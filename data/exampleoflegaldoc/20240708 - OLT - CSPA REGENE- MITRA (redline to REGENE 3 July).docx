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065" w:type="dxa"/>
        <w:tblInd w:w="-431" w:type="dxa"/>
        <w:tblLayout w:type="fixed"/>
        <w:tblLook w:val="00A0" w:firstRow="1" w:lastRow="0" w:firstColumn="1" w:lastColumn="0" w:noHBand="0" w:noVBand="0"/>
        <w:tblPrChange w:id="0" w:author="OLTRE" w:date="2024-07-08T13:11:00Z">
          <w:tblPr>
            <w:tblW w:w="10065"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PrChange>
      </w:tblPr>
      <w:tblGrid>
        <w:gridCol w:w="4823"/>
        <w:gridCol w:w="257"/>
        <w:gridCol w:w="4985"/>
        <w:tblGridChange w:id="1">
          <w:tblGrid>
            <w:gridCol w:w="877"/>
            <w:gridCol w:w="3946"/>
            <w:gridCol w:w="257"/>
            <w:gridCol w:w="620"/>
            <w:gridCol w:w="257"/>
            <w:gridCol w:w="4108"/>
            <w:gridCol w:w="877"/>
          </w:tblGrid>
        </w:tblGridChange>
      </w:tblGrid>
      <w:tr w:rsidR="00A668A8" w:rsidRPr="00E1614A" w14:paraId="77809BB1" w14:textId="77777777" w:rsidTr="005A3E6C">
        <w:trPr>
          <w:trHeight w:val="332"/>
          <w:trPrChange w:id="2" w:author="OLTRE" w:date="2024-07-08T13:11:00Z">
            <w:trPr>
              <w:gridBefore w:val="1"/>
              <w:trHeight w:val="332"/>
            </w:trPr>
          </w:trPrChange>
        </w:trPr>
        <w:tc>
          <w:tcPr>
            <w:tcW w:w="4823" w:type="dxa"/>
            <w:tcPrChange w:id="3" w:author="OLTRE" w:date="2024-07-08T13:11:00Z">
              <w:tcPr>
                <w:tcW w:w="4823" w:type="dxa"/>
                <w:gridSpan w:val="3"/>
              </w:tcPr>
            </w:tcPrChange>
          </w:tcPr>
          <w:p w14:paraId="4F680CDD" w14:textId="77777777" w:rsidR="00CD0B41" w:rsidRPr="00774A9A" w:rsidRDefault="00CD0B41" w:rsidP="00176863">
            <w:pPr>
              <w:spacing w:after="120" w:line="276" w:lineRule="auto"/>
              <w:jc w:val="center"/>
              <w:rPr>
                <w:rFonts w:ascii="Verdana" w:hAnsi="Verdana"/>
                <w:sz w:val="20"/>
              </w:rPr>
            </w:pPr>
            <w:r w:rsidRPr="00E1614A">
              <w:rPr>
                <w:rFonts w:ascii="Verdana" w:hAnsi="Verdana" w:cs="Verdana"/>
                <w:b/>
                <w:bCs/>
                <w:sz w:val="20"/>
                <w:szCs w:val="20"/>
              </w:rPr>
              <w:t>CONDITIONAL SHARE SALE AND PURCHASE AGREEMENT</w:t>
            </w:r>
          </w:p>
        </w:tc>
        <w:tc>
          <w:tcPr>
            <w:tcW w:w="257" w:type="dxa"/>
            <w:tcPrChange w:id="4" w:author="OLTRE" w:date="2024-07-08T13:11:00Z">
              <w:tcPr>
                <w:tcW w:w="257" w:type="dxa"/>
              </w:tcPr>
            </w:tcPrChange>
          </w:tcPr>
          <w:p w14:paraId="65C26368" w14:textId="77777777" w:rsidR="00CD0B41" w:rsidRPr="00774A9A" w:rsidRDefault="00CD0B41" w:rsidP="00176863">
            <w:pPr>
              <w:spacing w:after="120" w:line="276" w:lineRule="auto"/>
              <w:rPr>
                <w:rFonts w:ascii="Verdana" w:hAnsi="Verdana"/>
                <w:sz w:val="20"/>
              </w:rPr>
            </w:pPr>
          </w:p>
        </w:tc>
        <w:tc>
          <w:tcPr>
            <w:tcW w:w="4985" w:type="dxa"/>
            <w:tcPrChange w:id="5" w:author="OLTRE" w:date="2024-07-08T13:11:00Z">
              <w:tcPr>
                <w:tcW w:w="4985" w:type="dxa"/>
                <w:gridSpan w:val="2"/>
              </w:tcPr>
            </w:tcPrChange>
          </w:tcPr>
          <w:p w14:paraId="6D6C86E9" w14:textId="77777777" w:rsidR="00CD0B41" w:rsidRPr="00774A9A" w:rsidRDefault="00CD0B41" w:rsidP="00176863">
            <w:pPr>
              <w:spacing w:after="120" w:line="276" w:lineRule="auto"/>
              <w:jc w:val="center"/>
              <w:rPr>
                <w:rFonts w:ascii="Verdana" w:hAnsi="Verdana"/>
                <w:sz w:val="20"/>
              </w:rPr>
            </w:pPr>
            <w:r w:rsidRPr="007F4951">
              <w:rPr>
                <w:rFonts w:ascii="Verdana" w:hAnsi="Verdana"/>
                <w:b/>
                <w:sz w:val="20"/>
              </w:rPr>
              <w:t>PERJANJIAN PENGIKATAN JUAL BELI SAHAM</w:t>
            </w:r>
          </w:p>
        </w:tc>
      </w:tr>
      <w:tr w:rsidR="00A668A8" w:rsidRPr="00E1614A" w14:paraId="3AE318F9" w14:textId="77777777" w:rsidTr="005A3E6C">
        <w:trPr>
          <w:trPrChange w:id="6" w:author="OLTRE" w:date="2024-07-08T13:11:00Z">
            <w:trPr>
              <w:gridBefore w:val="1"/>
            </w:trPr>
          </w:trPrChange>
        </w:trPr>
        <w:tc>
          <w:tcPr>
            <w:tcW w:w="4823" w:type="dxa"/>
            <w:tcPrChange w:id="7" w:author="OLTRE" w:date="2024-07-08T13:11:00Z">
              <w:tcPr>
                <w:tcW w:w="4823" w:type="dxa"/>
                <w:gridSpan w:val="3"/>
              </w:tcPr>
            </w:tcPrChange>
          </w:tcPr>
          <w:p w14:paraId="1BE1C9AB" w14:textId="7BF8C445" w:rsidR="00CD0B41" w:rsidRPr="00774A9A" w:rsidRDefault="00CD0B41" w:rsidP="007C57D1">
            <w:pPr>
              <w:spacing w:after="120"/>
              <w:jc w:val="both"/>
              <w:rPr>
                <w:rFonts w:ascii="Verdana" w:hAnsi="Verdana"/>
                <w:sz w:val="20"/>
              </w:rPr>
            </w:pPr>
            <w:r w:rsidRPr="00E1614A">
              <w:rPr>
                <w:rFonts w:ascii="Verdana" w:hAnsi="Verdana" w:cs="Verdana"/>
                <w:b/>
                <w:bCs/>
                <w:sz w:val="20"/>
                <w:szCs w:val="20"/>
              </w:rPr>
              <w:t xml:space="preserve">Conditional Share Sale </w:t>
            </w:r>
            <w:r w:rsidR="00E614AA" w:rsidRPr="00E1614A">
              <w:rPr>
                <w:rFonts w:ascii="Verdana" w:hAnsi="Verdana" w:cs="Verdana"/>
                <w:b/>
                <w:bCs/>
                <w:sz w:val="20"/>
                <w:szCs w:val="20"/>
              </w:rPr>
              <w:t>a</w:t>
            </w:r>
            <w:r w:rsidRPr="00E1614A">
              <w:rPr>
                <w:rFonts w:ascii="Verdana" w:hAnsi="Verdana" w:cs="Verdana"/>
                <w:b/>
                <w:bCs/>
                <w:sz w:val="20"/>
                <w:szCs w:val="20"/>
              </w:rPr>
              <w:t>nd Purchase Agreement</w:t>
            </w:r>
            <w:r w:rsidRPr="00E1614A">
              <w:rPr>
                <w:rFonts w:ascii="Verdana" w:hAnsi="Verdana" w:cs="Verdana"/>
                <w:sz w:val="20"/>
                <w:szCs w:val="20"/>
              </w:rPr>
              <w:t xml:space="preserve"> (“</w:t>
            </w:r>
            <w:r w:rsidRPr="008E3B7F">
              <w:rPr>
                <w:rFonts w:ascii="Verdana" w:hAnsi="Verdana" w:cs="Verdana"/>
                <w:b/>
                <w:bCs/>
                <w:sz w:val="20"/>
                <w:szCs w:val="20"/>
              </w:rPr>
              <w:t>Agreement</w:t>
            </w:r>
            <w:r w:rsidRPr="008E3B7F">
              <w:rPr>
                <w:rFonts w:ascii="Verdana" w:hAnsi="Verdana" w:cs="Verdana"/>
                <w:sz w:val="20"/>
                <w:szCs w:val="20"/>
              </w:rPr>
              <w:t>”) is made and entered into on</w:t>
            </w:r>
            <w:r w:rsidR="002E3F5C">
              <w:rPr>
                <w:rFonts w:ascii="Verdana" w:hAnsi="Verdana" w:cs="Verdana"/>
                <w:sz w:val="20"/>
                <w:szCs w:val="20"/>
              </w:rPr>
              <w:t xml:space="preserve"> </w:t>
            </w:r>
            <w:del w:id="8" w:author="OLTRE" w:date="2024-07-08T13:11:00Z">
              <w:r w:rsidR="002E3F5C">
                <w:rPr>
                  <w:rFonts w:ascii="Verdana" w:hAnsi="Verdana" w:cs="Verdana"/>
                  <w:sz w:val="20"/>
                  <w:szCs w:val="20"/>
                </w:rPr>
                <w:delText>5</w:delText>
              </w:r>
              <w:r w:rsidRPr="008E3B7F">
                <w:rPr>
                  <w:rFonts w:ascii="Verdana" w:hAnsi="Verdana" w:cs="Verdana"/>
                  <w:sz w:val="20"/>
                  <w:szCs w:val="20"/>
                </w:rPr>
                <w:delText xml:space="preserve"> </w:delText>
              </w:r>
              <w:r w:rsidR="002E3F5C">
                <w:rPr>
                  <w:rFonts w:ascii="Verdana" w:hAnsi="Verdana" w:cs="Verdana"/>
                  <w:sz w:val="20"/>
                  <w:szCs w:val="20"/>
                </w:rPr>
                <w:delText>July</w:delText>
              </w:r>
              <w:r w:rsidR="008E3B7F">
                <w:rPr>
                  <w:rFonts w:ascii="Verdana" w:hAnsi="Verdana" w:cs="Verdana"/>
                  <w:sz w:val="20"/>
                  <w:szCs w:val="20"/>
                </w:rPr>
                <w:delText>_____________</w:delText>
              </w:r>
              <w:r w:rsidR="00D0262F" w:rsidRPr="00E1614A">
                <w:rPr>
                  <w:rFonts w:ascii="Verdana" w:hAnsi="Verdana" w:cs="Verdana"/>
                  <w:sz w:val="20"/>
                  <w:szCs w:val="20"/>
                </w:rPr>
                <w:delText xml:space="preserve"> </w:delText>
              </w:r>
              <w:r w:rsidRPr="00E1614A">
                <w:rPr>
                  <w:rFonts w:ascii="Verdana" w:hAnsi="Verdana" w:cs="Verdana"/>
                  <w:sz w:val="20"/>
                  <w:szCs w:val="20"/>
                </w:rPr>
                <w:delText>2024</w:delText>
              </w:r>
            </w:del>
            <w:ins w:id="9" w:author="OLTRE" w:date="2024-07-08T13:11:00Z">
              <w:r w:rsidR="00B42C54">
                <w:rPr>
                  <w:rFonts w:ascii="Verdana" w:hAnsi="Verdana" w:cs="Verdana"/>
                  <w:sz w:val="20"/>
                  <w:szCs w:val="20"/>
                </w:rPr>
                <w:t>____________________</w:t>
              </w:r>
            </w:ins>
            <w:r w:rsidRPr="00E1614A">
              <w:rPr>
                <w:rFonts w:ascii="Verdana" w:hAnsi="Verdana" w:cs="Verdana"/>
                <w:sz w:val="20"/>
                <w:szCs w:val="20"/>
              </w:rPr>
              <w:t xml:space="preserve"> by and between:</w:t>
            </w:r>
          </w:p>
        </w:tc>
        <w:tc>
          <w:tcPr>
            <w:tcW w:w="257" w:type="dxa"/>
            <w:tcPrChange w:id="10" w:author="OLTRE" w:date="2024-07-08T13:11:00Z">
              <w:tcPr>
                <w:tcW w:w="257" w:type="dxa"/>
              </w:tcPr>
            </w:tcPrChange>
          </w:tcPr>
          <w:p w14:paraId="40025C0B" w14:textId="77777777" w:rsidR="00CD0B41" w:rsidRPr="00774A9A" w:rsidRDefault="00CD0B41" w:rsidP="007C57D1">
            <w:pPr>
              <w:spacing w:after="120"/>
              <w:rPr>
                <w:rFonts w:ascii="Verdana" w:hAnsi="Verdana"/>
                <w:sz w:val="20"/>
              </w:rPr>
            </w:pPr>
          </w:p>
        </w:tc>
        <w:tc>
          <w:tcPr>
            <w:tcW w:w="4985" w:type="dxa"/>
            <w:tcPrChange w:id="11" w:author="OLTRE" w:date="2024-07-08T13:11:00Z">
              <w:tcPr>
                <w:tcW w:w="4985" w:type="dxa"/>
                <w:gridSpan w:val="2"/>
              </w:tcPr>
            </w:tcPrChange>
          </w:tcPr>
          <w:p w14:paraId="3591F14E" w14:textId="118E7ADD" w:rsidR="00CD0B41" w:rsidRPr="00774A9A" w:rsidRDefault="00CD0B41" w:rsidP="007C57D1">
            <w:pPr>
              <w:spacing w:after="120"/>
              <w:jc w:val="both"/>
              <w:rPr>
                <w:rFonts w:ascii="Verdana" w:hAnsi="Verdana"/>
                <w:sz w:val="20"/>
              </w:rPr>
            </w:pPr>
            <w:r w:rsidRPr="007F4951">
              <w:rPr>
                <w:rFonts w:ascii="Verdana" w:hAnsi="Verdana"/>
                <w:b/>
                <w:spacing w:val="-3"/>
                <w:sz w:val="20"/>
              </w:rPr>
              <w:t xml:space="preserve">Pengikatan Perjanjian Jual Beli Saham </w:t>
            </w:r>
            <w:r w:rsidRPr="005A3E6C">
              <w:rPr>
                <w:rFonts w:ascii="Verdana" w:hAnsi="Verdana"/>
                <w:spacing w:val="-3"/>
                <w:sz w:val="20"/>
                <w:rPrChange w:id="12" w:author="OLTRE" w:date="2024-07-08T13:11:00Z">
                  <w:rPr>
                    <w:rFonts w:ascii="Verdana" w:hAnsi="Verdana"/>
                    <w:b/>
                    <w:spacing w:val="-3"/>
                    <w:sz w:val="20"/>
                  </w:rPr>
                </w:rPrChange>
              </w:rPr>
              <w:t>(“</w:t>
            </w:r>
            <w:r w:rsidRPr="007F4951">
              <w:rPr>
                <w:rFonts w:ascii="Verdana" w:hAnsi="Verdana"/>
                <w:b/>
                <w:spacing w:val="-3"/>
                <w:sz w:val="20"/>
              </w:rPr>
              <w:t>Perjanjian</w:t>
            </w:r>
            <w:r w:rsidRPr="005A3E6C">
              <w:rPr>
                <w:rFonts w:ascii="Verdana" w:hAnsi="Verdana"/>
                <w:spacing w:val="-3"/>
                <w:sz w:val="20"/>
                <w:rPrChange w:id="13" w:author="OLTRE" w:date="2024-07-08T13:11:00Z">
                  <w:rPr>
                    <w:rFonts w:ascii="Verdana" w:hAnsi="Verdana"/>
                    <w:b/>
                    <w:spacing w:val="-3"/>
                    <w:sz w:val="20"/>
                  </w:rPr>
                </w:rPrChange>
              </w:rPr>
              <w:t>”)</w:t>
            </w:r>
            <w:r w:rsidRPr="007F4951">
              <w:rPr>
                <w:rFonts w:ascii="Verdana" w:hAnsi="Verdana"/>
                <w:b/>
                <w:spacing w:val="-3"/>
                <w:sz w:val="20"/>
              </w:rPr>
              <w:t xml:space="preserve"> </w:t>
            </w:r>
            <w:r w:rsidRPr="007F4951">
              <w:rPr>
                <w:rFonts w:ascii="Verdana" w:hAnsi="Verdana"/>
                <w:spacing w:val="-3"/>
                <w:sz w:val="20"/>
              </w:rPr>
              <w:t xml:space="preserve">dibuat dan dilangsungkan pada </w:t>
            </w:r>
            <w:del w:id="14" w:author="OLTRE" w:date="2024-07-08T13:11:00Z">
              <w:r w:rsidRPr="007F4951">
                <w:rPr>
                  <w:rFonts w:ascii="Verdana" w:hAnsi="Verdana"/>
                  <w:spacing w:val="-3"/>
                  <w:sz w:val="20"/>
                </w:rPr>
                <w:delText>tangga</w:delText>
              </w:r>
              <w:r w:rsidR="002E3F5C">
                <w:rPr>
                  <w:rFonts w:ascii="Verdana" w:hAnsi="Verdana"/>
                  <w:spacing w:val="-3"/>
                  <w:sz w:val="20"/>
                </w:rPr>
                <w:delText xml:space="preserve"> 5 Juli</w:delText>
              </w:r>
              <w:r w:rsidRPr="007F4951">
                <w:rPr>
                  <w:rFonts w:ascii="Verdana" w:hAnsi="Verdana"/>
                  <w:spacing w:val="-3"/>
                  <w:sz w:val="20"/>
                </w:rPr>
                <w:delText xml:space="preserve">  2024</w:delText>
              </w:r>
            </w:del>
            <w:ins w:id="15" w:author="OLTRE" w:date="2024-07-08T13:11:00Z">
              <w:r w:rsidRPr="007F4951">
                <w:rPr>
                  <w:rFonts w:ascii="Verdana" w:hAnsi="Verdana"/>
                  <w:spacing w:val="-3"/>
                  <w:sz w:val="20"/>
                </w:rPr>
                <w:t>tangga</w:t>
              </w:r>
              <w:r w:rsidR="00B42C54">
                <w:rPr>
                  <w:rFonts w:ascii="Verdana" w:hAnsi="Verdana"/>
                  <w:spacing w:val="-3"/>
                  <w:sz w:val="20"/>
                </w:rPr>
                <w:t xml:space="preserve">l </w:t>
              </w:r>
              <w:r w:rsidR="00B42C54">
                <w:rPr>
                  <w:rFonts w:ascii="Verdana" w:hAnsi="Verdana" w:cs="Verdana"/>
                  <w:sz w:val="20"/>
                  <w:szCs w:val="20"/>
                </w:rPr>
                <w:t>____________________</w:t>
              </w:r>
            </w:ins>
            <w:r w:rsidR="002E3F5C">
              <w:rPr>
                <w:rFonts w:ascii="Verdana" w:hAnsi="Verdana"/>
                <w:spacing w:val="-3"/>
                <w:sz w:val="20"/>
              </w:rPr>
              <w:t xml:space="preserve"> </w:t>
            </w:r>
            <w:r w:rsidRPr="007F4951">
              <w:rPr>
                <w:rFonts w:ascii="Verdana" w:hAnsi="Verdana"/>
                <w:spacing w:val="-3"/>
                <w:sz w:val="20"/>
              </w:rPr>
              <w:t>oleh dan antara:</w:t>
            </w:r>
          </w:p>
        </w:tc>
      </w:tr>
      <w:tr w:rsidR="007F0104" w:rsidRPr="00E1614A" w14:paraId="4CED9792" w14:textId="77777777" w:rsidTr="005A3E6C">
        <w:trPr>
          <w:ins w:id="16" w:author="OLTRE" w:date="2024-07-08T13:11:00Z"/>
        </w:trPr>
        <w:tc>
          <w:tcPr>
            <w:tcW w:w="4823" w:type="dxa"/>
          </w:tcPr>
          <w:p w14:paraId="1013ACA7" w14:textId="4140F58E" w:rsidR="007F0104" w:rsidRPr="00E1614A" w:rsidRDefault="007F0104" w:rsidP="007C57D1">
            <w:pPr>
              <w:pStyle w:val="ListParagraph"/>
              <w:numPr>
                <w:ilvl w:val="0"/>
                <w:numId w:val="1"/>
              </w:numPr>
              <w:spacing w:after="120"/>
              <w:ind w:left="310" w:hanging="310"/>
              <w:contextualSpacing w:val="0"/>
              <w:jc w:val="both"/>
              <w:rPr>
                <w:ins w:id="17" w:author="OLTRE" w:date="2024-07-08T13:11:00Z"/>
                <w:rFonts w:ascii="Verdana" w:hAnsi="Verdana" w:cs="Verdana"/>
                <w:b/>
                <w:bCs/>
                <w:sz w:val="20"/>
                <w:szCs w:val="20"/>
              </w:rPr>
            </w:pPr>
            <w:ins w:id="18" w:author="OLTRE" w:date="2024-07-08T13:11:00Z">
              <w:r w:rsidRPr="00B64D34">
                <w:rPr>
                  <w:rFonts w:ascii="Verdana" w:hAnsi="Verdana" w:cs="Verdana"/>
                  <w:b/>
                  <w:bCs/>
                  <w:sz w:val="20"/>
                  <w:szCs w:val="20"/>
                </w:rPr>
                <w:t>LUNA FAMIARJO</w:t>
              </w:r>
              <w:r w:rsidRPr="00E1614A">
                <w:rPr>
                  <w:rFonts w:ascii="Verdana" w:hAnsi="Verdana" w:cs="Verdana"/>
                  <w:sz w:val="20"/>
                  <w:szCs w:val="20"/>
                </w:rPr>
                <w:t xml:space="preserve"> (“</w:t>
              </w:r>
              <w:r w:rsidRPr="00E1614A">
                <w:rPr>
                  <w:rFonts w:ascii="Verdana" w:hAnsi="Verdana" w:cs="Verdana"/>
                  <w:b/>
                  <w:bCs/>
                  <w:sz w:val="20"/>
                  <w:szCs w:val="20"/>
                </w:rPr>
                <w:t>Seller</w:t>
              </w:r>
              <w:r w:rsidRPr="00E1614A">
                <w:rPr>
                  <w:rFonts w:ascii="Verdana" w:hAnsi="Verdana" w:cs="Verdana"/>
                  <w:sz w:val="20"/>
                  <w:szCs w:val="20"/>
                </w:rPr>
                <w:t>”)</w:t>
              </w:r>
              <w:r>
                <w:rPr>
                  <w:rFonts w:ascii="Verdana" w:hAnsi="Verdana" w:cs="Verdana"/>
                  <w:sz w:val="20"/>
                  <w:szCs w:val="20"/>
                </w:rPr>
                <w:t xml:space="preserve">, an Indonesian citizen with citizenship No. 3671045209710002, holder </w:t>
              </w:r>
              <w:r w:rsidRPr="00E1614A">
                <w:rPr>
                  <w:rFonts w:ascii="Verdana" w:hAnsi="Verdana" w:cs="Verdana"/>
                  <w:sz w:val="20"/>
                  <w:szCs w:val="20"/>
                </w:rPr>
                <w:t xml:space="preserve">of 152,150 (one hundred fifty two thousand and </w:t>
              </w:r>
              <w:r w:rsidRPr="003B691E">
                <w:rPr>
                  <w:rFonts w:ascii="Verdana" w:hAnsi="Verdana" w:cs="Verdana"/>
                  <w:sz w:val="20"/>
                  <w:szCs w:val="20"/>
                </w:rPr>
                <w:t xml:space="preserve">one hundred fifty) Class B </w:t>
              </w:r>
              <w:r w:rsidR="00B578D9">
                <w:rPr>
                  <w:rFonts w:ascii="Verdana" w:hAnsi="Verdana" w:cs="Verdana"/>
                  <w:sz w:val="20"/>
                  <w:szCs w:val="20"/>
                </w:rPr>
                <w:t xml:space="preserve">Preferred </w:t>
              </w:r>
              <w:r w:rsidRPr="003B691E">
                <w:rPr>
                  <w:rFonts w:ascii="Verdana" w:hAnsi="Verdana" w:cs="Verdana"/>
                  <w:sz w:val="20"/>
                  <w:szCs w:val="20"/>
                </w:rPr>
                <w:t xml:space="preserve">Shares in </w:t>
              </w:r>
              <w:r w:rsidRPr="005B1243">
                <w:rPr>
                  <w:rFonts w:ascii="Verdana" w:hAnsi="Verdana"/>
                  <w:sz w:val="20"/>
                </w:rPr>
                <w:t>REGENE</w:t>
              </w:r>
              <w:r>
                <w:rPr>
                  <w:rFonts w:ascii="Verdana" w:hAnsi="Verdana"/>
                  <w:sz w:val="20"/>
                </w:rPr>
                <w:t xml:space="preserve">, in this matter represented by TIANG VICHI LESTARI </w:t>
              </w:r>
              <w:r w:rsidRPr="00E1614A">
                <w:rPr>
                  <w:rFonts w:ascii="Verdana" w:hAnsi="Verdana" w:cs="Verdana"/>
                  <w:sz w:val="20"/>
                  <w:szCs w:val="20"/>
                </w:rPr>
                <w:t xml:space="preserve">based on the Deed of Power of Attorney No. </w:t>
              </w:r>
              <w:r w:rsidRPr="009D1C11">
                <w:rPr>
                  <w:rFonts w:ascii="Verdana" w:hAnsi="Verdana" w:cs="Verdana"/>
                  <w:sz w:val="20"/>
                  <w:szCs w:val="20"/>
                  <w:highlight w:val="yellow"/>
                </w:rPr>
                <w:t>*</w:t>
              </w:r>
              <w:r w:rsidRPr="00E1614A">
                <w:rPr>
                  <w:rFonts w:ascii="Verdana" w:hAnsi="Verdana" w:cs="Verdana"/>
                  <w:sz w:val="20"/>
                  <w:szCs w:val="20"/>
                </w:rPr>
                <w:t xml:space="preserve"> drawn before </w:t>
              </w:r>
              <w:r w:rsidRPr="00E1614A">
                <w:rPr>
                  <w:rFonts w:ascii="Verdana" w:hAnsi="Verdana"/>
                  <w:sz w:val="20"/>
                  <w:szCs w:val="20"/>
                  <w:lang w:val="en-GB"/>
                </w:rPr>
                <w:t>drawn before Jane Miranda Gasali, S.H., M.Kn., a notary in Kota Depok</w:t>
              </w:r>
              <w:r w:rsidRPr="00E1614A">
                <w:rPr>
                  <w:rFonts w:ascii="Verdana" w:eastAsia="Times New Roman" w:hAnsi="Verdana" w:cs="Segoe UI"/>
                  <w:sz w:val="20"/>
                  <w:szCs w:val="20"/>
                  <w:lang w:val="en-GB"/>
                </w:rPr>
                <w:t xml:space="preserve">  </w:t>
              </w:r>
              <w:r w:rsidRPr="00E1614A">
                <w:rPr>
                  <w:rFonts w:ascii="Verdana" w:hAnsi="Verdana" w:cs="Verdana"/>
                  <w:sz w:val="20"/>
                  <w:szCs w:val="20"/>
                </w:rPr>
                <w:t xml:space="preserve">dated </w:t>
              </w:r>
              <w:r w:rsidRPr="009D1C11">
                <w:rPr>
                  <w:rFonts w:ascii="Verdana" w:hAnsi="Verdana" w:cs="Verdana"/>
                  <w:sz w:val="20"/>
                  <w:szCs w:val="20"/>
                  <w:highlight w:val="yellow"/>
                </w:rPr>
                <w:t>*</w:t>
              </w:r>
              <w:r w:rsidRPr="003B691E">
                <w:rPr>
                  <w:rFonts w:ascii="Verdana" w:hAnsi="Verdana" w:cs="Verdana"/>
                  <w:sz w:val="20"/>
                  <w:szCs w:val="20"/>
                </w:rPr>
                <w:t>;</w:t>
              </w:r>
              <w:r w:rsidRPr="00E1614A">
                <w:rPr>
                  <w:rFonts w:ascii="Verdana" w:hAnsi="Verdana" w:cs="Verdana"/>
                  <w:sz w:val="20"/>
                  <w:szCs w:val="20"/>
                </w:rPr>
                <w:t xml:space="preserve"> </w:t>
              </w:r>
            </w:ins>
          </w:p>
        </w:tc>
        <w:tc>
          <w:tcPr>
            <w:tcW w:w="257" w:type="dxa"/>
          </w:tcPr>
          <w:p w14:paraId="5DD34368" w14:textId="77777777" w:rsidR="007F0104" w:rsidRPr="00774A9A" w:rsidRDefault="007F0104" w:rsidP="007C57D1">
            <w:pPr>
              <w:spacing w:after="120"/>
              <w:rPr>
                <w:ins w:id="19" w:author="OLTRE" w:date="2024-07-08T13:11:00Z"/>
                <w:rFonts w:ascii="Verdana" w:hAnsi="Verdana"/>
                <w:sz w:val="20"/>
              </w:rPr>
            </w:pPr>
          </w:p>
        </w:tc>
        <w:tc>
          <w:tcPr>
            <w:tcW w:w="4985" w:type="dxa"/>
          </w:tcPr>
          <w:p w14:paraId="0CCDC43A" w14:textId="1D8A3D5C" w:rsidR="007F0104" w:rsidRPr="007F4951" w:rsidRDefault="00FA22F1" w:rsidP="001B2964">
            <w:pPr>
              <w:pStyle w:val="ListParagraph"/>
              <w:numPr>
                <w:ilvl w:val="0"/>
                <w:numId w:val="2"/>
              </w:numPr>
              <w:spacing w:after="120"/>
              <w:ind w:left="397" w:hanging="397"/>
              <w:contextualSpacing w:val="0"/>
              <w:jc w:val="both"/>
              <w:rPr>
                <w:ins w:id="20" w:author="OLTRE" w:date="2024-07-08T13:11:00Z"/>
                <w:rFonts w:ascii="Verdana" w:hAnsi="Verdana"/>
                <w:b/>
                <w:sz w:val="20"/>
              </w:rPr>
            </w:pPr>
            <w:ins w:id="21" w:author="OLTRE" w:date="2024-07-08T13:11:00Z">
              <w:r>
                <w:rPr>
                  <w:rFonts w:ascii="Verdana" w:hAnsi="Verdana"/>
                  <w:b/>
                  <w:sz w:val="20"/>
                </w:rPr>
                <w:t xml:space="preserve">LUNA FAMIARJO </w:t>
              </w:r>
              <w:r w:rsidRPr="005A3E6C">
                <w:rPr>
                  <w:rFonts w:ascii="Verdana" w:hAnsi="Verdana"/>
                  <w:bCs/>
                  <w:sz w:val="20"/>
                </w:rPr>
                <w:t>(“</w:t>
              </w:r>
              <w:r>
                <w:rPr>
                  <w:rFonts w:ascii="Verdana" w:hAnsi="Verdana"/>
                  <w:b/>
                  <w:sz w:val="20"/>
                </w:rPr>
                <w:t>Penjual</w:t>
              </w:r>
              <w:r w:rsidRPr="005A3E6C">
                <w:rPr>
                  <w:rFonts w:ascii="Verdana" w:hAnsi="Verdana"/>
                  <w:bCs/>
                  <w:sz w:val="20"/>
                </w:rPr>
                <w:t>”)</w:t>
              </w:r>
              <w:r>
                <w:rPr>
                  <w:rFonts w:ascii="Verdana" w:hAnsi="Verdana"/>
                  <w:bCs/>
                  <w:sz w:val="20"/>
                </w:rPr>
                <w:t xml:space="preserve">, warga negara Indonesia dengan Nomor Induk Kependudukan </w:t>
              </w:r>
              <w:r>
                <w:rPr>
                  <w:rFonts w:ascii="Verdana" w:hAnsi="Verdana" w:cs="Verdana"/>
                  <w:sz w:val="20"/>
                  <w:szCs w:val="20"/>
                </w:rPr>
                <w:t xml:space="preserve">3671045209710002, pemegang 152.150 (seratus lima puluh dua </w:t>
              </w:r>
              <w:r w:rsidR="00387BBF">
                <w:rPr>
                  <w:rFonts w:ascii="Verdana" w:hAnsi="Verdana" w:cs="Verdana"/>
                  <w:sz w:val="20"/>
                  <w:szCs w:val="20"/>
                </w:rPr>
                <w:t>ribu seratus lima puluh) Saham</w:t>
              </w:r>
              <w:r w:rsidR="00CF7915">
                <w:rPr>
                  <w:rFonts w:ascii="Verdana" w:hAnsi="Verdana" w:cs="Verdana"/>
                  <w:sz w:val="20"/>
                  <w:szCs w:val="20"/>
                </w:rPr>
                <w:t xml:space="preserve"> Preferen</w:t>
              </w:r>
              <w:r w:rsidR="00387BBF">
                <w:rPr>
                  <w:rFonts w:ascii="Verdana" w:hAnsi="Verdana" w:cs="Verdana"/>
                  <w:sz w:val="20"/>
                  <w:szCs w:val="20"/>
                </w:rPr>
                <w:t xml:space="preserve"> </w:t>
              </w:r>
              <w:r w:rsidR="00CC2F86">
                <w:rPr>
                  <w:rFonts w:ascii="Verdana" w:hAnsi="Verdana" w:cs="Verdana"/>
                  <w:sz w:val="20"/>
                  <w:szCs w:val="20"/>
                </w:rPr>
                <w:t xml:space="preserve">Kelas B di REGENE, dalam hal </w:t>
              </w:r>
              <w:r w:rsidR="00533A3A">
                <w:rPr>
                  <w:rFonts w:ascii="Verdana" w:hAnsi="Verdana" w:cs="Verdana"/>
                  <w:sz w:val="20"/>
                  <w:szCs w:val="20"/>
                </w:rPr>
                <w:t xml:space="preserve">ini diwakili oleh TIANG VICHI LESTARI berdasarkan Akta Pemberian Kuasa No. </w:t>
              </w:r>
              <w:r w:rsidR="00533A3A" w:rsidRPr="005A3E6C">
                <w:rPr>
                  <w:rFonts w:ascii="Verdana" w:hAnsi="Verdana" w:cs="Verdana"/>
                  <w:sz w:val="20"/>
                  <w:szCs w:val="20"/>
                  <w:highlight w:val="yellow"/>
                </w:rPr>
                <w:t>*</w:t>
              </w:r>
              <w:r w:rsidR="00533A3A">
                <w:rPr>
                  <w:rFonts w:ascii="Verdana" w:hAnsi="Verdana" w:cs="Verdana"/>
                  <w:sz w:val="20"/>
                  <w:szCs w:val="20"/>
                </w:rPr>
                <w:t xml:space="preserve"> yang dibuat di hadapan Jane Miranda Gasali, S.H., M.Kn, notaris di Kota Depok, tanggal </w:t>
              </w:r>
              <w:r w:rsidR="00533A3A" w:rsidRPr="005A3E6C">
                <w:rPr>
                  <w:rFonts w:ascii="Verdana" w:hAnsi="Verdana" w:cs="Verdana"/>
                  <w:sz w:val="20"/>
                  <w:szCs w:val="20"/>
                  <w:highlight w:val="yellow"/>
                </w:rPr>
                <w:t>*</w:t>
              </w:r>
              <w:r w:rsidR="000E6725">
                <w:rPr>
                  <w:rFonts w:ascii="Verdana" w:hAnsi="Verdana" w:cs="Verdana"/>
                  <w:sz w:val="20"/>
                  <w:szCs w:val="20"/>
                </w:rPr>
                <w:t>;</w:t>
              </w:r>
            </w:ins>
          </w:p>
        </w:tc>
      </w:tr>
      <w:tr w:rsidR="00A668A8" w:rsidRPr="00E1614A" w14:paraId="60112B13" w14:textId="77777777" w:rsidTr="005A3E6C">
        <w:trPr>
          <w:ins w:id="22" w:author="OLTRE" w:date="2024-07-08T13:11:00Z"/>
        </w:trPr>
        <w:tc>
          <w:tcPr>
            <w:tcW w:w="4823" w:type="dxa"/>
          </w:tcPr>
          <w:p w14:paraId="05755F83" w14:textId="5459672F" w:rsidR="0071334E" w:rsidRPr="007D1EB7" w:rsidRDefault="00CE6995" w:rsidP="007D1EB7">
            <w:pPr>
              <w:pStyle w:val="ListParagraph"/>
              <w:numPr>
                <w:ilvl w:val="0"/>
                <w:numId w:val="1"/>
              </w:numPr>
              <w:spacing w:after="120"/>
              <w:ind w:left="310" w:hanging="310"/>
              <w:contextualSpacing w:val="0"/>
              <w:jc w:val="both"/>
              <w:rPr>
                <w:ins w:id="23" w:author="OLTRE" w:date="2024-07-08T13:11:00Z"/>
                <w:rFonts w:ascii="Verdana" w:hAnsi="Verdana"/>
                <w:color w:val="000000" w:themeColor="text1"/>
                <w:sz w:val="20"/>
              </w:rPr>
            </w:pPr>
            <w:ins w:id="24" w:author="OLTRE" w:date="2024-07-08T13:11:00Z">
              <w:r w:rsidRPr="00A32FEC">
                <w:rPr>
                  <w:rFonts w:ascii="Verdana" w:hAnsi="Verdana"/>
                  <w:b/>
                  <w:color w:val="000000" w:themeColor="text1"/>
                  <w:sz w:val="20"/>
                </w:rPr>
                <w:t>PT PRIMA CAKRAWALA INDONESIA</w:t>
              </w:r>
              <w:r>
                <w:rPr>
                  <w:rFonts w:ascii="Verdana" w:hAnsi="Verdana"/>
                  <w:b/>
                  <w:color w:val="000000" w:themeColor="text1"/>
                  <w:sz w:val="20"/>
                </w:rPr>
                <w:t xml:space="preserve"> </w:t>
              </w:r>
              <w:r w:rsidRPr="00A32FEC">
                <w:rPr>
                  <w:rFonts w:ascii="Verdana" w:hAnsi="Verdana"/>
                  <w:bCs/>
                  <w:color w:val="000000" w:themeColor="text1"/>
                  <w:sz w:val="20"/>
                </w:rPr>
                <w:t>(“</w:t>
              </w:r>
              <w:r w:rsidRPr="00A32FEC">
                <w:rPr>
                  <w:rFonts w:ascii="Verdana" w:hAnsi="Verdana"/>
                  <w:b/>
                  <w:color w:val="000000" w:themeColor="text1"/>
                  <w:sz w:val="20"/>
                </w:rPr>
                <w:t>Purchaser</w:t>
              </w:r>
              <w:r w:rsidRPr="00A32FEC">
                <w:rPr>
                  <w:rFonts w:ascii="Verdana" w:hAnsi="Verdana"/>
                  <w:bCs/>
                  <w:color w:val="000000" w:themeColor="text1"/>
                  <w:sz w:val="20"/>
                </w:rPr>
                <w:t>”)</w:t>
              </w:r>
              <w:r w:rsidRPr="00A32FEC">
                <w:rPr>
                  <w:rFonts w:ascii="Verdana" w:hAnsi="Verdana"/>
                  <w:color w:val="000000" w:themeColor="text1"/>
                  <w:sz w:val="20"/>
                </w:rPr>
                <w:t xml:space="preserve">, a limited </w:t>
              </w:r>
              <w:r w:rsidRPr="007D1EB7">
                <w:rPr>
                  <w:rFonts w:ascii="Verdana" w:hAnsi="Verdana" w:cs="Verdana"/>
                  <w:sz w:val="20"/>
                  <w:szCs w:val="20"/>
                </w:rPr>
                <w:t>liability</w:t>
              </w:r>
              <w:r w:rsidRPr="00A32FEC">
                <w:rPr>
                  <w:rFonts w:ascii="Verdana" w:hAnsi="Verdana"/>
                  <w:color w:val="000000" w:themeColor="text1"/>
                  <w:sz w:val="20"/>
                </w:rPr>
                <w:t xml:space="preserve"> company incorporated based on Deed </w:t>
              </w:r>
              <w:r w:rsidRPr="007D1EB7">
                <w:rPr>
                  <w:rFonts w:ascii="Verdana" w:hAnsi="Verdana" w:cs="Verdana"/>
                  <w:sz w:val="20"/>
                  <w:szCs w:val="20"/>
                </w:rPr>
                <w:t>No</w:t>
              </w:r>
              <w:r w:rsidRPr="00A32FEC">
                <w:rPr>
                  <w:rFonts w:ascii="Verdana" w:hAnsi="Verdana"/>
                  <w:color w:val="000000" w:themeColor="text1"/>
                  <w:sz w:val="20"/>
                </w:rPr>
                <w:t>. 28 dated 11 June 2024, drawn before Anesta Chrisanti, SH., M.KN a Notary in Depok,</w:t>
              </w:r>
              <w:r>
                <w:rPr>
                  <w:rFonts w:ascii="Verdana" w:hAnsi="Verdana"/>
                  <w:color w:val="000000" w:themeColor="text1"/>
                  <w:sz w:val="20"/>
                </w:rPr>
                <w:t xml:space="preserve"> which establishment has been approved by the Minister of Law and Human Rights</w:t>
              </w:r>
              <w:r w:rsidRPr="00A32FEC">
                <w:rPr>
                  <w:rFonts w:ascii="Verdana" w:hAnsi="Verdana"/>
                  <w:color w:val="000000" w:themeColor="text1"/>
                  <w:sz w:val="20"/>
                </w:rPr>
                <w:t xml:space="preserve"> </w:t>
              </w:r>
              <w:r>
                <w:rPr>
                  <w:rFonts w:ascii="Verdana" w:hAnsi="Verdana"/>
                  <w:color w:val="000000" w:themeColor="text1"/>
                  <w:sz w:val="20"/>
                </w:rPr>
                <w:t xml:space="preserve">based on the </w:t>
              </w:r>
              <w:r w:rsidRPr="00A32FEC">
                <w:rPr>
                  <w:rFonts w:ascii="Verdana" w:hAnsi="Verdana"/>
                  <w:color w:val="000000" w:themeColor="text1"/>
                  <w:sz w:val="20"/>
                </w:rPr>
                <w:t xml:space="preserve">Minister Law and Human Right’s Decree No. AHU-0042432.AH.01.01TAHUN 2024 </w:t>
              </w:r>
              <w:r w:rsidRPr="007D1EB7">
                <w:rPr>
                  <w:rFonts w:ascii="Verdana" w:hAnsi="Verdana"/>
                  <w:color w:val="000000" w:themeColor="text1"/>
                  <w:sz w:val="20"/>
                </w:rPr>
                <w:t xml:space="preserve">on </w:t>
              </w:r>
              <w:r w:rsidRPr="00A32FEC">
                <w:rPr>
                  <w:rFonts w:ascii="Verdana" w:hAnsi="Verdana"/>
                  <w:color w:val="000000" w:themeColor="text1"/>
                  <w:sz w:val="20"/>
                </w:rPr>
                <w:t>11 June 2024</w:t>
              </w:r>
              <w:r w:rsidRPr="007D1EB7">
                <w:rPr>
                  <w:rFonts w:ascii="Verdana" w:hAnsi="Verdana"/>
                  <w:color w:val="000000" w:themeColor="text1"/>
                  <w:sz w:val="20"/>
                </w:rPr>
                <w:t xml:space="preserve"> under the law of Republic of Indonesia, domiciled </w:t>
              </w:r>
              <w:r w:rsidRPr="00A32FEC">
                <w:rPr>
                  <w:rFonts w:ascii="Verdana" w:hAnsi="Verdana"/>
                  <w:color w:val="000000" w:themeColor="text1"/>
                  <w:sz w:val="20"/>
                </w:rPr>
                <w:t>in West Jakarta</w:t>
              </w:r>
              <w:r w:rsidRPr="007D1EB7">
                <w:rPr>
                  <w:rFonts w:ascii="Verdana" w:hAnsi="Verdana"/>
                  <w:color w:val="000000" w:themeColor="text1"/>
                  <w:sz w:val="20"/>
                </w:rPr>
                <w:t xml:space="preserve">, in this matter represented by </w:t>
              </w:r>
              <w:r w:rsidRPr="00A32FEC">
                <w:rPr>
                  <w:rFonts w:ascii="Verdana" w:hAnsi="Verdana"/>
                  <w:color w:val="000000" w:themeColor="text1"/>
                  <w:sz w:val="20"/>
                </w:rPr>
                <w:t>Johan Satria Putra,</w:t>
              </w:r>
              <w:r w:rsidRPr="007D1EB7">
                <w:rPr>
                  <w:rFonts w:ascii="Verdana" w:hAnsi="Verdana"/>
                  <w:color w:val="000000" w:themeColor="text1"/>
                  <w:sz w:val="20"/>
                </w:rPr>
                <w:t xml:space="preserve"> a holder of Indonesian Resident’s citizen card no. </w:t>
              </w:r>
              <w:r w:rsidRPr="00A32FEC">
                <w:rPr>
                  <w:rFonts w:ascii="Verdana" w:hAnsi="Verdana"/>
                  <w:color w:val="000000" w:themeColor="text1"/>
                  <w:sz w:val="20"/>
                </w:rPr>
                <w:t>3216070909850013</w:t>
              </w:r>
              <w:r w:rsidRPr="007D1EB7">
                <w:rPr>
                  <w:rFonts w:ascii="Verdana" w:hAnsi="Verdana"/>
                  <w:color w:val="000000" w:themeColor="text1"/>
                  <w:sz w:val="20"/>
                </w:rPr>
                <w:t>, according to the Purchaser’s deed of incorporation acting in his capacity as the appointed Director for and on behalf of the Purchaser</w:t>
              </w:r>
              <w:r>
                <w:rPr>
                  <w:rFonts w:ascii="Verdana" w:hAnsi="Verdana"/>
                  <w:color w:val="000000" w:themeColor="text1"/>
                  <w:sz w:val="20"/>
                </w:rPr>
                <w:t>; and</w:t>
              </w:r>
            </w:ins>
          </w:p>
          <w:p w14:paraId="1DC9BB7F" w14:textId="0A8B925A" w:rsidR="0071334E" w:rsidRPr="00774A9A" w:rsidRDefault="0071334E" w:rsidP="00774A9A">
            <w:pPr>
              <w:pStyle w:val="ListParagraph"/>
              <w:spacing w:after="120"/>
              <w:ind w:left="310"/>
              <w:contextualSpacing w:val="0"/>
              <w:jc w:val="both"/>
              <w:rPr>
                <w:ins w:id="25" w:author="OLTRE" w:date="2024-07-08T13:11:00Z"/>
                <w:rFonts w:ascii="Verdana" w:hAnsi="Verdana"/>
                <w:sz w:val="20"/>
              </w:rPr>
            </w:pPr>
          </w:p>
        </w:tc>
        <w:tc>
          <w:tcPr>
            <w:tcW w:w="257" w:type="dxa"/>
          </w:tcPr>
          <w:p w14:paraId="5F2ABF37" w14:textId="77777777" w:rsidR="00CD0B41" w:rsidRPr="00774A9A" w:rsidRDefault="00CD0B41" w:rsidP="007434E7">
            <w:pPr>
              <w:spacing w:after="120"/>
              <w:rPr>
                <w:ins w:id="26" w:author="OLTRE" w:date="2024-07-08T13:11:00Z"/>
                <w:rFonts w:ascii="Verdana" w:hAnsi="Verdana"/>
                <w:sz w:val="20"/>
              </w:rPr>
            </w:pPr>
          </w:p>
        </w:tc>
        <w:tc>
          <w:tcPr>
            <w:tcW w:w="4985" w:type="dxa"/>
          </w:tcPr>
          <w:p w14:paraId="05F69725" w14:textId="79987483" w:rsidR="00CD0B41" w:rsidRPr="00774A9A" w:rsidRDefault="007F4951" w:rsidP="005A3E6C">
            <w:pPr>
              <w:pStyle w:val="ListParagraph"/>
              <w:numPr>
                <w:ilvl w:val="0"/>
                <w:numId w:val="2"/>
              </w:numPr>
              <w:spacing w:after="120"/>
              <w:ind w:left="397" w:hanging="397"/>
              <w:contextualSpacing w:val="0"/>
              <w:jc w:val="both"/>
              <w:rPr>
                <w:ins w:id="27" w:author="OLTRE" w:date="2024-07-08T13:11:00Z"/>
                <w:rFonts w:ascii="Verdana" w:hAnsi="Verdana"/>
                <w:sz w:val="20"/>
              </w:rPr>
            </w:pPr>
            <w:moveToRangeStart w:id="28" w:author="OLTRE" w:date="2024-07-08T13:11:00Z" w:name="move171336730"/>
            <w:moveTo w:id="29" w:author="OLTRE" w:date="2024-07-08T13:11:00Z">
              <w:r w:rsidRPr="00A32FEC">
                <w:rPr>
                  <w:rFonts w:ascii="Verdana" w:hAnsi="Verdana"/>
                  <w:b/>
                  <w:color w:val="000000" w:themeColor="text1"/>
                  <w:sz w:val="20"/>
                </w:rPr>
                <w:t>PT PRIMA CAKRAWALA INDONESIA</w:t>
              </w:r>
              <w:r>
                <w:rPr>
                  <w:rFonts w:ascii="Verdana" w:hAnsi="Verdana"/>
                  <w:b/>
                  <w:color w:val="000000" w:themeColor="text1"/>
                  <w:sz w:val="20"/>
                </w:rPr>
                <w:t xml:space="preserve"> </w:t>
              </w:r>
              <w:r>
                <w:rPr>
                  <w:rFonts w:ascii="Verdana" w:hAnsi="Verdana"/>
                  <w:sz w:val="20"/>
                </w:rPr>
                <w:t>(“</w:t>
              </w:r>
              <w:r w:rsidRPr="00774A9A">
                <w:rPr>
                  <w:rFonts w:ascii="Verdana" w:hAnsi="Verdana"/>
                  <w:b/>
                  <w:bCs/>
                  <w:sz w:val="20"/>
                </w:rPr>
                <w:t>Pembeli</w:t>
              </w:r>
              <w:r>
                <w:rPr>
                  <w:rFonts w:ascii="Verdana" w:hAnsi="Verdana"/>
                  <w:sz w:val="20"/>
                </w:rPr>
                <w:t>”)</w:t>
              </w:r>
              <w:r w:rsidR="00CD0B41" w:rsidRPr="007F4951">
                <w:rPr>
                  <w:rFonts w:ascii="Verdana" w:hAnsi="Verdana"/>
                  <w:sz w:val="20"/>
                </w:rPr>
                <w:t xml:space="preserve">, </w:t>
              </w:r>
              <w:r w:rsidRPr="007F4951">
                <w:rPr>
                  <w:rFonts w:ascii="Verdana" w:hAnsi="Verdana"/>
                  <w:sz w:val="20"/>
                </w:rPr>
                <w:t>suatu perseroan terbatas yang di</w:t>
              </w:r>
              <w:r>
                <w:rPr>
                  <w:rFonts w:ascii="Verdana" w:hAnsi="Verdana"/>
                  <w:sz w:val="20"/>
                </w:rPr>
                <w:t>didirikan</w:t>
              </w:r>
              <w:r w:rsidRPr="007F4951">
                <w:rPr>
                  <w:rFonts w:ascii="Verdana" w:hAnsi="Verdana"/>
                  <w:sz w:val="20"/>
                </w:rPr>
                <w:t xml:space="preserve"> berdasarkan Akta No. </w:t>
              </w:r>
              <w:r w:rsidR="00020C92">
                <w:rPr>
                  <w:rFonts w:ascii="Verdana" w:hAnsi="Verdana"/>
                  <w:sz w:val="20"/>
                </w:rPr>
                <w:t>28</w:t>
              </w:r>
              <w:r w:rsidRPr="007F4951">
                <w:rPr>
                  <w:rFonts w:ascii="Verdana" w:hAnsi="Verdana"/>
                  <w:sz w:val="20"/>
                </w:rPr>
                <w:t xml:space="preserve">  tanggal </w:t>
              </w:r>
              <w:r w:rsidR="00020C92">
                <w:rPr>
                  <w:rFonts w:ascii="Verdana" w:hAnsi="Verdana"/>
                  <w:sz w:val="20"/>
                </w:rPr>
                <w:t>11 Juni</w:t>
              </w:r>
              <w:r w:rsidRPr="007F4951">
                <w:rPr>
                  <w:rFonts w:ascii="Verdana" w:hAnsi="Verdana"/>
                  <w:sz w:val="20"/>
                </w:rPr>
                <w:t xml:space="preserve"> 2024, yang dibuat di hadapan </w:t>
              </w:r>
              <w:r w:rsidR="00020C92" w:rsidRPr="00A32FEC">
                <w:rPr>
                  <w:rFonts w:ascii="Verdana" w:hAnsi="Verdana"/>
                  <w:color w:val="000000" w:themeColor="text1"/>
                  <w:sz w:val="20"/>
                </w:rPr>
                <w:t>Anesta Chrisanti, SH., M.KN a Notar</w:t>
              </w:r>
              <w:r w:rsidR="00020C92">
                <w:rPr>
                  <w:rFonts w:ascii="Verdana" w:hAnsi="Verdana"/>
                  <w:color w:val="000000" w:themeColor="text1"/>
                  <w:sz w:val="20"/>
                </w:rPr>
                <w:t>is</w:t>
              </w:r>
              <w:r w:rsidR="00020C92" w:rsidRPr="00A32FEC">
                <w:rPr>
                  <w:rFonts w:ascii="Verdana" w:hAnsi="Verdana"/>
                  <w:color w:val="000000" w:themeColor="text1"/>
                  <w:sz w:val="20"/>
                </w:rPr>
                <w:t xml:space="preserve"> </w:t>
              </w:r>
              <w:r w:rsidR="00020C92">
                <w:rPr>
                  <w:rFonts w:ascii="Verdana" w:hAnsi="Verdana"/>
                  <w:color w:val="000000" w:themeColor="text1"/>
                  <w:sz w:val="20"/>
                </w:rPr>
                <w:t>di</w:t>
              </w:r>
              <w:r w:rsidR="00020C92" w:rsidRPr="00A32FEC">
                <w:rPr>
                  <w:rFonts w:ascii="Verdana" w:hAnsi="Verdana"/>
                  <w:color w:val="000000" w:themeColor="text1"/>
                  <w:sz w:val="20"/>
                </w:rPr>
                <w:t xml:space="preserve"> Depok</w:t>
              </w:r>
              <w:r w:rsidR="00020C92">
                <w:rPr>
                  <w:rFonts w:ascii="Verdana" w:hAnsi="Verdana"/>
                  <w:color w:val="000000" w:themeColor="text1"/>
                  <w:sz w:val="20"/>
                </w:rPr>
                <w:t>,</w:t>
              </w:r>
              <w:r w:rsidRPr="007F4951">
                <w:rPr>
                  <w:rFonts w:ascii="Verdana" w:hAnsi="Verdana"/>
                  <w:sz w:val="20"/>
                </w:rPr>
                <w:t xml:space="preserve"> yang telah menerima pengesahan berdasarkan Surat Keputusan Menteri Hukum dan H</w:t>
              </w:r>
              <w:r>
                <w:rPr>
                  <w:rFonts w:ascii="Verdana" w:hAnsi="Verdana"/>
                  <w:sz w:val="20"/>
                </w:rPr>
                <w:t xml:space="preserve">ak </w:t>
              </w:r>
              <w:r w:rsidRPr="007F4951">
                <w:rPr>
                  <w:rFonts w:ascii="Verdana" w:hAnsi="Verdana"/>
                  <w:sz w:val="20"/>
                </w:rPr>
                <w:t>A</w:t>
              </w:r>
              <w:r>
                <w:rPr>
                  <w:rFonts w:ascii="Verdana" w:hAnsi="Verdana"/>
                  <w:sz w:val="20"/>
                </w:rPr>
                <w:t xml:space="preserve">sasi </w:t>
              </w:r>
              <w:r w:rsidRPr="007F4951">
                <w:rPr>
                  <w:rFonts w:ascii="Verdana" w:hAnsi="Verdana"/>
                  <w:sz w:val="20"/>
                </w:rPr>
                <w:t>M</w:t>
              </w:r>
              <w:r>
                <w:rPr>
                  <w:rFonts w:ascii="Verdana" w:hAnsi="Verdana"/>
                  <w:sz w:val="20"/>
                </w:rPr>
                <w:t>anusia</w:t>
              </w:r>
              <w:r w:rsidRPr="007F4951">
                <w:rPr>
                  <w:rFonts w:ascii="Verdana" w:hAnsi="Verdana"/>
                  <w:sz w:val="20"/>
                </w:rPr>
                <w:t xml:space="preserve"> No. </w:t>
              </w:r>
            </w:moveTo>
            <w:moveToRangeEnd w:id="28"/>
            <w:ins w:id="30" w:author="OLTRE" w:date="2024-07-08T13:11:00Z">
              <w:r w:rsidR="00020C92" w:rsidRPr="00A32FEC">
                <w:rPr>
                  <w:rFonts w:ascii="Verdana" w:hAnsi="Verdana"/>
                  <w:color w:val="000000" w:themeColor="text1"/>
                  <w:sz w:val="20"/>
                </w:rPr>
                <w:t>AHU-0042432.AH.01.01TAHUN 2024</w:t>
              </w:r>
              <w:r w:rsidRPr="007F4951">
                <w:rPr>
                  <w:rFonts w:ascii="Verdana" w:hAnsi="Verdana"/>
                  <w:sz w:val="20"/>
                </w:rPr>
                <w:t xml:space="preserve"> pada tanggal </w:t>
              </w:r>
              <w:r w:rsidR="00020C92">
                <w:rPr>
                  <w:rFonts w:ascii="Verdana" w:hAnsi="Verdana"/>
                  <w:sz w:val="20"/>
                </w:rPr>
                <w:t>11 Juni 2024</w:t>
              </w:r>
              <w:r w:rsidRPr="007F4951">
                <w:rPr>
                  <w:rFonts w:ascii="Verdana" w:hAnsi="Verdana"/>
                  <w:sz w:val="20"/>
                </w:rPr>
                <w:t xml:space="preserve"> berdasarkan hukum Negara Republik Indonesia</w:t>
              </w:r>
              <w:r w:rsidR="00020C92">
                <w:rPr>
                  <w:rFonts w:ascii="Verdana" w:hAnsi="Verdana"/>
                  <w:sz w:val="20"/>
                </w:rPr>
                <w:t xml:space="preserve">, </w:t>
              </w:r>
              <w:r w:rsidR="00F91149">
                <w:rPr>
                  <w:rFonts w:ascii="Verdana" w:hAnsi="Verdana"/>
                  <w:sz w:val="20"/>
                </w:rPr>
                <w:t xml:space="preserve">berkedudukan di Jakarta Barat, </w:t>
              </w:r>
              <w:r w:rsidR="00020C92" w:rsidRPr="007F4951">
                <w:rPr>
                  <w:rFonts w:ascii="Verdana" w:hAnsi="Verdana"/>
                  <w:sz w:val="20"/>
                </w:rPr>
                <w:t xml:space="preserve">dalam hal ini diwakili oleh </w:t>
              </w:r>
              <w:r w:rsidR="00020C92">
                <w:rPr>
                  <w:rFonts w:ascii="Verdana" w:hAnsi="Verdana"/>
                  <w:sz w:val="20"/>
                </w:rPr>
                <w:t xml:space="preserve">Johan Satria Putra, </w:t>
              </w:r>
              <w:r w:rsidR="00020C92" w:rsidRPr="007F4951">
                <w:rPr>
                  <w:rFonts w:ascii="Verdana" w:hAnsi="Verdana"/>
                  <w:sz w:val="20"/>
                </w:rPr>
                <w:t xml:space="preserve">pemegang Kartu Tanda Penduduk Indonesia No.  </w:t>
              </w:r>
              <w:r w:rsidR="00020C92" w:rsidRPr="00A32FEC">
                <w:rPr>
                  <w:rFonts w:ascii="Verdana" w:hAnsi="Verdana"/>
                  <w:color w:val="000000" w:themeColor="text1"/>
                  <w:sz w:val="20"/>
                </w:rPr>
                <w:t>3216070909850013</w:t>
              </w:r>
              <w:r w:rsidR="00020C92">
                <w:rPr>
                  <w:rFonts w:ascii="Verdana" w:hAnsi="Verdana"/>
                  <w:color w:val="000000" w:themeColor="text1"/>
                  <w:sz w:val="20"/>
                </w:rPr>
                <w:t>,</w:t>
              </w:r>
              <w:r w:rsidR="00020C92" w:rsidRPr="007F4951">
                <w:rPr>
                  <w:rFonts w:ascii="Verdana" w:hAnsi="Verdana"/>
                  <w:sz w:val="20"/>
                </w:rPr>
                <w:t xml:space="preserve"> yang berdasarkan akta pendirian </w:t>
              </w:r>
              <w:r w:rsidR="00020C92">
                <w:rPr>
                  <w:rFonts w:ascii="Verdana" w:hAnsi="Verdana"/>
                  <w:sz w:val="20"/>
                </w:rPr>
                <w:t xml:space="preserve">Pembeli </w:t>
              </w:r>
              <w:r w:rsidR="00020C92" w:rsidRPr="007F4951">
                <w:rPr>
                  <w:rFonts w:ascii="Verdana" w:hAnsi="Verdana"/>
                  <w:sz w:val="20"/>
                </w:rPr>
                <w:t xml:space="preserve"> bertindak dalam kapasitasnya sebagai Direktur </w:t>
              </w:r>
              <w:r w:rsidR="00020C92">
                <w:rPr>
                  <w:rFonts w:ascii="Verdana" w:hAnsi="Verdana"/>
                  <w:sz w:val="20"/>
                </w:rPr>
                <w:t xml:space="preserve">yang ditunjuk </w:t>
              </w:r>
              <w:r w:rsidR="00020C92" w:rsidRPr="007F4951">
                <w:rPr>
                  <w:rFonts w:ascii="Verdana" w:hAnsi="Verdana"/>
                  <w:sz w:val="20"/>
                </w:rPr>
                <w:t xml:space="preserve">untuk dan atas nama </w:t>
              </w:r>
              <w:r w:rsidR="00020C92">
                <w:rPr>
                  <w:rFonts w:ascii="Verdana" w:hAnsi="Verdana"/>
                  <w:sz w:val="20"/>
                </w:rPr>
                <w:t>Pembeli</w:t>
              </w:r>
              <w:r w:rsidR="000E6725">
                <w:rPr>
                  <w:rFonts w:ascii="Verdana" w:hAnsi="Verdana"/>
                  <w:sz w:val="20"/>
                </w:rPr>
                <w:t>; dan</w:t>
              </w:r>
            </w:ins>
          </w:p>
        </w:tc>
      </w:tr>
      <w:tr w:rsidR="000F1DA0" w:rsidRPr="00E1614A" w14:paraId="77A38229" w14:textId="77777777" w:rsidTr="005A3E6C">
        <w:trPr>
          <w:trPrChange w:id="31" w:author="OLTRE" w:date="2024-07-08T13:11:00Z">
            <w:trPr>
              <w:gridBefore w:val="1"/>
            </w:trPr>
          </w:trPrChange>
        </w:trPr>
        <w:tc>
          <w:tcPr>
            <w:tcW w:w="4823" w:type="dxa"/>
            <w:tcPrChange w:id="32" w:author="OLTRE" w:date="2024-07-08T13:11:00Z">
              <w:tcPr>
                <w:tcW w:w="4823" w:type="dxa"/>
                <w:gridSpan w:val="3"/>
              </w:tcPr>
            </w:tcPrChange>
          </w:tcPr>
          <w:p w14:paraId="124D27A1" w14:textId="40B2F6E8" w:rsidR="000F1DA0" w:rsidRPr="00A32FEC" w:rsidRDefault="00CE6995" w:rsidP="000F1DA0">
            <w:pPr>
              <w:pStyle w:val="ListParagraph"/>
              <w:numPr>
                <w:ilvl w:val="0"/>
                <w:numId w:val="1"/>
              </w:numPr>
              <w:spacing w:after="120"/>
              <w:ind w:left="310" w:hanging="310"/>
              <w:contextualSpacing w:val="0"/>
              <w:jc w:val="both"/>
              <w:rPr>
                <w:rFonts w:ascii="Verdana" w:hAnsi="Verdana"/>
                <w:b/>
                <w:color w:val="000000" w:themeColor="text1"/>
                <w:sz w:val="20"/>
                <w:rPrChange w:id="33" w:author="OLTRE" w:date="2024-07-08T13:11:00Z">
                  <w:rPr>
                    <w:rFonts w:ascii="Verdana" w:hAnsi="Verdana"/>
                    <w:sz w:val="20"/>
                  </w:rPr>
                </w:rPrChange>
              </w:rPr>
            </w:pPr>
            <w:r w:rsidRPr="00E1614A">
              <w:rPr>
                <w:rFonts w:ascii="Verdana" w:hAnsi="Verdana" w:cs="Verdana"/>
                <w:b/>
                <w:bCs/>
                <w:sz w:val="20"/>
                <w:szCs w:val="20"/>
              </w:rPr>
              <w:t>PT REGENE ARTIFISIAL INTELIGEN (“REGENE”)</w:t>
            </w:r>
            <w:r w:rsidRPr="00E1614A">
              <w:rPr>
                <w:rFonts w:ascii="Verdana" w:hAnsi="Verdana" w:cs="Verdana"/>
                <w:sz w:val="20"/>
                <w:szCs w:val="20"/>
                <w:lang w:val="id-ID"/>
              </w:rPr>
              <w:t>,</w:t>
            </w:r>
            <w:r w:rsidRPr="00E1614A">
              <w:rPr>
                <w:rFonts w:ascii="Verdana" w:hAnsi="Verdana" w:cs="Verdana"/>
                <w:sz w:val="20"/>
                <w:szCs w:val="20"/>
              </w:rPr>
              <w:t xml:space="preserve"> </w:t>
            </w:r>
            <w:r w:rsidRPr="00E1614A">
              <w:rPr>
                <w:rFonts w:ascii="Verdana" w:hAnsi="Verdana"/>
                <w:sz w:val="20"/>
                <w:szCs w:val="20"/>
              </w:rPr>
              <w:t xml:space="preserve">a company in the form of limited liability company incorporated based on Deed </w:t>
            </w:r>
            <w:del w:id="34" w:author="OLTRE" w:date="2024-07-08T13:11:00Z">
              <w:r w:rsidR="007F4951">
                <w:rPr>
                  <w:rFonts w:ascii="Verdana" w:hAnsi="Verdana"/>
                  <w:sz w:val="20"/>
                  <w:szCs w:val="20"/>
                </w:rPr>
                <w:delText>N</w:delText>
              </w:r>
              <w:r w:rsidR="00CD0B41" w:rsidRPr="00E1614A">
                <w:rPr>
                  <w:rFonts w:ascii="Verdana" w:hAnsi="Verdana"/>
                  <w:sz w:val="20"/>
                  <w:szCs w:val="20"/>
                </w:rPr>
                <w:delText>o</w:delText>
              </w:r>
            </w:del>
            <w:ins w:id="35" w:author="OLTRE" w:date="2024-07-08T13:11:00Z">
              <w:r w:rsidRPr="00E1614A">
                <w:rPr>
                  <w:rFonts w:ascii="Verdana" w:hAnsi="Verdana"/>
                  <w:sz w:val="20"/>
                  <w:szCs w:val="20"/>
                </w:rPr>
                <w:t>no</w:t>
              </w:r>
            </w:ins>
            <w:r w:rsidRPr="00E1614A">
              <w:rPr>
                <w:rFonts w:ascii="Verdana" w:hAnsi="Verdana"/>
                <w:sz w:val="20"/>
                <w:szCs w:val="20"/>
              </w:rPr>
              <w:t>. 3 dated  March 2</w:t>
            </w:r>
            <w:r w:rsidRPr="00E1614A">
              <w:rPr>
                <w:rFonts w:ascii="Verdana" w:hAnsi="Verdana"/>
                <w:sz w:val="20"/>
                <w:szCs w:val="20"/>
                <w:vertAlign w:val="superscript"/>
              </w:rPr>
              <w:t>nd,</w:t>
            </w:r>
            <w:r w:rsidRPr="00E1614A">
              <w:rPr>
                <w:rFonts w:ascii="Verdana" w:hAnsi="Verdana"/>
                <w:sz w:val="20"/>
                <w:szCs w:val="20"/>
              </w:rPr>
              <w:t xml:space="preserve"> 2022, drawn before Sandi Guntara Trisna, S.Kom., S.H., M.M, M.Kn., Notary in Kabupaten Karawang, having received a legalization </w:t>
            </w:r>
            <w:ins w:id="36" w:author="OLTRE" w:date="2024-07-08T13:11:00Z">
              <w:r>
                <w:rPr>
                  <w:rFonts w:ascii="Verdana" w:hAnsi="Verdana"/>
                  <w:sz w:val="20"/>
                  <w:szCs w:val="20"/>
                </w:rPr>
                <w:t xml:space="preserve">of its establishment </w:t>
              </w:r>
            </w:ins>
            <w:r w:rsidRPr="00E1614A">
              <w:rPr>
                <w:rFonts w:ascii="Verdana" w:hAnsi="Verdana"/>
                <w:sz w:val="20"/>
                <w:szCs w:val="20"/>
              </w:rPr>
              <w:t>from</w:t>
            </w:r>
            <w:ins w:id="37" w:author="OLTRE" w:date="2024-07-08T13:11:00Z">
              <w:r>
                <w:rPr>
                  <w:rFonts w:ascii="Verdana" w:hAnsi="Verdana"/>
                  <w:sz w:val="20"/>
                  <w:szCs w:val="20"/>
                </w:rPr>
                <w:t xml:space="preserve"> the</w:t>
              </w:r>
            </w:ins>
            <w:r w:rsidRPr="00E1614A">
              <w:rPr>
                <w:rFonts w:ascii="Verdana" w:hAnsi="Verdana"/>
                <w:sz w:val="20"/>
                <w:szCs w:val="20"/>
              </w:rPr>
              <w:t xml:space="preserve"> Minister Law and Human Right’s Decree No. AHU-0015625.AH.01.01.TAHUN 2022 on March 2</w:t>
            </w:r>
            <w:r w:rsidRPr="00E1614A">
              <w:rPr>
                <w:rFonts w:ascii="Verdana" w:hAnsi="Verdana"/>
                <w:sz w:val="20"/>
                <w:szCs w:val="20"/>
                <w:vertAlign w:val="superscript"/>
              </w:rPr>
              <w:t>nd</w:t>
            </w:r>
            <w:r w:rsidRPr="00E1614A">
              <w:rPr>
                <w:rFonts w:ascii="Verdana" w:hAnsi="Verdana"/>
                <w:sz w:val="20"/>
                <w:szCs w:val="20"/>
              </w:rPr>
              <w:t xml:space="preserve">, 2022 under the </w:t>
            </w:r>
            <w:del w:id="38" w:author="OLTRE" w:date="2024-07-08T13:11:00Z">
              <w:r w:rsidR="00CD0B41" w:rsidRPr="00E1614A">
                <w:rPr>
                  <w:rFonts w:ascii="Verdana" w:hAnsi="Verdana"/>
                  <w:sz w:val="20"/>
                  <w:szCs w:val="20"/>
                </w:rPr>
                <w:delText xml:space="preserve">law of </w:delText>
              </w:r>
              <w:r w:rsidR="007F4951">
                <w:rPr>
                  <w:rFonts w:ascii="Verdana" w:hAnsi="Verdana"/>
                  <w:sz w:val="20"/>
                  <w:szCs w:val="20"/>
                </w:rPr>
                <w:delText>the Republic</w:delText>
              </w:r>
            </w:del>
            <w:ins w:id="39" w:author="OLTRE" w:date="2024-07-08T13:11:00Z">
              <w:r w:rsidRPr="00E1614A">
                <w:rPr>
                  <w:rFonts w:ascii="Verdana" w:hAnsi="Verdana"/>
                  <w:sz w:val="20"/>
                  <w:szCs w:val="20"/>
                </w:rPr>
                <w:t>laws</w:t>
              </w:r>
            </w:ins>
            <w:r w:rsidRPr="00E1614A">
              <w:rPr>
                <w:rFonts w:ascii="Verdana" w:hAnsi="Verdana"/>
                <w:sz w:val="20"/>
                <w:szCs w:val="20"/>
              </w:rPr>
              <w:t xml:space="preserve"> of Indonesia, </w:t>
            </w:r>
            <w:del w:id="40" w:author="OLTRE" w:date="2024-07-08T13:11:00Z">
              <w:r w:rsidR="00CD0B41" w:rsidRPr="00E1614A">
                <w:rPr>
                  <w:rFonts w:ascii="Verdana" w:hAnsi="Verdana"/>
                  <w:sz w:val="20"/>
                  <w:szCs w:val="20"/>
                </w:rPr>
                <w:delText>that latest has been</w:delText>
              </w:r>
            </w:del>
            <w:ins w:id="41" w:author="OLTRE" w:date="2024-07-08T13:11:00Z">
              <w:r>
                <w:rPr>
                  <w:rFonts w:ascii="Verdana" w:hAnsi="Verdana"/>
                  <w:sz w:val="20"/>
                  <w:szCs w:val="20"/>
                </w:rPr>
                <w:t xml:space="preserve">which </w:t>
              </w:r>
              <w:r>
                <w:rPr>
                  <w:rFonts w:ascii="Verdana" w:hAnsi="Verdana"/>
                  <w:sz w:val="20"/>
                  <w:szCs w:val="20"/>
                </w:rPr>
                <w:lastRenderedPageBreak/>
                <w:t>was lastly</w:t>
              </w:r>
            </w:ins>
            <w:r>
              <w:rPr>
                <w:rFonts w:ascii="Verdana" w:hAnsi="Verdana"/>
                <w:sz w:val="20"/>
                <w:szCs w:val="20"/>
              </w:rPr>
              <w:t xml:space="preserve"> </w:t>
            </w:r>
            <w:r w:rsidRPr="00E1614A">
              <w:rPr>
                <w:rFonts w:ascii="Verdana" w:hAnsi="Verdana"/>
                <w:sz w:val="20"/>
                <w:szCs w:val="20"/>
              </w:rPr>
              <w:t xml:space="preserve">amended </w:t>
            </w:r>
            <w:del w:id="42" w:author="OLTRE" w:date="2024-07-08T13:11:00Z">
              <w:r w:rsidR="00CD0B41" w:rsidRPr="00E1614A">
                <w:rPr>
                  <w:rFonts w:ascii="Verdana" w:hAnsi="Verdana"/>
                  <w:sz w:val="20"/>
                  <w:szCs w:val="20"/>
                </w:rPr>
                <w:delText>under</w:delText>
              </w:r>
            </w:del>
            <w:ins w:id="43" w:author="OLTRE" w:date="2024-07-08T13:11:00Z">
              <w:r w:rsidRPr="00DF50A1">
                <w:rPr>
                  <w:rFonts w:ascii="Verdana" w:hAnsi="Verdana"/>
                  <w:sz w:val="20"/>
                  <w:szCs w:val="20"/>
                </w:rPr>
                <w:t>by</w:t>
              </w:r>
            </w:ins>
            <w:r w:rsidRPr="00DF50A1">
              <w:rPr>
                <w:rFonts w:ascii="Verdana" w:hAnsi="Verdana"/>
                <w:sz w:val="20"/>
                <w:szCs w:val="20"/>
              </w:rPr>
              <w:t xml:space="preserve"> Deed No. 02</w:t>
            </w:r>
            <w:r w:rsidRPr="00DF50A1">
              <w:rPr>
                <w:rFonts w:ascii="Verdana" w:hAnsi="Verdana"/>
                <w:sz w:val="20"/>
                <w:szCs w:val="20"/>
                <w:lang w:val="en-GB"/>
              </w:rPr>
              <w:t xml:space="preserve"> dated </w:t>
            </w:r>
            <w:del w:id="44" w:author="OLTRE" w:date="2024-07-08T13:11:00Z">
              <w:r w:rsidR="00CD0B41" w:rsidRPr="00E1614A">
                <w:rPr>
                  <w:rFonts w:ascii="Verdana" w:hAnsi="Verdana"/>
                  <w:sz w:val="20"/>
                  <w:szCs w:val="20"/>
                  <w:lang w:val="en-GB"/>
                </w:rPr>
                <w:delText>Feb</w:delText>
              </w:r>
              <w:r w:rsidR="007F4951">
                <w:rPr>
                  <w:rFonts w:ascii="Verdana" w:hAnsi="Verdana"/>
                  <w:sz w:val="20"/>
                  <w:szCs w:val="20"/>
                  <w:lang w:val="en-GB"/>
                </w:rPr>
                <w:delText>r</w:delText>
              </w:r>
              <w:r w:rsidR="00CD0B41" w:rsidRPr="00E1614A">
                <w:rPr>
                  <w:rFonts w:ascii="Verdana" w:hAnsi="Verdana"/>
                  <w:sz w:val="20"/>
                  <w:szCs w:val="20"/>
                  <w:lang w:val="en-GB"/>
                </w:rPr>
                <w:delText>uary</w:delText>
              </w:r>
            </w:del>
            <w:ins w:id="45" w:author="OLTRE" w:date="2024-07-08T13:11:00Z">
              <w:r w:rsidRPr="00DF50A1">
                <w:rPr>
                  <w:rFonts w:ascii="Verdana" w:hAnsi="Verdana"/>
                  <w:sz w:val="20"/>
                  <w:szCs w:val="20"/>
                  <w:lang w:val="en-GB"/>
                </w:rPr>
                <w:t>Febuary</w:t>
              </w:r>
            </w:ins>
            <w:r w:rsidRPr="00DF50A1">
              <w:rPr>
                <w:rFonts w:ascii="Verdana" w:hAnsi="Verdana"/>
                <w:sz w:val="20"/>
                <w:szCs w:val="20"/>
                <w:lang w:val="en-GB"/>
              </w:rPr>
              <w:t xml:space="preserve"> 23</w:t>
            </w:r>
            <w:r w:rsidRPr="00DF50A1">
              <w:rPr>
                <w:rFonts w:ascii="Verdana" w:hAnsi="Verdana"/>
                <w:sz w:val="20"/>
                <w:szCs w:val="20"/>
                <w:vertAlign w:val="superscript"/>
                <w:lang w:val="en-GB"/>
              </w:rPr>
              <w:t>rd</w:t>
            </w:r>
            <w:r w:rsidRPr="00DF50A1">
              <w:rPr>
                <w:rFonts w:ascii="Verdana" w:hAnsi="Verdana"/>
                <w:sz w:val="20"/>
                <w:szCs w:val="20"/>
                <w:lang w:val="en-GB"/>
              </w:rPr>
              <w:t>, 2024, drawn</w:t>
            </w:r>
            <w:r w:rsidRPr="00E1614A">
              <w:rPr>
                <w:rFonts w:ascii="Verdana" w:hAnsi="Verdana"/>
                <w:sz w:val="20"/>
                <w:szCs w:val="20"/>
                <w:lang w:val="en-GB"/>
              </w:rPr>
              <w:t xml:space="preserve"> before Jane Miranda Gasali, S.H., M.Kn., a notary in Kota Depok</w:t>
            </w:r>
            <w:r w:rsidRPr="00E1614A">
              <w:rPr>
                <w:rFonts w:ascii="Verdana" w:eastAsia="Times New Roman" w:hAnsi="Verdana" w:cs="Segoe UI"/>
                <w:sz w:val="20"/>
                <w:szCs w:val="20"/>
                <w:lang w:val="en-GB"/>
              </w:rPr>
              <w:t>  had been accepted by  Minister Law</w:t>
            </w:r>
            <w:r w:rsidRPr="00E1614A">
              <w:rPr>
                <w:rFonts w:ascii="Verdana" w:hAnsi="Verdana"/>
                <w:sz w:val="20"/>
                <w:szCs w:val="20"/>
                <w:lang w:val="en-GB"/>
              </w:rPr>
              <w:t xml:space="preserve"> and </w:t>
            </w:r>
            <w:r w:rsidRPr="00E1614A">
              <w:rPr>
                <w:rFonts w:ascii="Verdana" w:eastAsia="Times New Roman" w:hAnsi="Verdana" w:cs="Segoe UI"/>
                <w:sz w:val="20"/>
                <w:szCs w:val="20"/>
                <w:lang w:val="en-GB"/>
              </w:rPr>
              <w:t xml:space="preserve">Human Right’s Decree under Letter of Acceptance of Notification of Changes of Article of Association No.  AHU-AH.01.03-0046718 on </w:t>
            </w:r>
            <w:del w:id="46" w:author="OLTRE" w:date="2024-07-08T13:11:00Z">
              <w:r w:rsidR="00CD0B41" w:rsidRPr="00E1614A">
                <w:rPr>
                  <w:rFonts w:ascii="Verdana" w:eastAsia="Times New Roman" w:hAnsi="Verdana" w:cs="Segoe UI"/>
                  <w:sz w:val="20"/>
                  <w:szCs w:val="20"/>
                  <w:lang w:val="en-GB"/>
                </w:rPr>
                <w:delText>Feb</w:delText>
              </w:r>
              <w:r w:rsidR="007F4951">
                <w:rPr>
                  <w:rFonts w:ascii="Verdana" w:eastAsia="Times New Roman" w:hAnsi="Verdana" w:cs="Segoe UI"/>
                  <w:sz w:val="20"/>
                  <w:szCs w:val="20"/>
                  <w:lang w:val="en-GB"/>
                </w:rPr>
                <w:delText>r</w:delText>
              </w:r>
              <w:r w:rsidR="00CD0B41" w:rsidRPr="00E1614A">
                <w:rPr>
                  <w:rFonts w:ascii="Verdana" w:eastAsia="Times New Roman" w:hAnsi="Verdana" w:cs="Segoe UI"/>
                  <w:sz w:val="20"/>
                  <w:szCs w:val="20"/>
                  <w:lang w:val="en-GB"/>
                </w:rPr>
                <w:delText>uary</w:delText>
              </w:r>
            </w:del>
            <w:ins w:id="47" w:author="OLTRE" w:date="2024-07-08T13:11:00Z">
              <w:r w:rsidRPr="00E1614A">
                <w:rPr>
                  <w:rFonts w:ascii="Verdana" w:eastAsia="Times New Roman" w:hAnsi="Verdana" w:cs="Segoe UI"/>
                  <w:sz w:val="20"/>
                  <w:szCs w:val="20"/>
                  <w:lang w:val="en-GB"/>
                </w:rPr>
                <w:t>Febuary</w:t>
              </w:r>
            </w:ins>
            <w:r w:rsidRPr="00E1614A">
              <w:rPr>
                <w:rFonts w:ascii="Verdana" w:eastAsia="Times New Roman" w:hAnsi="Verdana" w:cs="Segoe UI"/>
                <w:sz w:val="20"/>
                <w:szCs w:val="20"/>
                <w:lang w:val="en-GB"/>
              </w:rPr>
              <w:t xml:space="preserve"> 23</w:t>
            </w:r>
            <w:r w:rsidRPr="00E1614A">
              <w:rPr>
                <w:rFonts w:ascii="Verdana" w:eastAsia="Times New Roman" w:hAnsi="Verdana" w:cs="Segoe UI"/>
                <w:sz w:val="20"/>
                <w:szCs w:val="20"/>
                <w:vertAlign w:val="superscript"/>
                <w:lang w:val="en-GB"/>
              </w:rPr>
              <w:t>rd</w:t>
            </w:r>
            <w:r w:rsidRPr="00E1614A">
              <w:rPr>
                <w:rFonts w:ascii="Verdana" w:eastAsia="Times New Roman" w:hAnsi="Verdana" w:cs="Segoe UI"/>
                <w:sz w:val="20"/>
                <w:szCs w:val="20"/>
                <w:lang w:val="en-GB"/>
              </w:rPr>
              <w:t>, 2024 </w:t>
            </w:r>
            <w:r w:rsidRPr="00E1614A">
              <w:rPr>
                <w:rFonts w:ascii="Verdana" w:hAnsi="Verdana"/>
                <w:sz w:val="20"/>
                <w:szCs w:val="20"/>
              </w:rPr>
              <w:t xml:space="preserve">and having its domicile at </w:t>
            </w:r>
            <w:r w:rsidRPr="00E1614A">
              <w:rPr>
                <w:rFonts w:ascii="Verdana" w:eastAsia="Times New Roman" w:hAnsi="Verdana" w:cs="Segoe UI"/>
                <w:sz w:val="20"/>
                <w:szCs w:val="20"/>
                <w:lang w:val="en-GB"/>
              </w:rPr>
              <w:t>Office 8 Building, 18A floor, SCBD Lot. 28, Jl. Jend. Sudirman Kav. 52-53, Senayan, Kebayoran Baru, South Jakarta,</w:t>
            </w:r>
            <w:r w:rsidRPr="00E1614A">
              <w:rPr>
                <w:rFonts w:ascii="Verdana" w:hAnsi="Verdana"/>
                <w:sz w:val="20"/>
                <w:szCs w:val="20"/>
                <w:lang w:val="en-GB"/>
              </w:rPr>
              <w:t xml:space="preserve"> Indonesia</w:t>
            </w:r>
            <w:ins w:id="48" w:author="OLTRE" w:date="2024-07-08T13:11:00Z">
              <w:r>
                <w:rPr>
                  <w:rFonts w:ascii="Verdana" w:hAnsi="Verdana"/>
                  <w:sz w:val="20"/>
                  <w:szCs w:val="20"/>
                  <w:lang w:val="en-GB"/>
                </w:rPr>
                <w:t xml:space="preserve">, </w:t>
              </w:r>
            </w:ins>
            <w:r w:rsidRPr="00E1614A">
              <w:rPr>
                <w:rFonts w:ascii="Verdana" w:eastAsia="Times New Roman" w:hAnsi="Verdana"/>
                <w:sz w:val="20"/>
                <w:szCs w:val="20"/>
                <w:lang w:val="en-GB"/>
              </w:rPr>
              <w:t> </w:t>
            </w:r>
            <w:r w:rsidRPr="00E1614A">
              <w:rPr>
                <w:rFonts w:ascii="Verdana" w:hAnsi="Verdana"/>
                <w:sz w:val="20"/>
                <w:szCs w:val="20"/>
                <w:lang w:val="en-GB"/>
              </w:rPr>
              <w:t>in this matter represented by Tiang Vichi Lestari (a holder of Indonesian Resident’s Citizen Card no.</w:t>
            </w:r>
            <w:r w:rsidRPr="00E1614A">
              <w:rPr>
                <w:rFonts w:ascii="Verdana" w:eastAsia="Times New Roman" w:hAnsi="Verdana"/>
                <w:sz w:val="20"/>
                <w:szCs w:val="20"/>
                <w:lang w:val="en-GB"/>
              </w:rPr>
              <w:t> </w:t>
            </w:r>
            <w:r w:rsidRPr="00E1614A">
              <w:rPr>
                <w:rFonts w:ascii="Verdana" w:eastAsia="Times New Roman" w:hAnsi="Verdana" w:cs="Segoe UI"/>
                <w:sz w:val="20"/>
                <w:szCs w:val="20"/>
                <w:lang w:val="en-GB"/>
              </w:rPr>
              <w:t xml:space="preserve"> 3172016602860006</w:t>
            </w:r>
            <w:r w:rsidRPr="00E1614A">
              <w:rPr>
                <w:rFonts w:ascii="Verdana" w:hAnsi="Verdana"/>
                <w:sz w:val="20"/>
                <w:szCs w:val="20"/>
                <w:lang w:val="en-GB"/>
              </w:rPr>
              <w:t xml:space="preserve">) based on afore mentioned deed of establishment, acting in </w:t>
            </w:r>
            <w:del w:id="49" w:author="OLTRE" w:date="2024-07-08T13:11:00Z">
              <w:r w:rsidR="00CD0B41" w:rsidRPr="00E1614A">
                <w:rPr>
                  <w:rFonts w:ascii="Verdana" w:hAnsi="Verdana"/>
                  <w:sz w:val="20"/>
                  <w:szCs w:val="20"/>
                  <w:lang w:val="en-GB"/>
                </w:rPr>
                <w:delText>his capacity as the Director for and behalf of the Company</w:delText>
              </w:r>
              <w:r w:rsidR="00CD0B41" w:rsidRPr="00E1614A">
                <w:rPr>
                  <w:rFonts w:ascii="Verdana" w:hAnsi="Verdana" w:cs="Verdana"/>
                  <w:sz w:val="20"/>
                  <w:szCs w:val="20"/>
                </w:rPr>
                <w:delText xml:space="preserve"> which in this matter, REGENE is representing itself as a company and also based on the Deed of Power of Attorney No. * drawn before </w:delText>
              </w:r>
              <w:r w:rsidR="00CD0B41" w:rsidRPr="00E1614A">
                <w:rPr>
                  <w:rFonts w:ascii="Verdana" w:hAnsi="Verdana"/>
                  <w:sz w:val="20"/>
                  <w:szCs w:val="20"/>
                  <w:lang w:val="en-GB"/>
                </w:rPr>
                <w:delText>drawn before Jane Miranda Gasali, S.H., M.Kn., a notary in Kota Depok</w:delText>
              </w:r>
              <w:r w:rsidR="00CD0B41" w:rsidRPr="00E1614A">
                <w:rPr>
                  <w:rFonts w:ascii="Verdana" w:eastAsia="Times New Roman" w:hAnsi="Verdana" w:cs="Segoe UI"/>
                  <w:sz w:val="20"/>
                  <w:szCs w:val="20"/>
                  <w:lang w:val="en-GB"/>
                </w:rPr>
                <w:delText xml:space="preserve">  </w:delText>
              </w:r>
              <w:r w:rsidR="00CD0B41" w:rsidRPr="00E1614A">
                <w:rPr>
                  <w:rFonts w:ascii="Verdana" w:hAnsi="Verdana" w:cs="Verdana"/>
                  <w:sz w:val="20"/>
                  <w:szCs w:val="20"/>
                </w:rPr>
                <w:delText>dated * is hereby representing Luna Famiarjo (“</w:delText>
              </w:r>
              <w:r w:rsidR="00CD0B41" w:rsidRPr="00E1614A">
                <w:rPr>
                  <w:rFonts w:ascii="Verdana" w:hAnsi="Verdana" w:cs="Verdana"/>
                  <w:b/>
                  <w:bCs/>
                  <w:sz w:val="20"/>
                  <w:szCs w:val="20"/>
                </w:rPr>
                <w:delText>Seller</w:delText>
              </w:r>
              <w:r w:rsidR="00CD0B41" w:rsidRPr="00E1614A">
                <w:rPr>
                  <w:rFonts w:ascii="Verdana" w:hAnsi="Verdana" w:cs="Verdana"/>
                  <w:sz w:val="20"/>
                  <w:szCs w:val="20"/>
                </w:rPr>
                <w:delText xml:space="preserve">”) on behalf of her 152,150 (one </w:delText>
              </w:r>
              <w:r w:rsidR="009173A5" w:rsidRPr="00E1614A">
                <w:rPr>
                  <w:rFonts w:ascii="Verdana" w:hAnsi="Verdana" w:cs="Verdana"/>
                  <w:sz w:val="20"/>
                  <w:szCs w:val="20"/>
                </w:rPr>
                <w:delText xml:space="preserve">hundred </w:delText>
              </w:r>
              <w:r w:rsidR="00CD0B41" w:rsidRPr="00E1614A">
                <w:rPr>
                  <w:rFonts w:ascii="Verdana" w:hAnsi="Verdana" w:cs="Verdana"/>
                  <w:sz w:val="20"/>
                  <w:szCs w:val="20"/>
                </w:rPr>
                <w:delText xml:space="preserve">fifty two thousand and </w:delText>
              </w:r>
              <w:r w:rsidR="00CD0B41" w:rsidRPr="003B691E">
                <w:rPr>
                  <w:rFonts w:ascii="Verdana" w:hAnsi="Verdana" w:cs="Verdana"/>
                  <w:sz w:val="20"/>
                  <w:szCs w:val="20"/>
                </w:rPr>
                <w:delText xml:space="preserve">one hundred fifty) Class B Shares in </w:delText>
              </w:r>
              <w:r w:rsidR="00CD0B41" w:rsidRPr="00F756C4">
                <w:rPr>
                  <w:rFonts w:ascii="Verdana" w:hAnsi="Verdana"/>
                  <w:sz w:val="20"/>
                </w:rPr>
                <w:delText>REGENE</w:delText>
              </w:r>
              <w:r w:rsidR="00CD0B41" w:rsidRPr="003B691E">
                <w:rPr>
                  <w:rFonts w:ascii="Verdana" w:hAnsi="Verdana" w:cs="Verdana"/>
                  <w:sz w:val="20"/>
                  <w:szCs w:val="20"/>
                </w:rPr>
                <w:delText>;</w:delText>
              </w:r>
              <w:r w:rsidR="00CD0B41" w:rsidRPr="00E1614A">
                <w:rPr>
                  <w:rFonts w:ascii="Verdana" w:hAnsi="Verdana" w:cs="Verdana"/>
                  <w:sz w:val="20"/>
                  <w:szCs w:val="20"/>
                </w:rPr>
                <w:delText xml:space="preserve"> </w:delText>
              </w:r>
              <w:r w:rsidR="00AD28D1">
                <w:rPr>
                  <w:rFonts w:ascii="Verdana" w:hAnsi="Verdana" w:cs="Verdana"/>
                  <w:sz w:val="20"/>
                  <w:szCs w:val="20"/>
                </w:rPr>
                <w:delText>and</w:delText>
              </w:r>
            </w:del>
            <w:ins w:id="50" w:author="OLTRE" w:date="2024-07-08T13:11:00Z">
              <w:r w:rsidRPr="00E1614A">
                <w:rPr>
                  <w:rFonts w:ascii="Verdana" w:hAnsi="Verdana"/>
                  <w:sz w:val="20"/>
                  <w:szCs w:val="20"/>
                  <w:lang w:val="en-GB"/>
                </w:rPr>
                <w:t>h</w:t>
              </w:r>
              <w:r>
                <w:rPr>
                  <w:rFonts w:ascii="Verdana" w:hAnsi="Verdana"/>
                  <w:sz w:val="20"/>
                  <w:szCs w:val="20"/>
                  <w:lang w:val="en-GB"/>
                </w:rPr>
                <w:t>er</w:t>
              </w:r>
              <w:r w:rsidRPr="00E1614A">
                <w:rPr>
                  <w:rFonts w:ascii="Verdana" w:hAnsi="Verdana"/>
                  <w:sz w:val="20"/>
                  <w:szCs w:val="20"/>
                  <w:lang w:val="en-GB"/>
                </w:rPr>
                <w:t xml:space="preserve"> capacity as the Director for and behalf of </w:t>
              </w:r>
              <w:r>
                <w:rPr>
                  <w:rFonts w:ascii="Verdana" w:hAnsi="Verdana"/>
                  <w:sz w:val="20"/>
                  <w:szCs w:val="20"/>
                  <w:lang w:val="en-GB"/>
                </w:rPr>
                <w:t>REGENE</w:t>
              </w:r>
              <w:r>
                <w:rPr>
                  <w:rFonts w:ascii="Verdana" w:hAnsi="Verdana" w:cs="Verdana"/>
                  <w:sz w:val="20"/>
                  <w:szCs w:val="20"/>
                </w:rPr>
                <w:t>.</w:t>
              </w:r>
              <w:r w:rsidR="000F1DA0" w:rsidRPr="00E1614A">
                <w:rPr>
                  <w:rFonts w:ascii="Verdana" w:hAnsi="Verdana" w:cs="Verdana"/>
                  <w:sz w:val="20"/>
                  <w:szCs w:val="20"/>
                </w:rPr>
                <w:t xml:space="preserve"> </w:t>
              </w:r>
            </w:ins>
          </w:p>
        </w:tc>
        <w:tc>
          <w:tcPr>
            <w:tcW w:w="257" w:type="dxa"/>
            <w:tcPrChange w:id="51" w:author="OLTRE" w:date="2024-07-08T13:11:00Z">
              <w:tcPr>
                <w:tcW w:w="257" w:type="dxa"/>
              </w:tcPr>
            </w:tcPrChange>
          </w:tcPr>
          <w:p w14:paraId="34F5F813" w14:textId="77777777" w:rsidR="000F1DA0" w:rsidRPr="00774A9A" w:rsidRDefault="000F1DA0" w:rsidP="000F1DA0">
            <w:pPr>
              <w:spacing w:after="120"/>
              <w:rPr>
                <w:rFonts w:ascii="Verdana" w:hAnsi="Verdana"/>
                <w:sz w:val="20"/>
              </w:rPr>
            </w:pPr>
          </w:p>
        </w:tc>
        <w:tc>
          <w:tcPr>
            <w:tcW w:w="4985" w:type="dxa"/>
            <w:tcPrChange w:id="52" w:author="OLTRE" w:date="2024-07-08T13:11:00Z">
              <w:tcPr>
                <w:tcW w:w="4985" w:type="dxa"/>
                <w:gridSpan w:val="2"/>
              </w:tcPr>
            </w:tcPrChange>
          </w:tcPr>
          <w:p w14:paraId="669ECDF6" w14:textId="2CB6FD19" w:rsidR="000F1DA0" w:rsidRDefault="000F1DA0" w:rsidP="000E6725">
            <w:pPr>
              <w:pStyle w:val="ListParagraph"/>
              <w:numPr>
                <w:ilvl w:val="0"/>
                <w:numId w:val="2"/>
              </w:numPr>
              <w:spacing w:after="120"/>
              <w:ind w:left="397" w:hanging="397"/>
              <w:contextualSpacing w:val="0"/>
              <w:jc w:val="both"/>
              <w:rPr>
                <w:ins w:id="53" w:author="OLTRE" w:date="2024-07-08T13:11:00Z"/>
                <w:rFonts w:ascii="Verdana" w:hAnsi="Verdana"/>
                <w:sz w:val="20"/>
              </w:rPr>
            </w:pPr>
            <w:r w:rsidRPr="007F4951">
              <w:rPr>
                <w:rFonts w:ascii="Verdana" w:hAnsi="Verdana"/>
                <w:b/>
                <w:sz w:val="20"/>
              </w:rPr>
              <w:t xml:space="preserve">PT REGENE ARTIFISIAL INTELIGEN </w:t>
            </w:r>
            <w:r w:rsidRPr="007F4951">
              <w:rPr>
                <w:rFonts w:ascii="Verdana" w:hAnsi="Verdana"/>
                <w:sz w:val="20"/>
              </w:rPr>
              <w:t>(“</w:t>
            </w:r>
            <w:r w:rsidRPr="007F4951">
              <w:rPr>
                <w:rFonts w:ascii="Verdana" w:hAnsi="Verdana"/>
                <w:b/>
                <w:sz w:val="20"/>
              </w:rPr>
              <w:t>REGENE</w:t>
            </w:r>
            <w:r w:rsidRPr="007F4951">
              <w:rPr>
                <w:rFonts w:ascii="Verdana" w:hAnsi="Verdana"/>
                <w:sz w:val="20"/>
              </w:rPr>
              <w:t>”), suatu perseroan terbatas yang di</w:t>
            </w:r>
            <w:r>
              <w:rPr>
                <w:rFonts w:ascii="Verdana" w:hAnsi="Verdana"/>
                <w:sz w:val="20"/>
              </w:rPr>
              <w:t>dirikan</w:t>
            </w:r>
            <w:r w:rsidRPr="007F4951">
              <w:rPr>
                <w:rFonts w:ascii="Verdana" w:hAnsi="Verdana"/>
                <w:sz w:val="20"/>
              </w:rPr>
              <w:t xml:space="preserve"> berdasarkan Akta No. 3  tanggal 2 Maret 2024, yang dibuat di hadapan Sandi Guntara Trisna, S.Kom., S.H., M.M, M.Kn., Notaris di Kabupaten Karawang yang telah menerima pengesahan berdasarkan Surat Keputusan Menteri Hukum dan H</w:t>
            </w:r>
            <w:r>
              <w:rPr>
                <w:rFonts w:ascii="Verdana" w:hAnsi="Verdana"/>
                <w:sz w:val="20"/>
              </w:rPr>
              <w:t xml:space="preserve">ak </w:t>
            </w:r>
            <w:r w:rsidRPr="007F4951">
              <w:rPr>
                <w:rFonts w:ascii="Verdana" w:hAnsi="Verdana"/>
                <w:sz w:val="20"/>
              </w:rPr>
              <w:t>A</w:t>
            </w:r>
            <w:r>
              <w:rPr>
                <w:rFonts w:ascii="Verdana" w:hAnsi="Verdana"/>
                <w:sz w:val="20"/>
              </w:rPr>
              <w:t xml:space="preserve">sasi </w:t>
            </w:r>
            <w:r w:rsidRPr="007F4951">
              <w:rPr>
                <w:rFonts w:ascii="Verdana" w:hAnsi="Verdana"/>
                <w:sz w:val="20"/>
              </w:rPr>
              <w:t>M</w:t>
            </w:r>
            <w:r>
              <w:rPr>
                <w:rFonts w:ascii="Verdana" w:hAnsi="Verdana"/>
                <w:sz w:val="20"/>
              </w:rPr>
              <w:t>anusia</w:t>
            </w:r>
            <w:r w:rsidRPr="007F4951">
              <w:rPr>
                <w:rFonts w:ascii="Verdana" w:hAnsi="Verdana"/>
                <w:sz w:val="20"/>
              </w:rPr>
              <w:t xml:space="preserve"> No. AHU-0015625.AH.01.01.TAHUN 2022 pada tanggal 2 Maret 2022 berdasarkan hukum Negara Republik Indonesia, yang terakhir diubah berdasarkan Akta </w:t>
            </w:r>
            <w:r w:rsidRPr="00774A9A">
              <w:rPr>
                <w:rFonts w:ascii="Verdana" w:hAnsi="Verdana"/>
                <w:sz w:val="20"/>
              </w:rPr>
              <w:t xml:space="preserve">No. 02 tanggal 23 </w:t>
            </w:r>
            <w:r w:rsidRPr="00774A9A">
              <w:rPr>
                <w:rFonts w:ascii="Verdana" w:hAnsi="Verdana"/>
                <w:sz w:val="20"/>
              </w:rPr>
              <w:lastRenderedPageBreak/>
              <w:t xml:space="preserve">Februari 2024, yang dibuat dihadapan </w:t>
            </w:r>
            <w:r w:rsidRPr="007F4951">
              <w:rPr>
                <w:rFonts w:ascii="Verdana" w:hAnsi="Verdana"/>
                <w:sz w:val="20"/>
                <w:lang w:val="en-GB"/>
              </w:rPr>
              <w:t>Jane Miranda Gasali, S.H., M.Kn.,</w:t>
            </w:r>
            <w:r w:rsidRPr="00774A9A">
              <w:rPr>
                <w:rFonts w:ascii="Verdana" w:hAnsi="Verdana"/>
                <w:sz w:val="20"/>
              </w:rPr>
              <w:t xml:space="preserve"> Notaris di Kota Depok, telah diterima pemberitahuannya oleh Menteri Hukum dan H</w:t>
            </w:r>
            <w:r>
              <w:rPr>
                <w:rFonts w:ascii="Verdana" w:hAnsi="Verdana"/>
                <w:sz w:val="20"/>
              </w:rPr>
              <w:t xml:space="preserve">ak </w:t>
            </w:r>
            <w:r w:rsidRPr="00774A9A">
              <w:rPr>
                <w:rFonts w:ascii="Verdana" w:hAnsi="Verdana"/>
                <w:sz w:val="20"/>
              </w:rPr>
              <w:t>A</w:t>
            </w:r>
            <w:r>
              <w:rPr>
                <w:rFonts w:ascii="Verdana" w:hAnsi="Verdana"/>
                <w:sz w:val="20"/>
              </w:rPr>
              <w:t xml:space="preserve">sasi </w:t>
            </w:r>
            <w:r w:rsidRPr="00774A9A">
              <w:rPr>
                <w:rFonts w:ascii="Verdana" w:hAnsi="Verdana"/>
                <w:sz w:val="20"/>
              </w:rPr>
              <w:t>M</w:t>
            </w:r>
            <w:r>
              <w:rPr>
                <w:rFonts w:ascii="Verdana" w:hAnsi="Verdana"/>
                <w:sz w:val="20"/>
              </w:rPr>
              <w:t>anusia</w:t>
            </w:r>
            <w:r w:rsidRPr="00774A9A">
              <w:rPr>
                <w:rFonts w:ascii="Verdana" w:hAnsi="Verdana"/>
                <w:sz w:val="20"/>
              </w:rPr>
              <w:t xml:space="preserve"> berdasarkan Surat Penerimaan Pemberitahuan Perubahan Anggaran Dasar No. </w:t>
            </w:r>
            <w:r w:rsidRPr="007F4951">
              <w:rPr>
                <w:rFonts w:ascii="Verdana" w:hAnsi="Verdana"/>
                <w:sz w:val="20"/>
                <w:lang w:val="en-GB"/>
              </w:rPr>
              <w:t>AHU-AH.01.03-0046718</w:t>
            </w:r>
            <w:r w:rsidRPr="00774A9A">
              <w:rPr>
                <w:rFonts w:ascii="Verdana" w:hAnsi="Verdana"/>
                <w:sz w:val="20"/>
              </w:rPr>
              <w:t xml:space="preserve"> tertanggal 23 Februari 2024</w:t>
            </w:r>
            <w:r w:rsidRPr="007F4951">
              <w:rPr>
                <w:rFonts w:ascii="Verdana" w:hAnsi="Verdana"/>
                <w:sz w:val="20"/>
              </w:rPr>
              <w:t>, berkedudukan di Office 8 Building, Lantai 18A, SCBD Lot. 28, Jl. Jend. Sudirman Kav. 52-53, Senayan, Kebayoran Baru, Jakarta Selatan</w:t>
            </w:r>
            <w:r w:rsidRPr="007F4951" w:rsidDel="00F92F8F">
              <w:rPr>
                <w:rFonts w:ascii="Verdana" w:hAnsi="Verdana"/>
                <w:sz w:val="20"/>
              </w:rPr>
              <w:t xml:space="preserve"> </w:t>
            </w:r>
            <w:r w:rsidRPr="007F4951">
              <w:rPr>
                <w:rFonts w:ascii="Verdana" w:hAnsi="Verdana"/>
                <w:sz w:val="20"/>
              </w:rPr>
              <w:t xml:space="preserve">dalam hal ini diwakili oleh Tiang Vichi Lestari (pemegang Kartu Tanda Penduduk Indonesia No.  </w:t>
            </w:r>
            <w:r w:rsidRPr="007F4951">
              <w:rPr>
                <w:rFonts w:ascii="Verdana" w:hAnsi="Verdana"/>
                <w:sz w:val="20"/>
                <w:lang w:val="en-GB"/>
              </w:rPr>
              <w:t>3172016602860006</w:t>
            </w:r>
            <w:r w:rsidRPr="007F4951">
              <w:rPr>
                <w:rFonts w:ascii="Verdana" w:hAnsi="Verdana"/>
                <w:sz w:val="20"/>
              </w:rPr>
              <w:t>) yang berdasarkan akta pendirian diatas, bertindak dalam kapasitasnya sebagai Direktur untuk dan atas nama REGENE</w:t>
            </w:r>
            <w:del w:id="54" w:author="OLTRE" w:date="2024-07-08T13:11:00Z">
              <w:r w:rsidR="00CD0B41" w:rsidRPr="007F4951">
                <w:rPr>
                  <w:rFonts w:ascii="Verdana" w:hAnsi="Verdana"/>
                  <w:sz w:val="20"/>
                </w:rPr>
                <w:delText xml:space="preserve"> dan berdasarkan Akta Pemberian Kuasa No * </w:delText>
              </w:r>
              <w:r w:rsidR="00CD0B41" w:rsidRPr="00F756C4">
                <w:rPr>
                  <w:rFonts w:ascii="Verdana" w:hAnsi="Verdana"/>
                  <w:sz w:val="20"/>
                </w:rPr>
                <w:delText xml:space="preserve">yang dibuat dihadapan </w:delText>
              </w:r>
              <w:r w:rsidR="00CD0B41" w:rsidRPr="007F4951">
                <w:rPr>
                  <w:rFonts w:ascii="Verdana" w:hAnsi="Verdana"/>
                  <w:sz w:val="20"/>
                  <w:lang w:val="en-GB"/>
                </w:rPr>
                <w:delText>Jane Miranda Gasali, S.H., M.Kn.,</w:delText>
              </w:r>
              <w:r w:rsidR="00CD0B41" w:rsidRPr="00F756C4">
                <w:rPr>
                  <w:rFonts w:ascii="Verdana" w:hAnsi="Verdana"/>
                  <w:sz w:val="20"/>
                </w:rPr>
                <w:delText xml:space="preserve"> Notaris di Kota Depok, dengan ini mewakili Luna Famiarjo (“</w:delText>
              </w:r>
              <w:r w:rsidR="00CD0B41" w:rsidRPr="00F756C4">
                <w:rPr>
                  <w:rFonts w:ascii="Verdana" w:hAnsi="Verdana"/>
                  <w:b/>
                  <w:sz w:val="20"/>
                </w:rPr>
                <w:delText>Penjual</w:delText>
              </w:r>
              <w:r w:rsidR="00CD0B41" w:rsidRPr="00F756C4">
                <w:rPr>
                  <w:rFonts w:ascii="Verdana" w:hAnsi="Verdana"/>
                  <w:sz w:val="20"/>
                </w:rPr>
                <w:delText>”) atas 152</w:delText>
              </w:r>
              <w:r w:rsidR="007F4951">
                <w:rPr>
                  <w:rFonts w:ascii="Verdana" w:hAnsi="Verdana"/>
                  <w:sz w:val="20"/>
                </w:rPr>
                <w:delText>.</w:delText>
              </w:r>
              <w:r w:rsidR="00CD0B41" w:rsidRPr="00F756C4">
                <w:rPr>
                  <w:rFonts w:ascii="Verdana" w:hAnsi="Verdana"/>
                  <w:sz w:val="20"/>
                </w:rPr>
                <w:delText xml:space="preserve">150 (seratus lima puluh </w:delText>
              </w:r>
              <w:r w:rsidR="00E614AA" w:rsidRPr="00F756C4">
                <w:rPr>
                  <w:rFonts w:ascii="Verdana" w:hAnsi="Verdana"/>
                  <w:sz w:val="20"/>
                </w:rPr>
                <w:delText xml:space="preserve">dua </w:delText>
              </w:r>
              <w:r w:rsidR="00CD0B41" w:rsidRPr="00F756C4">
                <w:rPr>
                  <w:rFonts w:ascii="Verdana" w:hAnsi="Verdana"/>
                  <w:sz w:val="20"/>
                </w:rPr>
                <w:delText xml:space="preserve">ribu seratus lima puluh) lembar Saham Kelas B di </w:delText>
              </w:r>
              <w:r w:rsidR="00CD0B41" w:rsidRPr="00F756C4">
                <w:rPr>
                  <w:rFonts w:ascii="Verdana" w:hAnsi="Verdana"/>
                  <w:b/>
                  <w:sz w:val="20"/>
                </w:rPr>
                <w:delText>REGENE</w:delText>
              </w:r>
              <w:r w:rsidR="00CD0B41" w:rsidRPr="007F4951">
                <w:rPr>
                  <w:rFonts w:ascii="Verdana" w:hAnsi="Verdana"/>
                  <w:sz w:val="20"/>
                </w:rPr>
                <w:delText>;</w:delText>
              </w:r>
              <w:r w:rsidR="007F4951">
                <w:rPr>
                  <w:rFonts w:ascii="Verdana" w:hAnsi="Verdana"/>
                  <w:sz w:val="20"/>
                </w:rPr>
                <w:delText xml:space="preserve"> dan</w:delText>
              </w:r>
            </w:del>
            <w:ins w:id="55" w:author="OLTRE" w:date="2024-07-08T13:11:00Z">
              <w:r w:rsidR="000A15A1">
                <w:rPr>
                  <w:rFonts w:ascii="Verdana" w:hAnsi="Verdana"/>
                  <w:sz w:val="20"/>
                </w:rPr>
                <w:t>.</w:t>
              </w:r>
            </w:ins>
          </w:p>
          <w:p w14:paraId="5B3ABE4D" w14:textId="6A758D9E" w:rsidR="000A15A1" w:rsidRPr="005A3E6C" w:rsidRDefault="000A15A1">
            <w:pPr>
              <w:spacing w:after="120"/>
              <w:jc w:val="both"/>
              <w:rPr>
                <w:rFonts w:ascii="Verdana" w:hAnsi="Verdana"/>
                <w:sz w:val="20"/>
              </w:rPr>
              <w:pPrChange w:id="56" w:author="OLTRE" w:date="2024-07-08T13:11:00Z">
                <w:pPr>
                  <w:pStyle w:val="ListParagraph"/>
                  <w:numPr>
                    <w:numId w:val="2"/>
                  </w:numPr>
                  <w:spacing w:after="120"/>
                  <w:ind w:left="397" w:hanging="397"/>
                  <w:contextualSpacing w:val="0"/>
                  <w:jc w:val="both"/>
                </w:pPr>
              </w:pPrChange>
            </w:pPr>
          </w:p>
        </w:tc>
      </w:tr>
      <w:tr w:rsidR="00A668A8" w:rsidRPr="00E1614A" w14:paraId="109FFFCA" w14:textId="77777777" w:rsidTr="001B296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del w:id="57" w:author="OLTRE" w:date="2024-07-08T13:11:00Z"/>
        </w:trPr>
        <w:tc>
          <w:tcPr>
            <w:tcW w:w="4823" w:type="dxa"/>
          </w:tcPr>
          <w:p w14:paraId="03186142" w14:textId="77777777" w:rsidR="0071334E" w:rsidRPr="007D1EB7" w:rsidRDefault="0071334E" w:rsidP="007D1EB7">
            <w:pPr>
              <w:pStyle w:val="ListParagraph"/>
              <w:numPr>
                <w:ilvl w:val="0"/>
                <w:numId w:val="1"/>
              </w:numPr>
              <w:spacing w:after="120"/>
              <w:ind w:left="310" w:hanging="310"/>
              <w:contextualSpacing w:val="0"/>
              <w:jc w:val="both"/>
              <w:rPr>
                <w:del w:id="58" w:author="OLTRE" w:date="2024-07-08T13:11:00Z"/>
                <w:rFonts w:ascii="Verdana" w:hAnsi="Verdana"/>
                <w:color w:val="000000" w:themeColor="text1"/>
                <w:sz w:val="20"/>
              </w:rPr>
            </w:pPr>
            <w:del w:id="59" w:author="OLTRE" w:date="2024-07-08T13:11:00Z">
              <w:r w:rsidRPr="00A32FEC">
                <w:rPr>
                  <w:rFonts w:ascii="Verdana" w:hAnsi="Verdana"/>
                  <w:b/>
                  <w:color w:val="000000" w:themeColor="text1"/>
                  <w:sz w:val="20"/>
                </w:rPr>
                <w:lastRenderedPageBreak/>
                <w:delText>PT</w:delText>
              </w:r>
              <w:r w:rsidR="00A156CB" w:rsidRPr="00A32FEC">
                <w:rPr>
                  <w:rFonts w:ascii="Verdana" w:hAnsi="Verdana"/>
                  <w:b/>
                  <w:color w:val="000000" w:themeColor="text1"/>
                  <w:sz w:val="20"/>
                </w:rPr>
                <w:delText xml:space="preserve"> PRIMA CAKRAWALA INDONESIA</w:delText>
              </w:r>
              <w:r w:rsidR="00046323">
                <w:rPr>
                  <w:rFonts w:ascii="Verdana" w:hAnsi="Verdana"/>
                  <w:b/>
                  <w:color w:val="000000" w:themeColor="text1"/>
                  <w:sz w:val="20"/>
                </w:rPr>
                <w:delText xml:space="preserve"> </w:delText>
              </w:r>
              <w:r w:rsidRPr="00A32FEC">
                <w:rPr>
                  <w:rFonts w:ascii="Verdana" w:hAnsi="Verdana"/>
                  <w:bCs/>
                  <w:color w:val="000000" w:themeColor="text1"/>
                  <w:sz w:val="20"/>
                </w:rPr>
                <w:delText>(“</w:delText>
              </w:r>
              <w:r w:rsidRPr="00A32FEC">
                <w:rPr>
                  <w:rFonts w:ascii="Verdana" w:hAnsi="Verdana"/>
                  <w:b/>
                  <w:color w:val="000000" w:themeColor="text1"/>
                  <w:sz w:val="20"/>
                </w:rPr>
                <w:delText>Purchaser</w:delText>
              </w:r>
              <w:r w:rsidRPr="00A32FEC">
                <w:rPr>
                  <w:rFonts w:ascii="Verdana" w:hAnsi="Verdana"/>
                  <w:bCs/>
                  <w:color w:val="000000" w:themeColor="text1"/>
                  <w:sz w:val="20"/>
                </w:rPr>
                <w:delText>”)</w:delText>
              </w:r>
              <w:r w:rsidRPr="00A32FEC">
                <w:rPr>
                  <w:rFonts w:ascii="Verdana" w:hAnsi="Verdana"/>
                  <w:color w:val="000000" w:themeColor="text1"/>
                  <w:sz w:val="20"/>
                </w:rPr>
                <w:delText xml:space="preserve">, a limited </w:delText>
              </w:r>
              <w:r w:rsidRPr="007D1EB7">
                <w:rPr>
                  <w:rFonts w:ascii="Verdana" w:hAnsi="Verdana" w:cs="Verdana"/>
                  <w:sz w:val="20"/>
                  <w:szCs w:val="20"/>
                </w:rPr>
                <w:delText>liability</w:delText>
              </w:r>
              <w:r w:rsidRPr="00A32FEC">
                <w:rPr>
                  <w:rFonts w:ascii="Verdana" w:hAnsi="Verdana"/>
                  <w:color w:val="000000" w:themeColor="text1"/>
                  <w:sz w:val="20"/>
                </w:rPr>
                <w:delText xml:space="preserve"> company incorporated based on Deed </w:delText>
              </w:r>
              <w:r w:rsidRPr="007D1EB7">
                <w:rPr>
                  <w:rFonts w:ascii="Verdana" w:hAnsi="Verdana" w:cs="Verdana"/>
                  <w:sz w:val="20"/>
                  <w:szCs w:val="20"/>
                </w:rPr>
                <w:delText>No</w:delText>
              </w:r>
              <w:r w:rsidRPr="00A32FEC">
                <w:rPr>
                  <w:rFonts w:ascii="Verdana" w:hAnsi="Verdana"/>
                  <w:color w:val="000000" w:themeColor="text1"/>
                  <w:sz w:val="20"/>
                </w:rPr>
                <w:delText xml:space="preserve">. </w:delText>
              </w:r>
              <w:r w:rsidR="00A156CB" w:rsidRPr="00A32FEC">
                <w:rPr>
                  <w:rFonts w:ascii="Verdana" w:hAnsi="Verdana"/>
                  <w:color w:val="000000" w:themeColor="text1"/>
                  <w:sz w:val="20"/>
                </w:rPr>
                <w:delText xml:space="preserve">28 </w:delText>
              </w:r>
              <w:r w:rsidRPr="00A32FEC">
                <w:rPr>
                  <w:rFonts w:ascii="Verdana" w:hAnsi="Verdana"/>
                  <w:color w:val="000000" w:themeColor="text1"/>
                  <w:sz w:val="20"/>
                </w:rPr>
                <w:delText xml:space="preserve">dated </w:delText>
              </w:r>
              <w:r w:rsidR="00A156CB" w:rsidRPr="00A32FEC">
                <w:rPr>
                  <w:rFonts w:ascii="Verdana" w:hAnsi="Verdana"/>
                  <w:color w:val="000000" w:themeColor="text1"/>
                  <w:sz w:val="20"/>
                </w:rPr>
                <w:delText>11 June 2024</w:delText>
              </w:r>
              <w:r w:rsidRPr="00A32FEC">
                <w:rPr>
                  <w:rFonts w:ascii="Verdana" w:hAnsi="Verdana"/>
                  <w:color w:val="000000" w:themeColor="text1"/>
                  <w:sz w:val="20"/>
                </w:rPr>
                <w:delText xml:space="preserve">, drawn before </w:delText>
              </w:r>
              <w:r w:rsidR="00A156CB" w:rsidRPr="00A32FEC">
                <w:rPr>
                  <w:rFonts w:ascii="Verdana" w:hAnsi="Verdana"/>
                  <w:color w:val="000000" w:themeColor="text1"/>
                  <w:sz w:val="20"/>
                </w:rPr>
                <w:delText>Anesta Chrisanti</w:delText>
              </w:r>
              <w:r w:rsidRPr="00A32FEC">
                <w:rPr>
                  <w:rFonts w:ascii="Verdana" w:hAnsi="Verdana"/>
                  <w:color w:val="000000" w:themeColor="text1"/>
                  <w:sz w:val="20"/>
                </w:rPr>
                <w:delText xml:space="preserve">, SH., M.KN a Notary in </w:delText>
              </w:r>
              <w:r w:rsidR="00A156CB" w:rsidRPr="00A32FEC">
                <w:rPr>
                  <w:rFonts w:ascii="Verdana" w:hAnsi="Verdana"/>
                  <w:color w:val="000000" w:themeColor="text1"/>
                  <w:sz w:val="20"/>
                </w:rPr>
                <w:delText>Depok,</w:delText>
              </w:r>
              <w:r w:rsidR="004660A5">
                <w:rPr>
                  <w:rFonts w:ascii="Verdana" w:hAnsi="Verdana"/>
                  <w:color w:val="000000" w:themeColor="text1"/>
                  <w:sz w:val="20"/>
                </w:rPr>
                <w:delText xml:space="preserve"> which establishment has been approved by the Minister of Law and Human Rights</w:delText>
              </w:r>
              <w:r w:rsidR="00A156CB" w:rsidRPr="00A32FEC">
                <w:rPr>
                  <w:rFonts w:ascii="Verdana" w:hAnsi="Verdana"/>
                  <w:color w:val="000000" w:themeColor="text1"/>
                  <w:sz w:val="20"/>
                </w:rPr>
                <w:delText xml:space="preserve"> </w:delText>
              </w:r>
              <w:r w:rsidR="004660A5">
                <w:rPr>
                  <w:rFonts w:ascii="Verdana" w:hAnsi="Verdana"/>
                  <w:color w:val="000000" w:themeColor="text1"/>
                  <w:sz w:val="20"/>
                </w:rPr>
                <w:delText xml:space="preserve">based on the </w:delText>
              </w:r>
              <w:r w:rsidRPr="00A32FEC">
                <w:rPr>
                  <w:rFonts w:ascii="Verdana" w:hAnsi="Verdana"/>
                  <w:color w:val="000000" w:themeColor="text1"/>
                  <w:sz w:val="20"/>
                </w:rPr>
                <w:delText xml:space="preserve">Minister Law and Human Right’s Decree No. </w:delText>
              </w:r>
              <w:r w:rsidR="00A156CB" w:rsidRPr="00A32FEC">
                <w:rPr>
                  <w:rFonts w:ascii="Verdana" w:hAnsi="Verdana"/>
                  <w:color w:val="000000" w:themeColor="text1"/>
                  <w:sz w:val="20"/>
                </w:rPr>
                <w:delText xml:space="preserve">AHU-0042432.AH.01.01TAHUN 2024 </w:delText>
              </w:r>
              <w:r w:rsidRPr="007D1EB7">
                <w:rPr>
                  <w:rFonts w:ascii="Verdana" w:hAnsi="Verdana"/>
                  <w:color w:val="000000" w:themeColor="text1"/>
                  <w:sz w:val="20"/>
                </w:rPr>
                <w:delText xml:space="preserve">on </w:delText>
              </w:r>
              <w:r w:rsidR="0001564F" w:rsidRPr="00A32FEC">
                <w:rPr>
                  <w:rFonts w:ascii="Verdana" w:hAnsi="Verdana"/>
                  <w:color w:val="000000" w:themeColor="text1"/>
                  <w:sz w:val="20"/>
                </w:rPr>
                <w:delText>11 June 2024</w:delText>
              </w:r>
              <w:r w:rsidRPr="007D1EB7">
                <w:rPr>
                  <w:rFonts w:ascii="Verdana" w:hAnsi="Verdana"/>
                  <w:color w:val="000000" w:themeColor="text1"/>
                  <w:sz w:val="20"/>
                </w:rPr>
                <w:delText xml:space="preserve"> under the law of </w:delText>
              </w:r>
              <w:r w:rsidR="007F4951">
                <w:rPr>
                  <w:rFonts w:ascii="Verdana" w:hAnsi="Verdana"/>
                  <w:color w:val="000000" w:themeColor="text1"/>
                  <w:sz w:val="20"/>
                </w:rPr>
                <w:delText xml:space="preserve">the </w:delText>
              </w:r>
              <w:r w:rsidRPr="007D1EB7">
                <w:rPr>
                  <w:rFonts w:ascii="Verdana" w:hAnsi="Verdana"/>
                  <w:color w:val="000000" w:themeColor="text1"/>
                  <w:sz w:val="20"/>
                </w:rPr>
                <w:delText xml:space="preserve">Republic of Indonesia, domiciled </w:delText>
              </w:r>
              <w:r w:rsidR="00A32FEC" w:rsidRPr="00A32FEC">
                <w:rPr>
                  <w:rFonts w:ascii="Verdana" w:hAnsi="Verdana"/>
                  <w:color w:val="000000" w:themeColor="text1"/>
                  <w:sz w:val="20"/>
                </w:rPr>
                <w:delText>in West Jakarta</w:delText>
              </w:r>
              <w:r w:rsidR="00A32FEC" w:rsidRPr="007D1EB7">
                <w:rPr>
                  <w:rFonts w:ascii="Verdana" w:hAnsi="Verdana"/>
                  <w:color w:val="000000" w:themeColor="text1"/>
                  <w:sz w:val="20"/>
                </w:rPr>
                <w:delText xml:space="preserve">, </w:delText>
              </w:r>
              <w:r w:rsidRPr="007D1EB7">
                <w:rPr>
                  <w:rFonts w:ascii="Verdana" w:hAnsi="Verdana"/>
                  <w:color w:val="000000" w:themeColor="text1"/>
                  <w:sz w:val="20"/>
                </w:rPr>
                <w:delText xml:space="preserve">in this matter represented by </w:delText>
              </w:r>
              <w:r w:rsidR="00A32FEC" w:rsidRPr="00A32FEC">
                <w:rPr>
                  <w:rFonts w:ascii="Verdana" w:hAnsi="Verdana"/>
                  <w:color w:val="000000" w:themeColor="text1"/>
                  <w:sz w:val="20"/>
                </w:rPr>
                <w:delText>Johan Satria Putra,</w:delText>
              </w:r>
              <w:r w:rsidR="00A32FEC" w:rsidRPr="007D1EB7">
                <w:rPr>
                  <w:rFonts w:ascii="Verdana" w:hAnsi="Verdana"/>
                  <w:color w:val="000000" w:themeColor="text1"/>
                  <w:sz w:val="20"/>
                </w:rPr>
                <w:delText xml:space="preserve"> </w:delText>
              </w:r>
              <w:r w:rsidRPr="007D1EB7">
                <w:rPr>
                  <w:rFonts w:ascii="Verdana" w:hAnsi="Verdana"/>
                  <w:color w:val="000000" w:themeColor="text1"/>
                  <w:sz w:val="20"/>
                </w:rPr>
                <w:delText xml:space="preserve">a holder of Indonesian Resident’s citizen card no. </w:delText>
              </w:r>
              <w:r w:rsidR="00A32FEC" w:rsidRPr="00A32FEC">
                <w:rPr>
                  <w:rFonts w:ascii="Verdana" w:hAnsi="Verdana"/>
                  <w:color w:val="000000" w:themeColor="text1"/>
                  <w:sz w:val="20"/>
                </w:rPr>
                <w:delText>3216070909850013</w:delText>
              </w:r>
              <w:r w:rsidRPr="007D1EB7">
                <w:rPr>
                  <w:rFonts w:ascii="Verdana" w:hAnsi="Verdana"/>
                  <w:color w:val="000000" w:themeColor="text1"/>
                  <w:sz w:val="20"/>
                </w:rPr>
                <w:delText>, according to the Purchaser’s deed of incorporation acting in his capacity as the appointed Director for and on behalf of the Purchaser.</w:delText>
              </w:r>
            </w:del>
          </w:p>
          <w:p w14:paraId="5957C4CB" w14:textId="77777777" w:rsidR="0071334E" w:rsidRPr="00F756C4" w:rsidRDefault="0071334E" w:rsidP="00F756C4">
            <w:pPr>
              <w:pStyle w:val="ListParagraph"/>
              <w:spacing w:after="120"/>
              <w:ind w:left="310"/>
              <w:contextualSpacing w:val="0"/>
              <w:jc w:val="both"/>
              <w:rPr>
                <w:del w:id="60" w:author="OLTRE" w:date="2024-07-08T13:11:00Z"/>
                <w:rFonts w:ascii="Verdana" w:hAnsi="Verdana"/>
                <w:sz w:val="20"/>
              </w:rPr>
            </w:pPr>
          </w:p>
        </w:tc>
        <w:tc>
          <w:tcPr>
            <w:tcW w:w="257" w:type="dxa"/>
          </w:tcPr>
          <w:p w14:paraId="172572D9" w14:textId="77777777" w:rsidR="00CD0B41" w:rsidRPr="00F756C4" w:rsidRDefault="00CD0B41" w:rsidP="007434E7">
            <w:pPr>
              <w:spacing w:after="120"/>
              <w:rPr>
                <w:del w:id="61" w:author="OLTRE" w:date="2024-07-08T13:11:00Z"/>
                <w:rFonts w:ascii="Verdana" w:hAnsi="Verdana"/>
                <w:sz w:val="20"/>
              </w:rPr>
            </w:pPr>
          </w:p>
        </w:tc>
        <w:tc>
          <w:tcPr>
            <w:tcW w:w="4985" w:type="dxa"/>
          </w:tcPr>
          <w:p w14:paraId="12B3A3CF" w14:textId="77777777" w:rsidR="00CD0B41" w:rsidRPr="00F756C4" w:rsidRDefault="007F4951" w:rsidP="007F4951">
            <w:pPr>
              <w:spacing w:after="120"/>
              <w:ind w:left="397" w:hanging="397"/>
              <w:jc w:val="both"/>
              <w:rPr>
                <w:del w:id="62" w:author="OLTRE" w:date="2024-07-08T13:11:00Z"/>
                <w:rFonts w:ascii="Verdana" w:hAnsi="Verdana"/>
                <w:sz w:val="20"/>
              </w:rPr>
            </w:pPr>
            <w:del w:id="63" w:author="OLTRE" w:date="2024-07-08T13:11:00Z">
              <w:r>
                <w:rPr>
                  <w:rFonts w:ascii="Verdana" w:hAnsi="Verdana"/>
                  <w:sz w:val="20"/>
                </w:rPr>
                <w:delText xml:space="preserve">2.  </w:delText>
              </w:r>
            </w:del>
            <w:moveFromRangeStart w:id="64" w:author="OLTRE" w:date="2024-07-08T13:11:00Z" w:name="move171336730"/>
            <w:moveFrom w:id="65" w:author="OLTRE" w:date="2024-07-08T13:11:00Z">
              <w:r w:rsidRPr="00A32FEC">
                <w:rPr>
                  <w:rFonts w:ascii="Verdana" w:hAnsi="Verdana"/>
                  <w:b/>
                  <w:color w:val="000000" w:themeColor="text1"/>
                  <w:sz w:val="20"/>
                </w:rPr>
                <w:t>PT PRIMA CAKRAWALA INDONESIA</w:t>
              </w:r>
              <w:r>
                <w:rPr>
                  <w:rFonts w:ascii="Verdana" w:hAnsi="Verdana"/>
                  <w:b/>
                  <w:color w:val="000000" w:themeColor="text1"/>
                  <w:sz w:val="20"/>
                </w:rPr>
                <w:t xml:space="preserve"> </w:t>
              </w:r>
              <w:r>
                <w:rPr>
                  <w:rFonts w:ascii="Verdana" w:hAnsi="Verdana"/>
                  <w:sz w:val="20"/>
                </w:rPr>
                <w:t>(“</w:t>
              </w:r>
              <w:r w:rsidRPr="00F756C4">
                <w:rPr>
                  <w:rFonts w:ascii="Verdana" w:hAnsi="Verdana"/>
                  <w:b/>
                  <w:bCs/>
                  <w:sz w:val="20"/>
                </w:rPr>
                <w:t>Pembeli</w:t>
              </w:r>
              <w:r>
                <w:rPr>
                  <w:rFonts w:ascii="Verdana" w:hAnsi="Verdana"/>
                  <w:sz w:val="20"/>
                </w:rPr>
                <w:t>”)</w:t>
              </w:r>
              <w:r w:rsidR="00CD0B41" w:rsidRPr="007F4951">
                <w:rPr>
                  <w:rFonts w:ascii="Verdana" w:hAnsi="Verdana"/>
                  <w:sz w:val="20"/>
                </w:rPr>
                <w:t xml:space="preserve">, </w:t>
              </w:r>
              <w:r w:rsidRPr="007F4951">
                <w:rPr>
                  <w:rFonts w:ascii="Verdana" w:hAnsi="Verdana"/>
                  <w:sz w:val="20"/>
                </w:rPr>
                <w:t>suatu perseroan terbatas yang di</w:t>
              </w:r>
              <w:r>
                <w:rPr>
                  <w:rFonts w:ascii="Verdana" w:hAnsi="Verdana"/>
                  <w:sz w:val="20"/>
                </w:rPr>
                <w:t>didirikan</w:t>
              </w:r>
              <w:r w:rsidRPr="007F4951">
                <w:rPr>
                  <w:rFonts w:ascii="Verdana" w:hAnsi="Verdana"/>
                  <w:sz w:val="20"/>
                </w:rPr>
                <w:t xml:space="preserve"> berdasarkan Akta No. </w:t>
              </w:r>
              <w:r w:rsidR="00020C92">
                <w:rPr>
                  <w:rFonts w:ascii="Verdana" w:hAnsi="Verdana"/>
                  <w:sz w:val="20"/>
                </w:rPr>
                <w:t>28</w:t>
              </w:r>
              <w:r w:rsidRPr="007F4951">
                <w:rPr>
                  <w:rFonts w:ascii="Verdana" w:hAnsi="Verdana"/>
                  <w:sz w:val="20"/>
                </w:rPr>
                <w:t xml:space="preserve">  tanggal </w:t>
              </w:r>
              <w:r w:rsidR="00020C92">
                <w:rPr>
                  <w:rFonts w:ascii="Verdana" w:hAnsi="Verdana"/>
                  <w:sz w:val="20"/>
                </w:rPr>
                <w:t>11 Juni</w:t>
              </w:r>
              <w:r w:rsidRPr="007F4951">
                <w:rPr>
                  <w:rFonts w:ascii="Verdana" w:hAnsi="Verdana"/>
                  <w:sz w:val="20"/>
                </w:rPr>
                <w:t xml:space="preserve"> 2024, yang dibuat di hadapan </w:t>
              </w:r>
              <w:r w:rsidR="00020C92" w:rsidRPr="00A32FEC">
                <w:rPr>
                  <w:rFonts w:ascii="Verdana" w:hAnsi="Verdana"/>
                  <w:color w:val="000000" w:themeColor="text1"/>
                  <w:sz w:val="20"/>
                </w:rPr>
                <w:t>Anesta Chrisanti, SH., M.KN a Notar</w:t>
              </w:r>
              <w:r w:rsidR="00020C92">
                <w:rPr>
                  <w:rFonts w:ascii="Verdana" w:hAnsi="Verdana"/>
                  <w:color w:val="000000" w:themeColor="text1"/>
                  <w:sz w:val="20"/>
                </w:rPr>
                <w:t>is</w:t>
              </w:r>
              <w:r w:rsidR="00020C92" w:rsidRPr="00A32FEC">
                <w:rPr>
                  <w:rFonts w:ascii="Verdana" w:hAnsi="Verdana"/>
                  <w:color w:val="000000" w:themeColor="text1"/>
                  <w:sz w:val="20"/>
                </w:rPr>
                <w:t xml:space="preserve"> </w:t>
              </w:r>
              <w:r w:rsidR="00020C92">
                <w:rPr>
                  <w:rFonts w:ascii="Verdana" w:hAnsi="Verdana"/>
                  <w:color w:val="000000" w:themeColor="text1"/>
                  <w:sz w:val="20"/>
                </w:rPr>
                <w:t>di</w:t>
              </w:r>
              <w:r w:rsidR="00020C92" w:rsidRPr="00A32FEC">
                <w:rPr>
                  <w:rFonts w:ascii="Verdana" w:hAnsi="Verdana"/>
                  <w:color w:val="000000" w:themeColor="text1"/>
                  <w:sz w:val="20"/>
                </w:rPr>
                <w:t xml:space="preserve"> Depok</w:t>
              </w:r>
              <w:r w:rsidR="00020C92">
                <w:rPr>
                  <w:rFonts w:ascii="Verdana" w:hAnsi="Verdana"/>
                  <w:color w:val="000000" w:themeColor="text1"/>
                  <w:sz w:val="20"/>
                </w:rPr>
                <w:t>,</w:t>
              </w:r>
              <w:r w:rsidRPr="007F4951">
                <w:rPr>
                  <w:rFonts w:ascii="Verdana" w:hAnsi="Verdana"/>
                  <w:sz w:val="20"/>
                </w:rPr>
                <w:t xml:space="preserve"> yang telah menerima pengesahan berdasarkan Surat Keputusan Menteri Hukum dan H</w:t>
              </w:r>
              <w:r>
                <w:rPr>
                  <w:rFonts w:ascii="Verdana" w:hAnsi="Verdana"/>
                  <w:sz w:val="20"/>
                </w:rPr>
                <w:t xml:space="preserve">ak </w:t>
              </w:r>
              <w:r w:rsidRPr="007F4951">
                <w:rPr>
                  <w:rFonts w:ascii="Verdana" w:hAnsi="Verdana"/>
                  <w:sz w:val="20"/>
                </w:rPr>
                <w:t>A</w:t>
              </w:r>
              <w:r>
                <w:rPr>
                  <w:rFonts w:ascii="Verdana" w:hAnsi="Verdana"/>
                  <w:sz w:val="20"/>
                </w:rPr>
                <w:t xml:space="preserve">sasi </w:t>
              </w:r>
              <w:r w:rsidRPr="007F4951">
                <w:rPr>
                  <w:rFonts w:ascii="Verdana" w:hAnsi="Verdana"/>
                  <w:sz w:val="20"/>
                </w:rPr>
                <w:t>M</w:t>
              </w:r>
              <w:r>
                <w:rPr>
                  <w:rFonts w:ascii="Verdana" w:hAnsi="Verdana"/>
                  <w:sz w:val="20"/>
                </w:rPr>
                <w:t>anusia</w:t>
              </w:r>
              <w:r w:rsidRPr="007F4951">
                <w:rPr>
                  <w:rFonts w:ascii="Verdana" w:hAnsi="Verdana"/>
                  <w:sz w:val="20"/>
                </w:rPr>
                <w:t xml:space="preserve"> No. </w:t>
              </w:r>
            </w:moveFrom>
            <w:moveFromRangeEnd w:id="64"/>
            <w:del w:id="66" w:author="OLTRE" w:date="2024-07-08T13:11:00Z">
              <w:r w:rsidR="00020C92" w:rsidRPr="00A32FEC">
                <w:rPr>
                  <w:rFonts w:ascii="Verdana" w:hAnsi="Verdana"/>
                  <w:color w:val="000000" w:themeColor="text1"/>
                  <w:sz w:val="20"/>
                </w:rPr>
                <w:delText>AHU-0042432.AH.01.01TAHUN 2024</w:delText>
              </w:r>
              <w:r w:rsidRPr="007F4951">
                <w:rPr>
                  <w:rFonts w:ascii="Verdana" w:hAnsi="Verdana"/>
                  <w:sz w:val="20"/>
                </w:rPr>
                <w:delText xml:space="preserve"> pada tanggal </w:delText>
              </w:r>
              <w:r w:rsidR="00020C92">
                <w:rPr>
                  <w:rFonts w:ascii="Verdana" w:hAnsi="Verdana"/>
                  <w:sz w:val="20"/>
                </w:rPr>
                <w:delText>11 Juni 2024</w:delText>
              </w:r>
              <w:r w:rsidRPr="007F4951">
                <w:rPr>
                  <w:rFonts w:ascii="Verdana" w:hAnsi="Verdana"/>
                  <w:sz w:val="20"/>
                </w:rPr>
                <w:delText xml:space="preserve"> berdasarkan hukum Negara Republik Indonesia</w:delText>
              </w:r>
              <w:r w:rsidR="00020C92">
                <w:rPr>
                  <w:rFonts w:ascii="Verdana" w:hAnsi="Verdana"/>
                  <w:sz w:val="20"/>
                </w:rPr>
                <w:delText xml:space="preserve">, </w:delText>
              </w:r>
              <w:r w:rsidR="00020C92" w:rsidRPr="007F4951">
                <w:rPr>
                  <w:rFonts w:ascii="Verdana" w:hAnsi="Verdana"/>
                  <w:sz w:val="20"/>
                </w:rPr>
                <w:delText xml:space="preserve">dalam hal ini diwakili oleh </w:delText>
              </w:r>
              <w:r w:rsidR="00020C92">
                <w:rPr>
                  <w:rFonts w:ascii="Verdana" w:hAnsi="Verdana"/>
                  <w:sz w:val="20"/>
                </w:rPr>
                <w:delText xml:space="preserve">Johan Satria Putra, </w:delText>
              </w:r>
              <w:r w:rsidR="00020C92" w:rsidRPr="007F4951">
                <w:rPr>
                  <w:rFonts w:ascii="Verdana" w:hAnsi="Verdana"/>
                  <w:sz w:val="20"/>
                </w:rPr>
                <w:delText xml:space="preserve">pemegang Kartu Tanda Penduduk Indonesia No.  </w:delText>
              </w:r>
              <w:r w:rsidR="00020C92" w:rsidRPr="00A32FEC">
                <w:rPr>
                  <w:rFonts w:ascii="Verdana" w:hAnsi="Verdana"/>
                  <w:color w:val="000000" w:themeColor="text1"/>
                  <w:sz w:val="20"/>
                </w:rPr>
                <w:delText>3216070909850013</w:delText>
              </w:r>
              <w:r w:rsidR="00020C92">
                <w:rPr>
                  <w:rFonts w:ascii="Verdana" w:hAnsi="Verdana"/>
                  <w:color w:val="000000" w:themeColor="text1"/>
                  <w:sz w:val="20"/>
                </w:rPr>
                <w:delText>,</w:delText>
              </w:r>
              <w:r w:rsidR="00020C92" w:rsidRPr="007F4951">
                <w:rPr>
                  <w:rFonts w:ascii="Verdana" w:hAnsi="Verdana"/>
                  <w:sz w:val="20"/>
                </w:rPr>
                <w:delText xml:space="preserve"> yang berdasarkan akta pendirian </w:delText>
              </w:r>
              <w:r w:rsidR="00020C92">
                <w:rPr>
                  <w:rFonts w:ascii="Verdana" w:hAnsi="Verdana"/>
                  <w:sz w:val="20"/>
                </w:rPr>
                <w:delText xml:space="preserve">Pembeli </w:delText>
              </w:r>
              <w:r w:rsidR="00020C92" w:rsidRPr="007F4951">
                <w:rPr>
                  <w:rFonts w:ascii="Verdana" w:hAnsi="Verdana"/>
                  <w:sz w:val="20"/>
                </w:rPr>
                <w:delText xml:space="preserve"> bertindak dalam kapasitasnya sebagai Direktur </w:delText>
              </w:r>
              <w:r w:rsidR="00020C92">
                <w:rPr>
                  <w:rFonts w:ascii="Verdana" w:hAnsi="Verdana"/>
                  <w:sz w:val="20"/>
                </w:rPr>
                <w:delText xml:space="preserve">yang ditunjuk </w:delText>
              </w:r>
              <w:r w:rsidR="00020C92" w:rsidRPr="007F4951">
                <w:rPr>
                  <w:rFonts w:ascii="Verdana" w:hAnsi="Verdana"/>
                  <w:sz w:val="20"/>
                </w:rPr>
                <w:delText xml:space="preserve">untuk dan atas nama </w:delText>
              </w:r>
              <w:r w:rsidR="00020C92">
                <w:rPr>
                  <w:rFonts w:ascii="Verdana" w:hAnsi="Verdana"/>
                  <w:sz w:val="20"/>
                </w:rPr>
                <w:delText>Pembeli.</w:delText>
              </w:r>
            </w:del>
          </w:p>
        </w:tc>
      </w:tr>
      <w:tr w:rsidR="000F1DA0" w:rsidRPr="00E1614A" w14:paraId="094B1A09" w14:textId="77777777" w:rsidTr="005A3E6C">
        <w:trPr>
          <w:trPrChange w:id="67" w:author="OLTRE" w:date="2024-07-08T13:11:00Z">
            <w:trPr>
              <w:gridBefore w:val="1"/>
            </w:trPr>
          </w:trPrChange>
        </w:trPr>
        <w:tc>
          <w:tcPr>
            <w:tcW w:w="4823" w:type="dxa"/>
            <w:tcPrChange w:id="68" w:author="OLTRE" w:date="2024-07-08T13:11:00Z">
              <w:tcPr>
                <w:tcW w:w="4823" w:type="dxa"/>
                <w:gridSpan w:val="3"/>
              </w:tcPr>
            </w:tcPrChange>
          </w:tcPr>
          <w:p w14:paraId="2F1D27D9" w14:textId="5F21AA8F" w:rsidR="000F1DA0" w:rsidRPr="00774A9A" w:rsidRDefault="000F1DA0" w:rsidP="000F1DA0">
            <w:pPr>
              <w:spacing w:after="120"/>
              <w:jc w:val="both"/>
              <w:rPr>
                <w:rFonts w:ascii="Verdana" w:hAnsi="Verdana"/>
                <w:sz w:val="20"/>
              </w:rPr>
            </w:pPr>
            <w:r w:rsidRPr="00E1614A">
              <w:rPr>
                <w:rFonts w:ascii="Verdana" w:hAnsi="Verdana" w:cs="Verdana"/>
                <w:b/>
                <w:bCs/>
                <w:sz w:val="20"/>
                <w:szCs w:val="20"/>
              </w:rPr>
              <w:lastRenderedPageBreak/>
              <w:t>REGENE</w:t>
            </w:r>
            <w:r w:rsidRPr="00E1614A">
              <w:rPr>
                <w:rFonts w:ascii="Verdana" w:hAnsi="Verdana" w:cs="Verdana"/>
                <w:sz w:val="20"/>
                <w:szCs w:val="20"/>
              </w:rPr>
              <w:t xml:space="preserve">, the </w:t>
            </w:r>
            <w:r w:rsidRPr="00E1614A">
              <w:rPr>
                <w:rFonts w:ascii="Verdana" w:hAnsi="Verdana" w:cs="Verdana"/>
                <w:b/>
                <w:bCs/>
                <w:sz w:val="20"/>
                <w:szCs w:val="20"/>
              </w:rPr>
              <w:t xml:space="preserve">Seller </w:t>
            </w:r>
            <w:r w:rsidRPr="00E1614A">
              <w:rPr>
                <w:rFonts w:ascii="Verdana" w:hAnsi="Verdana" w:cs="Verdana"/>
                <w:sz w:val="20"/>
                <w:szCs w:val="20"/>
              </w:rPr>
              <w:t xml:space="preserve">and the </w:t>
            </w:r>
            <w:r w:rsidRPr="00E1614A">
              <w:rPr>
                <w:rFonts w:ascii="Verdana" w:hAnsi="Verdana" w:cs="Verdana"/>
                <w:b/>
                <w:bCs/>
                <w:sz w:val="20"/>
                <w:szCs w:val="20"/>
              </w:rPr>
              <w:t>Purchaser</w:t>
            </w:r>
            <w:r w:rsidRPr="00E1614A">
              <w:rPr>
                <w:rFonts w:ascii="Verdana" w:hAnsi="Verdana" w:cs="Verdana"/>
                <w:sz w:val="20"/>
                <w:szCs w:val="20"/>
              </w:rPr>
              <w:t xml:space="preserve"> shall be jointly and collectively hereinafter referred to as the “</w:t>
            </w:r>
            <w:r w:rsidRPr="00E1614A">
              <w:rPr>
                <w:rFonts w:ascii="Verdana" w:hAnsi="Verdana" w:cs="Verdana"/>
                <w:b/>
                <w:bCs/>
                <w:sz w:val="20"/>
                <w:szCs w:val="20"/>
              </w:rPr>
              <w:t>Parties</w:t>
            </w:r>
            <w:r w:rsidRPr="00E1614A">
              <w:rPr>
                <w:rFonts w:ascii="Verdana" w:hAnsi="Verdana" w:cs="Verdana"/>
                <w:sz w:val="20"/>
                <w:szCs w:val="20"/>
              </w:rPr>
              <w:t>” and individually a “</w:t>
            </w:r>
            <w:r w:rsidRPr="00E1614A">
              <w:rPr>
                <w:rFonts w:ascii="Verdana" w:hAnsi="Verdana" w:cs="Verdana"/>
                <w:b/>
                <w:bCs/>
                <w:sz w:val="20"/>
                <w:szCs w:val="20"/>
              </w:rPr>
              <w:t>Party</w:t>
            </w:r>
            <w:r w:rsidRPr="00E1614A">
              <w:rPr>
                <w:rFonts w:ascii="Verdana" w:hAnsi="Verdana" w:cs="Verdana"/>
                <w:sz w:val="20"/>
                <w:szCs w:val="20"/>
              </w:rPr>
              <w:t>”.</w:t>
            </w:r>
          </w:p>
        </w:tc>
        <w:tc>
          <w:tcPr>
            <w:tcW w:w="257" w:type="dxa"/>
            <w:tcPrChange w:id="69" w:author="OLTRE" w:date="2024-07-08T13:11:00Z">
              <w:tcPr>
                <w:tcW w:w="257" w:type="dxa"/>
              </w:tcPr>
            </w:tcPrChange>
          </w:tcPr>
          <w:p w14:paraId="0C8E6D80" w14:textId="77777777" w:rsidR="000F1DA0" w:rsidRPr="00774A9A" w:rsidRDefault="000F1DA0" w:rsidP="000F1DA0">
            <w:pPr>
              <w:spacing w:after="120"/>
              <w:rPr>
                <w:rFonts w:ascii="Verdana" w:hAnsi="Verdana"/>
                <w:sz w:val="20"/>
              </w:rPr>
            </w:pPr>
          </w:p>
        </w:tc>
        <w:tc>
          <w:tcPr>
            <w:tcW w:w="4985" w:type="dxa"/>
            <w:tcPrChange w:id="70" w:author="OLTRE" w:date="2024-07-08T13:11:00Z">
              <w:tcPr>
                <w:tcW w:w="4985" w:type="dxa"/>
                <w:gridSpan w:val="2"/>
              </w:tcPr>
            </w:tcPrChange>
          </w:tcPr>
          <w:p w14:paraId="4F0B8DC8" w14:textId="1D0F74DE" w:rsidR="000F1DA0" w:rsidRPr="00774A9A" w:rsidRDefault="000F1DA0" w:rsidP="000F1DA0">
            <w:pPr>
              <w:tabs>
                <w:tab w:val="left" w:pos="950"/>
              </w:tabs>
              <w:spacing w:after="120"/>
              <w:jc w:val="both"/>
              <w:rPr>
                <w:rFonts w:ascii="Verdana" w:hAnsi="Verdana"/>
                <w:sz w:val="20"/>
              </w:rPr>
            </w:pPr>
            <w:r w:rsidRPr="007F4951">
              <w:rPr>
                <w:rFonts w:ascii="Verdana" w:hAnsi="Verdana"/>
                <w:sz w:val="20"/>
              </w:rPr>
              <w:t>(</w:t>
            </w:r>
            <w:r w:rsidRPr="007F4951">
              <w:rPr>
                <w:rFonts w:ascii="Verdana" w:hAnsi="Verdana"/>
                <w:b/>
                <w:sz w:val="20"/>
              </w:rPr>
              <w:t>REGENE</w:t>
            </w:r>
            <w:r w:rsidRPr="007F4951">
              <w:rPr>
                <w:rFonts w:ascii="Verdana" w:hAnsi="Verdana"/>
                <w:sz w:val="20"/>
              </w:rPr>
              <w:t xml:space="preserve">, </w:t>
            </w:r>
            <w:r w:rsidRPr="007F4951">
              <w:rPr>
                <w:rFonts w:ascii="Verdana" w:hAnsi="Verdana"/>
                <w:b/>
                <w:sz w:val="20"/>
              </w:rPr>
              <w:t>Penjual</w:t>
            </w:r>
            <w:r w:rsidRPr="007F4951">
              <w:rPr>
                <w:rFonts w:ascii="Verdana" w:hAnsi="Verdana"/>
                <w:sz w:val="20"/>
              </w:rPr>
              <w:t xml:space="preserve"> dan </w:t>
            </w:r>
            <w:r w:rsidRPr="007F4951">
              <w:rPr>
                <w:rFonts w:ascii="Verdana" w:hAnsi="Verdana"/>
                <w:b/>
                <w:sz w:val="20"/>
              </w:rPr>
              <w:t>Pembeli</w:t>
            </w:r>
            <w:r w:rsidRPr="007F4951">
              <w:rPr>
                <w:rFonts w:ascii="Verdana" w:hAnsi="Verdana"/>
                <w:sz w:val="20"/>
              </w:rPr>
              <w:t xml:space="preserve"> secara bersama-sama disebut sebagai “</w:t>
            </w:r>
            <w:r w:rsidRPr="007F4951">
              <w:rPr>
                <w:rFonts w:ascii="Verdana" w:hAnsi="Verdana"/>
                <w:b/>
                <w:sz w:val="20"/>
              </w:rPr>
              <w:t>Para Pihak</w:t>
            </w:r>
            <w:r w:rsidRPr="007F4951">
              <w:rPr>
                <w:rFonts w:ascii="Verdana" w:hAnsi="Verdana"/>
                <w:sz w:val="20"/>
              </w:rPr>
              <w:t>” dan masing-masing disebut sebagai “</w:t>
            </w:r>
            <w:r w:rsidRPr="007F4951">
              <w:rPr>
                <w:rFonts w:ascii="Verdana" w:hAnsi="Verdana"/>
                <w:b/>
                <w:sz w:val="20"/>
              </w:rPr>
              <w:t>Pihak</w:t>
            </w:r>
            <w:r w:rsidRPr="007F4951">
              <w:rPr>
                <w:rFonts w:ascii="Verdana" w:hAnsi="Verdana"/>
                <w:sz w:val="20"/>
              </w:rPr>
              <w:t>”).</w:t>
            </w:r>
          </w:p>
        </w:tc>
      </w:tr>
      <w:tr w:rsidR="000F1DA0" w:rsidRPr="00E1614A" w14:paraId="077F31AC" w14:textId="77777777" w:rsidTr="005A3E6C">
        <w:trPr>
          <w:trPrChange w:id="71" w:author="OLTRE" w:date="2024-07-08T13:11:00Z">
            <w:trPr>
              <w:gridBefore w:val="1"/>
            </w:trPr>
          </w:trPrChange>
        </w:trPr>
        <w:tc>
          <w:tcPr>
            <w:tcW w:w="4823" w:type="dxa"/>
            <w:tcPrChange w:id="72" w:author="OLTRE" w:date="2024-07-08T13:11:00Z">
              <w:tcPr>
                <w:tcW w:w="4823" w:type="dxa"/>
                <w:gridSpan w:val="3"/>
              </w:tcPr>
            </w:tcPrChange>
          </w:tcPr>
          <w:p w14:paraId="599575F2" w14:textId="77777777" w:rsidR="000F1DA0" w:rsidRPr="00774A9A" w:rsidRDefault="000F1DA0" w:rsidP="000F1DA0">
            <w:pPr>
              <w:spacing w:after="120"/>
              <w:jc w:val="center"/>
              <w:rPr>
                <w:rFonts w:ascii="Verdana" w:hAnsi="Verdana"/>
                <w:sz w:val="20"/>
              </w:rPr>
            </w:pPr>
            <w:r w:rsidRPr="00E1614A">
              <w:rPr>
                <w:rFonts w:ascii="Verdana" w:hAnsi="Verdana" w:cs="Verdana"/>
                <w:b/>
                <w:bCs/>
                <w:spacing w:val="-3"/>
                <w:sz w:val="20"/>
                <w:szCs w:val="20"/>
              </w:rPr>
              <w:t>WHEREAS</w:t>
            </w:r>
          </w:p>
        </w:tc>
        <w:tc>
          <w:tcPr>
            <w:tcW w:w="257" w:type="dxa"/>
            <w:tcPrChange w:id="73" w:author="OLTRE" w:date="2024-07-08T13:11:00Z">
              <w:tcPr>
                <w:tcW w:w="257" w:type="dxa"/>
              </w:tcPr>
            </w:tcPrChange>
          </w:tcPr>
          <w:p w14:paraId="55DAB322" w14:textId="77777777" w:rsidR="000F1DA0" w:rsidRPr="00774A9A" w:rsidRDefault="000F1DA0" w:rsidP="000F1DA0">
            <w:pPr>
              <w:spacing w:after="120"/>
              <w:rPr>
                <w:rFonts w:ascii="Verdana" w:hAnsi="Verdana"/>
                <w:sz w:val="20"/>
              </w:rPr>
            </w:pPr>
          </w:p>
        </w:tc>
        <w:tc>
          <w:tcPr>
            <w:tcW w:w="4985" w:type="dxa"/>
            <w:tcPrChange w:id="74" w:author="OLTRE" w:date="2024-07-08T13:11:00Z">
              <w:tcPr>
                <w:tcW w:w="4985" w:type="dxa"/>
                <w:gridSpan w:val="2"/>
              </w:tcPr>
            </w:tcPrChange>
          </w:tcPr>
          <w:p w14:paraId="4217009C" w14:textId="77777777" w:rsidR="000F1DA0" w:rsidRPr="00774A9A" w:rsidRDefault="000F1DA0" w:rsidP="000F1DA0">
            <w:pPr>
              <w:spacing w:after="120"/>
              <w:jc w:val="center"/>
              <w:rPr>
                <w:rFonts w:ascii="Verdana" w:hAnsi="Verdana"/>
                <w:sz w:val="20"/>
              </w:rPr>
            </w:pPr>
            <w:r w:rsidRPr="007F4951">
              <w:rPr>
                <w:rFonts w:ascii="Verdana" w:hAnsi="Verdana"/>
                <w:b/>
                <w:sz w:val="20"/>
              </w:rPr>
              <w:t>BAHWA</w:t>
            </w:r>
          </w:p>
        </w:tc>
      </w:tr>
      <w:tr w:rsidR="000F1DA0" w:rsidRPr="00E1614A" w14:paraId="3B7A831B" w14:textId="77777777" w:rsidTr="005A3E6C">
        <w:trPr>
          <w:trPrChange w:id="75" w:author="OLTRE" w:date="2024-07-08T13:11:00Z">
            <w:trPr>
              <w:gridBefore w:val="1"/>
            </w:trPr>
          </w:trPrChange>
        </w:trPr>
        <w:tc>
          <w:tcPr>
            <w:tcW w:w="4823" w:type="dxa"/>
            <w:tcPrChange w:id="76" w:author="OLTRE" w:date="2024-07-08T13:11:00Z">
              <w:tcPr>
                <w:tcW w:w="4823" w:type="dxa"/>
                <w:gridSpan w:val="3"/>
              </w:tcPr>
            </w:tcPrChange>
          </w:tcPr>
          <w:p w14:paraId="35A15486" w14:textId="65FC1AF3" w:rsidR="000F1DA0" w:rsidRPr="00774A9A" w:rsidRDefault="000F1DA0" w:rsidP="000F1DA0">
            <w:pPr>
              <w:pStyle w:val="ListParagraph"/>
              <w:numPr>
                <w:ilvl w:val="0"/>
                <w:numId w:val="3"/>
              </w:numPr>
              <w:spacing w:after="120"/>
              <w:ind w:left="460" w:hanging="426"/>
              <w:contextualSpacing w:val="0"/>
              <w:jc w:val="both"/>
              <w:rPr>
                <w:rFonts w:ascii="Verdana" w:hAnsi="Verdana"/>
                <w:sz w:val="20"/>
              </w:rPr>
            </w:pPr>
            <w:r w:rsidRPr="00774A9A">
              <w:rPr>
                <w:rFonts w:ascii="Verdana" w:hAnsi="Verdana"/>
                <w:sz w:val="20"/>
              </w:rPr>
              <w:t>REGENE</w:t>
            </w:r>
            <w:r w:rsidRPr="003B691E">
              <w:rPr>
                <w:rFonts w:ascii="Verdana" w:hAnsi="Verdana" w:cs="Verdana"/>
                <w:sz w:val="20"/>
                <w:szCs w:val="20"/>
              </w:rPr>
              <w:t xml:space="preserve"> is a limited liability company which conduct</w:t>
            </w:r>
            <w:r>
              <w:rPr>
                <w:rFonts w:ascii="Verdana" w:hAnsi="Verdana" w:cs="Verdana"/>
                <w:sz w:val="20"/>
                <w:szCs w:val="20"/>
              </w:rPr>
              <w:t>s</w:t>
            </w:r>
            <w:r w:rsidRPr="003B691E">
              <w:rPr>
                <w:rFonts w:ascii="Verdana" w:hAnsi="Verdana" w:cs="Verdana"/>
                <w:sz w:val="20"/>
                <w:szCs w:val="20"/>
              </w:rPr>
              <w:t xml:space="preserve"> DNA</w:t>
            </w:r>
            <w:r w:rsidRPr="00E1614A">
              <w:rPr>
                <w:rFonts w:ascii="Verdana" w:hAnsi="Verdana" w:cs="Verdana"/>
                <w:sz w:val="20"/>
                <w:szCs w:val="20"/>
              </w:rPr>
              <w:t xml:space="preserve"> tests services and other genetic lab services, looking to expand its business in Indonesia;</w:t>
            </w:r>
          </w:p>
        </w:tc>
        <w:tc>
          <w:tcPr>
            <w:tcW w:w="257" w:type="dxa"/>
            <w:tcPrChange w:id="77" w:author="OLTRE" w:date="2024-07-08T13:11:00Z">
              <w:tcPr>
                <w:tcW w:w="257" w:type="dxa"/>
              </w:tcPr>
            </w:tcPrChange>
          </w:tcPr>
          <w:p w14:paraId="093465A2" w14:textId="77777777" w:rsidR="000F1DA0" w:rsidRPr="00774A9A" w:rsidRDefault="000F1DA0" w:rsidP="000F1DA0">
            <w:pPr>
              <w:spacing w:after="120"/>
              <w:rPr>
                <w:rFonts w:ascii="Verdana" w:hAnsi="Verdana"/>
                <w:sz w:val="20"/>
              </w:rPr>
            </w:pPr>
          </w:p>
        </w:tc>
        <w:tc>
          <w:tcPr>
            <w:tcW w:w="4985" w:type="dxa"/>
            <w:tcPrChange w:id="78" w:author="OLTRE" w:date="2024-07-08T13:11:00Z">
              <w:tcPr>
                <w:tcW w:w="4985" w:type="dxa"/>
                <w:gridSpan w:val="2"/>
              </w:tcPr>
            </w:tcPrChange>
          </w:tcPr>
          <w:p w14:paraId="3A2BC03C" w14:textId="64AFE8E1" w:rsidR="000F1DA0" w:rsidRPr="00774A9A" w:rsidRDefault="000F1DA0" w:rsidP="000F1DA0">
            <w:pPr>
              <w:pStyle w:val="ListParagraph"/>
              <w:numPr>
                <w:ilvl w:val="0"/>
                <w:numId w:val="4"/>
              </w:numPr>
              <w:spacing w:after="120"/>
              <w:ind w:left="397"/>
              <w:contextualSpacing w:val="0"/>
              <w:jc w:val="both"/>
              <w:rPr>
                <w:rFonts w:ascii="Verdana" w:hAnsi="Verdana"/>
                <w:sz w:val="20"/>
              </w:rPr>
            </w:pPr>
            <w:r w:rsidRPr="00774A9A">
              <w:rPr>
                <w:rFonts w:ascii="Verdana" w:hAnsi="Verdana"/>
                <w:bCs/>
                <w:spacing w:val="-3"/>
                <w:sz w:val="20"/>
              </w:rPr>
              <w:t>REGENE</w:t>
            </w:r>
            <w:r w:rsidRPr="007F4951">
              <w:rPr>
                <w:rFonts w:ascii="Verdana" w:hAnsi="Verdana"/>
                <w:b/>
                <w:spacing w:val="-3"/>
                <w:sz w:val="20"/>
              </w:rPr>
              <w:t xml:space="preserve"> </w:t>
            </w:r>
            <w:r w:rsidRPr="007F4951">
              <w:rPr>
                <w:rFonts w:ascii="Verdana" w:hAnsi="Verdana"/>
                <w:spacing w:val="-3"/>
                <w:sz w:val="20"/>
              </w:rPr>
              <w:t xml:space="preserve">adalah perusahaan perseroan terbatas yang menjalankan usaha </w:t>
            </w:r>
            <w:r w:rsidRPr="00020C92">
              <w:rPr>
                <w:rFonts w:ascii="Verdana" w:hAnsi="Verdana"/>
                <w:spacing w:val="-3"/>
                <w:sz w:val="20"/>
              </w:rPr>
              <w:t xml:space="preserve">layanan tes DNA dan </w:t>
            </w:r>
            <w:r w:rsidRPr="007F4951">
              <w:rPr>
                <w:rFonts w:ascii="Verdana" w:hAnsi="Verdana"/>
                <w:spacing w:val="-3"/>
                <w:sz w:val="20"/>
              </w:rPr>
              <w:t xml:space="preserve">layanan laboratorium </w:t>
            </w:r>
            <w:r>
              <w:rPr>
                <w:rFonts w:ascii="Verdana" w:hAnsi="Verdana"/>
                <w:spacing w:val="-3"/>
                <w:sz w:val="20"/>
              </w:rPr>
              <w:t>genetic lainnya</w:t>
            </w:r>
            <w:r w:rsidRPr="007F4951">
              <w:rPr>
                <w:rFonts w:ascii="Verdana" w:hAnsi="Verdana"/>
                <w:spacing w:val="-3"/>
                <w:sz w:val="20"/>
              </w:rPr>
              <w:t xml:space="preserve">, </w:t>
            </w:r>
            <w:r>
              <w:rPr>
                <w:rFonts w:ascii="Verdana" w:hAnsi="Verdana"/>
                <w:spacing w:val="-3"/>
                <w:sz w:val="20"/>
              </w:rPr>
              <w:t xml:space="preserve">yang </w:t>
            </w:r>
            <w:r w:rsidRPr="007F4951">
              <w:rPr>
                <w:rFonts w:ascii="Verdana" w:hAnsi="Verdana"/>
                <w:spacing w:val="-3"/>
                <w:sz w:val="20"/>
              </w:rPr>
              <w:t>sedang berupaya memperluas usahanya di Indonesia.</w:t>
            </w:r>
          </w:p>
        </w:tc>
      </w:tr>
      <w:tr w:rsidR="000F1DA0" w:rsidRPr="00E1614A" w14:paraId="78262CAA" w14:textId="77777777" w:rsidTr="005A3E6C">
        <w:trPr>
          <w:trPrChange w:id="79" w:author="OLTRE" w:date="2024-07-08T13:11:00Z">
            <w:trPr>
              <w:gridBefore w:val="1"/>
            </w:trPr>
          </w:trPrChange>
        </w:trPr>
        <w:tc>
          <w:tcPr>
            <w:tcW w:w="4823" w:type="dxa"/>
            <w:tcPrChange w:id="80" w:author="OLTRE" w:date="2024-07-08T13:11:00Z">
              <w:tcPr>
                <w:tcW w:w="4823" w:type="dxa"/>
                <w:gridSpan w:val="3"/>
              </w:tcPr>
            </w:tcPrChange>
          </w:tcPr>
          <w:p w14:paraId="166493FE" w14:textId="58BA32E8" w:rsidR="000F1DA0" w:rsidRPr="003A294B" w:rsidRDefault="000F1DA0" w:rsidP="000F1DA0">
            <w:pPr>
              <w:pStyle w:val="ListParagraph"/>
              <w:numPr>
                <w:ilvl w:val="0"/>
                <w:numId w:val="3"/>
              </w:numPr>
              <w:spacing w:after="120"/>
              <w:ind w:left="460" w:hanging="426"/>
              <w:contextualSpacing w:val="0"/>
              <w:jc w:val="both"/>
              <w:rPr>
                <w:rFonts w:ascii="Verdana" w:hAnsi="Verdana"/>
                <w:sz w:val="20"/>
                <w:szCs w:val="20"/>
              </w:rPr>
            </w:pPr>
            <w:r>
              <w:rPr>
                <w:rFonts w:ascii="Verdana" w:hAnsi="Verdana" w:cs="Verdana"/>
                <w:sz w:val="20"/>
                <w:szCs w:val="20"/>
              </w:rPr>
              <w:t>T</w:t>
            </w:r>
            <w:r w:rsidRPr="00E1614A">
              <w:rPr>
                <w:rFonts w:ascii="Verdana" w:hAnsi="Verdana" w:cs="Verdana"/>
                <w:sz w:val="20"/>
                <w:szCs w:val="20"/>
              </w:rPr>
              <w:t xml:space="preserve">he </w:t>
            </w:r>
            <w:r w:rsidRPr="00774A9A">
              <w:rPr>
                <w:rFonts w:ascii="Verdana" w:hAnsi="Verdana"/>
                <w:sz w:val="20"/>
              </w:rPr>
              <w:t>Seller</w:t>
            </w:r>
            <w:r w:rsidRPr="003B691E">
              <w:rPr>
                <w:rFonts w:ascii="Verdana" w:hAnsi="Verdana" w:cs="Verdana"/>
                <w:sz w:val="20"/>
                <w:szCs w:val="20"/>
              </w:rPr>
              <w:t xml:space="preserve"> is an Indonesian individual, who owns part of the </w:t>
            </w:r>
            <w:r>
              <w:rPr>
                <w:rFonts w:ascii="Verdana" w:hAnsi="Verdana" w:cs="Verdana"/>
                <w:sz w:val="20"/>
                <w:szCs w:val="20"/>
              </w:rPr>
              <w:t xml:space="preserve">Class </w:t>
            </w:r>
            <w:r w:rsidRPr="003B691E">
              <w:rPr>
                <w:rFonts w:ascii="Verdana" w:hAnsi="Verdana" w:cs="Verdana"/>
                <w:sz w:val="20"/>
                <w:szCs w:val="20"/>
              </w:rPr>
              <w:t>B</w:t>
            </w:r>
            <w:ins w:id="81" w:author="OLTRE" w:date="2024-07-08T13:11:00Z">
              <w:r w:rsidR="00B578D9">
                <w:rPr>
                  <w:rFonts w:ascii="Verdana" w:hAnsi="Verdana" w:cs="Verdana"/>
                  <w:sz w:val="20"/>
                  <w:szCs w:val="20"/>
                </w:rPr>
                <w:t xml:space="preserve"> Preferred</w:t>
              </w:r>
            </w:ins>
            <w:r w:rsidRPr="003B691E">
              <w:rPr>
                <w:rFonts w:ascii="Verdana" w:hAnsi="Verdana" w:cs="Verdana"/>
                <w:sz w:val="20"/>
                <w:szCs w:val="20"/>
              </w:rPr>
              <w:t xml:space="preserve"> Shares in REGENE and subject to the</w:t>
            </w:r>
            <w:r w:rsidRPr="00E1614A">
              <w:rPr>
                <w:rFonts w:ascii="Verdana" w:hAnsi="Verdana" w:cs="Verdana"/>
                <w:sz w:val="20"/>
                <w:szCs w:val="20"/>
              </w:rPr>
              <w:t xml:space="preserve"> terms and conditions of this Agreement, desires to sell and transfer 152,150 of her </w:t>
            </w:r>
            <w:r>
              <w:rPr>
                <w:rFonts w:ascii="Verdana" w:hAnsi="Verdana" w:cs="Verdana"/>
                <w:sz w:val="20"/>
                <w:szCs w:val="20"/>
              </w:rPr>
              <w:t>Class</w:t>
            </w:r>
            <w:r w:rsidRPr="00E1614A">
              <w:rPr>
                <w:rFonts w:ascii="Verdana" w:hAnsi="Verdana" w:cs="Verdana"/>
                <w:sz w:val="20"/>
                <w:szCs w:val="20"/>
              </w:rPr>
              <w:t xml:space="preserve"> B </w:t>
            </w:r>
            <w:ins w:id="82" w:author="OLTRE" w:date="2024-07-08T13:11:00Z">
              <w:r w:rsidR="00B578D9">
                <w:rPr>
                  <w:rFonts w:ascii="Verdana" w:hAnsi="Verdana" w:cs="Verdana"/>
                  <w:sz w:val="20"/>
                  <w:szCs w:val="20"/>
                </w:rPr>
                <w:t xml:space="preserve">Preferred </w:t>
              </w:r>
            </w:ins>
            <w:r w:rsidRPr="00E1614A">
              <w:rPr>
                <w:rFonts w:ascii="Verdana" w:hAnsi="Verdana" w:cs="Verdana"/>
                <w:sz w:val="20"/>
                <w:szCs w:val="20"/>
              </w:rPr>
              <w:t>Shares (“</w:t>
            </w:r>
            <w:r w:rsidRPr="00E1614A">
              <w:rPr>
                <w:rFonts w:ascii="Verdana" w:hAnsi="Verdana" w:cs="Verdana"/>
                <w:b/>
                <w:bCs/>
                <w:sz w:val="20"/>
                <w:szCs w:val="20"/>
              </w:rPr>
              <w:t>Shares</w:t>
            </w:r>
            <w:r w:rsidRPr="00E1614A">
              <w:rPr>
                <w:rFonts w:ascii="Verdana" w:hAnsi="Verdana" w:cs="Verdana"/>
                <w:sz w:val="20"/>
                <w:szCs w:val="20"/>
              </w:rPr>
              <w:t>”) to the Purchaser; and</w:t>
            </w:r>
          </w:p>
          <w:p w14:paraId="66047D52" w14:textId="3A0D7FFF" w:rsidR="000F1DA0" w:rsidRPr="00774A9A" w:rsidRDefault="000F1DA0" w:rsidP="000F1DA0">
            <w:pPr>
              <w:pStyle w:val="ListParagraph"/>
              <w:spacing w:after="120"/>
              <w:ind w:left="460"/>
              <w:contextualSpacing w:val="0"/>
              <w:jc w:val="both"/>
              <w:rPr>
                <w:rFonts w:ascii="Verdana" w:hAnsi="Verdana"/>
                <w:sz w:val="20"/>
              </w:rPr>
            </w:pPr>
          </w:p>
        </w:tc>
        <w:tc>
          <w:tcPr>
            <w:tcW w:w="257" w:type="dxa"/>
            <w:tcPrChange w:id="83" w:author="OLTRE" w:date="2024-07-08T13:11:00Z">
              <w:tcPr>
                <w:tcW w:w="257" w:type="dxa"/>
              </w:tcPr>
            </w:tcPrChange>
          </w:tcPr>
          <w:p w14:paraId="55489CD0" w14:textId="77777777" w:rsidR="000F1DA0" w:rsidRPr="00774A9A" w:rsidRDefault="000F1DA0" w:rsidP="000F1DA0">
            <w:pPr>
              <w:spacing w:after="120"/>
              <w:rPr>
                <w:rFonts w:ascii="Verdana" w:hAnsi="Verdana"/>
                <w:sz w:val="20"/>
              </w:rPr>
            </w:pPr>
          </w:p>
        </w:tc>
        <w:tc>
          <w:tcPr>
            <w:tcW w:w="4985" w:type="dxa"/>
            <w:tcPrChange w:id="84" w:author="OLTRE" w:date="2024-07-08T13:11:00Z">
              <w:tcPr>
                <w:tcW w:w="4985" w:type="dxa"/>
                <w:gridSpan w:val="2"/>
              </w:tcPr>
            </w:tcPrChange>
          </w:tcPr>
          <w:p w14:paraId="5DB4B239" w14:textId="66DAE23A" w:rsidR="000F1DA0" w:rsidRPr="00774A9A" w:rsidRDefault="000F1DA0" w:rsidP="000F1DA0">
            <w:pPr>
              <w:pStyle w:val="ListParagraph"/>
              <w:numPr>
                <w:ilvl w:val="0"/>
                <w:numId w:val="4"/>
              </w:numPr>
              <w:spacing w:after="120"/>
              <w:ind w:left="397"/>
              <w:contextualSpacing w:val="0"/>
              <w:jc w:val="both"/>
              <w:rPr>
                <w:rFonts w:ascii="Verdana" w:hAnsi="Verdana"/>
                <w:sz w:val="20"/>
              </w:rPr>
            </w:pPr>
            <w:r w:rsidRPr="00774A9A">
              <w:rPr>
                <w:rFonts w:ascii="Verdana" w:hAnsi="Verdana"/>
                <w:bCs/>
                <w:spacing w:val="-3"/>
                <w:sz w:val="20"/>
              </w:rPr>
              <w:t>Penjual</w:t>
            </w:r>
            <w:r w:rsidRPr="00020C92">
              <w:rPr>
                <w:rFonts w:ascii="Verdana" w:hAnsi="Verdana"/>
                <w:bCs/>
                <w:spacing w:val="-3"/>
                <w:sz w:val="20"/>
              </w:rPr>
              <w:t xml:space="preserve"> </w:t>
            </w:r>
            <w:r w:rsidRPr="007F4951">
              <w:rPr>
                <w:rFonts w:ascii="Verdana" w:hAnsi="Verdana"/>
                <w:spacing w:val="-3"/>
                <w:sz w:val="20"/>
              </w:rPr>
              <w:t xml:space="preserve">adalah </w:t>
            </w:r>
            <w:r>
              <w:rPr>
                <w:rFonts w:ascii="Verdana" w:hAnsi="Verdana"/>
                <w:spacing w:val="-3"/>
                <w:sz w:val="20"/>
              </w:rPr>
              <w:t>per</w:t>
            </w:r>
            <w:r w:rsidRPr="007F4951">
              <w:rPr>
                <w:rFonts w:ascii="Verdana" w:hAnsi="Verdana"/>
                <w:spacing w:val="-3"/>
                <w:sz w:val="20"/>
              </w:rPr>
              <w:t>orang</w:t>
            </w:r>
            <w:r>
              <w:rPr>
                <w:rFonts w:ascii="Verdana" w:hAnsi="Verdana"/>
                <w:spacing w:val="-3"/>
                <w:sz w:val="20"/>
              </w:rPr>
              <w:t>an</w:t>
            </w:r>
            <w:r w:rsidRPr="007F4951">
              <w:rPr>
                <w:rFonts w:ascii="Verdana" w:hAnsi="Verdana"/>
                <w:spacing w:val="-3"/>
                <w:sz w:val="20"/>
              </w:rPr>
              <w:t xml:space="preserve"> Indonesia</w:t>
            </w:r>
            <w:r>
              <w:rPr>
                <w:rFonts w:ascii="Verdana" w:hAnsi="Verdana"/>
                <w:spacing w:val="-3"/>
                <w:sz w:val="20"/>
              </w:rPr>
              <w:t>,</w:t>
            </w:r>
            <w:r w:rsidRPr="007F4951">
              <w:rPr>
                <w:rFonts w:ascii="Verdana" w:hAnsi="Verdana"/>
                <w:spacing w:val="-3"/>
                <w:sz w:val="20"/>
              </w:rPr>
              <w:t xml:space="preserve"> </w:t>
            </w:r>
            <w:r>
              <w:rPr>
                <w:rFonts w:ascii="Verdana" w:hAnsi="Verdana"/>
                <w:spacing w:val="-3"/>
                <w:sz w:val="20"/>
              </w:rPr>
              <w:t>selaku</w:t>
            </w:r>
            <w:r w:rsidRPr="007F4951">
              <w:rPr>
                <w:rFonts w:ascii="Verdana" w:hAnsi="Verdana"/>
                <w:spacing w:val="-3"/>
                <w:sz w:val="20"/>
              </w:rPr>
              <w:t xml:space="preserve"> pemilik </w:t>
            </w:r>
            <w:r>
              <w:rPr>
                <w:rFonts w:ascii="Verdana" w:hAnsi="Verdana"/>
                <w:spacing w:val="-3"/>
                <w:sz w:val="20"/>
              </w:rPr>
              <w:t>se</w:t>
            </w:r>
            <w:r w:rsidRPr="007F4951">
              <w:rPr>
                <w:rFonts w:ascii="Verdana" w:hAnsi="Verdana"/>
                <w:spacing w:val="-3"/>
                <w:sz w:val="20"/>
              </w:rPr>
              <w:t>bagian Saham</w:t>
            </w:r>
            <w:ins w:id="85" w:author="OLTRE" w:date="2024-07-08T13:11:00Z">
              <w:r w:rsidRPr="007F4951">
                <w:rPr>
                  <w:rFonts w:ascii="Verdana" w:hAnsi="Verdana"/>
                  <w:spacing w:val="-3"/>
                  <w:sz w:val="20"/>
                </w:rPr>
                <w:t xml:space="preserve"> </w:t>
              </w:r>
              <w:r w:rsidR="00CF7915">
                <w:rPr>
                  <w:rFonts w:ascii="Verdana" w:hAnsi="Verdana"/>
                  <w:spacing w:val="-3"/>
                  <w:sz w:val="20"/>
                </w:rPr>
                <w:t>Preferen</w:t>
              </w:r>
            </w:ins>
            <w:r w:rsidR="00CF7915">
              <w:rPr>
                <w:rFonts w:ascii="Verdana" w:hAnsi="Verdana"/>
                <w:spacing w:val="-3"/>
                <w:sz w:val="20"/>
              </w:rPr>
              <w:t xml:space="preserve"> </w:t>
            </w:r>
            <w:r w:rsidRPr="007F4951">
              <w:rPr>
                <w:rFonts w:ascii="Verdana" w:hAnsi="Verdana"/>
                <w:spacing w:val="-3"/>
                <w:sz w:val="20"/>
              </w:rPr>
              <w:t>Kelas B di REGENE</w:t>
            </w:r>
            <w:r>
              <w:rPr>
                <w:rFonts w:ascii="Verdana" w:hAnsi="Verdana"/>
                <w:spacing w:val="-3"/>
                <w:sz w:val="20"/>
              </w:rPr>
              <w:t xml:space="preserve"> </w:t>
            </w:r>
            <w:r w:rsidRPr="00774A9A">
              <w:rPr>
                <w:rFonts w:ascii="Verdana" w:hAnsi="Verdana"/>
                <w:sz w:val="20"/>
              </w:rPr>
              <w:t xml:space="preserve">dan </w:t>
            </w:r>
            <w:r>
              <w:rPr>
                <w:rFonts w:ascii="Verdana" w:hAnsi="Verdana"/>
                <w:sz w:val="20"/>
              </w:rPr>
              <w:t xml:space="preserve">dengan </w:t>
            </w:r>
            <w:r w:rsidRPr="00774A9A">
              <w:rPr>
                <w:rFonts w:ascii="Verdana" w:hAnsi="Verdana"/>
                <w:sz w:val="20"/>
              </w:rPr>
              <w:t>tunduk pada syarat dan ketentuan Perjanjian ini, berkeinginan untuk menjual dan mengalihkan 152.150 Saham</w:t>
            </w:r>
            <w:r w:rsidR="00B578D9">
              <w:rPr>
                <w:rFonts w:ascii="Verdana" w:hAnsi="Verdana"/>
                <w:sz w:val="20"/>
              </w:rPr>
              <w:t xml:space="preserve"> </w:t>
            </w:r>
            <w:ins w:id="86" w:author="OLTRE" w:date="2024-07-08T13:11:00Z">
              <w:r w:rsidR="00B578D9">
                <w:rPr>
                  <w:rFonts w:ascii="Verdana" w:hAnsi="Verdana"/>
                  <w:sz w:val="20"/>
                </w:rPr>
                <w:t>Preferen</w:t>
              </w:r>
              <w:r w:rsidRPr="00774A9A">
                <w:rPr>
                  <w:rFonts w:ascii="Verdana" w:hAnsi="Verdana"/>
                  <w:sz w:val="20"/>
                </w:rPr>
                <w:t xml:space="preserve"> </w:t>
              </w:r>
            </w:ins>
            <w:r w:rsidRPr="00774A9A">
              <w:rPr>
                <w:rFonts w:ascii="Verdana" w:hAnsi="Verdana"/>
                <w:sz w:val="20"/>
              </w:rPr>
              <w:t>Kelas B miliknya (“</w:t>
            </w:r>
            <w:r w:rsidRPr="00774A9A">
              <w:rPr>
                <w:rFonts w:ascii="Verdana" w:hAnsi="Verdana"/>
                <w:b/>
                <w:bCs/>
                <w:sz w:val="20"/>
              </w:rPr>
              <w:t>Saham</w:t>
            </w:r>
            <w:r w:rsidRPr="00774A9A">
              <w:rPr>
                <w:rFonts w:ascii="Verdana" w:hAnsi="Verdana"/>
                <w:sz w:val="20"/>
              </w:rPr>
              <w:t xml:space="preserve">”) kepada Pembeli; </w:t>
            </w:r>
            <w:r>
              <w:rPr>
                <w:rFonts w:ascii="Verdana" w:hAnsi="Verdana"/>
                <w:sz w:val="20"/>
              </w:rPr>
              <w:t>d</w:t>
            </w:r>
            <w:r w:rsidRPr="00774A9A">
              <w:rPr>
                <w:rFonts w:ascii="Verdana" w:hAnsi="Verdana"/>
                <w:sz w:val="20"/>
              </w:rPr>
              <w:t>an</w:t>
            </w:r>
          </w:p>
        </w:tc>
      </w:tr>
      <w:tr w:rsidR="000F1DA0" w:rsidRPr="00E1614A" w14:paraId="4E418A98" w14:textId="77777777" w:rsidTr="005A3E6C">
        <w:trPr>
          <w:trPrChange w:id="87" w:author="OLTRE" w:date="2024-07-08T13:11:00Z">
            <w:trPr>
              <w:gridBefore w:val="1"/>
            </w:trPr>
          </w:trPrChange>
        </w:trPr>
        <w:tc>
          <w:tcPr>
            <w:tcW w:w="4823" w:type="dxa"/>
            <w:tcPrChange w:id="88" w:author="OLTRE" w:date="2024-07-08T13:11:00Z">
              <w:tcPr>
                <w:tcW w:w="4823" w:type="dxa"/>
                <w:gridSpan w:val="3"/>
              </w:tcPr>
            </w:tcPrChange>
          </w:tcPr>
          <w:p w14:paraId="33231A01" w14:textId="12B8FBC0" w:rsidR="000F1DA0" w:rsidRDefault="000F1DA0" w:rsidP="000F1DA0">
            <w:pPr>
              <w:pStyle w:val="ListParagraph"/>
              <w:numPr>
                <w:ilvl w:val="0"/>
                <w:numId w:val="3"/>
              </w:numPr>
              <w:spacing w:after="120"/>
              <w:ind w:left="460" w:hanging="426"/>
              <w:contextualSpacing w:val="0"/>
              <w:jc w:val="both"/>
              <w:rPr>
                <w:rFonts w:ascii="Verdana" w:hAnsi="Verdana" w:cs="Verdana"/>
                <w:sz w:val="20"/>
                <w:szCs w:val="20"/>
              </w:rPr>
            </w:pPr>
            <w:r w:rsidRPr="00E1614A">
              <w:rPr>
                <w:rFonts w:ascii="Verdana" w:hAnsi="Verdana" w:cs="Verdana"/>
                <w:sz w:val="20"/>
                <w:szCs w:val="20"/>
              </w:rPr>
              <w:t xml:space="preserve">Subject to the terms and conditions of this Agreement, </w:t>
            </w:r>
            <w:r w:rsidRPr="00774A9A">
              <w:rPr>
                <w:rFonts w:ascii="Verdana" w:hAnsi="Verdana"/>
                <w:sz w:val="20"/>
              </w:rPr>
              <w:t>Purchaser</w:t>
            </w:r>
            <w:r w:rsidRPr="00E1614A">
              <w:rPr>
                <w:rFonts w:ascii="Verdana" w:hAnsi="Verdana" w:cs="Verdana"/>
                <w:sz w:val="20"/>
                <w:szCs w:val="20"/>
              </w:rPr>
              <w:t xml:space="preserve"> wishes to simultaneously complete (i) the purchase of the </w:t>
            </w:r>
            <w:r w:rsidRPr="00774A9A">
              <w:rPr>
                <w:rFonts w:ascii="Verdana" w:hAnsi="Verdana"/>
                <w:sz w:val="20"/>
              </w:rPr>
              <w:t>Shares</w:t>
            </w:r>
            <w:r w:rsidRPr="00E1614A">
              <w:rPr>
                <w:rFonts w:ascii="Verdana" w:hAnsi="Verdana" w:cs="Verdana"/>
                <w:sz w:val="20"/>
                <w:szCs w:val="20"/>
              </w:rPr>
              <w:t xml:space="preserve"> from </w:t>
            </w:r>
            <w:r w:rsidRPr="003B691E">
              <w:rPr>
                <w:rFonts w:ascii="Verdana" w:hAnsi="Verdana" w:cs="Verdana"/>
                <w:sz w:val="20"/>
                <w:szCs w:val="20"/>
              </w:rPr>
              <w:t xml:space="preserve">the </w:t>
            </w:r>
            <w:r w:rsidRPr="00774A9A">
              <w:rPr>
                <w:rFonts w:ascii="Verdana" w:hAnsi="Verdana"/>
                <w:sz w:val="20"/>
              </w:rPr>
              <w:t>Seller</w:t>
            </w:r>
            <w:r w:rsidRPr="00E1614A">
              <w:rPr>
                <w:rFonts w:ascii="Verdana" w:hAnsi="Verdana" w:cs="Verdana"/>
                <w:sz w:val="20"/>
                <w:szCs w:val="20"/>
              </w:rPr>
              <w:t xml:space="preserve"> and (ii) the Conversion of Shares. </w:t>
            </w:r>
          </w:p>
          <w:p w14:paraId="7B0272E3" w14:textId="56A65C06" w:rsidR="000F1DA0" w:rsidRPr="00774A9A" w:rsidRDefault="000F1DA0" w:rsidP="000F1DA0">
            <w:pPr>
              <w:pStyle w:val="ListParagraph"/>
              <w:spacing w:after="120"/>
              <w:ind w:left="460"/>
              <w:contextualSpacing w:val="0"/>
              <w:jc w:val="both"/>
              <w:rPr>
                <w:rFonts w:ascii="Verdana" w:hAnsi="Verdana"/>
                <w:sz w:val="20"/>
              </w:rPr>
            </w:pPr>
          </w:p>
        </w:tc>
        <w:tc>
          <w:tcPr>
            <w:tcW w:w="257" w:type="dxa"/>
            <w:tcPrChange w:id="89" w:author="OLTRE" w:date="2024-07-08T13:11:00Z">
              <w:tcPr>
                <w:tcW w:w="257" w:type="dxa"/>
              </w:tcPr>
            </w:tcPrChange>
          </w:tcPr>
          <w:p w14:paraId="27FE642E" w14:textId="77777777" w:rsidR="000F1DA0" w:rsidRPr="00774A9A" w:rsidRDefault="000F1DA0" w:rsidP="000F1DA0">
            <w:pPr>
              <w:spacing w:after="120"/>
              <w:rPr>
                <w:rFonts w:ascii="Verdana" w:hAnsi="Verdana"/>
                <w:sz w:val="20"/>
              </w:rPr>
            </w:pPr>
          </w:p>
        </w:tc>
        <w:tc>
          <w:tcPr>
            <w:tcW w:w="4985" w:type="dxa"/>
            <w:tcPrChange w:id="90" w:author="OLTRE" w:date="2024-07-08T13:11:00Z">
              <w:tcPr>
                <w:tcW w:w="4985" w:type="dxa"/>
                <w:gridSpan w:val="2"/>
              </w:tcPr>
            </w:tcPrChange>
          </w:tcPr>
          <w:p w14:paraId="6555F9F9" w14:textId="0D351FAB" w:rsidR="000F1DA0" w:rsidRPr="00774A9A" w:rsidRDefault="000F1DA0" w:rsidP="000F1DA0">
            <w:pPr>
              <w:pStyle w:val="ListParagraph"/>
              <w:numPr>
                <w:ilvl w:val="0"/>
                <w:numId w:val="4"/>
              </w:numPr>
              <w:spacing w:after="120"/>
              <w:ind w:left="397"/>
              <w:contextualSpacing w:val="0"/>
              <w:jc w:val="both"/>
              <w:rPr>
                <w:rFonts w:ascii="Verdana" w:hAnsi="Verdana"/>
                <w:spacing w:val="-3"/>
                <w:sz w:val="20"/>
              </w:rPr>
            </w:pPr>
            <w:r>
              <w:rPr>
                <w:rFonts w:ascii="Verdana" w:hAnsi="Verdana" w:cs="Verdana"/>
                <w:spacing w:val="-3"/>
                <w:sz w:val="20"/>
                <w:szCs w:val="20"/>
              </w:rPr>
              <w:t>Dengan t</w:t>
            </w:r>
            <w:r w:rsidRPr="00774A9A">
              <w:rPr>
                <w:rFonts w:ascii="Verdana" w:hAnsi="Verdana" w:cs="Verdana"/>
                <w:spacing w:val="-3"/>
                <w:sz w:val="20"/>
                <w:szCs w:val="20"/>
              </w:rPr>
              <w:t>unduk pada syarat dan ketentuan Perjanjian ini,</w:t>
            </w:r>
            <w:r>
              <w:rPr>
                <w:rFonts w:ascii="Verdana" w:hAnsi="Verdana" w:cs="Verdana"/>
                <w:spacing w:val="-3"/>
                <w:sz w:val="20"/>
                <w:szCs w:val="20"/>
              </w:rPr>
              <w:t xml:space="preserve"> secara bersama-sama</w:t>
            </w:r>
            <w:r w:rsidRPr="00774A9A">
              <w:rPr>
                <w:rFonts w:ascii="Verdana" w:hAnsi="Verdana" w:cs="Verdana"/>
                <w:spacing w:val="-3"/>
                <w:sz w:val="20"/>
                <w:szCs w:val="20"/>
              </w:rPr>
              <w:t xml:space="preserve"> Pembeli ingin</w:t>
            </w:r>
            <w:r>
              <w:rPr>
                <w:rFonts w:ascii="Verdana" w:hAnsi="Verdana" w:cs="Verdana"/>
                <w:spacing w:val="-3"/>
                <w:sz w:val="20"/>
                <w:szCs w:val="20"/>
              </w:rPr>
              <w:t>,</w:t>
            </w:r>
            <w:r w:rsidRPr="00774A9A">
              <w:rPr>
                <w:rFonts w:ascii="Verdana" w:hAnsi="Verdana" w:cs="Verdana"/>
                <w:spacing w:val="-3"/>
                <w:sz w:val="20"/>
                <w:szCs w:val="20"/>
              </w:rPr>
              <w:t xml:space="preserve"> menyelesaikan (i) pembelian Saham dari Penjual dan (ii) Konversi Saham.</w:t>
            </w:r>
          </w:p>
        </w:tc>
      </w:tr>
      <w:tr w:rsidR="000F1DA0" w:rsidRPr="00E1614A" w14:paraId="73625BF8" w14:textId="77777777" w:rsidTr="005A3E6C">
        <w:trPr>
          <w:trHeight w:val="926"/>
          <w:trPrChange w:id="91" w:author="OLTRE" w:date="2024-07-08T13:11:00Z">
            <w:trPr>
              <w:gridBefore w:val="1"/>
              <w:trHeight w:val="926"/>
            </w:trPr>
          </w:trPrChange>
        </w:trPr>
        <w:tc>
          <w:tcPr>
            <w:tcW w:w="4823" w:type="dxa"/>
            <w:tcPrChange w:id="92" w:author="OLTRE" w:date="2024-07-08T13:11:00Z">
              <w:tcPr>
                <w:tcW w:w="4823" w:type="dxa"/>
                <w:gridSpan w:val="3"/>
              </w:tcPr>
            </w:tcPrChange>
          </w:tcPr>
          <w:p w14:paraId="7096664D" w14:textId="624D427B" w:rsidR="000F1DA0" w:rsidRPr="00774A9A" w:rsidRDefault="000F1DA0" w:rsidP="000F1DA0">
            <w:pPr>
              <w:spacing w:after="120"/>
              <w:jc w:val="both"/>
              <w:rPr>
                <w:rFonts w:ascii="Verdana" w:hAnsi="Verdana"/>
                <w:sz w:val="20"/>
              </w:rPr>
            </w:pPr>
            <w:r w:rsidRPr="00E1614A">
              <w:rPr>
                <w:rFonts w:ascii="Verdana" w:hAnsi="Verdana" w:cs="Verdana"/>
                <w:sz w:val="20"/>
                <w:szCs w:val="20"/>
              </w:rPr>
              <w:t xml:space="preserve">NOW THEREFORE, the </w:t>
            </w:r>
            <w:r w:rsidRPr="00774A9A">
              <w:rPr>
                <w:rFonts w:ascii="Verdana" w:hAnsi="Verdana"/>
                <w:sz w:val="20"/>
              </w:rPr>
              <w:t>Parties</w:t>
            </w:r>
            <w:r w:rsidRPr="00E1614A">
              <w:rPr>
                <w:rFonts w:ascii="Verdana" w:hAnsi="Verdana" w:cs="Verdana"/>
                <w:sz w:val="20"/>
                <w:szCs w:val="20"/>
              </w:rPr>
              <w:t xml:space="preserve"> hereby mutually agree and consent and bind themselves to enter into this Agreement as follows:</w:t>
            </w:r>
          </w:p>
        </w:tc>
        <w:tc>
          <w:tcPr>
            <w:tcW w:w="257" w:type="dxa"/>
            <w:tcPrChange w:id="93" w:author="OLTRE" w:date="2024-07-08T13:11:00Z">
              <w:tcPr>
                <w:tcW w:w="257" w:type="dxa"/>
              </w:tcPr>
            </w:tcPrChange>
          </w:tcPr>
          <w:p w14:paraId="54DF97A6" w14:textId="77777777" w:rsidR="000F1DA0" w:rsidRPr="00774A9A" w:rsidRDefault="000F1DA0" w:rsidP="000F1DA0">
            <w:pPr>
              <w:spacing w:after="120"/>
              <w:rPr>
                <w:rFonts w:ascii="Verdana" w:hAnsi="Verdana"/>
                <w:sz w:val="20"/>
              </w:rPr>
            </w:pPr>
          </w:p>
        </w:tc>
        <w:tc>
          <w:tcPr>
            <w:tcW w:w="4985" w:type="dxa"/>
            <w:tcPrChange w:id="94" w:author="OLTRE" w:date="2024-07-08T13:11:00Z">
              <w:tcPr>
                <w:tcW w:w="4985" w:type="dxa"/>
                <w:gridSpan w:val="2"/>
              </w:tcPr>
            </w:tcPrChange>
          </w:tcPr>
          <w:p w14:paraId="20C9A8ED" w14:textId="14E38E90" w:rsidR="000F1DA0" w:rsidRPr="00774A9A" w:rsidRDefault="000F1DA0" w:rsidP="000F1DA0">
            <w:pPr>
              <w:spacing w:after="120"/>
              <w:jc w:val="both"/>
              <w:rPr>
                <w:rFonts w:ascii="Verdana" w:hAnsi="Verdana"/>
                <w:sz w:val="20"/>
              </w:rPr>
            </w:pPr>
            <w:r w:rsidRPr="007F4951">
              <w:rPr>
                <w:rFonts w:ascii="Verdana" w:hAnsi="Verdana"/>
                <w:sz w:val="20"/>
              </w:rPr>
              <w:t xml:space="preserve">OLEH KARENA ITU, </w:t>
            </w:r>
            <w:r w:rsidRPr="00774A9A">
              <w:rPr>
                <w:rFonts w:ascii="Verdana" w:hAnsi="Verdana"/>
                <w:bCs/>
                <w:sz w:val="20"/>
              </w:rPr>
              <w:t>Para Pihak</w:t>
            </w:r>
            <w:r w:rsidRPr="007F4951">
              <w:rPr>
                <w:rFonts w:ascii="Verdana" w:hAnsi="Verdana"/>
                <w:sz w:val="20"/>
              </w:rPr>
              <w:t xml:space="preserve"> dengan ini setuju dan sepakat dan saling mengikat ke dalam Perjanjian </w:t>
            </w:r>
            <w:r>
              <w:rPr>
                <w:rFonts w:ascii="Verdana" w:hAnsi="Verdana"/>
                <w:sz w:val="20"/>
              </w:rPr>
              <w:t>ini</w:t>
            </w:r>
            <w:r w:rsidRPr="007F4951">
              <w:rPr>
                <w:rFonts w:ascii="Verdana" w:hAnsi="Verdana"/>
                <w:sz w:val="20"/>
              </w:rPr>
              <w:t xml:space="preserve"> sebagai berikut:</w:t>
            </w:r>
          </w:p>
        </w:tc>
      </w:tr>
      <w:tr w:rsidR="000F1DA0" w:rsidRPr="00E1614A" w14:paraId="1D639D74" w14:textId="77777777" w:rsidTr="005A3E6C">
        <w:trPr>
          <w:trPrChange w:id="95" w:author="OLTRE" w:date="2024-07-08T13:11:00Z">
            <w:trPr>
              <w:gridBefore w:val="1"/>
            </w:trPr>
          </w:trPrChange>
        </w:trPr>
        <w:tc>
          <w:tcPr>
            <w:tcW w:w="4823" w:type="dxa"/>
            <w:tcPrChange w:id="96" w:author="OLTRE" w:date="2024-07-08T13:11:00Z">
              <w:tcPr>
                <w:tcW w:w="4823" w:type="dxa"/>
                <w:gridSpan w:val="3"/>
              </w:tcPr>
            </w:tcPrChange>
          </w:tcPr>
          <w:p w14:paraId="1F6F2B10" w14:textId="77777777" w:rsidR="000F1DA0" w:rsidRPr="00774A9A" w:rsidRDefault="000F1DA0" w:rsidP="000F1DA0">
            <w:pPr>
              <w:pStyle w:val="ListParagraph"/>
              <w:numPr>
                <w:ilvl w:val="0"/>
                <w:numId w:val="5"/>
              </w:numPr>
              <w:spacing w:after="120"/>
              <w:ind w:left="744" w:hanging="744"/>
              <w:contextualSpacing w:val="0"/>
              <w:jc w:val="both"/>
              <w:rPr>
                <w:rFonts w:ascii="Verdana" w:hAnsi="Verdana"/>
                <w:sz w:val="20"/>
              </w:rPr>
            </w:pPr>
            <w:bookmarkStart w:id="97" w:name="_Ref212464188"/>
            <w:r w:rsidRPr="00774A9A">
              <w:rPr>
                <w:rFonts w:ascii="Verdana" w:hAnsi="Verdana"/>
                <w:b/>
                <w:spacing w:val="-3"/>
                <w:sz w:val="20"/>
              </w:rPr>
              <w:t>DEFINITION</w:t>
            </w:r>
            <w:r w:rsidRPr="00E1614A">
              <w:rPr>
                <w:rFonts w:ascii="Verdana" w:hAnsi="Verdana" w:cs="Verdana"/>
                <w:b/>
                <w:bCs/>
                <w:sz w:val="20"/>
                <w:szCs w:val="20"/>
              </w:rPr>
              <w:t xml:space="preserve"> OF TERMS</w:t>
            </w:r>
            <w:bookmarkEnd w:id="97"/>
          </w:p>
        </w:tc>
        <w:tc>
          <w:tcPr>
            <w:tcW w:w="257" w:type="dxa"/>
            <w:tcPrChange w:id="98" w:author="OLTRE" w:date="2024-07-08T13:11:00Z">
              <w:tcPr>
                <w:tcW w:w="257" w:type="dxa"/>
              </w:tcPr>
            </w:tcPrChange>
          </w:tcPr>
          <w:p w14:paraId="06D3C2EF" w14:textId="77777777" w:rsidR="000F1DA0" w:rsidRPr="00774A9A" w:rsidRDefault="000F1DA0" w:rsidP="000F1DA0">
            <w:pPr>
              <w:spacing w:after="120"/>
              <w:rPr>
                <w:rFonts w:ascii="Verdana" w:hAnsi="Verdana"/>
                <w:sz w:val="20"/>
              </w:rPr>
            </w:pPr>
          </w:p>
        </w:tc>
        <w:tc>
          <w:tcPr>
            <w:tcW w:w="4985" w:type="dxa"/>
            <w:tcPrChange w:id="99" w:author="OLTRE" w:date="2024-07-08T13:11:00Z">
              <w:tcPr>
                <w:tcW w:w="4985" w:type="dxa"/>
                <w:gridSpan w:val="2"/>
              </w:tcPr>
            </w:tcPrChange>
          </w:tcPr>
          <w:p w14:paraId="04E9EE32" w14:textId="229BCCB1" w:rsidR="000F1DA0" w:rsidRPr="00774A9A" w:rsidRDefault="000F1DA0" w:rsidP="000F1DA0">
            <w:pPr>
              <w:pStyle w:val="ListParagraph"/>
              <w:numPr>
                <w:ilvl w:val="0"/>
                <w:numId w:val="6"/>
              </w:numPr>
              <w:spacing w:after="120"/>
              <w:ind w:left="397" w:hanging="397"/>
              <w:contextualSpacing w:val="0"/>
              <w:jc w:val="both"/>
              <w:rPr>
                <w:rFonts w:ascii="Verdana" w:hAnsi="Verdana"/>
                <w:sz w:val="20"/>
              </w:rPr>
            </w:pPr>
            <w:r w:rsidRPr="007F4951">
              <w:rPr>
                <w:rFonts w:ascii="Verdana" w:hAnsi="Verdana"/>
                <w:b/>
                <w:sz w:val="20"/>
              </w:rPr>
              <w:t xml:space="preserve">DEFINISI </w:t>
            </w:r>
            <w:r>
              <w:rPr>
                <w:rFonts w:ascii="Verdana" w:hAnsi="Verdana"/>
                <w:b/>
                <w:sz w:val="20"/>
              </w:rPr>
              <w:t>ISTILAH</w:t>
            </w:r>
          </w:p>
        </w:tc>
      </w:tr>
      <w:tr w:rsidR="000F1DA0" w:rsidRPr="00E1614A" w14:paraId="5830BD67" w14:textId="77777777" w:rsidTr="005A3E6C">
        <w:trPr>
          <w:trPrChange w:id="100" w:author="OLTRE" w:date="2024-07-08T13:11:00Z">
            <w:trPr>
              <w:gridBefore w:val="1"/>
            </w:trPr>
          </w:trPrChange>
        </w:trPr>
        <w:tc>
          <w:tcPr>
            <w:tcW w:w="4823" w:type="dxa"/>
            <w:tcPrChange w:id="101" w:author="OLTRE" w:date="2024-07-08T13:11:00Z">
              <w:tcPr>
                <w:tcW w:w="4823" w:type="dxa"/>
                <w:gridSpan w:val="3"/>
              </w:tcPr>
            </w:tcPrChange>
          </w:tcPr>
          <w:p w14:paraId="3AFB221C" w14:textId="04F570FA" w:rsidR="000F1DA0" w:rsidRDefault="000F1DA0" w:rsidP="000F1DA0">
            <w:pPr>
              <w:spacing w:after="120"/>
              <w:ind w:left="744"/>
              <w:jc w:val="both"/>
              <w:rPr>
                <w:rFonts w:ascii="Verdana" w:hAnsi="Verdana" w:cs="Verdana"/>
                <w:sz w:val="20"/>
                <w:szCs w:val="20"/>
              </w:rPr>
            </w:pPr>
            <w:r w:rsidRPr="00E1614A">
              <w:rPr>
                <w:rFonts w:ascii="Verdana" w:hAnsi="Verdana" w:cs="Verdana"/>
                <w:sz w:val="20"/>
                <w:szCs w:val="20"/>
              </w:rPr>
              <w:t>The schedules</w:t>
            </w:r>
            <w:del w:id="102" w:author="OLTRE" w:date="2024-07-08T13:11:00Z">
              <w:r w:rsidR="00240E41" w:rsidRPr="00E1614A">
                <w:rPr>
                  <w:rFonts w:ascii="Verdana" w:hAnsi="Verdana" w:cs="Verdana"/>
                  <w:sz w:val="20"/>
                  <w:szCs w:val="20"/>
                </w:rPr>
                <w:delText xml:space="preserve"> and annexes</w:delText>
              </w:r>
            </w:del>
            <w:r w:rsidRPr="00E1614A">
              <w:rPr>
                <w:rFonts w:ascii="Verdana" w:hAnsi="Verdana" w:cs="Verdana"/>
                <w:sz w:val="20"/>
                <w:szCs w:val="20"/>
              </w:rPr>
              <w:t xml:space="preserve"> to </w:t>
            </w:r>
            <w:r w:rsidRPr="003B691E">
              <w:rPr>
                <w:rFonts w:ascii="Verdana" w:hAnsi="Verdana" w:cs="Verdana"/>
                <w:sz w:val="20"/>
                <w:szCs w:val="20"/>
              </w:rPr>
              <w:t xml:space="preserve">this </w:t>
            </w:r>
            <w:r w:rsidRPr="00774A9A">
              <w:rPr>
                <w:rFonts w:ascii="Verdana" w:hAnsi="Verdana"/>
                <w:sz w:val="20"/>
              </w:rPr>
              <w:t>Agreement</w:t>
            </w:r>
            <w:r w:rsidRPr="003B691E">
              <w:rPr>
                <w:rFonts w:ascii="Verdana" w:hAnsi="Verdana" w:cs="Verdana"/>
                <w:sz w:val="20"/>
                <w:szCs w:val="20"/>
              </w:rPr>
              <w:t xml:space="preserve"> form an integral part hereof. The definitions and rules for interpretation </w:t>
            </w:r>
            <w:r>
              <w:rPr>
                <w:rFonts w:ascii="Verdana" w:hAnsi="Verdana" w:cs="Verdana"/>
                <w:sz w:val="20"/>
                <w:szCs w:val="20"/>
              </w:rPr>
              <w:t xml:space="preserve">of </w:t>
            </w:r>
            <w:r w:rsidRPr="003B691E">
              <w:rPr>
                <w:rFonts w:ascii="Verdana" w:hAnsi="Verdana" w:cs="Verdana"/>
                <w:sz w:val="20"/>
                <w:szCs w:val="20"/>
              </w:rPr>
              <w:t xml:space="preserve">this </w:t>
            </w:r>
            <w:r w:rsidRPr="00774A9A">
              <w:rPr>
                <w:rFonts w:ascii="Verdana" w:hAnsi="Verdana"/>
                <w:sz w:val="20"/>
              </w:rPr>
              <w:t>Agreement</w:t>
            </w:r>
            <w:r w:rsidRPr="003B691E">
              <w:rPr>
                <w:rFonts w:ascii="Verdana" w:hAnsi="Verdana" w:cs="Verdana"/>
                <w:sz w:val="20"/>
                <w:szCs w:val="20"/>
              </w:rPr>
              <w:t xml:space="preserve"> are attached hereto as Schedule 1.</w:t>
            </w:r>
          </w:p>
          <w:p w14:paraId="119C21D7" w14:textId="1771F377" w:rsidR="000F1DA0" w:rsidRPr="00774A9A" w:rsidRDefault="000F1DA0" w:rsidP="000F1DA0">
            <w:pPr>
              <w:spacing w:after="120"/>
              <w:ind w:left="744"/>
              <w:jc w:val="both"/>
              <w:rPr>
                <w:rFonts w:ascii="Verdana" w:hAnsi="Verdana"/>
                <w:sz w:val="20"/>
              </w:rPr>
            </w:pPr>
          </w:p>
        </w:tc>
        <w:tc>
          <w:tcPr>
            <w:tcW w:w="257" w:type="dxa"/>
            <w:tcPrChange w:id="103" w:author="OLTRE" w:date="2024-07-08T13:11:00Z">
              <w:tcPr>
                <w:tcW w:w="257" w:type="dxa"/>
              </w:tcPr>
            </w:tcPrChange>
          </w:tcPr>
          <w:p w14:paraId="2DCAFF83" w14:textId="77777777" w:rsidR="000F1DA0" w:rsidRPr="00774A9A" w:rsidRDefault="000F1DA0" w:rsidP="000F1DA0">
            <w:pPr>
              <w:spacing w:after="120"/>
              <w:rPr>
                <w:rFonts w:ascii="Verdana" w:hAnsi="Verdana"/>
                <w:sz w:val="20"/>
              </w:rPr>
            </w:pPr>
          </w:p>
        </w:tc>
        <w:tc>
          <w:tcPr>
            <w:tcW w:w="4985" w:type="dxa"/>
            <w:tcPrChange w:id="104" w:author="OLTRE" w:date="2024-07-08T13:11:00Z">
              <w:tcPr>
                <w:tcW w:w="4985" w:type="dxa"/>
                <w:gridSpan w:val="2"/>
              </w:tcPr>
            </w:tcPrChange>
          </w:tcPr>
          <w:p w14:paraId="5FB9063A" w14:textId="18C9DD93" w:rsidR="000F1DA0" w:rsidRPr="00774A9A" w:rsidRDefault="00240E41">
            <w:pPr>
              <w:spacing w:after="120"/>
              <w:ind w:left="352"/>
              <w:jc w:val="both"/>
              <w:rPr>
                <w:rFonts w:ascii="Verdana" w:hAnsi="Verdana"/>
                <w:sz w:val="20"/>
              </w:rPr>
              <w:pPrChange w:id="105" w:author="OLTRE" w:date="2024-07-08T13:11:00Z">
                <w:pPr>
                  <w:spacing w:after="120"/>
                  <w:jc w:val="both"/>
                </w:pPr>
              </w:pPrChange>
            </w:pPr>
            <w:del w:id="106" w:author="OLTRE" w:date="2024-07-08T13:11:00Z">
              <w:r w:rsidRPr="007F4951">
                <w:rPr>
                  <w:rFonts w:ascii="Verdana" w:hAnsi="Verdana"/>
                  <w:sz w:val="20"/>
                </w:rPr>
                <w:delText xml:space="preserve">Jadwal dan </w:delText>
              </w:r>
            </w:del>
            <w:ins w:id="107" w:author="OLTRE" w:date="2024-07-08T13:11:00Z">
              <w:r w:rsidR="00CE053F">
                <w:rPr>
                  <w:rFonts w:ascii="Verdana" w:hAnsi="Verdana"/>
                  <w:sz w:val="20"/>
                </w:rPr>
                <w:t>L</w:t>
              </w:r>
              <w:r w:rsidR="000F1DA0" w:rsidRPr="007F4951">
                <w:rPr>
                  <w:rFonts w:ascii="Verdana" w:hAnsi="Verdana"/>
                  <w:sz w:val="20"/>
                </w:rPr>
                <w:t>ampiran</w:t>
              </w:r>
              <w:r w:rsidR="00CE053F">
                <w:rPr>
                  <w:rFonts w:ascii="Verdana" w:hAnsi="Verdana"/>
                  <w:sz w:val="20"/>
                </w:rPr>
                <w:t>-</w:t>
              </w:r>
            </w:ins>
            <w:r w:rsidR="00CE053F">
              <w:rPr>
                <w:rFonts w:ascii="Verdana" w:hAnsi="Verdana"/>
                <w:sz w:val="20"/>
              </w:rPr>
              <w:t>lampiran</w:t>
            </w:r>
            <w:r w:rsidR="000F1DA0" w:rsidRPr="007F4951">
              <w:rPr>
                <w:rFonts w:ascii="Verdana" w:hAnsi="Verdana"/>
                <w:sz w:val="20"/>
              </w:rPr>
              <w:t xml:space="preserve"> dalam </w:t>
            </w:r>
            <w:r w:rsidR="000F1DA0" w:rsidRPr="00774A9A">
              <w:rPr>
                <w:rFonts w:ascii="Verdana" w:hAnsi="Verdana"/>
                <w:bCs/>
                <w:sz w:val="20"/>
              </w:rPr>
              <w:t>Perjanjian</w:t>
            </w:r>
            <w:r w:rsidR="000F1DA0" w:rsidRPr="007F4951">
              <w:rPr>
                <w:rFonts w:ascii="Verdana" w:hAnsi="Verdana"/>
                <w:sz w:val="20"/>
              </w:rPr>
              <w:t xml:space="preserve"> ini adalah satu kesatuan dalam </w:t>
            </w:r>
            <w:r w:rsidR="000F1DA0" w:rsidRPr="00774A9A">
              <w:rPr>
                <w:rFonts w:ascii="Verdana" w:hAnsi="Verdana"/>
                <w:bCs/>
                <w:sz w:val="20"/>
              </w:rPr>
              <w:t>Perjanjian</w:t>
            </w:r>
            <w:r w:rsidR="000F1DA0" w:rsidRPr="007F4951">
              <w:rPr>
                <w:rFonts w:ascii="Verdana" w:hAnsi="Verdana"/>
                <w:sz w:val="20"/>
              </w:rPr>
              <w:t xml:space="preserve"> ini. Definisi dan aturan untuk penafsiran </w:t>
            </w:r>
            <w:r w:rsidR="000F1DA0">
              <w:rPr>
                <w:rFonts w:ascii="Verdana" w:hAnsi="Verdana"/>
                <w:sz w:val="20"/>
              </w:rPr>
              <w:t xml:space="preserve">dari </w:t>
            </w:r>
            <w:r w:rsidR="000F1DA0" w:rsidRPr="00774A9A">
              <w:rPr>
                <w:rFonts w:ascii="Verdana" w:hAnsi="Verdana"/>
                <w:bCs/>
                <w:sz w:val="20"/>
              </w:rPr>
              <w:t>Perjanjian</w:t>
            </w:r>
            <w:r w:rsidR="000F1DA0" w:rsidRPr="007F4951">
              <w:rPr>
                <w:rFonts w:ascii="Verdana" w:hAnsi="Verdana"/>
                <w:sz w:val="20"/>
              </w:rPr>
              <w:t xml:space="preserve"> ini terlampir dalam </w:t>
            </w:r>
            <w:del w:id="108" w:author="OLTRE" w:date="2024-07-08T13:11:00Z">
              <w:r w:rsidRPr="007F4951">
                <w:rPr>
                  <w:rFonts w:ascii="Verdana" w:hAnsi="Verdana"/>
                  <w:sz w:val="20"/>
                </w:rPr>
                <w:delText>Jadwal</w:delText>
              </w:r>
            </w:del>
            <w:ins w:id="109" w:author="OLTRE" w:date="2024-07-08T13:11:00Z">
              <w:r w:rsidR="002B0FB2">
                <w:rPr>
                  <w:rFonts w:ascii="Verdana" w:hAnsi="Verdana"/>
                  <w:sz w:val="20"/>
                </w:rPr>
                <w:t>Lampiran</w:t>
              </w:r>
            </w:ins>
            <w:r w:rsidR="002B0FB2" w:rsidRPr="007F4951">
              <w:rPr>
                <w:rFonts w:ascii="Verdana" w:hAnsi="Verdana"/>
                <w:sz w:val="20"/>
              </w:rPr>
              <w:t xml:space="preserve"> </w:t>
            </w:r>
            <w:r w:rsidR="000F1DA0" w:rsidRPr="007F4951">
              <w:rPr>
                <w:rFonts w:ascii="Verdana" w:hAnsi="Verdana"/>
                <w:sz w:val="20"/>
              </w:rPr>
              <w:t>1.</w:t>
            </w:r>
          </w:p>
        </w:tc>
      </w:tr>
      <w:tr w:rsidR="000F1DA0" w:rsidRPr="00E1614A" w14:paraId="31D37E10" w14:textId="77777777" w:rsidTr="005A3E6C">
        <w:trPr>
          <w:trPrChange w:id="110" w:author="OLTRE" w:date="2024-07-08T13:11:00Z">
            <w:trPr>
              <w:gridBefore w:val="1"/>
            </w:trPr>
          </w:trPrChange>
        </w:trPr>
        <w:tc>
          <w:tcPr>
            <w:tcW w:w="4823" w:type="dxa"/>
            <w:tcPrChange w:id="111" w:author="OLTRE" w:date="2024-07-08T13:11:00Z">
              <w:tcPr>
                <w:tcW w:w="4823" w:type="dxa"/>
                <w:gridSpan w:val="3"/>
              </w:tcPr>
            </w:tcPrChange>
          </w:tcPr>
          <w:p w14:paraId="60DF0C8E" w14:textId="77777777" w:rsidR="000F1DA0" w:rsidRPr="00774A9A" w:rsidRDefault="000F1DA0" w:rsidP="000F1DA0">
            <w:pPr>
              <w:pStyle w:val="ListParagraph"/>
              <w:numPr>
                <w:ilvl w:val="0"/>
                <w:numId w:val="5"/>
              </w:numPr>
              <w:spacing w:after="120"/>
              <w:ind w:left="744" w:hanging="744"/>
              <w:contextualSpacing w:val="0"/>
              <w:jc w:val="both"/>
              <w:rPr>
                <w:rFonts w:ascii="Verdana" w:hAnsi="Verdana"/>
                <w:sz w:val="20"/>
              </w:rPr>
            </w:pPr>
            <w:r w:rsidRPr="00774A9A">
              <w:rPr>
                <w:rFonts w:ascii="Verdana" w:hAnsi="Verdana"/>
                <w:b/>
                <w:spacing w:val="-3"/>
                <w:sz w:val="20"/>
              </w:rPr>
              <w:t>SALE</w:t>
            </w:r>
            <w:r w:rsidRPr="00E1614A">
              <w:rPr>
                <w:rFonts w:ascii="Verdana" w:hAnsi="Verdana" w:cs="Verdana"/>
                <w:b/>
                <w:bCs/>
                <w:sz w:val="20"/>
                <w:szCs w:val="20"/>
              </w:rPr>
              <w:t xml:space="preserve"> AND PURCHASE</w:t>
            </w:r>
          </w:p>
        </w:tc>
        <w:tc>
          <w:tcPr>
            <w:tcW w:w="257" w:type="dxa"/>
            <w:tcPrChange w:id="112" w:author="OLTRE" w:date="2024-07-08T13:11:00Z">
              <w:tcPr>
                <w:tcW w:w="257" w:type="dxa"/>
              </w:tcPr>
            </w:tcPrChange>
          </w:tcPr>
          <w:p w14:paraId="67F19241" w14:textId="77777777" w:rsidR="000F1DA0" w:rsidRPr="00774A9A" w:rsidRDefault="000F1DA0" w:rsidP="000F1DA0">
            <w:pPr>
              <w:spacing w:after="120"/>
              <w:rPr>
                <w:rFonts w:ascii="Verdana" w:hAnsi="Verdana"/>
                <w:sz w:val="20"/>
              </w:rPr>
            </w:pPr>
          </w:p>
        </w:tc>
        <w:tc>
          <w:tcPr>
            <w:tcW w:w="4985" w:type="dxa"/>
            <w:tcPrChange w:id="113" w:author="OLTRE" w:date="2024-07-08T13:11:00Z">
              <w:tcPr>
                <w:tcW w:w="4985" w:type="dxa"/>
                <w:gridSpan w:val="2"/>
              </w:tcPr>
            </w:tcPrChange>
          </w:tcPr>
          <w:p w14:paraId="3984AC51" w14:textId="77777777" w:rsidR="000F1DA0" w:rsidRPr="00774A9A" w:rsidRDefault="000F1DA0" w:rsidP="000F1DA0">
            <w:pPr>
              <w:pStyle w:val="ListParagraph"/>
              <w:numPr>
                <w:ilvl w:val="0"/>
                <w:numId w:val="6"/>
              </w:numPr>
              <w:spacing w:after="120"/>
              <w:ind w:left="766" w:hanging="766"/>
              <w:contextualSpacing w:val="0"/>
              <w:jc w:val="both"/>
              <w:rPr>
                <w:rFonts w:ascii="Verdana" w:hAnsi="Verdana"/>
                <w:sz w:val="20"/>
              </w:rPr>
            </w:pPr>
            <w:r w:rsidRPr="007F4951">
              <w:rPr>
                <w:rFonts w:ascii="Verdana" w:hAnsi="Verdana"/>
                <w:b/>
                <w:sz w:val="20"/>
              </w:rPr>
              <w:t>JUAL BELI</w:t>
            </w:r>
          </w:p>
        </w:tc>
      </w:tr>
      <w:tr w:rsidR="000F1DA0" w:rsidRPr="00E1614A" w14:paraId="367A82D5" w14:textId="77777777" w:rsidTr="005A3E6C">
        <w:trPr>
          <w:trPrChange w:id="114" w:author="OLTRE" w:date="2024-07-08T13:11:00Z">
            <w:trPr>
              <w:gridBefore w:val="1"/>
            </w:trPr>
          </w:trPrChange>
        </w:trPr>
        <w:tc>
          <w:tcPr>
            <w:tcW w:w="4823" w:type="dxa"/>
            <w:tcPrChange w:id="115" w:author="OLTRE" w:date="2024-07-08T13:11:00Z">
              <w:tcPr>
                <w:tcW w:w="4823" w:type="dxa"/>
                <w:gridSpan w:val="3"/>
              </w:tcPr>
            </w:tcPrChange>
          </w:tcPr>
          <w:p w14:paraId="1997EF1A" w14:textId="6F9A98FD" w:rsidR="000F1DA0" w:rsidRPr="00774A9A" w:rsidRDefault="000F1DA0" w:rsidP="000F1DA0">
            <w:pPr>
              <w:pStyle w:val="ListParagraph"/>
              <w:numPr>
                <w:ilvl w:val="1"/>
                <w:numId w:val="76"/>
              </w:numPr>
              <w:spacing w:after="120"/>
              <w:ind w:left="744" w:hanging="744"/>
              <w:jc w:val="both"/>
              <w:rPr>
                <w:rFonts w:ascii="Verdana" w:hAnsi="Verdana"/>
                <w:sz w:val="20"/>
              </w:rPr>
            </w:pPr>
            <w:r w:rsidRPr="00E1614A">
              <w:rPr>
                <w:rFonts w:ascii="Verdana" w:hAnsi="Verdana" w:cs="Verdana"/>
                <w:sz w:val="20"/>
                <w:szCs w:val="20"/>
              </w:rPr>
              <w:t>Sale and Purchase</w:t>
            </w:r>
          </w:p>
        </w:tc>
        <w:tc>
          <w:tcPr>
            <w:tcW w:w="257" w:type="dxa"/>
            <w:tcPrChange w:id="116" w:author="OLTRE" w:date="2024-07-08T13:11:00Z">
              <w:tcPr>
                <w:tcW w:w="257" w:type="dxa"/>
              </w:tcPr>
            </w:tcPrChange>
          </w:tcPr>
          <w:p w14:paraId="74BC7044" w14:textId="77777777" w:rsidR="000F1DA0" w:rsidRPr="00774A9A" w:rsidRDefault="000F1DA0" w:rsidP="000F1DA0">
            <w:pPr>
              <w:spacing w:after="120"/>
              <w:rPr>
                <w:rFonts w:ascii="Verdana" w:hAnsi="Verdana"/>
                <w:sz w:val="20"/>
              </w:rPr>
            </w:pPr>
          </w:p>
        </w:tc>
        <w:tc>
          <w:tcPr>
            <w:tcW w:w="4985" w:type="dxa"/>
            <w:tcPrChange w:id="117" w:author="OLTRE" w:date="2024-07-08T13:11:00Z">
              <w:tcPr>
                <w:tcW w:w="4985" w:type="dxa"/>
                <w:gridSpan w:val="2"/>
              </w:tcPr>
            </w:tcPrChange>
          </w:tcPr>
          <w:p w14:paraId="7C2BC6E7" w14:textId="77777777" w:rsidR="000F1DA0" w:rsidRPr="00774A9A" w:rsidRDefault="000F1DA0" w:rsidP="000F1DA0">
            <w:pPr>
              <w:pStyle w:val="ListParagraph"/>
              <w:numPr>
                <w:ilvl w:val="1"/>
                <w:numId w:val="5"/>
              </w:numPr>
              <w:spacing w:after="120"/>
              <w:ind w:left="766" w:hanging="766"/>
              <w:contextualSpacing w:val="0"/>
              <w:jc w:val="both"/>
              <w:rPr>
                <w:rFonts w:ascii="Verdana" w:hAnsi="Verdana"/>
                <w:sz w:val="20"/>
              </w:rPr>
            </w:pPr>
            <w:r w:rsidRPr="007F4951">
              <w:rPr>
                <w:rFonts w:ascii="Verdana" w:hAnsi="Verdana"/>
                <w:sz w:val="20"/>
              </w:rPr>
              <w:t>Jual Beli</w:t>
            </w:r>
          </w:p>
        </w:tc>
      </w:tr>
      <w:tr w:rsidR="000F1DA0" w:rsidRPr="00E1614A" w14:paraId="31852B74" w14:textId="77777777" w:rsidTr="005A3E6C">
        <w:trPr>
          <w:trPrChange w:id="118" w:author="OLTRE" w:date="2024-07-08T13:11:00Z">
            <w:trPr>
              <w:gridBefore w:val="1"/>
            </w:trPr>
          </w:trPrChange>
        </w:trPr>
        <w:tc>
          <w:tcPr>
            <w:tcW w:w="4823" w:type="dxa"/>
            <w:tcPrChange w:id="119" w:author="OLTRE" w:date="2024-07-08T13:11:00Z">
              <w:tcPr>
                <w:tcW w:w="4823" w:type="dxa"/>
                <w:gridSpan w:val="3"/>
              </w:tcPr>
            </w:tcPrChange>
          </w:tcPr>
          <w:p w14:paraId="14F9E30C" w14:textId="1E56B0C9" w:rsidR="000F1DA0" w:rsidRPr="00774A9A" w:rsidRDefault="000F1DA0" w:rsidP="000F1DA0">
            <w:pPr>
              <w:spacing w:after="120"/>
              <w:ind w:left="744"/>
              <w:jc w:val="both"/>
              <w:rPr>
                <w:rFonts w:ascii="Verdana" w:hAnsi="Verdana"/>
                <w:sz w:val="20"/>
              </w:rPr>
            </w:pPr>
            <w:r w:rsidRPr="00E1614A">
              <w:rPr>
                <w:rFonts w:ascii="Verdana" w:hAnsi="Verdana" w:cs="Verdana"/>
                <w:sz w:val="20"/>
                <w:szCs w:val="20"/>
              </w:rPr>
              <w:t xml:space="preserve">On and </w:t>
            </w:r>
            <w:r w:rsidRPr="003B691E">
              <w:rPr>
                <w:rFonts w:ascii="Verdana" w:hAnsi="Verdana" w:cs="Verdana"/>
                <w:sz w:val="20"/>
                <w:szCs w:val="20"/>
              </w:rPr>
              <w:t xml:space="preserve">subject to the terms and conditions of this </w:t>
            </w:r>
            <w:r w:rsidRPr="00774A9A">
              <w:rPr>
                <w:rFonts w:ascii="Verdana" w:hAnsi="Verdana"/>
                <w:sz w:val="20"/>
              </w:rPr>
              <w:t>Agreement</w:t>
            </w:r>
            <w:r w:rsidRPr="003B691E">
              <w:rPr>
                <w:rFonts w:ascii="Verdana" w:hAnsi="Verdana" w:cs="Verdana"/>
                <w:sz w:val="20"/>
                <w:szCs w:val="20"/>
              </w:rPr>
              <w:t xml:space="preserve">, the </w:t>
            </w:r>
            <w:r w:rsidRPr="00774A9A">
              <w:rPr>
                <w:rFonts w:ascii="Verdana" w:hAnsi="Verdana"/>
                <w:sz w:val="20"/>
              </w:rPr>
              <w:t>Seller</w:t>
            </w:r>
            <w:r w:rsidRPr="003B691E">
              <w:rPr>
                <w:rFonts w:ascii="Verdana" w:hAnsi="Verdana" w:cs="Verdana"/>
                <w:sz w:val="20"/>
                <w:szCs w:val="20"/>
              </w:rPr>
              <w:t xml:space="preserve"> agree to bind itself to transfer, sell and convey to the </w:t>
            </w:r>
            <w:r w:rsidRPr="00774A9A">
              <w:rPr>
                <w:rFonts w:ascii="Verdana" w:hAnsi="Verdana"/>
                <w:sz w:val="20"/>
              </w:rPr>
              <w:t>Purchaser</w:t>
            </w:r>
            <w:r w:rsidRPr="003B691E">
              <w:rPr>
                <w:rFonts w:ascii="Verdana" w:hAnsi="Verdana" w:cs="Verdana"/>
                <w:sz w:val="20"/>
                <w:szCs w:val="20"/>
              </w:rPr>
              <w:t xml:space="preserve"> and the </w:t>
            </w:r>
            <w:r w:rsidRPr="00774A9A">
              <w:rPr>
                <w:rFonts w:ascii="Verdana" w:hAnsi="Verdana"/>
                <w:sz w:val="20"/>
              </w:rPr>
              <w:t>Purchaser</w:t>
            </w:r>
            <w:r w:rsidRPr="003B691E">
              <w:rPr>
                <w:rFonts w:ascii="Verdana" w:hAnsi="Verdana" w:cs="Verdana"/>
                <w:sz w:val="20"/>
                <w:szCs w:val="20"/>
              </w:rPr>
              <w:t xml:space="preserve"> agrees to bind itself to the </w:t>
            </w:r>
            <w:r w:rsidRPr="00774A9A">
              <w:rPr>
                <w:rFonts w:ascii="Verdana" w:hAnsi="Verdana"/>
                <w:sz w:val="20"/>
              </w:rPr>
              <w:t xml:space="preserve">Seller </w:t>
            </w:r>
            <w:r w:rsidRPr="003B691E">
              <w:rPr>
                <w:rFonts w:ascii="Verdana" w:hAnsi="Verdana" w:cs="Verdana"/>
                <w:sz w:val="20"/>
                <w:szCs w:val="20"/>
              </w:rPr>
              <w:t xml:space="preserve">to purchase, convey and accept </w:t>
            </w:r>
            <w:r>
              <w:rPr>
                <w:rFonts w:ascii="Verdana" w:hAnsi="Verdana" w:cs="Verdana"/>
                <w:sz w:val="20"/>
                <w:szCs w:val="20"/>
              </w:rPr>
              <w:t xml:space="preserve">the </w:t>
            </w:r>
            <w:r w:rsidRPr="003B691E">
              <w:rPr>
                <w:rFonts w:ascii="Verdana" w:hAnsi="Verdana" w:cs="Verdana"/>
                <w:sz w:val="20"/>
                <w:szCs w:val="20"/>
              </w:rPr>
              <w:t xml:space="preserve">transfer from the </w:t>
            </w:r>
            <w:r w:rsidRPr="00774A9A">
              <w:rPr>
                <w:rFonts w:ascii="Verdana" w:hAnsi="Verdana"/>
                <w:sz w:val="20"/>
              </w:rPr>
              <w:t>Seller</w:t>
            </w:r>
            <w:r w:rsidRPr="003B691E">
              <w:rPr>
                <w:rFonts w:ascii="Verdana" w:hAnsi="Verdana" w:cs="Verdana"/>
                <w:sz w:val="20"/>
                <w:szCs w:val="20"/>
              </w:rPr>
              <w:t xml:space="preserve"> of the </w:t>
            </w:r>
            <w:r w:rsidRPr="00774A9A">
              <w:rPr>
                <w:rFonts w:ascii="Verdana" w:hAnsi="Verdana"/>
                <w:sz w:val="20"/>
              </w:rPr>
              <w:t>Shares</w:t>
            </w:r>
            <w:r w:rsidRPr="00E1614A">
              <w:rPr>
                <w:rFonts w:ascii="Verdana" w:hAnsi="Verdana" w:cs="Verdana"/>
                <w:sz w:val="20"/>
                <w:szCs w:val="20"/>
              </w:rPr>
              <w:t xml:space="preserve"> on the Closing Date.</w:t>
            </w:r>
          </w:p>
        </w:tc>
        <w:tc>
          <w:tcPr>
            <w:tcW w:w="257" w:type="dxa"/>
            <w:tcPrChange w:id="120" w:author="OLTRE" w:date="2024-07-08T13:11:00Z">
              <w:tcPr>
                <w:tcW w:w="257" w:type="dxa"/>
              </w:tcPr>
            </w:tcPrChange>
          </w:tcPr>
          <w:p w14:paraId="518809A4" w14:textId="77777777" w:rsidR="000F1DA0" w:rsidRPr="00774A9A" w:rsidRDefault="000F1DA0" w:rsidP="000F1DA0">
            <w:pPr>
              <w:spacing w:after="120"/>
              <w:rPr>
                <w:rFonts w:ascii="Verdana" w:hAnsi="Verdana"/>
                <w:sz w:val="20"/>
              </w:rPr>
            </w:pPr>
          </w:p>
        </w:tc>
        <w:tc>
          <w:tcPr>
            <w:tcW w:w="4985" w:type="dxa"/>
            <w:tcPrChange w:id="121" w:author="OLTRE" w:date="2024-07-08T13:11:00Z">
              <w:tcPr>
                <w:tcW w:w="4985" w:type="dxa"/>
                <w:gridSpan w:val="2"/>
              </w:tcPr>
            </w:tcPrChange>
          </w:tcPr>
          <w:p w14:paraId="6AE6C0F3" w14:textId="67C9CE24" w:rsidR="000F1DA0" w:rsidRPr="00774A9A" w:rsidRDefault="000F1DA0" w:rsidP="000F1DA0">
            <w:pPr>
              <w:spacing w:after="120"/>
              <w:ind w:left="766"/>
              <w:jc w:val="both"/>
              <w:rPr>
                <w:rFonts w:ascii="Verdana" w:hAnsi="Verdana"/>
                <w:sz w:val="20"/>
              </w:rPr>
            </w:pPr>
            <w:r w:rsidRPr="007F4951">
              <w:rPr>
                <w:rFonts w:ascii="Verdana" w:hAnsi="Verdana"/>
                <w:sz w:val="20"/>
              </w:rPr>
              <w:t xml:space="preserve">Berdasarkan syarat dan ketentuan dalam </w:t>
            </w:r>
            <w:r w:rsidRPr="00774A9A">
              <w:rPr>
                <w:rFonts w:ascii="Verdana" w:hAnsi="Verdana"/>
                <w:bCs/>
                <w:sz w:val="20"/>
              </w:rPr>
              <w:t>Perjanjian</w:t>
            </w:r>
            <w:r w:rsidRPr="00B21FB8">
              <w:rPr>
                <w:rFonts w:ascii="Verdana" w:hAnsi="Verdana"/>
                <w:bCs/>
                <w:sz w:val="20"/>
              </w:rPr>
              <w:t xml:space="preserve"> ini, </w:t>
            </w:r>
            <w:r w:rsidRPr="00774A9A">
              <w:rPr>
                <w:rFonts w:ascii="Verdana" w:hAnsi="Verdana"/>
                <w:bCs/>
                <w:sz w:val="20"/>
              </w:rPr>
              <w:t>Penjual</w:t>
            </w:r>
            <w:r w:rsidRPr="00B21FB8">
              <w:rPr>
                <w:rFonts w:ascii="Verdana" w:hAnsi="Verdana"/>
                <w:bCs/>
                <w:sz w:val="20"/>
              </w:rPr>
              <w:t xml:space="preserve"> setuju untuk mengikatkan dirinya untuk mengalihkan, menjual, menyerahkan kepada </w:t>
            </w:r>
            <w:r w:rsidRPr="00774A9A">
              <w:rPr>
                <w:rFonts w:ascii="Verdana" w:hAnsi="Verdana"/>
                <w:bCs/>
                <w:sz w:val="20"/>
              </w:rPr>
              <w:t>Pembeli</w:t>
            </w:r>
            <w:r w:rsidRPr="00B21FB8">
              <w:rPr>
                <w:rFonts w:ascii="Verdana" w:hAnsi="Verdana"/>
                <w:bCs/>
                <w:sz w:val="20"/>
              </w:rPr>
              <w:t xml:space="preserve"> dan </w:t>
            </w:r>
            <w:r w:rsidRPr="00774A9A">
              <w:rPr>
                <w:rFonts w:ascii="Verdana" w:hAnsi="Verdana"/>
                <w:bCs/>
                <w:sz w:val="20"/>
              </w:rPr>
              <w:t>Pembeli</w:t>
            </w:r>
            <w:r w:rsidRPr="00B21FB8">
              <w:rPr>
                <w:rFonts w:ascii="Verdana" w:hAnsi="Verdana"/>
                <w:bCs/>
                <w:sz w:val="20"/>
              </w:rPr>
              <w:t xml:space="preserve"> setuju mengikatkan dirinya kepada </w:t>
            </w:r>
            <w:r w:rsidRPr="00774A9A">
              <w:rPr>
                <w:rFonts w:ascii="Verdana" w:hAnsi="Verdana"/>
                <w:bCs/>
                <w:sz w:val="20"/>
              </w:rPr>
              <w:t>Penjual</w:t>
            </w:r>
            <w:r w:rsidRPr="00B21FB8">
              <w:rPr>
                <w:rFonts w:ascii="Verdana" w:hAnsi="Verdana"/>
                <w:bCs/>
                <w:sz w:val="20"/>
              </w:rPr>
              <w:t xml:space="preserve"> untuk membeli, menerima pengalihan dari </w:t>
            </w:r>
            <w:r w:rsidRPr="00774A9A">
              <w:rPr>
                <w:rFonts w:ascii="Verdana" w:hAnsi="Verdana"/>
                <w:bCs/>
                <w:sz w:val="20"/>
              </w:rPr>
              <w:t>Penjual</w:t>
            </w:r>
            <w:r w:rsidRPr="00B21FB8">
              <w:rPr>
                <w:rFonts w:ascii="Verdana" w:hAnsi="Verdana"/>
                <w:bCs/>
                <w:sz w:val="20"/>
              </w:rPr>
              <w:t xml:space="preserve"> atas </w:t>
            </w:r>
            <w:r w:rsidRPr="00774A9A">
              <w:rPr>
                <w:rFonts w:ascii="Verdana" w:hAnsi="Verdana"/>
                <w:bCs/>
                <w:sz w:val="20"/>
              </w:rPr>
              <w:t>Saham</w:t>
            </w:r>
            <w:r w:rsidRPr="00B21FB8">
              <w:rPr>
                <w:rFonts w:ascii="Verdana" w:hAnsi="Verdana"/>
                <w:bCs/>
                <w:sz w:val="20"/>
              </w:rPr>
              <w:t xml:space="preserve"> pada saat Tanggal Penutupan.</w:t>
            </w:r>
          </w:p>
        </w:tc>
      </w:tr>
      <w:tr w:rsidR="000F1DA0" w:rsidRPr="00E1614A" w14:paraId="0D2E69EB" w14:textId="77777777" w:rsidTr="005A3E6C">
        <w:trPr>
          <w:trPrChange w:id="122" w:author="OLTRE" w:date="2024-07-08T13:11:00Z">
            <w:trPr>
              <w:gridBefore w:val="1"/>
            </w:trPr>
          </w:trPrChange>
        </w:trPr>
        <w:tc>
          <w:tcPr>
            <w:tcW w:w="4823" w:type="dxa"/>
            <w:tcPrChange w:id="123" w:author="OLTRE" w:date="2024-07-08T13:11:00Z">
              <w:tcPr>
                <w:tcW w:w="4823" w:type="dxa"/>
                <w:gridSpan w:val="3"/>
              </w:tcPr>
            </w:tcPrChange>
          </w:tcPr>
          <w:p w14:paraId="5CE0E0AC" w14:textId="6501260B" w:rsidR="000F1DA0" w:rsidRPr="00774A9A" w:rsidRDefault="000F1DA0" w:rsidP="000F1DA0">
            <w:pPr>
              <w:pStyle w:val="ListParagraph"/>
              <w:numPr>
                <w:ilvl w:val="1"/>
                <w:numId w:val="76"/>
              </w:numPr>
              <w:spacing w:after="120"/>
              <w:ind w:left="744" w:hanging="744"/>
              <w:jc w:val="both"/>
              <w:rPr>
                <w:rFonts w:ascii="Verdana" w:hAnsi="Verdana"/>
                <w:sz w:val="20"/>
              </w:rPr>
            </w:pPr>
            <w:r w:rsidRPr="00E1614A">
              <w:rPr>
                <w:rFonts w:ascii="Verdana" w:hAnsi="Verdana" w:cs="Verdana"/>
                <w:sz w:val="20"/>
                <w:szCs w:val="20"/>
              </w:rPr>
              <w:lastRenderedPageBreak/>
              <w:t>Transfer and Delivery</w:t>
            </w:r>
          </w:p>
        </w:tc>
        <w:tc>
          <w:tcPr>
            <w:tcW w:w="257" w:type="dxa"/>
            <w:tcPrChange w:id="124" w:author="OLTRE" w:date="2024-07-08T13:11:00Z">
              <w:tcPr>
                <w:tcW w:w="257" w:type="dxa"/>
              </w:tcPr>
            </w:tcPrChange>
          </w:tcPr>
          <w:p w14:paraId="3A181707" w14:textId="77777777" w:rsidR="000F1DA0" w:rsidRPr="00774A9A" w:rsidRDefault="000F1DA0" w:rsidP="000F1DA0">
            <w:pPr>
              <w:spacing w:after="120"/>
              <w:rPr>
                <w:rFonts w:ascii="Verdana" w:hAnsi="Verdana"/>
                <w:sz w:val="20"/>
              </w:rPr>
            </w:pPr>
          </w:p>
        </w:tc>
        <w:tc>
          <w:tcPr>
            <w:tcW w:w="4985" w:type="dxa"/>
            <w:tcPrChange w:id="125" w:author="OLTRE" w:date="2024-07-08T13:11:00Z">
              <w:tcPr>
                <w:tcW w:w="4985" w:type="dxa"/>
                <w:gridSpan w:val="2"/>
              </w:tcPr>
            </w:tcPrChange>
          </w:tcPr>
          <w:p w14:paraId="49383AA3" w14:textId="77777777" w:rsidR="000F1DA0" w:rsidRPr="00774A9A" w:rsidRDefault="000F1DA0" w:rsidP="000F1DA0">
            <w:pPr>
              <w:pStyle w:val="ListParagraph"/>
              <w:numPr>
                <w:ilvl w:val="1"/>
                <w:numId w:val="5"/>
              </w:numPr>
              <w:spacing w:after="120"/>
              <w:ind w:hanging="720"/>
              <w:contextualSpacing w:val="0"/>
              <w:jc w:val="both"/>
              <w:rPr>
                <w:rFonts w:ascii="Verdana" w:hAnsi="Verdana"/>
                <w:sz w:val="20"/>
              </w:rPr>
            </w:pPr>
            <w:r w:rsidRPr="007F4951">
              <w:rPr>
                <w:rFonts w:ascii="Verdana" w:hAnsi="Verdana"/>
                <w:sz w:val="20"/>
              </w:rPr>
              <w:t>Pengalihan dan Penyerahan</w:t>
            </w:r>
          </w:p>
        </w:tc>
      </w:tr>
      <w:tr w:rsidR="000F1DA0" w:rsidRPr="00E1614A" w14:paraId="551CEF27" w14:textId="77777777" w:rsidTr="005A3E6C">
        <w:trPr>
          <w:trPrChange w:id="126" w:author="OLTRE" w:date="2024-07-08T13:11:00Z">
            <w:trPr>
              <w:gridBefore w:val="1"/>
            </w:trPr>
          </w:trPrChange>
        </w:trPr>
        <w:tc>
          <w:tcPr>
            <w:tcW w:w="4823" w:type="dxa"/>
            <w:tcPrChange w:id="127" w:author="OLTRE" w:date="2024-07-08T13:11:00Z">
              <w:tcPr>
                <w:tcW w:w="4823" w:type="dxa"/>
                <w:gridSpan w:val="3"/>
              </w:tcPr>
            </w:tcPrChange>
          </w:tcPr>
          <w:p w14:paraId="68105A63" w14:textId="134620CE" w:rsidR="000F1DA0" w:rsidRDefault="000F1DA0" w:rsidP="000F1DA0">
            <w:pPr>
              <w:spacing w:after="120"/>
              <w:ind w:left="744"/>
              <w:jc w:val="both"/>
              <w:rPr>
                <w:rFonts w:ascii="Verdana" w:hAnsi="Verdana"/>
                <w:sz w:val="20"/>
              </w:rPr>
            </w:pPr>
            <w:bookmarkStart w:id="128" w:name="_Toc59333416"/>
            <w:bookmarkStart w:id="129" w:name="_Toc61069890"/>
            <w:r w:rsidRPr="00E1614A">
              <w:rPr>
                <w:rFonts w:ascii="Verdana" w:hAnsi="Verdana" w:cs="Verdana"/>
                <w:sz w:val="20"/>
                <w:szCs w:val="20"/>
              </w:rPr>
              <w:t xml:space="preserve">The transfer </w:t>
            </w:r>
            <w:r w:rsidRPr="003B691E">
              <w:rPr>
                <w:rFonts w:ascii="Verdana" w:hAnsi="Verdana" w:cs="Verdana"/>
                <w:sz w:val="20"/>
                <w:szCs w:val="20"/>
              </w:rPr>
              <w:t xml:space="preserve">of the </w:t>
            </w:r>
            <w:r w:rsidRPr="00774A9A">
              <w:rPr>
                <w:rFonts w:ascii="Verdana" w:hAnsi="Verdana"/>
                <w:sz w:val="20"/>
              </w:rPr>
              <w:t>Shares</w:t>
            </w:r>
            <w:r w:rsidRPr="003B691E">
              <w:rPr>
                <w:rFonts w:ascii="Verdana" w:hAnsi="Verdana" w:cs="Verdana"/>
                <w:sz w:val="20"/>
                <w:szCs w:val="20"/>
              </w:rPr>
              <w:t xml:space="preserve"> shall be in accordance with Deed of Transfer </w:t>
            </w:r>
            <w:commentRangeStart w:id="130"/>
            <w:r w:rsidRPr="003B691E">
              <w:rPr>
                <w:rFonts w:ascii="Verdana" w:hAnsi="Verdana" w:cs="Verdana"/>
                <w:sz w:val="20"/>
                <w:szCs w:val="20"/>
              </w:rPr>
              <w:t xml:space="preserve">in the form enclosed as Schedule 2 </w:t>
            </w:r>
            <w:commentRangeEnd w:id="130"/>
            <w:r w:rsidR="00E21760" w:rsidRPr="003B691E">
              <w:rPr>
                <w:rStyle w:val="CommentReference"/>
                <w:rFonts w:ascii="Verdana" w:eastAsia="Times New Roman" w:hAnsi="Verdana" w:cs="Times New Roman"/>
                <w:sz w:val="20"/>
                <w:szCs w:val="20"/>
              </w:rPr>
              <w:commentReference w:id="130"/>
            </w:r>
            <w:r w:rsidRPr="003B691E">
              <w:rPr>
                <w:rFonts w:ascii="Verdana" w:hAnsi="Verdana" w:cs="Verdana"/>
                <w:sz w:val="20"/>
                <w:szCs w:val="20"/>
              </w:rPr>
              <w:t xml:space="preserve">and shall be fully completed at </w:t>
            </w:r>
            <w:bookmarkEnd w:id="128"/>
            <w:r w:rsidRPr="003B691E">
              <w:rPr>
                <w:rFonts w:ascii="Verdana" w:hAnsi="Verdana" w:cs="Verdana"/>
                <w:sz w:val="20"/>
                <w:szCs w:val="20"/>
              </w:rPr>
              <w:t xml:space="preserve">Closing </w:t>
            </w:r>
            <w:bookmarkStart w:id="131" w:name="_Toc59333417"/>
            <w:bookmarkStart w:id="132" w:name="_Toc61069891"/>
            <w:bookmarkEnd w:id="129"/>
            <w:r w:rsidRPr="003B691E">
              <w:rPr>
                <w:rFonts w:ascii="Verdana" w:hAnsi="Verdana" w:cs="Verdana"/>
                <w:sz w:val="20"/>
                <w:szCs w:val="20"/>
              </w:rPr>
              <w:t>and shall include all rights attached thereto, including all rights to vote and to receive dividends.</w:t>
            </w:r>
            <w:bookmarkEnd w:id="131"/>
            <w:bookmarkEnd w:id="132"/>
            <w:r w:rsidRPr="003B691E">
              <w:rPr>
                <w:rFonts w:ascii="Verdana" w:hAnsi="Verdana" w:cs="Verdana"/>
                <w:sz w:val="20"/>
                <w:szCs w:val="20"/>
              </w:rPr>
              <w:t xml:space="preserve"> The Deed of Transfer shall be in Indonesian language and set out the Purchase Price to be transferred to the </w:t>
            </w:r>
            <w:r w:rsidRPr="00774A9A">
              <w:rPr>
                <w:rFonts w:ascii="Verdana" w:hAnsi="Verdana"/>
                <w:sz w:val="20"/>
              </w:rPr>
              <w:t>Seller</w:t>
            </w:r>
            <w:r w:rsidRPr="003B691E">
              <w:rPr>
                <w:rFonts w:ascii="Verdana" w:hAnsi="Verdana" w:cs="Verdana"/>
                <w:sz w:val="20"/>
                <w:szCs w:val="20"/>
              </w:rPr>
              <w:t xml:space="preserve"> for the transfer of the </w:t>
            </w:r>
            <w:r w:rsidRPr="00774A9A">
              <w:rPr>
                <w:rFonts w:ascii="Verdana" w:hAnsi="Verdana"/>
                <w:sz w:val="20"/>
              </w:rPr>
              <w:t>Shares</w:t>
            </w:r>
            <w:r w:rsidRPr="003B691E">
              <w:rPr>
                <w:rFonts w:ascii="Verdana" w:hAnsi="Verdana" w:cs="Verdana"/>
                <w:sz w:val="20"/>
                <w:szCs w:val="20"/>
              </w:rPr>
              <w:t xml:space="preserve"> to the Purchaser</w:t>
            </w:r>
            <w:r w:rsidRPr="00774A9A">
              <w:rPr>
                <w:rFonts w:ascii="Verdana" w:hAnsi="Verdana"/>
                <w:sz w:val="20"/>
              </w:rPr>
              <w:t>.</w:t>
            </w:r>
          </w:p>
          <w:p w14:paraId="48A202A9" w14:textId="61221837" w:rsidR="000F1DA0" w:rsidRPr="00774A9A" w:rsidRDefault="000F1DA0" w:rsidP="000F1DA0">
            <w:pPr>
              <w:spacing w:after="120"/>
              <w:ind w:left="744"/>
              <w:jc w:val="both"/>
              <w:rPr>
                <w:rFonts w:ascii="Verdana" w:hAnsi="Verdana"/>
                <w:sz w:val="20"/>
              </w:rPr>
            </w:pPr>
          </w:p>
        </w:tc>
        <w:tc>
          <w:tcPr>
            <w:tcW w:w="257" w:type="dxa"/>
            <w:tcPrChange w:id="133" w:author="OLTRE" w:date="2024-07-08T13:11:00Z">
              <w:tcPr>
                <w:tcW w:w="257" w:type="dxa"/>
              </w:tcPr>
            </w:tcPrChange>
          </w:tcPr>
          <w:p w14:paraId="0A4CE045" w14:textId="77777777" w:rsidR="000F1DA0" w:rsidRPr="00774A9A" w:rsidRDefault="000F1DA0" w:rsidP="000F1DA0">
            <w:pPr>
              <w:spacing w:after="120"/>
              <w:rPr>
                <w:rFonts w:ascii="Verdana" w:hAnsi="Verdana"/>
                <w:sz w:val="20"/>
              </w:rPr>
            </w:pPr>
          </w:p>
        </w:tc>
        <w:tc>
          <w:tcPr>
            <w:tcW w:w="4985" w:type="dxa"/>
            <w:tcPrChange w:id="134" w:author="OLTRE" w:date="2024-07-08T13:11:00Z">
              <w:tcPr>
                <w:tcW w:w="4985" w:type="dxa"/>
                <w:gridSpan w:val="2"/>
              </w:tcPr>
            </w:tcPrChange>
          </w:tcPr>
          <w:p w14:paraId="4244667F" w14:textId="21170544" w:rsidR="000F1DA0" w:rsidRPr="00774A9A" w:rsidRDefault="000F1DA0" w:rsidP="000F1DA0">
            <w:pPr>
              <w:spacing w:after="120"/>
              <w:ind w:left="766"/>
              <w:jc w:val="both"/>
              <w:rPr>
                <w:rFonts w:ascii="Verdana" w:hAnsi="Verdana"/>
                <w:sz w:val="20"/>
              </w:rPr>
            </w:pPr>
            <w:r w:rsidRPr="007F4951">
              <w:rPr>
                <w:rFonts w:ascii="Verdana" w:hAnsi="Verdana"/>
                <w:sz w:val="20"/>
              </w:rPr>
              <w:t xml:space="preserve">Pengalihan atas </w:t>
            </w:r>
            <w:r w:rsidRPr="005A3E6C">
              <w:rPr>
                <w:rFonts w:ascii="Verdana" w:hAnsi="Verdana"/>
                <w:sz w:val="20"/>
                <w:rPrChange w:id="135" w:author="OLTRE" w:date="2024-07-08T13:11:00Z">
                  <w:rPr>
                    <w:rFonts w:ascii="Verdana" w:hAnsi="Verdana"/>
                    <w:b/>
                    <w:sz w:val="20"/>
                  </w:rPr>
                </w:rPrChange>
              </w:rPr>
              <w:t>Saham</w:t>
            </w:r>
            <w:r w:rsidRPr="007F4951">
              <w:rPr>
                <w:rFonts w:ascii="Verdana" w:hAnsi="Verdana"/>
                <w:sz w:val="20"/>
              </w:rPr>
              <w:t xml:space="preserve"> </w:t>
            </w:r>
            <w:r>
              <w:rPr>
                <w:rFonts w:ascii="Verdana" w:hAnsi="Verdana"/>
                <w:sz w:val="20"/>
              </w:rPr>
              <w:t xml:space="preserve">harus </w:t>
            </w:r>
            <w:r w:rsidRPr="007F4951">
              <w:rPr>
                <w:rFonts w:ascii="Verdana" w:hAnsi="Verdana"/>
                <w:sz w:val="20"/>
              </w:rPr>
              <w:t xml:space="preserve">sesuai dengan bentuk Akta Pengalihan Saham yang terlampir di </w:t>
            </w:r>
            <w:del w:id="136" w:author="OLTRE" w:date="2024-07-08T13:11:00Z">
              <w:r w:rsidR="00240E41" w:rsidRPr="007F4951">
                <w:rPr>
                  <w:rFonts w:ascii="Verdana" w:hAnsi="Verdana"/>
                  <w:sz w:val="20"/>
                </w:rPr>
                <w:delText>Jadwal</w:delText>
              </w:r>
            </w:del>
            <w:ins w:id="137" w:author="OLTRE" w:date="2024-07-08T13:11:00Z">
              <w:r w:rsidR="00661E54">
                <w:rPr>
                  <w:rFonts w:ascii="Verdana" w:hAnsi="Verdana"/>
                  <w:sz w:val="20"/>
                </w:rPr>
                <w:t>Lampiran</w:t>
              </w:r>
            </w:ins>
            <w:r w:rsidR="00661E54">
              <w:rPr>
                <w:rFonts w:ascii="Verdana" w:hAnsi="Verdana"/>
                <w:sz w:val="20"/>
              </w:rPr>
              <w:t xml:space="preserve"> </w:t>
            </w:r>
            <w:r w:rsidRPr="007F4951">
              <w:rPr>
                <w:rFonts w:ascii="Verdana" w:hAnsi="Verdana"/>
                <w:sz w:val="20"/>
              </w:rPr>
              <w:t>2</w:t>
            </w:r>
            <w:r>
              <w:rPr>
                <w:rFonts w:ascii="Verdana" w:hAnsi="Verdana"/>
                <w:sz w:val="20"/>
              </w:rPr>
              <w:t xml:space="preserve"> </w:t>
            </w:r>
            <w:r w:rsidRPr="007F4951">
              <w:rPr>
                <w:rFonts w:ascii="Verdana" w:hAnsi="Verdana"/>
                <w:sz w:val="20"/>
              </w:rPr>
              <w:t xml:space="preserve">dan akan selesai sepenuhnya pada saat Penutupan dan termasuk juga semua hak yang terkandung di dalamnya, termasuk semua hak untuk memilih dan menerima dividen. Akta Pengalihan Saham dibuat dalam Bahasa Indonesia dan </w:t>
            </w:r>
            <w:del w:id="138" w:author="OLTRE" w:date="2024-07-08T13:11:00Z">
              <w:r w:rsidR="00240E41" w:rsidRPr="007F4951">
                <w:rPr>
                  <w:rFonts w:ascii="Verdana" w:hAnsi="Verdana"/>
                  <w:sz w:val="20"/>
                </w:rPr>
                <w:delText>menetapkan</w:delText>
              </w:r>
            </w:del>
            <w:ins w:id="139" w:author="OLTRE" w:date="2024-07-08T13:11:00Z">
              <w:r w:rsidR="00E45C95">
                <w:rPr>
                  <w:rFonts w:ascii="Verdana" w:hAnsi="Verdana"/>
                  <w:sz w:val="20"/>
                </w:rPr>
                <w:t>menyebutkan</w:t>
              </w:r>
            </w:ins>
            <w:r w:rsidR="00E45C95" w:rsidRPr="007F4951">
              <w:rPr>
                <w:rFonts w:ascii="Verdana" w:hAnsi="Verdana"/>
                <w:sz w:val="20"/>
              </w:rPr>
              <w:t xml:space="preserve"> </w:t>
            </w:r>
            <w:r w:rsidRPr="007F4951">
              <w:rPr>
                <w:rFonts w:ascii="Verdana" w:hAnsi="Verdana"/>
                <w:sz w:val="20"/>
              </w:rPr>
              <w:t xml:space="preserve">Harga Pembelian Saham yang akan dialihkan kepada </w:t>
            </w:r>
            <w:r w:rsidRPr="00774A9A">
              <w:rPr>
                <w:rFonts w:ascii="Verdana" w:hAnsi="Verdana"/>
                <w:bCs/>
                <w:sz w:val="20"/>
              </w:rPr>
              <w:t>Penjual</w:t>
            </w:r>
            <w:r w:rsidRPr="00062C87">
              <w:rPr>
                <w:rFonts w:ascii="Verdana" w:hAnsi="Verdana"/>
                <w:bCs/>
                <w:sz w:val="20"/>
              </w:rPr>
              <w:t xml:space="preserve"> </w:t>
            </w:r>
            <w:r>
              <w:rPr>
                <w:rFonts w:ascii="Verdana" w:hAnsi="Verdana"/>
                <w:bCs/>
                <w:sz w:val="20"/>
              </w:rPr>
              <w:t>atas</w:t>
            </w:r>
            <w:r w:rsidRPr="00062C87">
              <w:rPr>
                <w:rFonts w:ascii="Verdana" w:hAnsi="Verdana"/>
                <w:bCs/>
                <w:sz w:val="20"/>
              </w:rPr>
              <w:t xml:space="preserve"> pengalihan </w:t>
            </w:r>
            <w:r w:rsidRPr="00774A9A">
              <w:rPr>
                <w:rFonts w:ascii="Verdana" w:hAnsi="Verdana"/>
                <w:bCs/>
                <w:sz w:val="20"/>
              </w:rPr>
              <w:t>Saham</w:t>
            </w:r>
            <w:r w:rsidRPr="00062C87">
              <w:rPr>
                <w:rFonts w:ascii="Verdana" w:hAnsi="Verdana"/>
                <w:bCs/>
                <w:sz w:val="20"/>
              </w:rPr>
              <w:t xml:space="preserve"> </w:t>
            </w:r>
            <w:r>
              <w:rPr>
                <w:rFonts w:ascii="Verdana" w:hAnsi="Verdana"/>
                <w:bCs/>
                <w:sz w:val="20"/>
              </w:rPr>
              <w:t>kepada Pembeli</w:t>
            </w:r>
            <w:r w:rsidRPr="007F4951">
              <w:rPr>
                <w:rFonts w:ascii="Verdana" w:hAnsi="Verdana"/>
                <w:sz w:val="20"/>
              </w:rPr>
              <w:t>.</w:t>
            </w:r>
          </w:p>
        </w:tc>
      </w:tr>
      <w:tr w:rsidR="000F1DA0" w:rsidRPr="00E1614A" w14:paraId="64D88EBD" w14:textId="77777777" w:rsidTr="005A3E6C">
        <w:trPr>
          <w:trPrChange w:id="140" w:author="OLTRE" w:date="2024-07-08T13:11:00Z">
            <w:trPr>
              <w:gridBefore w:val="1"/>
            </w:trPr>
          </w:trPrChange>
        </w:trPr>
        <w:tc>
          <w:tcPr>
            <w:tcW w:w="4823" w:type="dxa"/>
            <w:tcPrChange w:id="141" w:author="OLTRE" w:date="2024-07-08T13:11:00Z">
              <w:tcPr>
                <w:tcW w:w="4823" w:type="dxa"/>
                <w:gridSpan w:val="3"/>
              </w:tcPr>
            </w:tcPrChange>
          </w:tcPr>
          <w:p w14:paraId="520F7CEA" w14:textId="77777777" w:rsidR="000F1DA0" w:rsidRPr="00774A9A" w:rsidRDefault="000F1DA0" w:rsidP="000F1DA0">
            <w:pPr>
              <w:pStyle w:val="ListParagraph"/>
              <w:numPr>
                <w:ilvl w:val="0"/>
                <w:numId w:val="5"/>
              </w:numPr>
              <w:spacing w:after="120"/>
              <w:ind w:left="744" w:hanging="744"/>
              <w:contextualSpacing w:val="0"/>
              <w:jc w:val="both"/>
              <w:rPr>
                <w:rFonts w:ascii="Verdana" w:hAnsi="Verdana"/>
                <w:sz w:val="20"/>
              </w:rPr>
            </w:pPr>
            <w:r w:rsidRPr="00774A9A">
              <w:rPr>
                <w:rFonts w:ascii="Verdana" w:hAnsi="Verdana"/>
                <w:b/>
                <w:spacing w:val="-3"/>
                <w:sz w:val="20"/>
              </w:rPr>
              <w:t>CONSIDERATION</w:t>
            </w:r>
          </w:p>
        </w:tc>
        <w:tc>
          <w:tcPr>
            <w:tcW w:w="257" w:type="dxa"/>
            <w:tcPrChange w:id="142" w:author="OLTRE" w:date="2024-07-08T13:11:00Z">
              <w:tcPr>
                <w:tcW w:w="257" w:type="dxa"/>
              </w:tcPr>
            </w:tcPrChange>
          </w:tcPr>
          <w:p w14:paraId="3737FD5E" w14:textId="77777777" w:rsidR="000F1DA0" w:rsidRPr="00774A9A" w:rsidRDefault="000F1DA0" w:rsidP="000F1DA0">
            <w:pPr>
              <w:spacing w:after="120"/>
              <w:rPr>
                <w:rFonts w:ascii="Verdana" w:hAnsi="Verdana"/>
                <w:sz w:val="20"/>
              </w:rPr>
            </w:pPr>
          </w:p>
        </w:tc>
        <w:tc>
          <w:tcPr>
            <w:tcW w:w="4985" w:type="dxa"/>
            <w:tcPrChange w:id="143" w:author="OLTRE" w:date="2024-07-08T13:11:00Z">
              <w:tcPr>
                <w:tcW w:w="4985" w:type="dxa"/>
                <w:gridSpan w:val="2"/>
              </w:tcPr>
            </w:tcPrChange>
          </w:tcPr>
          <w:p w14:paraId="79FFC940" w14:textId="77777777" w:rsidR="000F1DA0" w:rsidRPr="00774A9A" w:rsidRDefault="000F1DA0" w:rsidP="000F1DA0">
            <w:pPr>
              <w:pStyle w:val="ListParagraph"/>
              <w:numPr>
                <w:ilvl w:val="0"/>
                <w:numId w:val="6"/>
              </w:numPr>
              <w:spacing w:after="120"/>
              <w:ind w:left="766" w:hanging="766"/>
              <w:contextualSpacing w:val="0"/>
              <w:jc w:val="both"/>
              <w:rPr>
                <w:rFonts w:ascii="Verdana" w:hAnsi="Verdana"/>
                <w:sz w:val="20"/>
              </w:rPr>
            </w:pPr>
            <w:r w:rsidRPr="007F4951">
              <w:rPr>
                <w:rFonts w:ascii="Verdana" w:hAnsi="Verdana"/>
                <w:b/>
                <w:sz w:val="20"/>
              </w:rPr>
              <w:t>PERTIMBANGAN</w:t>
            </w:r>
          </w:p>
        </w:tc>
      </w:tr>
      <w:tr w:rsidR="000F1DA0" w:rsidRPr="00E1614A" w14:paraId="07A4C0E1" w14:textId="77777777" w:rsidTr="005A3E6C">
        <w:trPr>
          <w:trPrChange w:id="144" w:author="OLTRE" w:date="2024-07-08T13:11:00Z">
            <w:trPr>
              <w:gridBefore w:val="1"/>
            </w:trPr>
          </w:trPrChange>
        </w:trPr>
        <w:tc>
          <w:tcPr>
            <w:tcW w:w="4823" w:type="dxa"/>
            <w:tcPrChange w:id="145" w:author="OLTRE" w:date="2024-07-08T13:11:00Z">
              <w:tcPr>
                <w:tcW w:w="4823" w:type="dxa"/>
                <w:gridSpan w:val="3"/>
              </w:tcPr>
            </w:tcPrChange>
          </w:tcPr>
          <w:p w14:paraId="62E8D77A" w14:textId="5DC09E76" w:rsidR="000F1DA0" w:rsidRPr="00774A9A" w:rsidRDefault="000F1DA0" w:rsidP="000F1DA0">
            <w:pPr>
              <w:pStyle w:val="ListParagraph"/>
              <w:numPr>
                <w:ilvl w:val="0"/>
                <w:numId w:val="77"/>
              </w:numPr>
              <w:spacing w:after="120"/>
              <w:ind w:left="744" w:hanging="744"/>
              <w:jc w:val="both"/>
              <w:rPr>
                <w:rFonts w:ascii="Verdana" w:hAnsi="Verdana"/>
                <w:sz w:val="20"/>
              </w:rPr>
            </w:pPr>
            <w:r w:rsidRPr="00E1614A">
              <w:rPr>
                <w:rFonts w:ascii="Verdana" w:hAnsi="Verdana" w:cs="Verdana"/>
                <w:sz w:val="20"/>
                <w:szCs w:val="20"/>
              </w:rPr>
              <w:t>Purchase Price</w:t>
            </w:r>
          </w:p>
        </w:tc>
        <w:tc>
          <w:tcPr>
            <w:tcW w:w="257" w:type="dxa"/>
            <w:tcPrChange w:id="146" w:author="OLTRE" w:date="2024-07-08T13:11:00Z">
              <w:tcPr>
                <w:tcW w:w="257" w:type="dxa"/>
              </w:tcPr>
            </w:tcPrChange>
          </w:tcPr>
          <w:p w14:paraId="199F55F7" w14:textId="77777777" w:rsidR="000F1DA0" w:rsidRPr="00774A9A" w:rsidRDefault="000F1DA0" w:rsidP="000F1DA0">
            <w:pPr>
              <w:spacing w:after="120"/>
              <w:rPr>
                <w:rFonts w:ascii="Verdana" w:hAnsi="Verdana"/>
                <w:sz w:val="20"/>
              </w:rPr>
            </w:pPr>
          </w:p>
        </w:tc>
        <w:tc>
          <w:tcPr>
            <w:tcW w:w="4985" w:type="dxa"/>
            <w:tcPrChange w:id="147" w:author="OLTRE" w:date="2024-07-08T13:11:00Z">
              <w:tcPr>
                <w:tcW w:w="4985" w:type="dxa"/>
                <w:gridSpan w:val="2"/>
              </w:tcPr>
            </w:tcPrChange>
          </w:tcPr>
          <w:p w14:paraId="10B194C3" w14:textId="418BF41A" w:rsidR="000F1DA0" w:rsidRPr="00774A9A" w:rsidRDefault="000F1DA0" w:rsidP="000F1DA0">
            <w:pPr>
              <w:pStyle w:val="ListParagraph"/>
              <w:numPr>
                <w:ilvl w:val="1"/>
                <w:numId w:val="5"/>
              </w:numPr>
              <w:spacing w:after="120"/>
              <w:ind w:left="766" w:hanging="766"/>
              <w:contextualSpacing w:val="0"/>
              <w:jc w:val="both"/>
              <w:rPr>
                <w:rFonts w:ascii="Verdana" w:hAnsi="Verdana"/>
                <w:sz w:val="20"/>
              </w:rPr>
            </w:pPr>
            <w:r w:rsidRPr="007F4951">
              <w:rPr>
                <w:rFonts w:ascii="Verdana" w:hAnsi="Verdana"/>
                <w:sz w:val="20"/>
              </w:rPr>
              <w:t xml:space="preserve">Harga Pembelian </w:t>
            </w:r>
          </w:p>
        </w:tc>
      </w:tr>
      <w:tr w:rsidR="000F1DA0" w:rsidRPr="00E1614A" w14:paraId="6DBA3D27" w14:textId="77777777" w:rsidTr="005A3E6C">
        <w:trPr>
          <w:trPrChange w:id="148" w:author="OLTRE" w:date="2024-07-08T13:11:00Z">
            <w:trPr>
              <w:gridBefore w:val="1"/>
            </w:trPr>
          </w:trPrChange>
        </w:trPr>
        <w:tc>
          <w:tcPr>
            <w:tcW w:w="4823" w:type="dxa"/>
            <w:tcPrChange w:id="149" w:author="OLTRE" w:date="2024-07-08T13:11:00Z">
              <w:tcPr>
                <w:tcW w:w="4823" w:type="dxa"/>
                <w:gridSpan w:val="3"/>
              </w:tcPr>
            </w:tcPrChange>
          </w:tcPr>
          <w:p w14:paraId="2128F24B" w14:textId="3103AA2F" w:rsidR="000F1DA0" w:rsidRPr="00E1614A" w:rsidRDefault="000F1DA0" w:rsidP="000F1DA0">
            <w:pPr>
              <w:spacing w:after="120"/>
              <w:ind w:left="744"/>
              <w:jc w:val="both"/>
              <w:rPr>
                <w:rFonts w:ascii="Verdana" w:hAnsi="Verdana" w:cs="Verdana"/>
                <w:sz w:val="20"/>
                <w:szCs w:val="20"/>
              </w:rPr>
            </w:pPr>
            <w:r w:rsidRPr="00E1614A">
              <w:rPr>
                <w:rFonts w:ascii="Verdana" w:hAnsi="Verdana" w:cs="Verdana"/>
                <w:sz w:val="20"/>
                <w:szCs w:val="20"/>
              </w:rPr>
              <w:t xml:space="preserve">The price for the sale of the </w:t>
            </w:r>
            <w:r w:rsidRPr="00774A9A">
              <w:rPr>
                <w:rFonts w:ascii="Verdana" w:hAnsi="Verdana"/>
                <w:sz w:val="20"/>
              </w:rPr>
              <w:t>Shares</w:t>
            </w:r>
            <w:r w:rsidRPr="00E1614A">
              <w:rPr>
                <w:rFonts w:ascii="Verdana" w:hAnsi="Verdana" w:cs="Verdana"/>
                <w:sz w:val="20"/>
                <w:szCs w:val="20"/>
              </w:rPr>
              <w:t xml:space="preserve"> by </w:t>
            </w:r>
            <w:r w:rsidRPr="003B691E">
              <w:rPr>
                <w:rFonts w:ascii="Verdana" w:hAnsi="Verdana" w:cs="Verdana"/>
                <w:sz w:val="20"/>
                <w:szCs w:val="20"/>
              </w:rPr>
              <w:t>Seller and</w:t>
            </w:r>
            <w:r w:rsidRPr="00E1614A">
              <w:rPr>
                <w:rFonts w:ascii="Verdana" w:hAnsi="Verdana" w:cs="Verdana"/>
                <w:sz w:val="20"/>
                <w:szCs w:val="20"/>
              </w:rPr>
              <w:t xml:space="preserve"> purchase of the Shares by the </w:t>
            </w:r>
            <w:r w:rsidRPr="00774A9A">
              <w:rPr>
                <w:rFonts w:ascii="Verdana" w:hAnsi="Verdana"/>
                <w:sz w:val="20"/>
              </w:rPr>
              <w:t>Purchaser</w:t>
            </w:r>
            <w:r w:rsidRPr="00E1614A">
              <w:rPr>
                <w:rFonts w:ascii="Verdana" w:hAnsi="Verdana" w:cs="Verdana"/>
                <w:sz w:val="20"/>
                <w:szCs w:val="20"/>
              </w:rPr>
              <w:t xml:space="preserve"> shall be the amount of </w:t>
            </w:r>
            <w:r w:rsidRPr="00E1614A">
              <w:rPr>
                <w:rFonts w:ascii="Verdana" w:hAnsi="Verdana" w:cs="Verdana"/>
                <w:b/>
                <w:bCs/>
                <w:sz w:val="20"/>
                <w:szCs w:val="20"/>
              </w:rPr>
              <w:t>IDR 12</w:t>
            </w:r>
            <w:del w:id="150" w:author="OLTRE" w:date="2024-07-08T13:11:00Z">
              <w:r w:rsidR="00240E41" w:rsidRPr="00E1614A">
                <w:rPr>
                  <w:rFonts w:ascii="Verdana" w:hAnsi="Verdana" w:cs="Verdana"/>
                  <w:b/>
                  <w:bCs/>
                  <w:sz w:val="20"/>
                  <w:szCs w:val="20"/>
                </w:rPr>
                <w:delText>.</w:delText>
              </w:r>
            </w:del>
            <w:ins w:id="151" w:author="OLTRE" w:date="2024-07-08T13:11:00Z">
              <w:r w:rsidR="00BE19B3">
                <w:rPr>
                  <w:rFonts w:ascii="Verdana" w:hAnsi="Verdana" w:cs="Verdana"/>
                  <w:b/>
                  <w:bCs/>
                  <w:sz w:val="20"/>
                  <w:szCs w:val="20"/>
                </w:rPr>
                <w:t>,</w:t>
              </w:r>
            </w:ins>
            <w:r w:rsidRPr="00E1614A">
              <w:rPr>
                <w:rFonts w:ascii="Verdana" w:hAnsi="Verdana" w:cs="Verdana"/>
                <w:b/>
                <w:bCs/>
                <w:sz w:val="20"/>
                <w:szCs w:val="20"/>
              </w:rPr>
              <w:t>50</w:t>
            </w:r>
            <w:r>
              <w:rPr>
                <w:rFonts w:ascii="Verdana" w:hAnsi="Verdana" w:cs="Verdana"/>
                <w:b/>
                <w:bCs/>
                <w:sz w:val="20"/>
                <w:szCs w:val="20"/>
              </w:rPr>
              <w:t>6</w:t>
            </w:r>
            <w:del w:id="152" w:author="OLTRE" w:date="2024-07-08T13:11:00Z">
              <w:r w:rsidR="00240E41" w:rsidRPr="00E1614A">
                <w:rPr>
                  <w:rFonts w:ascii="Verdana" w:hAnsi="Verdana" w:cs="Verdana"/>
                  <w:b/>
                  <w:bCs/>
                  <w:sz w:val="20"/>
                  <w:szCs w:val="20"/>
                </w:rPr>
                <w:delText>.</w:delText>
              </w:r>
            </w:del>
            <w:ins w:id="153" w:author="OLTRE" w:date="2024-07-08T13:11:00Z">
              <w:r w:rsidR="00BE19B3">
                <w:rPr>
                  <w:rFonts w:ascii="Verdana" w:hAnsi="Verdana" w:cs="Verdana"/>
                  <w:b/>
                  <w:bCs/>
                  <w:sz w:val="20"/>
                  <w:szCs w:val="20"/>
                </w:rPr>
                <w:t>,</w:t>
              </w:r>
            </w:ins>
            <w:r>
              <w:rPr>
                <w:rFonts w:ascii="Verdana" w:hAnsi="Verdana" w:cs="Verdana"/>
                <w:b/>
                <w:bCs/>
                <w:sz w:val="20"/>
                <w:szCs w:val="20"/>
              </w:rPr>
              <w:t>73</w:t>
            </w:r>
            <w:r w:rsidRPr="00E1614A">
              <w:rPr>
                <w:rFonts w:ascii="Verdana" w:hAnsi="Verdana" w:cs="Verdana"/>
                <w:b/>
                <w:bCs/>
                <w:sz w:val="20"/>
                <w:szCs w:val="20"/>
              </w:rPr>
              <w:t>0</w:t>
            </w:r>
            <w:del w:id="154" w:author="OLTRE" w:date="2024-07-08T13:11:00Z">
              <w:r w:rsidR="00240E41" w:rsidRPr="00E1614A">
                <w:rPr>
                  <w:rFonts w:ascii="Verdana" w:hAnsi="Verdana" w:cs="Verdana"/>
                  <w:b/>
                  <w:bCs/>
                  <w:sz w:val="20"/>
                  <w:szCs w:val="20"/>
                </w:rPr>
                <w:delText>.</w:delText>
              </w:r>
            </w:del>
            <w:ins w:id="155" w:author="OLTRE" w:date="2024-07-08T13:11:00Z">
              <w:r w:rsidR="00BE19B3">
                <w:rPr>
                  <w:rFonts w:ascii="Verdana" w:hAnsi="Verdana" w:cs="Verdana"/>
                  <w:b/>
                  <w:bCs/>
                  <w:sz w:val="20"/>
                  <w:szCs w:val="20"/>
                </w:rPr>
                <w:t>,</w:t>
              </w:r>
            </w:ins>
            <w:r w:rsidRPr="00E1614A">
              <w:rPr>
                <w:rFonts w:ascii="Verdana" w:hAnsi="Verdana" w:cs="Verdana"/>
                <w:b/>
                <w:bCs/>
                <w:sz w:val="20"/>
                <w:szCs w:val="20"/>
              </w:rPr>
              <w:t>000</w:t>
            </w:r>
            <w:del w:id="156" w:author="OLTRE" w:date="2024-07-08T13:11:00Z">
              <w:r w:rsidR="00240E41" w:rsidRPr="00E1614A">
                <w:rPr>
                  <w:rFonts w:ascii="Verdana" w:hAnsi="Verdana" w:cs="Verdana"/>
                  <w:b/>
                  <w:bCs/>
                  <w:sz w:val="20"/>
                  <w:szCs w:val="20"/>
                </w:rPr>
                <w:delText>,-</w:delText>
              </w:r>
            </w:del>
            <w:r w:rsidRPr="00E1614A">
              <w:rPr>
                <w:rFonts w:ascii="Verdana" w:hAnsi="Verdana" w:cs="Verdana"/>
                <w:b/>
                <w:bCs/>
                <w:sz w:val="20"/>
                <w:szCs w:val="20"/>
              </w:rPr>
              <w:t xml:space="preserve"> (twelve billion five hundred</w:t>
            </w:r>
            <w:r>
              <w:rPr>
                <w:rFonts w:ascii="Verdana" w:hAnsi="Verdana" w:cs="Verdana"/>
                <w:b/>
                <w:bCs/>
                <w:sz w:val="20"/>
                <w:szCs w:val="20"/>
              </w:rPr>
              <w:t xml:space="preserve"> and six</w:t>
            </w:r>
            <w:r w:rsidRPr="00E1614A">
              <w:rPr>
                <w:rFonts w:ascii="Verdana" w:hAnsi="Verdana" w:cs="Verdana"/>
                <w:b/>
                <w:bCs/>
                <w:sz w:val="20"/>
                <w:szCs w:val="20"/>
              </w:rPr>
              <w:t xml:space="preserve"> million </w:t>
            </w:r>
            <w:r>
              <w:rPr>
                <w:rFonts w:ascii="Verdana" w:hAnsi="Verdana" w:cs="Verdana"/>
                <w:b/>
                <w:bCs/>
                <w:sz w:val="20"/>
                <w:szCs w:val="20"/>
              </w:rPr>
              <w:t xml:space="preserve"> seven hundred and thirty thousand </w:t>
            </w:r>
            <w:r w:rsidRPr="00E1614A">
              <w:rPr>
                <w:rFonts w:ascii="Verdana" w:hAnsi="Verdana" w:cs="Verdana"/>
                <w:b/>
                <w:bCs/>
                <w:sz w:val="20"/>
                <w:szCs w:val="20"/>
              </w:rPr>
              <w:t>Rupiah)</w:t>
            </w:r>
            <w:r w:rsidRPr="00E1614A">
              <w:rPr>
                <w:rFonts w:ascii="Verdana" w:hAnsi="Verdana" w:cs="Verdana"/>
                <w:sz w:val="20"/>
                <w:szCs w:val="20"/>
              </w:rPr>
              <w:t xml:space="preserve"> for</w:t>
            </w:r>
            <w:r w:rsidRPr="00E1614A">
              <w:rPr>
                <w:rFonts w:ascii="Verdana" w:hAnsi="Verdana" w:cs="Verdana"/>
                <w:b/>
                <w:bCs/>
                <w:sz w:val="20"/>
                <w:szCs w:val="20"/>
              </w:rPr>
              <w:t xml:space="preserve"> </w:t>
            </w:r>
            <w:r w:rsidRPr="0071334E">
              <w:rPr>
                <w:rFonts w:ascii="Verdana" w:hAnsi="Verdana" w:cs="Verdana"/>
                <w:sz w:val="20"/>
                <w:szCs w:val="20"/>
              </w:rPr>
              <w:t xml:space="preserve">the </w:t>
            </w:r>
            <w:r w:rsidRPr="00774A9A">
              <w:rPr>
                <w:rFonts w:ascii="Verdana" w:hAnsi="Verdana"/>
                <w:sz w:val="20"/>
              </w:rPr>
              <w:t>Shares</w:t>
            </w:r>
            <w:r w:rsidRPr="00E1614A">
              <w:rPr>
                <w:rFonts w:ascii="Verdana" w:hAnsi="Verdana" w:cs="Verdana"/>
                <w:sz w:val="20"/>
                <w:szCs w:val="20"/>
              </w:rPr>
              <w:t xml:space="preserve"> (the “</w:t>
            </w:r>
            <w:r w:rsidRPr="00E1614A">
              <w:rPr>
                <w:rFonts w:ascii="Verdana" w:hAnsi="Verdana" w:cs="Verdana"/>
                <w:b/>
                <w:bCs/>
                <w:sz w:val="20"/>
                <w:szCs w:val="20"/>
              </w:rPr>
              <w:t>Purchase Price</w:t>
            </w:r>
            <w:r w:rsidRPr="00E1614A">
              <w:rPr>
                <w:rFonts w:ascii="Verdana" w:hAnsi="Verdana" w:cs="Verdana"/>
                <w:sz w:val="20"/>
                <w:szCs w:val="20"/>
              </w:rPr>
              <w:t xml:space="preserve">”). </w:t>
            </w:r>
          </w:p>
        </w:tc>
        <w:tc>
          <w:tcPr>
            <w:tcW w:w="257" w:type="dxa"/>
            <w:tcPrChange w:id="157" w:author="OLTRE" w:date="2024-07-08T13:11:00Z">
              <w:tcPr>
                <w:tcW w:w="257" w:type="dxa"/>
              </w:tcPr>
            </w:tcPrChange>
          </w:tcPr>
          <w:p w14:paraId="3AE3EB0F" w14:textId="77777777" w:rsidR="000F1DA0" w:rsidRPr="00774A9A" w:rsidRDefault="000F1DA0" w:rsidP="000F1DA0">
            <w:pPr>
              <w:spacing w:after="120"/>
              <w:rPr>
                <w:rFonts w:ascii="Verdana" w:hAnsi="Verdana"/>
                <w:sz w:val="20"/>
              </w:rPr>
            </w:pPr>
          </w:p>
        </w:tc>
        <w:tc>
          <w:tcPr>
            <w:tcW w:w="4985" w:type="dxa"/>
            <w:tcPrChange w:id="158" w:author="OLTRE" w:date="2024-07-08T13:11:00Z">
              <w:tcPr>
                <w:tcW w:w="4985" w:type="dxa"/>
                <w:gridSpan w:val="2"/>
              </w:tcPr>
            </w:tcPrChange>
          </w:tcPr>
          <w:p w14:paraId="00C05645" w14:textId="53B4905A" w:rsidR="000F1DA0" w:rsidRPr="00774A9A" w:rsidRDefault="000F1DA0" w:rsidP="000F1DA0">
            <w:pPr>
              <w:spacing w:after="120"/>
              <w:ind w:left="766"/>
              <w:jc w:val="both"/>
              <w:rPr>
                <w:rFonts w:ascii="Verdana" w:hAnsi="Verdana"/>
                <w:sz w:val="20"/>
              </w:rPr>
            </w:pPr>
            <w:r>
              <w:rPr>
                <w:rFonts w:ascii="Verdana" w:hAnsi="Verdana"/>
                <w:sz w:val="20"/>
              </w:rPr>
              <w:t>Harga atas penjualan</w:t>
            </w:r>
            <w:r w:rsidRPr="007F4951">
              <w:rPr>
                <w:rFonts w:ascii="Verdana" w:hAnsi="Verdana"/>
                <w:sz w:val="20"/>
              </w:rPr>
              <w:t xml:space="preserve"> </w:t>
            </w:r>
            <w:r w:rsidRPr="00774A9A">
              <w:rPr>
                <w:rFonts w:ascii="Verdana" w:hAnsi="Verdana"/>
                <w:bCs/>
                <w:sz w:val="20"/>
              </w:rPr>
              <w:t xml:space="preserve">Saham dari Penjual </w:t>
            </w:r>
            <w:r w:rsidRPr="000E3B4B">
              <w:rPr>
                <w:rFonts w:ascii="Verdana" w:hAnsi="Verdana"/>
                <w:bCs/>
                <w:sz w:val="20"/>
              </w:rPr>
              <w:t xml:space="preserve"> </w:t>
            </w:r>
            <w:r>
              <w:rPr>
                <w:rFonts w:ascii="Verdana" w:hAnsi="Verdana"/>
                <w:bCs/>
                <w:sz w:val="20"/>
              </w:rPr>
              <w:t>dan pembelian Saham oleh</w:t>
            </w:r>
            <w:r w:rsidRPr="000E3B4B">
              <w:rPr>
                <w:rFonts w:ascii="Verdana" w:hAnsi="Verdana"/>
                <w:bCs/>
                <w:sz w:val="20"/>
              </w:rPr>
              <w:t xml:space="preserve"> </w:t>
            </w:r>
            <w:r w:rsidRPr="00774A9A">
              <w:rPr>
                <w:rFonts w:ascii="Verdana" w:hAnsi="Verdana"/>
                <w:bCs/>
                <w:sz w:val="20"/>
              </w:rPr>
              <w:t xml:space="preserve">Pembeli </w:t>
            </w:r>
            <w:r>
              <w:rPr>
                <w:rFonts w:ascii="Verdana" w:hAnsi="Verdana"/>
                <w:bCs/>
                <w:sz w:val="20"/>
              </w:rPr>
              <w:t xml:space="preserve">adalah </w:t>
            </w:r>
            <w:r w:rsidRPr="007F4951">
              <w:rPr>
                <w:rFonts w:ascii="Verdana" w:hAnsi="Verdana"/>
                <w:sz w:val="20"/>
              </w:rPr>
              <w:t xml:space="preserve">sebesar </w:t>
            </w:r>
            <w:r w:rsidRPr="007F4951">
              <w:rPr>
                <w:rFonts w:ascii="Verdana" w:hAnsi="Verdana"/>
                <w:b/>
                <w:sz w:val="20"/>
              </w:rPr>
              <w:t>Rp 12.50</w:t>
            </w:r>
            <w:r>
              <w:rPr>
                <w:rFonts w:ascii="Verdana" w:hAnsi="Verdana"/>
                <w:b/>
                <w:sz w:val="20"/>
              </w:rPr>
              <w:t>6</w:t>
            </w:r>
            <w:r w:rsidRPr="007F4951">
              <w:rPr>
                <w:rFonts w:ascii="Verdana" w:hAnsi="Verdana"/>
                <w:b/>
                <w:sz w:val="20"/>
              </w:rPr>
              <w:t>.</w:t>
            </w:r>
            <w:r>
              <w:rPr>
                <w:rFonts w:ascii="Verdana" w:hAnsi="Verdana"/>
                <w:b/>
                <w:sz w:val="20"/>
              </w:rPr>
              <w:t>73</w:t>
            </w:r>
            <w:r w:rsidRPr="007F4951">
              <w:rPr>
                <w:rFonts w:ascii="Verdana" w:hAnsi="Verdana"/>
                <w:b/>
                <w:sz w:val="20"/>
              </w:rPr>
              <w:t>0.000,- (dua belas mil</w:t>
            </w:r>
            <w:r>
              <w:rPr>
                <w:rFonts w:ascii="Verdana" w:hAnsi="Verdana"/>
                <w:b/>
                <w:sz w:val="20"/>
              </w:rPr>
              <w:t>i</w:t>
            </w:r>
            <w:r w:rsidRPr="007F4951">
              <w:rPr>
                <w:rFonts w:ascii="Verdana" w:hAnsi="Verdana"/>
                <w:b/>
                <w:sz w:val="20"/>
              </w:rPr>
              <w:t xml:space="preserve">ar lima ratus </w:t>
            </w:r>
            <w:r>
              <w:rPr>
                <w:rFonts w:ascii="Verdana" w:hAnsi="Verdana"/>
                <w:b/>
                <w:sz w:val="20"/>
              </w:rPr>
              <w:t xml:space="preserve">enam </w:t>
            </w:r>
            <w:r w:rsidRPr="007F4951">
              <w:rPr>
                <w:rFonts w:ascii="Verdana" w:hAnsi="Verdana"/>
                <w:b/>
                <w:sz w:val="20"/>
              </w:rPr>
              <w:t>juta</w:t>
            </w:r>
            <w:r>
              <w:rPr>
                <w:rFonts w:ascii="Verdana" w:hAnsi="Verdana"/>
                <w:b/>
                <w:sz w:val="20"/>
              </w:rPr>
              <w:t xml:space="preserve"> tujuh ratus tiga puluh ribu</w:t>
            </w:r>
            <w:r w:rsidRPr="007F4951">
              <w:rPr>
                <w:rFonts w:ascii="Verdana" w:hAnsi="Verdana"/>
                <w:b/>
                <w:sz w:val="20"/>
              </w:rPr>
              <w:t xml:space="preserve"> Rupiah)</w:t>
            </w:r>
            <w:r w:rsidRPr="007F4951">
              <w:rPr>
                <w:rFonts w:ascii="Verdana" w:hAnsi="Verdana"/>
                <w:sz w:val="20"/>
              </w:rPr>
              <w:t xml:space="preserve"> </w:t>
            </w:r>
            <w:r>
              <w:rPr>
                <w:rFonts w:ascii="Verdana" w:hAnsi="Verdana"/>
                <w:sz w:val="20"/>
              </w:rPr>
              <w:t>atas</w:t>
            </w:r>
            <w:r w:rsidRPr="000E3B4B">
              <w:rPr>
                <w:rFonts w:ascii="Verdana" w:hAnsi="Verdana"/>
                <w:sz w:val="20"/>
              </w:rPr>
              <w:t xml:space="preserve"> S</w:t>
            </w:r>
            <w:r w:rsidRPr="00774A9A">
              <w:rPr>
                <w:rFonts w:ascii="Verdana" w:hAnsi="Verdana"/>
                <w:sz w:val="20"/>
              </w:rPr>
              <w:t>aham</w:t>
            </w:r>
            <w:r w:rsidRPr="007F4951">
              <w:rPr>
                <w:rFonts w:ascii="Verdana" w:hAnsi="Verdana"/>
                <w:sz w:val="20"/>
              </w:rPr>
              <w:t xml:space="preserve"> (“</w:t>
            </w:r>
            <w:r w:rsidRPr="007F4951">
              <w:rPr>
                <w:rFonts w:ascii="Verdana" w:hAnsi="Verdana"/>
                <w:b/>
                <w:sz w:val="20"/>
              </w:rPr>
              <w:t>Harga Pembelian</w:t>
            </w:r>
            <w:r w:rsidRPr="007F4951">
              <w:rPr>
                <w:rFonts w:ascii="Verdana" w:hAnsi="Verdana"/>
                <w:sz w:val="20"/>
              </w:rPr>
              <w:t>”)</w:t>
            </w:r>
            <w:r w:rsidRPr="007F4951">
              <w:rPr>
                <w:rFonts w:ascii="Verdana" w:hAnsi="Verdana"/>
                <w:b/>
                <w:sz w:val="20"/>
              </w:rPr>
              <w:t>.</w:t>
            </w:r>
          </w:p>
        </w:tc>
      </w:tr>
      <w:tr w:rsidR="000F1DA0" w:rsidRPr="00E1614A" w14:paraId="1FD40727" w14:textId="77777777" w:rsidTr="005A3E6C">
        <w:trPr>
          <w:trPrChange w:id="159" w:author="OLTRE" w:date="2024-07-08T13:11:00Z">
            <w:trPr>
              <w:gridBefore w:val="1"/>
            </w:trPr>
          </w:trPrChange>
        </w:trPr>
        <w:tc>
          <w:tcPr>
            <w:tcW w:w="4823" w:type="dxa"/>
            <w:tcPrChange w:id="160" w:author="OLTRE" w:date="2024-07-08T13:11:00Z">
              <w:tcPr>
                <w:tcW w:w="4823" w:type="dxa"/>
                <w:gridSpan w:val="3"/>
              </w:tcPr>
            </w:tcPrChange>
          </w:tcPr>
          <w:p w14:paraId="447A7FD2" w14:textId="692868C4" w:rsidR="000F1DA0" w:rsidRPr="00774A9A" w:rsidRDefault="000F1DA0" w:rsidP="000F1DA0">
            <w:pPr>
              <w:pStyle w:val="ListParagraph"/>
              <w:numPr>
                <w:ilvl w:val="0"/>
                <w:numId w:val="77"/>
              </w:numPr>
              <w:spacing w:after="120"/>
              <w:ind w:left="744" w:hanging="744"/>
              <w:jc w:val="both"/>
              <w:rPr>
                <w:rFonts w:ascii="Verdana" w:hAnsi="Verdana"/>
                <w:sz w:val="20"/>
              </w:rPr>
            </w:pPr>
            <w:r w:rsidRPr="00E1614A">
              <w:rPr>
                <w:rFonts w:ascii="Verdana" w:hAnsi="Verdana" w:cs="Verdana"/>
                <w:sz w:val="20"/>
                <w:szCs w:val="20"/>
              </w:rPr>
              <w:t xml:space="preserve">The </w:t>
            </w:r>
            <w:r w:rsidRPr="00774A9A">
              <w:rPr>
                <w:rFonts w:ascii="Verdana" w:hAnsi="Verdana"/>
                <w:sz w:val="20"/>
              </w:rPr>
              <w:t>Parties</w:t>
            </w:r>
            <w:r w:rsidRPr="00E1614A">
              <w:rPr>
                <w:rFonts w:ascii="Verdana" w:hAnsi="Verdana" w:cs="Verdana"/>
                <w:sz w:val="20"/>
                <w:szCs w:val="20"/>
              </w:rPr>
              <w:t xml:space="preserve"> acknowledge that acceptance by the </w:t>
            </w:r>
            <w:r w:rsidRPr="00774A9A">
              <w:rPr>
                <w:rFonts w:ascii="Verdana" w:hAnsi="Verdana"/>
                <w:sz w:val="20"/>
              </w:rPr>
              <w:t>Purchaser</w:t>
            </w:r>
            <w:r w:rsidRPr="003B691E">
              <w:rPr>
                <w:rFonts w:ascii="Verdana" w:hAnsi="Verdana" w:cs="Verdana"/>
                <w:sz w:val="20"/>
                <w:szCs w:val="20"/>
              </w:rPr>
              <w:t xml:space="preserve"> of the </w:t>
            </w:r>
            <w:r w:rsidRPr="00774A9A">
              <w:rPr>
                <w:rFonts w:ascii="Verdana" w:hAnsi="Verdana"/>
                <w:sz w:val="20"/>
              </w:rPr>
              <w:t>Shares</w:t>
            </w:r>
            <w:r w:rsidRPr="003B691E">
              <w:rPr>
                <w:rFonts w:ascii="Verdana" w:hAnsi="Verdana" w:cs="Verdana"/>
                <w:sz w:val="20"/>
                <w:szCs w:val="20"/>
              </w:rPr>
              <w:t xml:space="preserve"> shall not prejudice the </w:t>
            </w:r>
            <w:r w:rsidRPr="00774A9A">
              <w:rPr>
                <w:rFonts w:ascii="Verdana" w:hAnsi="Verdana"/>
                <w:sz w:val="20"/>
              </w:rPr>
              <w:t>Purchaser</w:t>
            </w:r>
            <w:r w:rsidRPr="003B691E">
              <w:rPr>
                <w:rFonts w:ascii="Verdana" w:hAnsi="Verdana" w:cs="Verdana"/>
                <w:sz w:val="20"/>
                <w:szCs w:val="20"/>
              </w:rPr>
              <w:t xml:space="preserve">’s </w:t>
            </w:r>
            <w:r w:rsidRPr="003B691E">
              <w:rPr>
                <w:rFonts w:ascii="Verdana" w:hAnsi="Verdana" w:cs="Verdana"/>
                <w:sz w:val="20"/>
                <w:szCs w:val="20"/>
              </w:rPr>
              <w:tab/>
              <w:t>rights</w:t>
            </w:r>
            <w:r>
              <w:rPr>
                <w:rFonts w:ascii="Verdana" w:hAnsi="Verdana" w:cs="Verdana"/>
                <w:sz w:val="20"/>
                <w:szCs w:val="20"/>
              </w:rPr>
              <w:t xml:space="preserve"> for remedy</w:t>
            </w:r>
            <w:r w:rsidRPr="003B691E">
              <w:rPr>
                <w:rFonts w:ascii="Verdana" w:hAnsi="Verdana" w:cs="Verdana"/>
                <w:sz w:val="20"/>
                <w:szCs w:val="20"/>
              </w:rPr>
              <w:t xml:space="preserve"> in respect of any breach of </w:t>
            </w:r>
            <w:r>
              <w:rPr>
                <w:rFonts w:ascii="Verdana" w:hAnsi="Verdana" w:cs="Verdana"/>
                <w:sz w:val="20"/>
                <w:szCs w:val="20"/>
              </w:rPr>
              <w:t xml:space="preserve">any provision or </w:t>
            </w:r>
            <w:r w:rsidRPr="003B691E">
              <w:rPr>
                <w:rFonts w:ascii="Verdana" w:hAnsi="Verdana" w:cs="Verdana"/>
                <w:sz w:val="20"/>
                <w:szCs w:val="20"/>
              </w:rPr>
              <w:t>Warranty</w:t>
            </w:r>
            <w:r>
              <w:rPr>
                <w:rFonts w:ascii="Verdana" w:hAnsi="Verdana" w:cs="Verdana"/>
                <w:sz w:val="20"/>
                <w:szCs w:val="20"/>
              </w:rPr>
              <w:t xml:space="preserve"> under this Agreement</w:t>
            </w:r>
            <w:r w:rsidRPr="003B691E">
              <w:rPr>
                <w:rFonts w:ascii="Verdana" w:hAnsi="Verdana" w:cs="Verdana"/>
                <w:sz w:val="20"/>
                <w:szCs w:val="20"/>
              </w:rPr>
              <w:t>.</w:t>
            </w:r>
          </w:p>
        </w:tc>
        <w:tc>
          <w:tcPr>
            <w:tcW w:w="257" w:type="dxa"/>
            <w:tcPrChange w:id="161" w:author="OLTRE" w:date="2024-07-08T13:11:00Z">
              <w:tcPr>
                <w:tcW w:w="257" w:type="dxa"/>
              </w:tcPr>
            </w:tcPrChange>
          </w:tcPr>
          <w:p w14:paraId="2A867FD8" w14:textId="77777777" w:rsidR="000F1DA0" w:rsidRPr="00774A9A" w:rsidRDefault="000F1DA0" w:rsidP="000F1DA0">
            <w:pPr>
              <w:spacing w:after="120"/>
              <w:rPr>
                <w:rFonts w:ascii="Verdana" w:hAnsi="Verdana"/>
                <w:sz w:val="20"/>
              </w:rPr>
            </w:pPr>
          </w:p>
        </w:tc>
        <w:tc>
          <w:tcPr>
            <w:tcW w:w="4985" w:type="dxa"/>
            <w:tcPrChange w:id="162" w:author="OLTRE" w:date="2024-07-08T13:11:00Z">
              <w:tcPr>
                <w:tcW w:w="4985" w:type="dxa"/>
                <w:gridSpan w:val="2"/>
              </w:tcPr>
            </w:tcPrChange>
          </w:tcPr>
          <w:p w14:paraId="04E3522C" w14:textId="52A01CF2" w:rsidR="000F1DA0" w:rsidRPr="00774A9A" w:rsidRDefault="000F1DA0" w:rsidP="000F1DA0">
            <w:pPr>
              <w:pStyle w:val="ListParagraph"/>
              <w:numPr>
                <w:ilvl w:val="1"/>
                <w:numId w:val="5"/>
              </w:numPr>
              <w:spacing w:after="120"/>
              <w:ind w:hanging="720"/>
              <w:contextualSpacing w:val="0"/>
              <w:jc w:val="both"/>
              <w:rPr>
                <w:rFonts w:ascii="Verdana" w:hAnsi="Verdana"/>
                <w:bCs/>
                <w:sz w:val="20"/>
              </w:rPr>
            </w:pPr>
            <w:r w:rsidRPr="00774A9A">
              <w:rPr>
                <w:rFonts w:ascii="Verdana" w:hAnsi="Verdana"/>
                <w:bCs/>
                <w:sz w:val="20"/>
              </w:rPr>
              <w:t>Para Pihak</w:t>
            </w:r>
            <w:r w:rsidRPr="000E3B4B">
              <w:rPr>
                <w:rFonts w:ascii="Verdana" w:hAnsi="Verdana"/>
                <w:bCs/>
                <w:sz w:val="20"/>
              </w:rPr>
              <w:t xml:space="preserve"> mengakui penerimaan dari </w:t>
            </w:r>
            <w:r w:rsidRPr="00774A9A">
              <w:rPr>
                <w:rFonts w:ascii="Verdana" w:hAnsi="Verdana"/>
                <w:bCs/>
                <w:sz w:val="20"/>
              </w:rPr>
              <w:t>Pembeli</w:t>
            </w:r>
            <w:r w:rsidRPr="000E3B4B">
              <w:rPr>
                <w:rFonts w:ascii="Verdana" w:hAnsi="Verdana"/>
                <w:bCs/>
                <w:sz w:val="20"/>
              </w:rPr>
              <w:t xml:space="preserve"> atas </w:t>
            </w:r>
            <w:r w:rsidRPr="00774A9A">
              <w:rPr>
                <w:rFonts w:ascii="Verdana" w:hAnsi="Verdana"/>
                <w:bCs/>
                <w:sz w:val="20"/>
              </w:rPr>
              <w:t>Saham</w:t>
            </w:r>
            <w:r w:rsidRPr="000E3B4B">
              <w:rPr>
                <w:rFonts w:ascii="Verdana" w:hAnsi="Verdana"/>
                <w:bCs/>
                <w:sz w:val="20"/>
              </w:rPr>
              <w:t xml:space="preserve"> </w:t>
            </w:r>
            <w:r w:rsidRPr="000E3B4B">
              <w:rPr>
                <w:rFonts w:ascii="Verdana" w:hAnsi="Verdana" w:cs="Verdana"/>
                <w:bCs/>
                <w:sz w:val="20"/>
                <w:szCs w:val="20"/>
              </w:rPr>
              <w:t>tidak menge</w:t>
            </w:r>
            <w:r>
              <w:rPr>
                <w:rFonts w:ascii="Verdana" w:hAnsi="Verdana" w:cs="Verdana"/>
                <w:bCs/>
                <w:sz w:val="20"/>
                <w:szCs w:val="20"/>
              </w:rPr>
              <w:t>ny</w:t>
            </w:r>
            <w:r w:rsidRPr="000E3B4B">
              <w:rPr>
                <w:rFonts w:ascii="Verdana" w:hAnsi="Verdana" w:cs="Verdana"/>
                <w:bCs/>
                <w:sz w:val="20"/>
                <w:szCs w:val="20"/>
              </w:rPr>
              <w:t>ampingkan</w:t>
            </w:r>
            <w:r w:rsidRPr="000E3B4B">
              <w:rPr>
                <w:rFonts w:ascii="Verdana" w:hAnsi="Verdana"/>
                <w:bCs/>
                <w:sz w:val="20"/>
              </w:rPr>
              <w:t xml:space="preserve"> hak </w:t>
            </w:r>
            <w:r w:rsidRPr="00774A9A">
              <w:rPr>
                <w:rFonts w:ascii="Verdana" w:hAnsi="Verdana"/>
                <w:bCs/>
                <w:sz w:val="20"/>
              </w:rPr>
              <w:t>Pembeli</w:t>
            </w:r>
            <w:r w:rsidRPr="000E3B4B">
              <w:rPr>
                <w:rFonts w:ascii="Verdana" w:hAnsi="Verdana"/>
                <w:bCs/>
                <w:sz w:val="20"/>
              </w:rPr>
              <w:t xml:space="preserve"> menurut </w:t>
            </w:r>
            <w:r w:rsidRPr="00774A9A">
              <w:rPr>
                <w:rFonts w:ascii="Verdana" w:hAnsi="Verdana"/>
                <w:bCs/>
                <w:sz w:val="20"/>
              </w:rPr>
              <w:t>Perjanjian</w:t>
            </w:r>
            <w:r w:rsidRPr="000E3B4B">
              <w:rPr>
                <w:rFonts w:ascii="Verdana" w:hAnsi="Verdana"/>
                <w:bCs/>
                <w:sz w:val="20"/>
              </w:rPr>
              <w:t xml:space="preserve"> terkait  pelanggaran atas Jaminan</w:t>
            </w:r>
            <w:r>
              <w:rPr>
                <w:rFonts w:ascii="Verdana" w:hAnsi="Verdana"/>
                <w:bCs/>
                <w:sz w:val="20"/>
              </w:rPr>
              <w:t xml:space="preserve"> berdasarkan Perjanjian ini</w:t>
            </w:r>
            <w:r w:rsidRPr="000E3B4B">
              <w:rPr>
                <w:rFonts w:ascii="Verdana" w:hAnsi="Verdana"/>
                <w:bCs/>
                <w:sz w:val="20"/>
              </w:rPr>
              <w:t>.</w:t>
            </w:r>
          </w:p>
        </w:tc>
      </w:tr>
      <w:tr w:rsidR="000F1DA0" w:rsidRPr="00E1614A" w14:paraId="78DB9EA1" w14:textId="77777777" w:rsidTr="005A3E6C">
        <w:trPr>
          <w:trPrChange w:id="163" w:author="OLTRE" w:date="2024-07-08T13:11:00Z">
            <w:trPr>
              <w:gridBefore w:val="1"/>
            </w:trPr>
          </w:trPrChange>
        </w:trPr>
        <w:tc>
          <w:tcPr>
            <w:tcW w:w="4823" w:type="dxa"/>
            <w:tcPrChange w:id="164" w:author="OLTRE" w:date="2024-07-08T13:11:00Z">
              <w:tcPr>
                <w:tcW w:w="4823" w:type="dxa"/>
                <w:gridSpan w:val="3"/>
              </w:tcPr>
            </w:tcPrChange>
          </w:tcPr>
          <w:p w14:paraId="24231A3E" w14:textId="77777777" w:rsidR="000F1DA0" w:rsidRPr="00774A9A" w:rsidRDefault="000F1DA0" w:rsidP="000F1DA0">
            <w:pPr>
              <w:pStyle w:val="ListParagraph"/>
              <w:numPr>
                <w:ilvl w:val="0"/>
                <w:numId w:val="77"/>
              </w:numPr>
              <w:spacing w:after="120"/>
              <w:ind w:left="744" w:hanging="744"/>
              <w:jc w:val="both"/>
              <w:rPr>
                <w:rFonts w:ascii="Verdana" w:hAnsi="Verdana"/>
                <w:sz w:val="20"/>
              </w:rPr>
            </w:pPr>
            <w:r w:rsidRPr="00E1614A">
              <w:rPr>
                <w:rFonts w:ascii="Verdana" w:hAnsi="Verdana" w:cs="Verdana"/>
                <w:sz w:val="20"/>
                <w:szCs w:val="20"/>
              </w:rPr>
              <w:t>Payment</w:t>
            </w:r>
          </w:p>
        </w:tc>
        <w:tc>
          <w:tcPr>
            <w:tcW w:w="257" w:type="dxa"/>
            <w:tcPrChange w:id="165" w:author="OLTRE" w:date="2024-07-08T13:11:00Z">
              <w:tcPr>
                <w:tcW w:w="257" w:type="dxa"/>
              </w:tcPr>
            </w:tcPrChange>
          </w:tcPr>
          <w:p w14:paraId="71B28367" w14:textId="77777777" w:rsidR="000F1DA0" w:rsidRPr="00774A9A" w:rsidRDefault="000F1DA0" w:rsidP="000F1DA0">
            <w:pPr>
              <w:spacing w:after="120"/>
              <w:rPr>
                <w:rFonts w:ascii="Verdana" w:hAnsi="Verdana"/>
                <w:sz w:val="20"/>
              </w:rPr>
            </w:pPr>
          </w:p>
        </w:tc>
        <w:tc>
          <w:tcPr>
            <w:tcW w:w="4985" w:type="dxa"/>
            <w:tcPrChange w:id="166" w:author="OLTRE" w:date="2024-07-08T13:11:00Z">
              <w:tcPr>
                <w:tcW w:w="4985" w:type="dxa"/>
                <w:gridSpan w:val="2"/>
              </w:tcPr>
            </w:tcPrChange>
          </w:tcPr>
          <w:p w14:paraId="6868002D" w14:textId="77777777" w:rsidR="000F1DA0" w:rsidRPr="00774A9A" w:rsidRDefault="000F1DA0" w:rsidP="000F1DA0">
            <w:pPr>
              <w:pStyle w:val="ListParagraph"/>
              <w:numPr>
                <w:ilvl w:val="1"/>
                <w:numId w:val="5"/>
              </w:numPr>
              <w:spacing w:after="120"/>
              <w:ind w:hanging="720"/>
              <w:contextualSpacing w:val="0"/>
              <w:jc w:val="both"/>
              <w:rPr>
                <w:rFonts w:ascii="Verdana" w:hAnsi="Verdana"/>
                <w:sz w:val="20"/>
              </w:rPr>
            </w:pPr>
            <w:r w:rsidRPr="007F4951">
              <w:rPr>
                <w:rFonts w:ascii="Verdana" w:hAnsi="Verdana"/>
                <w:sz w:val="20"/>
              </w:rPr>
              <w:t>Pembayaran</w:t>
            </w:r>
          </w:p>
        </w:tc>
      </w:tr>
      <w:tr w:rsidR="000F1DA0" w:rsidRPr="00E1614A" w14:paraId="4761DDB8" w14:textId="77777777" w:rsidTr="005A3E6C">
        <w:trPr>
          <w:trPrChange w:id="167" w:author="OLTRE" w:date="2024-07-08T13:11:00Z">
            <w:trPr>
              <w:gridBefore w:val="1"/>
            </w:trPr>
          </w:trPrChange>
        </w:trPr>
        <w:tc>
          <w:tcPr>
            <w:tcW w:w="4823" w:type="dxa"/>
            <w:tcPrChange w:id="168" w:author="OLTRE" w:date="2024-07-08T13:11:00Z">
              <w:tcPr>
                <w:tcW w:w="4823" w:type="dxa"/>
                <w:gridSpan w:val="3"/>
              </w:tcPr>
            </w:tcPrChange>
          </w:tcPr>
          <w:p w14:paraId="116FDB10" w14:textId="7A0DA97D" w:rsidR="000F1DA0" w:rsidRPr="001B2964" w:rsidRDefault="00DF2BF5">
            <w:pPr>
              <w:pStyle w:val="ListParagraph"/>
              <w:numPr>
                <w:ilvl w:val="2"/>
                <w:numId w:val="5"/>
              </w:numPr>
              <w:spacing w:after="120"/>
              <w:ind w:left="735" w:hanging="735"/>
              <w:contextualSpacing w:val="0"/>
              <w:jc w:val="both"/>
              <w:pPrChange w:id="169" w:author="OLTRE" w:date="2024-07-08T13:11:00Z">
                <w:pPr>
                  <w:pStyle w:val="ListParagraph"/>
                </w:pPr>
              </w:pPrChange>
            </w:pPr>
            <w:r w:rsidRPr="00E1614A">
              <w:rPr>
                <w:rFonts w:ascii="Verdana" w:hAnsi="Verdana" w:cs="Verdana"/>
                <w:sz w:val="20"/>
                <w:szCs w:val="20"/>
              </w:rPr>
              <w:t xml:space="preserve">All </w:t>
            </w:r>
            <w:r w:rsidRPr="003B691E">
              <w:rPr>
                <w:rFonts w:ascii="Verdana" w:hAnsi="Verdana" w:cs="Verdana"/>
                <w:sz w:val="20"/>
                <w:szCs w:val="20"/>
              </w:rPr>
              <w:t xml:space="preserve">payments from the </w:t>
            </w:r>
            <w:r w:rsidRPr="005B1243">
              <w:rPr>
                <w:rFonts w:ascii="Verdana" w:hAnsi="Verdana"/>
                <w:sz w:val="20"/>
              </w:rPr>
              <w:t>Purchaser</w:t>
            </w:r>
            <w:r w:rsidRPr="003B691E">
              <w:rPr>
                <w:rFonts w:ascii="Verdana" w:hAnsi="Verdana" w:cs="Verdana"/>
                <w:sz w:val="20"/>
                <w:szCs w:val="20"/>
              </w:rPr>
              <w:t xml:space="preserve"> to the </w:t>
            </w:r>
            <w:r w:rsidRPr="005B1243">
              <w:rPr>
                <w:rFonts w:ascii="Verdana" w:hAnsi="Verdana"/>
                <w:sz w:val="20"/>
              </w:rPr>
              <w:t>Seller</w:t>
            </w:r>
            <w:r w:rsidRPr="003B691E">
              <w:rPr>
                <w:rFonts w:ascii="Verdana" w:hAnsi="Verdana" w:cs="Verdana"/>
                <w:sz w:val="20"/>
                <w:szCs w:val="20"/>
              </w:rPr>
              <w:t xml:space="preserve"> under this </w:t>
            </w:r>
            <w:r w:rsidRPr="005B1243">
              <w:rPr>
                <w:rFonts w:ascii="Verdana" w:hAnsi="Verdana"/>
                <w:sz w:val="20"/>
              </w:rPr>
              <w:t>Agreement</w:t>
            </w:r>
            <w:r w:rsidRPr="003B691E">
              <w:rPr>
                <w:rFonts w:ascii="Verdana" w:hAnsi="Verdana" w:cs="Verdana"/>
                <w:sz w:val="20"/>
                <w:szCs w:val="20"/>
              </w:rPr>
              <w:t xml:space="preserve"> shall be paid </w:t>
            </w:r>
            <w:r>
              <w:rPr>
                <w:rFonts w:ascii="Verdana" w:hAnsi="Verdana" w:cs="Verdana"/>
                <w:sz w:val="20"/>
                <w:szCs w:val="20"/>
              </w:rPr>
              <w:t xml:space="preserve">to </w:t>
            </w:r>
            <w:r w:rsidRPr="003B691E">
              <w:rPr>
                <w:rFonts w:ascii="Verdana" w:hAnsi="Verdana" w:cs="Verdana"/>
                <w:sz w:val="20"/>
                <w:szCs w:val="20"/>
              </w:rPr>
              <w:t xml:space="preserve">the </w:t>
            </w:r>
            <w:del w:id="170" w:author="OLTRE" w:date="2024-07-08T13:11:00Z">
              <w:r w:rsidR="00240E41" w:rsidRPr="003B691E">
                <w:rPr>
                  <w:rFonts w:ascii="Verdana" w:hAnsi="Verdana" w:cs="Verdana"/>
                  <w:sz w:val="20"/>
                  <w:szCs w:val="20"/>
                </w:rPr>
                <w:delText xml:space="preserve">following </w:delText>
              </w:r>
            </w:del>
            <w:r>
              <w:rPr>
                <w:rFonts w:ascii="Verdana" w:hAnsi="Verdana" w:cs="Verdana"/>
                <w:sz w:val="20"/>
                <w:szCs w:val="20"/>
              </w:rPr>
              <w:t xml:space="preserve">bank </w:t>
            </w:r>
            <w:r w:rsidRPr="003B691E">
              <w:rPr>
                <w:rFonts w:ascii="Verdana" w:hAnsi="Verdana" w:cs="Verdana"/>
                <w:sz w:val="20"/>
                <w:szCs w:val="20"/>
              </w:rPr>
              <w:t>account</w:t>
            </w:r>
            <w:r>
              <w:rPr>
                <w:rFonts w:ascii="Verdana" w:hAnsi="Verdana" w:cs="Verdana"/>
                <w:sz w:val="20"/>
                <w:szCs w:val="20"/>
              </w:rPr>
              <w:t xml:space="preserve"> </w:t>
            </w:r>
            <w:del w:id="171" w:author="OLTRE" w:date="2024-07-08T13:11:00Z">
              <w:r w:rsidR="006B5010">
                <w:rPr>
                  <w:rFonts w:ascii="Verdana" w:hAnsi="Verdana" w:cs="Verdana"/>
                  <w:sz w:val="20"/>
                  <w:szCs w:val="20"/>
                </w:rPr>
                <w:delText xml:space="preserve">of the </w:delText>
              </w:r>
            </w:del>
            <w:r>
              <w:rPr>
                <w:rFonts w:ascii="Verdana" w:hAnsi="Verdana" w:cs="Verdana"/>
                <w:sz w:val="20"/>
                <w:szCs w:val="20"/>
              </w:rPr>
              <w:t xml:space="preserve">designated </w:t>
            </w:r>
            <w:ins w:id="172" w:author="OLTRE" w:date="2024-07-08T13:11:00Z">
              <w:r>
                <w:rPr>
                  <w:rFonts w:ascii="Verdana" w:hAnsi="Verdana" w:cs="Verdana"/>
                  <w:sz w:val="20"/>
                  <w:szCs w:val="20"/>
                </w:rPr>
                <w:t xml:space="preserve">and notified in writing </w:t>
              </w:r>
            </w:ins>
            <w:r>
              <w:rPr>
                <w:rFonts w:ascii="Verdana" w:hAnsi="Verdana" w:cs="Verdana"/>
                <w:sz w:val="20"/>
                <w:szCs w:val="20"/>
              </w:rPr>
              <w:t xml:space="preserve">by the </w:t>
            </w:r>
            <w:r w:rsidRPr="005B1243">
              <w:rPr>
                <w:rFonts w:ascii="Verdana" w:hAnsi="Verdana"/>
                <w:sz w:val="20"/>
              </w:rPr>
              <w:t>Seller</w:t>
            </w:r>
            <w:del w:id="173" w:author="OLTRE" w:date="2024-07-08T13:11:00Z">
              <w:r w:rsidR="00F30B20">
                <w:rPr>
                  <w:rFonts w:ascii="Verdana" w:hAnsi="Verdana" w:cs="Verdana"/>
                  <w:sz w:val="20"/>
                  <w:szCs w:val="20"/>
                </w:rPr>
                <w:delText xml:space="preserve"> on</w:delText>
              </w:r>
            </w:del>
            <w:ins w:id="174" w:author="OLTRE" w:date="2024-07-08T13:11:00Z">
              <w:r>
                <w:rPr>
                  <w:rFonts w:ascii="Verdana" w:hAnsi="Verdana"/>
                  <w:sz w:val="20"/>
                </w:rPr>
                <w:t xml:space="preserve"> to the Purchaser, which notification shall be made</w:t>
              </w:r>
              <w:r>
                <w:rPr>
                  <w:rFonts w:ascii="Verdana" w:hAnsi="Verdana" w:cs="Verdana"/>
                  <w:sz w:val="20"/>
                  <w:szCs w:val="20"/>
                </w:rPr>
                <w:t xml:space="preserve"> as soon as possible</w:t>
              </w:r>
              <w:r w:rsidR="00A252B0">
                <w:rPr>
                  <w:rFonts w:ascii="Verdana" w:hAnsi="Verdana" w:cs="Verdana"/>
                  <w:sz w:val="20"/>
                  <w:szCs w:val="20"/>
                </w:rPr>
                <w:t xml:space="preserve"> after the signing date </w:t>
              </w:r>
              <w:r w:rsidR="00954464">
                <w:rPr>
                  <w:rFonts w:ascii="Verdana" w:hAnsi="Verdana" w:cs="Verdana"/>
                  <w:sz w:val="20"/>
                  <w:szCs w:val="20"/>
                </w:rPr>
                <w:t xml:space="preserve">of this Agreement </w:t>
              </w:r>
              <w:r>
                <w:rPr>
                  <w:rFonts w:ascii="Verdana" w:hAnsi="Verdana" w:cs="Verdana"/>
                  <w:sz w:val="20"/>
                  <w:szCs w:val="20"/>
                </w:rPr>
                <w:t>but shall in any case be no later than 5 (five) Business Days prior to</w:t>
              </w:r>
            </w:ins>
            <w:r>
              <w:rPr>
                <w:rFonts w:ascii="Verdana" w:hAnsi="Verdana" w:cs="Verdana"/>
                <w:sz w:val="20"/>
                <w:szCs w:val="20"/>
              </w:rPr>
              <w:t xml:space="preserve"> the Closing Date.</w:t>
            </w:r>
          </w:p>
        </w:tc>
        <w:tc>
          <w:tcPr>
            <w:tcW w:w="257" w:type="dxa"/>
            <w:tcPrChange w:id="175" w:author="OLTRE" w:date="2024-07-08T13:11:00Z">
              <w:tcPr>
                <w:tcW w:w="257" w:type="dxa"/>
              </w:tcPr>
            </w:tcPrChange>
          </w:tcPr>
          <w:p w14:paraId="0B33B99A" w14:textId="77777777" w:rsidR="000F1DA0" w:rsidRPr="00774A9A" w:rsidRDefault="000F1DA0" w:rsidP="000F1DA0">
            <w:pPr>
              <w:spacing w:after="120"/>
              <w:rPr>
                <w:rFonts w:ascii="Verdana" w:hAnsi="Verdana"/>
                <w:sz w:val="20"/>
              </w:rPr>
            </w:pPr>
          </w:p>
        </w:tc>
        <w:tc>
          <w:tcPr>
            <w:tcW w:w="4985" w:type="dxa"/>
            <w:tcPrChange w:id="176" w:author="OLTRE" w:date="2024-07-08T13:11:00Z">
              <w:tcPr>
                <w:tcW w:w="4985" w:type="dxa"/>
                <w:gridSpan w:val="2"/>
              </w:tcPr>
            </w:tcPrChange>
          </w:tcPr>
          <w:p w14:paraId="5A63F2AE" w14:textId="36C99B34" w:rsidR="000F1DA0" w:rsidRPr="00774A9A" w:rsidRDefault="000F1DA0" w:rsidP="000F1DA0">
            <w:pPr>
              <w:pStyle w:val="ListParagraph"/>
              <w:spacing w:after="120"/>
              <w:ind w:left="766" w:hanging="766"/>
              <w:contextualSpacing w:val="0"/>
              <w:jc w:val="both"/>
              <w:rPr>
                <w:rFonts w:ascii="Verdana" w:hAnsi="Verdana"/>
                <w:sz w:val="20"/>
              </w:rPr>
            </w:pPr>
            <w:r>
              <w:rPr>
                <w:rFonts w:ascii="Verdana" w:hAnsi="Verdana"/>
                <w:sz w:val="20"/>
              </w:rPr>
              <w:t xml:space="preserve">3.3.1.  </w:t>
            </w:r>
            <w:r w:rsidRPr="007F4951">
              <w:rPr>
                <w:rFonts w:ascii="Verdana" w:hAnsi="Verdana"/>
                <w:sz w:val="20"/>
              </w:rPr>
              <w:t xml:space="preserve">Semua pembayaran dari </w:t>
            </w:r>
            <w:r w:rsidRPr="00774A9A">
              <w:rPr>
                <w:rFonts w:ascii="Verdana" w:hAnsi="Verdana"/>
                <w:bCs/>
                <w:sz w:val="20"/>
              </w:rPr>
              <w:t>Pembeli</w:t>
            </w:r>
            <w:r w:rsidRPr="00D617A2">
              <w:rPr>
                <w:rFonts w:ascii="Verdana" w:hAnsi="Verdana"/>
                <w:bCs/>
                <w:sz w:val="20"/>
              </w:rPr>
              <w:t xml:space="preserve"> kepada </w:t>
            </w:r>
            <w:r w:rsidRPr="00774A9A">
              <w:rPr>
                <w:rFonts w:ascii="Verdana" w:hAnsi="Verdana"/>
                <w:bCs/>
                <w:sz w:val="20"/>
              </w:rPr>
              <w:t>Penjual</w:t>
            </w:r>
            <w:r w:rsidRPr="00D617A2">
              <w:rPr>
                <w:rFonts w:ascii="Verdana" w:hAnsi="Verdana"/>
                <w:bCs/>
                <w:sz w:val="20"/>
              </w:rPr>
              <w:t xml:space="preserve"> </w:t>
            </w:r>
            <w:del w:id="177" w:author="OLTRE" w:date="2024-07-08T13:11:00Z">
              <w:r w:rsidR="00240E41" w:rsidRPr="00D617A2">
                <w:rPr>
                  <w:rFonts w:ascii="Verdana" w:hAnsi="Verdana"/>
                  <w:bCs/>
                  <w:sz w:val="20"/>
                </w:rPr>
                <w:delText>menurut</w:delText>
              </w:r>
            </w:del>
            <w:ins w:id="178" w:author="OLTRE" w:date="2024-07-08T13:11:00Z">
              <w:r w:rsidR="008D27B0">
                <w:rPr>
                  <w:rFonts w:ascii="Verdana" w:hAnsi="Verdana"/>
                  <w:bCs/>
                  <w:sz w:val="20"/>
                </w:rPr>
                <w:t>berdasarkan</w:t>
              </w:r>
            </w:ins>
            <w:r w:rsidR="008D27B0" w:rsidRPr="00D617A2">
              <w:rPr>
                <w:rFonts w:ascii="Verdana" w:hAnsi="Verdana"/>
                <w:bCs/>
                <w:sz w:val="20"/>
              </w:rPr>
              <w:t xml:space="preserve"> </w:t>
            </w:r>
            <w:r w:rsidRPr="00774A9A">
              <w:rPr>
                <w:rFonts w:ascii="Verdana" w:hAnsi="Verdana"/>
                <w:bCs/>
                <w:sz w:val="20"/>
              </w:rPr>
              <w:t>Perjanjian</w:t>
            </w:r>
            <w:r w:rsidRPr="00D617A2">
              <w:rPr>
                <w:rFonts w:ascii="Verdana" w:hAnsi="Verdana"/>
                <w:bCs/>
                <w:sz w:val="20"/>
              </w:rPr>
              <w:t xml:space="preserve"> ini </w:t>
            </w:r>
            <w:del w:id="179" w:author="OLTRE" w:date="2024-07-08T13:11:00Z">
              <w:r w:rsidR="00240E41" w:rsidRPr="00D617A2">
                <w:rPr>
                  <w:rFonts w:ascii="Verdana" w:hAnsi="Verdana"/>
                  <w:bCs/>
                  <w:sz w:val="20"/>
                </w:rPr>
                <w:delText xml:space="preserve">akan </w:delText>
              </w:r>
            </w:del>
            <w:r w:rsidRPr="00D617A2">
              <w:rPr>
                <w:rFonts w:ascii="Verdana" w:hAnsi="Verdana"/>
                <w:bCs/>
                <w:sz w:val="20"/>
              </w:rPr>
              <w:t>dibayarkan</w:t>
            </w:r>
            <w:r>
              <w:rPr>
                <w:rFonts w:ascii="Verdana" w:hAnsi="Verdana"/>
                <w:bCs/>
                <w:sz w:val="20"/>
              </w:rPr>
              <w:t xml:space="preserve"> </w:t>
            </w:r>
            <w:r w:rsidRPr="007F4951">
              <w:rPr>
                <w:rFonts w:ascii="Verdana" w:hAnsi="Verdana"/>
                <w:sz w:val="20"/>
              </w:rPr>
              <w:t xml:space="preserve">kepada </w:t>
            </w:r>
            <w:r>
              <w:rPr>
                <w:rFonts w:ascii="Verdana" w:hAnsi="Verdana"/>
                <w:sz w:val="20"/>
              </w:rPr>
              <w:t xml:space="preserve">rekening bank yang ditunjuk </w:t>
            </w:r>
            <w:ins w:id="180" w:author="OLTRE" w:date="2024-07-08T13:11:00Z">
              <w:r w:rsidR="008D27B0">
                <w:rPr>
                  <w:rFonts w:ascii="Verdana" w:hAnsi="Verdana"/>
                  <w:sz w:val="20"/>
                </w:rPr>
                <w:t xml:space="preserve">dan diberitahu secara tertulis </w:t>
              </w:r>
            </w:ins>
            <w:r>
              <w:rPr>
                <w:rFonts w:ascii="Verdana" w:hAnsi="Verdana"/>
                <w:sz w:val="20"/>
              </w:rPr>
              <w:t xml:space="preserve">oleh Penjual </w:t>
            </w:r>
            <w:del w:id="181" w:author="OLTRE" w:date="2024-07-08T13:11:00Z">
              <w:r w:rsidR="00D617A2">
                <w:rPr>
                  <w:rFonts w:ascii="Verdana" w:hAnsi="Verdana"/>
                  <w:sz w:val="20"/>
                </w:rPr>
                <w:delText>pada</w:delText>
              </w:r>
            </w:del>
            <w:ins w:id="182" w:author="OLTRE" w:date="2024-07-08T13:11:00Z">
              <w:r w:rsidR="008D27B0">
                <w:rPr>
                  <w:rFonts w:ascii="Verdana" w:hAnsi="Verdana"/>
                  <w:sz w:val="20"/>
                </w:rPr>
                <w:t>kepada Pembeli, yang mana pemberitahuan tersebut diberikan sesegera mungkin</w:t>
              </w:r>
              <w:r w:rsidR="0042282B">
                <w:rPr>
                  <w:rFonts w:ascii="Verdana" w:hAnsi="Verdana"/>
                  <w:sz w:val="20"/>
                </w:rPr>
                <w:t xml:space="preserve"> setelah tanggal penandatanganan Perjanjian ini</w:t>
              </w:r>
              <w:r w:rsidR="008D27B0">
                <w:rPr>
                  <w:rFonts w:ascii="Verdana" w:hAnsi="Verdana"/>
                  <w:sz w:val="20"/>
                </w:rPr>
                <w:t xml:space="preserve"> namun dalam hal apa pun paling lambat 5 (lima) Hari Kerja sebelum</w:t>
              </w:r>
            </w:ins>
            <w:r w:rsidR="008D27B0">
              <w:rPr>
                <w:rFonts w:ascii="Verdana" w:hAnsi="Verdana"/>
                <w:sz w:val="20"/>
              </w:rPr>
              <w:t xml:space="preserve"> </w:t>
            </w:r>
            <w:r>
              <w:rPr>
                <w:rFonts w:ascii="Verdana" w:hAnsi="Verdana"/>
                <w:sz w:val="20"/>
              </w:rPr>
              <w:t>Tanggal Penutupan.</w:t>
            </w:r>
            <w:r w:rsidRPr="007F4951">
              <w:rPr>
                <w:rFonts w:ascii="Verdana" w:hAnsi="Verdana"/>
                <w:sz w:val="20"/>
              </w:rPr>
              <w:t xml:space="preserve"> </w:t>
            </w:r>
          </w:p>
        </w:tc>
      </w:tr>
      <w:tr w:rsidR="000F1DA0" w:rsidRPr="00E1614A" w14:paraId="0E4D22F4" w14:textId="77777777" w:rsidTr="005A3E6C">
        <w:trPr>
          <w:trPrChange w:id="183" w:author="OLTRE" w:date="2024-07-08T13:11:00Z">
            <w:trPr>
              <w:gridBefore w:val="1"/>
            </w:trPr>
          </w:trPrChange>
        </w:trPr>
        <w:tc>
          <w:tcPr>
            <w:tcW w:w="4823" w:type="dxa"/>
            <w:tcPrChange w:id="184" w:author="OLTRE" w:date="2024-07-08T13:11:00Z">
              <w:tcPr>
                <w:tcW w:w="4823" w:type="dxa"/>
                <w:gridSpan w:val="3"/>
              </w:tcPr>
            </w:tcPrChange>
          </w:tcPr>
          <w:p w14:paraId="4CC5EA9A" w14:textId="6F53DD40" w:rsidR="000F1DA0" w:rsidRPr="00774A9A" w:rsidRDefault="000F1DA0" w:rsidP="000F1DA0">
            <w:pPr>
              <w:pStyle w:val="ListParagraph"/>
              <w:numPr>
                <w:ilvl w:val="2"/>
                <w:numId w:val="5"/>
              </w:numPr>
              <w:spacing w:after="120"/>
              <w:ind w:left="735" w:hanging="735"/>
              <w:contextualSpacing w:val="0"/>
              <w:jc w:val="both"/>
              <w:rPr>
                <w:rFonts w:ascii="Verdana" w:hAnsi="Verdana"/>
                <w:sz w:val="20"/>
              </w:rPr>
            </w:pPr>
            <w:r w:rsidRPr="00E1614A">
              <w:rPr>
                <w:rFonts w:ascii="Verdana" w:hAnsi="Verdana" w:cs="Verdana"/>
                <w:sz w:val="20"/>
                <w:szCs w:val="20"/>
              </w:rPr>
              <w:t xml:space="preserve">The </w:t>
            </w:r>
            <w:r w:rsidRPr="00774A9A">
              <w:rPr>
                <w:rFonts w:ascii="Verdana" w:hAnsi="Verdana"/>
                <w:sz w:val="20"/>
              </w:rPr>
              <w:t>Seller</w:t>
            </w:r>
            <w:r w:rsidRPr="003B691E">
              <w:rPr>
                <w:rFonts w:ascii="Verdana" w:hAnsi="Verdana" w:cs="Verdana"/>
                <w:sz w:val="20"/>
                <w:szCs w:val="20"/>
              </w:rPr>
              <w:t xml:space="preserve"> shall confirm in writing receipt of the relevant payment</w:t>
            </w:r>
            <w:r w:rsidRPr="00E1614A">
              <w:rPr>
                <w:rFonts w:ascii="Verdana" w:hAnsi="Verdana" w:cs="Verdana"/>
                <w:sz w:val="20"/>
                <w:szCs w:val="20"/>
              </w:rPr>
              <w:t xml:space="preserve"> into its bank account</w:t>
            </w:r>
            <w:r>
              <w:rPr>
                <w:rFonts w:ascii="Verdana" w:hAnsi="Verdana" w:cs="Verdana"/>
                <w:sz w:val="20"/>
                <w:szCs w:val="20"/>
              </w:rPr>
              <w:t xml:space="preserve"> promptly after receipt and in any case no later than 1 (one) Business Day from its receipt of </w:t>
            </w:r>
            <w:del w:id="185" w:author="OLTRE" w:date="2024-07-08T13:11:00Z">
              <w:r w:rsidR="00AD60BB">
                <w:rPr>
                  <w:rFonts w:ascii="Verdana" w:hAnsi="Verdana" w:cs="Verdana"/>
                  <w:sz w:val="20"/>
                  <w:szCs w:val="20"/>
                </w:rPr>
                <w:delText>the Purchase Price</w:delText>
              </w:r>
              <w:r w:rsidR="00240E41" w:rsidRPr="00E1614A">
                <w:rPr>
                  <w:rFonts w:ascii="Verdana" w:hAnsi="Verdana" w:cs="Verdana"/>
                  <w:sz w:val="20"/>
                  <w:szCs w:val="20"/>
                </w:rPr>
                <w:delText>.</w:delText>
              </w:r>
            </w:del>
            <w:ins w:id="186" w:author="OLTRE" w:date="2024-07-08T13:11:00Z">
              <w:r w:rsidR="00EE4661">
                <w:rPr>
                  <w:rFonts w:ascii="Verdana" w:hAnsi="Verdana" w:cs="Verdana"/>
                  <w:sz w:val="20"/>
                  <w:szCs w:val="20"/>
                </w:rPr>
                <w:t>such payment</w:t>
              </w:r>
              <w:r w:rsidRPr="00E1614A">
                <w:rPr>
                  <w:rFonts w:ascii="Verdana" w:hAnsi="Verdana" w:cs="Verdana"/>
                  <w:sz w:val="20"/>
                  <w:szCs w:val="20"/>
                </w:rPr>
                <w:t>.</w:t>
              </w:r>
            </w:ins>
          </w:p>
        </w:tc>
        <w:tc>
          <w:tcPr>
            <w:tcW w:w="257" w:type="dxa"/>
            <w:tcPrChange w:id="187" w:author="OLTRE" w:date="2024-07-08T13:11:00Z">
              <w:tcPr>
                <w:tcW w:w="257" w:type="dxa"/>
              </w:tcPr>
            </w:tcPrChange>
          </w:tcPr>
          <w:p w14:paraId="5FC5E345" w14:textId="77777777" w:rsidR="000F1DA0" w:rsidRPr="00774A9A" w:rsidRDefault="000F1DA0" w:rsidP="000F1DA0">
            <w:pPr>
              <w:spacing w:after="120"/>
              <w:rPr>
                <w:rFonts w:ascii="Verdana" w:hAnsi="Verdana"/>
                <w:sz w:val="20"/>
              </w:rPr>
            </w:pPr>
          </w:p>
        </w:tc>
        <w:tc>
          <w:tcPr>
            <w:tcW w:w="4985" w:type="dxa"/>
            <w:tcPrChange w:id="188" w:author="OLTRE" w:date="2024-07-08T13:11:00Z">
              <w:tcPr>
                <w:tcW w:w="4985" w:type="dxa"/>
                <w:gridSpan w:val="2"/>
              </w:tcPr>
            </w:tcPrChange>
          </w:tcPr>
          <w:p w14:paraId="45ACB94A" w14:textId="7F5BC566" w:rsidR="000F1DA0" w:rsidRPr="00774A9A" w:rsidRDefault="000F1DA0" w:rsidP="000F1DA0">
            <w:pPr>
              <w:tabs>
                <w:tab w:val="left" w:pos="820"/>
              </w:tabs>
              <w:spacing w:after="120"/>
              <w:ind w:left="820" w:hanging="820"/>
              <w:jc w:val="both"/>
              <w:rPr>
                <w:rFonts w:ascii="Verdana" w:hAnsi="Verdana"/>
                <w:bCs/>
                <w:sz w:val="20"/>
              </w:rPr>
            </w:pPr>
            <w:r>
              <w:rPr>
                <w:rFonts w:ascii="Verdana" w:hAnsi="Verdana"/>
                <w:bCs/>
                <w:sz w:val="20"/>
              </w:rPr>
              <w:t xml:space="preserve">3.3.2.  </w:t>
            </w:r>
            <w:r w:rsidRPr="00774A9A">
              <w:rPr>
                <w:rFonts w:ascii="Verdana" w:hAnsi="Verdana"/>
                <w:bCs/>
                <w:sz w:val="20"/>
              </w:rPr>
              <w:t>Penjual</w:t>
            </w:r>
            <w:r w:rsidRPr="00D617A2">
              <w:rPr>
                <w:rFonts w:ascii="Verdana" w:hAnsi="Verdana"/>
                <w:bCs/>
                <w:sz w:val="20"/>
              </w:rPr>
              <w:t xml:space="preserve"> akan memberikan konfirmasi atas penerimaan secara tertulis terhadap pembayaran yang telah diterima ke dalam rekening bank </w:t>
            </w:r>
            <w:r w:rsidRPr="00774A9A">
              <w:rPr>
                <w:rFonts w:ascii="Verdana" w:hAnsi="Verdana"/>
                <w:bCs/>
                <w:sz w:val="20"/>
              </w:rPr>
              <w:t>Penjual</w:t>
            </w:r>
            <w:r>
              <w:rPr>
                <w:rFonts w:ascii="Verdana" w:hAnsi="Verdana"/>
                <w:bCs/>
                <w:sz w:val="20"/>
              </w:rPr>
              <w:t xml:space="preserve"> </w:t>
            </w:r>
            <w:r w:rsidRPr="00D617A2">
              <w:rPr>
                <w:rFonts w:ascii="Verdana" w:hAnsi="Verdana"/>
                <w:bCs/>
                <w:sz w:val="20"/>
              </w:rPr>
              <w:t xml:space="preserve">segera setelah diterimanya dan dalam hal apapun paling lambat 1 </w:t>
            </w:r>
            <w:r w:rsidRPr="00D617A2">
              <w:rPr>
                <w:rFonts w:ascii="Verdana" w:hAnsi="Verdana"/>
                <w:bCs/>
                <w:sz w:val="20"/>
              </w:rPr>
              <w:lastRenderedPageBreak/>
              <w:t xml:space="preserve">(satu) Hari Kerja sejak diterimanya </w:t>
            </w:r>
            <w:del w:id="189" w:author="OLTRE" w:date="2024-07-08T13:11:00Z">
              <w:r w:rsidR="00D617A2" w:rsidRPr="00D617A2">
                <w:rPr>
                  <w:rFonts w:ascii="Verdana" w:hAnsi="Verdana"/>
                  <w:bCs/>
                  <w:sz w:val="20"/>
                </w:rPr>
                <w:delText>Harga Pembelian</w:delText>
              </w:r>
              <w:r w:rsidR="00240E41" w:rsidRPr="00D617A2">
                <w:rPr>
                  <w:rFonts w:ascii="Verdana" w:hAnsi="Verdana"/>
                  <w:bCs/>
                  <w:sz w:val="20"/>
                </w:rPr>
                <w:delText>.</w:delText>
              </w:r>
            </w:del>
            <w:ins w:id="190" w:author="OLTRE" w:date="2024-07-08T13:11:00Z">
              <w:r w:rsidR="00EE4661">
                <w:rPr>
                  <w:rFonts w:ascii="Verdana" w:hAnsi="Verdana"/>
                  <w:bCs/>
                  <w:sz w:val="20"/>
                </w:rPr>
                <w:t>pembayara</w:t>
              </w:r>
              <w:r w:rsidRPr="00D617A2">
                <w:rPr>
                  <w:rFonts w:ascii="Verdana" w:hAnsi="Verdana"/>
                  <w:bCs/>
                  <w:sz w:val="20"/>
                </w:rPr>
                <w:t>n</w:t>
              </w:r>
              <w:r w:rsidR="00EE4661">
                <w:rPr>
                  <w:rFonts w:ascii="Verdana" w:hAnsi="Verdana"/>
                  <w:bCs/>
                  <w:sz w:val="20"/>
                </w:rPr>
                <w:t xml:space="preserve"> tersebut</w:t>
              </w:r>
              <w:r w:rsidRPr="00D617A2">
                <w:rPr>
                  <w:rFonts w:ascii="Verdana" w:hAnsi="Verdana"/>
                  <w:bCs/>
                  <w:sz w:val="20"/>
                </w:rPr>
                <w:t>.</w:t>
              </w:r>
            </w:ins>
          </w:p>
        </w:tc>
      </w:tr>
      <w:tr w:rsidR="000F1DA0" w:rsidRPr="00E1614A" w14:paraId="4DDE6914" w14:textId="77777777" w:rsidTr="005A3E6C">
        <w:trPr>
          <w:trPrChange w:id="191" w:author="OLTRE" w:date="2024-07-08T13:11:00Z">
            <w:trPr>
              <w:gridBefore w:val="1"/>
            </w:trPr>
          </w:trPrChange>
        </w:trPr>
        <w:tc>
          <w:tcPr>
            <w:tcW w:w="4823" w:type="dxa"/>
            <w:tcPrChange w:id="192" w:author="OLTRE" w:date="2024-07-08T13:11:00Z">
              <w:tcPr>
                <w:tcW w:w="4823" w:type="dxa"/>
                <w:gridSpan w:val="3"/>
              </w:tcPr>
            </w:tcPrChange>
          </w:tcPr>
          <w:p w14:paraId="4042A0AA" w14:textId="5438339B" w:rsidR="000F1DA0" w:rsidRPr="00774A9A" w:rsidRDefault="000F1DA0" w:rsidP="000F1DA0">
            <w:pPr>
              <w:pStyle w:val="ListParagraph"/>
              <w:numPr>
                <w:ilvl w:val="2"/>
                <w:numId w:val="5"/>
              </w:numPr>
              <w:spacing w:after="120"/>
              <w:ind w:left="735" w:hanging="735"/>
              <w:contextualSpacing w:val="0"/>
              <w:jc w:val="both"/>
              <w:rPr>
                <w:rFonts w:ascii="Verdana" w:hAnsi="Verdana"/>
                <w:sz w:val="20"/>
              </w:rPr>
            </w:pPr>
            <w:r>
              <w:rPr>
                <w:rFonts w:ascii="Verdana" w:hAnsi="Verdana" w:cs="Verdana"/>
                <w:sz w:val="20"/>
                <w:szCs w:val="20"/>
              </w:rPr>
              <w:lastRenderedPageBreak/>
              <w:t xml:space="preserve">Any notarial fees and stamp duties arising for the sale and purchase of the Shares shall be equally divided and borne by and between the Seller and </w:t>
            </w:r>
            <w:r w:rsidRPr="00774A9A">
              <w:rPr>
                <w:rFonts w:ascii="Verdana" w:hAnsi="Verdana"/>
                <w:sz w:val="20"/>
              </w:rPr>
              <w:t>Purchaser.</w:t>
            </w:r>
            <w:r>
              <w:rPr>
                <w:rFonts w:ascii="Verdana" w:hAnsi="Verdana" w:cs="Verdana"/>
                <w:sz w:val="20"/>
                <w:szCs w:val="20"/>
              </w:rPr>
              <w:t xml:space="preserve"> </w:t>
            </w:r>
          </w:p>
        </w:tc>
        <w:tc>
          <w:tcPr>
            <w:tcW w:w="257" w:type="dxa"/>
            <w:tcPrChange w:id="193" w:author="OLTRE" w:date="2024-07-08T13:11:00Z">
              <w:tcPr>
                <w:tcW w:w="257" w:type="dxa"/>
              </w:tcPr>
            </w:tcPrChange>
          </w:tcPr>
          <w:p w14:paraId="571A722C" w14:textId="77777777" w:rsidR="000F1DA0" w:rsidRPr="00774A9A" w:rsidRDefault="000F1DA0" w:rsidP="000F1DA0">
            <w:pPr>
              <w:spacing w:after="120"/>
              <w:rPr>
                <w:rFonts w:ascii="Verdana" w:hAnsi="Verdana"/>
                <w:sz w:val="20"/>
              </w:rPr>
            </w:pPr>
          </w:p>
        </w:tc>
        <w:tc>
          <w:tcPr>
            <w:tcW w:w="4985" w:type="dxa"/>
            <w:tcPrChange w:id="194" w:author="OLTRE" w:date="2024-07-08T13:11:00Z">
              <w:tcPr>
                <w:tcW w:w="4985" w:type="dxa"/>
                <w:gridSpan w:val="2"/>
              </w:tcPr>
            </w:tcPrChange>
          </w:tcPr>
          <w:p w14:paraId="15DDA0A4" w14:textId="7CBED48B" w:rsidR="000F1DA0" w:rsidRDefault="000F1DA0" w:rsidP="000F1DA0">
            <w:pPr>
              <w:pStyle w:val="ListParagraph"/>
              <w:spacing w:after="120"/>
              <w:ind w:left="820" w:hanging="708"/>
              <w:contextualSpacing w:val="0"/>
              <w:jc w:val="both"/>
              <w:rPr>
                <w:rFonts w:ascii="Verdana" w:hAnsi="Verdana"/>
                <w:bCs/>
                <w:sz w:val="20"/>
              </w:rPr>
            </w:pPr>
            <w:r>
              <w:rPr>
                <w:rFonts w:ascii="Verdana" w:hAnsi="Verdana"/>
                <w:sz w:val="20"/>
              </w:rPr>
              <w:t xml:space="preserve">3.3.3. </w:t>
            </w:r>
            <w:r w:rsidRPr="00D617A2">
              <w:rPr>
                <w:rFonts w:ascii="Verdana" w:hAnsi="Verdana"/>
                <w:sz w:val="20"/>
              </w:rPr>
              <w:t>Segala biaya notaris dan bea materai yang timbul atas jual beli Saham tersebut akan dibagi rata dan ditanggung oleh dan antara Penjual dan Pembeli</w:t>
            </w:r>
            <w:r w:rsidRPr="00774A9A">
              <w:rPr>
                <w:rFonts w:ascii="Verdana" w:hAnsi="Verdana"/>
                <w:bCs/>
                <w:sz w:val="20"/>
              </w:rPr>
              <w:t>.</w:t>
            </w:r>
          </w:p>
          <w:p w14:paraId="2C9AE8B6" w14:textId="69B2708A" w:rsidR="000F1DA0" w:rsidRPr="00D617A2" w:rsidRDefault="000F1DA0" w:rsidP="000F1DA0">
            <w:pPr>
              <w:pStyle w:val="ListParagraph"/>
              <w:spacing w:after="120"/>
              <w:ind w:left="820" w:hanging="708"/>
              <w:contextualSpacing w:val="0"/>
              <w:jc w:val="both"/>
            </w:pPr>
          </w:p>
        </w:tc>
      </w:tr>
      <w:tr w:rsidR="000F1DA0" w:rsidRPr="00E1614A" w14:paraId="003B2B18" w14:textId="77777777" w:rsidTr="005A3E6C">
        <w:trPr>
          <w:trPrChange w:id="195" w:author="OLTRE" w:date="2024-07-08T13:11:00Z">
            <w:trPr>
              <w:gridBefore w:val="1"/>
            </w:trPr>
          </w:trPrChange>
        </w:trPr>
        <w:tc>
          <w:tcPr>
            <w:tcW w:w="4823" w:type="dxa"/>
            <w:tcPrChange w:id="196" w:author="OLTRE" w:date="2024-07-08T13:11:00Z">
              <w:tcPr>
                <w:tcW w:w="4823" w:type="dxa"/>
                <w:gridSpan w:val="3"/>
              </w:tcPr>
            </w:tcPrChange>
          </w:tcPr>
          <w:p w14:paraId="756EDFE3" w14:textId="02B885FC" w:rsidR="000F1DA0" w:rsidRPr="00E1614A" w:rsidRDefault="000F1DA0" w:rsidP="000F1DA0">
            <w:pPr>
              <w:pStyle w:val="ListParagraph"/>
              <w:numPr>
                <w:ilvl w:val="0"/>
                <w:numId w:val="5"/>
              </w:numPr>
              <w:spacing w:after="120"/>
              <w:ind w:left="744" w:hanging="744"/>
              <w:contextualSpacing w:val="0"/>
              <w:jc w:val="both"/>
              <w:rPr>
                <w:rFonts w:ascii="Verdana" w:hAnsi="Verdana" w:cs="Verdana"/>
                <w:b/>
                <w:bCs/>
                <w:spacing w:val="-3"/>
                <w:sz w:val="20"/>
                <w:szCs w:val="20"/>
              </w:rPr>
            </w:pPr>
            <w:r w:rsidRPr="00E1614A">
              <w:rPr>
                <w:rFonts w:ascii="Verdana" w:hAnsi="Verdana" w:cs="Verdana"/>
                <w:b/>
                <w:bCs/>
                <w:spacing w:val="-3"/>
                <w:sz w:val="20"/>
                <w:szCs w:val="20"/>
              </w:rPr>
              <w:t>CONDITIONS PRECEDENT</w:t>
            </w:r>
          </w:p>
        </w:tc>
        <w:tc>
          <w:tcPr>
            <w:tcW w:w="257" w:type="dxa"/>
            <w:tcPrChange w:id="197" w:author="OLTRE" w:date="2024-07-08T13:11:00Z">
              <w:tcPr>
                <w:tcW w:w="257" w:type="dxa"/>
              </w:tcPr>
            </w:tcPrChange>
          </w:tcPr>
          <w:p w14:paraId="398FF7B5" w14:textId="77777777" w:rsidR="000F1DA0" w:rsidRPr="00E1614A" w:rsidRDefault="000F1DA0" w:rsidP="000F1DA0">
            <w:pPr>
              <w:spacing w:after="120"/>
              <w:rPr>
                <w:rFonts w:ascii="Verdana" w:hAnsi="Verdana"/>
                <w:sz w:val="20"/>
                <w:szCs w:val="20"/>
              </w:rPr>
            </w:pPr>
          </w:p>
        </w:tc>
        <w:tc>
          <w:tcPr>
            <w:tcW w:w="4985" w:type="dxa"/>
            <w:tcPrChange w:id="198" w:author="OLTRE" w:date="2024-07-08T13:11:00Z">
              <w:tcPr>
                <w:tcW w:w="4985" w:type="dxa"/>
                <w:gridSpan w:val="2"/>
              </w:tcPr>
            </w:tcPrChange>
          </w:tcPr>
          <w:p w14:paraId="631EB856" w14:textId="789A5052" w:rsidR="000F1DA0" w:rsidRPr="00C60262" w:rsidRDefault="000F1DA0" w:rsidP="000F1DA0">
            <w:pPr>
              <w:pStyle w:val="ListParagraph"/>
              <w:numPr>
                <w:ilvl w:val="0"/>
                <w:numId w:val="6"/>
              </w:numPr>
              <w:spacing w:after="120"/>
              <w:ind w:left="820" w:hanging="820"/>
              <w:contextualSpacing w:val="0"/>
              <w:jc w:val="both"/>
              <w:rPr>
                <w:rFonts w:ascii="Verdana" w:hAnsi="Verdana" w:cs="Verdana"/>
                <w:b/>
                <w:bCs/>
                <w:sz w:val="20"/>
                <w:szCs w:val="20"/>
              </w:rPr>
            </w:pPr>
            <w:r w:rsidRPr="00C60262">
              <w:rPr>
                <w:rFonts w:ascii="Verdana" w:hAnsi="Verdana"/>
                <w:b/>
                <w:bCs/>
                <w:color w:val="000000" w:themeColor="text1"/>
                <w:sz w:val="20"/>
                <w:szCs w:val="20"/>
                <w:u w:val="single"/>
              </w:rPr>
              <w:t>KETENTUAN PRASYARAT</w:t>
            </w:r>
          </w:p>
        </w:tc>
      </w:tr>
      <w:tr w:rsidR="000F1DA0" w:rsidRPr="00E1614A" w14:paraId="18662A58" w14:textId="77777777" w:rsidTr="005A3E6C">
        <w:trPr>
          <w:trPrChange w:id="199" w:author="OLTRE" w:date="2024-07-08T13:11:00Z">
            <w:trPr>
              <w:gridBefore w:val="1"/>
            </w:trPr>
          </w:trPrChange>
        </w:trPr>
        <w:tc>
          <w:tcPr>
            <w:tcW w:w="4823" w:type="dxa"/>
            <w:tcPrChange w:id="200" w:author="OLTRE" w:date="2024-07-08T13:11:00Z">
              <w:tcPr>
                <w:tcW w:w="4823" w:type="dxa"/>
                <w:gridSpan w:val="3"/>
              </w:tcPr>
            </w:tcPrChange>
          </w:tcPr>
          <w:p w14:paraId="68590C8E" w14:textId="38307228" w:rsidR="000F1DA0" w:rsidRPr="00E1614A" w:rsidRDefault="000F1DA0" w:rsidP="000F1DA0">
            <w:pPr>
              <w:pStyle w:val="ListParagraph"/>
              <w:numPr>
                <w:ilvl w:val="0"/>
                <w:numId w:val="79"/>
              </w:numPr>
              <w:spacing w:after="120"/>
              <w:ind w:left="744" w:hanging="744"/>
              <w:contextualSpacing w:val="0"/>
              <w:jc w:val="both"/>
              <w:rPr>
                <w:rFonts w:ascii="Verdana" w:hAnsi="Verdana" w:cs="Verdana"/>
                <w:b/>
                <w:bCs/>
                <w:spacing w:val="-3"/>
                <w:sz w:val="20"/>
                <w:szCs w:val="20"/>
              </w:rPr>
            </w:pPr>
            <w:r w:rsidRPr="00E1614A">
              <w:rPr>
                <w:rFonts w:ascii="Verdana" w:hAnsi="Verdana" w:cs="Verdana"/>
                <w:sz w:val="20"/>
                <w:szCs w:val="20"/>
              </w:rPr>
              <w:t>The Closing of the sale and purchase of the Shares shall be subject to the satisfaction or waiver of the Conditions Precedent as set forth in Schedule 2 (</w:t>
            </w:r>
            <w:r w:rsidRPr="00E1614A">
              <w:rPr>
                <w:rFonts w:ascii="Verdana" w:hAnsi="Verdana" w:cs="Verdana"/>
                <w:i/>
                <w:iCs/>
                <w:sz w:val="20"/>
                <w:szCs w:val="20"/>
              </w:rPr>
              <w:t>Conditions Precedent</w:t>
            </w:r>
            <w:r w:rsidRPr="00E1614A">
              <w:rPr>
                <w:rFonts w:ascii="Verdana" w:hAnsi="Verdana" w:cs="Verdana"/>
                <w:sz w:val="20"/>
                <w:szCs w:val="20"/>
              </w:rPr>
              <w:t xml:space="preserve">). The Conditions Precedent may be waived (either in whole or </w:t>
            </w:r>
            <w:r w:rsidRPr="003B691E">
              <w:rPr>
                <w:rFonts w:ascii="Verdana" w:hAnsi="Verdana" w:cs="Verdana"/>
                <w:sz w:val="20"/>
                <w:szCs w:val="20"/>
              </w:rPr>
              <w:t xml:space="preserve">in part) only with the written consent of the </w:t>
            </w:r>
            <w:r w:rsidRPr="003B691E">
              <w:rPr>
                <w:rFonts w:ascii="Verdana" w:hAnsi="Verdana" w:cs="Verdana"/>
                <w:bCs/>
                <w:sz w:val="20"/>
                <w:szCs w:val="20"/>
              </w:rPr>
              <w:t>Seller</w:t>
            </w:r>
            <w:r w:rsidRPr="00E1614A">
              <w:rPr>
                <w:rFonts w:ascii="Verdana" w:hAnsi="Verdana" w:cs="Verdana"/>
                <w:sz w:val="20"/>
                <w:szCs w:val="20"/>
              </w:rPr>
              <w:t xml:space="preserve"> and Purchaser, save for the </w:t>
            </w:r>
            <w:r>
              <w:rPr>
                <w:rFonts w:ascii="Verdana" w:hAnsi="Verdana" w:cs="Verdana"/>
                <w:sz w:val="20"/>
                <w:szCs w:val="20"/>
              </w:rPr>
              <w:t xml:space="preserve">Second Option </w:t>
            </w:r>
            <w:r w:rsidRPr="00E1614A">
              <w:rPr>
                <w:rFonts w:ascii="Verdana" w:hAnsi="Verdana" w:cs="Verdana"/>
                <w:sz w:val="20"/>
                <w:szCs w:val="20"/>
              </w:rPr>
              <w:t>Condition which may be waived only by written consent of REGENE and the Purchaser.</w:t>
            </w:r>
          </w:p>
        </w:tc>
        <w:tc>
          <w:tcPr>
            <w:tcW w:w="257" w:type="dxa"/>
            <w:tcPrChange w:id="201" w:author="OLTRE" w:date="2024-07-08T13:11:00Z">
              <w:tcPr>
                <w:tcW w:w="257" w:type="dxa"/>
              </w:tcPr>
            </w:tcPrChange>
          </w:tcPr>
          <w:p w14:paraId="3B43910F" w14:textId="77777777" w:rsidR="000F1DA0" w:rsidRPr="00E1614A" w:rsidRDefault="000F1DA0" w:rsidP="000F1DA0">
            <w:pPr>
              <w:spacing w:after="120"/>
              <w:rPr>
                <w:rFonts w:ascii="Verdana" w:hAnsi="Verdana"/>
                <w:sz w:val="20"/>
                <w:szCs w:val="20"/>
              </w:rPr>
            </w:pPr>
          </w:p>
        </w:tc>
        <w:tc>
          <w:tcPr>
            <w:tcW w:w="4985" w:type="dxa"/>
            <w:tcPrChange w:id="202" w:author="OLTRE" w:date="2024-07-08T13:11:00Z">
              <w:tcPr>
                <w:tcW w:w="4985" w:type="dxa"/>
                <w:gridSpan w:val="2"/>
              </w:tcPr>
            </w:tcPrChange>
          </w:tcPr>
          <w:p w14:paraId="2A20AE63" w14:textId="62EE197F" w:rsidR="000F1DA0" w:rsidRPr="00774A9A" w:rsidRDefault="000F1DA0" w:rsidP="000F1DA0">
            <w:pPr>
              <w:pStyle w:val="ListParagraph"/>
              <w:numPr>
                <w:ilvl w:val="1"/>
                <w:numId w:val="5"/>
              </w:numPr>
              <w:spacing w:after="120"/>
              <w:ind w:left="820" w:hanging="820"/>
              <w:jc w:val="both"/>
              <w:rPr>
                <w:rFonts w:ascii="Verdana" w:hAnsi="Verdana" w:cs="Verdana"/>
                <w:sz w:val="20"/>
                <w:szCs w:val="20"/>
              </w:rPr>
            </w:pPr>
            <w:r w:rsidRPr="00774A9A">
              <w:rPr>
                <w:rFonts w:ascii="Verdana" w:hAnsi="Verdana" w:cs="Verdana"/>
                <w:sz w:val="20"/>
                <w:szCs w:val="20"/>
              </w:rPr>
              <w:t xml:space="preserve">Penutupan </w:t>
            </w:r>
            <w:r>
              <w:rPr>
                <w:rFonts w:ascii="Verdana" w:hAnsi="Verdana" w:cs="Verdana"/>
                <w:sz w:val="20"/>
                <w:szCs w:val="20"/>
              </w:rPr>
              <w:t xml:space="preserve">atas </w:t>
            </w:r>
            <w:r w:rsidRPr="00774A9A">
              <w:rPr>
                <w:rFonts w:ascii="Verdana" w:hAnsi="Verdana" w:cs="Verdana"/>
                <w:sz w:val="20"/>
                <w:szCs w:val="20"/>
              </w:rPr>
              <w:t xml:space="preserve">jual beli Saham tunduk pada pemenuhan atau </w:t>
            </w:r>
            <w:del w:id="203" w:author="OLTRE" w:date="2024-07-08T13:11:00Z">
              <w:r w:rsidR="00C60262" w:rsidRPr="00F756C4">
                <w:rPr>
                  <w:rFonts w:ascii="Verdana" w:hAnsi="Verdana" w:cs="Verdana"/>
                  <w:sz w:val="20"/>
                  <w:szCs w:val="20"/>
                </w:rPr>
                <w:delText>pelepasan</w:delText>
              </w:r>
            </w:del>
            <w:ins w:id="204" w:author="OLTRE" w:date="2024-07-08T13:11:00Z">
              <w:r w:rsidR="00E178D7">
                <w:rPr>
                  <w:rFonts w:ascii="Verdana" w:hAnsi="Verdana" w:cs="Verdana"/>
                  <w:sz w:val="20"/>
                  <w:szCs w:val="20"/>
                </w:rPr>
                <w:t>pengesampingan</w:t>
              </w:r>
            </w:ins>
            <w:r w:rsidR="004070A5" w:rsidRPr="00774A9A">
              <w:rPr>
                <w:rFonts w:ascii="Verdana" w:hAnsi="Verdana" w:cs="Verdana"/>
                <w:sz w:val="20"/>
                <w:szCs w:val="20"/>
              </w:rPr>
              <w:t xml:space="preserve"> </w:t>
            </w:r>
            <w:r>
              <w:rPr>
                <w:rFonts w:ascii="Verdana" w:hAnsi="Verdana" w:cs="Verdana"/>
                <w:sz w:val="20"/>
                <w:szCs w:val="20"/>
              </w:rPr>
              <w:t>Ketentuan Prsyarat</w:t>
            </w:r>
            <w:r w:rsidRPr="00774A9A">
              <w:rPr>
                <w:rFonts w:ascii="Verdana" w:hAnsi="Verdana" w:cs="Verdana"/>
                <w:sz w:val="20"/>
                <w:szCs w:val="20"/>
              </w:rPr>
              <w:t xml:space="preserve"> sebagaimana tercantum dalam </w:t>
            </w:r>
            <w:del w:id="205" w:author="OLTRE" w:date="2024-07-08T13:11:00Z">
              <w:r w:rsidR="00C60262" w:rsidRPr="00F756C4">
                <w:rPr>
                  <w:rFonts w:ascii="Verdana" w:hAnsi="Verdana" w:cs="Verdana"/>
                  <w:sz w:val="20"/>
                  <w:szCs w:val="20"/>
                </w:rPr>
                <w:delText>Jadwal</w:delText>
              </w:r>
            </w:del>
            <w:ins w:id="206" w:author="OLTRE" w:date="2024-07-08T13:11:00Z">
              <w:r w:rsidR="00661E54">
                <w:rPr>
                  <w:rFonts w:ascii="Verdana" w:hAnsi="Verdana" w:cs="Verdana"/>
                  <w:sz w:val="20"/>
                  <w:szCs w:val="20"/>
                </w:rPr>
                <w:t>Lampiran</w:t>
              </w:r>
            </w:ins>
            <w:r w:rsidRPr="00774A9A">
              <w:rPr>
                <w:rFonts w:ascii="Verdana" w:hAnsi="Verdana" w:cs="Verdana"/>
                <w:sz w:val="20"/>
                <w:szCs w:val="20"/>
              </w:rPr>
              <w:t xml:space="preserve"> 2 (</w:t>
            </w:r>
            <w:r>
              <w:rPr>
                <w:rFonts w:ascii="Verdana" w:hAnsi="Verdana" w:cs="Verdana"/>
                <w:sz w:val="20"/>
                <w:szCs w:val="20"/>
              </w:rPr>
              <w:t>Ketentuan Prasyarat</w:t>
            </w:r>
            <w:r w:rsidRPr="00774A9A">
              <w:rPr>
                <w:rFonts w:ascii="Verdana" w:hAnsi="Verdana" w:cs="Verdana"/>
                <w:sz w:val="20"/>
                <w:szCs w:val="20"/>
              </w:rPr>
              <w:t xml:space="preserve">). Ketentuan </w:t>
            </w:r>
            <w:r>
              <w:rPr>
                <w:rFonts w:ascii="Verdana" w:hAnsi="Verdana" w:cs="Verdana"/>
                <w:sz w:val="20"/>
                <w:szCs w:val="20"/>
              </w:rPr>
              <w:t>Prasyarat</w:t>
            </w:r>
            <w:r w:rsidRPr="00774A9A">
              <w:rPr>
                <w:rFonts w:ascii="Verdana" w:hAnsi="Verdana" w:cs="Verdana"/>
                <w:sz w:val="20"/>
                <w:szCs w:val="20"/>
              </w:rPr>
              <w:t xml:space="preserve"> dapat dikesampingkan (baik seluruhnya atau sebagian) hanya dengan persetujuan tertulis dari Penjual dan Pembeli, kecuali Ketentuan Opsi Kedua yang dapat dikesampingkan hanya dengan persetujuan tertulis dari REGENE dan Pembeli</w:t>
            </w:r>
            <w:r>
              <w:rPr>
                <w:rFonts w:ascii="Verdana" w:hAnsi="Verdana" w:cs="Verdana"/>
                <w:sz w:val="20"/>
                <w:szCs w:val="20"/>
              </w:rPr>
              <w:t>.</w:t>
            </w:r>
          </w:p>
        </w:tc>
      </w:tr>
      <w:tr w:rsidR="000F1DA0" w:rsidRPr="00E1614A" w14:paraId="6FDABAB2" w14:textId="77777777" w:rsidTr="005A3E6C">
        <w:trPr>
          <w:trPrChange w:id="207" w:author="OLTRE" w:date="2024-07-08T13:11:00Z">
            <w:trPr>
              <w:gridBefore w:val="1"/>
            </w:trPr>
          </w:trPrChange>
        </w:trPr>
        <w:tc>
          <w:tcPr>
            <w:tcW w:w="4823" w:type="dxa"/>
            <w:tcPrChange w:id="208" w:author="OLTRE" w:date="2024-07-08T13:11:00Z">
              <w:tcPr>
                <w:tcW w:w="4823" w:type="dxa"/>
                <w:gridSpan w:val="3"/>
              </w:tcPr>
            </w:tcPrChange>
          </w:tcPr>
          <w:p w14:paraId="3BC7E596" w14:textId="0DE706BC" w:rsidR="000F1DA0" w:rsidRPr="00E1614A" w:rsidRDefault="000F1DA0" w:rsidP="000F1DA0">
            <w:pPr>
              <w:pStyle w:val="ListParagraph"/>
              <w:numPr>
                <w:ilvl w:val="0"/>
                <w:numId w:val="79"/>
              </w:numPr>
              <w:spacing w:after="120"/>
              <w:ind w:left="744" w:hanging="744"/>
              <w:contextualSpacing w:val="0"/>
              <w:jc w:val="both"/>
              <w:rPr>
                <w:rFonts w:ascii="Verdana" w:hAnsi="Verdana" w:cs="Verdana"/>
                <w:b/>
                <w:bCs/>
                <w:spacing w:val="-3"/>
                <w:sz w:val="20"/>
                <w:szCs w:val="20"/>
              </w:rPr>
            </w:pPr>
            <w:r>
              <w:rPr>
                <w:rFonts w:ascii="Verdana" w:hAnsi="Verdana" w:cs="Verdana"/>
                <w:sz w:val="20"/>
                <w:szCs w:val="20"/>
              </w:rPr>
              <w:t>The Parties</w:t>
            </w:r>
            <w:r w:rsidRPr="003B691E">
              <w:rPr>
                <w:rFonts w:ascii="Verdana" w:hAnsi="Verdana" w:cs="Verdana"/>
                <w:sz w:val="20"/>
                <w:szCs w:val="20"/>
              </w:rPr>
              <w:t xml:space="preserve"> shall keep </w:t>
            </w:r>
            <w:r>
              <w:rPr>
                <w:rFonts w:ascii="Verdana" w:hAnsi="Verdana" w:cs="Verdana"/>
                <w:sz w:val="20"/>
                <w:szCs w:val="20"/>
              </w:rPr>
              <w:t xml:space="preserve">each </w:t>
            </w:r>
            <w:r w:rsidRPr="003B691E">
              <w:rPr>
                <w:rFonts w:ascii="Verdana" w:hAnsi="Verdana" w:cs="Verdana"/>
                <w:sz w:val="20"/>
                <w:szCs w:val="20"/>
              </w:rPr>
              <w:t>other informed of its progress with regard</w:t>
            </w:r>
            <w:r>
              <w:rPr>
                <w:rFonts w:ascii="Verdana" w:hAnsi="Verdana" w:cs="Verdana"/>
                <w:sz w:val="20"/>
                <w:szCs w:val="20"/>
              </w:rPr>
              <w:t>s</w:t>
            </w:r>
            <w:r w:rsidRPr="003B691E">
              <w:rPr>
                <w:rFonts w:ascii="Verdana" w:hAnsi="Verdana" w:cs="Verdana"/>
                <w:sz w:val="20"/>
                <w:szCs w:val="20"/>
              </w:rPr>
              <w:t xml:space="preserve"> to the satisfaction of the Conditions Precedent. </w:t>
            </w:r>
            <w:r>
              <w:rPr>
                <w:rFonts w:ascii="Verdana" w:hAnsi="Verdana" w:cs="Verdana"/>
                <w:sz w:val="20"/>
                <w:szCs w:val="20"/>
              </w:rPr>
              <w:t>The Parties</w:t>
            </w:r>
            <w:r w:rsidRPr="003B691E">
              <w:rPr>
                <w:rFonts w:ascii="Verdana" w:hAnsi="Verdana" w:cs="Verdana"/>
                <w:sz w:val="20"/>
                <w:szCs w:val="20"/>
              </w:rPr>
              <w:t xml:space="preserve"> shall notify each other promptly, and in</w:t>
            </w:r>
            <w:r w:rsidRPr="00E1614A">
              <w:rPr>
                <w:rFonts w:ascii="Verdana" w:hAnsi="Verdana" w:cs="Verdana"/>
                <w:sz w:val="20"/>
                <w:szCs w:val="20"/>
              </w:rPr>
              <w:t xml:space="preserve"> any event within </w:t>
            </w:r>
            <w:r>
              <w:rPr>
                <w:rFonts w:ascii="Verdana" w:hAnsi="Verdana" w:cs="Verdana"/>
                <w:sz w:val="20"/>
                <w:szCs w:val="20"/>
              </w:rPr>
              <w:t>five</w:t>
            </w:r>
            <w:r w:rsidRPr="00E1614A">
              <w:rPr>
                <w:rFonts w:ascii="Verdana" w:hAnsi="Verdana" w:cs="Verdana"/>
                <w:sz w:val="20"/>
                <w:szCs w:val="20"/>
              </w:rPr>
              <w:t xml:space="preserve"> (</w:t>
            </w:r>
            <w:r>
              <w:rPr>
                <w:rFonts w:ascii="Verdana" w:hAnsi="Verdana" w:cs="Verdana"/>
                <w:sz w:val="20"/>
                <w:szCs w:val="20"/>
              </w:rPr>
              <w:t>5</w:t>
            </w:r>
            <w:r w:rsidRPr="00E1614A">
              <w:rPr>
                <w:rFonts w:ascii="Verdana" w:hAnsi="Verdana" w:cs="Verdana"/>
                <w:sz w:val="20"/>
                <w:szCs w:val="20"/>
              </w:rPr>
              <w:t>) Business Day</w:t>
            </w:r>
            <w:r>
              <w:rPr>
                <w:rFonts w:ascii="Verdana" w:hAnsi="Verdana" w:cs="Verdana"/>
                <w:sz w:val="20"/>
                <w:szCs w:val="20"/>
              </w:rPr>
              <w:t>s</w:t>
            </w:r>
            <w:r w:rsidRPr="00E1614A">
              <w:rPr>
                <w:rFonts w:ascii="Verdana" w:hAnsi="Verdana" w:cs="Verdana"/>
                <w:sz w:val="20"/>
                <w:szCs w:val="20"/>
              </w:rPr>
              <w:t xml:space="preserve"> upon becoming aware that any Condition Precedent has been satisfied, providing documentary evidence of the satisfaction of such Condition Precedent, or promptly upon becoming aware of any fact or circumstance that could reasonably be expected to prevent any Condition Precedent from being satisfied.</w:t>
            </w:r>
          </w:p>
        </w:tc>
        <w:tc>
          <w:tcPr>
            <w:tcW w:w="257" w:type="dxa"/>
            <w:tcPrChange w:id="209" w:author="OLTRE" w:date="2024-07-08T13:11:00Z">
              <w:tcPr>
                <w:tcW w:w="257" w:type="dxa"/>
              </w:tcPr>
            </w:tcPrChange>
          </w:tcPr>
          <w:p w14:paraId="7EBF8182" w14:textId="77777777" w:rsidR="000F1DA0" w:rsidRPr="00E1614A" w:rsidRDefault="000F1DA0" w:rsidP="000F1DA0">
            <w:pPr>
              <w:spacing w:after="120"/>
              <w:rPr>
                <w:rFonts w:ascii="Verdana" w:hAnsi="Verdana"/>
                <w:sz w:val="20"/>
                <w:szCs w:val="20"/>
              </w:rPr>
            </w:pPr>
          </w:p>
        </w:tc>
        <w:tc>
          <w:tcPr>
            <w:tcW w:w="4985" w:type="dxa"/>
            <w:tcPrChange w:id="210" w:author="OLTRE" w:date="2024-07-08T13:11:00Z">
              <w:tcPr>
                <w:tcW w:w="4985" w:type="dxa"/>
                <w:gridSpan w:val="2"/>
              </w:tcPr>
            </w:tcPrChange>
          </w:tcPr>
          <w:p w14:paraId="13D84626" w14:textId="29A53F22" w:rsidR="000F1DA0" w:rsidRPr="00774A9A" w:rsidRDefault="000F1DA0" w:rsidP="000F1DA0">
            <w:pPr>
              <w:pStyle w:val="ListParagraph"/>
              <w:numPr>
                <w:ilvl w:val="1"/>
                <w:numId w:val="5"/>
              </w:numPr>
              <w:spacing w:after="120"/>
              <w:ind w:left="820" w:hanging="820"/>
              <w:contextualSpacing w:val="0"/>
              <w:jc w:val="both"/>
              <w:rPr>
                <w:rFonts w:ascii="Verdana" w:hAnsi="Verdana" w:cs="Verdana"/>
                <w:sz w:val="20"/>
                <w:szCs w:val="20"/>
              </w:rPr>
            </w:pPr>
            <w:r w:rsidRPr="00774A9A">
              <w:rPr>
                <w:rFonts w:ascii="Verdana" w:hAnsi="Verdana" w:cs="Verdana"/>
                <w:sz w:val="20"/>
                <w:szCs w:val="20"/>
              </w:rPr>
              <w:t xml:space="preserve">Para Pihak akan saling memberi informasi mengenai </w:t>
            </w:r>
            <w:r>
              <w:rPr>
                <w:rFonts w:ascii="Verdana" w:hAnsi="Verdana" w:cs="Verdana"/>
                <w:sz w:val="20"/>
                <w:szCs w:val="20"/>
              </w:rPr>
              <w:t>progres dari</w:t>
            </w:r>
            <w:r w:rsidRPr="00774A9A">
              <w:rPr>
                <w:rFonts w:ascii="Verdana" w:hAnsi="Verdana" w:cs="Verdana"/>
                <w:sz w:val="20"/>
                <w:szCs w:val="20"/>
              </w:rPr>
              <w:t xml:space="preserve"> pemenuhan </w:t>
            </w:r>
            <w:r>
              <w:rPr>
                <w:rFonts w:ascii="Verdana" w:hAnsi="Verdana" w:cs="Verdana"/>
                <w:sz w:val="20"/>
                <w:szCs w:val="20"/>
              </w:rPr>
              <w:t>Ketentuan Prasyarat</w:t>
            </w:r>
            <w:r w:rsidRPr="00774A9A">
              <w:rPr>
                <w:rFonts w:ascii="Verdana" w:hAnsi="Verdana" w:cs="Verdana"/>
                <w:sz w:val="20"/>
                <w:szCs w:val="20"/>
              </w:rPr>
              <w:t xml:space="preserve">. Para Pihak harus saling memberitahukan satu sama lain dengan segera, dan dalam hal apa pun dalam jangka waktu lima (5) Hari Kerja setelah mengetahui bahwa setiap </w:t>
            </w:r>
            <w:r>
              <w:rPr>
                <w:rFonts w:ascii="Verdana" w:hAnsi="Verdana" w:cs="Verdana"/>
                <w:sz w:val="20"/>
                <w:szCs w:val="20"/>
              </w:rPr>
              <w:t>Ketentuan Prasyarat</w:t>
            </w:r>
            <w:r w:rsidRPr="00774A9A">
              <w:rPr>
                <w:rFonts w:ascii="Verdana" w:hAnsi="Verdana" w:cs="Verdana"/>
                <w:sz w:val="20"/>
                <w:szCs w:val="20"/>
              </w:rPr>
              <w:t xml:space="preserve"> telah dipenuhi, dengan memberikan bukti dokumenter mengenai terpenuhinya </w:t>
            </w:r>
            <w:r>
              <w:rPr>
                <w:rFonts w:ascii="Verdana" w:hAnsi="Verdana" w:cs="Verdana"/>
                <w:sz w:val="20"/>
                <w:szCs w:val="20"/>
              </w:rPr>
              <w:t>Ketentuan Prasyarat</w:t>
            </w:r>
            <w:r w:rsidRPr="00774A9A">
              <w:rPr>
                <w:rFonts w:ascii="Verdana" w:hAnsi="Verdana" w:cs="Verdana"/>
                <w:sz w:val="20"/>
                <w:szCs w:val="20"/>
              </w:rPr>
              <w:t xml:space="preserve"> tersebut, atau segera setelah menyadari adanya fakta atau keadaan yang secara wajar diperkirakan dapat mencegah terpenuhinya </w:t>
            </w:r>
            <w:r>
              <w:rPr>
                <w:rFonts w:ascii="Verdana" w:hAnsi="Verdana" w:cs="Verdana"/>
                <w:sz w:val="20"/>
                <w:szCs w:val="20"/>
              </w:rPr>
              <w:t>Ketentuan Prasyarat</w:t>
            </w:r>
            <w:r w:rsidRPr="00774A9A">
              <w:rPr>
                <w:rFonts w:ascii="Verdana" w:hAnsi="Verdana" w:cs="Verdana"/>
                <w:sz w:val="20"/>
                <w:szCs w:val="20"/>
              </w:rPr>
              <w:t>.</w:t>
            </w:r>
          </w:p>
        </w:tc>
      </w:tr>
      <w:tr w:rsidR="000F1DA0" w:rsidRPr="00E1614A" w14:paraId="5B370A1C" w14:textId="77777777" w:rsidTr="005A3E6C">
        <w:trPr>
          <w:trPrChange w:id="211" w:author="OLTRE" w:date="2024-07-08T13:11:00Z">
            <w:trPr>
              <w:gridBefore w:val="1"/>
            </w:trPr>
          </w:trPrChange>
        </w:trPr>
        <w:tc>
          <w:tcPr>
            <w:tcW w:w="4823" w:type="dxa"/>
            <w:tcPrChange w:id="212" w:author="OLTRE" w:date="2024-07-08T13:11:00Z">
              <w:tcPr>
                <w:tcW w:w="4823" w:type="dxa"/>
                <w:gridSpan w:val="3"/>
              </w:tcPr>
            </w:tcPrChange>
          </w:tcPr>
          <w:p w14:paraId="3A57C8DD" w14:textId="1C101FB3" w:rsidR="000F1DA0" w:rsidRPr="00E1614A" w:rsidRDefault="000F1DA0" w:rsidP="000F1DA0">
            <w:pPr>
              <w:pStyle w:val="ListParagraph"/>
              <w:numPr>
                <w:ilvl w:val="0"/>
                <w:numId w:val="5"/>
              </w:numPr>
              <w:spacing w:after="120"/>
              <w:ind w:left="744" w:hanging="744"/>
              <w:contextualSpacing w:val="0"/>
              <w:jc w:val="both"/>
              <w:rPr>
                <w:rFonts w:ascii="Verdana" w:hAnsi="Verdana" w:cs="Verdana"/>
                <w:b/>
                <w:bCs/>
                <w:spacing w:val="-3"/>
                <w:sz w:val="20"/>
                <w:szCs w:val="20"/>
              </w:rPr>
            </w:pPr>
            <w:r w:rsidRPr="00E1614A">
              <w:rPr>
                <w:rFonts w:ascii="Verdana" w:hAnsi="Verdana" w:cs="Verdana"/>
                <w:b/>
                <w:bCs/>
                <w:spacing w:val="-3"/>
                <w:sz w:val="20"/>
                <w:szCs w:val="20"/>
              </w:rPr>
              <w:t>INTERIM PERIOD UNDERTAKINGS</w:t>
            </w:r>
          </w:p>
        </w:tc>
        <w:tc>
          <w:tcPr>
            <w:tcW w:w="257" w:type="dxa"/>
            <w:tcPrChange w:id="213" w:author="OLTRE" w:date="2024-07-08T13:11:00Z">
              <w:tcPr>
                <w:tcW w:w="257" w:type="dxa"/>
              </w:tcPr>
            </w:tcPrChange>
          </w:tcPr>
          <w:p w14:paraId="54C1927C" w14:textId="77777777" w:rsidR="000F1DA0" w:rsidRPr="00E1614A" w:rsidRDefault="000F1DA0" w:rsidP="000F1DA0">
            <w:pPr>
              <w:spacing w:after="120"/>
              <w:rPr>
                <w:rFonts w:ascii="Verdana" w:hAnsi="Verdana"/>
                <w:sz w:val="20"/>
                <w:szCs w:val="20"/>
              </w:rPr>
            </w:pPr>
          </w:p>
        </w:tc>
        <w:tc>
          <w:tcPr>
            <w:tcW w:w="4985" w:type="dxa"/>
            <w:tcPrChange w:id="214" w:author="OLTRE" w:date="2024-07-08T13:11:00Z">
              <w:tcPr>
                <w:tcW w:w="4985" w:type="dxa"/>
                <w:gridSpan w:val="2"/>
              </w:tcPr>
            </w:tcPrChange>
          </w:tcPr>
          <w:p w14:paraId="211D94D6" w14:textId="2499F152" w:rsidR="000F1DA0" w:rsidRPr="00C60262" w:rsidRDefault="000F1DA0" w:rsidP="000F1DA0">
            <w:pPr>
              <w:pStyle w:val="ListParagraph"/>
              <w:numPr>
                <w:ilvl w:val="0"/>
                <w:numId w:val="6"/>
              </w:numPr>
              <w:spacing w:after="120"/>
              <w:ind w:left="827" w:hanging="827"/>
              <w:contextualSpacing w:val="0"/>
              <w:jc w:val="both"/>
              <w:rPr>
                <w:rFonts w:ascii="Verdana" w:hAnsi="Verdana" w:cs="Verdana"/>
                <w:b/>
                <w:sz w:val="20"/>
                <w:szCs w:val="20"/>
              </w:rPr>
            </w:pPr>
            <w:r w:rsidRPr="00C60262">
              <w:rPr>
                <w:rFonts w:ascii="Verdana" w:hAnsi="Verdana"/>
                <w:b/>
                <w:color w:val="000000" w:themeColor="text1"/>
                <w:sz w:val="20"/>
                <w:szCs w:val="20"/>
                <w:u w:val="single"/>
              </w:rPr>
              <w:t>JAMINAN PERIODE INTERIM</w:t>
            </w:r>
          </w:p>
        </w:tc>
      </w:tr>
      <w:tr w:rsidR="000F1DA0" w:rsidRPr="00E1614A" w14:paraId="0F2AF083" w14:textId="77777777" w:rsidTr="005A3E6C">
        <w:trPr>
          <w:trPrChange w:id="215" w:author="OLTRE" w:date="2024-07-08T13:11:00Z">
            <w:trPr>
              <w:gridBefore w:val="1"/>
            </w:trPr>
          </w:trPrChange>
        </w:trPr>
        <w:tc>
          <w:tcPr>
            <w:tcW w:w="4823" w:type="dxa"/>
            <w:tcPrChange w:id="216" w:author="OLTRE" w:date="2024-07-08T13:11:00Z">
              <w:tcPr>
                <w:tcW w:w="4823" w:type="dxa"/>
                <w:gridSpan w:val="3"/>
              </w:tcPr>
            </w:tcPrChange>
          </w:tcPr>
          <w:p w14:paraId="3162A30F" w14:textId="7F87643C" w:rsidR="000F1DA0" w:rsidRPr="00E1614A" w:rsidRDefault="000F1DA0" w:rsidP="000F1DA0">
            <w:pPr>
              <w:pStyle w:val="ListParagraph"/>
              <w:numPr>
                <w:ilvl w:val="1"/>
                <w:numId w:val="5"/>
              </w:numPr>
              <w:spacing w:after="120"/>
              <w:ind w:left="744" w:hanging="752"/>
              <w:contextualSpacing w:val="0"/>
              <w:jc w:val="both"/>
              <w:rPr>
                <w:rFonts w:ascii="Verdana" w:hAnsi="Verdana" w:cs="Verdana"/>
                <w:spacing w:val="-3"/>
                <w:sz w:val="20"/>
                <w:szCs w:val="20"/>
              </w:rPr>
            </w:pPr>
            <w:r w:rsidRPr="00E1614A">
              <w:rPr>
                <w:rFonts w:ascii="Verdana" w:hAnsi="Verdana" w:cs="Verdana"/>
                <w:spacing w:val="-3"/>
                <w:sz w:val="20"/>
                <w:szCs w:val="20"/>
              </w:rPr>
              <w:t xml:space="preserve">Within 60 (sixty) calendar days from the date of this Agreement, REGENE undertakes to (i) procure that </w:t>
            </w:r>
            <w:r w:rsidRPr="003B691E">
              <w:rPr>
                <w:rFonts w:ascii="Verdana" w:hAnsi="Verdana" w:cs="Verdana"/>
                <w:spacing w:val="-3"/>
                <w:sz w:val="20"/>
                <w:szCs w:val="20"/>
              </w:rPr>
              <w:t>each of the shareholders of REGENE (excluding the Seller and the Purchaser) shall execute and deliver the executed</w:t>
            </w:r>
            <w:r w:rsidRPr="00E1614A">
              <w:rPr>
                <w:rFonts w:ascii="Verdana" w:hAnsi="Verdana" w:cs="Verdana"/>
                <w:spacing w:val="-3"/>
                <w:sz w:val="20"/>
                <w:szCs w:val="20"/>
              </w:rPr>
              <w:t xml:space="preserve"> original of the Waiver</w:t>
            </w:r>
            <w:r>
              <w:rPr>
                <w:rFonts w:ascii="Verdana" w:hAnsi="Verdana" w:cs="Verdana"/>
                <w:spacing w:val="-3"/>
                <w:sz w:val="20"/>
                <w:szCs w:val="20"/>
              </w:rPr>
              <w:t>s</w:t>
            </w:r>
            <w:r w:rsidRPr="00E1614A">
              <w:rPr>
                <w:rFonts w:ascii="Verdana" w:hAnsi="Verdana" w:cs="Verdana"/>
                <w:spacing w:val="-3"/>
                <w:sz w:val="20"/>
                <w:szCs w:val="20"/>
              </w:rPr>
              <w:t xml:space="preserve"> and (ii) deliver certified true copies of all such executed Waivers to the Purchaser.</w:t>
            </w:r>
          </w:p>
        </w:tc>
        <w:tc>
          <w:tcPr>
            <w:tcW w:w="257" w:type="dxa"/>
            <w:tcPrChange w:id="217" w:author="OLTRE" w:date="2024-07-08T13:11:00Z">
              <w:tcPr>
                <w:tcW w:w="257" w:type="dxa"/>
              </w:tcPr>
            </w:tcPrChange>
          </w:tcPr>
          <w:p w14:paraId="30165562" w14:textId="77777777" w:rsidR="000F1DA0" w:rsidRPr="00E1614A" w:rsidRDefault="000F1DA0" w:rsidP="000F1DA0">
            <w:pPr>
              <w:spacing w:after="120"/>
              <w:rPr>
                <w:rFonts w:ascii="Verdana" w:hAnsi="Verdana"/>
                <w:sz w:val="20"/>
                <w:szCs w:val="20"/>
              </w:rPr>
            </w:pPr>
          </w:p>
        </w:tc>
        <w:tc>
          <w:tcPr>
            <w:tcW w:w="4985" w:type="dxa"/>
            <w:tcPrChange w:id="218" w:author="OLTRE" w:date="2024-07-08T13:11:00Z">
              <w:tcPr>
                <w:tcW w:w="4985" w:type="dxa"/>
                <w:gridSpan w:val="2"/>
              </w:tcPr>
            </w:tcPrChange>
          </w:tcPr>
          <w:p w14:paraId="63D66FC2" w14:textId="1A765144" w:rsidR="000F1DA0" w:rsidRPr="00774A9A" w:rsidRDefault="000F1DA0" w:rsidP="000F1DA0">
            <w:pPr>
              <w:pStyle w:val="ListParagraph"/>
              <w:spacing w:after="120"/>
              <w:ind w:left="831" w:hanging="831"/>
              <w:contextualSpacing w:val="0"/>
              <w:jc w:val="both"/>
              <w:rPr>
                <w:rFonts w:ascii="Verdana" w:hAnsi="Verdana" w:cs="Verdana"/>
                <w:sz w:val="20"/>
                <w:szCs w:val="20"/>
              </w:rPr>
            </w:pPr>
            <w:r w:rsidRPr="00774A9A">
              <w:rPr>
                <w:rFonts w:ascii="Verdana" w:hAnsi="Verdana" w:cs="Verdana"/>
                <w:sz w:val="20"/>
                <w:szCs w:val="20"/>
              </w:rPr>
              <w:t>5.1.</w:t>
            </w:r>
            <w:del w:id="219" w:author="OLTRE" w:date="2024-07-08T13:11:00Z">
              <w:r w:rsidR="008E0D95" w:rsidRPr="00F756C4">
                <w:rPr>
                  <w:rFonts w:ascii="Verdana" w:hAnsi="Verdana" w:cs="Verdana"/>
                  <w:sz w:val="20"/>
                  <w:szCs w:val="20"/>
                </w:rPr>
                <w:delText xml:space="preserve"> </w:delText>
              </w:r>
            </w:del>
            <w:r w:rsidRPr="00774A9A">
              <w:rPr>
                <w:rFonts w:ascii="Verdana" w:hAnsi="Verdana" w:cs="Verdana"/>
                <w:sz w:val="20"/>
                <w:szCs w:val="20"/>
              </w:rPr>
              <w:t xml:space="preserve">   Dalam waktu 60 (enam puluh) hari kalender sejak tanggal Perjanjian ini, REGENE berjanji untuk (i) memastikan bahwa masing-masing pemegang saham REGENE (tidak termasuk Penjual dan Pembeli) akan menandatangani dan menyerahkan Surat </w:t>
            </w:r>
            <w:del w:id="220" w:author="OLTRE" w:date="2024-07-08T13:11:00Z">
              <w:r w:rsidR="008E0D95" w:rsidRPr="00F756C4">
                <w:rPr>
                  <w:rFonts w:ascii="Verdana" w:hAnsi="Verdana" w:cs="Verdana"/>
                  <w:sz w:val="20"/>
                  <w:szCs w:val="20"/>
                </w:rPr>
                <w:delText>P</w:delText>
              </w:r>
              <w:r w:rsidR="008E0D95">
                <w:rPr>
                  <w:rFonts w:ascii="Verdana" w:hAnsi="Verdana" w:cs="Verdana"/>
                  <w:sz w:val="20"/>
                  <w:szCs w:val="20"/>
                </w:rPr>
                <w:delText>engeyampingan</w:delText>
              </w:r>
            </w:del>
            <w:ins w:id="221" w:author="OLTRE" w:date="2024-07-08T13:11:00Z">
              <w:r w:rsidR="00915AB8">
                <w:rPr>
                  <w:rFonts w:ascii="Verdana" w:hAnsi="Verdana" w:cs="Verdana"/>
                  <w:sz w:val="20"/>
                  <w:szCs w:val="20"/>
                </w:rPr>
                <w:t>Pengesampingan</w:t>
              </w:r>
            </w:ins>
            <w:r w:rsidR="00B60BDD">
              <w:rPr>
                <w:rFonts w:ascii="Verdana" w:hAnsi="Verdana" w:cs="Verdana"/>
                <w:sz w:val="20"/>
                <w:szCs w:val="20"/>
              </w:rPr>
              <w:t xml:space="preserve"> </w:t>
            </w:r>
            <w:r>
              <w:rPr>
                <w:rFonts w:ascii="Verdana" w:hAnsi="Verdana" w:cs="Verdana"/>
                <w:sz w:val="20"/>
                <w:szCs w:val="20"/>
              </w:rPr>
              <w:lastRenderedPageBreak/>
              <w:t>yang</w:t>
            </w:r>
            <w:r w:rsidRPr="00774A9A">
              <w:rPr>
                <w:rFonts w:ascii="Verdana" w:hAnsi="Verdana" w:cs="Verdana"/>
                <w:sz w:val="20"/>
                <w:szCs w:val="20"/>
              </w:rPr>
              <w:t xml:space="preserve"> asli yang telah ditandatangani dan (ii) mengirimkan salinan </w:t>
            </w:r>
            <w:r>
              <w:rPr>
                <w:rFonts w:ascii="Verdana" w:hAnsi="Verdana" w:cs="Verdana"/>
                <w:sz w:val="20"/>
                <w:szCs w:val="20"/>
              </w:rPr>
              <w:t xml:space="preserve">asli </w:t>
            </w:r>
            <w:r w:rsidRPr="00774A9A">
              <w:rPr>
                <w:rFonts w:ascii="Verdana" w:hAnsi="Verdana" w:cs="Verdana"/>
                <w:sz w:val="20"/>
                <w:szCs w:val="20"/>
              </w:rPr>
              <w:t xml:space="preserve">yang sah dari semua </w:t>
            </w:r>
            <w:del w:id="222" w:author="OLTRE" w:date="2024-07-08T13:11:00Z">
              <w:r w:rsidR="008E0D95">
                <w:rPr>
                  <w:rFonts w:ascii="Verdana" w:hAnsi="Verdana" w:cs="Verdana"/>
                  <w:sz w:val="20"/>
                  <w:szCs w:val="20"/>
                </w:rPr>
                <w:delText>Pengenyampingan</w:delText>
              </w:r>
            </w:del>
            <w:ins w:id="223" w:author="OLTRE" w:date="2024-07-08T13:11:00Z">
              <w:r w:rsidR="0030052E">
                <w:rPr>
                  <w:rFonts w:ascii="Verdana" w:hAnsi="Verdana" w:cs="Verdana"/>
                  <w:sz w:val="20"/>
                  <w:szCs w:val="20"/>
                </w:rPr>
                <w:t>Pengesampingan</w:t>
              </w:r>
            </w:ins>
            <w:r w:rsidR="00B60BDD">
              <w:rPr>
                <w:rFonts w:ascii="Verdana" w:hAnsi="Verdana" w:cs="Verdana"/>
                <w:sz w:val="20"/>
                <w:szCs w:val="20"/>
              </w:rPr>
              <w:t xml:space="preserve"> </w:t>
            </w:r>
            <w:r w:rsidRPr="00774A9A">
              <w:rPr>
                <w:rFonts w:ascii="Verdana" w:hAnsi="Verdana" w:cs="Verdana"/>
                <w:sz w:val="20"/>
                <w:szCs w:val="20"/>
              </w:rPr>
              <w:t xml:space="preserve">yang </w:t>
            </w:r>
            <w:r>
              <w:rPr>
                <w:rFonts w:ascii="Verdana" w:hAnsi="Verdana" w:cs="Verdana"/>
                <w:sz w:val="20"/>
                <w:szCs w:val="20"/>
              </w:rPr>
              <w:t>ditandatangani</w:t>
            </w:r>
            <w:r w:rsidRPr="00774A9A">
              <w:rPr>
                <w:rFonts w:ascii="Verdana" w:hAnsi="Verdana" w:cs="Verdana"/>
                <w:sz w:val="20"/>
                <w:szCs w:val="20"/>
              </w:rPr>
              <w:t xml:space="preserve"> tersebut kepada Pembeli.</w:t>
            </w:r>
          </w:p>
        </w:tc>
      </w:tr>
      <w:tr w:rsidR="000F1DA0" w:rsidRPr="00E1614A" w14:paraId="4EF3B6EC" w14:textId="77777777" w:rsidTr="005A3E6C">
        <w:trPr>
          <w:trPrChange w:id="224" w:author="OLTRE" w:date="2024-07-08T13:11:00Z">
            <w:trPr>
              <w:gridBefore w:val="1"/>
            </w:trPr>
          </w:trPrChange>
        </w:trPr>
        <w:tc>
          <w:tcPr>
            <w:tcW w:w="4823" w:type="dxa"/>
            <w:tcPrChange w:id="225" w:author="OLTRE" w:date="2024-07-08T13:11:00Z">
              <w:tcPr>
                <w:tcW w:w="4823" w:type="dxa"/>
                <w:gridSpan w:val="3"/>
              </w:tcPr>
            </w:tcPrChange>
          </w:tcPr>
          <w:p w14:paraId="450D541E" w14:textId="74D7A3A4" w:rsidR="000F1DA0" w:rsidRPr="00E1614A" w:rsidRDefault="000F1DA0" w:rsidP="000F1DA0">
            <w:pPr>
              <w:pStyle w:val="ListParagraph"/>
              <w:numPr>
                <w:ilvl w:val="1"/>
                <w:numId w:val="5"/>
              </w:numPr>
              <w:spacing w:after="120"/>
              <w:ind w:left="744" w:hanging="752"/>
              <w:contextualSpacing w:val="0"/>
              <w:jc w:val="both"/>
              <w:rPr>
                <w:rFonts w:ascii="Verdana" w:hAnsi="Verdana" w:cs="Verdana"/>
                <w:spacing w:val="-3"/>
                <w:sz w:val="20"/>
                <w:szCs w:val="20"/>
              </w:rPr>
            </w:pPr>
            <w:r w:rsidRPr="00E1614A">
              <w:rPr>
                <w:rFonts w:ascii="Verdana" w:hAnsi="Verdana" w:cs="Verdana"/>
                <w:spacing w:val="-3"/>
                <w:sz w:val="20"/>
                <w:szCs w:val="20"/>
              </w:rPr>
              <w:lastRenderedPageBreak/>
              <w:t>During the Interim Period</w:t>
            </w:r>
            <w:r w:rsidRPr="003B691E">
              <w:rPr>
                <w:rFonts w:ascii="Verdana" w:hAnsi="Verdana" w:cs="Verdana"/>
                <w:spacing w:val="-3"/>
                <w:sz w:val="20"/>
                <w:szCs w:val="20"/>
              </w:rPr>
              <w:t xml:space="preserve">, </w:t>
            </w:r>
            <w:r w:rsidRPr="003B691E">
              <w:rPr>
                <w:rFonts w:ascii="Verdana" w:hAnsi="Verdana" w:cs="Verdana"/>
                <w:spacing w:val="-3"/>
                <w:sz w:val="20"/>
                <w:szCs w:val="20"/>
                <w:lang w:val="en-ID"/>
              </w:rPr>
              <w:t>the Seller</w:t>
            </w:r>
            <w:r w:rsidRPr="00E1614A">
              <w:rPr>
                <w:rFonts w:ascii="Verdana" w:hAnsi="Verdana" w:cs="Verdana"/>
                <w:spacing w:val="-3"/>
                <w:sz w:val="20"/>
                <w:szCs w:val="20"/>
                <w:lang w:val="en-ID"/>
              </w:rPr>
              <w:t xml:space="preserve"> undertakes that she may not sell, assign, transfer or permit to be </w:t>
            </w:r>
            <w:r w:rsidRPr="000B6F7D">
              <w:rPr>
                <w:rFonts w:ascii="Verdana" w:hAnsi="Verdana" w:cs="Verdana"/>
                <w:spacing w:val="-3"/>
                <w:sz w:val="20"/>
                <w:szCs w:val="20"/>
              </w:rPr>
              <w:t>sold</w:t>
            </w:r>
            <w:r w:rsidRPr="00E1614A">
              <w:rPr>
                <w:rFonts w:ascii="Verdana" w:hAnsi="Verdana" w:cs="Verdana"/>
                <w:spacing w:val="-3"/>
                <w:sz w:val="20"/>
                <w:szCs w:val="20"/>
                <w:lang w:val="en-ID"/>
              </w:rPr>
              <w:t xml:space="preserve"> or transferred, or pledge or encumber in any way, all or any part of the Shares </w:t>
            </w:r>
            <w:r w:rsidRPr="00E1614A">
              <w:rPr>
                <w:rFonts w:ascii="Verdana" w:hAnsi="Verdana" w:cs="Verdana"/>
                <w:spacing w:val="-3"/>
                <w:sz w:val="20"/>
                <w:szCs w:val="20"/>
              </w:rPr>
              <w:t>without</w:t>
            </w:r>
            <w:r w:rsidRPr="00E1614A">
              <w:rPr>
                <w:rFonts w:ascii="Verdana" w:hAnsi="Verdana" w:cs="Verdana"/>
                <w:spacing w:val="-3"/>
                <w:sz w:val="20"/>
                <w:szCs w:val="20"/>
                <w:lang w:val="en-ID"/>
              </w:rPr>
              <w:t xml:space="preserve"> the prior written consent of the Purchaser.</w:t>
            </w:r>
            <w:r>
              <w:rPr>
                <w:rFonts w:ascii="Verdana" w:hAnsi="Verdana" w:cs="Verdana"/>
                <w:spacing w:val="-3"/>
                <w:sz w:val="20"/>
                <w:szCs w:val="20"/>
                <w:lang w:val="en-ID"/>
              </w:rPr>
              <w:t xml:space="preserve"> The Seller and REGENE further undertake that there will be no changes to the Shares during the Interim Period, including in respect of its nominal and rights attached to it. </w:t>
            </w:r>
          </w:p>
        </w:tc>
        <w:tc>
          <w:tcPr>
            <w:tcW w:w="257" w:type="dxa"/>
            <w:tcPrChange w:id="226" w:author="OLTRE" w:date="2024-07-08T13:11:00Z">
              <w:tcPr>
                <w:tcW w:w="257" w:type="dxa"/>
              </w:tcPr>
            </w:tcPrChange>
          </w:tcPr>
          <w:p w14:paraId="2B60CCA1" w14:textId="77777777" w:rsidR="000F1DA0" w:rsidRPr="008E0D95" w:rsidRDefault="000F1DA0" w:rsidP="000F1DA0">
            <w:pPr>
              <w:spacing w:after="120"/>
              <w:rPr>
                <w:rFonts w:ascii="Verdana" w:hAnsi="Verdana"/>
                <w:sz w:val="20"/>
                <w:szCs w:val="20"/>
              </w:rPr>
            </w:pPr>
          </w:p>
        </w:tc>
        <w:tc>
          <w:tcPr>
            <w:tcW w:w="4985" w:type="dxa"/>
            <w:tcPrChange w:id="227" w:author="OLTRE" w:date="2024-07-08T13:11:00Z">
              <w:tcPr>
                <w:tcW w:w="4985" w:type="dxa"/>
                <w:gridSpan w:val="2"/>
              </w:tcPr>
            </w:tcPrChange>
          </w:tcPr>
          <w:p w14:paraId="0C90700E" w14:textId="77777777" w:rsidR="000F1DA0" w:rsidRDefault="000F1DA0" w:rsidP="000F1DA0">
            <w:pPr>
              <w:pStyle w:val="ListParagraph"/>
              <w:spacing w:after="120"/>
              <w:ind w:left="831" w:hanging="831"/>
              <w:contextualSpacing w:val="0"/>
              <w:jc w:val="both"/>
              <w:rPr>
                <w:rFonts w:ascii="Verdana" w:hAnsi="Verdana"/>
                <w:color w:val="000000" w:themeColor="text1"/>
                <w:sz w:val="20"/>
                <w:szCs w:val="20"/>
              </w:rPr>
            </w:pPr>
            <w:r w:rsidRPr="00774A9A">
              <w:rPr>
                <w:rFonts w:ascii="Verdana" w:hAnsi="Verdana" w:cs="Verdana"/>
                <w:sz w:val="20"/>
                <w:szCs w:val="20"/>
              </w:rPr>
              <w:t xml:space="preserve">5.2. </w:t>
            </w:r>
            <w:r>
              <w:rPr>
                <w:rFonts w:ascii="Verdana" w:hAnsi="Verdana" w:cs="Verdana"/>
                <w:sz w:val="20"/>
                <w:szCs w:val="20"/>
              </w:rPr>
              <w:t xml:space="preserve">     </w:t>
            </w:r>
            <w:r w:rsidRPr="008E0D95">
              <w:rPr>
                <w:rFonts w:ascii="Verdana" w:hAnsi="Verdana"/>
                <w:color w:val="000000" w:themeColor="text1"/>
                <w:sz w:val="20"/>
                <w:szCs w:val="20"/>
              </w:rPr>
              <w:t xml:space="preserve">Selama Periode </w:t>
            </w:r>
            <w:r>
              <w:rPr>
                <w:rFonts w:ascii="Verdana" w:hAnsi="Verdana"/>
                <w:color w:val="000000" w:themeColor="text1"/>
                <w:sz w:val="20"/>
                <w:szCs w:val="20"/>
              </w:rPr>
              <w:t>Interim, Penjual berjanji bahwa ia tidak</w:t>
            </w:r>
            <w:r w:rsidRPr="008E0D95">
              <w:rPr>
                <w:rFonts w:ascii="Verdana" w:hAnsi="Verdana"/>
                <w:color w:val="000000" w:themeColor="text1"/>
                <w:sz w:val="20"/>
                <w:szCs w:val="20"/>
              </w:rPr>
              <w:t xml:space="preserve"> </w:t>
            </w:r>
            <w:r>
              <w:rPr>
                <w:rFonts w:ascii="Verdana" w:hAnsi="Verdana"/>
                <w:color w:val="000000" w:themeColor="text1"/>
                <w:sz w:val="20"/>
                <w:szCs w:val="20"/>
              </w:rPr>
              <w:t>akan</w:t>
            </w:r>
            <w:r w:rsidRPr="008E0D95">
              <w:rPr>
                <w:rFonts w:ascii="Verdana" w:hAnsi="Verdana"/>
                <w:color w:val="000000" w:themeColor="text1"/>
                <w:sz w:val="20"/>
                <w:szCs w:val="20"/>
              </w:rPr>
              <w:t xml:space="preserve"> menjual, mengalihkan, memindahtangankan atau mengizinkan untuk dijual atau dialihkan, atau menggadaikan atau membebani dengan cara apa pun, seluruh atau sebagian Saham tanpa izin tertulis sebelumnya dari Pembeli. Penjual dan REGENE selanjutnya berjanji bahwa tidak akan ada perubahan pada Saham selama Periode Interim, termasuk sehubungan dengan nominal dan hak yang melekat padanya.</w:t>
            </w:r>
          </w:p>
          <w:p w14:paraId="3B970C23" w14:textId="4331669D" w:rsidR="000F1DA0" w:rsidRPr="00774A9A" w:rsidRDefault="000F1DA0" w:rsidP="000F1DA0">
            <w:pPr>
              <w:pStyle w:val="ListParagraph"/>
              <w:spacing w:after="120"/>
              <w:ind w:left="831" w:hanging="831"/>
              <w:contextualSpacing w:val="0"/>
              <w:jc w:val="both"/>
              <w:rPr>
                <w:rFonts w:ascii="Verdana" w:hAnsi="Verdana" w:cs="Verdana"/>
                <w:sz w:val="20"/>
                <w:szCs w:val="20"/>
              </w:rPr>
            </w:pPr>
          </w:p>
        </w:tc>
      </w:tr>
      <w:tr w:rsidR="000F1DA0" w:rsidRPr="00E1614A" w14:paraId="03475F55" w14:textId="77777777" w:rsidTr="005A3E6C">
        <w:trPr>
          <w:trPrChange w:id="228" w:author="OLTRE" w:date="2024-07-08T13:11:00Z">
            <w:trPr>
              <w:gridBefore w:val="1"/>
            </w:trPr>
          </w:trPrChange>
        </w:trPr>
        <w:tc>
          <w:tcPr>
            <w:tcW w:w="4823" w:type="dxa"/>
            <w:tcPrChange w:id="229" w:author="OLTRE" w:date="2024-07-08T13:11:00Z">
              <w:tcPr>
                <w:tcW w:w="4823" w:type="dxa"/>
                <w:gridSpan w:val="3"/>
              </w:tcPr>
            </w:tcPrChange>
          </w:tcPr>
          <w:p w14:paraId="687211BC" w14:textId="77777777" w:rsidR="000F1DA0" w:rsidRPr="00774A9A" w:rsidRDefault="000F1DA0" w:rsidP="000F1DA0">
            <w:pPr>
              <w:pStyle w:val="ListParagraph"/>
              <w:numPr>
                <w:ilvl w:val="0"/>
                <w:numId w:val="5"/>
              </w:numPr>
              <w:spacing w:after="120"/>
              <w:ind w:left="744" w:hanging="744"/>
              <w:contextualSpacing w:val="0"/>
              <w:jc w:val="both"/>
              <w:rPr>
                <w:rFonts w:ascii="Verdana" w:hAnsi="Verdana"/>
                <w:sz w:val="20"/>
              </w:rPr>
            </w:pPr>
            <w:r w:rsidRPr="00E1614A">
              <w:rPr>
                <w:rFonts w:ascii="Verdana" w:hAnsi="Verdana" w:cs="Verdana"/>
                <w:b/>
                <w:bCs/>
                <w:spacing w:val="-3"/>
                <w:sz w:val="20"/>
                <w:szCs w:val="20"/>
              </w:rPr>
              <w:t>CLOSING</w:t>
            </w:r>
          </w:p>
        </w:tc>
        <w:tc>
          <w:tcPr>
            <w:tcW w:w="257" w:type="dxa"/>
            <w:tcPrChange w:id="230" w:author="OLTRE" w:date="2024-07-08T13:11:00Z">
              <w:tcPr>
                <w:tcW w:w="257" w:type="dxa"/>
              </w:tcPr>
            </w:tcPrChange>
          </w:tcPr>
          <w:p w14:paraId="7B1F4198" w14:textId="77777777" w:rsidR="000F1DA0" w:rsidRPr="00774A9A" w:rsidRDefault="000F1DA0" w:rsidP="000F1DA0">
            <w:pPr>
              <w:spacing w:after="120"/>
              <w:rPr>
                <w:rFonts w:ascii="Verdana" w:hAnsi="Verdana"/>
                <w:sz w:val="20"/>
              </w:rPr>
            </w:pPr>
          </w:p>
        </w:tc>
        <w:tc>
          <w:tcPr>
            <w:tcW w:w="4985" w:type="dxa"/>
            <w:tcPrChange w:id="231" w:author="OLTRE" w:date="2024-07-08T13:11:00Z">
              <w:tcPr>
                <w:tcW w:w="4985" w:type="dxa"/>
                <w:gridSpan w:val="2"/>
              </w:tcPr>
            </w:tcPrChange>
          </w:tcPr>
          <w:p w14:paraId="79245E6C" w14:textId="0C259856" w:rsidR="000F1DA0" w:rsidRPr="00774A9A" w:rsidRDefault="000F1DA0" w:rsidP="000F1DA0">
            <w:pPr>
              <w:pStyle w:val="ListParagraph"/>
              <w:numPr>
                <w:ilvl w:val="0"/>
                <w:numId w:val="6"/>
              </w:numPr>
              <w:spacing w:after="120"/>
              <w:ind w:left="831" w:hanging="831"/>
              <w:contextualSpacing w:val="0"/>
              <w:jc w:val="both"/>
              <w:rPr>
                <w:rFonts w:ascii="Verdana" w:hAnsi="Verdana"/>
                <w:b/>
                <w:sz w:val="20"/>
              </w:rPr>
            </w:pPr>
            <w:r w:rsidRPr="007F4951">
              <w:rPr>
                <w:rFonts w:ascii="Verdana" w:hAnsi="Verdana"/>
                <w:b/>
                <w:sz w:val="20"/>
              </w:rPr>
              <w:t>PENUTUP</w:t>
            </w:r>
            <w:r>
              <w:rPr>
                <w:rFonts w:ascii="Verdana" w:hAnsi="Verdana"/>
                <w:b/>
                <w:sz w:val="20"/>
              </w:rPr>
              <w:t>AN</w:t>
            </w:r>
          </w:p>
        </w:tc>
      </w:tr>
      <w:tr w:rsidR="000F1DA0" w:rsidRPr="00E1614A" w14:paraId="6ED59EB4" w14:textId="77777777" w:rsidTr="005A3E6C">
        <w:trPr>
          <w:trPrChange w:id="232" w:author="OLTRE" w:date="2024-07-08T13:11:00Z">
            <w:trPr>
              <w:gridBefore w:val="1"/>
            </w:trPr>
          </w:trPrChange>
        </w:trPr>
        <w:tc>
          <w:tcPr>
            <w:tcW w:w="4823" w:type="dxa"/>
            <w:tcPrChange w:id="233" w:author="OLTRE" w:date="2024-07-08T13:11:00Z">
              <w:tcPr>
                <w:tcW w:w="4823" w:type="dxa"/>
                <w:gridSpan w:val="3"/>
              </w:tcPr>
            </w:tcPrChange>
          </w:tcPr>
          <w:p w14:paraId="46D08344" w14:textId="3FECCD76" w:rsidR="000F1DA0" w:rsidRPr="00774A9A" w:rsidRDefault="000F1DA0" w:rsidP="000F1DA0">
            <w:pPr>
              <w:pStyle w:val="ListParagraph"/>
              <w:numPr>
                <w:ilvl w:val="0"/>
                <w:numId w:val="80"/>
              </w:numPr>
              <w:spacing w:after="120"/>
              <w:ind w:left="744" w:hanging="705"/>
              <w:jc w:val="both"/>
              <w:rPr>
                <w:rFonts w:ascii="Verdana" w:hAnsi="Verdana"/>
                <w:sz w:val="20"/>
              </w:rPr>
            </w:pPr>
            <w:r w:rsidRPr="00E1614A">
              <w:rPr>
                <w:rFonts w:ascii="Verdana" w:hAnsi="Verdana" w:cs="Verdana"/>
                <w:sz w:val="20"/>
                <w:szCs w:val="20"/>
              </w:rPr>
              <w:t xml:space="preserve">TIME AND VENUE </w:t>
            </w:r>
          </w:p>
        </w:tc>
        <w:tc>
          <w:tcPr>
            <w:tcW w:w="257" w:type="dxa"/>
            <w:tcPrChange w:id="234" w:author="OLTRE" w:date="2024-07-08T13:11:00Z">
              <w:tcPr>
                <w:tcW w:w="257" w:type="dxa"/>
              </w:tcPr>
            </w:tcPrChange>
          </w:tcPr>
          <w:p w14:paraId="484897E0" w14:textId="77777777" w:rsidR="000F1DA0" w:rsidRPr="00774A9A" w:rsidRDefault="000F1DA0" w:rsidP="000F1DA0">
            <w:pPr>
              <w:spacing w:after="120"/>
              <w:rPr>
                <w:rFonts w:ascii="Verdana" w:hAnsi="Verdana"/>
                <w:sz w:val="20"/>
              </w:rPr>
            </w:pPr>
          </w:p>
        </w:tc>
        <w:tc>
          <w:tcPr>
            <w:tcW w:w="4985" w:type="dxa"/>
            <w:tcPrChange w:id="235" w:author="OLTRE" w:date="2024-07-08T13:11:00Z">
              <w:tcPr>
                <w:tcW w:w="4985" w:type="dxa"/>
                <w:gridSpan w:val="2"/>
              </w:tcPr>
            </w:tcPrChange>
          </w:tcPr>
          <w:p w14:paraId="23F753DA" w14:textId="7A92F02B" w:rsidR="000F1DA0" w:rsidRPr="00774A9A" w:rsidRDefault="000F1DA0" w:rsidP="000F1DA0">
            <w:pPr>
              <w:pStyle w:val="ListParagraph"/>
              <w:numPr>
                <w:ilvl w:val="1"/>
                <w:numId w:val="5"/>
              </w:numPr>
              <w:spacing w:after="120"/>
              <w:ind w:left="831" w:hanging="831"/>
              <w:contextualSpacing w:val="0"/>
              <w:jc w:val="both"/>
              <w:rPr>
                <w:rFonts w:ascii="Verdana" w:hAnsi="Verdana"/>
                <w:sz w:val="20"/>
              </w:rPr>
            </w:pPr>
            <w:r w:rsidRPr="007F4951">
              <w:rPr>
                <w:rFonts w:ascii="Verdana" w:hAnsi="Verdana"/>
                <w:sz w:val="20"/>
              </w:rPr>
              <w:t xml:space="preserve">TANGGAL </w:t>
            </w:r>
            <w:r>
              <w:rPr>
                <w:rFonts w:ascii="Verdana" w:hAnsi="Verdana"/>
                <w:sz w:val="20"/>
              </w:rPr>
              <w:t>DAN TEMPAT</w:t>
            </w:r>
          </w:p>
        </w:tc>
      </w:tr>
      <w:tr w:rsidR="000F1DA0" w:rsidRPr="00E1614A" w14:paraId="69EDEAE5" w14:textId="77777777" w:rsidTr="005A3E6C">
        <w:trPr>
          <w:trPrChange w:id="236" w:author="OLTRE" w:date="2024-07-08T13:11:00Z">
            <w:trPr>
              <w:gridBefore w:val="1"/>
            </w:trPr>
          </w:trPrChange>
        </w:trPr>
        <w:tc>
          <w:tcPr>
            <w:tcW w:w="4823" w:type="dxa"/>
            <w:tcPrChange w:id="237" w:author="OLTRE" w:date="2024-07-08T13:11:00Z">
              <w:tcPr>
                <w:tcW w:w="4823" w:type="dxa"/>
                <w:gridSpan w:val="3"/>
              </w:tcPr>
            </w:tcPrChange>
          </w:tcPr>
          <w:p w14:paraId="7DE99128" w14:textId="13D9CCD8" w:rsidR="000F1DA0" w:rsidRPr="00774A9A" w:rsidRDefault="000F1DA0" w:rsidP="000F1DA0">
            <w:pPr>
              <w:spacing w:after="120"/>
              <w:ind w:left="744"/>
              <w:jc w:val="both"/>
              <w:rPr>
                <w:rFonts w:ascii="Verdana" w:hAnsi="Verdana"/>
                <w:sz w:val="20"/>
              </w:rPr>
            </w:pPr>
            <w:r w:rsidRPr="00E1614A">
              <w:rPr>
                <w:rFonts w:ascii="Verdana" w:hAnsi="Verdana" w:cs="Verdana"/>
                <w:sz w:val="20"/>
                <w:szCs w:val="20"/>
              </w:rPr>
              <w:t xml:space="preserve">Subject to the satisfaction of the Conditions Precedent, the Closing shall take </w:t>
            </w:r>
            <w:r w:rsidRPr="003B691E">
              <w:rPr>
                <w:rFonts w:ascii="Verdana" w:hAnsi="Verdana" w:cs="Verdana"/>
                <w:sz w:val="20"/>
                <w:szCs w:val="20"/>
              </w:rPr>
              <w:t xml:space="preserve">place at a place and time mutually agreed by the Seller and </w:t>
            </w:r>
            <w:r w:rsidRPr="00774A9A">
              <w:rPr>
                <w:rFonts w:ascii="Verdana" w:hAnsi="Verdana"/>
                <w:sz w:val="20"/>
              </w:rPr>
              <w:t>Purchaser</w:t>
            </w:r>
            <w:r w:rsidRPr="003B691E">
              <w:rPr>
                <w:rFonts w:ascii="Verdana" w:hAnsi="Verdana" w:cs="Verdana"/>
                <w:sz w:val="20"/>
                <w:szCs w:val="20"/>
              </w:rPr>
              <w:t xml:space="preserve">, which shall be on a Business Day which falls no later than 5 (five) Business Days from the date on which the Conditions Precedent have been satisfied or waived by the Parties, or at any other time, place and date as the </w:t>
            </w:r>
            <w:r w:rsidRPr="00774A9A">
              <w:rPr>
                <w:rFonts w:ascii="Verdana" w:hAnsi="Verdana"/>
                <w:sz w:val="20"/>
              </w:rPr>
              <w:t>Parties</w:t>
            </w:r>
            <w:r w:rsidRPr="003B691E">
              <w:rPr>
                <w:rFonts w:ascii="Verdana" w:hAnsi="Verdana" w:cs="Verdana"/>
                <w:sz w:val="20"/>
                <w:szCs w:val="20"/>
              </w:rPr>
              <w:t xml:space="preserve"> ma</w:t>
            </w:r>
            <w:r w:rsidRPr="00E1614A">
              <w:rPr>
                <w:rFonts w:ascii="Verdana" w:hAnsi="Verdana" w:cs="Verdana"/>
                <w:sz w:val="20"/>
                <w:szCs w:val="20"/>
              </w:rPr>
              <w:t>y agree. The date on which Closing occurs shall be referred to as the “</w:t>
            </w:r>
            <w:r w:rsidRPr="00E1614A">
              <w:rPr>
                <w:rFonts w:ascii="Verdana" w:hAnsi="Verdana" w:cs="Verdana"/>
                <w:b/>
                <w:bCs/>
                <w:sz w:val="20"/>
                <w:szCs w:val="20"/>
              </w:rPr>
              <w:t>Closing Date</w:t>
            </w:r>
            <w:r w:rsidRPr="00E1614A">
              <w:rPr>
                <w:rFonts w:ascii="Verdana" w:hAnsi="Verdana" w:cs="Verdana"/>
                <w:sz w:val="20"/>
                <w:szCs w:val="20"/>
              </w:rPr>
              <w:t xml:space="preserve">”.  </w:t>
            </w:r>
          </w:p>
        </w:tc>
        <w:tc>
          <w:tcPr>
            <w:tcW w:w="257" w:type="dxa"/>
            <w:tcPrChange w:id="238" w:author="OLTRE" w:date="2024-07-08T13:11:00Z">
              <w:tcPr>
                <w:tcW w:w="257" w:type="dxa"/>
              </w:tcPr>
            </w:tcPrChange>
          </w:tcPr>
          <w:p w14:paraId="04729795" w14:textId="77777777" w:rsidR="000F1DA0" w:rsidRPr="00774A9A" w:rsidRDefault="000F1DA0" w:rsidP="000F1DA0">
            <w:pPr>
              <w:spacing w:after="120"/>
              <w:rPr>
                <w:rFonts w:ascii="Verdana" w:hAnsi="Verdana"/>
                <w:sz w:val="20"/>
              </w:rPr>
            </w:pPr>
          </w:p>
        </w:tc>
        <w:tc>
          <w:tcPr>
            <w:tcW w:w="4985" w:type="dxa"/>
            <w:tcPrChange w:id="239" w:author="OLTRE" w:date="2024-07-08T13:11:00Z">
              <w:tcPr>
                <w:tcW w:w="4985" w:type="dxa"/>
                <w:gridSpan w:val="2"/>
              </w:tcPr>
            </w:tcPrChange>
          </w:tcPr>
          <w:p w14:paraId="3B2DDFC2" w14:textId="48186363" w:rsidR="000F1DA0" w:rsidRPr="00774A9A" w:rsidRDefault="000F1DA0" w:rsidP="000F1DA0">
            <w:pPr>
              <w:spacing w:after="120"/>
              <w:ind w:left="831"/>
              <w:jc w:val="both"/>
              <w:rPr>
                <w:rFonts w:ascii="Verdana" w:hAnsi="Verdana"/>
                <w:bCs/>
                <w:sz w:val="20"/>
              </w:rPr>
            </w:pPr>
            <w:r w:rsidRPr="00774A9A">
              <w:rPr>
                <w:rFonts w:ascii="Verdana" w:hAnsi="Verdana"/>
                <w:bCs/>
                <w:color w:val="000000" w:themeColor="text1"/>
                <w:sz w:val="20"/>
                <w:szCs w:val="20"/>
              </w:rPr>
              <w:t>Dengan tunduk pada</w:t>
            </w:r>
            <w:r w:rsidRPr="00774A9A">
              <w:rPr>
                <w:rFonts w:ascii="Verdana" w:hAnsi="Verdana"/>
                <w:bCs/>
                <w:color w:val="000000" w:themeColor="text1"/>
                <w:sz w:val="20"/>
                <w:szCs w:val="20"/>
                <w:lang w:val="id-ID"/>
              </w:rPr>
              <w:t xml:space="preserve"> pemenuhan</w:t>
            </w:r>
            <w:r w:rsidRPr="00774A9A">
              <w:rPr>
                <w:rFonts w:ascii="Verdana" w:hAnsi="Verdana"/>
                <w:bCs/>
                <w:color w:val="000000" w:themeColor="text1"/>
                <w:sz w:val="20"/>
                <w:szCs w:val="20"/>
              </w:rPr>
              <w:t xml:space="preserve"> Ketentuan Prasyarat, Penutupan akan dilakukan pada waktu dan tempat yang disepakati bersama oleh Para Pihak yaitu pada Hari Kerja selambat-lambatnya 5 (lima) Hari Kerja sejak tanggal Ketentuan Prasyarat telah terpenuh</w:t>
            </w:r>
            <w:r>
              <w:rPr>
                <w:rFonts w:ascii="Verdana" w:hAnsi="Verdana"/>
                <w:bCs/>
                <w:color w:val="000000" w:themeColor="text1"/>
                <w:sz w:val="20"/>
                <w:szCs w:val="20"/>
              </w:rPr>
              <w:t>i</w:t>
            </w:r>
            <w:r w:rsidRPr="00774A9A">
              <w:rPr>
                <w:rFonts w:ascii="Verdana" w:hAnsi="Verdana"/>
                <w:bCs/>
                <w:color w:val="000000" w:themeColor="text1"/>
                <w:sz w:val="20"/>
                <w:szCs w:val="20"/>
              </w:rPr>
              <w:t xml:space="preserve"> atau dikesampingkan oleh P</w:t>
            </w:r>
            <w:r>
              <w:rPr>
                <w:rFonts w:ascii="Verdana" w:hAnsi="Verdana"/>
                <w:bCs/>
                <w:color w:val="000000" w:themeColor="text1"/>
                <w:sz w:val="20"/>
                <w:szCs w:val="20"/>
              </w:rPr>
              <w:t>ara Pihak</w:t>
            </w:r>
            <w:r w:rsidRPr="00774A9A">
              <w:rPr>
                <w:rFonts w:ascii="Verdana" w:hAnsi="Verdana"/>
                <w:bCs/>
                <w:color w:val="000000" w:themeColor="text1"/>
                <w:sz w:val="20"/>
                <w:szCs w:val="20"/>
              </w:rPr>
              <w:t xml:space="preserve">, atau pada waktu, tempat dan tanggal lain yang disepakati </w:t>
            </w:r>
            <w:r>
              <w:rPr>
                <w:rFonts w:ascii="Verdana" w:hAnsi="Verdana"/>
                <w:bCs/>
                <w:color w:val="000000" w:themeColor="text1"/>
                <w:sz w:val="20"/>
                <w:szCs w:val="20"/>
              </w:rPr>
              <w:t xml:space="preserve">oleh </w:t>
            </w:r>
            <w:r w:rsidRPr="00774A9A">
              <w:rPr>
                <w:rFonts w:ascii="Verdana" w:hAnsi="Verdana"/>
                <w:bCs/>
                <w:color w:val="000000" w:themeColor="text1"/>
                <w:sz w:val="20"/>
                <w:szCs w:val="20"/>
              </w:rPr>
              <w:t>Para Pihak. Tanggal dilaksanakan</w:t>
            </w:r>
            <w:r>
              <w:rPr>
                <w:rFonts w:ascii="Verdana" w:hAnsi="Verdana"/>
                <w:bCs/>
                <w:color w:val="000000" w:themeColor="text1"/>
                <w:sz w:val="20"/>
                <w:szCs w:val="20"/>
              </w:rPr>
              <w:t>nya</w:t>
            </w:r>
            <w:r w:rsidRPr="00774A9A">
              <w:rPr>
                <w:rFonts w:ascii="Verdana" w:hAnsi="Verdana"/>
                <w:bCs/>
                <w:color w:val="000000" w:themeColor="text1"/>
                <w:sz w:val="20"/>
                <w:szCs w:val="20"/>
              </w:rPr>
              <w:t xml:space="preserve"> Penutupan disebut sebagai “</w:t>
            </w:r>
            <w:r w:rsidRPr="00774A9A">
              <w:rPr>
                <w:rFonts w:ascii="Verdana" w:hAnsi="Verdana"/>
                <w:b/>
                <w:color w:val="000000" w:themeColor="text1"/>
                <w:sz w:val="20"/>
                <w:szCs w:val="20"/>
              </w:rPr>
              <w:t>Tanggal Penutupan</w:t>
            </w:r>
            <w:del w:id="240" w:author="OLTRE" w:date="2024-07-08T13:11:00Z">
              <w:r w:rsidR="008E0D95" w:rsidRPr="00F756C4">
                <w:rPr>
                  <w:rFonts w:ascii="Verdana" w:hAnsi="Verdana"/>
                  <w:bCs/>
                  <w:color w:val="000000" w:themeColor="text1"/>
                  <w:sz w:val="20"/>
                  <w:szCs w:val="20"/>
                </w:rPr>
                <w:delText>”)</w:delText>
              </w:r>
              <w:r w:rsidR="00240E41" w:rsidRPr="008E0D95">
                <w:rPr>
                  <w:rFonts w:ascii="Verdana" w:hAnsi="Verdana"/>
                  <w:bCs/>
                  <w:sz w:val="20"/>
                </w:rPr>
                <w:delText>.</w:delText>
              </w:r>
            </w:del>
            <w:ins w:id="241" w:author="OLTRE" w:date="2024-07-08T13:11:00Z">
              <w:r w:rsidRPr="00774A9A">
                <w:rPr>
                  <w:rFonts w:ascii="Verdana" w:hAnsi="Verdana"/>
                  <w:bCs/>
                  <w:color w:val="000000" w:themeColor="text1"/>
                  <w:sz w:val="20"/>
                  <w:szCs w:val="20"/>
                </w:rPr>
                <w:t>”</w:t>
              </w:r>
              <w:r w:rsidRPr="008E0D95">
                <w:rPr>
                  <w:rFonts w:ascii="Verdana" w:hAnsi="Verdana"/>
                  <w:bCs/>
                  <w:sz w:val="20"/>
                </w:rPr>
                <w:t>.</w:t>
              </w:r>
            </w:ins>
          </w:p>
        </w:tc>
      </w:tr>
      <w:tr w:rsidR="000F1DA0" w:rsidRPr="00E1614A" w14:paraId="41535349" w14:textId="77777777" w:rsidTr="005A3E6C">
        <w:trPr>
          <w:trPrChange w:id="242" w:author="OLTRE" w:date="2024-07-08T13:11:00Z">
            <w:trPr>
              <w:gridBefore w:val="1"/>
            </w:trPr>
          </w:trPrChange>
        </w:trPr>
        <w:tc>
          <w:tcPr>
            <w:tcW w:w="4823" w:type="dxa"/>
            <w:tcPrChange w:id="243" w:author="OLTRE" w:date="2024-07-08T13:11:00Z">
              <w:tcPr>
                <w:tcW w:w="4823" w:type="dxa"/>
                <w:gridSpan w:val="3"/>
              </w:tcPr>
            </w:tcPrChange>
          </w:tcPr>
          <w:p w14:paraId="3DF40149" w14:textId="2AC0854C" w:rsidR="000F1DA0" w:rsidRPr="00774A9A" w:rsidRDefault="000F1DA0" w:rsidP="000F1DA0">
            <w:pPr>
              <w:pStyle w:val="ListParagraph"/>
              <w:numPr>
                <w:ilvl w:val="0"/>
                <w:numId w:val="80"/>
              </w:numPr>
              <w:spacing w:after="120"/>
              <w:ind w:left="744" w:hanging="705"/>
              <w:jc w:val="both"/>
              <w:rPr>
                <w:rFonts w:ascii="Verdana" w:hAnsi="Verdana"/>
                <w:sz w:val="20"/>
              </w:rPr>
            </w:pPr>
            <w:r w:rsidRPr="00E1614A">
              <w:rPr>
                <w:rFonts w:ascii="Verdana" w:hAnsi="Verdana" w:cs="Verdana"/>
                <w:sz w:val="20"/>
                <w:szCs w:val="20"/>
              </w:rPr>
              <w:t>ACTIONS AT CLOSING</w:t>
            </w:r>
          </w:p>
        </w:tc>
        <w:tc>
          <w:tcPr>
            <w:tcW w:w="257" w:type="dxa"/>
            <w:tcPrChange w:id="244" w:author="OLTRE" w:date="2024-07-08T13:11:00Z">
              <w:tcPr>
                <w:tcW w:w="257" w:type="dxa"/>
              </w:tcPr>
            </w:tcPrChange>
          </w:tcPr>
          <w:p w14:paraId="54E22EC7" w14:textId="77777777" w:rsidR="000F1DA0" w:rsidRPr="00774A9A" w:rsidRDefault="000F1DA0" w:rsidP="000F1DA0">
            <w:pPr>
              <w:spacing w:after="120"/>
              <w:rPr>
                <w:rFonts w:ascii="Verdana" w:hAnsi="Verdana"/>
                <w:sz w:val="20"/>
              </w:rPr>
            </w:pPr>
          </w:p>
        </w:tc>
        <w:tc>
          <w:tcPr>
            <w:tcW w:w="4985" w:type="dxa"/>
            <w:tcPrChange w:id="245" w:author="OLTRE" w:date="2024-07-08T13:11:00Z">
              <w:tcPr>
                <w:tcW w:w="4985" w:type="dxa"/>
                <w:gridSpan w:val="2"/>
              </w:tcPr>
            </w:tcPrChange>
          </w:tcPr>
          <w:p w14:paraId="0429594B" w14:textId="3526F86E" w:rsidR="000F1DA0" w:rsidRPr="00774A9A" w:rsidRDefault="000F1DA0" w:rsidP="000F1DA0">
            <w:pPr>
              <w:pStyle w:val="ListParagraph"/>
              <w:numPr>
                <w:ilvl w:val="1"/>
                <w:numId w:val="5"/>
              </w:numPr>
              <w:spacing w:after="120"/>
              <w:ind w:left="831" w:hanging="831"/>
              <w:contextualSpacing w:val="0"/>
              <w:jc w:val="both"/>
              <w:rPr>
                <w:rFonts w:ascii="Verdana" w:hAnsi="Verdana"/>
                <w:sz w:val="20"/>
              </w:rPr>
            </w:pPr>
            <w:r>
              <w:rPr>
                <w:rFonts w:ascii="Verdana" w:hAnsi="Verdana"/>
                <w:sz w:val="20"/>
              </w:rPr>
              <w:t xml:space="preserve">TINDAKAN PADA SAAT </w:t>
            </w:r>
            <w:r w:rsidRPr="007F4951">
              <w:rPr>
                <w:rFonts w:ascii="Verdana" w:hAnsi="Verdana"/>
                <w:sz w:val="20"/>
              </w:rPr>
              <w:t>PENUTUPAN</w:t>
            </w:r>
          </w:p>
        </w:tc>
      </w:tr>
      <w:tr w:rsidR="000F1DA0" w:rsidRPr="00E1614A" w14:paraId="11B5EF86" w14:textId="77777777" w:rsidTr="005A3E6C">
        <w:trPr>
          <w:trPrChange w:id="246" w:author="OLTRE" w:date="2024-07-08T13:11:00Z">
            <w:trPr>
              <w:gridBefore w:val="1"/>
            </w:trPr>
          </w:trPrChange>
        </w:trPr>
        <w:tc>
          <w:tcPr>
            <w:tcW w:w="4823" w:type="dxa"/>
            <w:tcPrChange w:id="247" w:author="OLTRE" w:date="2024-07-08T13:11:00Z">
              <w:tcPr>
                <w:tcW w:w="4823" w:type="dxa"/>
                <w:gridSpan w:val="3"/>
              </w:tcPr>
            </w:tcPrChange>
          </w:tcPr>
          <w:p w14:paraId="34AEE479" w14:textId="562B4300" w:rsidR="000F1DA0" w:rsidRPr="00774A9A" w:rsidRDefault="000F1DA0" w:rsidP="000F1DA0">
            <w:pPr>
              <w:spacing w:after="120"/>
              <w:ind w:left="744"/>
              <w:jc w:val="both"/>
              <w:rPr>
                <w:rFonts w:ascii="Verdana" w:hAnsi="Verdana"/>
                <w:sz w:val="20"/>
              </w:rPr>
            </w:pPr>
            <w:r w:rsidRPr="00E1614A">
              <w:rPr>
                <w:rFonts w:ascii="Verdana" w:hAnsi="Verdana" w:cs="Verdana"/>
                <w:sz w:val="20"/>
                <w:szCs w:val="20"/>
              </w:rPr>
              <w:t xml:space="preserve">At the Closing, subject to the simultaneous performance of the following actions shall be conducted: </w:t>
            </w:r>
          </w:p>
        </w:tc>
        <w:tc>
          <w:tcPr>
            <w:tcW w:w="257" w:type="dxa"/>
            <w:tcPrChange w:id="248" w:author="OLTRE" w:date="2024-07-08T13:11:00Z">
              <w:tcPr>
                <w:tcW w:w="257" w:type="dxa"/>
              </w:tcPr>
            </w:tcPrChange>
          </w:tcPr>
          <w:p w14:paraId="347FBE57" w14:textId="77777777" w:rsidR="000F1DA0" w:rsidRPr="00774A9A" w:rsidRDefault="000F1DA0" w:rsidP="000F1DA0">
            <w:pPr>
              <w:spacing w:after="120"/>
              <w:rPr>
                <w:rFonts w:ascii="Verdana" w:hAnsi="Verdana"/>
                <w:sz w:val="20"/>
              </w:rPr>
            </w:pPr>
          </w:p>
        </w:tc>
        <w:tc>
          <w:tcPr>
            <w:tcW w:w="4985" w:type="dxa"/>
            <w:tcPrChange w:id="249" w:author="OLTRE" w:date="2024-07-08T13:11:00Z">
              <w:tcPr>
                <w:tcW w:w="4985" w:type="dxa"/>
                <w:gridSpan w:val="2"/>
              </w:tcPr>
            </w:tcPrChange>
          </w:tcPr>
          <w:p w14:paraId="23B5D4EB" w14:textId="6E5000FD" w:rsidR="000F1DA0" w:rsidRPr="00774A9A" w:rsidRDefault="000F1DA0" w:rsidP="000F1DA0">
            <w:pPr>
              <w:spacing w:after="120"/>
              <w:ind w:left="831"/>
              <w:jc w:val="both"/>
              <w:rPr>
                <w:rFonts w:ascii="Verdana" w:hAnsi="Verdana"/>
                <w:sz w:val="20"/>
              </w:rPr>
            </w:pPr>
            <w:r w:rsidRPr="008E0D95">
              <w:rPr>
                <w:rFonts w:ascii="Verdana" w:hAnsi="Verdana" w:cs="Verdana"/>
                <w:sz w:val="20"/>
                <w:szCs w:val="20"/>
              </w:rPr>
              <w:t xml:space="preserve">Pada </w:t>
            </w:r>
            <w:r>
              <w:rPr>
                <w:rFonts w:ascii="Verdana" w:hAnsi="Verdana" w:cs="Verdana"/>
                <w:sz w:val="20"/>
                <w:szCs w:val="20"/>
              </w:rPr>
              <w:t xml:space="preserve">saat </w:t>
            </w:r>
            <w:r w:rsidRPr="008E0D95">
              <w:rPr>
                <w:rFonts w:ascii="Verdana" w:hAnsi="Verdana" w:cs="Verdana"/>
                <w:sz w:val="20"/>
                <w:szCs w:val="20"/>
              </w:rPr>
              <w:t xml:space="preserve">Penutupan, dengan tunduk pada pelaksanaan </w:t>
            </w:r>
            <w:r>
              <w:rPr>
                <w:rFonts w:ascii="Verdana" w:hAnsi="Verdana" w:cs="Verdana"/>
                <w:sz w:val="20"/>
                <w:szCs w:val="20"/>
              </w:rPr>
              <w:t xml:space="preserve">dari </w:t>
            </w:r>
            <w:r w:rsidRPr="008E0D95">
              <w:rPr>
                <w:rFonts w:ascii="Verdana" w:hAnsi="Verdana" w:cs="Verdana"/>
                <w:sz w:val="20"/>
                <w:szCs w:val="20"/>
              </w:rPr>
              <w:t>tindakan-tindakan berikut secara bersamaan:</w:t>
            </w:r>
          </w:p>
        </w:tc>
      </w:tr>
      <w:tr w:rsidR="000F1DA0" w:rsidRPr="00E1614A" w14:paraId="079F4DD2" w14:textId="77777777" w:rsidTr="005A3E6C">
        <w:trPr>
          <w:trPrChange w:id="250" w:author="OLTRE" w:date="2024-07-08T13:11:00Z">
            <w:trPr>
              <w:gridBefore w:val="1"/>
            </w:trPr>
          </w:trPrChange>
        </w:trPr>
        <w:tc>
          <w:tcPr>
            <w:tcW w:w="4823" w:type="dxa"/>
            <w:tcPrChange w:id="251" w:author="OLTRE" w:date="2024-07-08T13:11:00Z">
              <w:tcPr>
                <w:tcW w:w="4823" w:type="dxa"/>
                <w:gridSpan w:val="3"/>
              </w:tcPr>
            </w:tcPrChange>
          </w:tcPr>
          <w:p w14:paraId="43C4983C" w14:textId="6D4B8CF9" w:rsidR="000F1DA0" w:rsidRPr="00774A9A" w:rsidRDefault="000F1DA0" w:rsidP="000F1DA0">
            <w:pPr>
              <w:pStyle w:val="ListParagraph"/>
              <w:numPr>
                <w:ilvl w:val="0"/>
                <w:numId w:val="14"/>
              </w:numPr>
              <w:spacing w:after="120"/>
              <w:ind w:left="1169" w:hanging="425"/>
              <w:contextualSpacing w:val="0"/>
              <w:jc w:val="both"/>
              <w:rPr>
                <w:rFonts w:ascii="Verdana" w:hAnsi="Verdana"/>
                <w:sz w:val="20"/>
              </w:rPr>
            </w:pPr>
            <w:r w:rsidRPr="003B691E">
              <w:rPr>
                <w:rFonts w:ascii="Verdana" w:hAnsi="Verdana" w:cs="Verdana"/>
                <w:sz w:val="20"/>
                <w:szCs w:val="20"/>
              </w:rPr>
              <w:t xml:space="preserve">The </w:t>
            </w:r>
            <w:r w:rsidRPr="00774A9A">
              <w:rPr>
                <w:rFonts w:ascii="Verdana" w:hAnsi="Verdana"/>
                <w:sz w:val="20"/>
              </w:rPr>
              <w:t>Purchaser</w:t>
            </w:r>
            <w:r w:rsidRPr="003B691E">
              <w:rPr>
                <w:rFonts w:ascii="Verdana" w:hAnsi="Verdana" w:cs="Verdana"/>
                <w:sz w:val="20"/>
                <w:szCs w:val="20"/>
              </w:rPr>
              <w:t xml:space="preserve"> shall pay the Purchase Price in immediately available funds by way of bank transfer to the designated bank account of the Seller and provide to the Seller a copy of the evidence of bank remittance;</w:t>
            </w:r>
          </w:p>
        </w:tc>
        <w:tc>
          <w:tcPr>
            <w:tcW w:w="257" w:type="dxa"/>
            <w:tcPrChange w:id="252" w:author="OLTRE" w:date="2024-07-08T13:11:00Z">
              <w:tcPr>
                <w:tcW w:w="257" w:type="dxa"/>
              </w:tcPr>
            </w:tcPrChange>
          </w:tcPr>
          <w:p w14:paraId="6810FFE6" w14:textId="77777777" w:rsidR="000F1DA0" w:rsidRPr="00774A9A" w:rsidRDefault="000F1DA0" w:rsidP="000F1DA0">
            <w:pPr>
              <w:spacing w:after="120"/>
              <w:rPr>
                <w:rFonts w:ascii="Verdana" w:hAnsi="Verdana"/>
                <w:sz w:val="20"/>
              </w:rPr>
            </w:pPr>
          </w:p>
        </w:tc>
        <w:tc>
          <w:tcPr>
            <w:tcW w:w="4985" w:type="dxa"/>
            <w:tcPrChange w:id="253" w:author="OLTRE" w:date="2024-07-08T13:11:00Z">
              <w:tcPr>
                <w:tcW w:w="4985" w:type="dxa"/>
                <w:gridSpan w:val="2"/>
              </w:tcPr>
            </w:tcPrChange>
          </w:tcPr>
          <w:p w14:paraId="6F360D0B" w14:textId="7A87D45A" w:rsidR="000F1DA0" w:rsidRPr="00774A9A" w:rsidRDefault="000F1DA0" w:rsidP="000F1DA0">
            <w:pPr>
              <w:pStyle w:val="ListParagraph"/>
              <w:numPr>
                <w:ilvl w:val="0"/>
                <w:numId w:val="15"/>
              </w:numPr>
              <w:spacing w:after="120"/>
              <w:ind w:left="1257" w:hanging="426"/>
              <w:contextualSpacing w:val="0"/>
              <w:jc w:val="both"/>
              <w:rPr>
                <w:rFonts w:ascii="Verdana" w:hAnsi="Verdana"/>
                <w:sz w:val="20"/>
              </w:rPr>
            </w:pPr>
            <w:r w:rsidRPr="00774A9A">
              <w:rPr>
                <w:rFonts w:ascii="Verdana" w:hAnsi="Verdana"/>
                <w:bCs/>
                <w:sz w:val="20"/>
              </w:rPr>
              <w:t>Pembeli</w:t>
            </w:r>
            <w:r w:rsidRPr="007F4951">
              <w:rPr>
                <w:rFonts w:ascii="Verdana" w:hAnsi="Verdana"/>
                <w:sz w:val="20"/>
              </w:rPr>
              <w:t xml:space="preserve"> </w:t>
            </w:r>
            <w:r>
              <w:rPr>
                <w:rFonts w:ascii="Verdana" w:hAnsi="Verdana"/>
                <w:sz w:val="20"/>
              </w:rPr>
              <w:t xml:space="preserve"> wajib membayar </w:t>
            </w:r>
            <w:r w:rsidRPr="007F4951">
              <w:rPr>
                <w:rFonts w:ascii="Verdana" w:hAnsi="Verdana"/>
                <w:sz w:val="20"/>
              </w:rPr>
              <w:t xml:space="preserve">Harga Pembelian </w:t>
            </w:r>
            <w:r w:rsidRPr="00774A9A">
              <w:rPr>
                <w:rFonts w:ascii="Verdana" w:hAnsi="Verdana"/>
                <w:sz w:val="20"/>
                <w:szCs w:val="20"/>
              </w:rPr>
              <w:t>segera sejak tersedianya dana</w:t>
            </w:r>
            <w:r w:rsidRPr="00774A9A">
              <w:rPr>
                <w:rFonts w:ascii="Verdana" w:hAnsi="Verdana"/>
                <w:b/>
                <w:sz w:val="20"/>
                <w:szCs w:val="20"/>
              </w:rPr>
              <w:t xml:space="preserve"> </w:t>
            </w:r>
            <w:r w:rsidRPr="00774A9A">
              <w:rPr>
                <w:rFonts w:ascii="Verdana" w:hAnsi="Verdana"/>
                <w:sz w:val="20"/>
                <w:szCs w:val="20"/>
              </w:rPr>
              <w:t xml:space="preserve">melalui transfer bank </w:t>
            </w:r>
            <w:r w:rsidRPr="007F4951">
              <w:rPr>
                <w:rFonts w:ascii="Verdana" w:hAnsi="Verdana"/>
                <w:sz w:val="20"/>
              </w:rPr>
              <w:t xml:space="preserve">ke rekening </w:t>
            </w:r>
            <w:r>
              <w:rPr>
                <w:rFonts w:ascii="Verdana" w:hAnsi="Verdana"/>
                <w:sz w:val="20"/>
              </w:rPr>
              <w:t xml:space="preserve">bank </w:t>
            </w:r>
            <w:r w:rsidRPr="007F4951">
              <w:rPr>
                <w:rFonts w:ascii="Verdana" w:hAnsi="Verdana"/>
                <w:sz w:val="20"/>
              </w:rPr>
              <w:t xml:space="preserve">yang ditunjuk </w:t>
            </w:r>
            <w:r>
              <w:rPr>
                <w:rFonts w:ascii="Verdana" w:hAnsi="Verdana"/>
                <w:sz w:val="20"/>
              </w:rPr>
              <w:t xml:space="preserve">milik Penjual </w:t>
            </w:r>
            <w:r w:rsidRPr="000F3B04">
              <w:rPr>
                <w:rFonts w:ascii="Verdana" w:hAnsi="Verdana"/>
                <w:sz w:val="20"/>
              </w:rPr>
              <w:t>dan memberikan kepada Penjual salinan bukti pengiriman uang melalui bank;</w:t>
            </w:r>
          </w:p>
        </w:tc>
      </w:tr>
      <w:tr w:rsidR="000F1DA0" w:rsidRPr="00E1614A" w14:paraId="076EC04C" w14:textId="77777777" w:rsidTr="005A3E6C">
        <w:trPr>
          <w:trPrChange w:id="254" w:author="OLTRE" w:date="2024-07-08T13:11:00Z">
            <w:trPr>
              <w:gridBefore w:val="1"/>
            </w:trPr>
          </w:trPrChange>
        </w:trPr>
        <w:tc>
          <w:tcPr>
            <w:tcW w:w="4823" w:type="dxa"/>
            <w:tcPrChange w:id="255" w:author="OLTRE" w:date="2024-07-08T13:11:00Z">
              <w:tcPr>
                <w:tcW w:w="4823" w:type="dxa"/>
                <w:gridSpan w:val="3"/>
              </w:tcPr>
            </w:tcPrChange>
          </w:tcPr>
          <w:p w14:paraId="117EDC28" w14:textId="74C6BA7D" w:rsidR="000F1DA0" w:rsidRPr="00774A9A" w:rsidRDefault="000F1DA0" w:rsidP="000F1DA0">
            <w:pPr>
              <w:pStyle w:val="ListParagraph"/>
              <w:numPr>
                <w:ilvl w:val="0"/>
                <w:numId w:val="14"/>
              </w:numPr>
              <w:spacing w:after="120"/>
              <w:ind w:left="1169" w:hanging="425"/>
              <w:contextualSpacing w:val="0"/>
              <w:jc w:val="both"/>
              <w:rPr>
                <w:rFonts w:ascii="Verdana" w:hAnsi="Verdana"/>
                <w:sz w:val="20"/>
              </w:rPr>
            </w:pPr>
            <w:r w:rsidRPr="003B691E">
              <w:rPr>
                <w:rFonts w:ascii="Verdana" w:hAnsi="Verdana" w:cs="Verdana"/>
                <w:sz w:val="20"/>
                <w:szCs w:val="20"/>
              </w:rPr>
              <w:lastRenderedPageBreak/>
              <w:t xml:space="preserve">The </w:t>
            </w:r>
            <w:r w:rsidRPr="00774A9A">
              <w:rPr>
                <w:rFonts w:ascii="Verdana" w:hAnsi="Verdana"/>
                <w:sz w:val="20"/>
              </w:rPr>
              <w:t>Seller</w:t>
            </w:r>
            <w:r w:rsidRPr="003B691E">
              <w:rPr>
                <w:rFonts w:ascii="Verdana" w:hAnsi="Verdana" w:cs="Verdana"/>
                <w:sz w:val="20"/>
                <w:szCs w:val="20"/>
              </w:rPr>
              <w:t xml:space="preserve"> and </w:t>
            </w:r>
            <w:r w:rsidRPr="00576553">
              <w:rPr>
                <w:rFonts w:ascii="Verdana" w:hAnsi="Verdana" w:cs="Verdana"/>
                <w:sz w:val="20"/>
                <w:szCs w:val="20"/>
              </w:rPr>
              <w:t>Purchaser shall cause to be signed, before a public notary, the Deed of Transfer;</w:t>
            </w:r>
          </w:p>
        </w:tc>
        <w:tc>
          <w:tcPr>
            <w:tcW w:w="257" w:type="dxa"/>
            <w:tcPrChange w:id="256" w:author="OLTRE" w:date="2024-07-08T13:11:00Z">
              <w:tcPr>
                <w:tcW w:w="257" w:type="dxa"/>
              </w:tcPr>
            </w:tcPrChange>
          </w:tcPr>
          <w:p w14:paraId="4AD0AA72" w14:textId="77777777" w:rsidR="000F1DA0" w:rsidRPr="00774A9A" w:rsidRDefault="000F1DA0" w:rsidP="000F1DA0">
            <w:pPr>
              <w:spacing w:after="120"/>
              <w:rPr>
                <w:rFonts w:ascii="Verdana" w:hAnsi="Verdana"/>
                <w:sz w:val="20"/>
              </w:rPr>
            </w:pPr>
          </w:p>
        </w:tc>
        <w:tc>
          <w:tcPr>
            <w:tcW w:w="4985" w:type="dxa"/>
            <w:tcPrChange w:id="257" w:author="OLTRE" w:date="2024-07-08T13:11:00Z">
              <w:tcPr>
                <w:tcW w:w="4985" w:type="dxa"/>
                <w:gridSpan w:val="2"/>
              </w:tcPr>
            </w:tcPrChange>
          </w:tcPr>
          <w:p w14:paraId="4227AEEE" w14:textId="06ED40E1" w:rsidR="000F1DA0" w:rsidRPr="00774A9A" w:rsidRDefault="000F1DA0" w:rsidP="000F1DA0">
            <w:pPr>
              <w:pStyle w:val="ListParagraph"/>
              <w:numPr>
                <w:ilvl w:val="0"/>
                <w:numId w:val="15"/>
              </w:numPr>
              <w:spacing w:after="120"/>
              <w:ind w:left="1244" w:hanging="413"/>
              <w:contextualSpacing w:val="0"/>
              <w:jc w:val="both"/>
              <w:rPr>
                <w:rFonts w:ascii="Verdana" w:hAnsi="Verdana"/>
                <w:sz w:val="20"/>
              </w:rPr>
            </w:pPr>
            <w:r w:rsidRPr="00774A9A">
              <w:rPr>
                <w:rFonts w:ascii="Verdana" w:hAnsi="Verdana"/>
                <w:bCs/>
                <w:sz w:val="20"/>
              </w:rPr>
              <w:t>Penjual</w:t>
            </w:r>
            <w:r w:rsidRPr="007F4951">
              <w:rPr>
                <w:rFonts w:ascii="Verdana" w:hAnsi="Verdana"/>
                <w:sz w:val="20"/>
              </w:rPr>
              <w:t xml:space="preserve"> </w:t>
            </w:r>
            <w:r>
              <w:rPr>
                <w:rFonts w:ascii="Verdana" w:hAnsi="Verdana"/>
                <w:sz w:val="20"/>
              </w:rPr>
              <w:t xml:space="preserve">dan Pembeli </w:t>
            </w:r>
            <w:r w:rsidRPr="00774A9A">
              <w:rPr>
                <w:rFonts w:ascii="Verdana" w:hAnsi="Verdana"/>
                <w:bCs/>
                <w:sz w:val="20"/>
              </w:rPr>
              <w:t>harus menandatangani Akta Pengalihan di hadapan Notaris</w:t>
            </w:r>
            <w:r w:rsidRPr="007F4951">
              <w:rPr>
                <w:rFonts w:ascii="Verdana" w:hAnsi="Verdana"/>
                <w:sz w:val="20"/>
              </w:rPr>
              <w:t>.</w:t>
            </w:r>
          </w:p>
        </w:tc>
      </w:tr>
      <w:tr w:rsidR="000F1DA0" w:rsidRPr="00E1614A" w14:paraId="07FA829E" w14:textId="77777777" w:rsidTr="005A3E6C">
        <w:trPr>
          <w:trPrChange w:id="258" w:author="OLTRE" w:date="2024-07-08T13:11:00Z">
            <w:trPr>
              <w:gridBefore w:val="1"/>
            </w:trPr>
          </w:trPrChange>
        </w:trPr>
        <w:tc>
          <w:tcPr>
            <w:tcW w:w="4823" w:type="dxa"/>
            <w:tcPrChange w:id="259" w:author="OLTRE" w:date="2024-07-08T13:11:00Z">
              <w:tcPr>
                <w:tcW w:w="4823" w:type="dxa"/>
                <w:gridSpan w:val="3"/>
              </w:tcPr>
            </w:tcPrChange>
          </w:tcPr>
          <w:p w14:paraId="04A7619C" w14:textId="1EB91F75" w:rsidR="000F1DA0" w:rsidRPr="00774A9A" w:rsidRDefault="000F1DA0" w:rsidP="000F1DA0">
            <w:pPr>
              <w:pStyle w:val="ListParagraph"/>
              <w:numPr>
                <w:ilvl w:val="0"/>
                <w:numId w:val="14"/>
              </w:numPr>
              <w:spacing w:after="120"/>
              <w:ind w:left="1169" w:hanging="425"/>
              <w:contextualSpacing w:val="0"/>
              <w:jc w:val="both"/>
              <w:rPr>
                <w:rFonts w:ascii="Verdana" w:hAnsi="Verdana"/>
                <w:sz w:val="20"/>
              </w:rPr>
            </w:pPr>
            <w:r w:rsidRPr="003B691E">
              <w:rPr>
                <w:rFonts w:ascii="Verdana" w:hAnsi="Verdana" w:cs="Verdana"/>
                <w:sz w:val="20"/>
                <w:szCs w:val="20"/>
              </w:rPr>
              <w:t>The Seller and REGENE shall deliver to the Purchaser a certified true copy of the notarial deed of resolutions of the shareholders of the REGENE in accordance with its articles of association:</w:t>
            </w:r>
          </w:p>
        </w:tc>
        <w:tc>
          <w:tcPr>
            <w:tcW w:w="257" w:type="dxa"/>
            <w:tcPrChange w:id="260" w:author="OLTRE" w:date="2024-07-08T13:11:00Z">
              <w:tcPr>
                <w:tcW w:w="257" w:type="dxa"/>
              </w:tcPr>
            </w:tcPrChange>
          </w:tcPr>
          <w:p w14:paraId="2458484F" w14:textId="77777777" w:rsidR="000F1DA0" w:rsidRPr="00774A9A" w:rsidRDefault="000F1DA0" w:rsidP="000F1DA0">
            <w:pPr>
              <w:spacing w:after="120"/>
              <w:rPr>
                <w:rFonts w:ascii="Verdana" w:hAnsi="Verdana"/>
                <w:sz w:val="20"/>
              </w:rPr>
            </w:pPr>
          </w:p>
        </w:tc>
        <w:tc>
          <w:tcPr>
            <w:tcW w:w="4985" w:type="dxa"/>
            <w:tcPrChange w:id="261" w:author="OLTRE" w:date="2024-07-08T13:11:00Z">
              <w:tcPr>
                <w:tcW w:w="4985" w:type="dxa"/>
                <w:gridSpan w:val="2"/>
              </w:tcPr>
            </w:tcPrChange>
          </w:tcPr>
          <w:p w14:paraId="69DABFBC" w14:textId="03221E56" w:rsidR="000F1DA0" w:rsidRPr="00774A9A" w:rsidRDefault="000F1DA0" w:rsidP="000F1DA0">
            <w:pPr>
              <w:pStyle w:val="ListParagraph"/>
              <w:numPr>
                <w:ilvl w:val="0"/>
                <w:numId w:val="15"/>
              </w:numPr>
              <w:spacing w:after="120"/>
              <w:ind w:left="1244" w:hanging="413"/>
              <w:contextualSpacing w:val="0"/>
              <w:jc w:val="both"/>
              <w:rPr>
                <w:rFonts w:ascii="Verdana" w:hAnsi="Verdana"/>
                <w:sz w:val="20"/>
              </w:rPr>
            </w:pPr>
            <w:r w:rsidRPr="00774A9A">
              <w:rPr>
                <w:rFonts w:ascii="Verdana" w:hAnsi="Verdana"/>
                <w:sz w:val="20"/>
              </w:rPr>
              <w:t>Penjual dan REGENE harus menyerahkan kepada Pembeli salinan asli akta keputusan pemegang saham REGENE yang dilegalisir sesuai dengan anggaran dasarnya:</w:t>
            </w:r>
          </w:p>
        </w:tc>
      </w:tr>
      <w:tr w:rsidR="000F1DA0" w:rsidRPr="00E1614A" w14:paraId="46116B5F" w14:textId="77777777" w:rsidTr="005A3E6C">
        <w:trPr>
          <w:trPrChange w:id="262" w:author="OLTRE" w:date="2024-07-08T13:11:00Z">
            <w:trPr>
              <w:gridBefore w:val="1"/>
            </w:trPr>
          </w:trPrChange>
        </w:trPr>
        <w:tc>
          <w:tcPr>
            <w:tcW w:w="4823" w:type="dxa"/>
            <w:tcPrChange w:id="263" w:author="OLTRE" w:date="2024-07-08T13:11:00Z">
              <w:tcPr>
                <w:tcW w:w="4823" w:type="dxa"/>
                <w:gridSpan w:val="3"/>
              </w:tcPr>
            </w:tcPrChange>
          </w:tcPr>
          <w:p w14:paraId="49E26415" w14:textId="7D69BD3A" w:rsidR="000F1DA0" w:rsidRPr="003B691E" w:rsidRDefault="000F1DA0">
            <w:pPr>
              <w:pStyle w:val="ListParagraph"/>
              <w:numPr>
                <w:ilvl w:val="0"/>
                <w:numId w:val="84"/>
              </w:numPr>
              <w:spacing w:after="120"/>
              <w:contextualSpacing w:val="0"/>
              <w:jc w:val="both"/>
              <w:rPr>
                <w:rFonts w:ascii="Verdana" w:hAnsi="Verdana" w:cs="Verdana"/>
                <w:sz w:val="20"/>
                <w:szCs w:val="20"/>
              </w:rPr>
              <w:pPrChange w:id="264" w:author="OLTRE" w:date="2024-07-08T13:11:00Z">
                <w:pPr>
                  <w:pStyle w:val="ListParagraph"/>
                  <w:numPr>
                    <w:ilvl w:val="1"/>
                    <w:numId w:val="14"/>
                  </w:numPr>
                  <w:spacing w:after="120"/>
                  <w:ind w:left="1448" w:hanging="425"/>
                  <w:contextualSpacing w:val="0"/>
                  <w:jc w:val="both"/>
                </w:pPr>
              </w:pPrChange>
            </w:pPr>
            <w:r w:rsidRPr="003B691E">
              <w:rPr>
                <w:rFonts w:ascii="Verdana" w:hAnsi="Verdana" w:cs="Verdana"/>
                <w:sz w:val="20"/>
                <w:szCs w:val="20"/>
              </w:rPr>
              <w:t>approving the transfer of the Shares from Seller to Purchaser;</w:t>
            </w:r>
          </w:p>
        </w:tc>
        <w:tc>
          <w:tcPr>
            <w:tcW w:w="257" w:type="dxa"/>
            <w:tcPrChange w:id="265" w:author="OLTRE" w:date="2024-07-08T13:11:00Z">
              <w:tcPr>
                <w:tcW w:w="257" w:type="dxa"/>
              </w:tcPr>
            </w:tcPrChange>
          </w:tcPr>
          <w:p w14:paraId="0D26623B" w14:textId="77777777" w:rsidR="000F1DA0" w:rsidRPr="00E1614A" w:rsidRDefault="000F1DA0" w:rsidP="000F1DA0">
            <w:pPr>
              <w:spacing w:after="120"/>
              <w:rPr>
                <w:rFonts w:ascii="Verdana" w:hAnsi="Verdana"/>
                <w:sz w:val="20"/>
                <w:szCs w:val="20"/>
              </w:rPr>
            </w:pPr>
          </w:p>
        </w:tc>
        <w:tc>
          <w:tcPr>
            <w:tcW w:w="4985" w:type="dxa"/>
            <w:tcPrChange w:id="266" w:author="OLTRE" w:date="2024-07-08T13:11:00Z">
              <w:tcPr>
                <w:tcW w:w="4985" w:type="dxa"/>
                <w:gridSpan w:val="2"/>
              </w:tcPr>
            </w:tcPrChange>
          </w:tcPr>
          <w:p w14:paraId="14933ACB" w14:textId="0DCF355A" w:rsidR="000F1DA0" w:rsidRPr="00774A9A" w:rsidRDefault="000F1DA0">
            <w:pPr>
              <w:pStyle w:val="ListParagraph"/>
              <w:numPr>
                <w:ilvl w:val="0"/>
                <w:numId w:val="131"/>
              </w:numPr>
              <w:spacing w:after="120"/>
              <w:ind w:left="1625" w:hanging="283"/>
              <w:contextualSpacing w:val="0"/>
              <w:jc w:val="both"/>
              <w:rPr>
                <w:rFonts w:ascii="Verdana" w:hAnsi="Verdana" w:cs="Verdana"/>
                <w:sz w:val="20"/>
                <w:szCs w:val="20"/>
              </w:rPr>
              <w:pPrChange w:id="267" w:author="OLTRE" w:date="2024-07-08T13:11:00Z">
                <w:pPr>
                  <w:pStyle w:val="ListParagraph"/>
                  <w:numPr>
                    <w:numId w:val="84"/>
                  </w:numPr>
                  <w:spacing w:after="120"/>
                  <w:ind w:left="1682" w:hanging="425"/>
                  <w:contextualSpacing w:val="0"/>
                  <w:jc w:val="both"/>
                </w:pPr>
              </w:pPrChange>
            </w:pPr>
            <w:r w:rsidRPr="00774A9A">
              <w:rPr>
                <w:rFonts w:ascii="Verdana" w:hAnsi="Verdana" w:cs="Verdana"/>
                <w:sz w:val="20"/>
                <w:szCs w:val="20"/>
              </w:rPr>
              <w:t>menyetujui pengalihan Saham dari Penjual kepada Pembeli;</w:t>
            </w:r>
          </w:p>
        </w:tc>
      </w:tr>
      <w:tr w:rsidR="000F1DA0" w:rsidRPr="00E1614A" w14:paraId="4ECF972B" w14:textId="77777777" w:rsidTr="005A3E6C">
        <w:trPr>
          <w:trPrChange w:id="268" w:author="OLTRE" w:date="2024-07-08T13:11:00Z">
            <w:trPr>
              <w:gridBefore w:val="1"/>
            </w:trPr>
          </w:trPrChange>
        </w:trPr>
        <w:tc>
          <w:tcPr>
            <w:tcW w:w="4823" w:type="dxa"/>
            <w:tcPrChange w:id="269" w:author="OLTRE" w:date="2024-07-08T13:11:00Z">
              <w:tcPr>
                <w:tcW w:w="4823" w:type="dxa"/>
                <w:gridSpan w:val="3"/>
              </w:tcPr>
            </w:tcPrChange>
          </w:tcPr>
          <w:p w14:paraId="7B2E1484" w14:textId="311BB4A3" w:rsidR="000F1DA0" w:rsidRPr="003B691E" w:rsidRDefault="000F1DA0" w:rsidP="0005788C">
            <w:pPr>
              <w:pStyle w:val="ListParagraph"/>
              <w:numPr>
                <w:ilvl w:val="0"/>
                <w:numId w:val="84"/>
              </w:numPr>
              <w:spacing w:after="120"/>
              <w:contextualSpacing w:val="0"/>
              <w:jc w:val="both"/>
              <w:rPr>
                <w:rFonts w:ascii="Verdana" w:hAnsi="Verdana" w:cs="Verdana"/>
                <w:sz w:val="20"/>
                <w:szCs w:val="20"/>
              </w:rPr>
            </w:pPr>
            <w:r w:rsidRPr="003B691E">
              <w:rPr>
                <w:rFonts w:ascii="Verdana" w:hAnsi="Verdana" w:cs="Verdana"/>
                <w:sz w:val="20"/>
                <w:szCs w:val="20"/>
              </w:rPr>
              <w:t>adopting the change of shareholders of REGENE from Seller to Purchaser with effect from Closing;</w:t>
            </w:r>
          </w:p>
        </w:tc>
        <w:tc>
          <w:tcPr>
            <w:tcW w:w="257" w:type="dxa"/>
            <w:tcPrChange w:id="270" w:author="OLTRE" w:date="2024-07-08T13:11:00Z">
              <w:tcPr>
                <w:tcW w:w="257" w:type="dxa"/>
              </w:tcPr>
            </w:tcPrChange>
          </w:tcPr>
          <w:p w14:paraId="31D612AD" w14:textId="77777777" w:rsidR="000F1DA0" w:rsidRPr="00E1614A" w:rsidRDefault="000F1DA0" w:rsidP="000F1DA0">
            <w:pPr>
              <w:spacing w:after="120"/>
              <w:rPr>
                <w:rFonts w:ascii="Verdana" w:hAnsi="Verdana"/>
                <w:sz w:val="20"/>
                <w:szCs w:val="20"/>
              </w:rPr>
            </w:pPr>
          </w:p>
        </w:tc>
        <w:tc>
          <w:tcPr>
            <w:tcW w:w="4985" w:type="dxa"/>
            <w:tcPrChange w:id="271" w:author="OLTRE" w:date="2024-07-08T13:11:00Z">
              <w:tcPr>
                <w:tcW w:w="4985" w:type="dxa"/>
                <w:gridSpan w:val="2"/>
              </w:tcPr>
            </w:tcPrChange>
          </w:tcPr>
          <w:p w14:paraId="7C9740F3" w14:textId="6AA9A3F4" w:rsidR="000F1DA0" w:rsidRPr="00774A9A" w:rsidRDefault="009E0311">
            <w:pPr>
              <w:pStyle w:val="ListParagraph"/>
              <w:numPr>
                <w:ilvl w:val="0"/>
                <w:numId w:val="131"/>
              </w:numPr>
              <w:spacing w:after="120"/>
              <w:ind w:left="1625" w:hanging="283"/>
              <w:contextualSpacing w:val="0"/>
              <w:jc w:val="both"/>
              <w:rPr>
                <w:rFonts w:ascii="Verdana" w:hAnsi="Verdana" w:cs="Verdana"/>
                <w:sz w:val="20"/>
                <w:szCs w:val="20"/>
              </w:rPr>
              <w:pPrChange w:id="272" w:author="OLTRE" w:date="2024-07-08T13:11:00Z">
                <w:pPr>
                  <w:pStyle w:val="ListParagraph"/>
                  <w:spacing w:after="120"/>
                  <w:ind w:left="1682" w:hanging="425"/>
                  <w:contextualSpacing w:val="0"/>
                  <w:jc w:val="both"/>
                </w:pPr>
              </w:pPrChange>
            </w:pPr>
            <w:del w:id="273" w:author="OLTRE" w:date="2024-07-08T13:11:00Z">
              <w:r w:rsidRPr="00F756C4">
                <w:rPr>
                  <w:rFonts w:ascii="Verdana" w:hAnsi="Verdana" w:cs="Verdana"/>
                  <w:sz w:val="20"/>
                  <w:szCs w:val="20"/>
                </w:rPr>
                <w:delText xml:space="preserve">b. </w:delText>
              </w:r>
            </w:del>
            <w:r w:rsidR="000F1DA0" w:rsidRPr="00774A9A">
              <w:rPr>
                <w:rFonts w:ascii="Verdana" w:hAnsi="Verdana" w:cs="Verdana"/>
                <w:sz w:val="20"/>
                <w:szCs w:val="20"/>
              </w:rPr>
              <w:t>menerima perubahan pemegang saham REGENE dari Penjual menjadi Pembeli terhitung sejak Penutupan;</w:t>
            </w:r>
          </w:p>
        </w:tc>
      </w:tr>
      <w:tr w:rsidR="000F1DA0" w:rsidRPr="00E1614A" w14:paraId="2889C77C" w14:textId="77777777" w:rsidTr="005A3E6C">
        <w:trPr>
          <w:trPrChange w:id="274" w:author="OLTRE" w:date="2024-07-08T13:11:00Z">
            <w:trPr>
              <w:gridBefore w:val="1"/>
            </w:trPr>
          </w:trPrChange>
        </w:trPr>
        <w:tc>
          <w:tcPr>
            <w:tcW w:w="4823" w:type="dxa"/>
            <w:tcPrChange w:id="275" w:author="OLTRE" w:date="2024-07-08T13:11:00Z">
              <w:tcPr>
                <w:tcW w:w="4823" w:type="dxa"/>
                <w:gridSpan w:val="3"/>
              </w:tcPr>
            </w:tcPrChange>
          </w:tcPr>
          <w:p w14:paraId="0D3A1B20" w14:textId="6658AD55" w:rsidR="000F1DA0" w:rsidRPr="003B691E" w:rsidRDefault="000F1DA0" w:rsidP="0005788C">
            <w:pPr>
              <w:pStyle w:val="ListParagraph"/>
              <w:numPr>
                <w:ilvl w:val="0"/>
                <w:numId w:val="84"/>
              </w:numPr>
              <w:spacing w:after="120"/>
              <w:contextualSpacing w:val="0"/>
              <w:jc w:val="both"/>
              <w:rPr>
                <w:rFonts w:ascii="Verdana" w:hAnsi="Verdana" w:cs="Verdana"/>
                <w:sz w:val="20"/>
                <w:szCs w:val="20"/>
              </w:rPr>
            </w:pPr>
            <w:r w:rsidRPr="003B691E">
              <w:rPr>
                <w:rFonts w:ascii="Verdana" w:hAnsi="Verdana" w:cs="Verdana"/>
                <w:sz w:val="20"/>
                <w:szCs w:val="20"/>
              </w:rPr>
              <w:t xml:space="preserve">approving the issuance of new </w:t>
            </w:r>
            <w:r>
              <w:rPr>
                <w:rFonts w:ascii="Verdana" w:hAnsi="Verdana" w:cs="Verdana"/>
                <w:sz w:val="20"/>
                <w:szCs w:val="20"/>
              </w:rPr>
              <w:t>s</w:t>
            </w:r>
            <w:r w:rsidRPr="003B691E">
              <w:rPr>
                <w:rFonts w:ascii="Verdana" w:hAnsi="Verdana" w:cs="Verdana"/>
                <w:sz w:val="20"/>
                <w:szCs w:val="20"/>
              </w:rPr>
              <w:t xml:space="preserve">hare </w:t>
            </w:r>
            <w:r>
              <w:rPr>
                <w:rFonts w:ascii="Verdana" w:hAnsi="Verdana" w:cs="Verdana"/>
                <w:sz w:val="20"/>
                <w:szCs w:val="20"/>
              </w:rPr>
              <w:t>c</w:t>
            </w:r>
            <w:r w:rsidRPr="003B691E">
              <w:rPr>
                <w:rFonts w:ascii="Verdana" w:hAnsi="Verdana" w:cs="Verdana"/>
                <w:sz w:val="20"/>
                <w:szCs w:val="20"/>
              </w:rPr>
              <w:t xml:space="preserve">ertificate in the name of Purchaser evidencing the ownership of the </w:t>
            </w:r>
            <w:r>
              <w:rPr>
                <w:rFonts w:ascii="Verdana" w:hAnsi="Verdana" w:cs="Verdana"/>
                <w:sz w:val="20"/>
                <w:szCs w:val="20"/>
              </w:rPr>
              <w:t>Second Option Shares</w:t>
            </w:r>
            <w:r w:rsidRPr="003B691E">
              <w:rPr>
                <w:rFonts w:ascii="Verdana" w:hAnsi="Verdana" w:cs="Verdana"/>
                <w:sz w:val="20"/>
                <w:szCs w:val="20"/>
              </w:rPr>
              <w:t>;</w:t>
            </w:r>
          </w:p>
        </w:tc>
        <w:tc>
          <w:tcPr>
            <w:tcW w:w="257" w:type="dxa"/>
            <w:tcPrChange w:id="276" w:author="OLTRE" w:date="2024-07-08T13:11:00Z">
              <w:tcPr>
                <w:tcW w:w="257" w:type="dxa"/>
              </w:tcPr>
            </w:tcPrChange>
          </w:tcPr>
          <w:p w14:paraId="092F4A48" w14:textId="77777777" w:rsidR="000F1DA0" w:rsidRPr="00E1614A" w:rsidRDefault="000F1DA0" w:rsidP="000F1DA0">
            <w:pPr>
              <w:spacing w:after="120"/>
              <w:rPr>
                <w:rFonts w:ascii="Verdana" w:hAnsi="Verdana"/>
                <w:sz w:val="20"/>
                <w:szCs w:val="20"/>
              </w:rPr>
            </w:pPr>
          </w:p>
        </w:tc>
        <w:tc>
          <w:tcPr>
            <w:tcW w:w="4985" w:type="dxa"/>
            <w:tcPrChange w:id="277" w:author="OLTRE" w:date="2024-07-08T13:11:00Z">
              <w:tcPr>
                <w:tcW w:w="4985" w:type="dxa"/>
                <w:gridSpan w:val="2"/>
              </w:tcPr>
            </w:tcPrChange>
          </w:tcPr>
          <w:p w14:paraId="764173B6" w14:textId="0903C36D" w:rsidR="000F1DA0" w:rsidRPr="00774A9A" w:rsidRDefault="009E0311">
            <w:pPr>
              <w:pStyle w:val="ListParagraph"/>
              <w:numPr>
                <w:ilvl w:val="0"/>
                <w:numId w:val="131"/>
              </w:numPr>
              <w:spacing w:after="120"/>
              <w:ind w:left="1625" w:hanging="283"/>
              <w:contextualSpacing w:val="0"/>
              <w:jc w:val="both"/>
              <w:rPr>
                <w:rFonts w:ascii="Verdana" w:hAnsi="Verdana" w:cs="Verdana"/>
                <w:sz w:val="20"/>
                <w:szCs w:val="20"/>
              </w:rPr>
              <w:pPrChange w:id="278" w:author="OLTRE" w:date="2024-07-08T13:11:00Z">
                <w:pPr>
                  <w:pStyle w:val="ListParagraph"/>
                  <w:spacing w:after="120"/>
                  <w:ind w:left="1682" w:hanging="425"/>
                  <w:contextualSpacing w:val="0"/>
                  <w:jc w:val="both"/>
                </w:pPr>
              </w:pPrChange>
            </w:pPr>
            <w:del w:id="279" w:author="OLTRE" w:date="2024-07-08T13:11:00Z">
              <w:r w:rsidRPr="00F756C4">
                <w:rPr>
                  <w:rFonts w:ascii="Verdana" w:hAnsi="Verdana" w:cs="Verdana"/>
                  <w:sz w:val="20"/>
                  <w:szCs w:val="20"/>
                </w:rPr>
                <w:delText xml:space="preserve">c. </w:delText>
              </w:r>
              <w:r>
                <w:rPr>
                  <w:rFonts w:ascii="Verdana" w:hAnsi="Verdana" w:cs="Verdana"/>
                  <w:sz w:val="20"/>
                  <w:szCs w:val="20"/>
                </w:rPr>
                <w:delText xml:space="preserve">  </w:delText>
              </w:r>
            </w:del>
            <w:r w:rsidR="000F1DA0" w:rsidRPr="00774A9A">
              <w:rPr>
                <w:rFonts w:ascii="Verdana" w:hAnsi="Verdana" w:cs="Verdana"/>
                <w:sz w:val="20"/>
                <w:szCs w:val="20"/>
              </w:rPr>
              <w:t xml:space="preserve">menyetujui penerbitan </w:t>
            </w:r>
            <w:r w:rsidR="000F1DA0">
              <w:rPr>
                <w:rFonts w:ascii="Verdana" w:hAnsi="Verdana" w:cs="Verdana"/>
                <w:sz w:val="20"/>
                <w:szCs w:val="20"/>
              </w:rPr>
              <w:t>sertiifikat</w:t>
            </w:r>
            <w:r w:rsidR="000F1DA0" w:rsidRPr="00774A9A">
              <w:rPr>
                <w:rFonts w:ascii="Verdana" w:hAnsi="Verdana" w:cs="Verdana"/>
                <w:sz w:val="20"/>
                <w:szCs w:val="20"/>
              </w:rPr>
              <w:t xml:space="preserve"> saham baru atas nama Pembeli yang membuktikan kepemilikan Saham Opsi Kedua</w:t>
            </w:r>
          </w:p>
        </w:tc>
      </w:tr>
      <w:tr w:rsidR="000F1DA0" w:rsidRPr="00E1614A" w14:paraId="3F189CA1" w14:textId="77777777" w:rsidTr="005A3E6C">
        <w:trPr>
          <w:trPrChange w:id="280" w:author="OLTRE" w:date="2024-07-08T13:11:00Z">
            <w:trPr>
              <w:gridBefore w:val="1"/>
            </w:trPr>
          </w:trPrChange>
        </w:trPr>
        <w:tc>
          <w:tcPr>
            <w:tcW w:w="4823" w:type="dxa"/>
            <w:tcPrChange w:id="281" w:author="OLTRE" w:date="2024-07-08T13:11:00Z">
              <w:tcPr>
                <w:tcW w:w="4823" w:type="dxa"/>
                <w:gridSpan w:val="3"/>
              </w:tcPr>
            </w:tcPrChange>
          </w:tcPr>
          <w:p w14:paraId="2B923FFC" w14:textId="4E46BA0C" w:rsidR="000F1DA0" w:rsidRPr="003B691E" w:rsidRDefault="000F1DA0" w:rsidP="0005788C">
            <w:pPr>
              <w:pStyle w:val="ListParagraph"/>
              <w:numPr>
                <w:ilvl w:val="0"/>
                <w:numId w:val="84"/>
              </w:numPr>
              <w:spacing w:after="120"/>
              <w:contextualSpacing w:val="0"/>
              <w:jc w:val="both"/>
              <w:rPr>
                <w:rFonts w:ascii="Verdana" w:hAnsi="Verdana" w:cs="Verdana"/>
                <w:sz w:val="20"/>
                <w:szCs w:val="20"/>
              </w:rPr>
            </w:pPr>
            <w:r w:rsidRPr="003B691E">
              <w:rPr>
                <w:rFonts w:ascii="Verdana" w:hAnsi="Verdana" w:cs="Verdana"/>
                <w:sz w:val="20"/>
                <w:szCs w:val="20"/>
              </w:rPr>
              <w:t xml:space="preserve">approving the entry of Purchaser into the </w:t>
            </w:r>
            <w:r w:rsidRPr="00AB64B4">
              <w:rPr>
                <w:rFonts w:ascii="Verdana" w:hAnsi="Verdana" w:cs="Verdana"/>
                <w:sz w:val="20"/>
                <w:szCs w:val="20"/>
              </w:rPr>
              <w:t>Shareholders Register</w:t>
            </w:r>
            <w:r w:rsidRPr="003B691E">
              <w:rPr>
                <w:rFonts w:ascii="Verdana" w:hAnsi="Verdana" w:cs="Verdana"/>
                <w:sz w:val="20"/>
                <w:szCs w:val="20"/>
              </w:rPr>
              <w:t xml:space="preserve"> of the REGENE</w:t>
            </w:r>
            <w:r>
              <w:rPr>
                <w:rFonts w:ascii="Verdana" w:hAnsi="Verdana" w:cs="Verdana"/>
                <w:sz w:val="20"/>
                <w:szCs w:val="20"/>
              </w:rPr>
              <w:t xml:space="preserve"> as the holder of the Second Option Shares</w:t>
            </w:r>
            <w:r w:rsidRPr="003B691E">
              <w:rPr>
                <w:rFonts w:ascii="Verdana" w:hAnsi="Verdana" w:cs="Verdana"/>
                <w:sz w:val="20"/>
                <w:szCs w:val="20"/>
              </w:rPr>
              <w:t>; and</w:t>
            </w:r>
          </w:p>
        </w:tc>
        <w:tc>
          <w:tcPr>
            <w:tcW w:w="257" w:type="dxa"/>
            <w:tcPrChange w:id="282" w:author="OLTRE" w:date="2024-07-08T13:11:00Z">
              <w:tcPr>
                <w:tcW w:w="257" w:type="dxa"/>
              </w:tcPr>
            </w:tcPrChange>
          </w:tcPr>
          <w:p w14:paraId="24AD5FA5" w14:textId="77777777" w:rsidR="000F1DA0" w:rsidRPr="00E1614A" w:rsidRDefault="000F1DA0" w:rsidP="000F1DA0">
            <w:pPr>
              <w:spacing w:after="120"/>
              <w:rPr>
                <w:rFonts w:ascii="Verdana" w:hAnsi="Verdana"/>
                <w:sz w:val="20"/>
                <w:szCs w:val="20"/>
              </w:rPr>
            </w:pPr>
          </w:p>
        </w:tc>
        <w:tc>
          <w:tcPr>
            <w:tcW w:w="4985" w:type="dxa"/>
            <w:tcPrChange w:id="283" w:author="OLTRE" w:date="2024-07-08T13:11:00Z">
              <w:tcPr>
                <w:tcW w:w="4985" w:type="dxa"/>
                <w:gridSpan w:val="2"/>
              </w:tcPr>
            </w:tcPrChange>
          </w:tcPr>
          <w:p w14:paraId="2A3B0027" w14:textId="706CE2C5" w:rsidR="000F1DA0" w:rsidRPr="00774A9A" w:rsidRDefault="009E0311">
            <w:pPr>
              <w:pStyle w:val="ListParagraph"/>
              <w:numPr>
                <w:ilvl w:val="0"/>
                <w:numId w:val="131"/>
              </w:numPr>
              <w:spacing w:after="120"/>
              <w:ind w:left="1625" w:hanging="283"/>
              <w:contextualSpacing w:val="0"/>
              <w:jc w:val="both"/>
              <w:rPr>
                <w:rFonts w:ascii="Verdana" w:hAnsi="Verdana" w:cs="Verdana"/>
                <w:sz w:val="20"/>
                <w:szCs w:val="20"/>
              </w:rPr>
              <w:pPrChange w:id="284" w:author="OLTRE" w:date="2024-07-08T13:11:00Z">
                <w:pPr>
                  <w:pStyle w:val="ListParagraph"/>
                  <w:spacing w:after="120"/>
                  <w:ind w:left="1682" w:hanging="425"/>
                  <w:contextualSpacing w:val="0"/>
                  <w:jc w:val="both"/>
                </w:pPr>
              </w:pPrChange>
            </w:pPr>
            <w:del w:id="285" w:author="OLTRE" w:date="2024-07-08T13:11:00Z">
              <w:r w:rsidRPr="00F756C4">
                <w:rPr>
                  <w:rFonts w:ascii="Verdana" w:hAnsi="Verdana" w:cs="Verdana"/>
                  <w:sz w:val="20"/>
                  <w:szCs w:val="20"/>
                </w:rPr>
                <w:delText xml:space="preserve">d. </w:delText>
              </w:r>
            </w:del>
            <w:r w:rsidR="000F1DA0" w:rsidRPr="00774A9A">
              <w:rPr>
                <w:rFonts w:ascii="Verdana" w:hAnsi="Verdana" w:cs="Verdana"/>
                <w:sz w:val="20"/>
                <w:szCs w:val="20"/>
              </w:rPr>
              <w:t>menyetujui masuknya Pembeli ke dalam Daftar Pemegang Saham REGENE sebagai pemegang Saham Opsi Kedua; dan</w:t>
            </w:r>
          </w:p>
        </w:tc>
      </w:tr>
      <w:tr w:rsidR="000F1DA0" w:rsidRPr="00E1614A" w14:paraId="2A17F78E" w14:textId="77777777" w:rsidTr="005A3E6C">
        <w:trPr>
          <w:trPrChange w:id="286" w:author="OLTRE" w:date="2024-07-08T13:11:00Z">
            <w:trPr>
              <w:gridBefore w:val="1"/>
            </w:trPr>
          </w:trPrChange>
        </w:trPr>
        <w:tc>
          <w:tcPr>
            <w:tcW w:w="4823" w:type="dxa"/>
            <w:tcPrChange w:id="287" w:author="OLTRE" w:date="2024-07-08T13:11:00Z">
              <w:tcPr>
                <w:tcW w:w="4823" w:type="dxa"/>
                <w:gridSpan w:val="3"/>
              </w:tcPr>
            </w:tcPrChange>
          </w:tcPr>
          <w:p w14:paraId="6427F185" w14:textId="6565B9C4" w:rsidR="000F1DA0" w:rsidRPr="003B691E" w:rsidRDefault="000F1DA0" w:rsidP="0005788C">
            <w:pPr>
              <w:pStyle w:val="ListParagraph"/>
              <w:numPr>
                <w:ilvl w:val="0"/>
                <w:numId w:val="84"/>
              </w:numPr>
              <w:spacing w:after="120"/>
              <w:contextualSpacing w:val="0"/>
              <w:jc w:val="both"/>
              <w:rPr>
                <w:rFonts w:ascii="Verdana" w:hAnsi="Verdana" w:cs="Verdana"/>
                <w:sz w:val="20"/>
                <w:szCs w:val="20"/>
              </w:rPr>
            </w:pPr>
            <w:r w:rsidRPr="003B691E">
              <w:rPr>
                <w:rFonts w:ascii="Verdana" w:hAnsi="Verdana" w:cs="Verdana"/>
                <w:sz w:val="20"/>
                <w:szCs w:val="20"/>
              </w:rPr>
              <w:t xml:space="preserve">approving the amendment of REGENE’s articles of association for the creation of the </w:t>
            </w:r>
            <w:r>
              <w:rPr>
                <w:rFonts w:ascii="Verdana" w:hAnsi="Verdana" w:cs="Verdana"/>
                <w:sz w:val="20"/>
                <w:szCs w:val="20"/>
              </w:rPr>
              <w:t>New Classification</w:t>
            </w:r>
            <w:r w:rsidRPr="003B691E">
              <w:rPr>
                <w:rFonts w:ascii="Verdana" w:hAnsi="Verdana" w:cs="Verdana"/>
                <w:sz w:val="20"/>
                <w:szCs w:val="20"/>
              </w:rPr>
              <w:t xml:space="preserve"> of Preferred Shares and the </w:t>
            </w:r>
            <w:r>
              <w:rPr>
                <w:rFonts w:ascii="Verdana" w:hAnsi="Verdana" w:cs="Verdana"/>
                <w:sz w:val="20"/>
                <w:szCs w:val="20"/>
              </w:rPr>
              <w:t>Conversion of Shares</w:t>
            </w:r>
            <w:r w:rsidRPr="003B691E">
              <w:rPr>
                <w:rFonts w:ascii="Verdana" w:hAnsi="Verdana" w:cs="Verdana"/>
                <w:sz w:val="20"/>
                <w:szCs w:val="20"/>
              </w:rPr>
              <w:t>;</w:t>
            </w:r>
          </w:p>
        </w:tc>
        <w:tc>
          <w:tcPr>
            <w:tcW w:w="257" w:type="dxa"/>
            <w:tcPrChange w:id="288" w:author="OLTRE" w:date="2024-07-08T13:11:00Z">
              <w:tcPr>
                <w:tcW w:w="257" w:type="dxa"/>
              </w:tcPr>
            </w:tcPrChange>
          </w:tcPr>
          <w:p w14:paraId="6B69723A" w14:textId="77777777" w:rsidR="000F1DA0" w:rsidRPr="00E1614A" w:rsidRDefault="000F1DA0" w:rsidP="000F1DA0">
            <w:pPr>
              <w:spacing w:after="120"/>
              <w:rPr>
                <w:rFonts w:ascii="Verdana" w:hAnsi="Verdana"/>
                <w:sz w:val="20"/>
                <w:szCs w:val="20"/>
              </w:rPr>
            </w:pPr>
          </w:p>
        </w:tc>
        <w:tc>
          <w:tcPr>
            <w:tcW w:w="4985" w:type="dxa"/>
            <w:tcPrChange w:id="289" w:author="OLTRE" w:date="2024-07-08T13:11:00Z">
              <w:tcPr>
                <w:tcW w:w="4985" w:type="dxa"/>
                <w:gridSpan w:val="2"/>
              </w:tcPr>
            </w:tcPrChange>
          </w:tcPr>
          <w:p w14:paraId="474FFF06" w14:textId="1C4485EC" w:rsidR="000F1DA0" w:rsidRPr="00774A9A" w:rsidRDefault="009E0311">
            <w:pPr>
              <w:pStyle w:val="ListParagraph"/>
              <w:numPr>
                <w:ilvl w:val="0"/>
                <w:numId w:val="131"/>
              </w:numPr>
              <w:spacing w:after="120"/>
              <w:ind w:left="1625" w:hanging="283"/>
              <w:contextualSpacing w:val="0"/>
              <w:jc w:val="both"/>
              <w:rPr>
                <w:rFonts w:ascii="Verdana" w:hAnsi="Verdana" w:cs="Verdana"/>
                <w:sz w:val="20"/>
                <w:szCs w:val="20"/>
              </w:rPr>
              <w:pPrChange w:id="290" w:author="OLTRE" w:date="2024-07-08T13:11:00Z">
                <w:pPr>
                  <w:pStyle w:val="ListParagraph"/>
                  <w:spacing w:after="120"/>
                  <w:ind w:left="1682" w:hanging="425"/>
                  <w:contextualSpacing w:val="0"/>
                  <w:jc w:val="both"/>
                </w:pPr>
              </w:pPrChange>
            </w:pPr>
            <w:del w:id="291" w:author="OLTRE" w:date="2024-07-08T13:11:00Z">
              <w:r w:rsidRPr="00F756C4">
                <w:rPr>
                  <w:rFonts w:ascii="Verdana" w:hAnsi="Verdana" w:cs="Verdana"/>
                  <w:sz w:val="20"/>
                  <w:szCs w:val="20"/>
                </w:rPr>
                <w:delText xml:space="preserve">e. </w:delText>
              </w:r>
            </w:del>
            <w:r w:rsidR="000F1DA0" w:rsidRPr="00774A9A">
              <w:rPr>
                <w:rFonts w:ascii="Verdana" w:hAnsi="Verdana" w:cs="Verdana"/>
                <w:sz w:val="20"/>
                <w:szCs w:val="20"/>
              </w:rPr>
              <w:t>menyetujui perubahan anggaran dasar REGENE untuk pembuatan Klasifikasi Baru Saham Preferen dan Konversi Saham;</w:t>
            </w:r>
          </w:p>
        </w:tc>
      </w:tr>
      <w:tr w:rsidR="000F1DA0" w:rsidRPr="00E1614A" w14:paraId="2E8BDBD5" w14:textId="77777777" w:rsidTr="005A3E6C">
        <w:trPr>
          <w:trPrChange w:id="292" w:author="OLTRE" w:date="2024-07-08T13:11:00Z">
            <w:trPr>
              <w:gridBefore w:val="1"/>
            </w:trPr>
          </w:trPrChange>
        </w:trPr>
        <w:tc>
          <w:tcPr>
            <w:tcW w:w="4823" w:type="dxa"/>
            <w:tcPrChange w:id="293" w:author="OLTRE" w:date="2024-07-08T13:11:00Z">
              <w:tcPr>
                <w:tcW w:w="4823" w:type="dxa"/>
                <w:gridSpan w:val="3"/>
              </w:tcPr>
            </w:tcPrChange>
          </w:tcPr>
          <w:p w14:paraId="0759606A" w14:textId="64268502" w:rsidR="000F1DA0" w:rsidRPr="003B691E" w:rsidRDefault="000F1DA0" w:rsidP="000F1DA0">
            <w:pPr>
              <w:pStyle w:val="ListParagraph"/>
              <w:numPr>
                <w:ilvl w:val="0"/>
                <w:numId w:val="14"/>
              </w:numPr>
              <w:spacing w:after="120"/>
              <w:ind w:left="1169" w:hanging="425"/>
              <w:contextualSpacing w:val="0"/>
              <w:jc w:val="both"/>
              <w:rPr>
                <w:rFonts w:ascii="Verdana" w:hAnsi="Verdana" w:cs="Verdana"/>
                <w:sz w:val="20"/>
                <w:szCs w:val="20"/>
              </w:rPr>
            </w:pPr>
            <w:r w:rsidRPr="003B691E">
              <w:rPr>
                <w:rFonts w:ascii="Verdana" w:hAnsi="Verdana" w:cs="Verdana"/>
                <w:sz w:val="20"/>
                <w:szCs w:val="20"/>
              </w:rPr>
              <w:t xml:space="preserve">The Seller shall deliver to the Purchaser the updated Shareholders Register of REGENE reflecting Purchaser as the registered owner of the </w:t>
            </w:r>
            <w:r>
              <w:rPr>
                <w:rFonts w:ascii="Verdana" w:hAnsi="Verdana" w:cs="Verdana"/>
                <w:sz w:val="20"/>
                <w:szCs w:val="20"/>
              </w:rPr>
              <w:t>Second Option Shares</w:t>
            </w:r>
            <w:r w:rsidRPr="003B691E">
              <w:rPr>
                <w:rFonts w:ascii="Verdana" w:hAnsi="Verdana" w:cs="Verdana"/>
                <w:sz w:val="20"/>
                <w:szCs w:val="20"/>
              </w:rPr>
              <w:t>; and</w:t>
            </w:r>
          </w:p>
        </w:tc>
        <w:tc>
          <w:tcPr>
            <w:tcW w:w="257" w:type="dxa"/>
            <w:tcPrChange w:id="294" w:author="OLTRE" w:date="2024-07-08T13:11:00Z">
              <w:tcPr>
                <w:tcW w:w="257" w:type="dxa"/>
              </w:tcPr>
            </w:tcPrChange>
          </w:tcPr>
          <w:p w14:paraId="0AD464E7" w14:textId="77777777" w:rsidR="000F1DA0" w:rsidRPr="00E1614A" w:rsidRDefault="000F1DA0" w:rsidP="000F1DA0">
            <w:pPr>
              <w:spacing w:after="120"/>
              <w:rPr>
                <w:rFonts w:ascii="Verdana" w:hAnsi="Verdana"/>
                <w:sz w:val="20"/>
                <w:szCs w:val="20"/>
              </w:rPr>
            </w:pPr>
          </w:p>
        </w:tc>
        <w:tc>
          <w:tcPr>
            <w:tcW w:w="4985" w:type="dxa"/>
            <w:tcPrChange w:id="295" w:author="OLTRE" w:date="2024-07-08T13:11:00Z">
              <w:tcPr>
                <w:tcW w:w="4985" w:type="dxa"/>
                <w:gridSpan w:val="2"/>
              </w:tcPr>
            </w:tcPrChange>
          </w:tcPr>
          <w:p w14:paraId="112FB3B5" w14:textId="6E29A034" w:rsidR="000F1DA0" w:rsidRPr="007F4951" w:rsidRDefault="000F1DA0" w:rsidP="000F1DA0">
            <w:pPr>
              <w:pStyle w:val="ListParagraph"/>
              <w:numPr>
                <w:ilvl w:val="0"/>
                <w:numId w:val="15"/>
              </w:numPr>
              <w:spacing w:after="120"/>
              <w:ind w:left="818" w:hanging="425"/>
              <w:contextualSpacing w:val="0"/>
              <w:jc w:val="both"/>
              <w:rPr>
                <w:rFonts w:ascii="Verdana" w:hAnsi="Verdana" w:cs="Verdana"/>
                <w:sz w:val="20"/>
                <w:szCs w:val="20"/>
              </w:rPr>
            </w:pPr>
            <w:r w:rsidRPr="009E0311">
              <w:rPr>
                <w:rFonts w:ascii="Verdana" w:hAnsi="Verdana" w:cs="Verdana"/>
                <w:sz w:val="20"/>
                <w:szCs w:val="20"/>
              </w:rPr>
              <w:t xml:space="preserve">Penjual harus menyerahkan kepada Pembeli Daftar Pemegang Saham REGENE yang telah diperbarui yang mencerminkan Pembeli sebagai pemilik terdaftar atas Saham Opsi Kedua; </w:t>
            </w:r>
            <w:r>
              <w:rPr>
                <w:rFonts w:ascii="Verdana" w:hAnsi="Verdana" w:cs="Verdana"/>
                <w:sz w:val="20"/>
                <w:szCs w:val="20"/>
              </w:rPr>
              <w:t>d</w:t>
            </w:r>
            <w:r w:rsidRPr="009E0311">
              <w:rPr>
                <w:rFonts w:ascii="Verdana" w:hAnsi="Verdana" w:cs="Verdana"/>
                <w:sz w:val="20"/>
                <w:szCs w:val="20"/>
              </w:rPr>
              <w:t>an</w:t>
            </w:r>
          </w:p>
        </w:tc>
      </w:tr>
      <w:tr w:rsidR="000F1DA0" w:rsidRPr="00E1614A" w14:paraId="6FD519AC" w14:textId="77777777" w:rsidTr="005A3E6C">
        <w:trPr>
          <w:trPrChange w:id="296" w:author="OLTRE" w:date="2024-07-08T13:11:00Z">
            <w:trPr>
              <w:gridBefore w:val="1"/>
            </w:trPr>
          </w:trPrChange>
        </w:trPr>
        <w:tc>
          <w:tcPr>
            <w:tcW w:w="4823" w:type="dxa"/>
            <w:tcPrChange w:id="297" w:author="OLTRE" w:date="2024-07-08T13:11:00Z">
              <w:tcPr>
                <w:tcW w:w="4823" w:type="dxa"/>
                <w:gridSpan w:val="3"/>
              </w:tcPr>
            </w:tcPrChange>
          </w:tcPr>
          <w:p w14:paraId="01FF8C22" w14:textId="4F11E848" w:rsidR="000F1DA0" w:rsidRPr="001B2964" w:rsidRDefault="000F1DA0" w:rsidP="000F1DA0">
            <w:pPr>
              <w:pStyle w:val="ListParagraph"/>
              <w:numPr>
                <w:ilvl w:val="0"/>
                <w:numId w:val="14"/>
              </w:numPr>
              <w:spacing w:after="120"/>
              <w:ind w:left="1169" w:hanging="425"/>
              <w:contextualSpacing w:val="0"/>
              <w:jc w:val="both"/>
              <w:rPr>
                <w:rFonts w:ascii="Verdana" w:hAnsi="Verdana"/>
                <w:sz w:val="20"/>
              </w:rPr>
            </w:pPr>
            <w:r w:rsidRPr="003B691E">
              <w:rPr>
                <w:rFonts w:ascii="Verdana" w:hAnsi="Verdana" w:cs="Verdana"/>
                <w:sz w:val="20"/>
                <w:szCs w:val="20"/>
              </w:rPr>
              <w:t xml:space="preserve">As soon as practicable after Closing, the Seller shall notify the </w:t>
            </w:r>
            <w:r w:rsidRPr="00A82614">
              <w:rPr>
                <w:rFonts w:ascii="Verdana" w:hAnsi="Verdana" w:cs="Verdana"/>
                <w:sz w:val="20"/>
                <w:szCs w:val="20"/>
              </w:rPr>
              <w:t>MOLHR</w:t>
            </w:r>
            <w:r w:rsidRPr="003B691E">
              <w:rPr>
                <w:rFonts w:ascii="Verdana" w:hAnsi="Verdana" w:cs="Verdana"/>
                <w:sz w:val="20"/>
                <w:szCs w:val="20"/>
              </w:rPr>
              <w:t xml:space="preserve"> of the transfer of the Shares to the Purchaser and the amendment of REGENE’s articles of association for the creation of New </w:t>
            </w:r>
            <w:r>
              <w:rPr>
                <w:rFonts w:ascii="Verdana" w:hAnsi="Verdana" w:cs="Verdana"/>
                <w:sz w:val="20"/>
                <w:szCs w:val="20"/>
              </w:rPr>
              <w:t xml:space="preserve">Classification </w:t>
            </w:r>
            <w:r w:rsidRPr="003B691E">
              <w:rPr>
                <w:rFonts w:ascii="Verdana" w:hAnsi="Verdana" w:cs="Verdana"/>
                <w:sz w:val="20"/>
                <w:szCs w:val="20"/>
              </w:rPr>
              <w:t xml:space="preserve">of Preferred Shares and the </w:t>
            </w:r>
            <w:r>
              <w:rPr>
                <w:rFonts w:ascii="Verdana" w:hAnsi="Verdana" w:cs="Verdana"/>
                <w:sz w:val="20"/>
                <w:szCs w:val="20"/>
              </w:rPr>
              <w:t>Conversion of Shares</w:t>
            </w:r>
            <w:r w:rsidRPr="003B691E">
              <w:rPr>
                <w:rFonts w:ascii="Verdana" w:hAnsi="Verdana" w:cs="Verdana"/>
                <w:sz w:val="20"/>
                <w:szCs w:val="20"/>
              </w:rPr>
              <w:t xml:space="preserve">, and deliver (or cause to be delivered) to Purchaser a certified true copy of the </w:t>
            </w:r>
            <w:r w:rsidRPr="003B691E">
              <w:rPr>
                <w:rFonts w:ascii="Verdana" w:hAnsi="Verdana" w:cs="Verdana"/>
                <w:sz w:val="20"/>
                <w:szCs w:val="20"/>
              </w:rPr>
              <w:lastRenderedPageBreak/>
              <w:t xml:space="preserve">receipt(s) from MOLHR of such notification. </w:t>
            </w:r>
          </w:p>
          <w:p w14:paraId="45E078EE" w14:textId="35AEB8C3" w:rsidR="000F1DA0" w:rsidRPr="00774A9A" w:rsidRDefault="000F1DA0" w:rsidP="000F1DA0">
            <w:pPr>
              <w:pStyle w:val="ListParagraph"/>
              <w:spacing w:after="120"/>
              <w:ind w:left="1169"/>
              <w:contextualSpacing w:val="0"/>
              <w:jc w:val="both"/>
              <w:rPr>
                <w:rFonts w:ascii="Verdana" w:hAnsi="Verdana"/>
                <w:sz w:val="20"/>
              </w:rPr>
            </w:pPr>
          </w:p>
        </w:tc>
        <w:tc>
          <w:tcPr>
            <w:tcW w:w="257" w:type="dxa"/>
            <w:tcPrChange w:id="298" w:author="OLTRE" w:date="2024-07-08T13:11:00Z">
              <w:tcPr>
                <w:tcW w:w="257" w:type="dxa"/>
              </w:tcPr>
            </w:tcPrChange>
          </w:tcPr>
          <w:p w14:paraId="4F8C1CC0" w14:textId="77777777" w:rsidR="000F1DA0" w:rsidRPr="00774A9A" w:rsidRDefault="000F1DA0" w:rsidP="000F1DA0">
            <w:pPr>
              <w:spacing w:after="120"/>
              <w:rPr>
                <w:rFonts w:ascii="Verdana" w:hAnsi="Verdana"/>
                <w:sz w:val="20"/>
              </w:rPr>
            </w:pPr>
          </w:p>
        </w:tc>
        <w:tc>
          <w:tcPr>
            <w:tcW w:w="4985" w:type="dxa"/>
            <w:tcPrChange w:id="299" w:author="OLTRE" w:date="2024-07-08T13:11:00Z">
              <w:tcPr>
                <w:tcW w:w="4985" w:type="dxa"/>
                <w:gridSpan w:val="2"/>
              </w:tcPr>
            </w:tcPrChange>
          </w:tcPr>
          <w:p w14:paraId="4D37C6DE" w14:textId="6284E3A7" w:rsidR="000F1DA0" w:rsidRPr="00774A9A" w:rsidRDefault="000F1DA0" w:rsidP="000F1DA0">
            <w:pPr>
              <w:pStyle w:val="ListParagraph"/>
              <w:numPr>
                <w:ilvl w:val="0"/>
                <w:numId w:val="15"/>
              </w:numPr>
              <w:spacing w:after="120"/>
              <w:ind w:left="818" w:hanging="425"/>
              <w:contextualSpacing w:val="0"/>
              <w:jc w:val="both"/>
              <w:rPr>
                <w:rFonts w:ascii="Verdana" w:hAnsi="Verdana"/>
                <w:sz w:val="20"/>
              </w:rPr>
            </w:pPr>
            <w:r w:rsidRPr="009E0311">
              <w:rPr>
                <w:rFonts w:ascii="Verdana" w:hAnsi="Verdana" w:cs="Verdana"/>
                <w:sz w:val="20"/>
                <w:szCs w:val="20"/>
              </w:rPr>
              <w:t>Sesegera mungkin setelah Penutupan, Penjual harus memberitahuk</w:t>
            </w:r>
            <w:r>
              <w:rPr>
                <w:rFonts w:ascii="Verdana" w:hAnsi="Verdana" w:cs="Verdana"/>
                <w:sz w:val="20"/>
                <w:szCs w:val="20"/>
              </w:rPr>
              <w:t xml:space="preserve">an ke Kemenkumham </w:t>
            </w:r>
            <w:r w:rsidRPr="009E0311">
              <w:rPr>
                <w:rFonts w:ascii="Verdana" w:hAnsi="Verdana" w:cs="Verdana"/>
                <w:sz w:val="20"/>
                <w:szCs w:val="20"/>
              </w:rPr>
              <w:t xml:space="preserve">tentang pengalihan Saham kepada Pembeli dan perubahan anggaran dasar REGENE untuk pembuatan Klasifikasi Baru Saham Preferen dan Konversi Saham, dan menyampaikan (atau </w:t>
            </w:r>
            <w:r>
              <w:rPr>
                <w:rFonts w:ascii="Verdana" w:hAnsi="Verdana" w:cs="Verdana"/>
                <w:sz w:val="20"/>
                <w:szCs w:val="20"/>
              </w:rPr>
              <w:t>mengirimkan</w:t>
            </w:r>
            <w:r w:rsidRPr="009E0311">
              <w:rPr>
                <w:rFonts w:ascii="Verdana" w:hAnsi="Verdana" w:cs="Verdana"/>
                <w:sz w:val="20"/>
                <w:szCs w:val="20"/>
              </w:rPr>
              <w:t xml:space="preserve">) kepada Pembeli salinan resmi tanda </w:t>
            </w:r>
            <w:r w:rsidRPr="009E0311">
              <w:rPr>
                <w:rFonts w:ascii="Verdana" w:hAnsi="Verdana" w:cs="Verdana"/>
                <w:sz w:val="20"/>
                <w:szCs w:val="20"/>
              </w:rPr>
              <w:lastRenderedPageBreak/>
              <w:t xml:space="preserve">terima dari </w:t>
            </w:r>
            <w:r>
              <w:rPr>
                <w:rFonts w:ascii="Verdana" w:hAnsi="Verdana" w:cs="Verdana"/>
                <w:sz w:val="20"/>
                <w:szCs w:val="20"/>
              </w:rPr>
              <w:t>Kemenkumham</w:t>
            </w:r>
            <w:r w:rsidRPr="009E0311">
              <w:rPr>
                <w:rFonts w:ascii="Verdana" w:hAnsi="Verdana" w:cs="Verdana"/>
                <w:sz w:val="20"/>
                <w:szCs w:val="20"/>
              </w:rPr>
              <w:t xml:space="preserve"> atas pemberitahuan tersebut</w:t>
            </w:r>
          </w:p>
        </w:tc>
      </w:tr>
      <w:tr w:rsidR="000F1DA0" w:rsidRPr="00E1614A" w14:paraId="62AF1B7C" w14:textId="77777777" w:rsidTr="005A3E6C">
        <w:trPr>
          <w:trPrChange w:id="300" w:author="OLTRE" w:date="2024-07-08T13:11:00Z">
            <w:trPr>
              <w:gridBefore w:val="1"/>
            </w:trPr>
          </w:trPrChange>
        </w:trPr>
        <w:tc>
          <w:tcPr>
            <w:tcW w:w="4823" w:type="dxa"/>
            <w:tcPrChange w:id="301" w:author="OLTRE" w:date="2024-07-08T13:11:00Z">
              <w:tcPr>
                <w:tcW w:w="4823" w:type="dxa"/>
                <w:gridSpan w:val="3"/>
              </w:tcPr>
            </w:tcPrChange>
          </w:tcPr>
          <w:p w14:paraId="1034D229" w14:textId="0E0D4603" w:rsidR="000F1DA0" w:rsidRPr="002C0BBE" w:rsidRDefault="000F1DA0" w:rsidP="000F1DA0">
            <w:pPr>
              <w:pStyle w:val="ListParagraph"/>
              <w:numPr>
                <w:ilvl w:val="0"/>
                <w:numId w:val="80"/>
              </w:numPr>
              <w:spacing w:after="120"/>
              <w:ind w:left="744" w:hanging="705"/>
              <w:jc w:val="both"/>
              <w:rPr>
                <w:rFonts w:ascii="Verdana" w:hAnsi="Verdana"/>
                <w:b/>
                <w:caps/>
                <w:sz w:val="20"/>
                <w:rPrChange w:id="302" w:author="OLTRE" w:date="2024-07-08T13:11:00Z">
                  <w:rPr>
                    <w:rFonts w:ascii="Verdana" w:hAnsi="Verdana"/>
                    <w:caps/>
                    <w:sz w:val="20"/>
                  </w:rPr>
                </w:rPrChange>
              </w:rPr>
            </w:pPr>
            <w:r w:rsidRPr="002C0BBE">
              <w:rPr>
                <w:rFonts w:ascii="Verdana" w:hAnsi="Verdana"/>
                <w:b/>
                <w:sz w:val="20"/>
                <w:rPrChange w:id="303" w:author="OLTRE" w:date="2024-07-08T13:11:00Z">
                  <w:rPr>
                    <w:rFonts w:ascii="Verdana" w:hAnsi="Verdana"/>
                    <w:sz w:val="20"/>
                  </w:rPr>
                </w:rPrChange>
              </w:rPr>
              <w:lastRenderedPageBreak/>
              <w:t>DEFERRED</w:t>
            </w:r>
            <w:r w:rsidRPr="002C0BBE">
              <w:rPr>
                <w:rFonts w:ascii="Verdana" w:hAnsi="Verdana"/>
                <w:b/>
                <w:caps/>
                <w:sz w:val="20"/>
                <w:rPrChange w:id="304" w:author="OLTRE" w:date="2024-07-08T13:11:00Z">
                  <w:rPr>
                    <w:rFonts w:ascii="Verdana" w:hAnsi="Verdana"/>
                    <w:caps/>
                    <w:sz w:val="20"/>
                  </w:rPr>
                </w:rPrChange>
              </w:rPr>
              <w:t xml:space="preserve"> closing</w:t>
            </w:r>
          </w:p>
        </w:tc>
        <w:tc>
          <w:tcPr>
            <w:tcW w:w="257" w:type="dxa"/>
            <w:tcPrChange w:id="305" w:author="OLTRE" w:date="2024-07-08T13:11:00Z">
              <w:tcPr>
                <w:tcW w:w="257" w:type="dxa"/>
              </w:tcPr>
            </w:tcPrChange>
          </w:tcPr>
          <w:p w14:paraId="556F175B" w14:textId="77777777" w:rsidR="000F1DA0" w:rsidRPr="002C0BBE" w:rsidRDefault="000F1DA0" w:rsidP="000F1DA0">
            <w:pPr>
              <w:spacing w:after="120"/>
              <w:rPr>
                <w:rFonts w:ascii="Verdana" w:hAnsi="Verdana"/>
                <w:b/>
                <w:sz w:val="20"/>
                <w:rPrChange w:id="306" w:author="OLTRE" w:date="2024-07-08T13:11:00Z">
                  <w:rPr>
                    <w:rFonts w:ascii="Verdana" w:hAnsi="Verdana"/>
                    <w:sz w:val="20"/>
                  </w:rPr>
                </w:rPrChange>
              </w:rPr>
            </w:pPr>
          </w:p>
        </w:tc>
        <w:tc>
          <w:tcPr>
            <w:tcW w:w="4985" w:type="dxa"/>
            <w:tcPrChange w:id="307" w:author="OLTRE" w:date="2024-07-08T13:11:00Z">
              <w:tcPr>
                <w:tcW w:w="4985" w:type="dxa"/>
                <w:gridSpan w:val="2"/>
              </w:tcPr>
            </w:tcPrChange>
          </w:tcPr>
          <w:p w14:paraId="21DFDB32" w14:textId="32CC5046" w:rsidR="000F1DA0" w:rsidRPr="002C0BBE" w:rsidRDefault="000F1DA0" w:rsidP="000F1DA0">
            <w:pPr>
              <w:pStyle w:val="ListParagraph"/>
              <w:numPr>
                <w:ilvl w:val="1"/>
                <w:numId w:val="5"/>
              </w:numPr>
              <w:spacing w:after="120"/>
              <w:ind w:left="677" w:hanging="709"/>
              <w:contextualSpacing w:val="0"/>
              <w:jc w:val="both"/>
              <w:rPr>
                <w:rFonts w:ascii="Verdana" w:hAnsi="Verdana"/>
                <w:b/>
                <w:sz w:val="20"/>
                <w:rPrChange w:id="308" w:author="OLTRE" w:date="2024-07-08T13:11:00Z">
                  <w:rPr>
                    <w:rFonts w:ascii="Verdana" w:hAnsi="Verdana"/>
                    <w:sz w:val="20"/>
                  </w:rPr>
                </w:rPrChange>
              </w:rPr>
            </w:pPr>
            <w:r w:rsidRPr="002C0BBE">
              <w:rPr>
                <w:rFonts w:ascii="Verdana" w:hAnsi="Verdana"/>
                <w:b/>
                <w:sz w:val="20"/>
                <w:rPrChange w:id="309" w:author="OLTRE" w:date="2024-07-08T13:11:00Z">
                  <w:rPr>
                    <w:rFonts w:ascii="Verdana" w:hAnsi="Verdana"/>
                    <w:sz w:val="20"/>
                  </w:rPr>
                </w:rPrChange>
              </w:rPr>
              <w:t>PENUNDAAN PENUTUPAN</w:t>
            </w:r>
          </w:p>
        </w:tc>
      </w:tr>
      <w:tr w:rsidR="000F1DA0" w:rsidRPr="00E1614A" w14:paraId="7BF502D6" w14:textId="77777777" w:rsidTr="005A3E6C">
        <w:trPr>
          <w:trPrChange w:id="310" w:author="OLTRE" w:date="2024-07-08T13:11:00Z">
            <w:trPr>
              <w:gridBefore w:val="1"/>
            </w:trPr>
          </w:trPrChange>
        </w:trPr>
        <w:tc>
          <w:tcPr>
            <w:tcW w:w="4823" w:type="dxa"/>
            <w:tcPrChange w:id="311" w:author="OLTRE" w:date="2024-07-08T13:11:00Z">
              <w:tcPr>
                <w:tcW w:w="4823" w:type="dxa"/>
                <w:gridSpan w:val="3"/>
              </w:tcPr>
            </w:tcPrChange>
          </w:tcPr>
          <w:p w14:paraId="2DB00ED7" w14:textId="0B8F0E3B" w:rsidR="000F1DA0" w:rsidRPr="00E1614A" w:rsidRDefault="000F1DA0" w:rsidP="000F1DA0">
            <w:pPr>
              <w:pStyle w:val="ListParagraph"/>
              <w:numPr>
                <w:ilvl w:val="2"/>
                <w:numId w:val="6"/>
              </w:numPr>
              <w:spacing w:after="120"/>
              <w:ind w:left="744" w:hanging="744"/>
              <w:contextualSpacing w:val="0"/>
              <w:jc w:val="both"/>
              <w:rPr>
                <w:rFonts w:ascii="Verdana" w:hAnsi="Verdana" w:cs="Verdana"/>
                <w:sz w:val="20"/>
                <w:szCs w:val="20"/>
              </w:rPr>
            </w:pPr>
            <w:r w:rsidRPr="00E1614A">
              <w:rPr>
                <w:rFonts w:ascii="Verdana" w:hAnsi="Verdana" w:cs="Verdana"/>
                <w:sz w:val="20"/>
                <w:szCs w:val="20"/>
              </w:rPr>
              <w:t xml:space="preserve">If any Party </w:t>
            </w:r>
            <w:r w:rsidRPr="006518ED">
              <w:rPr>
                <w:rFonts w:ascii="Verdana" w:hAnsi="Verdana" w:cs="Verdana"/>
                <w:sz w:val="20"/>
                <w:szCs w:val="20"/>
              </w:rPr>
              <w:t>(the “</w:t>
            </w:r>
            <w:r w:rsidRPr="006518ED">
              <w:rPr>
                <w:rFonts w:ascii="Verdana" w:hAnsi="Verdana" w:cs="Verdana"/>
                <w:b/>
                <w:bCs/>
                <w:sz w:val="20"/>
                <w:szCs w:val="20"/>
              </w:rPr>
              <w:t>Affected Party</w:t>
            </w:r>
            <w:r w:rsidRPr="006518ED">
              <w:rPr>
                <w:rFonts w:ascii="Verdana" w:hAnsi="Verdana" w:cs="Verdana"/>
                <w:sz w:val="20"/>
                <w:szCs w:val="20"/>
              </w:rPr>
              <w:t xml:space="preserve">”) fails or is unable to comply with any of its obligations under Article </w:t>
            </w:r>
            <w:r>
              <w:rPr>
                <w:rFonts w:ascii="Verdana" w:hAnsi="Verdana" w:cs="Verdana"/>
                <w:sz w:val="20"/>
                <w:szCs w:val="20"/>
              </w:rPr>
              <w:t>6</w:t>
            </w:r>
            <w:r w:rsidRPr="006518ED">
              <w:rPr>
                <w:rFonts w:ascii="Verdana" w:hAnsi="Verdana" w:cs="Verdana"/>
                <w:sz w:val="20"/>
                <w:szCs w:val="20"/>
              </w:rPr>
              <w:t>.2 above on the Closing Date, then the Seller (if the failure is on the part of the Purchaser) or the Purchaser (if the failure is on the part of the Seller) (the “</w:t>
            </w:r>
            <w:r w:rsidRPr="006518ED">
              <w:rPr>
                <w:rFonts w:ascii="Verdana" w:hAnsi="Verdana" w:cs="Verdana"/>
                <w:b/>
                <w:bCs/>
                <w:sz w:val="20"/>
                <w:szCs w:val="20"/>
              </w:rPr>
              <w:t>Unaffected Party</w:t>
            </w:r>
            <w:r w:rsidRPr="006518ED">
              <w:rPr>
                <w:rFonts w:ascii="Verdana" w:hAnsi="Verdana" w:cs="Verdana"/>
                <w:sz w:val="20"/>
                <w:szCs w:val="20"/>
              </w:rPr>
              <w:t>”) may</w:t>
            </w:r>
            <w:r w:rsidRPr="00E1614A">
              <w:rPr>
                <w:rFonts w:ascii="Verdana" w:hAnsi="Verdana" w:cs="Verdana"/>
                <w:sz w:val="20"/>
                <w:szCs w:val="20"/>
              </w:rPr>
              <w:t xml:space="preserve">:   </w:t>
            </w:r>
          </w:p>
        </w:tc>
        <w:tc>
          <w:tcPr>
            <w:tcW w:w="257" w:type="dxa"/>
            <w:tcPrChange w:id="312" w:author="OLTRE" w:date="2024-07-08T13:11:00Z">
              <w:tcPr>
                <w:tcW w:w="257" w:type="dxa"/>
              </w:tcPr>
            </w:tcPrChange>
          </w:tcPr>
          <w:p w14:paraId="56360BC5" w14:textId="77777777" w:rsidR="000F1DA0" w:rsidRPr="00E1614A" w:rsidRDefault="000F1DA0" w:rsidP="000F1DA0">
            <w:pPr>
              <w:spacing w:after="120"/>
              <w:rPr>
                <w:rFonts w:ascii="Verdana" w:hAnsi="Verdana"/>
                <w:sz w:val="20"/>
                <w:szCs w:val="20"/>
              </w:rPr>
            </w:pPr>
          </w:p>
        </w:tc>
        <w:tc>
          <w:tcPr>
            <w:tcW w:w="4985" w:type="dxa"/>
            <w:tcPrChange w:id="313" w:author="OLTRE" w:date="2024-07-08T13:11:00Z">
              <w:tcPr>
                <w:tcW w:w="4985" w:type="dxa"/>
                <w:gridSpan w:val="2"/>
              </w:tcPr>
            </w:tcPrChange>
          </w:tcPr>
          <w:p w14:paraId="726E7136" w14:textId="6FEB610C" w:rsidR="000F1DA0" w:rsidRPr="007F4951" w:rsidRDefault="000F1DA0" w:rsidP="000F1DA0">
            <w:pPr>
              <w:pStyle w:val="ListParagraph"/>
              <w:numPr>
                <w:ilvl w:val="2"/>
                <w:numId w:val="5"/>
              </w:numPr>
              <w:spacing w:after="120"/>
              <w:ind w:left="677" w:hanging="709"/>
              <w:contextualSpacing w:val="0"/>
              <w:jc w:val="both"/>
              <w:rPr>
                <w:rFonts w:ascii="Verdana" w:hAnsi="Verdana" w:cs="Verdana"/>
                <w:sz w:val="20"/>
                <w:szCs w:val="20"/>
              </w:rPr>
            </w:pPr>
            <w:r>
              <w:rPr>
                <w:rFonts w:ascii="Verdana" w:hAnsi="Verdana" w:cs="Verdana"/>
                <w:sz w:val="20"/>
                <w:szCs w:val="20"/>
              </w:rPr>
              <w:t>Apabila suatu</w:t>
            </w:r>
            <w:r w:rsidRPr="0044311E">
              <w:rPr>
                <w:rFonts w:ascii="Verdana" w:hAnsi="Verdana" w:cs="Verdana"/>
                <w:sz w:val="20"/>
                <w:szCs w:val="20"/>
              </w:rPr>
              <w:t xml:space="preserve"> Pihak (“</w:t>
            </w:r>
            <w:r w:rsidRPr="00774A9A">
              <w:rPr>
                <w:rFonts w:ascii="Verdana" w:hAnsi="Verdana" w:cs="Verdana"/>
                <w:b/>
                <w:bCs/>
                <w:sz w:val="20"/>
                <w:szCs w:val="20"/>
              </w:rPr>
              <w:t xml:space="preserve">Pihak </w:t>
            </w:r>
            <w:r>
              <w:rPr>
                <w:rFonts w:ascii="Verdana" w:hAnsi="Verdana" w:cs="Verdana"/>
                <w:b/>
                <w:bCs/>
                <w:sz w:val="20"/>
                <w:szCs w:val="20"/>
              </w:rPr>
              <w:t>yang T</w:t>
            </w:r>
            <w:r w:rsidRPr="00774A9A">
              <w:rPr>
                <w:rFonts w:ascii="Verdana" w:hAnsi="Verdana" w:cs="Verdana"/>
                <w:b/>
                <w:bCs/>
                <w:sz w:val="20"/>
                <w:szCs w:val="20"/>
              </w:rPr>
              <w:t>erdampak</w:t>
            </w:r>
            <w:r w:rsidRPr="0044311E">
              <w:rPr>
                <w:rFonts w:ascii="Verdana" w:hAnsi="Verdana" w:cs="Verdana"/>
                <w:sz w:val="20"/>
                <w:szCs w:val="20"/>
              </w:rPr>
              <w:t>”) gagal atau tidak mampu memenuhi kewajibannya berdasarkan Pasal 6.2 di atas pada Tanggal Penutupan, maka Penjual (</w:t>
            </w:r>
            <w:r>
              <w:rPr>
                <w:rFonts w:ascii="Verdana" w:hAnsi="Verdana" w:cs="Verdana"/>
                <w:sz w:val="20"/>
                <w:szCs w:val="20"/>
              </w:rPr>
              <w:t>apabila</w:t>
            </w:r>
            <w:r w:rsidRPr="0044311E">
              <w:rPr>
                <w:rFonts w:ascii="Verdana" w:hAnsi="Verdana" w:cs="Verdana"/>
                <w:sz w:val="20"/>
                <w:szCs w:val="20"/>
              </w:rPr>
              <w:t xml:space="preserve"> kegagalan ada di pihak Pembeli) atau Pembeli (</w:t>
            </w:r>
            <w:r>
              <w:rPr>
                <w:rFonts w:ascii="Verdana" w:hAnsi="Verdana" w:cs="Verdana"/>
                <w:sz w:val="20"/>
                <w:szCs w:val="20"/>
              </w:rPr>
              <w:t>apabila</w:t>
            </w:r>
            <w:r w:rsidRPr="0044311E">
              <w:rPr>
                <w:rFonts w:ascii="Verdana" w:hAnsi="Verdana" w:cs="Verdana"/>
                <w:sz w:val="20"/>
                <w:szCs w:val="20"/>
              </w:rPr>
              <w:t xml:space="preserve"> kegagalan ada di pihak Penjual) (“</w:t>
            </w:r>
            <w:r w:rsidRPr="00774A9A">
              <w:rPr>
                <w:rFonts w:ascii="Verdana" w:hAnsi="Verdana" w:cs="Verdana"/>
                <w:b/>
                <w:bCs/>
                <w:sz w:val="20"/>
                <w:szCs w:val="20"/>
              </w:rPr>
              <w:t>Pihak yang Tidak Ter</w:t>
            </w:r>
            <w:r>
              <w:rPr>
                <w:rFonts w:ascii="Verdana" w:hAnsi="Verdana" w:cs="Verdana"/>
                <w:b/>
                <w:bCs/>
                <w:sz w:val="20"/>
                <w:szCs w:val="20"/>
              </w:rPr>
              <w:t>d</w:t>
            </w:r>
            <w:r w:rsidRPr="00774A9A">
              <w:rPr>
                <w:rFonts w:ascii="Verdana" w:hAnsi="Verdana" w:cs="Verdana"/>
                <w:b/>
                <w:bCs/>
                <w:sz w:val="20"/>
                <w:szCs w:val="20"/>
              </w:rPr>
              <w:t>ampak</w:t>
            </w:r>
            <w:r w:rsidRPr="0044311E">
              <w:rPr>
                <w:rFonts w:ascii="Verdana" w:hAnsi="Verdana" w:cs="Verdana"/>
                <w:sz w:val="20"/>
                <w:szCs w:val="20"/>
              </w:rPr>
              <w:t>”) dapat:</w:t>
            </w:r>
          </w:p>
        </w:tc>
      </w:tr>
      <w:tr w:rsidR="000F1DA0" w:rsidRPr="00E1614A" w14:paraId="59D11F85" w14:textId="77777777" w:rsidTr="005A3E6C">
        <w:trPr>
          <w:trPrChange w:id="314" w:author="OLTRE" w:date="2024-07-08T13:11:00Z">
            <w:trPr>
              <w:gridBefore w:val="1"/>
            </w:trPr>
          </w:trPrChange>
        </w:trPr>
        <w:tc>
          <w:tcPr>
            <w:tcW w:w="4823" w:type="dxa"/>
            <w:tcPrChange w:id="315" w:author="OLTRE" w:date="2024-07-08T13:11:00Z">
              <w:tcPr>
                <w:tcW w:w="4823" w:type="dxa"/>
                <w:gridSpan w:val="3"/>
              </w:tcPr>
            </w:tcPrChange>
          </w:tcPr>
          <w:p w14:paraId="17913D0D" w14:textId="53818A89" w:rsidR="000F1DA0" w:rsidRPr="00E1614A" w:rsidRDefault="000F1DA0" w:rsidP="000F1DA0">
            <w:pPr>
              <w:pStyle w:val="ListParagraph"/>
              <w:numPr>
                <w:ilvl w:val="1"/>
                <w:numId w:val="14"/>
              </w:numPr>
              <w:spacing w:after="120"/>
              <w:ind w:left="1310" w:hanging="567"/>
              <w:contextualSpacing w:val="0"/>
              <w:jc w:val="both"/>
              <w:rPr>
                <w:rFonts w:ascii="Verdana" w:hAnsi="Verdana" w:cs="Verdana"/>
                <w:sz w:val="20"/>
                <w:szCs w:val="20"/>
              </w:rPr>
            </w:pPr>
            <w:r w:rsidRPr="00E1614A">
              <w:rPr>
                <w:rFonts w:ascii="Verdana" w:hAnsi="Verdana" w:cs="Verdana"/>
                <w:sz w:val="20"/>
                <w:szCs w:val="20"/>
              </w:rPr>
              <w:t xml:space="preserve">defer the Closing (by notice to the Affected Party </w:t>
            </w:r>
            <w:r w:rsidRPr="003B691E">
              <w:rPr>
                <w:rFonts w:ascii="Verdana" w:hAnsi="Verdana" w:cs="Verdana"/>
                <w:sz w:val="20"/>
                <w:szCs w:val="20"/>
              </w:rPr>
              <w:t>and REGENE</w:t>
            </w:r>
            <w:r w:rsidRPr="00E1614A">
              <w:rPr>
                <w:rFonts w:ascii="Verdana" w:hAnsi="Verdana" w:cs="Verdana"/>
                <w:sz w:val="20"/>
                <w:szCs w:val="20"/>
              </w:rPr>
              <w:t xml:space="preserve">) to a date (being a Business Day) not less than 5 (five) nor more than 10 (ten) Business Days after that date; or </w:t>
            </w:r>
          </w:p>
        </w:tc>
        <w:tc>
          <w:tcPr>
            <w:tcW w:w="257" w:type="dxa"/>
            <w:tcPrChange w:id="316" w:author="OLTRE" w:date="2024-07-08T13:11:00Z">
              <w:tcPr>
                <w:tcW w:w="257" w:type="dxa"/>
              </w:tcPr>
            </w:tcPrChange>
          </w:tcPr>
          <w:p w14:paraId="39DFEB4C" w14:textId="77777777" w:rsidR="000F1DA0" w:rsidRPr="00E1614A" w:rsidRDefault="000F1DA0" w:rsidP="000F1DA0">
            <w:pPr>
              <w:spacing w:after="120"/>
              <w:rPr>
                <w:rFonts w:ascii="Verdana" w:hAnsi="Verdana"/>
                <w:sz w:val="20"/>
                <w:szCs w:val="20"/>
              </w:rPr>
            </w:pPr>
          </w:p>
        </w:tc>
        <w:tc>
          <w:tcPr>
            <w:tcW w:w="4985" w:type="dxa"/>
            <w:tcPrChange w:id="317" w:author="OLTRE" w:date="2024-07-08T13:11:00Z">
              <w:tcPr>
                <w:tcW w:w="4985" w:type="dxa"/>
                <w:gridSpan w:val="2"/>
              </w:tcPr>
            </w:tcPrChange>
          </w:tcPr>
          <w:p w14:paraId="5E5298B3" w14:textId="4253F992" w:rsidR="000F1DA0" w:rsidRPr="007F4951" w:rsidRDefault="000F1DA0" w:rsidP="000F1DA0">
            <w:pPr>
              <w:pStyle w:val="ListParagraph"/>
              <w:spacing w:after="120"/>
              <w:ind w:left="1333" w:hanging="567"/>
              <w:contextualSpacing w:val="0"/>
              <w:jc w:val="both"/>
              <w:rPr>
                <w:rFonts w:ascii="Verdana" w:hAnsi="Verdana" w:cs="Verdana"/>
                <w:sz w:val="20"/>
                <w:szCs w:val="20"/>
              </w:rPr>
            </w:pPr>
            <w:r>
              <w:rPr>
                <w:rFonts w:ascii="Verdana" w:hAnsi="Verdana" w:cs="Verdana"/>
                <w:sz w:val="20"/>
                <w:szCs w:val="20"/>
              </w:rPr>
              <w:t xml:space="preserve">a. </w:t>
            </w:r>
            <w:r w:rsidRPr="0044311E">
              <w:rPr>
                <w:rFonts w:ascii="Verdana" w:hAnsi="Verdana" w:cs="Verdana"/>
                <w:sz w:val="20"/>
                <w:szCs w:val="20"/>
              </w:rPr>
              <w:t>menunda Penutupan (dengan pemberitahuan kepada Pihak</w:t>
            </w:r>
            <w:r>
              <w:rPr>
                <w:rFonts w:ascii="Verdana" w:hAnsi="Verdana" w:cs="Verdana"/>
                <w:sz w:val="20"/>
                <w:szCs w:val="20"/>
              </w:rPr>
              <w:t xml:space="preserve"> yang</w:t>
            </w:r>
            <w:r w:rsidRPr="0044311E">
              <w:rPr>
                <w:rFonts w:ascii="Verdana" w:hAnsi="Verdana" w:cs="Verdana"/>
                <w:sz w:val="20"/>
                <w:szCs w:val="20"/>
              </w:rPr>
              <w:t xml:space="preserve"> Ter</w:t>
            </w:r>
            <w:r>
              <w:rPr>
                <w:rFonts w:ascii="Verdana" w:hAnsi="Verdana" w:cs="Verdana"/>
                <w:sz w:val="20"/>
                <w:szCs w:val="20"/>
              </w:rPr>
              <w:t>d</w:t>
            </w:r>
            <w:r w:rsidRPr="0044311E">
              <w:rPr>
                <w:rFonts w:ascii="Verdana" w:hAnsi="Verdana" w:cs="Verdana"/>
                <w:sz w:val="20"/>
                <w:szCs w:val="20"/>
              </w:rPr>
              <w:t>ampak dan REGENE) pada suatu tanggal (yang merupakan Hari Kerja) tidak kurang dari 5 (lima) dan tidak lebih dari 10 (sepuluh) Hari Kerja setelah tanggal tersebut; atau</w:t>
            </w:r>
          </w:p>
        </w:tc>
      </w:tr>
      <w:tr w:rsidR="000F1DA0" w:rsidRPr="00E1614A" w14:paraId="250382CB" w14:textId="77777777" w:rsidTr="005A3E6C">
        <w:trPr>
          <w:trPrChange w:id="318" w:author="OLTRE" w:date="2024-07-08T13:11:00Z">
            <w:trPr>
              <w:gridBefore w:val="1"/>
            </w:trPr>
          </w:trPrChange>
        </w:trPr>
        <w:tc>
          <w:tcPr>
            <w:tcW w:w="4823" w:type="dxa"/>
            <w:tcPrChange w:id="319" w:author="OLTRE" w:date="2024-07-08T13:11:00Z">
              <w:tcPr>
                <w:tcW w:w="4823" w:type="dxa"/>
                <w:gridSpan w:val="3"/>
              </w:tcPr>
            </w:tcPrChange>
          </w:tcPr>
          <w:p w14:paraId="1D8A46FE" w14:textId="2E99F700" w:rsidR="000F1DA0" w:rsidRPr="00E1614A" w:rsidRDefault="000F1DA0" w:rsidP="000F1DA0">
            <w:pPr>
              <w:pStyle w:val="ListParagraph"/>
              <w:numPr>
                <w:ilvl w:val="1"/>
                <w:numId w:val="14"/>
              </w:numPr>
              <w:spacing w:after="120"/>
              <w:ind w:left="1310" w:hanging="567"/>
              <w:contextualSpacing w:val="0"/>
              <w:jc w:val="both"/>
              <w:rPr>
                <w:rFonts w:ascii="Verdana" w:hAnsi="Verdana" w:cs="Verdana"/>
                <w:sz w:val="20"/>
                <w:szCs w:val="20"/>
              </w:rPr>
            </w:pPr>
            <w:r w:rsidRPr="00E1614A">
              <w:rPr>
                <w:rFonts w:ascii="Verdana" w:hAnsi="Verdana" w:cs="Verdana"/>
                <w:sz w:val="20"/>
                <w:szCs w:val="20"/>
              </w:rPr>
              <w:t>proceed to Closing so far as practicable but without prejudice to the Unaffected Party’s rights where the Affected Party has not complied with its obligations under this Agreement.</w:t>
            </w:r>
          </w:p>
        </w:tc>
        <w:tc>
          <w:tcPr>
            <w:tcW w:w="257" w:type="dxa"/>
            <w:tcPrChange w:id="320" w:author="OLTRE" w:date="2024-07-08T13:11:00Z">
              <w:tcPr>
                <w:tcW w:w="257" w:type="dxa"/>
              </w:tcPr>
            </w:tcPrChange>
          </w:tcPr>
          <w:p w14:paraId="5CD23B57" w14:textId="77777777" w:rsidR="000F1DA0" w:rsidRPr="00E1614A" w:rsidRDefault="000F1DA0" w:rsidP="000F1DA0">
            <w:pPr>
              <w:spacing w:after="120"/>
              <w:rPr>
                <w:rFonts w:ascii="Verdana" w:hAnsi="Verdana"/>
                <w:sz w:val="20"/>
                <w:szCs w:val="20"/>
              </w:rPr>
            </w:pPr>
          </w:p>
        </w:tc>
        <w:tc>
          <w:tcPr>
            <w:tcW w:w="4985" w:type="dxa"/>
            <w:tcPrChange w:id="321" w:author="OLTRE" w:date="2024-07-08T13:11:00Z">
              <w:tcPr>
                <w:tcW w:w="4985" w:type="dxa"/>
                <w:gridSpan w:val="2"/>
              </w:tcPr>
            </w:tcPrChange>
          </w:tcPr>
          <w:p w14:paraId="083B53DF" w14:textId="487BB349" w:rsidR="000F1DA0" w:rsidRPr="007F4951" w:rsidRDefault="000F1DA0" w:rsidP="000F1DA0">
            <w:pPr>
              <w:pStyle w:val="ListParagraph"/>
              <w:spacing w:after="120"/>
              <w:ind w:left="1333" w:hanging="567"/>
              <w:contextualSpacing w:val="0"/>
              <w:jc w:val="both"/>
              <w:rPr>
                <w:rFonts w:ascii="Verdana" w:hAnsi="Verdana" w:cs="Verdana"/>
                <w:sz w:val="20"/>
                <w:szCs w:val="20"/>
              </w:rPr>
            </w:pPr>
            <w:r>
              <w:rPr>
                <w:rFonts w:ascii="Verdana" w:hAnsi="Verdana" w:cs="Verdana"/>
                <w:sz w:val="20"/>
                <w:szCs w:val="20"/>
              </w:rPr>
              <w:t xml:space="preserve">b.    </w:t>
            </w:r>
            <w:r w:rsidRPr="0044311E">
              <w:rPr>
                <w:rFonts w:ascii="Verdana" w:hAnsi="Verdana" w:cs="Verdana"/>
                <w:sz w:val="20"/>
                <w:szCs w:val="20"/>
              </w:rPr>
              <w:t>melanjutkan ke Penutupan sejauh dapat dilakukan namun tanpa mengurangi hak-hak Pihak yang Tidak Te</w:t>
            </w:r>
            <w:r>
              <w:rPr>
                <w:rFonts w:ascii="Verdana" w:hAnsi="Verdana" w:cs="Verdana"/>
                <w:sz w:val="20"/>
                <w:szCs w:val="20"/>
              </w:rPr>
              <w:t>rd</w:t>
            </w:r>
            <w:r w:rsidRPr="0044311E">
              <w:rPr>
                <w:rFonts w:ascii="Verdana" w:hAnsi="Verdana" w:cs="Verdana"/>
                <w:sz w:val="20"/>
                <w:szCs w:val="20"/>
              </w:rPr>
              <w:t xml:space="preserve">ampak </w:t>
            </w:r>
            <w:r>
              <w:rPr>
                <w:rFonts w:ascii="Verdana" w:hAnsi="Verdana" w:cs="Verdana"/>
                <w:sz w:val="20"/>
                <w:szCs w:val="20"/>
              </w:rPr>
              <w:t>dalam hal</w:t>
            </w:r>
            <w:r w:rsidRPr="0044311E">
              <w:rPr>
                <w:rFonts w:ascii="Verdana" w:hAnsi="Verdana" w:cs="Verdana"/>
                <w:sz w:val="20"/>
                <w:szCs w:val="20"/>
              </w:rPr>
              <w:t xml:space="preserve"> Pihak </w:t>
            </w:r>
            <w:r>
              <w:rPr>
                <w:rFonts w:ascii="Verdana" w:hAnsi="Verdana" w:cs="Verdana"/>
                <w:sz w:val="20"/>
                <w:szCs w:val="20"/>
              </w:rPr>
              <w:t xml:space="preserve">yang </w:t>
            </w:r>
            <w:r w:rsidRPr="0044311E">
              <w:rPr>
                <w:rFonts w:ascii="Verdana" w:hAnsi="Verdana" w:cs="Verdana"/>
                <w:sz w:val="20"/>
                <w:szCs w:val="20"/>
              </w:rPr>
              <w:t>Ter</w:t>
            </w:r>
            <w:r>
              <w:rPr>
                <w:rFonts w:ascii="Verdana" w:hAnsi="Verdana" w:cs="Verdana"/>
                <w:sz w:val="20"/>
                <w:szCs w:val="20"/>
              </w:rPr>
              <w:t>d</w:t>
            </w:r>
            <w:r w:rsidRPr="0044311E">
              <w:rPr>
                <w:rFonts w:ascii="Verdana" w:hAnsi="Verdana" w:cs="Verdana"/>
                <w:sz w:val="20"/>
                <w:szCs w:val="20"/>
              </w:rPr>
              <w:t>ampak belum memenuhi kewajibannya berdasarkan Perjanjian ini</w:t>
            </w:r>
            <w:r>
              <w:rPr>
                <w:rFonts w:ascii="Verdana" w:hAnsi="Verdana" w:cs="Verdana"/>
                <w:sz w:val="20"/>
                <w:szCs w:val="20"/>
              </w:rPr>
              <w:t>.</w:t>
            </w:r>
          </w:p>
        </w:tc>
      </w:tr>
      <w:tr w:rsidR="000F1DA0" w:rsidRPr="00E1614A" w14:paraId="2BB8C5D8" w14:textId="77777777" w:rsidTr="005A3E6C">
        <w:trPr>
          <w:trPrChange w:id="322" w:author="OLTRE" w:date="2024-07-08T13:11:00Z">
            <w:trPr>
              <w:gridBefore w:val="1"/>
            </w:trPr>
          </w:trPrChange>
        </w:trPr>
        <w:tc>
          <w:tcPr>
            <w:tcW w:w="4823" w:type="dxa"/>
            <w:tcPrChange w:id="323" w:author="OLTRE" w:date="2024-07-08T13:11:00Z">
              <w:tcPr>
                <w:tcW w:w="4823" w:type="dxa"/>
                <w:gridSpan w:val="3"/>
              </w:tcPr>
            </w:tcPrChange>
          </w:tcPr>
          <w:p w14:paraId="2741F209" w14:textId="3BA710C4" w:rsidR="000F1DA0" w:rsidRPr="00E1614A" w:rsidRDefault="000F1DA0" w:rsidP="000F1DA0">
            <w:pPr>
              <w:pStyle w:val="ListParagraph"/>
              <w:numPr>
                <w:ilvl w:val="2"/>
                <w:numId w:val="6"/>
              </w:numPr>
              <w:spacing w:after="120"/>
              <w:ind w:left="743" w:hanging="743"/>
              <w:contextualSpacing w:val="0"/>
              <w:jc w:val="both"/>
              <w:rPr>
                <w:rFonts w:ascii="Verdana" w:hAnsi="Verdana" w:cs="Verdana"/>
                <w:sz w:val="20"/>
                <w:szCs w:val="20"/>
              </w:rPr>
            </w:pPr>
            <w:r w:rsidRPr="00E1614A">
              <w:rPr>
                <w:rFonts w:ascii="Verdana" w:hAnsi="Verdana" w:cs="Verdana"/>
                <w:sz w:val="20"/>
                <w:szCs w:val="20"/>
              </w:rPr>
              <w:t xml:space="preserve">If the Affected Party fails or is unable to comply with any of its obligations under Article </w:t>
            </w:r>
            <w:r>
              <w:rPr>
                <w:rFonts w:ascii="Verdana" w:hAnsi="Verdana" w:cs="Verdana"/>
                <w:sz w:val="20"/>
                <w:szCs w:val="20"/>
              </w:rPr>
              <w:t>6</w:t>
            </w:r>
            <w:r w:rsidRPr="00E1614A">
              <w:rPr>
                <w:rFonts w:ascii="Verdana" w:hAnsi="Verdana" w:cs="Verdana"/>
                <w:sz w:val="20"/>
                <w:szCs w:val="20"/>
              </w:rPr>
              <w:t xml:space="preserve">.2 above on any date on which the Closing is deferred in accordance with </w:t>
            </w:r>
            <w:r>
              <w:rPr>
                <w:rFonts w:ascii="Verdana" w:hAnsi="Verdana" w:cs="Verdana"/>
                <w:sz w:val="20"/>
                <w:szCs w:val="20"/>
              </w:rPr>
              <w:t>Article 6</w:t>
            </w:r>
            <w:r w:rsidRPr="00E1614A">
              <w:rPr>
                <w:rFonts w:ascii="Verdana" w:hAnsi="Verdana" w:cs="Verdana"/>
                <w:sz w:val="20"/>
                <w:szCs w:val="20"/>
              </w:rPr>
              <w:t xml:space="preserve">.3.1(a), the Unaffected Party shall have the right, in addition to its rights in Articles </w:t>
            </w:r>
            <w:r>
              <w:rPr>
                <w:rFonts w:ascii="Verdana" w:hAnsi="Verdana" w:cs="Verdana"/>
                <w:sz w:val="20"/>
                <w:szCs w:val="20"/>
              </w:rPr>
              <w:t>6</w:t>
            </w:r>
            <w:r w:rsidRPr="00E1614A">
              <w:rPr>
                <w:rFonts w:ascii="Verdana" w:hAnsi="Verdana" w:cs="Verdana"/>
                <w:sz w:val="20"/>
                <w:szCs w:val="20"/>
              </w:rPr>
              <w:t xml:space="preserve">.3.1(a) and </w:t>
            </w:r>
            <w:r>
              <w:rPr>
                <w:rFonts w:ascii="Verdana" w:hAnsi="Verdana" w:cs="Verdana"/>
                <w:sz w:val="20"/>
                <w:szCs w:val="20"/>
              </w:rPr>
              <w:t>6</w:t>
            </w:r>
            <w:r w:rsidRPr="00E1614A">
              <w:rPr>
                <w:rFonts w:ascii="Verdana" w:hAnsi="Verdana" w:cs="Verdana"/>
                <w:sz w:val="20"/>
                <w:szCs w:val="20"/>
              </w:rPr>
              <w:t>.3.1(b), to terminate this Agreement on such date by notice to the Affected Party</w:t>
            </w:r>
            <w:r>
              <w:rPr>
                <w:rFonts w:ascii="Verdana" w:hAnsi="Verdana" w:cs="Verdana"/>
                <w:sz w:val="20"/>
                <w:szCs w:val="20"/>
              </w:rPr>
              <w:t xml:space="preserve"> and REGENE</w:t>
            </w:r>
            <w:r w:rsidRPr="00E1614A">
              <w:rPr>
                <w:rFonts w:ascii="Verdana" w:hAnsi="Verdana" w:cs="Verdana"/>
                <w:sz w:val="20"/>
                <w:szCs w:val="20"/>
              </w:rPr>
              <w:t xml:space="preserve">. </w:t>
            </w:r>
          </w:p>
        </w:tc>
        <w:tc>
          <w:tcPr>
            <w:tcW w:w="257" w:type="dxa"/>
            <w:tcPrChange w:id="324" w:author="OLTRE" w:date="2024-07-08T13:11:00Z">
              <w:tcPr>
                <w:tcW w:w="257" w:type="dxa"/>
              </w:tcPr>
            </w:tcPrChange>
          </w:tcPr>
          <w:p w14:paraId="27EF1AB6" w14:textId="77777777" w:rsidR="000F1DA0" w:rsidRPr="00E1614A" w:rsidRDefault="000F1DA0" w:rsidP="000F1DA0">
            <w:pPr>
              <w:spacing w:after="120"/>
              <w:rPr>
                <w:rFonts w:ascii="Verdana" w:hAnsi="Verdana"/>
                <w:sz w:val="20"/>
                <w:szCs w:val="20"/>
              </w:rPr>
            </w:pPr>
          </w:p>
        </w:tc>
        <w:tc>
          <w:tcPr>
            <w:tcW w:w="4985" w:type="dxa"/>
            <w:tcPrChange w:id="325" w:author="OLTRE" w:date="2024-07-08T13:11:00Z">
              <w:tcPr>
                <w:tcW w:w="4985" w:type="dxa"/>
                <w:gridSpan w:val="2"/>
              </w:tcPr>
            </w:tcPrChange>
          </w:tcPr>
          <w:p w14:paraId="1AE090FC" w14:textId="594F035A" w:rsidR="000F1DA0" w:rsidRPr="007F4951" w:rsidRDefault="000F1DA0" w:rsidP="000F1DA0">
            <w:pPr>
              <w:pStyle w:val="ListParagraph"/>
              <w:numPr>
                <w:ilvl w:val="2"/>
                <w:numId w:val="5"/>
              </w:numPr>
              <w:spacing w:after="120"/>
              <w:ind w:left="766" w:hanging="766"/>
              <w:contextualSpacing w:val="0"/>
              <w:jc w:val="both"/>
              <w:rPr>
                <w:rFonts w:ascii="Verdana" w:hAnsi="Verdana" w:cs="Verdana"/>
                <w:sz w:val="20"/>
                <w:szCs w:val="20"/>
              </w:rPr>
            </w:pPr>
            <w:r w:rsidRPr="00C6731E">
              <w:rPr>
                <w:rFonts w:ascii="Verdana" w:hAnsi="Verdana" w:cs="Verdana"/>
                <w:sz w:val="20"/>
                <w:szCs w:val="20"/>
              </w:rPr>
              <w:t>Jika Pihak Yang Ter</w:t>
            </w:r>
            <w:r>
              <w:rPr>
                <w:rFonts w:ascii="Verdana" w:hAnsi="Verdana" w:cs="Verdana"/>
                <w:sz w:val="20"/>
                <w:szCs w:val="20"/>
              </w:rPr>
              <w:t>d</w:t>
            </w:r>
            <w:r w:rsidRPr="00C6731E">
              <w:rPr>
                <w:rFonts w:ascii="Verdana" w:hAnsi="Verdana" w:cs="Verdana"/>
                <w:sz w:val="20"/>
                <w:szCs w:val="20"/>
              </w:rPr>
              <w:t>ampak gagal atau tidak mampu memenuhi kewajibannya berdasarkan Pasal 6.2 di atas pada tanggal mana pun di mana Penutupan ditunda sesuai dengan Pasal 6.3.1(a), Pihak Yang Tidak Ter</w:t>
            </w:r>
            <w:r>
              <w:rPr>
                <w:rFonts w:ascii="Verdana" w:hAnsi="Verdana" w:cs="Verdana"/>
                <w:sz w:val="20"/>
                <w:szCs w:val="20"/>
              </w:rPr>
              <w:t>d</w:t>
            </w:r>
            <w:r w:rsidRPr="00C6731E">
              <w:rPr>
                <w:rFonts w:ascii="Verdana" w:hAnsi="Verdana" w:cs="Verdana"/>
                <w:sz w:val="20"/>
                <w:szCs w:val="20"/>
              </w:rPr>
              <w:t xml:space="preserve">ampak mempunyai hak, selain haknya berdasarkan Pasal 6.3.1(a) dan 6.3.1(b), untuk mengakhiri Perjanjian ini pada tanggal tersebut dengan pemberitahuan kepada Pihak </w:t>
            </w:r>
            <w:r>
              <w:rPr>
                <w:rFonts w:ascii="Verdana" w:hAnsi="Verdana" w:cs="Verdana"/>
                <w:sz w:val="20"/>
                <w:szCs w:val="20"/>
              </w:rPr>
              <w:t xml:space="preserve">yang </w:t>
            </w:r>
            <w:r w:rsidRPr="00C6731E">
              <w:rPr>
                <w:rFonts w:ascii="Verdana" w:hAnsi="Verdana" w:cs="Verdana"/>
                <w:sz w:val="20"/>
                <w:szCs w:val="20"/>
              </w:rPr>
              <w:t>Te</w:t>
            </w:r>
            <w:r>
              <w:rPr>
                <w:rFonts w:ascii="Verdana" w:hAnsi="Verdana" w:cs="Verdana"/>
                <w:sz w:val="20"/>
                <w:szCs w:val="20"/>
              </w:rPr>
              <w:t>rd</w:t>
            </w:r>
            <w:r w:rsidRPr="00C6731E">
              <w:rPr>
                <w:rFonts w:ascii="Verdana" w:hAnsi="Verdana" w:cs="Verdana"/>
                <w:sz w:val="20"/>
                <w:szCs w:val="20"/>
              </w:rPr>
              <w:t>ampak dan REGENE</w:t>
            </w:r>
            <w:r>
              <w:rPr>
                <w:rFonts w:ascii="Verdana" w:hAnsi="Verdana" w:cs="Verdana"/>
                <w:sz w:val="20"/>
                <w:szCs w:val="20"/>
              </w:rPr>
              <w:t>.</w:t>
            </w:r>
          </w:p>
        </w:tc>
      </w:tr>
      <w:tr w:rsidR="000F1DA0" w:rsidRPr="00E1614A" w14:paraId="01FDB240" w14:textId="77777777" w:rsidTr="005A3E6C">
        <w:trPr>
          <w:trPrChange w:id="326" w:author="OLTRE" w:date="2024-07-08T13:11:00Z">
            <w:trPr>
              <w:gridBefore w:val="1"/>
            </w:trPr>
          </w:trPrChange>
        </w:trPr>
        <w:tc>
          <w:tcPr>
            <w:tcW w:w="4823" w:type="dxa"/>
            <w:tcPrChange w:id="327" w:author="OLTRE" w:date="2024-07-08T13:11:00Z">
              <w:tcPr>
                <w:tcW w:w="4823" w:type="dxa"/>
                <w:gridSpan w:val="3"/>
              </w:tcPr>
            </w:tcPrChange>
          </w:tcPr>
          <w:p w14:paraId="228BEA4F" w14:textId="0F59D97E" w:rsidR="000F1DA0" w:rsidRPr="00774A9A" w:rsidRDefault="000F1DA0" w:rsidP="000F1DA0">
            <w:pPr>
              <w:pStyle w:val="ListParagraph"/>
              <w:numPr>
                <w:ilvl w:val="0"/>
                <w:numId w:val="5"/>
              </w:numPr>
              <w:spacing w:after="120"/>
              <w:ind w:left="744" w:hanging="744"/>
              <w:contextualSpacing w:val="0"/>
              <w:jc w:val="both"/>
              <w:rPr>
                <w:rFonts w:ascii="Verdana" w:hAnsi="Verdana"/>
                <w:sz w:val="20"/>
              </w:rPr>
            </w:pPr>
            <w:r w:rsidRPr="00774A9A">
              <w:rPr>
                <w:rFonts w:ascii="Verdana" w:hAnsi="Verdana"/>
                <w:b/>
                <w:sz w:val="20"/>
              </w:rPr>
              <w:t>REPRESENTATION AND WARRANTIES</w:t>
            </w:r>
          </w:p>
        </w:tc>
        <w:tc>
          <w:tcPr>
            <w:tcW w:w="257" w:type="dxa"/>
            <w:tcPrChange w:id="328" w:author="OLTRE" w:date="2024-07-08T13:11:00Z">
              <w:tcPr>
                <w:tcW w:w="257" w:type="dxa"/>
              </w:tcPr>
            </w:tcPrChange>
          </w:tcPr>
          <w:p w14:paraId="6CA89BE8" w14:textId="77777777" w:rsidR="000F1DA0" w:rsidRPr="00774A9A" w:rsidRDefault="000F1DA0" w:rsidP="000F1DA0">
            <w:pPr>
              <w:spacing w:after="120"/>
              <w:rPr>
                <w:rFonts w:ascii="Verdana" w:hAnsi="Verdana"/>
                <w:sz w:val="20"/>
              </w:rPr>
            </w:pPr>
          </w:p>
        </w:tc>
        <w:tc>
          <w:tcPr>
            <w:tcW w:w="4985" w:type="dxa"/>
            <w:tcPrChange w:id="329" w:author="OLTRE" w:date="2024-07-08T13:11:00Z">
              <w:tcPr>
                <w:tcW w:w="4985" w:type="dxa"/>
                <w:gridSpan w:val="2"/>
              </w:tcPr>
            </w:tcPrChange>
          </w:tcPr>
          <w:p w14:paraId="1B7210DD" w14:textId="56920133" w:rsidR="000F1DA0" w:rsidRPr="00774A9A" w:rsidRDefault="000F1DA0" w:rsidP="000F1DA0">
            <w:pPr>
              <w:pStyle w:val="ListParagraph"/>
              <w:numPr>
                <w:ilvl w:val="0"/>
                <w:numId w:val="6"/>
              </w:numPr>
              <w:spacing w:after="120"/>
              <w:ind w:left="766" w:hanging="766"/>
              <w:contextualSpacing w:val="0"/>
              <w:jc w:val="both"/>
              <w:rPr>
                <w:rFonts w:ascii="Verdana" w:hAnsi="Verdana"/>
                <w:b/>
                <w:sz w:val="20"/>
              </w:rPr>
            </w:pPr>
            <w:r w:rsidRPr="007F4951">
              <w:rPr>
                <w:rFonts w:ascii="Verdana" w:hAnsi="Verdana"/>
                <w:b/>
                <w:sz w:val="20"/>
              </w:rPr>
              <w:t>PERNYATAAN DAN JAMINAN</w:t>
            </w:r>
            <w:ins w:id="330" w:author="OLTRE" w:date="2024-07-08T13:11:00Z">
              <w:r w:rsidR="00C93246">
                <w:rPr>
                  <w:rFonts w:ascii="Verdana" w:hAnsi="Verdana"/>
                  <w:b/>
                  <w:sz w:val="20"/>
                </w:rPr>
                <w:t>-JAMINAN</w:t>
              </w:r>
            </w:ins>
          </w:p>
        </w:tc>
      </w:tr>
      <w:tr w:rsidR="000F1DA0" w:rsidRPr="00E1614A" w14:paraId="6406615F" w14:textId="77777777" w:rsidTr="005A3E6C">
        <w:trPr>
          <w:trPrChange w:id="331" w:author="OLTRE" w:date="2024-07-08T13:11:00Z">
            <w:trPr>
              <w:gridBefore w:val="1"/>
            </w:trPr>
          </w:trPrChange>
        </w:trPr>
        <w:tc>
          <w:tcPr>
            <w:tcW w:w="4823" w:type="dxa"/>
            <w:tcPrChange w:id="332" w:author="OLTRE" w:date="2024-07-08T13:11:00Z">
              <w:tcPr>
                <w:tcW w:w="4823" w:type="dxa"/>
                <w:gridSpan w:val="3"/>
              </w:tcPr>
            </w:tcPrChange>
          </w:tcPr>
          <w:p w14:paraId="7CABEB0E" w14:textId="1F1E570F" w:rsidR="000F1DA0" w:rsidRPr="00774A9A" w:rsidRDefault="000F1DA0" w:rsidP="000F1DA0">
            <w:pPr>
              <w:pStyle w:val="ListParagraph"/>
              <w:numPr>
                <w:ilvl w:val="1"/>
                <w:numId w:val="5"/>
              </w:numPr>
              <w:spacing w:after="120"/>
              <w:ind w:left="744" w:hanging="744"/>
              <w:contextualSpacing w:val="0"/>
              <w:jc w:val="both"/>
              <w:rPr>
                <w:rFonts w:ascii="Verdana" w:hAnsi="Verdana"/>
                <w:sz w:val="20"/>
              </w:rPr>
            </w:pPr>
            <w:r w:rsidRPr="00E1614A">
              <w:rPr>
                <w:rFonts w:ascii="Verdana" w:hAnsi="Verdana" w:cs="Verdana"/>
                <w:spacing w:val="-3"/>
                <w:sz w:val="20"/>
                <w:szCs w:val="20"/>
              </w:rPr>
              <w:t xml:space="preserve">The </w:t>
            </w:r>
            <w:r w:rsidRPr="003B691E">
              <w:rPr>
                <w:rFonts w:ascii="Verdana" w:hAnsi="Verdana" w:cs="Verdana"/>
                <w:spacing w:val="-3"/>
                <w:sz w:val="20"/>
                <w:szCs w:val="20"/>
              </w:rPr>
              <w:t>Seller represents and warrants to the Purchaser that</w:t>
            </w:r>
            <w:r w:rsidRPr="00E1614A">
              <w:rPr>
                <w:rFonts w:ascii="Verdana" w:hAnsi="Verdana" w:cs="Verdana"/>
                <w:spacing w:val="-3"/>
                <w:sz w:val="20"/>
                <w:szCs w:val="20"/>
              </w:rPr>
              <w:t xml:space="preserve"> each of the representation and warranties set out in Schedule </w:t>
            </w:r>
            <w:r>
              <w:rPr>
                <w:rFonts w:ascii="Verdana" w:hAnsi="Verdana" w:cs="Verdana"/>
                <w:spacing w:val="-3"/>
                <w:sz w:val="20"/>
                <w:szCs w:val="20"/>
              </w:rPr>
              <w:t>4</w:t>
            </w:r>
            <w:r w:rsidRPr="00E1614A">
              <w:rPr>
                <w:rFonts w:ascii="Verdana" w:hAnsi="Verdana" w:cs="Verdana"/>
                <w:spacing w:val="-3"/>
                <w:sz w:val="20"/>
                <w:szCs w:val="20"/>
              </w:rPr>
              <w:t xml:space="preserve"> (jointly as “</w:t>
            </w:r>
            <w:r w:rsidRPr="00E1614A">
              <w:rPr>
                <w:rFonts w:ascii="Verdana" w:hAnsi="Verdana" w:cs="Verdana"/>
                <w:b/>
                <w:bCs/>
                <w:spacing w:val="-3"/>
                <w:sz w:val="20"/>
                <w:szCs w:val="20"/>
              </w:rPr>
              <w:t>Warranties</w:t>
            </w:r>
            <w:r w:rsidRPr="00E1614A">
              <w:rPr>
                <w:rFonts w:ascii="Verdana" w:hAnsi="Verdana" w:cs="Verdana"/>
                <w:spacing w:val="-3"/>
                <w:sz w:val="20"/>
                <w:szCs w:val="20"/>
              </w:rPr>
              <w:t>”, and each of them as “</w:t>
            </w:r>
            <w:r w:rsidRPr="00E1614A">
              <w:rPr>
                <w:rFonts w:ascii="Verdana" w:hAnsi="Verdana" w:cs="Verdana"/>
                <w:b/>
                <w:bCs/>
                <w:spacing w:val="-3"/>
                <w:sz w:val="20"/>
                <w:szCs w:val="20"/>
              </w:rPr>
              <w:t>Warranty</w:t>
            </w:r>
            <w:r w:rsidRPr="00E1614A">
              <w:rPr>
                <w:rFonts w:ascii="Verdana" w:hAnsi="Verdana" w:cs="Verdana"/>
                <w:spacing w:val="-3"/>
                <w:sz w:val="20"/>
                <w:szCs w:val="20"/>
              </w:rPr>
              <w:t>”):</w:t>
            </w:r>
          </w:p>
        </w:tc>
        <w:tc>
          <w:tcPr>
            <w:tcW w:w="257" w:type="dxa"/>
            <w:tcPrChange w:id="333" w:author="OLTRE" w:date="2024-07-08T13:11:00Z">
              <w:tcPr>
                <w:tcW w:w="257" w:type="dxa"/>
              </w:tcPr>
            </w:tcPrChange>
          </w:tcPr>
          <w:p w14:paraId="6A6585ED" w14:textId="77777777" w:rsidR="000F1DA0" w:rsidRPr="00774A9A" w:rsidRDefault="000F1DA0" w:rsidP="000F1DA0">
            <w:pPr>
              <w:spacing w:after="120"/>
              <w:rPr>
                <w:rFonts w:ascii="Verdana" w:hAnsi="Verdana"/>
                <w:sz w:val="20"/>
              </w:rPr>
            </w:pPr>
          </w:p>
        </w:tc>
        <w:tc>
          <w:tcPr>
            <w:tcW w:w="4985" w:type="dxa"/>
            <w:tcPrChange w:id="334" w:author="OLTRE" w:date="2024-07-08T13:11:00Z">
              <w:tcPr>
                <w:tcW w:w="4985" w:type="dxa"/>
                <w:gridSpan w:val="2"/>
              </w:tcPr>
            </w:tcPrChange>
          </w:tcPr>
          <w:p w14:paraId="53CFC005" w14:textId="7C6BC0CB" w:rsidR="000F1DA0" w:rsidRPr="00774A9A" w:rsidRDefault="000F1DA0" w:rsidP="000F1DA0">
            <w:pPr>
              <w:spacing w:after="120"/>
              <w:ind w:left="766" w:hanging="756"/>
              <w:jc w:val="both"/>
              <w:rPr>
                <w:rFonts w:ascii="Verdana" w:hAnsi="Verdana"/>
                <w:sz w:val="20"/>
              </w:rPr>
            </w:pPr>
            <w:r>
              <w:rPr>
                <w:rFonts w:ascii="Verdana" w:hAnsi="Verdana"/>
                <w:sz w:val="20"/>
              </w:rPr>
              <w:t xml:space="preserve">7.1.  </w:t>
            </w:r>
            <w:r w:rsidRPr="00F6268C">
              <w:rPr>
                <w:rFonts w:ascii="Verdana" w:hAnsi="Verdana"/>
                <w:sz w:val="20"/>
              </w:rPr>
              <w:t xml:space="preserve">Penjual menyatakan dan menjamin kepada Pembeli bahwa masing-masing pernyataan dan </w:t>
            </w:r>
            <w:ins w:id="335" w:author="OLTRE" w:date="2024-07-08T13:11:00Z">
              <w:r w:rsidRPr="00F6268C">
                <w:rPr>
                  <w:rFonts w:ascii="Verdana" w:hAnsi="Verdana"/>
                  <w:sz w:val="20"/>
                </w:rPr>
                <w:t>jaminan</w:t>
              </w:r>
              <w:r w:rsidR="00C93246">
                <w:rPr>
                  <w:rFonts w:ascii="Verdana" w:hAnsi="Verdana"/>
                  <w:sz w:val="20"/>
                </w:rPr>
                <w:t>-</w:t>
              </w:r>
            </w:ins>
            <w:r w:rsidR="00C93246">
              <w:rPr>
                <w:rFonts w:ascii="Verdana" w:hAnsi="Verdana"/>
                <w:sz w:val="20"/>
              </w:rPr>
              <w:t>jaminan</w:t>
            </w:r>
            <w:r w:rsidRPr="00F6268C">
              <w:rPr>
                <w:rFonts w:ascii="Verdana" w:hAnsi="Verdana"/>
                <w:sz w:val="20"/>
              </w:rPr>
              <w:t xml:space="preserve"> yang tercantum dalam Lampiran 4 (secara bersama-sama disebut “</w:t>
            </w:r>
            <w:r w:rsidRPr="00774A9A">
              <w:rPr>
                <w:rFonts w:ascii="Verdana" w:hAnsi="Verdana"/>
                <w:b/>
                <w:bCs/>
                <w:sz w:val="20"/>
              </w:rPr>
              <w:t>Jaminan</w:t>
            </w:r>
            <w:r>
              <w:rPr>
                <w:rFonts w:ascii="Verdana" w:hAnsi="Verdana"/>
                <w:b/>
                <w:bCs/>
                <w:sz w:val="20"/>
              </w:rPr>
              <w:t>-</w:t>
            </w:r>
            <w:r>
              <w:rPr>
                <w:rFonts w:ascii="Verdana" w:hAnsi="Verdana"/>
                <w:b/>
                <w:bCs/>
                <w:sz w:val="20"/>
              </w:rPr>
              <w:lastRenderedPageBreak/>
              <w:t>Jaminan</w:t>
            </w:r>
            <w:r w:rsidRPr="00F6268C">
              <w:rPr>
                <w:rFonts w:ascii="Verdana" w:hAnsi="Verdana"/>
                <w:sz w:val="20"/>
              </w:rPr>
              <w:t>”, dan masing-masing sebagai “</w:t>
            </w:r>
            <w:r w:rsidRPr="00774A9A">
              <w:rPr>
                <w:rFonts w:ascii="Verdana" w:hAnsi="Verdana"/>
                <w:b/>
                <w:bCs/>
                <w:sz w:val="20"/>
              </w:rPr>
              <w:t>Jaminan</w:t>
            </w:r>
            <w:r w:rsidRPr="00F6268C">
              <w:rPr>
                <w:rFonts w:ascii="Verdana" w:hAnsi="Verdana"/>
                <w:sz w:val="20"/>
              </w:rPr>
              <w:t>”)</w:t>
            </w:r>
            <w:r>
              <w:rPr>
                <w:rFonts w:ascii="Verdana" w:hAnsi="Verdana"/>
                <w:sz w:val="20"/>
              </w:rPr>
              <w:t>:</w:t>
            </w:r>
          </w:p>
        </w:tc>
      </w:tr>
      <w:tr w:rsidR="000F1DA0" w:rsidRPr="00E1614A" w14:paraId="43C2C54D" w14:textId="77777777" w:rsidTr="005A3E6C">
        <w:trPr>
          <w:trPrChange w:id="336" w:author="OLTRE" w:date="2024-07-08T13:11:00Z">
            <w:trPr>
              <w:gridBefore w:val="1"/>
            </w:trPr>
          </w:trPrChange>
        </w:trPr>
        <w:tc>
          <w:tcPr>
            <w:tcW w:w="4823" w:type="dxa"/>
            <w:tcPrChange w:id="337" w:author="OLTRE" w:date="2024-07-08T13:11:00Z">
              <w:tcPr>
                <w:tcW w:w="4823" w:type="dxa"/>
                <w:gridSpan w:val="3"/>
              </w:tcPr>
            </w:tcPrChange>
          </w:tcPr>
          <w:p w14:paraId="796E7BD0" w14:textId="20798FB0" w:rsidR="000F1DA0" w:rsidRPr="00E1614A" w:rsidRDefault="000F1DA0" w:rsidP="000F1DA0">
            <w:pPr>
              <w:pStyle w:val="ListParagraph"/>
              <w:numPr>
                <w:ilvl w:val="0"/>
                <w:numId w:val="59"/>
              </w:numPr>
              <w:spacing w:after="120"/>
              <w:ind w:left="1316" w:hanging="579"/>
              <w:jc w:val="both"/>
              <w:rPr>
                <w:rFonts w:ascii="Verdana" w:hAnsi="Verdana" w:cs="Verdana"/>
                <w:spacing w:val="-3"/>
                <w:sz w:val="20"/>
                <w:szCs w:val="20"/>
              </w:rPr>
            </w:pPr>
            <w:r w:rsidRPr="00E1614A">
              <w:rPr>
                <w:rFonts w:ascii="Verdana" w:hAnsi="Verdana" w:cs="Verdana"/>
                <w:spacing w:val="-3"/>
                <w:sz w:val="20"/>
                <w:szCs w:val="20"/>
              </w:rPr>
              <w:lastRenderedPageBreak/>
              <w:t>is true, accurate and not misleading as at the date of this Agreement; and</w:t>
            </w:r>
          </w:p>
        </w:tc>
        <w:tc>
          <w:tcPr>
            <w:tcW w:w="257" w:type="dxa"/>
            <w:tcPrChange w:id="338" w:author="OLTRE" w:date="2024-07-08T13:11:00Z">
              <w:tcPr>
                <w:tcW w:w="257" w:type="dxa"/>
              </w:tcPr>
            </w:tcPrChange>
          </w:tcPr>
          <w:p w14:paraId="1E90DDFD" w14:textId="77777777" w:rsidR="000F1DA0" w:rsidRPr="00E1614A" w:rsidRDefault="000F1DA0" w:rsidP="000F1DA0">
            <w:pPr>
              <w:spacing w:after="120"/>
              <w:rPr>
                <w:rFonts w:ascii="Verdana" w:hAnsi="Verdana"/>
                <w:sz w:val="20"/>
                <w:szCs w:val="20"/>
              </w:rPr>
            </w:pPr>
          </w:p>
        </w:tc>
        <w:tc>
          <w:tcPr>
            <w:tcW w:w="4985" w:type="dxa"/>
            <w:tcPrChange w:id="339" w:author="OLTRE" w:date="2024-07-08T13:11:00Z">
              <w:tcPr>
                <w:tcW w:w="4985" w:type="dxa"/>
                <w:gridSpan w:val="2"/>
              </w:tcPr>
            </w:tcPrChange>
          </w:tcPr>
          <w:p w14:paraId="36A0FD51" w14:textId="6F857874" w:rsidR="000F1DA0" w:rsidRPr="007F4951" w:rsidRDefault="000F1DA0" w:rsidP="000F1DA0">
            <w:pPr>
              <w:spacing w:after="120"/>
              <w:ind w:left="1191" w:hanging="425"/>
              <w:jc w:val="both"/>
              <w:rPr>
                <w:rFonts w:ascii="Verdana" w:hAnsi="Verdana"/>
                <w:sz w:val="20"/>
                <w:szCs w:val="20"/>
              </w:rPr>
            </w:pPr>
            <w:r>
              <w:rPr>
                <w:rFonts w:ascii="Verdana" w:hAnsi="Verdana"/>
                <w:sz w:val="20"/>
                <w:szCs w:val="20"/>
              </w:rPr>
              <w:t xml:space="preserve">a. </w:t>
            </w:r>
            <w:r w:rsidRPr="00F6268C">
              <w:rPr>
                <w:rFonts w:ascii="Verdana" w:hAnsi="Verdana"/>
                <w:sz w:val="20"/>
                <w:szCs w:val="20"/>
              </w:rPr>
              <w:t xml:space="preserve">adalah benar, akurat dan tidak menyesatkan pada tanggal Perjanjian ini; </w:t>
            </w:r>
            <w:r>
              <w:rPr>
                <w:rFonts w:ascii="Verdana" w:hAnsi="Verdana"/>
                <w:sz w:val="20"/>
                <w:szCs w:val="20"/>
              </w:rPr>
              <w:t>d</w:t>
            </w:r>
            <w:r w:rsidRPr="00F6268C">
              <w:rPr>
                <w:rFonts w:ascii="Verdana" w:hAnsi="Verdana"/>
                <w:sz w:val="20"/>
                <w:szCs w:val="20"/>
              </w:rPr>
              <w:t>an</w:t>
            </w:r>
          </w:p>
        </w:tc>
      </w:tr>
      <w:tr w:rsidR="000F1DA0" w:rsidRPr="00E1614A" w14:paraId="68CBEDD1" w14:textId="77777777" w:rsidTr="005A3E6C">
        <w:trPr>
          <w:trPrChange w:id="340" w:author="OLTRE" w:date="2024-07-08T13:11:00Z">
            <w:trPr>
              <w:gridBefore w:val="1"/>
            </w:trPr>
          </w:trPrChange>
        </w:trPr>
        <w:tc>
          <w:tcPr>
            <w:tcW w:w="4823" w:type="dxa"/>
            <w:tcPrChange w:id="341" w:author="OLTRE" w:date="2024-07-08T13:11:00Z">
              <w:tcPr>
                <w:tcW w:w="4823" w:type="dxa"/>
                <w:gridSpan w:val="3"/>
              </w:tcPr>
            </w:tcPrChange>
          </w:tcPr>
          <w:p w14:paraId="5E07EC07" w14:textId="3A768549" w:rsidR="000F1DA0" w:rsidRPr="00E1614A" w:rsidRDefault="000F1DA0" w:rsidP="000F1DA0">
            <w:pPr>
              <w:pStyle w:val="ListParagraph"/>
              <w:numPr>
                <w:ilvl w:val="0"/>
                <w:numId w:val="59"/>
              </w:numPr>
              <w:spacing w:after="120"/>
              <w:ind w:left="1316" w:hanging="579"/>
              <w:jc w:val="both"/>
              <w:rPr>
                <w:rFonts w:ascii="Verdana" w:hAnsi="Verdana" w:cs="Verdana"/>
                <w:spacing w:val="-3"/>
                <w:sz w:val="20"/>
                <w:szCs w:val="20"/>
              </w:rPr>
            </w:pPr>
            <w:r w:rsidRPr="00E1614A">
              <w:rPr>
                <w:rFonts w:ascii="Verdana" w:hAnsi="Verdana" w:cs="Verdana"/>
                <w:spacing w:val="-3"/>
                <w:sz w:val="20"/>
                <w:szCs w:val="20"/>
              </w:rPr>
              <w:t>will be true, accurate and not misleading on the Closing Date.</w:t>
            </w:r>
          </w:p>
        </w:tc>
        <w:tc>
          <w:tcPr>
            <w:tcW w:w="257" w:type="dxa"/>
            <w:tcPrChange w:id="342" w:author="OLTRE" w:date="2024-07-08T13:11:00Z">
              <w:tcPr>
                <w:tcW w:w="257" w:type="dxa"/>
              </w:tcPr>
            </w:tcPrChange>
          </w:tcPr>
          <w:p w14:paraId="70F6A72D" w14:textId="77777777" w:rsidR="000F1DA0" w:rsidRPr="00E1614A" w:rsidRDefault="000F1DA0" w:rsidP="000F1DA0">
            <w:pPr>
              <w:spacing w:after="120"/>
              <w:rPr>
                <w:rFonts w:ascii="Verdana" w:hAnsi="Verdana"/>
                <w:sz w:val="20"/>
                <w:szCs w:val="20"/>
              </w:rPr>
            </w:pPr>
          </w:p>
        </w:tc>
        <w:tc>
          <w:tcPr>
            <w:tcW w:w="4985" w:type="dxa"/>
            <w:tcPrChange w:id="343" w:author="OLTRE" w:date="2024-07-08T13:11:00Z">
              <w:tcPr>
                <w:tcW w:w="4985" w:type="dxa"/>
                <w:gridSpan w:val="2"/>
              </w:tcPr>
            </w:tcPrChange>
          </w:tcPr>
          <w:p w14:paraId="417852FF" w14:textId="54480FDF" w:rsidR="000F1DA0" w:rsidRPr="007F4951" w:rsidRDefault="000F1DA0" w:rsidP="000F1DA0">
            <w:pPr>
              <w:spacing w:after="120"/>
              <w:ind w:left="1191" w:hanging="425"/>
              <w:jc w:val="both"/>
              <w:rPr>
                <w:rFonts w:ascii="Verdana" w:hAnsi="Verdana"/>
                <w:sz w:val="20"/>
                <w:szCs w:val="20"/>
              </w:rPr>
            </w:pPr>
            <w:r>
              <w:rPr>
                <w:rFonts w:ascii="Verdana" w:hAnsi="Verdana"/>
                <w:sz w:val="20"/>
                <w:szCs w:val="20"/>
              </w:rPr>
              <w:t xml:space="preserve">b. </w:t>
            </w:r>
            <w:r w:rsidRPr="00F6268C">
              <w:rPr>
                <w:rFonts w:ascii="Verdana" w:hAnsi="Verdana"/>
                <w:sz w:val="20"/>
                <w:szCs w:val="20"/>
              </w:rPr>
              <w:t>akan benar, akurat dan tidak menyesatkan pada Tanggal Penutupan</w:t>
            </w:r>
            <w:r>
              <w:rPr>
                <w:rFonts w:ascii="Verdana" w:hAnsi="Verdana"/>
                <w:sz w:val="20"/>
                <w:szCs w:val="20"/>
              </w:rPr>
              <w:t>.</w:t>
            </w:r>
          </w:p>
        </w:tc>
      </w:tr>
      <w:tr w:rsidR="000F1DA0" w:rsidRPr="00E1614A" w14:paraId="155C756C" w14:textId="77777777" w:rsidTr="005A3E6C">
        <w:trPr>
          <w:trPrChange w:id="344" w:author="OLTRE" w:date="2024-07-08T13:11:00Z">
            <w:trPr>
              <w:gridBefore w:val="1"/>
            </w:trPr>
          </w:trPrChange>
        </w:trPr>
        <w:tc>
          <w:tcPr>
            <w:tcW w:w="4823" w:type="dxa"/>
            <w:tcPrChange w:id="345" w:author="OLTRE" w:date="2024-07-08T13:11:00Z">
              <w:tcPr>
                <w:tcW w:w="4823" w:type="dxa"/>
                <w:gridSpan w:val="3"/>
              </w:tcPr>
            </w:tcPrChange>
          </w:tcPr>
          <w:p w14:paraId="20CDCE0A" w14:textId="4A341384" w:rsidR="000F1DA0" w:rsidRPr="00E1614A" w:rsidRDefault="000F1DA0" w:rsidP="000F1DA0">
            <w:pPr>
              <w:pStyle w:val="ListParagraph"/>
              <w:numPr>
                <w:ilvl w:val="1"/>
                <w:numId w:val="5"/>
              </w:numPr>
              <w:spacing w:after="120"/>
              <w:ind w:left="744" w:hanging="744"/>
              <w:contextualSpacing w:val="0"/>
              <w:jc w:val="both"/>
              <w:rPr>
                <w:rFonts w:ascii="Verdana" w:hAnsi="Verdana" w:cs="Verdana"/>
                <w:spacing w:val="-3"/>
                <w:sz w:val="20"/>
                <w:szCs w:val="20"/>
              </w:rPr>
            </w:pPr>
            <w:r w:rsidRPr="00E1614A">
              <w:rPr>
                <w:rFonts w:ascii="Verdana" w:hAnsi="Verdana" w:cs="Verdana"/>
                <w:spacing w:val="-3"/>
                <w:sz w:val="20"/>
                <w:szCs w:val="20"/>
              </w:rPr>
              <w:t xml:space="preserve">The </w:t>
            </w:r>
            <w:r w:rsidRPr="003B691E">
              <w:rPr>
                <w:rFonts w:ascii="Verdana" w:hAnsi="Verdana" w:cs="Verdana"/>
                <w:spacing w:val="-3"/>
                <w:sz w:val="20"/>
                <w:szCs w:val="20"/>
              </w:rPr>
              <w:t>Seller acknowledge</w:t>
            </w:r>
            <w:r>
              <w:rPr>
                <w:rFonts w:ascii="Verdana" w:hAnsi="Verdana" w:cs="Verdana"/>
                <w:spacing w:val="-3"/>
                <w:sz w:val="20"/>
                <w:szCs w:val="20"/>
              </w:rPr>
              <w:t>s</w:t>
            </w:r>
            <w:r w:rsidRPr="003B691E">
              <w:rPr>
                <w:rFonts w:ascii="Verdana" w:hAnsi="Verdana" w:cs="Verdana"/>
                <w:spacing w:val="-3"/>
                <w:sz w:val="20"/>
                <w:szCs w:val="20"/>
              </w:rPr>
              <w:t xml:space="preserve"> that the Purchaser has entered into this Agreement in reliance on, among other things</w:t>
            </w:r>
            <w:r w:rsidRPr="00E1614A">
              <w:rPr>
                <w:rFonts w:ascii="Verdana" w:hAnsi="Verdana" w:cs="Verdana"/>
                <w:spacing w:val="-3"/>
                <w:sz w:val="20"/>
                <w:szCs w:val="20"/>
              </w:rPr>
              <w:t xml:space="preserve">, the Warranties which shall not in any respect be extinguished or affected by the Closing. </w:t>
            </w:r>
          </w:p>
        </w:tc>
        <w:tc>
          <w:tcPr>
            <w:tcW w:w="257" w:type="dxa"/>
            <w:tcPrChange w:id="346" w:author="OLTRE" w:date="2024-07-08T13:11:00Z">
              <w:tcPr>
                <w:tcW w:w="257" w:type="dxa"/>
              </w:tcPr>
            </w:tcPrChange>
          </w:tcPr>
          <w:p w14:paraId="12660810" w14:textId="77777777" w:rsidR="000F1DA0" w:rsidRPr="00E1614A" w:rsidRDefault="000F1DA0" w:rsidP="000F1DA0">
            <w:pPr>
              <w:spacing w:after="120"/>
              <w:rPr>
                <w:rFonts w:ascii="Verdana" w:hAnsi="Verdana"/>
                <w:sz w:val="20"/>
                <w:szCs w:val="20"/>
              </w:rPr>
            </w:pPr>
          </w:p>
        </w:tc>
        <w:tc>
          <w:tcPr>
            <w:tcW w:w="4985" w:type="dxa"/>
            <w:tcPrChange w:id="347" w:author="OLTRE" w:date="2024-07-08T13:11:00Z">
              <w:tcPr>
                <w:tcW w:w="4985" w:type="dxa"/>
                <w:gridSpan w:val="2"/>
              </w:tcPr>
            </w:tcPrChange>
          </w:tcPr>
          <w:p w14:paraId="6F500AA7" w14:textId="01FC315D" w:rsidR="000F1DA0" w:rsidRPr="007F4951" w:rsidRDefault="000F1DA0" w:rsidP="000F1DA0">
            <w:pPr>
              <w:spacing w:after="120"/>
              <w:ind w:left="766" w:hanging="756"/>
              <w:jc w:val="both"/>
              <w:rPr>
                <w:rFonts w:ascii="Verdana" w:hAnsi="Verdana"/>
                <w:sz w:val="20"/>
                <w:szCs w:val="20"/>
              </w:rPr>
            </w:pPr>
            <w:r>
              <w:rPr>
                <w:rFonts w:ascii="Verdana" w:hAnsi="Verdana"/>
                <w:sz w:val="20"/>
                <w:szCs w:val="20"/>
              </w:rPr>
              <w:t xml:space="preserve">7.2.    </w:t>
            </w:r>
            <w:r w:rsidRPr="00F6268C">
              <w:rPr>
                <w:rFonts w:ascii="Verdana" w:hAnsi="Verdana"/>
                <w:sz w:val="20"/>
                <w:szCs w:val="20"/>
              </w:rPr>
              <w:t>Penjual mengakui bahwa Pembeli telah menandatangani Perjanjian ini dengan mengandalkan, antara lain, Jaminan</w:t>
            </w:r>
            <w:r>
              <w:rPr>
                <w:rFonts w:ascii="Verdana" w:hAnsi="Verdana"/>
                <w:sz w:val="20"/>
                <w:szCs w:val="20"/>
              </w:rPr>
              <w:t>-Jaminan</w:t>
            </w:r>
            <w:r w:rsidRPr="00F6268C">
              <w:rPr>
                <w:rFonts w:ascii="Verdana" w:hAnsi="Verdana"/>
                <w:sz w:val="20"/>
                <w:szCs w:val="20"/>
              </w:rPr>
              <w:t xml:space="preserve"> yang dalam hal apa pun tidak akan hilang atau terpengaruh oleh Penutupan</w:t>
            </w:r>
            <w:r>
              <w:rPr>
                <w:rFonts w:ascii="Verdana" w:hAnsi="Verdana"/>
                <w:sz w:val="20"/>
                <w:szCs w:val="20"/>
              </w:rPr>
              <w:t>.</w:t>
            </w:r>
          </w:p>
        </w:tc>
      </w:tr>
      <w:tr w:rsidR="000F1DA0" w:rsidRPr="00E1614A" w14:paraId="02033BC2" w14:textId="77777777" w:rsidTr="005A3E6C">
        <w:trPr>
          <w:trPrChange w:id="348" w:author="OLTRE" w:date="2024-07-08T13:11:00Z">
            <w:trPr>
              <w:gridBefore w:val="1"/>
            </w:trPr>
          </w:trPrChange>
        </w:trPr>
        <w:tc>
          <w:tcPr>
            <w:tcW w:w="4823" w:type="dxa"/>
            <w:tcPrChange w:id="349" w:author="OLTRE" w:date="2024-07-08T13:11:00Z">
              <w:tcPr>
                <w:tcW w:w="4823" w:type="dxa"/>
                <w:gridSpan w:val="3"/>
              </w:tcPr>
            </w:tcPrChange>
          </w:tcPr>
          <w:p w14:paraId="212CE3EA" w14:textId="03AB1ED8" w:rsidR="000F1DA0" w:rsidRPr="00774A9A" w:rsidRDefault="000F1DA0" w:rsidP="000F1DA0">
            <w:pPr>
              <w:pStyle w:val="ListParagraph"/>
              <w:numPr>
                <w:ilvl w:val="1"/>
                <w:numId w:val="5"/>
              </w:numPr>
              <w:spacing w:after="120"/>
              <w:ind w:left="744" w:hanging="744"/>
              <w:contextualSpacing w:val="0"/>
              <w:jc w:val="both"/>
              <w:rPr>
                <w:rFonts w:ascii="Verdana" w:hAnsi="Verdana"/>
                <w:spacing w:val="-3"/>
                <w:sz w:val="20"/>
              </w:rPr>
            </w:pPr>
            <w:r w:rsidRPr="00E1614A">
              <w:rPr>
                <w:rFonts w:ascii="Verdana" w:hAnsi="Verdana" w:cs="Verdana"/>
                <w:spacing w:val="-3"/>
                <w:sz w:val="20"/>
                <w:szCs w:val="20"/>
              </w:rPr>
              <w:t xml:space="preserve">In each Warranty, where any statement is qualified as being made </w:t>
            </w:r>
            <w:r w:rsidRPr="003B691E">
              <w:rPr>
                <w:rFonts w:ascii="Verdana" w:hAnsi="Verdana" w:cs="Verdana"/>
                <w:spacing w:val="-3"/>
                <w:sz w:val="20"/>
                <w:szCs w:val="20"/>
              </w:rPr>
              <w:t>so far as the Seller is aware or any similar expression, such statement shall be deemed to refer to the actual, constructive and implied knowledge the Seller, in each case having made due and careful enquiries (including enquiry of the commissioners, the directors, the company secretary, general managers, financial controller, taxation manager and personnel manager of REGENE and the accountants, solicitors, tax agents or advisers and insurance brokers who act, or at the relevant time acted, for REGENE).</w:t>
            </w:r>
          </w:p>
        </w:tc>
        <w:tc>
          <w:tcPr>
            <w:tcW w:w="257" w:type="dxa"/>
            <w:tcPrChange w:id="350" w:author="OLTRE" w:date="2024-07-08T13:11:00Z">
              <w:tcPr>
                <w:tcW w:w="257" w:type="dxa"/>
              </w:tcPr>
            </w:tcPrChange>
          </w:tcPr>
          <w:p w14:paraId="5230435A" w14:textId="77777777" w:rsidR="000F1DA0" w:rsidRPr="00774A9A" w:rsidRDefault="000F1DA0" w:rsidP="000F1DA0">
            <w:pPr>
              <w:spacing w:after="120"/>
              <w:rPr>
                <w:rFonts w:ascii="Verdana" w:hAnsi="Verdana"/>
                <w:sz w:val="20"/>
              </w:rPr>
            </w:pPr>
          </w:p>
        </w:tc>
        <w:tc>
          <w:tcPr>
            <w:tcW w:w="4985" w:type="dxa"/>
            <w:tcPrChange w:id="351" w:author="OLTRE" w:date="2024-07-08T13:11:00Z">
              <w:tcPr>
                <w:tcW w:w="4985" w:type="dxa"/>
                <w:gridSpan w:val="2"/>
              </w:tcPr>
            </w:tcPrChange>
          </w:tcPr>
          <w:p w14:paraId="2094A824" w14:textId="3D57043B" w:rsidR="000F1DA0" w:rsidRPr="00774A9A" w:rsidRDefault="000F1DA0" w:rsidP="000F1DA0">
            <w:pPr>
              <w:spacing w:after="120"/>
              <w:ind w:left="766" w:hanging="756"/>
              <w:jc w:val="both"/>
              <w:rPr>
                <w:rFonts w:ascii="Verdana" w:hAnsi="Verdana"/>
                <w:sz w:val="20"/>
              </w:rPr>
            </w:pPr>
            <w:r w:rsidRPr="00774A9A">
              <w:rPr>
                <w:rFonts w:ascii="Verdana" w:hAnsi="Verdana" w:cs="Verdana"/>
                <w:sz w:val="20"/>
                <w:szCs w:val="20"/>
              </w:rPr>
              <w:t xml:space="preserve">7.3. </w:t>
            </w:r>
            <w:r>
              <w:rPr>
                <w:rFonts w:ascii="Verdana" w:hAnsi="Verdana" w:cs="Verdana"/>
                <w:sz w:val="20"/>
                <w:szCs w:val="20"/>
              </w:rPr>
              <w:t xml:space="preserve">    </w:t>
            </w:r>
            <w:r w:rsidRPr="001C743F">
              <w:rPr>
                <w:rFonts w:ascii="Verdana" w:hAnsi="Verdana" w:cs="Verdana"/>
                <w:sz w:val="20"/>
                <w:szCs w:val="20"/>
              </w:rPr>
              <w:t xml:space="preserve">Dalam setiap Jaminan, </w:t>
            </w:r>
            <w:r>
              <w:rPr>
                <w:rFonts w:ascii="Verdana" w:hAnsi="Verdana" w:cs="Verdana"/>
                <w:sz w:val="20"/>
                <w:szCs w:val="20"/>
              </w:rPr>
              <w:t>apabila terdapat</w:t>
            </w:r>
            <w:r w:rsidRPr="001C743F">
              <w:rPr>
                <w:rFonts w:ascii="Verdana" w:hAnsi="Verdana" w:cs="Verdana"/>
                <w:sz w:val="20"/>
                <w:szCs w:val="20"/>
              </w:rPr>
              <w:t xml:space="preserve"> pernyataan apa pun memenuhi syarat untuk dibuat sejauh yang diketahui oleh Penjual atau ungkapan serupa lainnya, pernyataan tersebut akan dianggap merujuk pada pengetahuan aktual, konstruktif dan tersirat dari Penjual, yang dalam setiap hal </w:t>
            </w:r>
            <w:r>
              <w:rPr>
                <w:rFonts w:ascii="Verdana" w:hAnsi="Verdana" w:cs="Verdana"/>
                <w:sz w:val="20"/>
                <w:szCs w:val="20"/>
              </w:rPr>
              <w:t xml:space="preserve">dan pernyataan </w:t>
            </w:r>
            <w:r w:rsidRPr="001C743F">
              <w:rPr>
                <w:rFonts w:ascii="Verdana" w:hAnsi="Verdana" w:cs="Verdana"/>
                <w:sz w:val="20"/>
                <w:szCs w:val="20"/>
              </w:rPr>
              <w:t>telah dibuat dengan tepat dan hati-hati (termasuk pert</w:t>
            </w:r>
            <w:r>
              <w:rPr>
                <w:rFonts w:ascii="Verdana" w:hAnsi="Verdana" w:cs="Verdana"/>
                <w:sz w:val="20"/>
                <w:szCs w:val="20"/>
              </w:rPr>
              <w:t xml:space="preserve">nyataan </w:t>
            </w:r>
            <w:r w:rsidRPr="001C743F">
              <w:rPr>
                <w:rFonts w:ascii="Verdana" w:hAnsi="Verdana" w:cs="Verdana"/>
                <w:sz w:val="20"/>
                <w:szCs w:val="20"/>
              </w:rPr>
              <w:t>terhadap komisaris, direktur, sekretaris perusahaan, manajer umum, pengontrol keuangan, manajer perpajakan dan manajer personalia REGENE dan akuntan, pengacara, agen pajak atau penasihat dan pialang asuransi yang bertindak, atau pada waktu yang relevan bertindak, untuk REGENE)</w:t>
            </w:r>
            <w:r>
              <w:rPr>
                <w:rFonts w:ascii="Verdana" w:hAnsi="Verdana" w:cs="Verdana"/>
                <w:sz w:val="20"/>
                <w:szCs w:val="20"/>
              </w:rPr>
              <w:t>.</w:t>
            </w:r>
          </w:p>
        </w:tc>
      </w:tr>
      <w:tr w:rsidR="000F1DA0" w:rsidRPr="00E1614A" w14:paraId="62BE6F1F" w14:textId="77777777" w:rsidTr="005A3E6C">
        <w:trPr>
          <w:trPrChange w:id="352" w:author="OLTRE" w:date="2024-07-08T13:11:00Z">
            <w:trPr>
              <w:gridBefore w:val="1"/>
            </w:trPr>
          </w:trPrChange>
        </w:trPr>
        <w:tc>
          <w:tcPr>
            <w:tcW w:w="4823" w:type="dxa"/>
            <w:tcPrChange w:id="353" w:author="OLTRE" w:date="2024-07-08T13:11:00Z">
              <w:tcPr>
                <w:tcW w:w="4823" w:type="dxa"/>
                <w:gridSpan w:val="3"/>
              </w:tcPr>
            </w:tcPrChange>
          </w:tcPr>
          <w:p w14:paraId="193EDFDF" w14:textId="129BFDA2" w:rsidR="000F1DA0" w:rsidRPr="00E1614A" w:rsidRDefault="000F1DA0" w:rsidP="000F1DA0">
            <w:pPr>
              <w:pStyle w:val="ListParagraph"/>
              <w:numPr>
                <w:ilvl w:val="1"/>
                <w:numId w:val="5"/>
              </w:numPr>
              <w:spacing w:after="120"/>
              <w:ind w:left="744" w:hanging="744"/>
              <w:contextualSpacing w:val="0"/>
              <w:jc w:val="both"/>
              <w:rPr>
                <w:rFonts w:ascii="Verdana" w:hAnsi="Verdana" w:cs="Verdana"/>
                <w:spacing w:val="-3"/>
                <w:sz w:val="20"/>
                <w:szCs w:val="20"/>
              </w:rPr>
            </w:pPr>
            <w:r w:rsidRPr="00E1614A">
              <w:rPr>
                <w:rFonts w:ascii="Verdana" w:hAnsi="Verdana" w:cs="Verdana"/>
                <w:spacing w:val="-3"/>
                <w:sz w:val="20"/>
                <w:szCs w:val="20"/>
              </w:rPr>
              <w:t xml:space="preserve">Each of the paragraphs in Schedule </w:t>
            </w:r>
            <w:r>
              <w:rPr>
                <w:rFonts w:ascii="Verdana" w:hAnsi="Verdana" w:cs="Verdana"/>
                <w:spacing w:val="-3"/>
                <w:sz w:val="20"/>
                <w:szCs w:val="20"/>
              </w:rPr>
              <w:t>4</w:t>
            </w:r>
            <w:r w:rsidRPr="00E1614A">
              <w:rPr>
                <w:rFonts w:ascii="Verdana" w:hAnsi="Verdana" w:cs="Verdana"/>
                <w:spacing w:val="-3"/>
                <w:sz w:val="20"/>
                <w:szCs w:val="20"/>
              </w:rPr>
              <w:t>:</w:t>
            </w:r>
          </w:p>
        </w:tc>
        <w:tc>
          <w:tcPr>
            <w:tcW w:w="257" w:type="dxa"/>
            <w:tcPrChange w:id="354" w:author="OLTRE" w:date="2024-07-08T13:11:00Z">
              <w:tcPr>
                <w:tcW w:w="257" w:type="dxa"/>
              </w:tcPr>
            </w:tcPrChange>
          </w:tcPr>
          <w:p w14:paraId="1C1F3C04" w14:textId="77777777" w:rsidR="000F1DA0" w:rsidRPr="00E1614A" w:rsidRDefault="000F1DA0" w:rsidP="000F1DA0">
            <w:pPr>
              <w:spacing w:after="120"/>
              <w:rPr>
                <w:rFonts w:ascii="Verdana" w:hAnsi="Verdana"/>
                <w:sz w:val="20"/>
                <w:szCs w:val="20"/>
              </w:rPr>
            </w:pPr>
          </w:p>
        </w:tc>
        <w:tc>
          <w:tcPr>
            <w:tcW w:w="4985" w:type="dxa"/>
            <w:tcPrChange w:id="355" w:author="OLTRE" w:date="2024-07-08T13:11:00Z">
              <w:tcPr>
                <w:tcW w:w="4985" w:type="dxa"/>
                <w:gridSpan w:val="2"/>
              </w:tcPr>
            </w:tcPrChange>
          </w:tcPr>
          <w:p w14:paraId="754E1C4C" w14:textId="21C0BB46" w:rsidR="000F1DA0" w:rsidRPr="007F4951" w:rsidRDefault="000F1DA0">
            <w:pPr>
              <w:spacing w:after="120"/>
              <w:ind w:left="775" w:hanging="765"/>
              <w:jc w:val="both"/>
              <w:rPr>
                <w:rFonts w:ascii="Verdana" w:hAnsi="Verdana"/>
                <w:sz w:val="20"/>
                <w:szCs w:val="20"/>
              </w:rPr>
              <w:pPrChange w:id="356" w:author="OLTRE" w:date="2024-07-08T13:11:00Z">
                <w:pPr>
                  <w:spacing w:after="120"/>
                  <w:ind w:left="766" w:hanging="756"/>
                  <w:jc w:val="both"/>
                </w:pPr>
              </w:pPrChange>
            </w:pPr>
            <w:r>
              <w:rPr>
                <w:rFonts w:ascii="Verdana" w:hAnsi="Verdana"/>
                <w:sz w:val="20"/>
                <w:szCs w:val="20"/>
              </w:rPr>
              <w:t xml:space="preserve">7.4.  </w:t>
            </w:r>
            <w:del w:id="357" w:author="OLTRE" w:date="2024-07-08T13:11:00Z">
              <w:r w:rsidR="001B2964">
                <w:rPr>
                  <w:rFonts w:ascii="Verdana" w:hAnsi="Verdana"/>
                  <w:sz w:val="20"/>
                  <w:szCs w:val="20"/>
                </w:rPr>
                <w:delText xml:space="preserve">   </w:delText>
              </w:r>
            </w:del>
            <w:ins w:id="358" w:author="OLTRE" w:date="2024-07-08T13:11:00Z">
              <w:r w:rsidR="003D0EF9">
                <w:rPr>
                  <w:rFonts w:ascii="Verdana" w:hAnsi="Verdana"/>
                  <w:sz w:val="20"/>
                  <w:szCs w:val="20"/>
                </w:rPr>
                <w:tab/>
              </w:r>
            </w:ins>
            <w:r w:rsidRPr="00065D95">
              <w:rPr>
                <w:rFonts w:ascii="Verdana" w:hAnsi="Verdana"/>
                <w:sz w:val="20"/>
                <w:szCs w:val="20"/>
              </w:rPr>
              <w:t xml:space="preserve">Masing-masing paragraf dalam </w:t>
            </w:r>
            <w:del w:id="359" w:author="OLTRE" w:date="2024-07-08T13:11:00Z">
              <w:r w:rsidR="00065D95" w:rsidRPr="00065D95">
                <w:rPr>
                  <w:rFonts w:ascii="Verdana" w:hAnsi="Verdana"/>
                  <w:sz w:val="20"/>
                  <w:szCs w:val="20"/>
                </w:rPr>
                <w:delText>Jadwal</w:delText>
              </w:r>
            </w:del>
            <w:ins w:id="360" w:author="OLTRE" w:date="2024-07-08T13:11:00Z">
              <w:r w:rsidR="00661E54">
                <w:rPr>
                  <w:rFonts w:ascii="Verdana" w:hAnsi="Verdana"/>
                  <w:sz w:val="20"/>
                  <w:szCs w:val="20"/>
                </w:rPr>
                <w:t>Lampiran</w:t>
              </w:r>
            </w:ins>
            <w:r w:rsidRPr="00065D95">
              <w:rPr>
                <w:rFonts w:ascii="Verdana" w:hAnsi="Verdana"/>
                <w:sz w:val="20"/>
                <w:szCs w:val="20"/>
              </w:rPr>
              <w:t xml:space="preserve"> 4:</w:t>
            </w:r>
          </w:p>
        </w:tc>
      </w:tr>
      <w:tr w:rsidR="000F1DA0" w:rsidRPr="00E1614A" w14:paraId="01FB9AF1" w14:textId="77777777" w:rsidTr="005A3E6C">
        <w:trPr>
          <w:trPrChange w:id="361" w:author="OLTRE" w:date="2024-07-08T13:11:00Z">
            <w:trPr>
              <w:gridBefore w:val="1"/>
            </w:trPr>
          </w:trPrChange>
        </w:trPr>
        <w:tc>
          <w:tcPr>
            <w:tcW w:w="4823" w:type="dxa"/>
            <w:tcPrChange w:id="362" w:author="OLTRE" w:date="2024-07-08T13:11:00Z">
              <w:tcPr>
                <w:tcW w:w="4823" w:type="dxa"/>
                <w:gridSpan w:val="3"/>
              </w:tcPr>
            </w:tcPrChange>
          </w:tcPr>
          <w:p w14:paraId="18DC8F28" w14:textId="2C491D67" w:rsidR="000F1DA0" w:rsidRPr="00E1614A" w:rsidRDefault="000F1DA0" w:rsidP="000F1DA0">
            <w:pPr>
              <w:pStyle w:val="ListParagraph"/>
              <w:numPr>
                <w:ilvl w:val="0"/>
                <w:numId w:val="60"/>
              </w:numPr>
              <w:spacing w:after="120"/>
              <w:ind w:left="1316" w:hanging="579"/>
              <w:jc w:val="both"/>
              <w:rPr>
                <w:rFonts w:ascii="Verdana" w:hAnsi="Verdana" w:cs="Verdana"/>
                <w:spacing w:val="-3"/>
                <w:sz w:val="20"/>
                <w:szCs w:val="20"/>
              </w:rPr>
            </w:pPr>
            <w:r w:rsidRPr="00E1614A">
              <w:rPr>
                <w:rFonts w:ascii="Verdana" w:hAnsi="Verdana" w:cs="Verdana"/>
                <w:spacing w:val="-3"/>
                <w:sz w:val="20"/>
                <w:szCs w:val="20"/>
              </w:rPr>
              <w:t>shall be construed as a separate and independent warranty and representation; and</w:t>
            </w:r>
          </w:p>
        </w:tc>
        <w:tc>
          <w:tcPr>
            <w:tcW w:w="257" w:type="dxa"/>
            <w:tcPrChange w:id="363" w:author="OLTRE" w:date="2024-07-08T13:11:00Z">
              <w:tcPr>
                <w:tcW w:w="257" w:type="dxa"/>
              </w:tcPr>
            </w:tcPrChange>
          </w:tcPr>
          <w:p w14:paraId="606CC1C7" w14:textId="77777777" w:rsidR="000F1DA0" w:rsidRPr="00E1614A" w:rsidRDefault="000F1DA0" w:rsidP="000F1DA0">
            <w:pPr>
              <w:spacing w:after="120"/>
              <w:rPr>
                <w:rFonts w:ascii="Verdana" w:hAnsi="Verdana"/>
                <w:sz w:val="20"/>
                <w:szCs w:val="20"/>
              </w:rPr>
            </w:pPr>
          </w:p>
        </w:tc>
        <w:tc>
          <w:tcPr>
            <w:tcW w:w="4985" w:type="dxa"/>
            <w:tcPrChange w:id="364" w:author="OLTRE" w:date="2024-07-08T13:11:00Z">
              <w:tcPr>
                <w:tcW w:w="4985" w:type="dxa"/>
                <w:gridSpan w:val="2"/>
              </w:tcPr>
            </w:tcPrChange>
          </w:tcPr>
          <w:p w14:paraId="4752DDBD" w14:textId="79DD2C7D" w:rsidR="000F1DA0" w:rsidRPr="005A3E6C" w:rsidRDefault="00065D95">
            <w:pPr>
              <w:pStyle w:val="ListParagraph"/>
              <w:numPr>
                <w:ilvl w:val="0"/>
                <w:numId w:val="132"/>
              </w:numPr>
              <w:spacing w:after="120"/>
              <w:ind w:left="1200" w:hanging="425"/>
              <w:jc w:val="both"/>
              <w:rPr>
                <w:rFonts w:ascii="Verdana" w:hAnsi="Verdana"/>
                <w:sz w:val="20"/>
                <w:szCs w:val="20"/>
              </w:rPr>
              <w:pPrChange w:id="365" w:author="OLTRE" w:date="2024-07-08T13:11:00Z">
                <w:pPr>
                  <w:spacing w:after="120"/>
                  <w:ind w:left="1191" w:hanging="425"/>
                  <w:jc w:val="both"/>
                </w:pPr>
              </w:pPrChange>
            </w:pPr>
            <w:del w:id="366" w:author="OLTRE" w:date="2024-07-08T13:11:00Z">
              <w:r>
                <w:rPr>
                  <w:rFonts w:ascii="Verdana" w:hAnsi="Verdana"/>
                  <w:sz w:val="20"/>
                  <w:szCs w:val="20"/>
                </w:rPr>
                <w:delText xml:space="preserve">a. </w:delText>
              </w:r>
            </w:del>
            <w:r w:rsidR="000F1DA0" w:rsidRPr="005A3E6C">
              <w:rPr>
                <w:rFonts w:ascii="Verdana" w:hAnsi="Verdana"/>
                <w:sz w:val="20"/>
                <w:szCs w:val="20"/>
              </w:rPr>
              <w:t>harus ditafsirkan sebagai jaminan dan pernyataan yang terpisah dan independen; dan</w:t>
            </w:r>
          </w:p>
        </w:tc>
      </w:tr>
      <w:tr w:rsidR="000F1DA0" w:rsidRPr="00E1614A" w14:paraId="29C12D7B" w14:textId="77777777" w:rsidTr="005A3E6C">
        <w:trPr>
          <w:trPrChange w:id="367" w:author="OLTRE" w:date="2024-07-08T13:11:00Z">
            <w:trPr>
              <w:gridBefore w:val="1"/>
            </w:trPr>
          </w:trPrChange>
        </w:trPr>
        <w:tc>
          <w:tcPr>
            <w:tcW w:w="4823" w:type="dxa"/>
            <w:tcPrChange w:id="368" w:author="OLTRE" w:date="2024-07-08T13:11:00Z">
              <w:tcPr>
                <w:tcW w:w="4823" w:type="dxa"/>
                <w:gridSpan w:val="3"/>
              </w:tcPr>
            </w:tcPrChange>
          </w:tcPr>
          <w:p w14:paraId="4DAB00C0" w14:textId="00BB3E9A" w:rsidR="000F1DA0" w:rsidRPr="00E1614A" w:rsidRDefault="000F1DA0" w:rsidP="000F1DA0">
            <w:pPr>
              <w:pStyle w:val="ListParagraph"/>
              <w:numPr>
                <w:ilvl w:val="0"/>
                <w:numId w:val="60"/>
              </w:numPr>
              <w:spacing w:after="120"/>
              <w:ind w:left="1316" w:hanging="579"/>
              <w:jc w:val="both"/>
              <w:rPr>
                <w:rFonts w:ascii="Verdana" w:hAnsi="Verdana" w:cs="Verdana"/>
                <w:spacing w:val="-3"/>
                <w:sz w:val="20"/>
                <w:szCs w:val="20"/>
              </w:rPr>
            </w:pPr>
            <w:r w:rsidRPr="00E1614A">
              <w:rPr>
                <w:rFonts w:ascii="Verdana" w:hAnsi="Verdana" w:cs="Verdana"/>
                <w:spacing w:val="-3"/>
                <w:sz w:val="20"/>
                <w:szCs w:val="20"/>
              </w:rPr>
              <w:t xml:space="preserve">unless expressly provided in this Agreement, shall not be limited by reference to or inference from any other paragraph in Schedule </w:t>
            </w:r>
            <w:r>
              <w:rPr>
                <w:rFonts w:ascii="Verdana" w:hAnsi="Verdana" w:cs="Verdana"/>
                <w:spacing w:val="-3"/>
                <w:sz w:val="20"/>
                <w:szCs w:val="20"/>
              </w:rPr>
              <w:t>4</w:t>
            </w:r>
            <w:r w:rsidRPr="00E1614A">
              <w:rPr>
                <w:rFonts w:ascii="Verdana" w:hAnsi="Verdana" w:cs="Verdana"/>
                <w:spacing w:val="-3"/>
                <w:sz w:val="20"/>
                <w:szCs w:val="20"/>
              </w:rPr>
              <w:t>, or by any other provision of this Agreement,</w:t>
            </w:r>
          </w:p>
        </w:tc>
        <w:tc>
          <w:tcPr>
            <w:tcW w:w="257" w:type="dxa"/>
            <w:tcPrChange w:id="369" w:author="OLTRE" w:date="2024-07-08T13:11:00Z">
              <w:tcPr>
                <w:tcW w:w="257" w:type="dxa"/>
              </w:tcPr>
            </w:tcPrChange>
          </w:tcPr>
          <w:p w14:paraId="3448B70B" w14:textId="77777777" w:rsidR="000F1DA0" w:rsidRPr="00E1614A" w:rsidRDefault="000F1DA0" w:rsidP="000F1DA0">
            <w:pPr>
              <w:spacing w:after="120"/>
              <w:rPr>
                <w:rFonts w:ascii="Verdana" w:hAnsi="Verdana"/>
                <w:sz w:val="20"/>
                <w:szCs w:val="20"/>
              </w:rPr>
            </w:pPr>
          </w:p>
        </w:tc>
        <w:tc>
          <w:tcPr>
            <w:tcW w:w="4985" w:type="dxa"/>
            <w:tcPrChange w:id="370" w:author="OLTRE" w:date="2024-07-08T13:11:00Z">
              <w:tcPr>
                <w:tcW w:w="4985" w:type="dxa"/>
                <w:gridSpan w:val="2"/>
              </w:tcPr>
            </w:tcPrChange>
          </w:tcPr>
          <w:p w14:paraId="64A2ED0C" w14:textId="794E5FA9" w:rsidR="000F1DA0" w:rsidRPr="005A3E6C" w:rsidRDefault="00065D95">
            <w:pPr>
              <w:pStyle w:val="ListParagraph"/>
              <w:numPr>
                <w:ilvl w:val="0"/>
                <w:numId w:val="132"/>
              </w:numPr>
              <w:spacing w:after="120"/>
              <w:ind w:left="1200" w:hanging="425"/>
              <w:jc w:val="both"/>
              <w:rPr>
                <w:rFonts w:ascii="Verdana" w:hAnsi="Verdana"/>
                <w:sz w:val="20"/>
                <w:szCs w:val="20"/>
              </w:rPr>
              <w:pPrChange w:id="371" w:author="OLTRE" w:date="2024-07-08T13:11:00Z">
                <w:pPr>
                  <w:spacing w:after="120"/>
                  <w:ind w:left="1191" w:hanging="425"/>
                  <w:jc w:val="both"/>
                </w:pPr>
              </w:pPrChange>
            </w:pPr>
            <w:del w:id="372" w:author="OLTRE" w:date="2024-07-08T13:11:00Z">
              <w:r>
                <w:rPr>
                  <w:rFonts w:ascii="Verdana" w:hAnsi="Verdana"/>
                  <w:sz w:val="20"/>
                  <w:szCs w:val="20"/>
                </w:rPr>
                <w:delText xml:space="preserve">b. </w:delText>
              </w:r>
            </w:del>
            <w:r w:rsidR="000F1DA0" w:rsidRPr="005A3E6C">
              <w:rPr>
                <w:rFonts w:ascii="Verdana" w:hAnsi="Verdana"/>
                <w:sz w:val="20"/>
                <w:szCs w:val="20"/>
              </w:rPr>
              <w:t xml:space="preserve">kecuali ditentukan secara tegas dalam Perjanjian ini, tidak akan dibatasi oleh rujukan atau kesimpulan dari paragraf lain mana pun dalam </w:t>
            </w:r>
            <w:del w:id="373" w:author="OLTRE" w:date="2024-07-08T13:11:00Z">
              <w:r w:rsidRPr="00065D95">
                <w:rPr>
                  <w:rFonts w:ascii="Verdana" w:hAnsi="Verdana"/>
                  <w:sz w:val="20"/>
                  <w:szCs w:val="20"/>
                </w:rPr>
                <w:delText>Jadwal</w:delText>
              </w:r>
            </w:del>
            <w:ins w:id="374" w:author="OLTRE" w:date="2024-07-08T13:11:00Z">
              <w:r w:rsidR="00661E54" w:rsidRPr="005A3E6C">
                <w:rPr>
                  <w:rFonts w:ascii="Verdana" w:hAnsi="Verdana"/>
                  <w:sz w:val="20"/>
                  <w:szCs w:val="20"/>
                </w:rPr>
                <w:t>Lampiran</w:t>
              </w:r>
            </w:ins>
            <w:r w:rsidR="000F1DA0" w:rsidRPr="005A3E6C">
              <w:rPr>
                <w:rFonts w:ascii="Verdana" w:hAnsi="Verdana"/>
                <w:sz w:val="20"/>
                <w:szCs w:val="20"/>
              </w:rPr>
              <w:t xml:space="preserve"> 4, atau oleh ketentuan lain apa pun dalam Perjanjian ini,</w:t>
            </w:r>
          </w:p>
        </w:tc>
      </w:tr>
      <w:tr w:rsidR="000F1DA0" w:rsidRPr="00E1614A" w14:paraId="57D00136" w14:textId="77777777" w:rsidTr="005A3E6C">
        <w:trPr>
          <w:trPrChange w:id="375" w:author="OLTRE" w:date="2024-07-08T13:11:00Z">
            <w:trPr>
              <w:gridBefore w:val="1"/>
            </w:trPr>
          </w:trPrChange>
        </w:trPr>
        <w:tc>
          <w:tcPr>
            <w:tcW w:w="4823" w:type="dxa"/>
            <w:tcPrChange w:id="376" w:author="OLTRE" w:date="2024-07-08T13:11:00Z">
              <w:tcPr>
                <w:tcW w:w="4823" w:type="dxa"/>
                <w:gridSpan w:val="3"/>
              </w:tcPr>
            </w:tcPrChange>
          </w:tcPr>
          <w:p w14:paraId="02673E57" w14:textId="0D0EE568" w:rsidR="000F1DA0" w:rsidRPr="00774A9A" w:rsidRDefault="000F1DA0" w:rsidP="000F1DA0">
            <w:pPr>
              <w:spacing w:after="120"/>
              <w:ind w:left="749"/>
              <w:jc w:val="both"/>
              <w:rPr>
                <w:rFonts w:ascii="Verdana" w:hAnsi="Verdana"/>
                <w:spacing w:val="-3"/>
                <w:sz w:val="20"/>
              </w:rPr>
            </w:pPr>
            <w:r w:rsidRPr="00774A9A">
              <w:rPr>
                <w:rFonts w:ascii="Verdana" w:hAnsi="Verdana"/>
                <w:spacing w:val="-3"/>
                <w:sz w:val="20"/>
              </w:rPr>
              <w:t xml:space="preserve">and the Purchaser shall have </w:t>
            </w:r>
            <w:r>
              <w:rPr>
                <w:rFonts w:ascii="Verdana" w:hAnsi="Verdana" w:cs="Verdana"/>
                <w:spacing w:val="-3"/>
                <w:sz w:val="20"/>
                <w:szCs w:val="20"/>
              </w:rPr>
              <w:t>the right to file</w:t>
            </w:r>
            <w:r w:rsidRPr="003B691E">
              <w:rPr>
                <w:rFonts w:ascii="Verdana" w:hAnsi="Verdana" w:cs="Verdana"/>
                <w:spacing w:val="-3"/>
                <w:sz w:val="20"/>
                <w:szCs w:val="20"/>
              </w:rPr>
              <w:t xml:space="preserve"> </w:t>
            </w:r>
            <w:r w:rsidRPr="00774A9A">
              <w:rPr>
                <w:rFonts w:ascii="Verdana" w:hAnsi="Verdana"/>
                <w:spacing w:val="-3"/>
                <w:sz w:val="20"/>
              </w:rPr>
              <w:t xml:space="preserve">a separate </w:t>
            </w:r>
            <w:r w:rsidRPr="003B691E">
              <w:rPr>
                <w:rFonts w:ascii="Verdana" w:hAnsi="Verdana" w:cs="Verdana"/>
                <w:spacing w:val="-3"/>
                <w:sz w:val="20"/>
                <w:szCs w:val="20"/>
              </w:rPr>
              <w:t xml:space="preserve">claim and </w:t>
            </w:r>
            <w:r w:rsidRPr="00774A9A">
              <w:rPr>
                <w:rFonts w:ascii="Verdana" w:hAnsi="Verdana"/>
                <w:spacing w:val="-3"/>
                <w:sz w:val="20"/>
              </w:rPr>
              <w:t xml:space="preserve">right of </w:t>
            </w:r>
            <w:r w:rsidRPr="00774A9A">
              <w:rPr>
                <w:rFonts w:ascii="Verdana" w:hAnsi="Verdana"/>
                <w:spacing w:val="-3"/>
                <w:sz w:val="20"/>
              </w:rPr>
              <w:lastRenderedPageBreak/>
              <w:t>action in respect of every breach of a Warranty.</w:t>
            </w:r>
          </w:p>
        </w:tc>
        <w:tc>
          <w:tcPr>
            <w:tcW w:w="257" w:type="dxa"/>
            <w:tcPrChange w:id="377" w:author="OLTRE" w:date="2024-07-08T13:11:00Z">
              <w:tcPr>
                <w:tcW w:w="257" w:type="dxa"/>
              </w:tcPr>
            </w:tcPrChange>
          </w:tcPr>
          <w:p w14:paraId="4DCF4AB9" w14:textId="77777777" w:rsidR="000F1DA0" w:rsidRPr="00774A9A" w:rsidRDefault="000F1DA0" w:rsidP="000F1DA0">
            <w:pPr>
              <w:spacing w:after="120"/>
              <w:rPr>
                <w:rFonts w:ascii="Verdana" w:hAnsi="Verdana"/>
                <w:sz w:val="20"/>
              </w:rPr>
            </w:pPr>
          </w:p>
        </w:tc>
        <w:tc>
          <w:tcPr>
            <w:tcW w:w="4985" w:type="dxa"/>
            <w:tcPrChange w:id="378" w:author="OLTRE" w:date="2024-07-08T13:11:00Z">
              <w:tcPr>
                <w:tcW w:w="4985" w:type="dxa"/>
                <w:gridSpan w:val="2"/>
              </w:tcPr>
            </w:tcPrChange>
          </w:tcPr>
          <w:p w14:paraId="2472811D" w14:textId="2BD968B8" w:rsidR="000F1DA0" w:rsidRPr="00774A9A" w:rsidRDefault="000F1DA0" w:rsidP="000F1DA0">
            <w:pPr>
              <w:spacing w:after="120"/>
              <w:ind w:left="766"/>
              <w:jc w:val="both"/>
              <w:rPr>
                <w:rFonts w:ascii="Verdana" w:hAnsi="Verdana"/>
                <w:sz w:val="20"/>
              </w:rPr>
            </w:pPr>
            <w:r w:rsidRPr="00065D95">
              <w:rPr>
                <w:rFonts w:ascii="Verdana" w:hAnsi="Verdana"/>
                <w:sz w:val="20"/>
                <w:szCs w:val="20"/>
              </w:rPr>
              <w:t xml:space="preserve">dan Pembeli berhak mengajukan klaim dan hak </w:t>
            </w:r>
            <w:r>
              <w:rPr>
                <w:rFonts w:ascii="Verdana" w:hAnsi="Verdana"/>
                <w:sz w:val="20"/>
                <w:szCs w:val="20"/>
              </w:rPr>
              <w:t xml:space="preserve">atas </w:t>
            </w:r>
            <w:r w:rsidRPr="00065D95">
              <w:rPr>
                <w:rFonts w:ascii="Verdana" w:hAnsi="Verdana"/>
                <w:sz w:val="20"/>
                <w:szCs w:val="20"/>
              </w:rPr>
              <w:t xml:space="preserve">tindakan </w:t>
            </w:r>
            <w:r>
              <w:rPr>
                <w:rFonts w:ascii="Verdana" w:hAnsi="Verdana"/>
                <w:sz w:val="20"/>
                <w:szCs w:val="20"/>
              </w:rPr>
              <w:t xml:space="preserve">yang </w:t>
            </w:r>
            <w:r w:rsidRPr="00065D95">
              <w:rPr>
                <w:rFonts w:ascii="Verdana" w:hAnsi="Verdana"/>
                <w:sz w:val="20"/>
                <w:szCs w:val="20"/>
              </w:rPr>
              <w:t xml:space="preserve">terpisah </w:t>
            </w:r>
            <w:r w:rsidRPr="00065D95">
              <w:rPr>
                <w:rFonts w:ascii="Verdana" w:hAnsi="Verdana"/>
                <w:sz w:val="20"/>
                <w:szCs w:val="20"/>
              </w:rPr>
              <w:lastRenderedPageBreak/>
              <w:t xml:space="preserve">sehubungan dengan setiap pelanggaran </w:t>
            </w:r>
            <w:r>
              <w:rPr>
                <w:rFonts w:ascii="Verdana" w:hAnsi="Verdana"/>
                <w:sz w:val="20"/>
                <w:szCs w:val="20"/>
              </w:rPr>
              <w:t>Jaminan.</w:t>
            </w:r>
          </w:p>
        </w:tc>
      </w:tr>
      <w:tr w:rsidR="000F1DA0" w:rsidRPr="00E1614A" w14:paraId="682D65D0" w14:textId="77777777" w:rsidTr="005A3E6C">
        <w:trPr>
          <w:trPrChange w:id="379" w:author="OLTRE" w:date="2024-07-08T13:11:00Z">
            <w:trPr>
              <w:gridBefore w:val="1"/>
            </w:trPr>
          </w:trPrChange>
        </w:trPr>
        <w:tc>
          <w:tcPr>
            <w:tcW w:w="4823" w:type="dxa"/>
            <w:tcPrChange w:id="380" w:author="OLTRE" w:date="2024-07-08T13:11:00Z">
              <w:tcPr>
                <w:tcW w:w="4823" w:type="dxa"/>
                <w:gridSpan w:val="3"/>
              </w:tcPr>
            </w:tcPrChange>
          </w:tcPr>
          <w:p w14:paraId="3EA17B55" w14:textId="27DC0FE6" w:rsidR="000F1DA0" w:rsidRPr="00774A9A" w:rsidRDefault="000F1DA0" w:rsidP="000F1DA0">
            <w:pPr>
              <w:pStyle w:val="ListParagraph"/>
              <w:numPr>
                <w:ilvl w:val="1"/>
                <w:numId w:val="5"/>
              </w:numPr>
              <w:spacing w:after="120"/>
              <w:ind w:left="744" w:hanging="744"/>
              <w:contextualSpacing w:val="0"/>
              <w:jc w:val="both"/>
              <w:rPr>
                <w:rFonts w:ascii="Verdana" w:hAnsi="Verdana"/>
                <w:spacing w:val="-3"/>
                <w:sz w:val="20"/>
              </w:rPr>
            </w:pPr>
            <w:r w:rsidRPr="003B691E">
              <w:rPr>
                <w:rFonts w:ascii="Verdana" w:hAnsi="Verdana" w:cs="Verdana"/>
                <w:spacing w:val="-3"/>
                <w:sz w:val="20"/>
                <w:szCs w:val="20"/>
              </w:rPr>
              <w:lastRenderedPageBreak/>
              <w:t>The Seller shall immediately disclose to the Purchaser in writing any matter or thing which may arise and become known to it before Closing which is or could be a breach of or inconsistent with or may render inaccurate any of the Warranties.</w:t>
            </w:r>
          </w:p>
        </w:tc>
        <w:tc>
          <w:tcPr>
            <w:tcW w:w="257" w:type="dxa"/>
            <w:tcPrChange w:id="381" w:author="OLTRE" w:date="2024-07-08T13:11:00Z">
              <w:tcPr>
                <w:tcW w:w="257" w:type="dxa"/>
              </w:tcPr>
            </w:tcPrChange>
          </w:tcPr>
          <w:p w14:paraId="54054B90" w14:textId="77777777" w:rsidR="000F1DA0" w:rsidRPr="00774A9A" w:rsidRDefault="000F1DA0" w:rsidP="000F1DA0">
            <w:pPr>
              <w:spacing w:after="120"/>
              <w:rPr>
                <w:rFonts w:ascii="Verdana" w:hAnsi="Verdana"/>
                <w:sz w:val="20"/>
              </w:rPr>
            </w:pPr>
          </w:p>
        </w:tc>
        <w:tc>
          <w:tcPr>
            <w:tcW w:w="4985" w:type="dxa"/>
            <w:tcPrChange w:id="382" w:author="OLTRE" w:date="2024-07-08T13:11:00Z">
              <w:tcPr>
                <w:tcW w:w="4985" w:type="dxa"/>
                <w:gridSpan w:val="2"/>
              </w:tcPr>
            </w:tcPrChange>
          </w:tcPr>
          <w:p w14:paraId="6A30AB6D" w14:textId="64DA35F0" w:rsidR="000F1DA0" w:rsidRPr="00774A9A" w:rsidRDefault="000F1DA0" w:rsidP="000F1DA0">
            <w:pPr>
              <w:spacing w:after="120"/>
              <w:ind w:left="766" w:hanging="756"/>
              <w:jc w:val="both"/>
              <w:rPr>
                <w:rFonts w:ascii="Verdana" w:hAnsi="Verdana"/>
                <w:sz w:val="20"/>
              </w:rPr>
            </w:pPr>
            <w:r>
              <w:rPr>
                <w:rFonts w:ascii="Verdana" w:hAnsi="Verdana" w:cs="Verdana"/>
                <w:sz w:val="20"/>
                <w:szCs w:val="20"/>
              </w:rPr>
              <w:t xml:space="preserve">7.5.   </w:t>
            </w:r>
            <w:r w:rsidRPr="001F5D4F">
              <w:rPr>
                <w:rFonts w:ascii="Verdana" w:hAnsi="Verdana" w:cs="Verdana"/>
                <w:sz w:val="20"/>
                <w:szCs w:val="20"/>
              </w:rPr>
              <w:t xml:space="preserve">Penjual harus segera mengungkapkan kepada Pembeli secara tertulis segala hal atau hal yang mungkin timbul dan diketahuinya sebelum Penutupan yang merupakan atau dapat merupakan pelanggaran atau tidak sejalan dengan atau dapat menyebabkan ketidakakuratan </w:t>
            </w:r>
            <w:r>
              <w:rPr>
                <w:rFonts w:ascii="Verdana" w:hAnsi="Verdana" w:cs="Verdana"/>
                <w:sz w:val="20"/>
                <w:szCs w:val="20"/>
              </w:rPr>
              <w:t xml:space="preserve">atas </w:t>
            </w:r>
            <w:r w:rsidRPr="001F5D4F">
              <w:rPr>
                <w:rFonts w:ascii="Verdana" w:hAnsi="Verdana" w:cs="Verdana"/>
                <w:sz w:val="20"/>
                <w:szCs w:val="20"/>
              </w:rPr>
              <w:t>Jaminan</w:t>
            </w:r>
            <w:r>
              <w:rPr>
                <w:rFonts w:ascii="Verdana" w:hAnsi="Verdana" w:cs="Verdana"/>
                <w:sz w:val="20"/>
                <w:szCs w:val="20"/>
              </w:rPr>
              <w:t>-Jaminan</w:t>
            </w:r>
            <w:r w:rsidRPr="001F5D4F">
              <w:rPr>
                <w:rFonts w:ascii="Verdana" w:hAnsi="Verdana" w:cs="Verdana"/>
                <w:sz w:val="20"/>
                <w:szCs w:val="20"/>
              </w:rPr>
              <w:t xml:space="preserve"> apa pun</w:t>
            </w:r>
            <w:r>
              <w:rPr>
                <w:rFonts w:ascii="Verdana" w:hAnsi="Verdana" w:cs="Verdana"/>
                <w:sz w:val="20"/>
                <w:szCs w:val="20"/>
              </w:rPr>
              <w:t>.</w:t>
            </w:r>
            <w:r w:rsidRPr="001F5D4F">
              <w:rPr>
                <w:rFonts w:ascii="Verdana" w:hAnsi="Verdana" w:cs="Verdana"/>
                <w:sz w:val="20"/>
                <w:szCs w:val="20"/>
              </w:rPr>
              <w:t xml:space="preserve"> </w:t>
            </w:r>
          </w:p>
        </w:tc>
      </w:tr>
      <w:tr w:rsidR="000F1DA0" w:rsidRPr="00E1614A" w14:paraId="074B3D85" w14:textId="77777777" w:rsidTr="005A3E6C">
        <w:trPr>
          <w:trPrChange w:id="383" w:author="OLTRE" w:date="2024-07-08T13:11:00Z">
            <w:trPr>
              <w:gridBefore w:val="1"/>
            </w:trPr>
          </w:trPrChange>
        </w:trPr>
        <w:tc>
          <w:tcPr>
            <w:tcW w:w="4823" w:type="dxa"/>
            <w:tcPrChange w:id="384" w:author="OLTRE" w:date="2024-07-08T13:11:00Z">
              <w:tcPr>
                <w:tcW w:w="4823" w:type="dxa"/>
                <w:gridSpan w:val="3"/>
              </w:tcPr>
            </w:tcPrChange>
          </w:tcPr>
          <w:p w14:paraId="01E6E344" w14:textId="10679782" w:rsidR="000F1DA0" w:rsidRPr="003B691E" w:rsidRDefault="000F1DA0" w:rsidP="000F1DA0">
            <w:pPr>
              <w:pStyle w:val="ListParagraph"/>
              <w:numPr>
                <w:ilvl w:val="1"/>
                <w:numId w:val="5"/>
              </w:numPr>
              <w:spacing w:after="120"/>
              <w:ind w:left="744" w:hanging="744"/>
              <w:contextualSpacing w:val="0"/>
              <w:jc w:val="both"/>
              <w:rPr>
                <w:rFonts w:ascii="Verdana" w:hAnsi="Verdana" w:cs="Verdana"/>
                <w:spacing w:val="-3"/>
                <w:sz w:val="20"/>
                <w:szCs w:val="20"/>
              </w:rPr>
            </w:pPr>
            <w:r w:rsidRPr="003B691E">
              <w:rPr>
                <w:rFonts w:ascii="Verdana" w:hAnsi="Verdana" w:cs="Verdana"/>
                <w:spacing w:val="-3"/>
                <w:sz w:val="20"/>
                <w:szCs w:val="20"/>
              </w:rPr>
              <w:t xml:space="preserve">Nothing in this Article </w:t>
            </w:r>
            <w:r>
              <w:rPr>
                <w:rFonts w:ascii="Verdana" w:hAnsi="Verdana" w:cs="Verdana"/>
                <w:spacing w:val="-3"/>
                <w:sz w:val="20"/>
                <w:szCs w:val="20"/>
              </w:rPr>
              <w:t>7</w:t>
            </w:r>
            <w:r w:rsidRPr="003B691E">
              <w:rPr>
                <w:rFonts w:ascii="Verdana" w:hAnsi="Verdana" w:cs="Verdana"/>
                <w:spacing w:val="-3"/>
                <w:sz w:val="20"/>
                <w:szCs w:val="20"/>
              </w:rPr>
              <w:t xml:space="preserve"> shall qualify or limit the liability of the Seller in relation to any claim by the Purchaser concerning any Warranty.</w:t>
            </w:r>
          </w:p>
        </w:tc>
        <w:tc>
          <w:tcPr>
            <w:tcW w:w="257" w:type="dxa"/>
            <w:tcPrChange w:id="385" w:author="OLTRE" w:date="2024-07-08T13:11:00Z">
              <w:tcPr>
                <w:tcW w:w="257" w:type="dxa"/>
              </w:tcPr>
            </w:tcPrChange>
          </w:tcPr>
          <w:p w14:paraId="11A95D81" w14:textId="77777777" w:rsidR="000F1DA0" w:rsidRPr="00E1614A" w:rsidRDefault="000F1DA0" w:rsidP="000F1DA0">
            <w:pPr>
              <w:spacing w:after="120"/>
              <w:rPr>
                <w:rFonts w:ascii="Verdana" w:hAnsi="Verdana"/>
                <w:sz w:val="20"/>
                <w:szCs w:val="20"/>
              </w:rPr>
            </w:pPr>
          </w:p>
        </w:tc>
        <w:tc>
          <w:tcPr>
            <w:tcW w:w="4985" w:type="dxa"/>
            <w:tcPrChange w:id="386" w:author="OLTRE" w:date="2024-07-08T13:11:00Z">
              <w:tcPr>
                <w:tcW w:w="4985" w:type="dxa"/>
                <w:gridSpan w:val="2"/>
              </w:tcPr>
            </w:tcPrChange>
          </w:tcPr>
          <w:p w14:paraId="2974E161" w14:textId="5036EEE3" w:rsidR="000F1DA0" w:rsidRPr="007F4951" w:rsidRDefault="000F1DA0" w:rsidP="000F1DA0">
            <w:pPr>
              <w:spacing w:after="120"/>
              <w:ind w:left="766" w:hanging="756"/>
              <w:jc w:val="both"/>
              <w:rPr>
                <w:rFonts w:ascii="Verdana" w:hAnsi="Verdana"/>
                <w:sz w:val="20"/>
                <w:szCs w:val="20"/>
              </w:rPr>
            </w:pPr>
            <w:r>
              <w:rPr>
                <w:rFonts w:ascii="Verdana" w:hAnsi="Verdana"/>
                <w:sz w:val="20"/>
                <w:szCs w:val="20"/>
              </w:rPr>
              <w:t xml:space="preserve">7.6.   </w:t>
            </w:r>
            <w:r w:rsidRPr="0091124D">
              <w:rPr>
                <w:rFonts w:ascii="Verdana" w:hAnsi="Verdana"/>
                <w:sz w:val="20"/>
                <w:szCs w:val="20"/>
              </w:rPr>
              <w:t>Tidak ada ketentuan dalam Pasal 7 ini yang memenuhi syarat atau membatasi tanggung jawab Penjual sehubungan dengan klaim apa pun oleh Pembeli mengenai Jaminan</w:t>
            </w:r>
            <w:r>
              <w:rPr>
                <w:rFonts w:ascii="Verdana" w:hAnsi="Verdana"/>
                <w:sz w:val="20"/>
                <w:szCs w:val="20"/>
              </w:rPr>
              <w:t>-Jaminan</w:t>
            </w:r>
            <w:r w:rsidRPr="0091124D">
              <w:rPr>
                <w:rFonts w:ascii="Verdana" w:hAnsi="Verdana"/>
                <w:sz w:val="20"/>
                <w:szCs w:val="20"/>
              </w:rPr>
              <w:t xml:space="preserve"> apa pun.</w:t>
            </w:r>
          </w:p>
        </w:tc>
      </w:tr>
      <w:tr w:rsidR="000F1DA0" w:rsidRPr="00E1614A" w14:paraId="3DE5D5EC" w14:textId="77777777" w:rsidTr="005A3E6C">
        <w:trPr>
          <w:trPrChange w:id="387" w:author="OLTRE" w:date="2024-07-08T13:11:00Z">
            <w:trPr>
              <w:gridBefore w:val="1"/>
            </w:trPr>
          </w:trPrChange>
        </w:trPr>
        <w:tc>
          <w:tcPr>
            <w:tcW w:w="4823" w:type="dxa"/>
            <w:tcPrChange w:id="388" w:author="OLTRE" w:date="2024-07-08T13:11:00Z">
              <w:tcPr>
                <w:tcW w:w="4823" w:type="dxa"/>
                <w:gridSpan w:val="3"/>
              </w:tcPr>
            </w:tcPrChange>
          </w:tcPr>
          <w:p w14:paraId="199EEA21" w14:textId="636D5D2F" w:rsidR="000F1DA0" w:rsidRPr="00774A9A" w:rsidRDefault="000F1DA0" w:rsidP="000F1DA0">
            <w:pPr>
              <w:pStyle w:val="ListParagraph"/>
              <w:numPr>
                <w:ilvl w:val="1"/>
                <w:numId w:val="5"/>
              </w:numPr>
              <w:spacing w:after="120"/>
              <w:ind w:left="744" w:hanging="744"/>
              <w:contextualSpacing w:val="0"/>
              <w:jc w:val="both"/>
              <w:rPr>
                <w:rFonts w:ascii="Verdana" w:hAnsi="Verdana"/>
                <w:spacing w:val="-3"/>
                <w:sz w:val="20"/>
              </w:rPr>
            </w:pPr>
            <w:r w:rsidRPr="00774A9A">
              <w:rPr>
                <w:rFonts w:ascii="Verdana" w:hAnsi="Verdana"/>
                <w:spacing w:val="-3"/>
                <w:sz w:val="20"/>
              </w:rPr>
              <w:t xml:space="preserve">The </w:t>
            </w:r>
            <w:r w:rsidRPr="003B691E">
              <w:rPr>
                <w:rFonts w:ascii="Verdana" w:hAnsi="Verdana" w:cs="Verdana"/>
                <w:spacing w:val="-3"/>
                <w:sz w:val="20"/>
                <w:szCs w:val="20"/>
              </w:rPr>
              <w:t>Purchaser warrants and represents to</w:t>
            </w:r>
            <w:r w:rsidRPr="00774A9A">
              <w:rPr>
                <w:rFonts w:ascii="Verdana" w:hAnsi="Verdana"/>
                <w:spacing w:val="-3"/>
                <w:sz w:val="20"/>
              </w:rPr>
              <w:t xml:space="preserve"> the Seller </w:t>
            </w:r>
            <w:r w:rsidRPr="003B691E">
              <w:rPr>
                <w:rFonts w:ascii="Verdana" w:hAnsi="Verdana" w:cs="Verdana"/>
                <w:spacing w:val="-3"/>
                <w:sz w:val="20"/>
                <w:szCs w:val="20"/>
              </w:rPr>
              <w:t>that:</w:t>
            </w:r>
          </w:p>
        </w:tc>
        <w:tc>
          <w:tcPr>
            <w:tcW w:w="257" w:type="dxa"/>
            <w:tcPrChange w:id="389" w:author="OLTRE" w:date="2024-07-08T13:11:00Z">
              <w:tcPr>
                <w:tcW w:w="257" w:type="dxa"/>
              </w:tcPr>
            </w:tcPrChange>
          </w:tcPr>
          <w:p w14:paraId="0088B492" w14:textId="77777777" w:rsidR="000F1DA0" w:rsidRPr="00774A9A" w:rsidRDefault="000F1DA0" w:rsidP="000F1DA0">
            <w:pPr>
              <w:spacing w:after="120"/>
              <w:rPr>
                <w:rFonts w:ascii="Verdana" w:hAnsi="Verdana"/>
                <w:sz w:val="20"/>
              </w:rPr>
            </w:pPr>
          </w:p>
        </w:tc>
        <w:tc>
          <w:tcPr>
            <w:tcW w:w="4985" w:type="dxa"/>
            <w:tcPrChange w:id="390" w:author="OLTRE" w:date="2024-07-08T13:11:00Z">
              <w:tcPr>
                <w:tcW w:w="4985" w:type="dxa"/>
                <w:gridSpan w:val="2"/>
              </w:tcPr>
            </w:tcPrChange>
          </w:tcPr>
          <w:p w14:paraId="1783FF4C" w14:textId="7D553156" w:rsidR="000F1DA0" w:rsidRPr="00774A9A" w:rsidRDefault="000F1DA0" w:rsidP="000F1DA0">
            <w:pPr>
              <w:spacing w:after="120"/>
              <w:ind w:left="766" w:hanging="756"/>
              <w:jc w:val="both"/>
              <w:rPr>
                <w:rFonts w:ascii="Verdana" w:hAnsi="Verdana"/>
                <w:sz w:val="20"/>
              </w:rPr>
            </w:pPr>
            <w:r w:rsidRPr="00774A9A">
              <w:rPr>
                <w:rFonts w:ascii="Verdana" w:hAnsi="Verdana" w:cs="Verdana"/>
                <w:sz w:val="20"/>
                <w:szCs w:val="20"/>
              </w:rPr>
              <w:t xml:space="preserve">7.7. </w:t>
            </w:r>
            <w:r>
              <w:rPr>
                <w:rFonts w:ascii="Verdana" w:hAnsi="Verdana" w:cs="Verdana"/>
                <w:sz w:val="20"/>
                <w:szCs w:val="20"/>
              </w:rPr>
              <w:t xml:space="preserve"> </w:t>
            </w:r>
            <w:r w:rsidRPr="0091124D">
              <w:rPr>
                <w:rFonts w:ascii="Verdana" w:hAnsi="Verdana" w:cs="Verdana"/>
                <w:sz w:val="20"/>
                <w:szCs w:val="20"/>
              </w:rPr>
              <w:t xml:space="preserve">Pembeli menjamin dan menyatakan kepada Penjual bahwa: </w:t>
            </w:r>
          </w:p>
        </w:tc>
      </w:tr>
      <w:tr w:rsidR="000F1DA0" w:rsidRPr="00E1614A" w14:paraId="7BFD8A9B" w14:textId="77777777" w:rsidTr="005A3E6C">
        <w:trPr>
          <w:trPrChange w:id="391" w:author="OLTRE" w:date="2024-07-08T13:11:00Z">
            <w:trPr>
              <w:gridBefore w:val="1"/>
            </w:trPr>
          </w:trPrChange>
        </w:trPr>
        <w:tc>
          <w:tcPr>
            <w:tcW w:w="4823" w:type="dxa"/>
            <w:tcPrChange w:id="392" w:author="OLTRE" w:date="2024-07-08T13:11:00Z">
              <w:tcPr>
                <w:tcW w:w="4823" w:type="dxa"/>
                <w:gridSpan w:val="3"/>
              </w:tcPr>
            </w:tcPrChange>
          </w:tcPr>
          <w:p w14:paraId="4D2AB55D" w14:textId="0B5ACAA1" w:rsidR="000F1DA0" w:rsidRPr="003B691E" w:rsidRDefault="000F1DA0" w:rsidP="000F1DA0">
            <w:pPr>
              <w:pStyle w:val="ListParagraph"/>
              <w:numPr>
                <w:ilvl w:val="0"/>
                <w:numId w:val="61"/>
              </w:numPr>
              <w:spacing w:after="120"/>
              <w:ind w:left="1316" w:hanging="567"/>
              <w:jc w:val="both"/>
              <w:rPr>
                <w:rFonts w:ascii="Verdana" w:hAnsi="Verdana" w:cs="Verdana"/>
                <w:spacing w:val="-3"/>
                <w:sz w:val="20"/>
                <w:szCs w:val="20"/>
              </w:rPr>
            </w:pPr>
            <w:r w:rsidRPr="003B691E">
              <w:rPr>
                <w:rFonts w:ascii="Verdana" w:hAnsi="Verdana" w:cs="Verdana"/>
                <w:spacing w:val="-3"/>
                <w:sz w:val="20"/>
                <w:szCs w:val="20"/>
              </w:rPr>
              <w:t>the Purchaser is a company, duly incorporated, validly existing under the laws of the Republic of Indonesia, and has the power to carry on its business in the manner in which such business is being conducted and has the capacity under the prevailing laws and regulations to conduct any legal action and to own its assets;</w:t>
            </w:r>
          </w:p>
        </w:tc>
        <w:tc>
          <w:tcPr>
            <w:tcW w:w="257" w:type="dxa"/>
            <w:tcPrChange w:id="393" w:author="OLTRE" w:date="2024-07-08T13:11:00Z">
              <w:tcPr>
                <w:tcW w:w="257" w:type="dxa"/>
              </w:tcPr>
            </w:tcPrChange>
          </w:tcPr>
          <w:p w14:paraId="7A7C9E41" w14:textId="77777777" w:rsidR="000F1DA0" w:rsidRPr="00E1614A" w:rsidRDefault="000F1DA0" w:rsidP="000F1DA0">
            <w:pPr>
              <w:spacing w:after="120"/>
              <w:rPr>
                <w:rFonts w:ascii="Verdana" w:hAnsi="Verdana"/>
                <w:sz w:val="20"/>
                <w:szCs w:val="20"/>
              </w:rPr>
            </w:pPr>
          </w:p>
        </w:tc>
        <w:tc>
          <w:tcPr>
            <w:tcW w:w="4985" w:type="dxa"/>
            <w:tcPrChange w:id="394" w:author="OLTRE" w:date="2024-07-08T13:11:00Z">
              <w:tcPr>
                <w:tcW w:w="4985" w:type="dxa"/>
                <w:gridSpan w:val="2"/>
              </w:tcPr>
            </w:tcPrChange>
          </w:tcPr>
          <w:p w14:paraId="19D00BEB" w14:textId="491C5264" w:rsidR="000F1DA0" w:rsidRPr="007F4951" w:rsidRDefault="000F1DA0" w:rsidP="000F1DA0">
            <w:pPr>
              <w:spacing w:after="120"/>
              <w:ind w:left="1191" w:hanging="425"/>
              <w:jc w:val="both"/>
              <w:rPr>
                <w:rFonts w:ascii="Verdana" w:hAnsi="Verdana"/>
                <w:sz w:val="20"/>
                <w:szCs w:val="20"/>
              </w:rPr>
            </w:pPr>
            <w:r>
              <w:rPr>
                <w:rFonts w:ascii="Verdana" w:hAnsi="Verdana"/>
                <w:sz w:val="20"/>
                <w:szCs w:val="20"/>
              </w:rPr>
              <w:t xml:space="preserve">a. </w:t>
            </w:r>
            <w:r w:rsidRPr="0091124D">
              <w:rPr>
                <w:rFonts w:ascii="Verdana" w:hAnsi="Verdana"/>
                <w:sz w:val="20"/>
                <w:szCs w:val="20"/>
              </w:rPr>
              <w:t xml:space="preserve">Pembeli adalah suatu perseroan, berbadan hukum, berdiri secara sah berdasarkan hukum </w:t>
            </w:r>
            <w:r>
              <w:rPr>
                <w:rFonts w:ascii="Verdana" w:hAnsi="Verdana"/>
                <w:sz w:val="20"/>
                <w:szCs w:val="20"/>
              </w:rPr>
              <w:t xml:space="preserve">Negara </w:t>
            </w:r>
            <w:r w:rsidRPr="0091124D">
              <w:rPr>
                <w:rFonts w:ascii="Verdana" w:hAnsi="Verdana"/>
                <w:sz w:val="20"/>
                <w:szCs w:val="20"/>
              </w:rPr>
              <w:t>Republik Indonesia, dan mempunyai kuasa untuk menjalankan usahanya sesuai dengan cara usaha tersebut dijalankan dan mempunyai kapasitas berdasarkan peraturan perundang-undangan yang berlaku untuk melakukan perbuatan hukum dan memiliki harta kekayaannya</w:t>
            </w:r>
            <w:r>
              <w:rPr>
                <w:rFonts w:ascii="Verdana" w:hAnsi="Verdana"/>
                <w:sz w:val="20"/>
                <w:szCs w:val="20"/>
              </w:rPr>
              <w:t>;</w:t>
            </w:r>
          </w:p>
        </w:tc>
      </w:tr>
      <w:tr w:rsidR="000F1DA0" w:rsidRPr="00E1614A" w14:paraId="6F039B75" w14:textId="77777777" w:rsidTr="005A3E6C">
        <w:trPr>
          <w:trPrChange w:id="395" w:author="OLTRE" w:date="2024-07-08T13:11:00Z">
            <w:trPr>
              <w:gridBefore w:val="1"/>
            </w:trPr>
          </w:trPrChange>
        </w:trPr>
        <w:tc>
          <w:tcPr>
            <w:tcW w:w="4823" w:type="dxa"/>
            <w:tcPrChange w:id="396" w:author="OLTRE" w:date="2024-07-08T13:11:00Z">
              <w:tcPr>
                <w:tcW w:w="4823" w:type="dxa"/>
                <w:gridSpan w:val="3"/>
              </w:tcPr>
            </w:tcPrChange>
          </w:tcPr>
          <w:p w14:paraId="5D133333" w14:textId="19E8FF4A" w:rsidR="000F1DA0" w:rsidRPr="003B691E" w:rsidRDefault="000F1DA0" w:rsidP="000F1DA0">
            <w:pPr>
              <w:pStyle w:val="ListParagraph"/>
              <w:numPr>
                <w:ilvl w:val="0"/>
                <w:numId w:val="61"/>
              </w:numPr>
              <w:spacing w:after="120"/>
              <w:ind w:left="1316" w:hanging="567"/>
              <w:jc w:val="both"/>
              <w:rPr>
                <w:rFonts w:ascii="Verdana" w:hAnsi="Verdana" w:cs="Verdana"/>
                <w:spacing w:val="-3"/>
                <w:sz w:val="20"/>
                <w:szCs w:val="20"/>
              </w:rPr>
            </w:pPr>
            <w:r w:rsidRPr="003B691E">
              <w:rPr>
                <w:rFonts w:ascii="Verdana" w:hAnsi="Verdana" w:cs="Verdana"/>
                <w:spacing w:val="-3"/>
                <w:sz w:val="20"/>
                <w:szCs w:val="20"/>
              </w:rPr>
              <w:t>the Purchaser has full power, authority, capacity and legal rights to enter into, execute, deliver and perform all of its obligations under this Agreement;</w:t>
            </w:r>
          </w:p>
        </w:tc>
        <w:tc>
          <w:tcPr>
            <w:tcW w:w="257" w:type="dxa"/>
            <w:tcPrChange w:id="397" w:author="OLTRE" w:date="2024-07-08T13:11:00Z">
              <w:tcPr>
                <w:tcW w:w="257" w:type="dxa"/>
              </w:tcPr>
            </w:tcPrChange>
          </w:tcPr>
          <w:p w14:paraId="44A014F4" w14:textId="77777777" w:rsidR="000F1DA0" w:rsidRPr="00E1614A" w:rsidRDefault="000F1DA0" w:rsidP="000F1DA0">
            <w:pPr>
              <w:spacing w:after="120"/>
              <w:rPr>
                <w:rFonts w:ascii="Verdana" w:hAnsi="Verdana"/>
                <w:sz w:val="20"/>
                <w:szCs w:val="20"/>
              </w:rPr>
            </w:pPr>
          </w:p>
        </w:tc>
        <w:tc>
          <w:tcPr>
            <w:tcW w:w="4985" w:type="dxa"/>
            <w:tcPrChange w:id="398" w:author="OLTRE" w:date="2024-07-08T13:11:00Z">
              <w:tcPr>
                <w:tcW w:w="4985" w:type="dxa"/>
                <w:gridSpan w:val="2"/>
              </w:tcPr>
            </w:tcPrChange>
          </w:tcPr>
          <w:p w14:paraId="4C509DEC" w14:textId="0DE6D1A0" w:rsidR="000F1DA0" w:rsidRPr="007F4951" w:rsidRDefault="000F1DA0" w:rsidP="000F1DA0">
            <w:pPr>
              <w:spacing w:after="120"/>
              <w:ind w:left="1191" w:hanging="425"/>
              <w:jc w:val="both"/>
              <w:rPr>
                <w:rFonts w:ascii="Verdana" w:hAnsi="Verdana"/>
                <w:sz w:val="20"/>
                <w:szCs w:val="20"/>
              </w:rPr>
            </w:pPr>
            <w:r>
              <w:rPr>
                <w:rFonts w:ascii="Verdana" w:hAnsi="Verdana"/>
                <w:sz w:val="20"/>
                <w:szCs w:val="20"/>
              </w:rPr>
              <w:t xml:space="preserve">b. </w:t>
            </w:r>
            <w:r w:rsidRPr="00B40737">
              <w:rPr>
                <w:rFonts w:ascii="Verdana" w:hAnsi="Verdana"/>
                <w:sz w:val="20"/>
                <w:szCs w:val="20"/>
              </w:rPr>
              <w:t xml:space="preserve">Pembeli mempunyai kekuasaan, kewenangan, kapasitas dan hak hukum penuh untuk mengadakan, </w:t>
            </w:r>
            <w:r>
              <w:rPr>
                <w:rFonts w:ascii="Verdana" w:hAnsi="Verdana"/>
                <w:sz w:val="20"/>
                <w:szCs w:val="20"/>
              </w:rPr>
              <w:t>menandatangani</w:t>
            </w:r>
            <w:r w:rsidRPr="00B40737">
              <w:rPr>
                <w:rFonts w:ascii="Verdana" w:hAnsi="Verdana"/>
                <w:sz w:val="20"/>
                <w:szCs w:val="20"/>
              </w:rPr>
              <w:t>, menyerahkan dan melaksanakan seluruh kewajibannya berdasarkan Perjanjian ini;</w:t>
            </w:r>
          </w:p>
        </w:tc>
      </w:tr>
      <w:tr w:rsidR="000F1DA0" w:rsidRPr="00E1614A" w14:paraId="231A2769" w14:textId="77777777" w:rsidTr="005A3E6C">
        <w:trPr>
          <w:trPrChange w:id="399" w:author="OLTRE" w:date="2024-07-08T13:11:00Z">
            <w:trPr>
              <w:gridBefore w:val="1"/>
            </w:trPr>
          </w:trPrChange>
        </w:trPr>
        <w:tc>
          <w:tcPr>
            <w:tcW w:w="4823" w:type="dxa"/>
            <w:tcPrChange w:id="400" w:author="OLTRE" w:date="2024-07-08T13:11:00Z">
              <w:tcPr>
                <w:tcW w:w="4823" w:type="dxa"/>
                <w:gridSpan w:val="3"/>
              </w:tcPr>
            </w:tcPrChange>
          </w:tcPr>
          <w:p w14:paraId="16820E8E" w14:textId="1A968317" w:rsidR="000F1DA0" w:rsidRPr="003B691E" w:rsidRDefault="000F1DA0" w:rsidP="000F1DA0">
            <w:pPr>
              <w:pStyle w:val="ListParagraph"/>
              <w:numPr>
                <w:ilvl w:val="0"/>
                <w:numId w:val="61"/>
              </w:numPr>
              <w:spacing w:after="120"/>
              <w:ind w:left="1316" w:hanging="567"/>
              <w:jc w:val="both"/>
              <w:rPr>
                <w:rFonts w:ascii="Verdana" w:hAnsi="Verdana" w:cs="Verdana"/>
                <w:spacing w:val="-3"/>
                <w:sz w:val="20"/>
                <w:szCs w:val="20"/>
              </w:rPr>
            </w:pPr>
            <w:r w:rsidRPr="003B691E">
              <w:rPr>
                <w:rFonts w:ascii="Verdana" w:hAnsi="Verdana" w:cs="Verdana"/>
                <w:spacing w:val="-3"/>
                <w:sz w:val="20"/>
                <w:szCs w:val="20"/>
              </w:rPr>
              <w:t>the Purchaser has obtained all consents, approvals, and permits required or necessary for the execution and delivery of this Agreement, and the performance of its obligations under this Agreement, and such consents, approvals and permits are in full force and effect;</w:t>
            </w:r>
          </w:p>
        </w:tc>
        <w:tc>
          <w:tcPr>
            <w:tcW w:w="257" w:type="dxa"/>
            <w:tcPrChange w:id="401" w:author="OLTRE" w:date="2024-07-08T13:11:00Z">
              <w:tcPr>
                <w:tcW w:w="257" w:type="dxa"/>
              </w:tcPr>
            </w:tcPrChange>
          </w:tcPr>
          <w:p w14:paraId="16752020" w14:textId="77777777" w:rsidR="000F1DA0" w:rsidRPr="00E1614A" w:rsidRDefault="000F1DA0" w:rsidP="000F1DA0">
            <w:pPr>
              <w:spacing w:after="120"/>
              <w:rPr>
                <w:rFonts w:ascii="Verdana" w:hAnsi="Verdana"/>
                <w:sz w:val="20"/>
                <w:szCs w:val="20"/>
              </w:rPr>
            </w:pPr>
          </w:p>
        </w:tc>
        <w:tc>
          <w:tcPr>
            <w:tcW w:w="4985" w:type="dxa"/>
            <w:tcPrChange w:id="402" w:author="OLTRE" w:date="2024-07-08T13:11:00Z">
              <w:tcPr>
                <w:tcW w:w="4985" w:type="dxa"/>
                <w:gridSpan w:val="2"/>
              </w:tcPr>
            </w:tcPrChange>
          </w:tcPr>
          <w:p w14:paraId="265E2A7E" w14:textId="5734340D" w:rsidR="000F1DA0" w:rsidRPr="007F4951" w:rsidRDefault="000F1DA0" w:rsidP="000F1DA0">
            <w:pPr>
              <w:spacing w:after="120"/>
              <w:ind w:left="1191" w:hanging="425"/>
              <w:jc w:val="both"/>
              <w:rPr>
                <w:rFonts w:ascii="Verdana" w:hAnsi="Verdana"/>
                <w:sz w:val="20"/>
                <w:szCs w:val="20"/>
              </w:rPr>
            </w:pPr>
            <w:r>
              <w:rPr>
                <w:rFonts w:ascii="Verdana" w:hAnsi="Verdana"/>
                <w:sz w:val="20"/>
                <w:szCs w:val="20"/>
              </w:rPr>
              <w:t xml:space="preserve">c.  </w:t>
            </w:r>
            <w:r w:rsidRPr="00B40737">
              <w:rPr>
                <w:rFonts w:ascii="Verdana" w:hAnsi="Verdana"/>
                <w:sz w:val="20"/>
                <w:szCs w:val="20"/>
              </w:rPr>
              <w:t>Pembeli telah memperoleh semua persetujuan, dan izin yang diperlukan atau diperlukan untuk pe</w:t>
            </w:r>
            <w:r>
              <w:rPr>
                <w:rFonts w:ascii="Verdana" w:hAnsi="Verdana"/>
                <w:sz w:val="20"/>
                <w:szCs w:val="20"/>
              </w:rPr>
              <w:t>nandatanganan</w:t>
            </w:r>
            <w:r w:rsidRPr="00B40737">
              <w:rPr>
                <w:rFonts w:ascii="Verdana" w:hAnsi="Verdana"/>
                <w:sz w:val="20"/>
                <w:szCs w:val="20"/>
              </w:rPr>
              <w:t xml:space="preserve"> dan peny</w:t>
            </w:r>
            <w:r>
              <w:rPr>
                <w:rFonts w:ascii="Verdana" w:hAnsi="Verdana"/>
                <w:sz w:val="20"/>
                <w:szCs w:val="20"/>
              </w:rPr>
              <w:t>erahan</w:t>
            </w:r>
            <w:r w:rsidRPr="00B40737">
              <w:rPr>
                <w:rFonts w:ascii="Verdana" w:hAnsi="Verdana"/>
                <w:sz w:val="20"/>
                <w:szCs w:val="20"/>
              </w:rPr>
              <w:t xml:space="preserve"> Perjanjian ini, dan pelaksanaan kewajibannya berdasarkan Perjanjian ini, dan persetujuan, </w:t>
            </w:r>
            <w:r>
              <w:rPr>
                <w:rFonts w:ascii="Verdana" w:hAnsi="Verdana"/>
                <w:sz w:val="20"/>
                <w:szCs w:val="20"/>
              </w:rPr>
              <w:t>dan</w:t>
            </w:r>
            <w:r w:rsidRPr="00B40737">
              <w:rPr>
                <w:rFonts w:ascii="Verdana" w:hAnsi="Verdana"/>
                <w:sz w:val="20"/>
                <w:szCs w:val="20"/>
              </w:rPr>
              <w:t xml:space="preserve"> izin tersebut berlaku penuh;</w:t>
            </w:r>
          </w:p>
        </w:tc>
      </w:tr>
      <w:tr w:rsidR="000F1DA0" w:rsidRPr="00E1614A" w14:paraId="41BC52AE" w14:textId="77777777" w:rsidTr="005A3E6C">
        <w:trPr>
          <w:trPrChange w:id="403" w:author="OLTRE" w:date="2024-07-08T13:11:00Z">
            <w:trPr>
              <w:gridBefore w:val="1"/>
            </w:trPr>
          </w:trPrChange>
        </w:trPr>
        <w:tc>
          <w:tcPr>
            <w:tcW w:w="4823" w:type="dxa"/>
            <w:tcPrChange w:id="404" w:author="OLTRE" w:date="2024-07-08T13:11:00Z">
              <w:tcPr>
                <w:tcW w:w="4823" w:type="dxa"/>
                <w:gridSpan w:val="3"/>
              </w:tcPr>
            </w:tcPrChange>
          </w:tcPr>
          <w:p w14:paraId="3BB991EE" w14:textId="1B2FCE97" w:rsidR="000F1DA0" w:rsidRPr="003B691E" w:rsidRDefault="000F1DA0" w:rsidP="000F1DA0">
            <w:pPr>
              <w:pStyle w:val="ListParagraph"/>
              <w:numPr>
                <w:ilvl w:val="0"/>
                <w:numId w:val="61"/>
              </w:numPr>
              <w:spacing w:after="120"/>
              <w:ind w:left="1316" w:hanging="567"/>
              <w:jc w:val="both"/>
              <w:rPr>
                <w:rFonts w:ascii="Verdana" w:hAnsi="Verdana" w:cs="Verdana"/>
                <w:spacing w:val="-3"/>
                <w:sz w:val="20"/>
                <w:szCs w:val="20"/>
              </w:rPr>
            </w:pPr>
            <w:r w:rsidRPr="003B691E">
              <w:rPr>
                <w:rFonts w:ascii="Verdana" w:hAnsi="Verdana" w:cs="Verdana"/>
                <w:spacing w:val="-3"/>
                <w:sz w:val="20"/>
                <w:szCs w:val="20"/>
              </w:rPr>
              <w:t xml:space="preserve">the entry into and performance by the Purchaser of its obligations under this Agreement do not and </w:t>
            </w:r>
            <w:r w:rsidRPr="003B691E">
              <w:rPr>
                <w:rFonts w:ascii="Verdana" w:hAnsi="Verdana" w:cs="Verdana"/>
                <w:spacing w:val="-3"/>
                <w:sz w:val="20"/>
                <w:szCs w:val="20"/>
              </w:rPr>
              <w:lastRenderedPageBreak/>
              <w:t>will not contravene any law, regulation, order, writ, judgment, decree, provision in its articles of association, or any other agreement or obligation binding upon it or to which its business, properties or assets are subject;</w:t>
            </w:r>
          </w:p>
        </w:tc>
        <w:tc>
          <w:tcPr>
            <w:tcW w:w="257" w:type="dxa"/>
            <w:tcPrChange w:id="405" w:author="OLTRE" w:date="2024-07-08T13:11:00Z">
              <w:tcPr>
                <w:tcW w:w="257" w:type="dxa"/>
              </w:tcPr>
            </w:tcPrChange>
          </w:tcPr>
          <w:p w14:paraId="59202922" w14:textId="77777777" w:rsidR="000F1DA0" w:rsidRPr="00E1614A" w:rsidRDefault="000F1DA0" w:rsidP="000F1DA0">
            <w:pPr>
              <w:spacing w:after="120"/>
              <w:rPr>
                <w:rFonts w:ascii="Verdana" w:hAnsi="Verdana"/>
                <w:sz w:val="20"/>
                <w:szCs w:val="20"/>
              </w:rPr>
            </w:pPr>
          </w:p>
        </w:tc>
        <w:tc>
          <w:tcPr>
            <w:tcW w:w="4985" w:type="dxa"/>
            <w:tcPrChange w:id="406" w:author="OLTRE" w:date="2024-07-08T13:11:00Z">
              <w:tcPr>
                <w:tcW w:w="4985" w:type="dxa"/>
                <w:gridSpan w:val="2"/>
              </w:tcPr>
            </w:tcPrChange>
          </w:tcPr>
          <w:p w14:paraId="41D6D6BE" w14:textId="5FB78A72" w:rsidR="000F1DA0" w:rsidRPr="007F4951" w:rsidRDefault="000F1DA0" w:rsidP="000F1DA0">
            <w:pPr>
              <w:spacing w:after="120"/>
              <w:ind w:left="1191" w:hanging="425"/>
              <w:jc w:val="both"/>
              <w:rPr>
                <w:rFonts w:ascii="Verdana" w:hAnsi="Verdana"/>
                <w:sz w:val="20"/>
                <w:szCs w:val="20"/>
              </w:rPr>
            </w:pPr>
            <w:r>
              <w:rPr>
                <w:rFonts w:ascii="Verdana" w:hAnsi="Verdana"/>
                <w:sz w:val="20"/>
                <w:szCs w:val="20"/>
              </w:rPr>
              <w:t xml:space="preserve">d. </w:t>
            </w:r>
            <w:r w:rsidRPr="00C60930">
              <w:rPr>
                <w:rFonts w:ascii="Verdana" w:hAnsi="Verdana"/>
                <w:sz w:val="20"/>
                <w:szCs w:val="20"/>
              </w:rPr>
              <w:t xml:space="preserve">masuknya dan pelaksanaan kewajiban-kewajiban Pembeli berdasarkan Perjanjian ini tidak dan </w:t>
            </w:r>
            <w:r w:rsidRPr="00C60930">
              <w:rPr>
                <w:rFonts w:ascii="Verdana" w:hAnsi="Verdana"/>
                <w:sz w:val="20"/>
                <w:szCs w:val="20"/>
              </w:rPr>
              <w:lastRenderedPageBreak/>
              <w:t xml:space="preserve">tidak akan bertentangan dengan undang-undang, peraturan, perintah, putusan, keputusan, ketentuan dalam anggaran dasar, atau perjanjian atau kewajiban lain yang mengikatnya atau </w:t>
            </w:r>
            <w:r>
              <w:rPr>
                <w:rFonts w:ascii="Verdana" w:hAnsi="Verdana"/>
                <w:sz w:val="20"/>
                <w:szCs w:val="20"/>
              </w:rPr>
              <w:t>mengikat</w:t>
            </w:r>
            <w:r w:rsidRPr="00C60930">
              <w:rPr>
                <w:rFonts w:ascii="Verdana" w:hAnsi="Verdana"/>
                <w:sz w:val="20"/>
                <w:szCs w:val="20"/>
              </w:rPr>
              <w:t xml:space="preserve"> </w:t>
            </w:r>
            <w:r>
              <w:rPr>
                <w:rFonts w:ascii="Verdana" w:hAnsi="Verdana"/>
                <w:sz w:val="20"/>
                <w:szCs w:val="20"/>
              </w:rPr>
              <w:t>usaha</w:t>
            </w:r>
            <w:r w:rsidRPr="00C60930">
              <w:rPr>
                <w:rFonts w:ascii="Verdana" w:hAnsi="Verdana"/>
                <w:sz w:val="20"/>
                <w:szCs w:val="20"/>
              </w:rPr>
              <w:t>, properti atau asetnya;</w:t>
            </w:r>
          </w:p>
        </w:tc>
      </w:tr>
      <w:tr w:rsidR="000F1DA0" w:rsidRPr="00E1614A" w14:paraId="088B10BD" w14:textId="77777777" w:rsidTr="005A3E6C">
        <w:trPr>
          <w:trPrChange w:id="407" w:author="OLTRE" w:date="2024-07-08T13:11:00Z">
            <w:trPr>
              <w:gridBefore w:val="1"/>
            </w:trPr>
          </w:trPrChange>
        </w:trPr>
        <w:tc>
          <w:tcPr>
            <w:tcW w:w="4823" w:type="dxa"/>
            <w:tcPrChange w:id="408" w:author="OLTRE" w:date="2024-07-08T13:11:00Z">
              <w:tcPr>
                <w:tcW w:w="4823" w:type="dxa"/>
                <w:gridSpan w:val="3"/>
              </w:tcPr>
            </w:tcPrChange>
          </w:tcPr>
          <w:p w14:paraId="193197EF" w14:textId="14154A67" w:rsidR="000F1DA0" w:rsidRPr="003B691E" w:rsidRDefault="000F1DA0" w:rsidP="000F1DA0">
            <w:pPr>
              <w:pStyle w:val="ListParagraph"/>
              <w:numPr>
                <w:ilvl w:val="0"/>
                <w:numId w:val="61"/>
              </w:numPr>
              <w:spacing w:after="120"/>
              <w:ind w:left="1316" w:hanging="567"/>
              <w:jc w:val="both"/>
              <w:rPr>
                <w:rFonts w:ascii="Verdana" w:hAnsi="Verdana" w:cs="Verdana"/>
                <w:spacing w:val="-3"/>
                <w:sz w:val="20"/>
                <w:szCs w:val="20"/>
              </w:rPr>
            </w:pPr>
            <w:r w:rsidRPr="003B691E">
              <w:rPr>
                <w:rFonts w:ascii="Verdana" w:hAnsi="Verdana" w:cs="Verdana"/>
                <w:spacing w:val="-3"/>
                <w:sz w:val="20"/>
                <w:szCs w:val="20"/>
              </w:rPr>
              <w:lastRenderedPageBreak/>
              <w:t>there are no claims, actions, suits, proceedings, or investigations of or before any court, arbitral body or agency, which if adversely determined, might reasonably be expected to have an adverse effect to the Purchaser has or have (to the best of its knowledge and belief) been started or threatened against it;</w:t>
            </w:r>
          </w:p>
        </w:tc>
        <w:tc>
          <w:tcPr>
            <w:tcW w:w="257" w:type="dxa"/>
            <w:tcPrChange w:id="409" w:author="OLTRE" w:date="2024-07-08T13:11:00Z">
              <w:tcPr>
                <w:tcW w:w="257" w:type="dxa"/>
              </w:tcPr>
            </w:tcPrChange>
          </w:tcPr>
          <w:p w14:paraId="1E9E5B1B" w14:textId="77777777" w:rsidR="000F1DA0" w:rsidRPr="00E1614A" w:rsidRDefault="000F1DA0" w:rsidP="000F1DA0">
            <w:pPr>
              <w:spacing w:after="120"/>
              <w:rPr>
                <w:rFonts w:ascii="Verdana" w:hAnsi="Verdana"/>
                <w:sz w:val="20"/>
                <w:szCs w:val="20"/>
              </w:rPr>
            </w:pPr>
          </w:p>
        </w:tc>
        <w:tc>
          <w:tcPr>
            <w:tcW w:w="4985" w:type="dxa"/>
            <w:tcPrChange w:id="410" w:author="OLTRE" w:date="2024-07-08T13:11:00Z">
              <w:tcPr>
                <w:tcW w:w="4985" w:type="dxa"/>
                <w:gridSpan w:val="2"/>
              </w:tcPr>
            </w:tcPrChange>
          </w:tcPr>
          <w:p w14:paraId="3C19E5E3" w14:textId="050A7FCC" w:rsidR="000F1DA0" w:rsidRPr="007F4951" w:rsidRDefault="000F1DA0" w:rsidP="000F1DA0">
            <w:pPr>
              <w:spacing w:after="120"/>
              <w:ind w:left="1191" w:hanging="425"/>
              <w:jc w:val="both"/>
              <w:rPr>
                <w:rFonts w:ascii="Verdana" w:hAnsi="Verdana"/>
                <w:sz w:val="20"/>
                <w:szCs w:val="20"/>
              </w:rPr>
            </w:pPr>
            <w:r>
              <w:rPr>
                <w:rFonts w:ascii="Verdana" w:hAnsi="Verdana"/>
                <w:sz w:val="20"/>
                <w:szCs w:val="20"/>
              </w:rPr>
              <w:t xml:space="preserve">e.   </w:t>
            </w:r>
            <w:r w:rsidRPr="00C60930">
              <w:rPr>
                <w:rFonts w:ascii="Verdana" w:hAnsi="Verdana"/>
                <w:sz w:val="20"/>
                <w:szCs w:val="20"/>
              </w:rPr>
              <w:t xml:space="preserve">tidak ada klaim, tindakan, gugatan, proses hukum, atau investigasi dari atau di hadapan pengadilan, badan arbitrase, atau </w:t>
            </w:r>
            <w:r>
              <w:rPr>
                <w:rFonts w:ascii="Verdana" w:hAnsi="Verdana"/>
                <w:sz w:val="20"/>
                <w:szCs w:val="20"/>
              </w:rPr>
              <w:t>badan</w:t>
            </w:r>
            <w:r w:rsidRPr="00C60930">
              <w:rPr>
                <w:rFonts w:ascii="Verdana" w:hAnsi="Verdana"/>
                <w:sz w:val="20"/>
                <w:szCs w:val="20"/>
              </w:rPr>
              <w:t xml:space="preserve"> mana pun, yang </w:t>
            </w:r>
            <w:r>
              <w:rPr>
                <w:rFonts w:ascii="Verdana" w:hAnsi="Verdana"/>
                <w:sz w:val="20"/>
                <w:szCs w:val="20"/>
              </w:rPr>
              <w:t>apabila</w:t>
            </w:r>
            <w:r w:rsidRPr="00C60930">
              <w:rPr>
                <w:rFonts w:ascii="Verdana" w:hAnsi="Verdana"/>
                <w:sz w:val="20"/>
                <w:szCs w:val="20"/>
              </w:rPr>
              <w:t xml:space="preserve"> diputuskan secara merugikan, dapat diperkirakan secara wajar akan mempunyai dampak merugikan terhadap Pembeli (sejauh pengetahuan </w:t>
            </w:r>
            <w:r>
              <w:rPr>
                <w:rFonts w:ascii="Verdana" w:hAnsi="Verdana"/>
                <w:sz w:val="20"/>
                <w:szCs w:val="20"/>
              </w:rPr>
              <w:t>dan keyakinan yang terbaik</w:t>
            </w:r>
            <w:r w:rsidRPr="00C60930">
              <w:rPr>
                <w:rFonts w:ascii="Verdana" w:hAnsi="Verdana"/>
                <w:sz w:val="20"/>
                <w:szCs w:val="20"/>
              </w:rPr>
              <w:t>) telah dimulai atau diancam</w:t>
            </w:r>
            <w:r>
              <w:rPr>
                <w:rFonts w:ascii="Verdana" w:hAnsi="Verdana"/>
                <w:sz w:val="20"/>
                <w:szCs w:val="20"/>
              </w:rPr>
              <w:t xml:space="preserve"> terhadapnya;</w:t>
            </w:r>
          </w:p>
        </w:tc>
      </w:tr>
      <w:tr w:rsidR="000F1DA0" w:rsidRPr="00E1614A" w14:paraId="51E536EE" w14:textId="77777777" w:rsidTr="005A3E6C">
        <w:trPr>
          <w:trPrChange w:id="411" w:author="OLTRE" w:date="2024-07-08T13:11:00Z">
            <w:trPr>
              <w:gridBefore w:val="1"/>
            </w:trPr>
          </w:trPrChange>
        </w:trPr>
        <w:tc>
          <w:tcPr>
            <w:tcW w:w="4823" w:type="dxa"/>
            <w:tcPrChange w:id="412" w:author="OLTRE" w:date="2024-07-08T13:11:00Z">
              <w:tcPr>
                <w:tcW w:w="4823" w:type="dxa"/>
                <w:gridSpan w:val="3"/>
              </w:tcPr>
            </w:tcPrChange>
          </w:tcPr>
          <w:p w14:paraId="492FDE1E" w14:textId="72FE8D9D" w:rsidR="000F1DA0" w:rsidRPr="003B691E" w:rsidRDefault="000F1DA0" w:rsidP="000F1DA0">
            <w:pPr>
              <w:pStyle w:val="ListParagraph"/>
              <w:numPr>
                <w:ilvl w:val="0"/>
                <w:numId w:val="61"/>
              </w:numPr>
              <w:spacing w:after="120"/>
              <w:ind w:left="1316" w:hanging="567"/>
              <w:jc w:val="both"/>
              <w:rPr>
                <w:rFonts w:ascii="Verdana" w:hAnsi="Verdana" w:cs="Verdana"/>
                <w:spacing w:val="-3"/>
                <w:sz w:val="20"/>
                <w:szCs w:val="20"/>
              </w:rPr>
            </w:pPr>
            <w:r w:rsidRPr="003B691E">
              <w:rPr>
                <w:rFonts w:ascii="Verdana" w:hAnsi="Verdana" w:cs="Verdana"/>
                <w:spacing w:val="-3"/>
                <w:sz w:val="20"/>
                <w:szCs w:val="20"/>
              </w:rPr>
              <w:t xml:space="preserve">there are no judgment, order, writ, injunction, or decree of a court, arbitral body, agency or otherwise, have been or reasonably be expected to be made against it, including those which might reasonably be expected to have adverse </w:t>
            </w:r>
            <w:r>
              <w:rPr>
                <w:rFonts w:ascii="Verdana" w:hAnsi="Verdana" w:cs="Verdana"/>
                <w:spacing w:val="-3"/>
                <w:sz w:val="20"/>
                <w:szCs w:val="20"/>
              </w:rPr>
              <w:t>e</w:t>
            </w:r>
            <w:r w:rsidRPr="003B691E">
              <w:rPr>
                <w:rFonts w:ascii="Verdana" w:hAnsi="Verdana" w:cs="Verdana"/>
                <w:spacing w:val="-3"/>
                <w:sz w:val="20"/>
                <w:szCs w:val="20"/>
              </w:rPr>
              <w:t>ffect on the Purchaser to perform the obligations contemplated by this Agreement;</w:t>
            </w:r>
            <w:r>
              <w:rPr>
                <w:rFonts w:ascii="Verdana" w:hAnsi="Verdana" w:cs="Verdana"/>
                <w:spacing w:val="-3"/>
                <w:sz w:val="20"/>
                <w:szCs w:val="20"/>
              </w:rPr>
              <w:t xml:space="preserve"> and</w:t>
            </w:r>
          </w:p>
        </w:tc>
        <w:tc>
          <w:tcPr>
            <w:tcW w:w="257" w:type="dxa"/>
            <w:tcPrChange w:id="413" w:author="OLTRE" w:date="2024-07-08T13:11:00Z">
              <w:tcPr>
                <w:tcW w:w="257" w:type="dxa"/>
              </w:tcPr>
            </w:tcPrChange>
          </w:tcPr>
          <w:p w14:paraId="4C68EE07" w14:textId="77777777" w:rsidR="000F1DA0" w:rsidRPr="00E1614A" w:rsidRDefault="000F1DA0" w:rsidP="000F1DA0">
            <w:pPr>
              <w:spacing w:after="120"/>
              <w:rPr>
                <w:rFonts w:ascii="Verdana" w:hAnsi="Verdana"/>
                <w:sz w:val="20"/>
                <w:szCs w:val="20"/>
              </w:rPr>
            </w:pPr>
          </w:p>
        </w:tc>
        <w:tc>
          <w:tcPr>
            <w:tcW w:w="4985" w:type="dxa"/>
            <w:tcPrChange w:id="414" w:author="OLTRE" w:date="2024-07-08T13:11:00Z">
              <w:tcPr>
                <w:tcW w:w="4985" w:type="dxa"/>
                <w:gridSpan w:val="2"/>
              </w:tcPr>
            </w:tcPrChange>
          </w:tcPr>
          <w:p w14:paraId="708072A2" w14:textId="31CB36ED" w:rsidR="000F1DA0" w:rsidRPr="007F4951" w:rsidRDefault="000F1DA0" w:rsidP="000F1DA0">
            <w:pPr>
              <w:spacing w:after="120"/>
              <w:ind w:left="1191" w:hanging="425"/>
              <w:jc w:val="both"/>
              <w:rPr>
                <w:rFonts w:ascii="Verdana" w:hAnsi="Verdana"/>
                <w:sz w:val="20"/>
                <w:szCs w:val="20"/>
              </w:rPr>
            </w:pPr>
            <w:r>
              <w:rPr>
                <w:rFonts w:ascii="Verdana" w:hAnsi="Verdana"/>
                <w:sz w:val="20"/>
                <w:szCs w:val="20"/>
              </w:rPr>
              <w:t xml:space="preserve">f. </w:t>
            </w:r>
            <w:r w:rsidRPr="00CD1663">
              <w:rPr>
                <w:rFonts w:ascii="Verdana" w:hAnsi="Verdana"/>
                <w:sz w:val="20"/>
                <w:szCs w:val="20"/>
              </w:rPr>
              <w:t xml:space="preserve">tidak ada keputusan, perintah, </w:t>
            </w:r>
            <w:r>
              <w:rPr>
                <w:rFonts w:ascii="Verdana" w:hAnsi="Verdana"/>
                <w:sz w:val="20"/>
                <w:szCs w:val="20"/>
              </w:rPr>
              <w:t>injungsi</w:t>
            </w:r>
            <w:r w:rsidRPr="00CD1663">
              <w:rPr>
                <w:rFonts w:ascii="Verdana" w:hAnsi="Verdana"/>
                <w:sz w:val="20"/>
                <w:szCs w:val="20"/>
              </w:rPr>
              <w:t xml:space="preserve">, atau keputusan pengadilan, badan arbitrase, badan atau lainnya, yang telah atau secara wajar diperkirakan akan dilakukan terhadapnya, termasuk hal-hal yang secara wajar diperkirakan akan berdampak merugikan pada Pembeli untuk melaksanakan kewajiban yang diatur dalam Perjanjian ini; </w:t>
            </w:r>
            <w:r>
              <w:rPr>
                <w:rFonts w:ascii="Verdana" w:hAnsi="Verdana"/>
                <w:sz w:val="20"/>
                <w:szCs w:val="20"/>
              </w:rPr>
              <w:t>d</w:t>
            </w:r>
            <w:r w:rsidRPr="00CD1663">
              <w:rPr>
                <w:rFonts w:ascii="Verdana" w:hAnsi="Verdana"/>
                <w:sz w:val="20"/>
                <w:szCs w:val="20"/>
              </w:rPr>
              <w:t>an</w:t>
            </w:r>
          </w:p>
        </w:tc>
      </w:tr>
      <w:tr w:rsidR="000F1DA0" w:rsidRPr="00E1614A" w14:paraId="37A7C80A" w14:textId="77777777" w:rsidTr="005A3E6C">
        <w:trPr>
          <w:trPrChange w:id="415" w:author="OLTRE" w:date="2024-07-08T13:11:00Z">
            <w:trPr>
              <w:gridBefore w:val="1"/>
            </w:trPr>
          </w:trPrChange>
        </w:trPr>
        <w:tc>
          <w:tcPr>
            <w:tcW w:w="4823" w:type="dxa"/>
            <w:tcPrChange w:id="416" w:author="OLTRE" w:date="2024-07-08T13:11:00Z">
              <w:tcPr>
                <w:tcW w:w="4823" w:type="dxa"/>
                <w:gridSpan w:val="3"/>
              </w:tcPr>
            </w:tcPrChange>
          </w:tcPr>
          <w:p w14:paraId="76956325" w14:textId="3F2CECD1" w:rsidR="000F1DA0" w:rsidRPr="00774A9A" w:rsidRDefault="000F1DA0" w:rsidP="000F1DA0">
            <w:pPr>
              <w:pStyle w:val="ListParagraph"/>
              <w:numPr>
                <w:ilvl w:val="0"/>
                <w:numId w:val="61"/>
              </w:numPr>
              <w:spacing w:after="120"/>
              <w:ind w:left="1316" w:hanging="567"/>
              <w:jc w:val="both"/>
              <w:rPr>
                <w:rFonts w:ascii="Verdana" w:hAnsi="Verdana"/>
                <w:spacing w:val="-3"/>
                <w:sz w:val="20"/>
              </w:rPr>
            </w:pPr>
            <w:r w:rsidRPr="003B691E">
              <w:rPr>
                <w:rFonts w:ascii="Verdana" w:hAnsi="Verdana" w:cs="Verdana"/>
                <w:spacing w:val="-3"/>
                <w:sz w:val="20"/>
                <w:szCs w:val="20"/>
              </w:rPr>
              <w:t>the Purchaser is not in bankruptcy, receivership or liquidation, nor has it taken any steps to enter into bankruptcy and no petition has been presented for its bankruptcy and no receiver or manager has been appointed with respect to the Purchaser or distress, execution or process levied on any part of its business or assets and no resolution of the general meeting of shareholders of the Purchaser or other resolution similar to it has been passed for the winding up, liquidation or dissolution of the Purchaser</w:t>
            </w:r>
            <w:r>
              <w:rPr>
                <w:rFonts w:ascii="Verdana" w:hAnsi="Verdana" w:cs="Verdana"/>
                <w:spacing w:val="-3"/>
                <w:sz w:val="20"/>
                <w:szCs w:val="20"/>
              </w:rPr>
              <w:t>.</w:t>
            </w:r>
          </w:p>
        </w:tc>
        <w:tc>
          <w:tcPr>
            <w:tcW w:w="257" w:type="dxa"/>
            <w:tcPrChange w:id="417" w:author="OLTRE" w:date="2024-07-08T13:11:00Z">
              <w:tcPr>
                <w:tcW w:w="257" w:type="dxa"/>
              </w:tcPr>
            </w:tcPrChange>
          </w:tcPr>
          <w:p w14:paraId="5C09730F" w14:textId="77777777" w:rsidR="000F1DA0" w:rsidRPr="00774A9A" w:rsidRDefault="000F1DA0" w:rsidP="000F1DA0">
            <w:pPr>
              <w:spacing w:after="120"/>
              <w:rPr>
                <w:rFonts w:ascii="Verdana" w:hAnsi="Verdana"/>
                <w:sz w:val="20"/>
              </w:rPr>
            </w:pPr>
          </w:p>
        </w:tc>
        <w:tc>
          <w:tcPr>
            <w:tcW w:w="4985" w:type="dxa"/>
            <w:tcPrChange w:id="418" w:author="OLTRE" w:date="2024-07-08T13:11:00Z">
              <w:tcPr>
                <w:tcW w:w="4985" w:type="dxa"/>
                <w:gridSpan w:val="2"/>
              </w:tcPr>
            </w:tcPrChange>
          </w:tcPr>
          <w:p w14:paraId="718FE096" w14:textId="263F4B20" w:rsidR="000F1DA0" w:rsidRPr="00774A9A" w:rsidRDefault="000F1DA0" w:rsidP="000F1DA0">
            <w:pPr>
              <w:spacing w:after="120"/>
              <w:ind w:left="1191" w:hanging="425"/>
              <w:jc w:val="both"/>
              <w:rPr>
                <w:rFonts w:ascii="Verdana" w:hAnsi="Verdana"/>
                <w:sz w:val="20"/>
              </w:rPr>
            </w:pPr>
            <w:r>
              <w:rPr>
                <w:rFonts w:ascii="Verdana" w:hAnsi="Verdana" w:cs="Verdana"/>
                <w:sz w:val="20"/>
                <w:szCs w:val="20"/>
              </w:rPr>
              <w:t xml:space="preserve">g. </w:t>
            </w:r>
            <w:r w:rsidRPr="00035C37">
              <w:rPr>
                <w:rFonts w:ascii="Verdana" w:hAnsi="Verdana" w:cs="Verdana"/>
                <w:sz w:val="20"/>
                <w:szCs w:val="20"/>
              </w:rPr>
              <w:t>Pembeli tidak berada dalam kebangkrutan, kurator atau likuidasi, juga tidak mengambil langkah apapun untuk masuk ke dalam kebangkrutan dan tidak ada permohonan yang diajukan untuk kebangkrutannya dan tidak ada kurator atau manajer yang ditunjuk sehubungan dengan Pembeli atau kesu</w:t>
            </w:r>
            <w:r>
              <w:rPr>
                <w:rFonts w:ascii="Verdana" w:hAnsi="Verdana" w:cs="Verdana"/>
                <w:sz w:val="20"/>
                <w:szCs w:val="20"/>
              </w:rPr>
              <w:t>litannya</w:t>
            </w:r>
            <w:r w:rsidRPr="00035C37">
              <w:rPr>
                <w:rFonts w:ascii="Verdana" w:hAnsi="Verdana" w:cs="Verdana"/>
                <w:sz w:val="20"/>
                <w:szCs w:val="20"/>
              </w:rPr>
              <w:t>, eksekusi atau proses yang di</w:t>
            </w:r>
            <w:r>
              <w:rPr>
                <w:rFonts w:ascii="Verdana" w:hAnsi="Verdana" w:cs="Verdana"/>
                <w:sz w:val="20"/>
                <w:szCs w:val="20"/>
              </w:rPr>
              <w:t>lakukan</w:t>
            </w:r>
            <w:r w:rsidRPr="00035C37">
              <w:rPr>
                <w:rFonts w:ascii="Verdana" w:hAnsi="Verdana" w:cs="Verdana"/>
                <w:sz w:val="20"/>
                <w:szCs w:val="20"/>
              </w:rPr>
              <w:t xml:space="preserve"> pada bagian mana pun dari </w:t>
            </w:r>
            <w:r>
              <w:rPr>
                <w:rFonts w:ascii="Verdana" w:hAnsi="Verdana" w:cs="Verdana"/>
                <w:sz w:val="20"/>
                <w:szCs w:val="20"/>
              </w:rPr>
              <w:t>usaha</w:t>
            </w:r>
            <w:r w:rsidRPr="00035C37">
              <w:rPr>
                <w:rFonts w:ascii="Verdana" w:hAnsi="Verdana" w:cs="Verdana"/>
                <w:sz w:val="20"/>
                <w:szCs w:val="20"/>
              </w:rPr>
              <w:t xml:space="preserve"> atau asetnya dan tidak ada keputusan rapat umum pemegang saham Pembeli atau keputusan lain yang serupa dengan keputusan tersebut yang diambil untuk pe</w:t>
            </w:r>
            <w:r>
              <w:rPr>
                <w:rFonts w:ascii="Verdana" w:hAnsi="Verdana" w:cs="Verdana"/>
                <w:sz w:val="20"/>
                <w:szCs w:val="20"/>
              </w:rPr>
              <w:t>nutupan</w:t>
            </w:r>
            <w:r w:rsidRPr="00035C37">
              <w:rPr>
                <w:rFonts w:ascii="Verdana" w:hAnsi="Verdana" w:cs="Verdana"/>
                <w:sz w:val="20"/>
                <w:szCs w:val="20"/>
              </w:rPr>
              <w:t>, likuidasi atau pembubaran Pembeli</w:t>
            </w:r>
            <w:r>
              <w:rPr>
                <w:rFonts w:ascii="Verdana" w:hAnsi="Verdana" w:cs="Verdana"/>
                <w:sz w:val="20"/>
                <w:szCs w:val="20"/>
              </w:rPr>
              <w:t>.</w:t>
            </w:r>
            <w:r w:rsidRPr="00035C37">
              <w:rPr>
                <w:rFonts w:ascii="Verdana" w:hAnsi="Verdana" w:cs="Verdana"/>
                <w:sz w:val="20"/>
                <w:szCs w:val="20"/>
              </w:rPr>
              <w:t xml:space="preserve"> </w:t>
            </w:r>
          </w:p>
        </w:tc>
      </w:tr>
      <w:tr w:rsidR="000F1DA0" w:rsidRPr="00E1614A" w14:paraId="34E4699E" w14:textId="77777777" w:rsidTr="005A3E6C">
        <w:trPr>
          <w:trPrChange w:id="419" w:author="OLTRE" w:date="2024-07-08T13:11:00Z">
            <w:trPr>
              <w:gridBefore w:val="1"/>
            </w:trPr>
          </w:trPrChange>
        </w:trPr>
        <w:tc>
          <w:tcPr>
            <w:tcW w:w="4823" w:type="dxa"/>
            <w:tcPrChange w:id="420" w:author="OLTRE" w:date="2024-07-08T13:11:00Z">
              <w:tcPr>
                <w:tcW w:w="4823" w:type="dxa"/>
                <w:gridSpan w:val="3"/>
              </w:tcPr>
            </w:tcPrChange>
          </w:tcPr>
          <w:p w14:paraId="0541FE6E" w14:textId="203F0919" w:rsidR="000F1DA0" w:rsidRPr="00774A9A" w:rsidRDefault="00DF2BF5" w:rsidP="000F1DA0">
            <w:pPr>
              <w:pStyle w:val="ListParagraph"/>
              <w:numPr>
                <w:ilvl w:val="1"/>
                <w:numId w:val="5"/>
              </w:numPr>
              <w:spacing w:after="120"/>
              <w:ind w:left="744" w:hanging="744"/>
              <w:contextualSpacing w:val="0"/>
              <w:jc w:val="both"/>
              <w:rPr>
                <w:rFonts w:ascii="Verdana" w:hAnsi="Verdana"/>
                <w:spacing w:val="-3"/>
                <w:sz w:val="20"/>
              </w:rPr>
            </w:pPr>
            <w:r>
              <w:rPr>
                <w:rFonts w:ascii="Verdana" w:hAnsi="Verdana" w:cs="Verdana"/>
                <w:sz w:val="20"/>
                <w:szCs w:val="20"/>
              </w:rPr>
              <w:t>E</w:t>
            </w:r>
            <w:r w:rsidRPr="003B691E">
              <w:rPr>
                <w:rFonts w:ascii="Verdana" w:hAnsi="Verdana" w:cs="Verdana"/>
                <w:sz w:val="20"/>
                <w:szCs w:val="20"/>
              </w:rPr>
              <w:t xml:space="preserve">ach of the Warranty </w:t>
            </w:r>
            <w:r w:rsidRPr="003D11F1">
              <w:rPr>
                <w:rFonts w:ascii="Verdana" w:hAnsi="Verdana" w:cs="Verdana"/>
                <w:spacing w:val="-3"/>
                <w:sz w:val="20"/>
                <w:szCs w:val="20"/>
              </w:rPr>
              <w:t>provided</w:t>
            </w:r>
            <w:r w:rsidRPr="003B691E">
              <w:rPr>
                <w:rFonts w:ascii="Verdana" w:hAnsi="Verdana" w:cs="Verdana"/>
                <w:sz w:val="20"/>
                <w:szCs w:val="20"/>
              </w:rPr>
              <w:t xml:space="preserve"> by the Seller to the Purchaser as set out in Schedule </w:t>
            </w:r>
            <w:r>
              <w:rPr>
                <w:rFonts w:ascii="Verdana" w:hAnsi="Verdana" w:cs="Verdana"/>
                <w:sz w:val="20"/>
                <w:szCs w:val="20"/>
              </w:rPr>
              <w:t>4</w:t>
            </w:r>
            <w:r w:rsidRPr="003B691E">
              <w:rPr>
                <w:rFonts w:ascii="Verdana" w:hAnsi="Verdana" w:cs="Verdana"/>
                <w:sz w:val="20"/>
                <w:szCs w:val="20"/>
              </w:rPr>
              <w:t xml:space="preserve"> shall be valid and continue to be valid from the Signing Date </w:t>
            </w:r>
            <w:r w:rsidRPr="003B691E">
              <w:rPr>
                <w:rFonts w:ascii="Verdana" w:hAnsi="Verdana" w:cs="Verdana"/>
                <w:sz w:val="20"/>
                <w:szCs w:val="20"/>
              </w:rPr>
              <w:lastRenderedPageBreak/>
              <w:t>onwards</w:t>
            </w:r>
            <w:r>
              <w:rPr>
                <w:rFonts w:ascii="Verdana" w:hAnsi="Verdana" w:cs="Verdana"/>
                <w:sz w:val="20"/>
                <w:szCs w:val="20"/>
              </w:rPr>
              <w:t xml:space="preserve"> and shall survive the </w:t>
            </w:r>
            <w:del w:id="421" w:author="OLTRE" w:date="2024-07-08T13:11:00Z">
              <w:r w:rsidR="00F30B20">
                <w:rPr>
                  <w:rFonts w:ascii="Verdana" w:hAnsi="Verdana" w:cs="Verdana"/>
                  <w:sz w:val="20"/>
                  <w:szCs w:val="20"/>
                </w:rPr>
                <w:delText>completion</w:delText>
              </w:r>
            </w:del>
            <w:commentRangeStart w:id="422"/>
            <w:ins w:id="423" w:author="OLTRE" w:date="2024-07-08T13:11:00Z">
              <w:r>
                <w:rPr>
                  <w:rFonts w:ascii="Verdana" w:hAnsi="Verdana" w:cs="Verdana"/>
                  <w:sz w:val="20"/>
                  <w:szCs w:val="20"/>
                </w:rPr>
                <w:t>termination</w:t>
              </w:r>
            </w:ins>
            <w:r>
              <w:rPr>
                <w:rFonts w:ascii="Verdana" w:hAnsi="Verdana" w:cs="Verdana"/>
                <w:sz w:val="20"/>
                <w:szCs w:val="20"/>
              </w:rPr>
              <w:t xml:space="preserve"> of </w:t>
            </w:r>
            <w:del w:id="424" w:author="OLTRE" w:date="2024-07-08T13:11:00Z">
              <w:r w:rsidR="00AF65AA">
                <w:rPr>
                  <w:rFonts w:ascii="Verdana" w:hAnsi="Verdana" w:cs="Verdana"/>
                  <w:sz w:val="20"/>
                  <w:szCs w:val="20"/>
                </w:rPr>
                <w:delText>th</w:delText>
              </w:r>
              <w:r w:rsidR="00F30B20">
                <w:rPr>
                  <w:rFonts w:ascii="Verdana" w:hAnsi="Verdana" w:cs="Verdana"/>
                  <w:sz w:val="20"/>
                  <w:szCs w:val="20"/>
                </w:rPr>
                <w:delText xml:space="preserve">e transaction mentioned on </w:delText>
              </w:r>
            </w:del>
            <w:r>
              <w:rPr>
                <w:rFonts w:ascii="Verdana" w:hAnsi="Verdana" w:cs="Verdana"/>
                <w:sz w:val="20"/>
                <w:szCs w:val="20"/>
              </w:rPr>
              <w:t>this Agreement</w:t>
            </w:r>
            <w:ins w:id="425" w:author="OLTRE" w:date="2024-07-08T13:11:00Z">
              <w:r>
                <w:rPr>
                  <w:rFonts w:ascii="Verdana" w:hAnsi="Verdana" w:cs="Verdana"/>
                  <w:sz w:val="20"/>
                  <w:szCs w:val="20"/>
                </w:rPr>
                <w:t xml:space="preserve"> in accordance to Article 10.1.2 of this Agreement</w:t>
              </w:r>
              <w:commentRangeStart w:id="426"/>
              <w:commentRangeEnd w:id="422"/>
              <w:commentRangeEnd w:id="426"/>
              <w:r w:rsidR="003010D3">
                <w:rPr>
                  <w:rStyle w:val="CommentReference"/>
                  <w:rFonts w:ascii="Times New Roman" w:eastAsia="Times New Roman" w:hAnsi="Times New Roman" w:cs="Times New Roman"/>
                </w:rPr>
                <w:commentReference w:id="426"/>
              </w:r>
              <w:r w:rsidR="003010D3">
                <w:rPr>
                  <w:rStyle w:val="CommentReference"/>
                  <w:rFonts w:ascii="Times New Roman" w:eastAsia="Times New Roman" w:hAnsi="Times New Roman" w:cs="Times New Roman"/>
                </w:rPr>
                <w:commentReference w:id="422"/>
              </w:r>
            </w:ins>
            <w:r w:rsidR="000F1DA0" w:rsidRPr="003B691E">
              <w:rPr>
                <w:rFonts w:ascii="Verdana" w:hAnsi="Verdana" w:cs="Verdana"/>
                <w:sz w:val="20"/>
                <w:szCs w:val="20"/>
              </w:rPr>
              <w:t>.</w:t>
            </w:r>
          </w:p>
        </w:tc>
        <w:tc>
          <w:tcPr>
            <w:tcW w:w="257" w:type="dxa"/>
            <w:tcPrChange w:id="427" w:author="OLTRE" w:date="2024-07-08T13:11:00Z">
              <w:tcPr>
                <w:tcW w:w="257" w:type="dxa"/>
              </w:tcPr>
            </w:tcPrChange>
          </w:tcPr>
          <w:p w14:paraId="4FCA84A5" w14:textId="77777777" w:rsidR="000F1DA0" w:rsidRPr="00774A9A" w:rsidRDefault="000F1DA0" w:rsidP="000F1DA0">
            <w:pPr>
              <w:spacing w:after="120"/>
              <w:rPr>
                <w:rFonts w:ascii="Verdana" w:hAnsi="Verdana"/>
                <w:sz w:val="20"/>
              </w:rPr>
            </w:pPr>
          </w:p>
        </w:tc>
        <w:tc>
          <w:tcPr>
            <w:tcW w:w="4985" w:type="dxa"/>
            <w:tcPrChange w:id="428" w:author="OLTRE" w:date="2024-07-08T13:11:00Z">
              <w:tcPr>
                <w:tcW w:w="4985" w:type="dxa"/>
                <w:gridSpan w:val="2"/>
              </w:tcPr>
            </w:tcPrChange>
          </w:tcPr>
          <w:p w14:paraId="7D30B2D4" w14:textId="757DBFD9" w:rsidR="000F1DA0" w:rsidRDefault="000F1DA0" w:rsidP="000F1DA0">
            <w:pPr>
              <w:spacing w:after="120"/>
              <w:ind w:left="766" w:hanging="756"/>
              <w:jc w:val="both"/>
              <w:rPr>
                <w:rFonts w:ascii="Verdana" w:hAnsi="Verdana" w:cs="Verdana"/>
                <w:sz w:val="20"/>
                <w:szCs w:val="20"/>
              </w:rPr>
            </w:pPr>
            <w:r>
              <w:rPr>
                <w:rFonts w:ascii="Verdana" w:hAnsi="Verdana" w:cs="Verdana"/>
                <w:sz w:val="20"/>
                <w:szCs w:val="20"/>
              </w:rPr>
              <w:t xml:space="preserve">7.8.    </w:t>
            </w:r>
            <w:r w:rsidRPr="00191CBD">
              <w:rPr>
                <w:rFonts w:ascii="Verdana" w:hAnsi="Verdana" w:cs="Verdana"/>
                <w:sz w:val="20"/>
                <w:szCs w:val="20"/>
              </w:rPr>
              <w:t xml:space="preserve">Masing-masing Jaminan yang diberikan oleh Penjual kepada Pembeli sebagaimana tercantum dalam </w:t>
            </w:r>
            <w:del w:id="429" w:author="OLTRE" w:date="2024-07-08T13:11:00Z">
              <w:r w:rsidR="00191CBD" w:rsidRPr="00191CBD">
                <w:rPr>
                  <w:rFonts w:ascii="Verdana" w:hAnsi="Verdana" w:cs="Verdana"/>
                  <w:sz w:val="20"/>
                  <w:szCs w:val="20"/>
                </w:rPr>
                <w:delText>Jadwal</w:delText>
              </w:r>
            </w:del>
            <w:ins w:id="430" w:author="OLTRE" w:date="2024-07-08T13:11:00Z">
              <w:r w:rsidR="00661E54">
                <w:rPr>
                  <w:rFonts w:ascii="Verdana" w:hAnsi="Verdana" w:cs="Verdana"/>
                  <w:sz w:val="20"/>
                  <w:szCs w:val="20"/>
                </w:rPr>
                <w:t>Lampiran</w:t>
              </w:r>
            </w:ins>
            <w:r w:rsidRPr="00191CBD">
              <w:rPr>
                <w:rFonts w:ascii="Verdana" w:hAnsi="Verdana" w:cs="Verdana"/>
                <w:sz w:val="20"/>
                <w:szCs w:val="20"/>
              </w:rPr>
              <w:t xml:space="preserve"> 4 akan berlaku dan </w:t>
            </w:r>
            <w:r w:rsidRPr="00191CBD">
              <w:rPr>
                <w:rFonts w:ascii="Verdana" w:hAnsi="Verdana" w:cs="Verdana"/>
                <w:sz w:val="20"/>
                <w:szCs w:val="20"/>
              </w:rPr>
              <w:lastRenderedPageBreak/>
              <w:t xml:space="preserve">terus berlaku sejak Tanggal Penandatanganan dan seterusnya dan akan tetap berlaku </w:t>
            </w:r>
            <w:del w:id="431" w:author="OLTRE" w:date="2024-07-08T13:11:00Z">
              <w:r w:rsidR="00191CBD" w:rsidRPr="00191CBD">
                <w:rPr>
                  <w:rFonts w:ascii="Verdana" w:hAnsi="Verdana" w:cs="Verdana"/>
                  <w:sz w:val="20"/>
                  <w:szCs w:val="20"/>
                </w:rPr>
                <w:delText>setelah selesainya transaksi yang di</w:delText>
              </w:r>
              <w:r w:rsidR="00191CBD">
                <w:rPr>
                  <w:rFonts w:ascii="Verdana" w:hAnsi="Verdana" w:cs="Verdana"/>
                  <w:sz w:val="20"/>
                  <w:szCs w:val="20"/>
                </w:rPr>
                <w:delText>atur</w:delText>
              </w:r>
              <w:r w:rsidR="00191CBD" w:rsidRPr="00191CBD">
                <w:rPr>
                  <w:rFonts w:ascii="Verdana" w:hAnsi="Verdana" w:cs="Verdana"/>
                  <w:sz w:val="20"/>
                  <w:szCs w:val="20"/>
                </w:rPr>
                <w:delText xml:space="preserve"> dalam</w:delText>
              </w:r>
            </w:del>
            <w:ins w:id="432" w:author="OLTRE" w:date="2024-07-08T13:11:00Z">
              <w:r w:rsidR="003010D3">
                <w:rPr>
                  <w:rFonts w:ascii="Verdana" w:hAnsi="Verdana" w:cs="Verdana"/>
                  <w:sz w:val="20"/>
                  <w:szCs w:val="20"/>
                </w:rPr>
                <w:t>walaupun telah terjadi pengakhiran Perjanjian ini sesuai dengan Pasal 10.1.2</w:t>
              </w:r>
            </w:ins>
            <w:r w:rsidR="003010D3">
              <w:rPr>
                <w:rFonts w:ascii="Verdana" w:hAnsi="Verdana" w:cs="Verdana"/>
                <w:sz w:val="20"/>
                <w:szCs w:val="20"/>
              </w:rPr>
              <w:t xml:space="preserve"> Perjanjian ini</w:t>
            </w:r>
            <w:r w:rsidRPr="00191CBD">
              <w:rPr>
                <w:rFonts w:ascii="Verdana" w:hAnsi="Verdana" w:cs="Verdana"/>
                <w:sz w:val="20"/>
                <w:szCs w:val="20"/>
              </w:rPr>
              <w:t xml:space="preserve">. </w:t>
            </w:r>
          </w:p>
          <w:p w14:paraId="274FA11C" w14:textId="5D4EE2CE" w:rsidR="000F1DA0" w:rsidRPr="00774A9A" w:rsidRDefault="000F1DA0" w:rsidP="000F1DA0">
            <w:pPr>
              <w:spacing w:after="120"/>
              <w:ind w:left="766" w:hanging="756"/>
              <w:jc w:val="both"/>
              <w:rPr>
                <w:rFonts w:ascii="Verdana" w:hAnsi="Verdana"/>
                <w:sz w:val="20"/>
              </w:rPr>
            </w:pPr>
          </w:p>
        </w:tc>
      </w:tr>
      <w:tr w:rsidR="000F1DA0" w:rsidRPr="00E1614A" w14:paraId="23044859" w14:textId="77777777" w:rsidTr="005A3E6C">
        <w:trPr>
          <w:trPrChange w:id="433" w:author="OLTRE" w:date="2024-07-08T13:11:00Z">
            <w:trPr>
              <w:gridBefore w:val="1"/>
            </w:trPr>
          </w:trPrChange>
        </w:trPr>
        <w:tc>
          <w:tcPr>
            <w:tcW w:w="4823" w:type="dxa"/>
            <w:tcPrChange w:id="434" w:author="OLTRE" w:date="2024-07-08T13:11:00Z">
              <w:tcPr>
                <w:tcW w:w="4823" w:type="dxa"/>
                <w:gridSpan w:val="3"/>
              </w:tcPr>
            </w:tcPrChange>
          </w:tcPr>
          <w:p w14:paraId="21BF5B54" w14:textId="77777777" w:rsidR="000F1DA0" w:rsidRPr="00774A9A" w:rsidRDefault="000F1DA0" w:rsidP="000F1DA0">
            <w:pPr>
              <w:pStyle w:val="ListParagraph"/>
              <w:numPr>
                <w:ilvl w:val="0"/>
                <w:numId w:val="5"/>
              </w:numPr>
              <w:spacing w:after="120"/>
              <w:ind w:left="744" w:hanging="744"/>
              <w:contextualSpacing w:val="0"/>
              <w:jc w:val="both"/>
              <w:rPr>
                <w:rFonts w:ascii="Verdana" w:hAnsi="Verdana"/>
                <w:sz w:val="20"/>
              </w:rPr>
            </w:pPr>
            <w:r w:rsidRPr="00774A9A">
              <w:rPr>
                <w:rFonts w:ascii="Verdana" w:hAnsi="Verdana"/>
                <w:b/>
                <w:spacing w:val="-3"/>
                <w:sz w:val="20"/>
              </w:rPr>
              <w:lastRenderedPageBreak/>
              <w:t>INDEMNIFICATION AND SECURITY</w:t>
            </w:r>
          </w:p>
        </w:tc>
        <w:tc>
          <w:tcPr>
            <w:tcW w:w="257" w:type="dxa"/>
            <w:tcPrChange w:id="435" w:author="OLTRE" w:date="2024-07-08T13:11:00Z">
              <w:tcPr>
                <w:tcW w:w="257" w:type="dxa"/>
              </w:tcPr>
            </w:tcPrChange>
          </w:tcPr>
          <w:p w14:paraId="451F6D86" w14:textId="77777777" w:rsidR="000F1DA0" w:rsidRPr="00774A9A" w:rsidRDefault="000F1DA0" w:rsidP="000F1DA0">
            <w:pPr>
              <w:spacing w:after="120"/>
              <w:rPr>
                <w:rFonts w:ascii="Verdana" w:hAnsi="Verdana"/>
                <w:sz w:val="20"/>
              </w:rPr>
            </w:pPr>
          </w:p>
        </w:tc>
        <w:tc>
          <w:tcPr>
            <w:tcW w:w="4985" w:type="dxa"/>
            <w:tcPrChange w:id="436" w:author="OLTRE" w:date="2024-07-08T13:11:00Z">
              <w:tcPr>
                <w:tcW w:w="4985" w:type="dxa"/>
                <w:gridSpan w:val="2"/>
              </w:tcPr>
            </w:tcPrChange>
          </w:tcPr>
          <w:p w14:paraId="61B97682" w14:textId="6BE7F9FE" w:rsidR="000F1DA0" w:rsidRPr="00774A9A" w:rsidRDefault="000F1DA0" w:rsidP="000F1DA0">
            <w:pPr>
              <w:pStyle w:val="ListParagraph"/>
              <w:numPr>
                <w:ilvl w:val="0"/>
                <w:numId w:val="6"/>
              </w:numPr>
              <w:spacing w:after="120"/>
              <w:ind w:left="766" w:hanging="766"/>
              <w:contextualSpacing w:val="0"/>
              <w:jc w:val="both"/>
              <w:rPr>
                <w:rFonts w:ascii="Verdana" w:hAnsi="Verdana"/>
                <w:b/>
                <w:sz w:val="20"/>
              </w:rPr>
            </w:pPr>
            <w:r w:rsidRPr="007F4951">
              <w:rPr>
                <w:rFonts w:ascii="Verdana" w:hAnsi="Verdana"/>
                <w:b/>
                <w:sz w:val="20"/>
              </w:rPr>
              <w:t xml:space="preserve">GANTI </w:t>
            </w:r>
            <w:r>
              <w:rPr>
                <w:rFonts w:ascii="Verdana" w:hAnsi="Verdana"/>
                <w:b/>
                <w:sz w:val="20"/>
              </w:rPr>
              <w:t>KE</w:t>
            </w:r>
            <w:r w:rsidRPr="007F4951">
              <w:rPr>
                <w:rFonts w:ascii="Verdana" w:hAnsi="Verdana"/>
                <w:b/>
                <w:sz w:val="20"/>
              </w:rPr>
              <w:t>RUGI</w:t>
            </w:r>
            <w:r>
              <w:rPr>
                <w:rFonts w:ascii="Verdana" w:hAnsi="Verdana"/>
                <w:b/>
                <w:sz w:val="20"/>
              </w:rPr>
              <w:t>AN</w:t>
            </w:r>
            <w:r w:rsidRPr="007F4951">
              <w:rPr>
                <w:rFonts w:ascii="Verdana" w:hAnsi="Verdana"/>
                <w:b/>
                <w:sz w:val="20"/>
              </w:rPr>
              <w:t xml:space="preserve"> DAN KEAMANAN</w:t>
            </w:r>
          </w:p>
        </w:tc>
      </w:tr>
      <w:tr w:rsidR="000F1DA0" w:rsidRPr="00E1614A" w14:paraId="4870AC82" w14:textId="77777777" w:rsidTr="005A3E6C">
        <w:trPr>
          <w:trPrChange w:id="437" w:author="OLTRE" w:date="2024-07-08T13:11:00Z">
            <w:trPr>
              <w:gridBefore w:val="1"/>
            </w:trPr>
          </w:trPrChange>
        </w:trPr>
        <w:tc>
          <w:tcPr>
            <w:tcW w:w="4823" w:type="dxa"/>
            <w:tcPrChange w:id="438" w:author="OLTRE" w:date="2024-07-08T13:11:00Z">
              <w:tcPr>
                <w:tcW w:w="4823" w:type="dxa"/>
                <w:gridSpan w:val="3"/>
              </w:tcPr>
            </w:tcPrChange>
          </w:tcPr>
          <w:p w14:paraId="2D74B1E3" w14:textId="3F17244E" w:rsidR="000F1DA0" w:rsidRPr="00774A9A" w:rsidRDefault="000F1DA0" w:rsidP="000F1DA0">
            <w:pPr>
              <w:pStyle w:val="ListParagraph"/>
              <w:numPr>
                <w:ilvl w:val="0"/>
                <w:numId w:val="63"/>
              </w:numPr>
              <w:spacing w:after="120"/>
              <w:ind w:left="766" w:hanging="766"/>
              <w:jc w:val="both"/>
              <w:rPr>
                <w:rFonts w:ascii="Verdana" w:hAnsi="Verdana"/>
                <w:spacing w:val="-3"/>
                <w:sz w:val="20"/>
              </w:rPr>
            </w:pPr>
            <w:r w:rsidRPr="003B691E">
              <w:rPr>
                <w:rFonts w:ascii="Verdana" w:hAnsi="Verdana" w:cs="Verdana"/>
                <w:sz w:val="20"/>
                <w:szCs w:val="20"/>
              </w:rPr>
              <w:t xml:space="preserve">The </w:t>
            </w:r>
            <w:r w:rsidRPr="00774A9A">
              <w:rPr>
                <w:rFonts w:ascii="Verdana" w:hAnsi="Verdana"/>
                <w:sz w:val="20"/>
              </w:rPr>
              <w:t>Seller</w:t>
            </w:r>
            <w:r w:rsidRPr="003B691E">
              <w:rPr>
                <w:rFonts w:ascii="Verdana" w:hAnsi="Verdana" w:cs="Verdana"/>
                <w:sz w:val="20"/>
                <w:szCs w:val="20"/>
              </w:rPr>
              <w:t xml:space="preserve"> shall indemnify (and keep indemnified) and hold harmless the </w:t>
            </w:r>
            <w:r w:rsidRPr="00774A9A">
              <w:rPr>
                <w:rFonts w:ascii="Verdana" w:hAnsi="Verdana"/>
                <w:sz w:val="20"/>
              </w:rPr>
              <w:t>Purchaser</w:t>
            </w:r>
            <w:r w:rsidRPr="003B691E">
              <w:rPr>
                <w:rFonts w:ascii="Verdana" w:hAnsi="Verdana" w:cs="Verdana"/>
                <w:sz w:val="20"/>
                <w:szCs w:val="20"/>
              </w:rPr>
              <w:t xml:space="preserve"> from and against any and all </w:t>
            </w:r>
            <w:r w:rsidRPr="00774A9A">
              <w:rPr>
                <w:rFonts w:ascii="Verdana" w:hAnsi="Verdana"/>
                <w:sz w:val="20"/>
              </w:rPr>
              <w:t>Losses</w:t>
            </w:r>
            <w:r w:rsidRPr="003B691E">
              <w:rPr>
                <w:rFonts w:ascii="Verdana" w:hAnsi="Verdana" w:cs="Verdana"/>
                <w:sz w:val="20"/>
                <w:szCs w:val="20"/>
              </w:rPr>
              <w:t xml:space="preserve"> (on and after any applicable taxes) and pay to the Purchaser on demand an amount equal to all Losses suffered or incurred by the </w:t>
            </w:r>
            <w:r w:rsidRPr="00774A9A">
              <w:rPr>
                <w:rFonts w:ascii="Verdana" w:hAnsi="Verdana"/>
                <w:sz w:val="20"/>
              </w:rPr>
              <w:t>Purchaser</w:t>
            </w:r>
            <w:r w:rsidRPr="003B691E">
              <w:rPr>
                <w:rFonts w:ascii="Verdana" w:hAnsi="Verdana" w:cs="Verdana"/>
                <w:sz w:val="20"/>
                <w:szCs w:val="20"/>
              </w:rPr>
              <w:t xml:space="preserve">  as a result of or on account of:</w:t>
            </w:r>
          </w:p>
        </w:tc>
        <w:tc>
          <w:tcPr>
            <w:tcW w:w="257" w:type="dxa"/>
            <w:tcPrChange w:id="439" w:author="OLTRE" w:date="2024-07-08T13:11:00Z">
              <w:tcPr>
                <w:tcW w:w="257" w:type="dxa"/>
              </w:tcPr>
            </w:tcPrChange>
          </w:tcPr>
          <w:p w14:paraId="70D911AD" w14:textId="77777777" w:rsidR="000F1DA0" w:rsidRPr="00774A9A" w:rsidRDefault="000F1DA0" w:rsidP="000F1DA0">
            <w:pPr>
              <w:spacing w:after="120"/>
              <w:rPr>
                <w:rFonts w:ascii="Verdana" w:hAnsi="Verdana"/>
                <w:sz w:val="20"/>
              </w:rPr>
            </w:pPr>
          </w:p>
        </w:tc>
        <w:tc>
          <w:tcPr>
            <w:tcW w:w="4985" w:type="dxa"/>
            <w:tcPrChange w:id="440" w:author="OLTRE" w:date="2024-07-08T13:11:00Z">
              <w:tcPr>
                <w:tcW w:w="4985" w:type="dxa"/>
                <w:gridSpan w:val="2"/>
              </w:tcPr>
            </w:tcPrChange>
          </w:tcPr>
          <w:p w14:paraId="52880D3D" w14:textId="0D94C367" w:rsidR="000F1DA0" w:rsidRPr="00774A9A" w:rsidRDefault="000F1DA0" w:rsidP="000F1DA0">
            <w:pPr>
              <w:pStyle w:val="ListParagraph"/>
              <w:numPr>
                <w:ilvl w:val="1"/>
                <w:numId w:val="5"/>
              </w:numPr>
              <w:spacing w:after="120"/>
              <w:ind w:left="766" w:hanging="766"/>
              <w:jc w:val="both"/>
              <w:rPr>
                <w:rFonts w:ascii="Verdana" w:hAnsi="Verdana"/>
                <w:sz w:val="20"/>
              </w:rPr>
            </w:pPr>
            <w:r w:rsidRPr="00774A9A">
              <w:rPr>
                <w:rFonts w:ascii="Verdana" w:hAnsi="Verdana" w:cs="Verdana"/>
                <w:sz w:val="20"/>
                <w:szCs w:val="20"/>
              </w:rPr>
              <w:t xml:space="preserve">Penjual </w:t>
            </w:r>
            <w:r>
              <w:rPr>
                <w:rFonts w:ascii="Verdana" w:hAnsi="Verdana" w:cs="Verdana"/>
                <w:sz w:val="20"/>
                <w:szCs w:val="20"/>
              </w:rPr>
              <w:t>wajib</w:t>
            </w:r>
            <w:r w:rsidRPr="00774A9A">
              <w:rPr>
                <w:rFonts w:ascii="Verdana" w:hAnsi="Verdana" w:cs="Verdana"/>
                <w:sz w:val="20"/>
                <w:szCs w:val="20"/>
              </w:rPr>
              <w:t xml:space="preserve"> mengganti kerugian (dan tetap memberikan ganti rugi) dan membebaskan Pembeli dari dan terhadap setiap dan seluruh Kerugian (</w:t>
            </w:r>
            <w:r w:rsidRPr="005A3E6C">
              <w:rPr>
                <w:rFonts w:ascii="Verdana" w:hAnsi="Verdana"/>
                <w:sz w:val="20"/>
                <w:rPrChange w:id="441" w:author="OLTRE" w:date="2024-07-08T13:11:00Z">
                  <w:rPr>
                    <w:rFonts w:ascii="Verdana" w:hAnsi="Verdana"/>
                    <w:sz w:val="20"/>
                    <w:highlight w:val="yellow"/>
                  </w:rPr>
                </w:rPrChange>
              </w:rPr>
              <w:t>dengan atau setelah dipotong pajak</w:t>
            </w:r>
            <w:r w:rsidRPr="003010D3">
              <w:rPr>
                <w:rFonts w:ascii="Verdana" w:hAnsi="Verdana" w:cs="Verdana"/>
                <w:sz w:val="20"/>
                <w:szCs w:val="20"/>
              </w:rPr>
              <w:t xml:space="preserve"> apa pun yang berlaku) dan membayar kepada Pembeli berdasarkan perm</w:t>
            </w:r>
            <w:r w:rsidRPr="00774A9A">
              <w:rPr>
                <w:rFonts w:ascii="Verdana" w:hAnsi="Verdana" w:cs="Verdana"/>
                <w:sz w:val="20"/>
                <w:szCs w:val="20"/>
              </w:rPr>
              <w:t>intaan jumlah yang sama dengan seluruh Kerugian yang diderita atau dialami oleh Pembeli sebagai suatu akibat atau karena:</w:t>
            </w:r>
          </w:p>
        </w:tc>
      </w:tr>
      <w:tr w:rsidR="000F1DA0" w:rsidRPr="00E1614A" w14:paraId="50159061" w14:textId="77777777" w:rsidTr="005A3E6C">
        <w:trPr>
          <w:trPrChange w:id="442" w:author="OLTRE" w:date="2024-07-08T13:11:00Z">
            <w:trPr>
              <w:gridBefore w:val="1"/>
            </w:trPr>
          </w:trPrChange>
        </w:trPr>
        <w:tc>
          <w:tcPr>
            <w:tcW w:w="4823" w:type="dxa"/>
            <w:tcPrChange w:id="443" w:author="OLTRE" w:date="2024-07-08T13:11:00Z">
              <w:tcPr>
                <w:tcW w:w="4823" w:type="dxa"/>
                <w:gridSpan w:val="3"/>
              </w:tcPr>
            </w:tcPrChange>
          </w:tcPr>
          <w:p w14:paraId="5A25C40F" w14:textId="7F76651D" w:rsidR="000F1DA0" w:rsidRPr="003B691E" w:rsidRDefault="000F1DA0" w:rsidP="000F1DA0">
            <w:pPr>
              <w:pStyle w:val="ListParagraph"/>
              <w:numPr>
                <w:ilvl w:val="0"/>
                <w:numId w:val="64"/>
              </w:numPr>
              <w:spacing w:after="120"/>
              <w:ind w:left="1316" w:hanging="567"/>
              <w:jc w:val="both"/>
              <w:rPr>
                <w:rFonts w:ascii="Verdana" w:hAnsi="Verdana" w:cs="Verdana"/>
                <w:sz w:val="20"/>
                <w:szCs w:val="20"/>
              </w:rPr>
            </w:pPr>
            <w:r w:rsidRPr="003B691E">
              <w:rPr>
                <w:rFonts w:ascii="Verdana" w:hAnsi="Verdana" w:cs="Verdana"/>
                <w:sz w:val="20"/>
                <w:szCs w:val="20"/>
              </w:rPr>
              <w:t>any breach of, or inaccuracy in respect of, any of the Warranties;</w:t>
            </w:r>
          </w:p>
        </w:tc>
        <w:tc>
          <w:tcPr>
            <w:tcW w:w="257" w:type="dxa"/>
            <w:tcPrChange w:id="444" w:author="OLTRE" w:date="2024-07-08T13:11:00Z">
              <w:tcPr>
                <w:tcW w:w="257" w:type="dxa"/>
              </w:tcPr>
            </w:tcPrChange>
          </w:tcPr>
          <w:p w14:paraId="75DF6B7B" w14:textId="77777777" w:rsidR="000F1DA0" w:rsidRPr="00DF08F3" w:rsidRDefault="000F1DA0" w:rsidP="000F1DA0">
            <w:pPr>
              <w:spacing w:after="120"/>
              <w:rPr>
                <w:rFonts w:ascii="Verdana" w:hAnsi="Verdana"/>
                <w:sz w:val="20"/>
                <w:szCs w:val="20"/>
              </w:rPr>
            </w:pPr>
          </w:p>
        </w:tc>
        <w:tc>
          <w:tcPr>
            <w:tcW w:w="4985" w:type="dxa"/>
            <w:tcPrChange w:id="445" w:author="OLTRE" w:date="2024-07-08T13:11:00Z">
              <w:tcPr>
                <w:tcW w:w="4985" w:type="dxa"/>
                <w:gridSpan w:val="2"/>
              </w:tcPr>
            </w:tcPrChange>
          </w:tcPr>
          <w:p w14:paraId="172B4D70" w14:textId="3F078A0B" w:rsidR="000F1DA0" w:rsidRPr="00774A9A" w:rsidRDefault="000F1DA0" w:rsidP="000F1DA0">
            <w:pPr>
              <w:pStyle w:val="ListParagraph"/>
              <w:spacing w:after="120"/>
              <w:ind w:left="1191" w:hanging="425"/>
              <w:contextualSpacing w:val="0"/>
              <w:jc w:val="both"/>
              <w:rPr>
                <w:rFonts w:ascii="Verdana" w:hAnsi="Verdana" w:cs="Verdana"/>
                <w:sz w:val="20"/>
                <w:szCs w:val="20"/>
              </w:rPr>
            </w:pPr>
            <w:r w:rsidRPr="00774A9A">
              <w:rPr>
                <w:rFonts w:ascii="Verdana" w:hAnsi="Verdana" w:cs="Verdana"/>
                <w:sz w:val="20"/>
                <w:szCs w:val="20"/>
              </w:rPr>
              <w:t>a.</w:t>
            </w:r>
            <w:r>
              <w:rPr>
                <w:rFonts w:ascii="Verdana" w:hAnsi="Verdana" w:cs="Verdana"/>
                <w:sz w:val="20"/>
                <w:szCs w:val="20"/>
              </w:rPr>
              <w:t xml:space="preserve"> </w:t>
            </w:r>
            <w:r w:rsidRPr="00DF08F3">
              <w:rPr>
                <w:rFonts w:ascii="Verdana" w:hAnsi="Verdana" w:cs="Verdana"/>
                <w:sz w:val="20"/>
                <w:szCs w:val="20"/>
              </w:rPr>
              <w:t>setiap pelanggaran, atau ketidakakuratan sehubungan dengan, salah satu Jaminan</w:t>
            </w:r>
            <w:r>
              <w:rPr>
                <w:rFonts w:ascii="Verdana" w:hAnsi="Verdana" w:cs="Verdana"/>
                <w:sz w:val="20"/>
                <w:szCs w:val="20"/>
              </w:rPr>
              <w:t>-Jaminan</w:t>
            </w:r>
            <w:r w:rsidRPr="00DF08F3">
              <w:rPr>
                <w:rFonts w:ascii="Verdana" w:hAnsi="Verdana" w:cs="Verdana"/>
                <w:sz w:val="20"/>
                <w:szCs w:val="20"/>
              </w:rPr>
              <w:t>;</w:t>
            </w:r>
          </w:p>
        </w:tc>
      </w:tr>
      <w:tr w:rsidR="000F1DA0" w:rsidRPr="00E1614A" w14:paraId="1D687E9B" w14:textId="77777777" w:rsidTr="005A3E6C">
        <w:trPr>
          <w:trPrChange w:id="446" w:author="OLTRE" w:date="2024-07-08T13:11:00Z">
            <w:trPr>
              <w:gridBefore w:val="1"/>
            </w:trPr>
          </w:trPrChange>
        </w:trPr>
        <w:tc>
          <w:tcPr>
            <w:tcW w:w="4823" w:type="dxa"/>
            <w:tcPrChange w:id="447" w:author="OLTRE" w:date="2024-07-08T13:11:00Z">
              <w:tcPr>
                <w:tcW w:w="4823" w:type="dxa"/>
                <w:gridSpan w:val="3"/>
              </w:tcPr>
            </w:tcPrChange>
          </w:tcPr>
          <w:p w14:paraId="238DB900" w14:textId="5208215D" w:rsidR="000F1DA0" w:rsidRPr="003B691E" w:rsidRDefault="000F1DA0" w:rsidP="000F1DA0">
            <w:pPr>
              <w:pStyle w:val="ListParagraph"/>
              <w:numPr>
                <w:ilvl w:val="0"/>
                <w:numId w:val="64"/>
              </w:numPr>
              <w:spacing w:after="120"/>
              <w:ind w:left="1316" w:hanging="567"/>
              <w:jc w:val="both"/>
              <w:rPr>
                <w:rFonts w:ascii="Verdana" w:hAnsi="Verdana" w:cs="Verdana"/>
                <w:sz w:val="20"/>
                <w:szCs w:val="20"/>
              </w:rPr>
            </w:pPr>
            <w:r w:rsidRPr="003B691E">
              <w:rPr>
                <w:rFonts w:ascii="Verdana" w:hAnsi="Verdana" w:cs="Verdana"/>
                <w:sz w:val="20"/>
                <w:szCs w:val="20"/>
              </w:rPr>
              <w:t>any breach or failure to perform or comply with the provisions of this Agreement;</w:t>
            </w:r>
          </w:p>
        </w:tc>
        <w:tc>
          <w:tcPr>
            <w:tcW w:w="257" w:type="dxa"/>
            <w:tcPrChange w:id="448" w:author="OLTRE" w:date="2024-07-08T13:11:00Z">
              <w:tcPr>
                <w:tcW w:w="257" w:type="dxa"/>
              </w:tcPr>
            </w:tcPrChange>
          </w:tcPr>
          <w:p w14:paraId="0EFEFF08" w14:textId="77777777" w:rsidR="000F1DA0" w:rsidRPr="00E1614A" w:rsidRDefault="000F1DA0" w:rsidP="000F1DA0">
            <w:pPr>
              <w:spacing w:after="120"/>
              <w:rPr>
                <w:rFonts w:ascii="Verdana" w:hAnsi="Verdana"/>
                <w:sz w:val="20"/>
                <w:szCs w:val="20"/>
              </w:rPr>
            </w:pPr>
          </w:p>
        </w:tc>
        <w:tc>
          <w:tcPr>
            <w:tcW w:w="4985" w:type="dxa"/>
            <w:tcPrChange w:id="449" w:author="OLTRE" w:date="2024-07-08T13:11:00Z">
              <w:tcPr>
                <w:tcW w:w="4985" w:type="dxa"/>
                <w:gridSpan w:val="2"/>
              </w:tcPr>
            </w:tcPrChange>
          </w:tcPr>
          <w:p w14:paraId="678A9B10" w14:textId="616DBED5" w:rsidR="000F1DA0" w:rsidRPr="00774A9A" w:rsidRDefault="000F1DA0" w:rsidP="000F1DA0">
            <w:pPr>
              <w:pStyle w:val="ListParagraph"/>
              <w:spacing w:after="120"/>
              <w:ind w:left="1191" w:hanging="425"/>
              <w:contextualSpacing w:val="0"/>
              <w:jc w:val="both"/>
              <w:rPr>
                <w:rFonts w:ascii="Verdana" w:hAnsi="Verdana" w:cs="Verdana"/>
                <w:sz w:val="20"/>
                <w:szCs w:val="20"/>
              </w:rPr>
            </w:pPr>
            <w:r w:rsidRPr="00774A9A">
              <w:rPr>
                <w:rFonts w:ascii="Verdana" w:hAnsi="Verdana" w:cs="Verdana"/>
                <w:sz w:val="20"/>
                <w:szCs w:val="20"/>
              </w:rPr>
              <w:t xml:space="preserve">b. </w:t>
            </w:r>
            <w:r>
              <w:rPr>
                <w:rFonts w:ascii="Verdana" w:hAnsi="Verdana" w:cs="Verdana"/>
                <w:sz w:val="20"/>
                <w:szCs w:val="20"/>
              </w:rPr>
              <w:t xml:space="preserve">  </w:t>
            </w:r>
            <w:r w:rsidRPr="00A64EB4">
              <w:rPr>
                <w:rFonts w:ascii="Verdana" w:hAnsi="Verdana" w:cs="Verdana"/>
                <w:sz w:val="20"/>
                <w:szCs w:val="20"/>
              </w:rPr>
              <w:t xml:space="preserve">pelanggaran atau kegagalan apa pun </w:t>
            </w:r>
            <w:r>
              <w:rPr>
                <w:rFonts w:ascii="Verdana" w:hAnsi="Verdana" w:cs="Verdana"/>
                <w:sz w:val="20"/>
                <w:szCs w:val="20"/>
              </w:rPr>
              <w:t>dalam</w:t>
            </w:r>
            <w:r w:rsidRPr="00A64EB4">
              <w:rPr>
                <w:rFonts w:ascii="Verdana" w:hAnsi="Verdana" w:cs="Verdana"/>
                <w:sz w:val="20"/>
                <w:szCs w:val="20"/>
              </w:rPr>
              <w:t xml:space="preserve"> melaksanakan atau mematuhi ketentuan Perjanjian ini;</w:t>
            </w:r>
          </w:p>
        </w:tc>
      </w:tr>
      <w:tr w:rsidR="000F1DA0" w:rsidRPr="00E1614A" w14:paraId="573F78D0" w14:textId="77777777" w:rsidTr="005A3E6C">
        <w:trPr>
          <w:trPrChange w:id="450" w:author="OLTRE" w:date="2024-07-08T13:11:00Z">
            <w:trPr>
              <w:gridBefore w:val="1"/>
            </w:trPr>
          </w:trPrChange>
        </w:trPr>
        <w:tc>
          <w:tcPr>
            <w:tcW w:w="4823" w:type="dxa"/>
            <w:tcPrChange w:id="451" w:author="OLTRE" w:date="2024-07-08T13:11:00Z">
              <w:tcPr>
                <w:tcW w:w="4823" w:type="dxa"/>
                <w:gridSpan w:val="3"/>
              </w:tcPr>
            </w:tcPrChange>
          </w:tcPr>
          <w:p w14:paraId="7662CAB9" w14:textId="7600C41B" w:rsidR="000F1DA0" w:rsidRPr="003B691E" w:rsidRDefault="000F1DA0" w:rsidP="000F1DA0">
            <w:pPr>
              <w:pStyle w:val="ListParagraph"/>
              <w:numPr>
                <w:ilvl w:val="0"/>
                <w:numId w:val="64"/>
              </w:numPr>
              <w:spacing w:after="120"/>
              <w:ind w:left="1316" w:hanging="567"/>
              <w:jc w:val="both"/>
              <w:rPr>
                <w:rFonts w:ascii="Verdana" w:hAnsi="Verdana" w:cs="Verdana"/>
                <w:sz w:val="20"/>
                <w:szCs w:val="20"/>
              </w:rPr>
            </w:pPr>
            <w:r w:rsidRPr="003B691E">
              <w:rPr>
                <w:rFonts w:ascii="Verdana" w:hAnsi="Verdana" w:cs="Verdana"/>
                <w:sz w:val="20"/>
                <w:szCs w:val="20"/>
              </w:rPr>
              <w:t xml:space="preserve">any claim, demand, suit, or otherwise brought against the Purchaser by any third party (including any governmental authority, body, or agency) </w:t>
            </w:r>
            <w:r>
              <w:rPr>
                <w:rFonts w:ascii="Verdana" w:hAnsi="Verdana" w:cs="Verdana"/>
                <w:sz w:val="20"/>
                <w:szCs w:val="20"/>
              </w:rPr>
              <w:t xml:space="preserve">in relation to the sale and purchase of </w:t>
            </w:r>
            <w:r w:rsidRPr="003B691E">
              <w:rPr>
                <w:rFonts w:ascii="Verdana" w:hAnsi="Verdana" w:cs="Verdana"/>
                <w:sz w:val="20"/>
                <w:szCs w:val="20"/>
              </w:rPr>
              <w:t>the Shares</w:t>
            </w:r>
            <w:r>
              <w:rPr>
                <w:rFonts w:ascii="Verdana" w:hAnsi="Verdana" w:cs="Verdana"/>
                <w:sz w:val="20"/>
                <w:szCs w:val="20"/>
              </w:rPr>
              <w:t xml:space="preserve"> pursuant to this Agreement and the Deed of Transfer</w:t>
            </w:r>
            <w:r w:rsidRPr="003B691E">
              <w:rPr>
                <w:rFonts w:ascii="Verdana" w:hAnsi="Verdana" w:cs="Verdana"/>
                <w:sz w:val="20"/>
                <w:szCs w:val="20"/>
              </w:rPr>
              <w:t>; or</w:t>
            </w:r>
          </w:p>
        </w:tc>
        <w:tc>
          <w:tcPr>
            <w:tcW w:w="257" w:type="dxa"/>
            <w:tcPrChange w:id="452" w:author="OLTRE" w:date="2024-07-08T13:11:00Z">
              <w:tcPr>
                <w:tcW w:w="257" w:type="dxa"/>
              </w:tcPr>
            </w:tcPrChange>
          </w:tcPr>
          <w:p w14:paraId="47081723" w14:textId="77777777" w:rsidR="000F1DA0" w:rsidRPr="00E1614A" w:rsidRDefault="000F1DA0" w:rsidP="000F1DA0">
            <w:pPr>
              <w:spacing w:after="120"/>
              <w:rPr>
                <w:rFonts w:ascii="Verdana" w:hAnsi="Verdana"/>
                <w:sz w:val="20"/>
                <w:szCs w:val="20"/>
              </w:rPr>
            </w:pPr>
          </w:p>
        </w:tc>
        <w:tc>
          <w:tcPr>
            <w:tcW w:w="4985" w:type="dxa"/>
            <w:tcPrChange w:id="453" w:author="OLTRE" w:date="2024-07-08T13:11:00Z">
              <w:tcPr>
                <w:tcW w:w="4985" w:type="dxa"/>
                <w:gridSpan w:val="2"/>
              </w:tcPr>
            </w:tcPrChange>
          </w:tcPr>
          <w:p w14:paraId="1C6C8431" w14:textId="03411AB0" w:rsidR="000F1DA0" w:rsidRPr="00774A9A" w:rsidRDefault="000F1DA0" w:rsidP="000F1DA0">
            <w:pPr>
              <w:pStyle w:val="ListParagraph"/>
              <w:spacing w:after="120"/>
              <w:ind w:left="1191" w:hanging="425"/>
              <w:contextualSpacing w:val="0"/>
              <w:jc w:val="both"/>
              <w:rPr>
                <w:rFonts w:ascii="Verdana" w:hAnsi="Verdana" w:cs="Verdana"/>
                <w:sz w:val="20"/>
                <w:szCs w:val="20"/>
              </w:rPr>
            </w:pPr>
            <w:r w:rsidRPr="00774A9A">
              <w:rPr>
                <w:rFonts w:ascii="Verdana" w:hAnsi="Verdana" w:cs="Verdana"/>
                <w:sz w:val="20"/>
                <w:szCs w:val="20"/>
              </w:rPr>
              <w:t xml:space="preserve">c. </w:t>
            </w:r>
            <w:r>
              <w:rPr>
                <w:rFonts w:ascii="Verdana" w:hAnsi="Verdana" w:cs="Verdana"/>
                <w:sz w:val="20"/>
                <w:szCs w:val="20"/>
              </w:rPr>
              <w:t xml:space="preserve">  </w:t>
            </w:r>
            <w:r w:rsidRPr="00A64EB4">
              <w:rPr>
                <w:rFonts w:ascii="Verdana" w:hAnsi="Verdana" w:cs="Verdana"/>
                <w:sz w:val="20"/>
                <w:szCs w:val="20"/>
              </w:rPr>
              <w:t>setiap klaim, permintaan, gugatan, atau dengan cara lain yang diajukan terhadap Pembeli oleh pihak ketiga mana pun (termasuk otoritas, badan, atau agen pemerintah mana pun) sehubungan dengan penjualan dan pembelian Saham berdasarkan Perjanjian ini dan Akta Pengalihan; atau</w:t>
            </w:r>
          </w:p>
        </w:tc>
      </w:tr>
      <w:tr w:rsidR="000F1DA0" w:rsidRPr="00E1614A" w14:paraId="6DFA78D2" w14:textId="77777777" w:rsidTr="005A3E6C">
        <w:trPr>
          <w:trPrChange w:id="454" w:author="OLTRE" w:date="2024-07-08T13:11:00Z">
            <w:trPr>
              <w:gridBefore w:val="1"/>
            </w:trPr>
          </w:trPrChange>
        </w:trPr>
        <w:tc>
          <w:tcPr>
            <w:tcW w:w="4823" w:type="dxa"/>
            <w:tcPrChange w:id="455" w:author="OLTRE" w:date="2024-07-08T13:11:00Z">
              <w:tcPr>
                <w:tcW w:w="4823" w:type="dxa"/>
                <w:gridSpan w:val="3"/>
              </w:tcPr>
            </w:tcPrChange>
          </w:tcPr>
          <w:p w14:paraId="33D13CB2" w14:textId="5FD1BFAE" w:rsidR="000F1DA0" w:rsidRPr="003B691E" w:rsidRDefault="000F1DA0" w:rsidP="000F1DA0">
            <w:pPr>
              <w:pStyle w:val="ListParagraph"/>
              <w:numPr>
                <w:ilvl w:val="0"/>
                <w:numId w:val="64"/>
              </w:numPr>
              <w:spacing w:after="120"/>
              <w:ind w:left="1316" w:hanging="567"/>
              <w:jc w:val="both"/>
              <w:rPr>
                <w:rFonts w:ascii="Verdana" w:hAnsi="Verdana" w:cs="Verdana"/>
                <w:sz w:val="20"/>
                <w:szCs w:val="20"/>
              </w:rPr>
            </w:pPr>
            <w:r w:rsidRPr="003B691E">
              <w:rPr>
                <w:rFonts w:ascii="Verdana" w:hAnsi="Verdana" w:cs="Verdana"/>
                <w:sz w:val="20"/>
                <w:szCs w:val="20"/>
              </w:rPr>
              <w:t>any claim against the Purchaser  arising as a result of fraud, gross negligence, wilful misrepresentation or wilful omission by Seller.</w:t>
            </w:r>
          </w:p>
        </w:tc>
        <w:tc>
          <w:tcPr>
            <w:tcW w:w="257" w:type="dxa"/>
            <w:tcPrChange w:id="456" w:author="OLTRE" w:date="2024-07-08T13:11:00Z">
              <w:tcPr>
                <w:tcW w:w="257" w:type="dxa"/>
              </w:tcPr>
            </w:tcPrChange>
          </w:tcPr>
          <w:p w14:paraId="7D125366" w14:textId="77777777" w:rsidR="000F1DA0" w:rsidRPr="00E1614A" w:rsidRDefault="000F1DA0" w:rsidP="000F1DA0">
            <w:pPr>
              <w:spacing w:after="120"/>
              <w:rPr>
                <w:rFonts w:ascii="Verdana" w:hAnsi="Verdana"/>
                <w:sz w:val="20"/>
                <w:szCs w:val="20"/>
              </w:rPr>
            </w:pPr>
          </w:p>
        </w:tc>
        <w:tc>
          <w:tcPr>
            <w:tcW w:w="4985" w:type="dxa"/>
            <w:tcPrChange w:id="457" w:author="OLTRE" w:date="2024-07-08T13:11:00Z">
              <w:tcPr>
                <w:tcW w:w="4985" w:type="dxa"/>
                <w:gridSpan w:val="2"/>
              </w:tcPr>
            </w:tcPrChange>
          </w:tcPr>
          <w:p w14:paraId="43166EFC" w14:textId="7B54EF91" w:rsidR="000F1DA0" w:rsidRPr="00774A9A" w:rsidRDefault="000F1DA0" w:rsidP="000F1DA0">
            <w:pPr>
              <w:pStyle w:val="ListParagraph"/>
              <w:spacing w:after="120"/>
              <w:ind w:left="1191" w:hanging="425"/>
              <w:contextualSpacing w:val="0"/>
              <w:jc w:val="both"/>
              <w:rPr>
                <w:rFonts w:ascii="Verdana" w:hAnsi="Verdana" w:cs="Verdana"/>
                <w:sz w:val="20"/>
                <w:szCs w:val="20"/>
              </w:rPr>
            </w:pPr>
            <w:r w:rsidRPr="00774A9A">
              <w:rPr>
                <w:rFonts w:ascii="Verdana" w:hAnsi="Verdana" w:cs="Verdana"/>
                <w:sz w:val="20"/>
                <w:szCs w:val="20"/>
              </w:rPr>
              <w:t>d.</w:t>
            </w:r>
            <w:r>
              <w:rPr>
                <w:rFonts w:ascii="Verdana" w:hAnsi="Verdana" w:cs="Verdana"/>
                <w:sz w:val="20"/>
                <w:szCs w:val="20"/>
              </w:rPr>
              <w:t xml:space="preserve">    </w:t>
            </w:r>
            <w:r w:rsidRPr="00A64EB4">
              <w:rPr>
                <w:rFonts w:ascii="Verdana" w:hAnsi="Verdana" w:cs="Verdana"/>
                <w:sz w:val="20"/>
                <w:szCs w:val="20"/>
              </w:rPr>
              <w:t xml:space="preserve">segala </w:t>
            </w:r>
            <w:r>
              <w:rPr>
                <w:rFonts w:ascii="Verdana" w:hAnsi="Verdana" w:cs="Verdana"/>
                <w:sz w:val="20"/>
                <w:szCs w:val="20"/>
              </w:rPr>
              <w:t>klaim</w:t>
            </w:r>
            <w:r w:rsidRPr="00A64EB4">
              <w:rPr>
                <w:rFonts w:ascii="Verdana" w:hAnsi="Verdana" w:cs="Verdana"/>
                <w:sz w:val="20"/>
                <w:szCs w:val="20"/>
              </w:rPr>
              <w:t xml:space="preserve"> terhadap Pembeli yang timbul akibat penipuan, kelalaian besar, penafsiran keliru yang disengaja, atau kelalaian yang disengaja oleh Penjual.</w:t>
            </w:r>
          </w:p>
        </w:tc>
      </w:tr>
      <w:tr w:rsidR="000F1DA0" w:rsidRPr="00E1614A" w14:paraId="5A6C69B1" w14:textId="77777777" w:rsidTr="005A3E6C">
        <w:trPr>
          <w:trPrChange w:id="458" w:author="OLTRE" w:date="2024-07-08T13:11:00Z">
            <w:trPr>
              <w:gridBefore w:val="1"/>
            </w:trPr>
          </w:trPrChange>
        </w:trPr>
        <w:tc>
          <w:tcPr>
            <w:tcW w:w="4823" w:type="dxa"/>
            <w:tcPrChange w:id="459" w:author="OLTRE" w:date="2024-07-08T13:11:00Z">
              <w:tcPr>
                <w:tcW w:w="4823" w:type="dxa"/>
                <w:gridSpan w:val="3"/>
              </w:tcPr>
            </w:tcPrChange>
          </w:tcPr>
          <w:p w14:paraId="052DE9F6" w14:textId="27D0E56B" w:rsidR="000F1DA0" w:rsidRPr="003B691E" w:rsidRDefault="000F1DA0" w:rsidP="000F1DA0">
            <w:pPr>
              <w:pStyle w:val="ListParagraph"/>
              <w:numPr>
                <w:ilvl w:val="0"/>
                <w:numId w:val="63"/>
              </w:numPr>
              <w:spacing w:after="120"/>
              <w:ind w:left="749" w:hanging="710"/>
              <w:jc w:val="both"/>
              <w:rPr>
                <w:rFonts w:ascii="Verdana" w:hAnsi="Verdana" w:cs="Verdana"/>
                <w:sz w:val="20"/>
                <w:szCs w:val="20"/>
              </w:rPr>
            </w:pPr>
            <w:r w:rsidRPr="003B691E">
              <w:rPr>
                <w:rFonts w:ascii="Verdana" w:hAnsi="Verdana" w:cs="Verdana"/>
                <w:sz w:val="20"/>
                <w:szCs w:val="20"/>
              </w:rPr>
              <w:t xml:space="preserve">The indemnity in Article </w:t>
            </w:r>
            <w:r>
              <w:rPr>
                <w:rFonts w:ascii="Verdana" w:hAnsi="Verdana" w:cs="Verdana"/>
                <w:sz w:val="20"/>
                <w:szCs w:val="20"/>
              </w:rPr>
              <w:t>8</w:t>
            </w:r>
            <w:r w:rsidRPr="003B691E">
              <w:rPr>
                <w:rFonts w:ascii="Verdana" w:hAnsi="Verdana" w:cs="Verdana"/>
                <w:sz w:val="20"/>
                <w:szCs w:val="20"/>
              </w:rPr>
              <w:t xml:space="preserve">.1 shall, for the avoidance of doubt, include all reasonable costs  and expenses which are incurred by the Purchaser in connection with any of the matters referred to in Article </w:t>
            </w:r>
            <w:r>
              <w:rPr>
                <w:rFonts w:ascii="Verdana" w:hAnsi="Verdana" w:cs="Verdana"/>
                <w:sz w:val="20"/>
                <w:szCs w:val="20"/>
              </w:rPr>
              <w:t>8</w:t>
            </w:r>
            <w:r w:rsidRPr="003B691E">
              <w:rPr>
                <w:rFonts w:ascii="Verdana" w:hAnsi="Verdana" w:cs="Verdana"/>
                <w:sz w:val="20"/>
                <w:szCs w:val="20"/>
              </w:rPr>
              <w:t xml:space="preserve">.1 or in taking or successfully defending any  action  in respect of any of the matters referred </w:t>
            </w:r>
            <w:r w:rsidRPr="003B691E">
              <w:rPr>
                <w:rFonts w:ascii="Verdana" w:hAnsi="Verdana" w:cs="Verdana"/>
                <w:sz w:val="20"/>
                <w:szCs w:val="20"/>
              </w:rPr>
              <w:lastRenderedPageBreak/>
              <w:t xml:space="preserve">to in Article </w:t>
            </w:r>
            <w:r>
              <w:rPr>
                <w:rFonts w:ascii="Verdana" w:hAnsi="Verdana" w:cs="Verdana"/>
                <w:sz w:val="20"/>
                <w:szCs w:val="20"/>
              </w:rPr>
              <w:t>8</w:t>
            </w:r>
            <w:r w:rsidRPr="003B691E">
              <w:rPr>
                <w:rFonts w:ascii="Verdana" w:hAnsi="Verdana" w:cs="Verdana"/>
                <w:sz w:val="20"/>
                <w:szCs w:val="20"/>
              </w:rPr>
              <w:t>.1 (including, without prejudice to the generality of the foregoing, all legal and other professional fees and disbursements).</w:t>
            </w:r>
          </w:p>
        </w:tc>
        <w:tc>
          <w:tcPr>
            <w:tcW w:w="257" w:type="dxa"/>
            <w:tcPrChange w:id="460" w:author="OLTRE" w:date="2024-07-08T13:11:00Z">
              <w:tcPr>
                <w:tcW w:w="257" w:type="dxa"/>
              </w:tcPr>
            </w:tcPrChange>
          </w:tcPr>
          <w:p w14:paraId="4D753F49" w14:textId="77777777" w:rsidR="000F1DA0" w:rsidRPr="00774A9A" w:rsidRDefault="000F1DA0" w:rsidP="000F1DA0">
            <w:pPr>
              <w:spacing w:after="120"/>
              <w:rPr>
                <w:rFonts w:ascii="Verdana" w:hAnsi="Verdana"/>
                <w:sz w:val="20"/>
              </w:rPr>
            </w:pPr>
          </w:p>
        </w:tc>
        <w:tc>
          <w:tcPr>
            <w:tcW w:w="4985" w:type="dxa"/>
            <w:tcPrChange w:id="461" w:author="OLTRE" w:date="2024-07-08T13:11:00Z">
              <w:tcPr>
                <w:tcW w:w="4985" w:type="dxa"/>
                <w:gridSpan w:val="2"/>
              </w:tcPr>
            </w:tcPrChange>
          </w:tcPr>
          <w:p w14:paraId="2609A0D9" w14:textId="39D8975C" w:rsidR="000F1DA0" w:rsidRPr="00774A9A" w:rsidRDefault="000F1DA0" w:rsidP="000F1DA0">
            <w:pPr>
              <w:pStyle w:val="ListParagraph"/>
              <w:numPr>
                <w:ilvl w:val="1"/>
                <w:numId w:val="5"/>
              </w:numPr>
              <w:spacing w:after="120"/>
              <w:ind w:hanging="720"/>
              <w:contextualSpacing w:val="0"/>
              <w:jc w:val="both"/>
              <w:rPr>
                <w:rFonts w:ascii="Verdana" w:hAnsi="Verdana"/>
                <w:sz w:val="20"/>
              </w:rPr>
            </w:pPr>
            <w:r w:rsidRPr="00774A9A">
              <w:rPr>
                <w:rFonts w:ascii="Verdana" w:hAnsi="Verdana" w:cs="Verdana"/>
                <w:sz w:val="20"/>
                <w:szCs w:val="20"/>
              </w:rPr>
              <w:t xml:space="preserve">Ganti </w:t>
            </w:r>
            <w:r>
              <w:rPr>
                <w:rFonts w:ascii="Verdana" w:hAnsi="Verdana" w:cs="Verdana"/>
                <w:sz w:val="20"/>
                <w:szCs w:val="20"/>
              </w:rPr>
              <w:t>kerugian sebagaimana diatur</w:t>
            </w:r>
            <w:r w:rsidRPr="00774A9A">
              <w:rPr>
                <w:rFonts w:ascii="Verdana" w:hAnsi="Verdana" w:cs="Verdana"/>
                <w:sz w:val="20"/>
                <w:szCs w:val="20"/>
              </w:rPr>
              <w:t xml:space="preserve"> dalam Pasal 8.1 harus, untuk menghindari keraguan, mencakup semua biaya dan pengeluaran yang wajar yang dikeluarkan oleh Pembeli sehubungan dengan hal-hal yang disebutkan dalam Pasal 8.1 atau dalam </w:t>
            </w:r>
            <w:r>
              <w:rPr>
                <w:rFonts w:ascii="Verdana" w:hAnsi="Verdana" w:cs="Verdana"/>
                <w:sz w:val="20"/>
                <w:szCs w:val="20"/>
              </w:rPr>
              <w:t xml:space="preserve">hal </w:t>
            </w:r>
            <w:r w:rsidRPr="00774A9A">
              <w:rPr>
                <w:rFonts w:ascii="Verdana" w:hAnsi="Verdana" w:cs="Verdana"/>
                <w:sz w:val="20"/>
                <w:szCs w:val="20"/>
              </w:rPr>
              <w:t>me</w:t>
            </w:r>
            <w:r>
              <w:rPr>
                <w:rFonts w:ascii="Verdana" w:hAnsi="Verdana" w:cs="Verdana"/>
                <w:sz w:val="20"/>
                <w:szCs w:val="20"/>
              </w:rPr>
              <w:t>lakukan</w:t>
            </w:r>
            <w:r w:rsidRPr="00774A9A">
              <w:rPr>
                <w:rFonts w:ascii="Verdana" w:hAnsi="Verdana" w:cs="Verdana"/>
                <w:sz w:val="20"/>
                <w:szCs w:val="20"/>
              </w:rPr>
              <w:t xml:space="preserve"> atau berhasil </w:t>
            </w:r>
            <w:r w:rsidRPr="00774A9A">
              <w:rPr>
                <w:rFonts w:ascii="Verdana" w:hAnsi="Verdana" w:cs="Verdana"/>
                <w:sz w:val="20"/>
                <w:szCs w:val="20"/>
              </w:rPr>
              <w:lastRenderedPageBreak/>
              <w:t>mempertahankan tindakan apa pun sehubungan dengan salah satu dari hal-hal yang d</w:t>
            </w:r>
            <w:r>
              <w:rPr>
                <w:rFonts w:ascii="Verdana" w:hAnsi="Verdana" w:cs="Verdana"/>
                <w:sz w:val="20"/>
                <w:szCs w:val="20"/>
              </w:rPr>
              <w:t>imaksud</w:t>
            </w:r>
            <w:r w:rsidRPr="00774A9A">
              <w:rPr>
                <w:rFonts w:ascii="Verdana" w:hAnsi="Verdana" w:cs="Verdana"/>
                <w:sz w:val="20"/>
                <w:szCs w:val="20"/>
              </w:rPr>
              <w:t xml:space="preserve"> dalam Pasal 8.1 (termasuk, tanpa mengurangi ketentuan umum di atas, semua biaya dan pengeluaran hukum dan biaya profesional lainnya).</w:t>
            </w:r>
          </w:p>
        </w:tc>
      </w:tr>
      <w:tr w:rsidR="000F1DA0" w:rsidRPr="00E1614A" w14:paraId="35454151" w14:textId="77777777" w:rsidTr="005A3E6C">
        <w:trPr>
          <w:trPrChange w:id="462" w:author="OLTRE" w:date="2024-07-08T13:11:00Z">
            <w:trPr>
              <w:gridBefore w:val="1"/>
            </w:trPr>
          </w:trPrChange>
        </w:trPr>
        <w:tc>
          <w:tcPr>
            <w:tcW w:w="4823" w:type="dxa"/>
            <w:tcPrChange w:id="463" w:author="OLTRE" w:date="2024-07-08T13:11:00Z">
              <w:tcPr>
                <w:tcW w:w="4823" w:type="dxa"/>
                <w:gridSpan w:val="3"/>
              </w:tcPr>
            </w:tcPrChange>
          </w:tcPr>
          <w:p w14:paraId="25735DCE" w14:textId="597F4124" w:rsidR="000F1DA0" w:rsidRPr="00774A9A" w:rsidRDefault="000F1DA0" w:rsidP="000F1DA0">
            <w:pPr>
              <w:pStyle w:val="ListParagraph"/>
              <w:numPr>
                <w:ilvl w:val="0"/>
                <w:numId w:val="63"/>
              </w:numPr>
              <w:spacing w:after="120"/>
              <w:ind w:left="749" w:hanging="710"/>
              <w:jc w:val="both"/>
              <w:rPr>
                <w:rFonts w:ascii="Verdana" w:hAnsi="Verdana"/>
                <w:sz w:val="20"/>
              </w:rPr>
            </w:pPr>
            <w:r w:rsidRPr="003B691E">
              <w:rPr>
                <w:rFonts w:ascii="Verdana" w:hAnsi="Verdana" w:cs="Verdana"/>
                <w:sz w:val="20"/>
                <w:szCs w:val="20"/>
              </w:rPr>
              <w:lastRenderedPageBreak/>
              <w:t>The Seller shall indemnify (and keep indemnified) and hold harmless the Purchaser from and against any Losses and any Liability to Taxation (on an after Tax basis) and pay to the Purchaser an  amount or amounts equal to all Losses and all Liability to Taxation (on an after Tax basis) suffered or incurred by the Purchaser, which arise (directly or indirectly, whether alone or in conjunction with any other circumstances whenever occurring and whether or not also chargeable against or attributable to any other person) as a result of or on account of any transaction effected or deemed to have been effected by reason of the fulfilment of any of the Conditions Precedent, including any Liability to Taxation arising by reason of the sale of the Shares and the payment of the Purchase Price for the sale of the Shares.</w:t>
            </w:r>
          </w:p>
        </w:tc>
        <w:tc>
          <w:tcPr>
            <w:tcW w:w="257" w:type="dxa"/>
            <w:tcPrChange w:id="464" w:author="OLTRE" w:date="2024-07-08T13:11:00Z">
              <w:tcPr>
                <w:tcW w:w="257" w:type="dxa"/>
              </w:tcPr>
            </w:tcPrChange>
          </w:tcPr>
          <w:p w14:paraId="55E25C6F" w14:textId="77777777" w:rsidR="000F1DA0" w:rsidRPr="00774A9A" w:rsidRDefault="000F1DA0" w:rsidP="000F1DA0">
            <w:pPr>
              <w:spacing w:after="120"/>
              <w:rPr>
                <w:rFonts w:ascii="Verdana" w:hAnsi="Verdana"/>
                <w:sz w:val="20"/>
              </w:rPr>
            </w:pPr>
          </w:p>
        </w:tc>
        <w:tc>
          <w:tcPr>
            <w:tcW w:w="4985" w:type="dxa"/>
            <w:tcPrChange w:id="465" w:author="OLTRE" w:date="2024-07-08T13:11:00Z">
              <w:tcPr>
                <w:tcW w:w="4985" w:type="dxa"/>
                <w:gridSpan w:val="2"/>
              </w:tcPr>
            </w:tcPrChange>
          </w:tcPr>
          <w:p w14:paraId="6800FBCB" w14:textId="1609DA74" w:rsidR="000F1DA0" w:rsidRPr="00774A9A" w:rsidRDefault="000F1DA0" w:rsidP="000F1DA0">
            <w:pPr>
              <w:pStyle w:val="ListParagraph"/>
              <w:numPr>
                <w:ilvl w:val="1"/>
                <w:numId w:val="5"/>
              </w:numPr>
              <w:spacing w:after="120"/>
              <w:ind w:hanging="720"/>
              <w:contextualSpacing w:val="0"/>
              <w:jc w:val="both"/>
              <w:rPr>
                <w:rFonts w:ascii="Verdana" w:hAnsi="Verdana"/>
                <w:b/>
                <w:sz w:val="20"/>
              </w:rPr>
            </w:pPr>
            <w:r w:rsidRPr="00D4777D">
              <w:rPr>
                <w:rFonts w:ascii="Verdana" w:hAnsi="Verdana" w:cs="Verdana"/>
                <w:sz w:val="20"/>
                <w:szCs w:val="20"/>
              </w:rPr>
              <w:t xml:space="preserve">Penjual akan mengganti </w:t>
            </w:r>
            <w:r>
              <w:rPr>
                <w:rFonts w:ascii="Verdana" w:hAnsi="Verdana" w:cs="Verdana"/>
                <w:sz w:val="20"/>
                <w:szCs w:val="20"/>
              </w:rPr>
              <w:t>ke</w:t>
            </w:r>
            <w:r w:rsidRPr="00D4777D">
              <w:rPr>
                <w:rFonts w:ascii="Verdana" w:hAnsi="Verdana" w:cs="Verdana"/>
                <w:sz w:val="20"/>
                <w:szCs w:val="20"/>
              </w:rPr>
              <w:t>rugi</w:t>
            </w:r>
            <w:r>
              <w:rPr>
                <w:rFonts w:ascii="Verdana" w:hAnsi="Verdana" w:cs="Verdana"/>
                <w:sz w:val="20"/>
                <w:szCs w:val="20"/>
              </w:rPr>
              <w:t>an</w:t>
            </w:r>
            <w:r w:rsidRPr="00D4777D">
              <w:rPr>
                <w:rFonts w:ascii="Verdana" w:hAnsi="Verdana" w:cs="Verdana"/>
                <w:sz w:val="20"/>
                <w:szCs w:val="20"/>
              </w:rPr>
              <w:t xml:space="preserve"> (dan</w:t>
            </w:r>
            <w:r>
              <w:rPr>
                <w:rFonts w:ascii="Verdana" w:hAnsi="Verdana" w:cs="Verdana"/>
                <w:sz w:val="20"/>
                <w:szCs w:val="20"/>
              </w:rPr>
              <w:t xml:space="preserve"> akan</w:t>
            </w:r>
            <w:r w:rsidRPr="00D4777D">
              <w:rPr>
                <w:rFonts w:ascii="Verdana" w:hAnsi="Verdana" w:cs="Verdana"/>
                <w:sz w:val="20"/>
                <w:szCs w:val="20"/>
              </w:rPr>
              <w:t xml:space="preserve"> tetap mengganti kerugian) dan membebaskan </w:t>
            </w:r>
            <w:r w:rsidRPr="003010D3">
              <w:rPr>
                <w:rFonts w:ascii="Verdana" w:hAnsi="Verdana" w:cs="Verdana"/>
                <w:sz w:val="20"/>
                <w:szCs w:val="20"/>
              </w:rPr>
              <w:t>Pembeli dari dan terhadap segala Kerugian dan Kewajiban Perpajakan (</w:t>
            </w:r>
            <w:r w:rsidRPr="005A3E6C">
              <w:rPr>
                <w:rFonts w:ascii="Verdana" w:hAnsi="Verdana"/>
                <w:sz w:val="20"/>
                <w:rPrChange w:id="466" w:author="OLTRE" w:date="2024-07-08T13:11:00Z">
                  <w:rPr>
                    <w:rFonts w:ascii="Verdana" w:hAnsi="Verdana"/>
                    <w:sz w:val="20"/>
                    <w:highlight w:val="yellow"/>
                  </w:rPr>
                </w:rPrChange>
              </w:rPr>
              <w:t>setelah dipotong Pajak</w:t>
            </w:r>
            <w:r w:rsidRPr="003010D3">
              <w:rPr>
                <w:rFonts w:ascii="Verdana" w:hAnsi="Verdana" w:cs="Verdana"/>
                <w:sz w:val="20"/>
                <w:szCs w:val="20"/>
              </w:rPr>
              <w:t xml:space="preserve">) dan membayar kepada Pembeli suatu jumlah atau jumlah yang sama dengan seluruh Kerugian dan seluruh Kewajiban Perpajakan </w:t>
            </w:r>
            <w:r w:rsidRPr="005A3E6C">
              <w:rPr>
                <w:rFonts w:ascii="Verdana" w:hAnsi="Verdana"/>
                <w:sz w:val="20"/>
                <w:rPrChange w:id="467" w:author="OLTRE" w:date="2024-07-08T13:11:00Z">
                  <w:rPr>
                    <w:rFonts w:ascii="Verdana" w:hAnsi="Verdana"/>
                    <w:sz w:val="20"/>
                    <w:highlight w:val="yellow"/>
                  </w:rPr>
                </w:rPrChange>
              </w:rPr>
              <w:t>(berdasarkan perhitungan potongan Pajak)</w:t>
            </w:r>
            <w:r w:rsidRPr="003010D3">
              <w:rPr>
                <w:rFonts w:ascii="Verdana" w:hAnsi="Verdana" w:cs="Verdana"/>
                <w:sz w:val="20"/>
                <w:szCs w:val="20"/>
              </w:rPr>
              <w:t xml:space="preserve"> yang diderita atau ditanggung oleh Pembeli, yang timbul (secara langsung atau tidak langsung, baik tersendiri</w:t>
            </w:r>
            <w:r w:rsidRPr="00D4777D">
              <w:rPr>
                <w:rFonts w:ascii="Verdana" w:hAnsi="Verdana" w:cs="Verdana"/>
                <w:sz w:val="20"/>
                <w:szCs w:val="20"/>
              </w:rPr>
              <w:t xml:space="preserve"> atau bersamaan </w:t>
            </w:r>
            <w:r>
              <w:rPr>
                <w:rFonts w:ascii="Verdana" w:hAnsi="Verdana" w:cs="Verdana"/>
                <w:sz w:val="20"/>
                <w:szCs w:val="20"/>
              </w:rPr>
              <w:t xml:space="preserve">yang terjadi kapan pun dan baik dikenakan terhadap atau sehubungan </w:t>
            </w:r>
            <w:r w:rsidRPr="00D4777D">
              <w:rPr>
                <w:rFonts w:ascii="Verdana" w:hAnsi="Verdana" w:cs="Verdana"/>
                <w:sz w:val="20"/>
                <w:szCs w:val="20"/>
              </w:rPr>
              <w:t>dengan orang lain maupun tidak) sebagai akibat dari atau karena transaksi apa pun yang dilakukan atau dianggap telah dilakukan karena terpenuhinya salah satu Ketentuan Pr</w:t>
            </w:r>
            <w:r>
              <w:rPr>
                <w:rFonts w:ascii="Verdana" w:hAnsi="Verdana" w:cs="Verdana"/>
                <w:sz w:val="20"/>
                <w:szCs w:val="20"/>
              </w:rPr>
              <w:t>asyarat</w:t>
            </w:r>
            <w:r w:rsidRPr="00D4777D">
              <w:rPr>
                <w:rFonts w:ascii="Verdana" w:hAnsi="Verdana" w:cs="Verdana"/>
                <w:sz w:val="20"/>
                <w:szCs w:val="20"/>
              </w:rPr>
              <w:t xml:space="preserve">, termasuk setiap Kewajiban Perpajakan yang timbul karena penjualan Saham dan pembayaran Harga Pembelian atas penjualan tersebut. </w:t>
            </w:r>
          </w:p>
        </w:tc>
      </w:tr>
      <w:tr w:rsidR="000F1DA0" w:rsidRPr="00E1614A" w14:paraId="562D65DE" w14:textId="77777777" w:rsidTr="005A3E6C">
        <w:trPr>
          <w:trPrChange w:id="468" w:author="OLTRE" w:date="2024-07-08T13:11:00Z">
            <w:trPr>
              <w:gridBefore w:val="1"/>
            </w:trPr>
          </w:trPrChange>
        </w:trPr>
        <w:tc>
          <w:tcPr>
            <w:tcW w:w="4823" w:type="dxa"/>
            <w:tcPrChange w:id="469" w:author="OLTRE" w:date="2024-07-08T13:11:00Z">
              <w:tcPr>
                <w:tcW w:w="4823" w:type="dxa"/>
                <w:gridSpan w:val="3"/>
              </w:tcPr>
            </w:tcPrChange>
          </w:tcPr>
          <w:p w14:paraId="5FE63560" w14:textId="130E48E5" w:rsidR="000F1DA0" w:rsidRPr="00774A9A" w:rsidRDefault="000F1DA0" w:rsidP="000F1DA0">
            <w:pPr>
              <w:pStyle w:val="ListParagraph"/>
              <w:numPr>
                <w:ilvl w:val="0"/>
                <w:numId w:val="63"/>
              </w:numPr>
              <w:spacing w:after="120"/>
              <w:ind w:left="749" w:hanging="710"/>
              <w:jc w:val="both"/>
              <w:rPr>
                <w:rFonts w:ascii="Verdana" w:hAnsi="Verdana"/>
                <w:sz w:val="20"/>
              </w:rPr>
            </w:pPr>
            <w:r w:rsidRPr="003B691E">
              <w:rPr>
                <w:rFonts w:ascii="Verdana" w:hAnsi="Verdana" w:cs="Verdana"/>
                <w:sz w:val="20"/>
                <w:szCs w:val="20"/>
              </w:rPr>
              <w:t>Notification for Indemnification</w:t>
            </w:r>
          </w:p>
        </w:tc>
        <w:tc>
          <w:tcPr>
            <w:tcW w:w="257" w:type="dxa"/>
            <w:tcPrChange w:id="470" w:author="OLTRE" w:date="2024-07-08T13:11:00Z">
              <w:tcPr>
                <w:tcW w:w="257" w:type="dxa"/>
              </w:tcPr>
            </w:tcPrChange>
          </w:tcPr>
          <w:p w14:paraId="1D9A7CD1" w14:textId="77777777" w:rsidR="000F1DA0" w:rsidRPr="00774A9A" w:rsidRDefault="000F1DA0" w:rsidP="000F1DA0">
            <w:pPr>
              <w:spacing w:after="120"/>
              <w:rPr>
                <w:rFonts w:ascii="Verdana" w:hAnsi="Verdana"/>
                <w:sz w:val="20"/>
              </w:rPr>
            </w:pPr>
          </w:p>
        </w:tc>
        <w:tc>
          <w:tcPr>
            <w:tcW w:w="4985" w:type="dxa"/>
            <w:tcPrChange w:id="471" w:author="OLTRE" w:date="2024-07-08T13:11:00Z">
              <w:tcPr>
                <w:tcW w:w="4985" w:type="dxa"/>
                <w:gridSpan w:val="2"/>
              </w:tcPr>
            </w:tcPrChange>
          </w:tcPr>
          <w:p w14:paraId="4AB328B4" w14:textId="185ABBB1" w:rsidR="000F1DA0" w:rsidRPr="00774A9A" w:rsidRDefault="000F1DA0" w:rsidP="000F1DA0">
            <w:pPr>
              <w:pStyle w:val="ListParagraph"/>
              <w:numPr>
                <w:ilvl w:val="1"/>
                <w:numId w:val="5"/>
              </w:numPr>
              <w:spacing w:after="120"/>
              <w:ind w:hanging="742"/>
              <w:contextualSpacing w:val="0"/>
              <w:jc w:val="both"/>
              <w:rPr>
                <w:rFonts w:ascii="Verdana" w:hAnsi="Verdana"/>
                <w:b/>
                <w:sz w:val="20"/>
              </w:rPr>
            </w:pPr>
            <w:r>
              <w:rPr>
                <w:rFonts w:ascii="Verdana" w:hAnsi="Verdana" w:cs="Verdana"/>
                <w:sz w:val="20"/>
                <w:szCs w:val="20"/>
              </w:rPr>
              <w:t>Pemberitahuan atas Ganti Kerugian</w:t>
            </w:r>
          </w:p>
        </w:tc>
      </w:tr>
      <w:tr w:rsidR="000F1DA0" w:rsidRPr="00E1614A" w14:paraId="249D6075" w14:textId="77777777" w:rsidTr="005A3E6C">
        <w:trPr>
          <w:trPrChange w:id="472" w:author="OLTRE" w:date="2024-07-08T13:11:00Z">
            <w:trPr>
              <w:gridBefore w:val="1"/>
            </w:trPr>
          </w:trPrChange>
        </w:trPr>
        <w:tc>
          <w:tcPr>
            <w:tcW w:w="4823" w:type="dxa"/>
            <w:tcPrChange w:id="473" w:author="OLTRE" w:date="2024-07-08T13:11:00Z">
              <w:tcPr>
                <w:tcW w:w="4823" w:type="dxa"/>
                <w:gridSpan w:val="3"/>
              </w:tcPr>
            </w:tcPrChange>
          </w:tcPr>
          <w:p w14:paraId="464D941E" w14:textId="3021336D" w:rsidR="000F1DA0" w:rsidRPr="00774A9A" w:rsidRDefault="000F1DA0" w:rsidP="000F1DA0">
            <w:pPr>
              <w:pStyle w:val="ListParagraph"/>
              <w:numPr>
                <w:ilvl w:val="0"/>
                <w:numId w:val="66"/>
              </w:numPr>
              <w:spacing w:after="120"/>
              <w:ind w:left="749" w:hanging="710"/>
              <w:jc w:val="both"/>
              <w:rPr>
                <w:rFonts w:ascii="Verdana" w:hAnsi="Verdana"/>
                <w:sz w:val="20"/>
              </w:rPr>
            </w:pPr>
            <w:r w:rsidRPr="003B691E">
              <w:rPr>
                <w:rFonts w:ascii="Verdana" w:hAnsi="Verdana" w:cs="Verdana"/>
                <w:sz w:val="20"/>
                <w:szCs w:val="20"/>
              </w:rPr>
              <w:t xml:space="preserve">The </w:t>
            </w:r>
            <w:r w:rsidRPr="00774A9A">
              <w:rPr>
                <w:rFonts w:ascii="Verdana" w:hAnsi="Verdana"/>
                <w:sz w:val="20"/>
              </w:rPr>
              <w:t>Purchaser</w:t>
            </w:r>
            <w:r w:rsidRPr="003B691E">
              <w:rPr>
                <w:rFonts w:ascii="Verdana" w:hAnsi="Verdana" w:cs="Verdana"/>
                <w:sz w:val="20"/>
                <w:szCs w:val="20"/>
              </w:rPr>
              <w:t xml:space="preserve"> shall notify the </w:t>
            </w:r>
            <w:r w:rsidRPr="00774A9A">
              <w:rPr>
                <w:rFonts w:ascii="Verdana" w:hAnsi="Verdana"/>
                <w:sz w:val="20"/>
              </w:rPr>
              <w:t>Seller</w:t>
            </w:r>
            <w:r w:rsidRPr="003B691E">
              <w:rPr>
                <w:rFonts w:ascii="Verdana" w:hAnsi="Verdana" w:cs="Verdana"/>
                <w:sz w:val="20"/>
                <w:szCs w:val="20"/>
              </w:rPr>
              <w:t xml:space="preserve"> in writing, of any situation that cause or may cause the Purchaser to suffer damages or Losses, which pursuant to this </w:t>
            </w:r>
            <w:r w:rsidRPr="00774A9A">
              <w:rPr>
                <w:rFonts w:ascii="Verdana" w:hAnsi="Verdana"/>
                <w:sz w:val="20"/>
              </w:rPr>
              <w:t>Agreement</w:t>
            </w:r>
            <w:r w:rsidRPr="003B691E">
              <w:rPr>
                <w:rFonts w:ascii="Verdana" w:hAnsi="Verdana" w:cs="Verdana"/>
                <w:sz w:val="20"/>
                <w:szCs w:val="20"/>
              </w:rPr>
              <w:t xml:space="preserve">, shall be indemnified by the Seller. </w:t>
            </w:r>
          </w:p>
        </w:tc>
        <w:tc>
          <w:tcPr>
            <w:tcW w:w="257" w:type="dxa"/>
            <w:tcPrChange w:id="474" w:author="OLTRE" w:date="2024-07-08T13:11:00Z">
              <w:tcPr>
                <w:tcW w:w="257" w:type="dxa"/>
              </w:tcPr>
            </w:tcPrChange>
          </w:tcPr>
          <w:p w14:paraId="29381B3E" w14:textId="77777777" w:rsidR="000F1DA0" w:rsidRPr="00774A9A" w:rsidRDefault="000F1DA0" w:rsidP="000F1DA0">
            <w:pPr>
              <w:spacing w:after="120"/>
              <w:rPr>
                <w:rFonts w:ascii="Verdana" w:hAnsi="Verdana"/>
                <w:sz w:val="20"/>
              </w:rPr>
            </w:pPr>
          </w:p>
        </w:tc>
        <w:tc>
          <w:tcPr>
            <w:tcW w:w="4985" w:type="dxa"/>
            <w:tcPrChange w:id="475" w:author="OLTRE" w:date="2024-07-08T13:11:00Z">
              <w:tcPr>
                <w:tcW w:w="4985" w:type="dxa"/>
                <w:gridSpan w:val="2"/>
              </w:tcPr>
            </w:tcPrChange>
          </w:tcPr>
          <w:p w14:paraId="6879D2EB" w14:textId="5AC85321" w:rsidR="000F1DA0" w:rsidRPr="00774A9A" w:rsidRDefault="000F1DA0" w:rsidP="000F1DA0">
            <w:pPr>
              <w:pStyle w:val="ListParagraph"/>
              <w:numPr>
                <w:ilvl w:val="2"/>
                <w:numId w:val="5"/>
              </w:numPr>
              <w:spacing w:after="120"/>
              <w:ind w:left="687" w:hanging="709"/>
              <w:jc w:val="both"/>
              <w:rPr>
                <w:rFonts w:ascii="Verdana" w:hAnsi="Verdana"/>
                <w:sz w:val="20"/>
              </w:rPr>
            </w:pPr>
            <w:r w:rsidRPr="00774A9A">
              <w:rPr>
                <w:rFonts w:ascii="Verdana" w:hAnsi="Verdana" w:cs="Verdana"/>
                <w:sz w:val="20"/>
                <w:szCs w:val="20"/>
              </w:rPr>
              <w:t xml:space="preserve">Pembeli harus memberitahukan kepada Penjual secara tertulis, mengenai situasi apa pun yang menyebabkan atau dapat mengakibatkan Pembeli menderita </w:t>
            </w:r>
            <w:r>
              <w:rPr>
                <w:rFonts w:ascii="Verdana" w:hAnsi="Verdana" w:cs="Verdana"/>
                <w:sz w:val="20"/>
                <w:szCs w:val="20"/>
              </w:rPr>
              <w:t>kerusakan</w:t>
            </w:r>
            <w:r w:rsidRPr="00774A9A">
              <w:rPr>
                <w:rFonts w:ascii="Verdana" w:hAnsi="Verdana" w:cs="Verdana"/>
                <w:sz w:val="20"/>
                <w:szCs w:val="20"/>
              </w:rPr>
              <w:t xml:space="preserve"> atau Kerugian, yang berdasarkan Perjanjian ini, akan </w:t>
            </w:r>
            <w:r>
              <w:rPr>
                <w:rFonts w:ascii="Verdana" w:hAnsi="Verdana" w:cs="Verdana"/>
                <w:sz w:val="20"/>
                <w:szCs w:val="20"/>
              </w:rPr>
              <w:t>diberikan ganti ke</w:t>
            </w:r>
            <w:r w:rsidRPr="00774A9A">
              <w:rPr>
                <w:rFonts w:ascii="Verdana" w:hAnsi="Verdana" w:cs="Verdana"/>
                <w:sz w:val="20"/>
                <w:szCs w:val="20"/>
              </w:rPr>
              <w:t>rugi</w:t>
            </w:r>
            <w:r>
              <w:rPr>
                <w:rFonts w:ascii="Verdana" w:hAnsi="Verdana" w:cs="Verdana"/>
                <w:sz w:val="20"/>
                <w:szCs w:val="20"/>
              </w:rPr>
              <w:t>an</w:t>
            </w:r>
            <w:r w:rsidRPr="00774A9A">
              <w:rPr>
                <w:rFonts w:ascii="Verdana" w:hAnsi="Verdana" w:cs="Verdana"/>
                <w:sz w:val="20"/>
                <w:szCs w:val="20"/>
              </w:rPr>
              <w:t xml:space="preserve"> dari Penjual.</w:t>
            </w:r>
          </w:p>
        </w:tc>
      </w:tr>
      <w:tr w:rsidR="000F1DA0" w:rsidRPr="00E1614A" w14:paraId="3390F981" w14:textId="77777777" w:rsidTr="005A3E6C">
        <w:trPr>
          <w:trPrChange w:id="476" w:author="OLTRE" w:date="2024-07-08T13:11:00Z">
            <w:trPr>
              <w:gridBefore w:val="1"/>
            </w:trPr>
          </w:trPrChange>
        </w:trPr>
        <w:tc>
          <w:tcPr>
            <w:tcW w:w="4823" w:type="dxa"/>
            <w:tcPrChange w:id="477" w:author="OLTRE" w:date="2024-07-08T13:11:00Z">
              <w:tcPr>
                <w:tcW w:w="4823" w:type="dxa"/>
                <w:gridSpan w:val="3"/>
              </w:tcPr>
            </w:tcPrChange>
          </w:tcPr>
          <w:p w14:paraId="52B394E6" w14:textId="3598A79F" w:rsidR="000F1DA0" w:rsidRPr="003B691E" w:rsidRDefault="000F1DA0" w:rsidP="000F1DA0">
            <w:pPr>
              <w:pStyle w:val="ListParagraph"/>
              <w:numPr>
                <w:ilvl w:val="0"/>
                <w:numId w:val="66"/>
              </w:numPr>
              <w:spacing w:after="120"/>
              <w:ind w:left="749" w:hanging="710"/>
              <w:jc w:val="both"/>
              <w:rPr>
                <w:rFonts w:ascii="Verdana" w:hAnsi="Verdana" w:cs="Verdana"/>
                <w:sz w:val="20"/>
                <w:szCs w:val="20"/>
              </w:rPr>
            </w:pPr>
            <w:r w:rsidRPr="003B691E">
              <w:rPr>
                <w:rFonts w:ascii="Verdana" w:hAnsi="Verdana" w:cs="Verdana"/>
                <w:sz w:val="20"/>
                <w:szCs w:val="20"/>
              </w:rPr>
              <w:t>The Seller has the right to review and respond to such notification within 7 (seven) calendar days since the Seller receives such notification from the Purchaser.</w:t>
            </w:r>
          </w:p>
        </w:tc>
        <w:tc>
          <w:tcPr>
            <w:tcW w:w="257" w:type="dxa"/>
            <w:tcPrChange w:id="478" w:author="OLTRE" w:date="2024-07-08T13:11:00Z">
              <w:tcPr>
                <w:tcW w:w="257" w:type="dxa"/>
              </w:tcPr>
            </w:tcPrChange>
          </w:tcPr>
          <w:p w14:paraId="4E6410D3" w14:textId="77777777" w:rsidR="000F1DA0" w:rsidRPr="00E1614A" w:rsidRDefault="000F1DA0" w:rsidP="000F1DA0">
            <w:pPr>
              <w:spacing w:after="120"/>
              <w:rPr>
                <w:rFonts w:ascii="Verdana" w:hAnsi="Verdana"/>
                <w:sz w:val="20"/>
                <w:szCs w:val="20"/>
              </w:rPr>
            </w:pPr>
          </w:p>
        </w:tc>
        <w:tc>
          <w:tcPr>
            <w:tcW w:w="4985" w:type="dxa"/>
            <w:tcPrChange w:id="479" w:author="OLTRE" w:date="2024-07-08T13:11:00Z">
              <w:tcPr>
                <w:tcW w:w="4985" w:type="dxa"/>
                <w:gridSpan w:val="2"/>
              </w:tcPr>
            </w:tcPrChange>
          </w:tcPr>
          <w:p w14:paraId="6FE63D40" w14:textId="2064DD52" w:rsidR="000F1DA0" w:rsidRPr="00774A9A" w:rsidRDefault="000F1DA0" w:rsidP="000F1DA0">
            <w:pPr>
              <w:pStyle w:val="ListParagraph"/>
              <w:numPr>
                <w:ilvl w:val="2"/>
                <w:numId w:val="5"/>
              </w:numPr>
              <w:spacing w:after="120"/>
              <w:ind w:left="687" w:hanging="709"/>
              <w:contextualSpacing w:val="0"/>
              <w:jc w:val="both"/>
              <w:rPr>
                <w:rFonts w:ascii="Verdana" w:hAnsi="Verdana" w:cs="Verdana"/>
                <w:sz w:val="20"/>
                <w:szCs w:val="20"/>
              </w:rPr>
            </w:pPr>
            <w:r w:rsidRPr="00774A9A">
              <w:rPr>
                <w:rFonts w:ascii="Verdana" w:hAnsi="Verdana" w:cs="Verdana"/>
                <w:sz w:val="20"/>
                <w:szCs w:val="20"/>
              </w:rPr>
              <w:t>Penjual berhak men</w:t>
            </w:r>
            <w:r>
              <w:rPr>
                <w:rFonts w:ascii="Verdana" w:hAnsi="Verdana" w:cs="Verdana"/>
                <w:sz w:val="20"/>
                <w:szCs w:val="20"/>
              </w:rPr>
              <w:t>gkaji</w:t>
            </w:r>
            <w:r w:rsidRPr="00774A9A">
              <w:rPr>
                <w:rFonts w:ascii="Verdana" w:hAnsi="Verdana" w:cs="Verdana"/>
                <w:sz w:val="20"/>
                <w:szCs w:val="20"/>
              </w:rPr>
              <w:t xml:space="preserve"> dan menanggapi pemberitahuan tersebut dalam waktu 7 (tujuh) hari kalender sejak Penjual menerima pemberitahuan tersebut dari Pembeli.</w:t>
            </w:r>
          </w:p>
        </w:tc>
      </w:tr>
      <w:tr w:rsidR="000F1DA0" w:rsidRPr="00E1614A" w14:paraId="12CE48E7" w14:textId="77777777" w:rsidTr="005A3E6C">
        <w:trPr>
          <w:trPrChange w:id="480" w:author="OLTRE" w:date="2024-07-08T13:11:00Z">
            <w:trPr>
              <w:gridBefore w:val="1"/>
            </w:trPr>
          </w:trPrChange>
        </w:trPr>
        <w:tc>
          <w:tcPr>
            <w:tcW w:w="4823" w:type="dxa"/>
            <w:tcPrChange w:id="481" w:author="OLTRE" w:date="2024-07-08T13:11:00Z">
              <w:tcPr>
                <w:tcW w:w="4823" w:type="dxa"/>
                <w:gridSpan w:val="3"/>
              </w:tcPr>
            </w:tcPrChange>
          </w:tcPr>
          <w:p w14:paraId="3C63577A" w14:textId="733F9BE1" w:rsidR="000F1DA0" w:rsidRPr="003B691E" w:rsidRDefault="000F1DA0" w:rsidP="000F1DA0">
            <w:pPr>
              <w:pStyle w:val="ListParagraph"/>
              <w:numPr>
                <w:ilvl w:val="0"/>
                <w:numId w:val="66"/>
              </w:numPr>
              <w:spacing w:after="120"/>
              <w:ind w:left="749" w:hanging="710"/>
              <w:jc w:val="both"/>
              <w:rPr>
                <w:rFonts w:ascii="Verdana" w:hAnsi="Verdana" w:cs="Verdana"/>
                <w:sz w:val="20"/>
                <w:szCs w:val="20"/>
              </w:rPr>
            </w:pPr>
            <w:bookmarkStart w:id="482" w:name="_Toc59333476"/>
            <w:bookmarkStart w:id="483" w:name="_Toc61069936"/>
            <w:r w:rsidRPr="003B691E">
              <w:rPr>
                <w:rFonts w:ascii="Verdana" w:hAnsi="Verdana" w:cs="Verdana"/>
                <w:sz w:val="20"/>
                <w:szCs w:val="20"/>
              </w:rPr>
              <w:t xml:space="preserve">In the event the situation described in the Purchaser’s notification to the </w:t>
            </w:r>
            <w:r w:rsidRPr="00774A9A">
              <w:rPr>
                <w:rFonts w:ascii="Verdana" w:hAnsi="Verdana"/>
                <w:sz w:val="20"/>
              </w:rPr>
              <w:t>Seller</w:t>
            </w:r>
            <w:r w:rsidRPr="003B691E">
              <w:rPr>
                <w:rFonts w:ascii="Verdana" w:hAnsi="Verdana" w:cs="Verdana"/>
                <w:sz w:val="20"/>
                <w:szCs w:val="20"/>
              </w:rPr>
              <w:t xml:space="preserve"> is any of the situation set out in this Article </w:t>
            </w:r>
            <w:r>
              <w:rPr>
                <w:rFonts w:ascii="Verdana" w:hAnsi="Verdana" w:cs="Verdana"/>
                <w:sz w:val="20"/>
                <w:szCs w:val="20"/>
              </w:rPr>
              <w:t>8</w:t>
            </w:r>
            <w:r w:rsidRPr="003B691E">
              <w:rPr>
                <w:rFonts w:ascii="Verdana" w:hAnsi="Verdana" w:cs="Verdana"/>
                <w:sz w:val="20"/>
                <w:szCs w:val="20"/>
              </w:rPr>
              <w:t xml:space="preserve">, the </w:t>
            </w:r>
            <w:r w:rsidRPr="00774A9A">
              <w:rPr>
                <w:rFonts w:ascii="Verdana" w:hAnsi="Verdana"/>
                <w:sz w:val="20"/>
              </w:rPr>
              <w:t>Seller</w:t>
            </w:r>
            <w:r w:rsidRPr="003B691E">
              <w:rPr>
                <w:rFonts w:ascii="Verdana" w:hAnsi="Verdana" w:cs="Verdana"/>
                <w:sz w:val="20"/>
                <w:szCs w:val="20"/>
              </w:rPr>
              <w:t xml:space="preserve"> shall pay all of the damages or Losses amount to the </w:t>
            </w:r>
            <w:r w:rsidRPr="00774A9A">
              <w:rPr>
                <w:rFonts w:ascii="Verdana" w:hAnsi="Verdana"/>
                <w:sz w:val="20"/>
              </w:rPr>
              <w:lastRenderedPageBreak/>
              <w:t>Purchaser</w:t>
            </w:r>
            <w:r w:rsidRPr="003B691E">
              <w:rPr>
                <w:rFonts w:ascii="Verdana" w:hAnsi="Verdana" w:cs="Verdana"/>
                <w:sz w:val="20"/>
                <w:szCs w:val="20"/>
              </w:rPr>
              <w:t xml:space="preserve"> within 10 (ten) </w:t>
            </w:r>
            <w:r>
              <w:rPr>
                <w:rFonts w:ascii="Verdana" w:hAnsi="Verdana" w:cs="Verdana"/>
                <w:sz w:val="20"/>
                <w:szCs w:val="20"/>
              </w:rPr>
              <w:t>B</w:t>
            </w:r>
            <w:r w:rsidRPr="003B691E">
              <w:rPr>
                <w:rFonts w:ascii="Verdana" w:hAnsi="Verdana" w:cs="Verdana"/>
                <w:sz w:val="20"/>
                <w:szCs w:val="20"/>
              </w:rPr>
              <w:t xml:space="preserve">usiness </w:t>
            </w:r>
            <w:r>
              <w:rPr>
                <w:rFonts w:ascii="Verdana" w:hAnsi="Verdana" w:cs="Verdana"/>
                <w:sz w:val="20"/>
                <w:szCs w:val="20"/>
              </w:rPr>
              <w:t>D</w:t>
            </w:r>
            <w:r w:rsidRPr="003B691E">
              <w:rPr>
                <w:rFonts w:ascii="Verdana" w:hAnsi="Verdana" w:cs="Verdana"/>
                <w:sz w:val="20"/>
                <w:szCs w:val="20"/>
              </w:rPr>
              <w:t xml:space="preserve">ays since the Seller receives the notification of such claim from the </w:t>
            </w:r>
            <w:bookmarkEnd w:id="482"/>
            <w:bookmarkEnd w:id="483"/>
            <w:r w:rsidRPr="003B691E">
              <w:rPr>
                <w:rFonts w:ascii="Verdana" w:hAnsi="Verdana" w:cs="Verdana"/>
                <w:sz w:val="20"/>
                <w:szCs w:val="20"/>
              </w:rPr>
              <w:t>Purchaser.</w:t>
            </w:r>
          </w:p>
          <w:p w14:paraId="58C8CF94" w14:textId="77777777" w:rsidR="000F1DA0" w:rsidRPr="00774A9A" w:rsidRDefault="000F1DA0" w:rsidP="000F1DA0">
            <w:pPr>
              <w:pStyle w:val="ListParagraph"/>
              <w:spacing w:after="120"/>
              <w:ind w:left="749" w:hanging="710"/>
              <w:jc w:val="both"/>
              <w:rPr>
                <w:rFonts w:ascii="Verdana" w:hAnsi="Verdana"/>
                <w:sz w:val="20"/>
              </w:rPr>
            </w:pPr>
          </w:p>
        </w:tc>
        <w:tc>
          <w:tcPr>
            <w:tcW w:w="257" w:type="dxa"/>
            <w:tcPrChange w:id="484" w:author="OLTRE" w:date="2024-07-08T13:11:00Z">
              <w:tcPr>
                <w:tcW w:w="257" w:type="dxa"/>
              </w:tcPr>
            </w:tcPrChange>
          </w:tcPr>
          <w:p w14:paraId="2AD03596" w14:textId="77777777" w:rsidR="000F1DA0" w:rsidRPr="00774A9A" w:rsidRDefault="000F1DA0" w:rsidP="000F1DA0">
            <w:pPr>
              <w:spacing w:after="120"/>
              <w:rPr>
                <w:rFonts w:ascii="Verdana" w:hAnsi="Verdana"/>
                <w:sz w:val="20"/>
              </w:rPr>
            </w:pPr>
          </w:p>
        </w:tc>
        <w:tc>
          <w:tcPr>
            <w:tcW w:w="4985" w:type="dxa"/>
            <w:tcPrChange w:id="485" w:author="OLTRE" w:date="2024-07-08T13:11:00Z">
              <w:tcPr>
                <w:tcW w:w="4985" w:type="dxa"/>
                <w:gridSpan w:val="2"/>
              </w:tcPr>
            </w:tcPrChange>
          </w:tcPr>
          <w:p w14:paraId="68E0FCB9" w14:textId="1547F03C" w:rsidR="000F1DA0" w:rsidRPr="001B2964" w:rsidRDefault="000F1DA0" w:rsidP="000F1DA0">
            <w:pPr>
              <w:pStyle w:val="ListParagraph"/>
              <w:numPr>
                <w:ilvl w:val="2"/>
                <w:numId w:val="5"/>
              </w:numPr>
              <w:spacing w:after="120"/>
              <w:ind w:left="687" w:hanging="709"/>
              <w:contextualSpacing w:val="0"/>
              <w:jc w:val="both"/>
              <w:rPr>
                <w:rFonts w:ascii="Verdana" w:hAnsi="Verdana"/>
                <w:b/>
                <w:sz w:val="20"/>
              </w:rPr>
            </w:pPr>
            <w:r w:rsidRPr="006330EA">
              <w:rPr>
                <w:rFonts w:ascii="Verdana" w:hAnsi="Verdana" w:cs="Verdana"/>
                <w:sz w:val="20"/>
                <w:szCs w:val="20"/>
              </w:rPr>
              <w:t xml:space="preserve">Dalam hal keadaan yang disebutkan dalam pemberitahuan Pembeli kepada Penjual merupakan salah satu keadaan yang diatur dalam Pasal 8 ini, maka Penjual harus membayar seluruh jumlah </w:t>
            </w:r>
            <w:r>
              <w:rPr>
                <w:rFonts w:ascii="Verdana" w:hAnsi="Verdana" w:cs="Verdana"/>
                <w:sz w:val="20"/>
                <w:szCs w:val="20"/>
              </w:rPr>
              <w:lastRenderedPageBreak/>
              <w:t>k</w:t>
            </w:r>
            <w:r w:rsidRPr="006330EA">
              <w:rPr>
                <w:rFonts w:ascii="Verdana" w:hAnsi="Verdana" w:cs="Verdana"/>
                <w:sz w:val="20"/>
                <w:szCs w:val="20"/>
              </w:rPr>
              <w:t>erusakan atau Kerugian kepada Pembeli dalam waktu 10 (sepuluh) Hari Kerja sejak Penjual menerima pemberitahuan klaim tersebut dari Pembeli.</w:t>
            </w:r>
          </w:p>
          <w:p w14:paraId="10A486A6" w14:textId="617AA637" w:rsidR="000F1DA0" w:rsidRPr="00774A9A" w:rsidRDefault="000F1DA0" w:rsidP="000F1DA0">
            <w:pPr>
              <w:pStyle w:val="ListParagraph"/>
              <w:spacing w:after="120"/>
              <w:ind w:left="687"/>
              <w:contextualSpacing w:val="0"/>
              <w:jc w:val="both"/>
              <w:rPr>
                <w:rFonts w:ascii="Verdana" w:hAnsi="Verdana"/>
                <w:b/>
                <w:sz w:val="20"/>
              </w:rPr>
            </w:pPr>
          </w:p>
        </w:tc>
      </w:tr>
      <w:tr w:rsidR="000F1DA0" w:rsidRPr="00E1614A" w14:paraId="5BBA4DED" w14:textId="77777777" w:rsidTr="005A3E6C">
        <w:trPr>
          <w:trPrChange w:id="486" w:author="OLTRE" w:date="2024-07-08T13:11:00Z">
            <w:trPr>
              <w:gridBefore w:val="1"/>
            </w:trPr>
          </w:trPrChange>
        </w:trPr>
        <w:tc>
          <w:tcPr>
            <w:tcW w:w="4823" w:type="dxa"/>
            <w:tcPrChange w:id="487" w:author="OLTRE" w:date="2024-07-08T13:11:00Z">
              <w:tcPr>
                <w:tcW w:w="4823" w:type="dxa"/>
                <w:gridSpan w:val="3"/>
              </w:tcPr>
            </w:tcPrChange>
          </w:tcPr>
          <w:p w14:paraId="305200A9" w14:textId="77777777" w:rsidR="000F1DA0" w:rsidRPr="00774A9A" w:rsidRDefault="000F1DA0" w:rsidP="000F1DA0">
            <w:pPr>
              <w:pStyle w:val="ListParagraph"/>
              <w:numPr>
                <w:ilvl w:val="0"/>
                <w:numId w:val="5"/>
              </w:numPr>
              <w:spacing w:after="120"/>
              <w:ind w:left="744" w:hanging="744"/>
              <w:contextualSpacing w:val="0"/>
              <w:jc w:val="both"/>
              <w:rPr>
                <w:rFonts w:ascii="Verdana" w:hAnsi="Verdana"/>
                <w:sz w:val="20"/>
              </w:rPr>
            </w:pPr>
            <w:bookmarkStart w:id="488" w:name="_Toc59333478"/>
            <w:bookmarkStart w:id="489" w:name="_Toc61069938"/>
            <w:r w:rsidRPr="00774A9A">
              <w:rPr>
                <w:rFonts w:ascii="Verdana" w:hAnsi="Verdana"/>
                <w:b/>
                <w:spacing w:val="-3"/>
                <w:sz w:val="20"/>
              </w:rPr>
              <w:lastRenderedPageBreak/>
              <w:t>COVENANTS</w:t>
            </w:r>
            <w:r w:rsidRPr="00E1614A">
              <w:rPr>
                <w:rFonts w:ascii="Verdana" w:hAnsi="Verdana" w:cs="Verdana"/>
                <w:b/>
                <w:bCs/>
                <w:sz w:val="20"/>
                <w:szCs w:val="20"/>
              </w:rPr>
              <w:t xml:space="preserve"> AFTER </w:t>
            </w:r>
            <w:bookmarkEnd w:id="488"/>
            <w:bookmarkEnd w:id="489"/>
            <w:r w:rsidRPr="00E1614A">
              <w:rPr>
                <w:rFonts w:ascii="Verdana" w:hAnsi="Verdana" w:cs="Verdana"/>
                <w:b/>
                <w:bCs/>
                <w:sz w:val="20"/>
                <w:szCs w:val="20"/>
              </w:rPr>
              <w:t>CLOSING</w:t>
            </w:r>
          </w:p>
        </w:tc>
        <w:tc>
          <w:tcPr>
            <w:tcW w:w="257" w:type="dxa"/>
            <w:tcPrChange w:id="490" w:author="OLTRE" w:date="2024-07-08T13:11:00Z">
              <w:tcPr>
                <w:tcW w:w="257" w:type="dxa"/>
              </w:tcPr>
            </w:tcPrChange>
          </w:tcPr>
          <w:p w14:paraId="54F01807" w14:textId="77777777" w:rsidR="000F1DA0" w:rsidRPr="00774A9A" w:rsidRDefault="000F1DA0" w:rsidP="000F1DA0">
            <w:pPr>
              <w:spacing w:after="120"/>
              <w:rPr>
                <w:rFonts w:ascii="Verdana" w:hAnsi="Verdana"/>
                <w:sz w:val="20"/>
              </w:rPr>
            </w:pPr>
          </w:p>
        </w:tc>
        <w:tc>
          <w:tcPr>
            <w:tcW w:w="4985" w:type="dxa"/>
            <w:tcPrChange w:id="491" w:author="OLTRE" w:date="2024-07-08T13:11:00Z">
              <w:tcPr>
                <w:tcW w:w="4985" w:type="dxa"/>
                <w:gridSpan w:val="2"/>
              </w:tcPr>
            </w:tcPrChange>
          </w:tcPr>
          <w:p w14:paraId="19D6AD12" w14:textId="77777777" w:rsidR="000F1DA0" w:rsidRPr="00774A9A" w:rsidRDefault="000F1DA0" w:rsidP="000F1DA0">
            <w:pPr>
              <w:pStyle w:val="ListParagraph"/>
              <w:numPr>
                <w:ilvl w:val="0"/>
                <w:numId w:val="6"/>
              </w:numPr>
              <w:spacing w:after="120"/>
              <w:ind w:left="687" w:hanging="687"/>
              <w:contextualSpacing w:val="0"/>
              <w:jc w:val="both"/>
              <w:rPr>
                <w:rFonts w:ascii="Verdana" w:hAnsi="Verdana"/>
                <w:b/>
                <w:sz w:val="20"/>
              </w:rPr>
            </w:pPr>
            <w:r w:rsidRPr="007F4951">
              <w:rPr>
                <w:rFonts w:ascii="Verdana" w:hAnsi="Verdana"/>
                <w:b/>
                <w:sz w:val="20"/>
              </w:rPr>
              <w:t>PERJANJIAN SETELAH PENUTUPAN</w:t>
            </w:r>
          </w:p>
        </w:tc>
      </w:tr>
      <w:tr w:rsidR="000F1DA0" w:rsidRPr="00E1614A" w14:paraId="1A406C80" w14:textId="77777777" w:rsidTr="005A3E6C">
        <w:trPr>
          <w:trPrChange w:id="492" w:author="OLTRE" w:date="2024-07-08T13:11:00Z">
            <w:trPr>
              <w:gridBefore w:val="1"/>
            </w:trPr>
          </w:trPrChange>
        </w:trPr>
        <w:tc>
          <w:tcPr>
            <w:tcW w:w="4823" w:type="dxa"/>
            <w:tcPrChange w:id="493" w:author="OLTRE" w:date="2024-07-08T13:11:00Z">
              <w:tcPr>
                <w:tcW w:w="4823" w:type="dxa"/>
                <w:gridSpan w:val="3"/>
              </w:tcPr>
            </w:tcPrChange>
          </w:tcPr>
          <w:p w14:paraId="2AE21EE6" w14:textId="31857FD0" w:rsidR="000F1DA0" w:rsidRPr="00774A9A" w:rsidRDefault="000F1DA0" w:rsidP="000F1DA0">
            <w:pPr>
              <w:spacing w:after="120"/>
              <w:ind w:left="744"/>
              <w:jc w:val="both"/>
              <w:rPr>
                <w:rFonts w:ascii="Verdana" w:hAnsi="Verdana"/>
                <w:sz w:val="20"/>
              </w:rPr>
            </w:pPr>
            <w:r w:rsidRPr="00E1614A">
              <w:rPr>
                <w:rFonts w:ascii="Verdana" w:hAnsi="Verdana" w:cs="Verdana"/>
                <w:sz w:val="20"/>
                <w:szCs w:val="20"/>
              </w:rPr>
              <w:t>The</w:t>
            </w:r>
            <w:r w:rsidRPr="00E1614A">
              <w:rPr>
                <w:rFonts w:ascii="Verdana" w:hAnsi="Verdana" w:cs="Verdana"/>
                <w:b/>
                <w:bCs/>
                <w:sz w:val="20"/>
                <w:szCs w:val="20"/>
              </w:rPr>
              <w:t xml:space="preserve"> </w:t>
            </w:r>
            <w:r w:rsidRPr="00774A9A">
              <w:rPr>
                <w:rFonts w:ascii="Verdana" w:hAnsi="Verdana"/>
                <w:sz w:val="20"/>
              </w:rPr>
              <w:t xml:space="preserve">Seller </w:t>
            </w:r>
            <w:r w:rsidRPr="003B691E">
              <w:rPr>
                <w:rFonts w:ascii="Verdana" w:hAnsi="Verdana" w:cs="Verdana"/>
                <w:sz w:val="20"/>
                <w:szCs w:val="20"/>
              </w:rPr>
              <w:t xml:space="preserve">shall co-operate with the </w:t>
            </w:r>
            <w:r w:rsidRPr="00774A9A">
              <w:rPr>
                <w:rFonts w:ascii="Verdana" w:hAnsi="Verdana"/>
                <w:sz w:val="20"/>
              </w:rPr>
              <w:t xml:space="preserve">Purchaser </w:t>
            </w:r>
            <w:r w:rsidRPr="003B691E">
              <w:rPr>
                <w:rFonts w:ascii="Verdana" w:hAnsi="Verdana" w:cs="Verdana"/>
                <w:sz w:val="20"/>
                <w:szCs w:val="20"/>
              </w:rPr>
              <w:t xml:space="preserve">in the fulfilment of all such acts and formalities and the execution of all such documents as may be required or desirable after the date of this </w:t>
            </w:r>
            <w:r w:rsidRPr="00774A9A">
              <w:rPr>
                <w:rFonts w:ascii="Verdana" w:hAnsi="Verdana"/>
                <w:sz w:val="20"/>
              </w:rPr>
              <w:t xml:space="preserve">Agreement </w:t>
            </w:r>
            <w:r w:rsidRPr="003B691E">
              <w:rPr>
                <w:rFonts w:ascii="Verdana" w:hAnsi="Verdana" w:cs="Verdana"/>
                <w:sz w:val="20"/>
                <w:szCs w:val="20"/>
              </w:rPr>
              <w:t xml:space="preserve">for giving full effect to this </w:t>
            </w:r>
            <w:r w:rsidRPr="00774A9A">
              <w:rPr>
                <w:rFonts w:ascii="Verdana" w:hAnsi="Verdana"/>
                <w:sz w:val="20"/>
              </w:rPr>
              <w:t xml:space="preserve">Agreement </w:t>
            </w:r>
            <w:r w:rsidRPr="003B691E">
              <w:rPr>
                <w:rFonts w:ascii="Verdana" w:hAnsi="Verdana" w:cs="Verdana"/>
                <w:sz w:val="20"/>
                <w:szCs w:val="20"/>
              </w:rPr>
              <w:t xml:space="preserve">and the transfer of the </w:t>
            </w:r>
            <w:r w:rsidRPr="00774A9A">
              <w:rPr>
                <w:rFonts w:ascii="Verdana" w:hAnsi="Verdana"/>
                <w:sz w:val="20"/>
              </w:rPr>
              <w:t>Shares</w:t>
            </w:r>
            <w:r w:rsidRPr="003B691E">
              <w:rPr>
                <w:rFonts w:ascii="Verdana" w:hAnsi="Verdana" w:cs="Verdana"/>
                <w:sz w:val="20"/>
                <w:szCs w:val="20"/>
              </w:rPr>
              <w:t xml:space="preserve"> and securing to the </w:t>
            </w:r>
            <w:r w:rsidRPr="00774A9A">
              <w:rPr>
                <w:rFonts w:ascii="Verdana" w:hAnsi="Verdana"/>
                <w:sz w:val="20"/>
              </w:rPr>
              <w:t>Purchaser</w:t>
            </w:r>
            <w:r w:rsidRPr="003B691E">
              <w:rPr>
                <w:rFonts w:ascii="Verdana" w:hAnsi="Verdana" w:cs="Verdana"/>
                <w:sz w:val="20"/>
                <w:szCs w:val="20"/>
              </w:rPr>
              <w:t xml:space="preserve"> the full benefit of all rights conferred upon it in this </w:t>
            </w:r>
            <w:r w:rsidRPr="00774A9A">
              <w:rPr>
                <w:rFonts w:ascii="Verdana" w:hAnsi="Verdana"/>
                <w:sz w:val="20"/>
              </w:rPr>
              <w:t>Agreement</w:t>
            </w:r>
            <w:r w:rsidRPr="003B691E">
              <w:rPr>
                <w:rFonts w:ascii="Verdana" w:hAnsi="Verdana" w:cs="Verdana"/>
                <w:sz w:val="20"/>
                <w:szCs w:val="20"/>
              </w:rPr>
              <w:t>.</w:t>
            </w:r>
          </w:p>
        </w:tc>
        <w:tc>
          <w:tcPr>
            <w:tcW w:w="257" w:type="dxa"/>
            <w:tcPrChange w:id="494" w:author="OLTRE" w:date="2024-07-08T13:11:00Z">
              <w:tcPr>
                <w:tcW w:w="257" w:type="dxa"/>
              </w:tcPr>
            </w:tcPrChange>
          </w:tcPr>
          <w:p w14:paraId="3FC82D94" w14:textId="77777777" w:rsidR="000F1DA0" w:rsidRPr="00774A9A" w:rsidRDefault="000F1DA0" w:rsidP="000F1DA0">
            <w:pPr>
              <w:spacing w:after="120"/>
              <w:rPr>
                <w:rFonts w:ascii="Verdana" w:hAnsi="Verdana"/>
                <w:sz w:val="20"/>
              </w:rPr>
            </w:pPr>
          </w:p>
        </w:tc>
        <w:tc>
          <w:tcPr>
            <w:tcW w:w="4985" w:type="dxa"/>
            <w:tcPrChange w:id="495" w:author="OLTRE" w:date="2024-07-08T13:11:00Z">
              <w:tcPr>
                <w:tcW w:w="4985" w:type="dxa"/>
                <w:gridSpan w:val="2"/>
              </w:tcPr>
            </w:tcPrChange>
          </w:tcPr>
          <w:p w14:paraId="228E33CA" w14:textId="5EF7C1CD" w:rsidR="000F1DA0" w:rsidRDefault="000F1DA0" w:rsidP="000F1DA0">
            <w:pPr>
              <w:spacing w:after="120"/>
              <w:ind w:left="687"/>
              <w:jc w:val="both"/>
              <w:rPr>
                <w:rFonts w:ascii="Verdana" w:hAnsi="Verdana"/>
                <w:bCs/>
                <w:sz w:val="20"/>
              </w:rPr>
            </w:pPr>
            <w:r w:rsidRPr="00774A9A">
              <w:rPr>
                <w:rFonts w:ascii="Verdana" w:hAnsi="Verdana"/>
                <w:bCs/>
                <w:sz w:val="20"/>
              </w:rPr>
              <w:t>Penjual</w:t>
            </w:r>
            <w:r w:rsidRPr="006330EA">
              <w:rPr>
                <w:rFonts w:ascii="Verdana" w:hAnsi="Verdana"/>
                <w:bCs/>
                <w:sz w:val="20"/>
              </w:rPr>
              <w:t xml:space="preserve"> akan bekerja sama dengan </w:t>
            </w:r>
            <w:r w:rsidRPr="00774A9A">
              <w:rPr>
                <w:rFonts w:ascii="Verdana" w:hAnsi="Verdana"/>
                <w:bCs/>
                <w:sz w:val="20"/>
              </w:rPr>
              <w:t>Pembeli</w:t>
            </w:r>
            <w:r w:rsidRPr="007F4951">
              <w:rPr>
                <w:rFonts w:ascii="Verdana" w:hAnsi="Verdana"/>
                <w:sz w:val="20"/>
              </w:rPr>
              <w:t xml:space="preserve"> untuk memenuhi semua tindakan dan formalitas dan pelaksanaan dari semua dokumen yang mungkin diperlukan atau diinginkan setelah tanggal penandatanganan </w:t>
            </w:r>
            <w:r w:rsidRPr="00774A9A">
              <w:rPr>
                <w:rFonts w:ascii="Verdana" w:hAnsi="Verdana"/>
                <w:bCs/>
                <w:sz w:val="20"/>
              </w:rPr>
              <w:t>Perjanjian</w:t>
            </w:r>
            <w:r w:rsidRPr="00184F91">
              <w:rPr>
                <w:rFonts w:ascii="Verdana" w:hAnsi="Verdana"/>
                <w:bCs/>
                <w:sz w:val="20"/>
              </w:rPr>
              <w:t xml:space="preserve"> ini untuk memberikan keberlakuan penuh </w:t>
            </w:r>
            <w:r>
              <w:rPr>
                <w:rFonts w:ascii="Verdana" w:hAnsi="Verdana"/>
                <w:bCs/>
                <w:sz w:val="20"/>
              </w:rPr>
              <w:t>dari</w:t>
            </w:r>
            <w:r w:rsidRPr="00184F91">
              <w:rPr>
                <w:rFonts w:ascii="Verdana" w:hAnsi="Verdana"/>
                <w:bCs/>
                <w:sz w:val="20"/>
              </w:rPr>
              <w:t xml:space="preserve"> </w:t>
            </w:r>
            <w:r w:rsidRPr="00774A9A">
              <w:rPr>
                <w:rFonts w:ascii="Verdana" w:hAnsi="Verdana"/>
                <w:bCs/>
                <w:sz w:val="20"/>
              </w:rPr>
              <w:t>Perjanjian</w:t>
            </w:r>
            <w:r w:rsidRPr="00184F91">
              <w:rPr>
                <w:rFonts w:ascii="Verdana" w:hAnsi="Verdana"/>
                <w:bCs/>
                <w:sz w:val="20"/>
              </w:rPr>
              <w:t xml:space="preserve"> ini dan mengamankan </w:t>
            </w:r>
            <w:r w:rsidRPr="00774A9A">
              <w:rPr>
                <w:rFonts w:ascii="Verdana" w:hAnsi="Verdana"/>
                <w:bCs/>
                <w:sz w:val="20"/>
              </w:rPr>
              <w:t>Pembeli</w:t>
            </w:r>
            <w:r w:rsidRPr="007F4951">
              <w:rPr>
                <w:rFonts w:ascii="Verdana" w:hAnsi="Verdana"/>
                <w:sz w:val="20"/>
              </w:rPr>
              <w:t xml:space="preserve"> manfaat sepenuhnya </w:t>
            </w:r>
            <w:r>
              <w:rPr>
                <w:rFonts w:ascii="Verdana" w:hAnsi="Verdana"/>
                <w:sz w:val="20"/>
              </w:rPr>
              <w:t xml:space="preserve">atas </w:t>
            </w:r>
            <w:r w:rsidRPr="007F4951">
              <w:rPr>
                <w:rFonts w:ascii="Verdana" w:hAnsi="Verdana"/>
                <w:sz w:val="20"/>
              </w:rPr>
              <w:t>seluruh hak yang diberikan</w:t>
            </w:r>
            <w:r>
              <w:rPr>
                <w:rFonts w:ascii="Verdana" w:hAnsi="Verdana"/>
                <w:sz w:val="20"/>
              </w:rPr>
              <w:t xml:space="preserve"> kepadanya</w:t>
            </w:r>
            <w:r w:rsidRPr="007F4951">
              <w:rPr>
                <w:rFonts w:ascii="Verdana" w:hAnsi="Verdana"/>
                <w:sz w:val="20"/>
              </w:rPr>
              <w:t xml:space="preserve"> dalam </w:t>
            </w:r>
            <w:r w:rsidRPr="00774A9A">
              <w:rPr>
                <w:rFonts w:ascii="Verdana" w:hAnsi="Verdana"/>
                <w:bCs/>
                <w:sz w:val="20"/>
              </w:rPr>
              <w:t>Perjanjian ini.</w:t>
            </w:r>
          </w:p>
          <w:p w14:paraId="7D89604D" w14:textId="3E043187" w:rsidR="000F1DA0" w:rsidRPr="00774A9A" w:rsidRDefault="000F1DA0" w:rsidP="000F1DA0">
            <w:pPr>
              <w:spacing w:after="120"/>
              <w:ind w:left="687"/>
              <w:jc w:val="both"/>
              <w:rPr>
                <w:rFonts w:ascii="Verdana" w:hAnsi="Verdana"/>
                <w:sz w:val="20"/>
              </w:rPr>
            </w:pPr>
          </w:p>
        </w:tc>
      </w:tr>
      <w:tr w:rsidR="000F1DA0" w:rsidRPr="00E1614A" w14:paraId="544B5C0E" w14:textId="77777777" w:rsidTr="005A3E6C">
        <w:trPr>
          <w:trPrChange w:id="496" w:author="OLTRE" w:date="2024-07-08T13:11:00Z">
            <w:trPr>
              <w:gridBefore w:val="1"/>
            </w:trPr>
          </w:trPrChange>
        </w:trPr>
        <w:tc>
          <w:tcPr>
            <w:tcW w:w="4823" w:type="dxa"/>
            <w:tcPrChange w:id="497" w:author="OLTRE" w:date="2024-07-08T13:11:00Z">
              <w:tcPr>
                <w:tcW w:w="4823" w:type="dxa"/>
                <w:gridSpan w:val="3"/>
              </w:tcPr>
            </w:tcPrChange>
          </w:tcPr>
          <w:p w14:paraId="5D265917" w14:textId="77777777" w:rsidR="000F1DA0" w:rsidRPr="00E1614A" w:rsidRDefault="000F1DA0" w:rsidP="000F1DA0">
            <w:pPr>
              <w:pStyle w:val="ListParagraph"/>
              <w:numPr>
                <w:ilvl w:val="0"/>
                <w:numId w:val="5"/>
              </w:numPr>
              <w:spacing w:after="120"/>
              <w:ind w:left="744" w:hanging="744"/>
              <w:contextualSpacing w:val="0"/>
              <w:jc w:val="both"/>
              <w:rPr>
                <w:rFonts w:ascii="Verdana" w:hAnsi="Verdana" w:cs="Verdana"/>
                <w:b/>
                <w:bCs/>
                <w:sz w:val="20"/>
                <w:szCs w:val="20"/>
              </w:rPr>
            </w:pPr>
            <w:r w:rsidRPr="00774A9A">
              <w:rPr>
                <w:rFonts w:ascii="Verdana" w:hAnsi="Verdana"/>
                <w:b/>
                <w:spacing w:val="-3"/>
                <w:sz w:val="20"/>
              </w:rPr>
              <w:t>TERMINATION</w:t>
            </w:r>
          </w:p>
        </w:tc>
        <w:tc>
          <w:tcPr>
            <w:tcW w:w="257" w:type="dxa"/>
            <w:tcPrChange w:id="498" w:author="OLTRE" w:date="2024-07-08T13:11:00Z">
              <w:tcPr>
                <w:tcW w:w="257" w:type="dxa"/>
              </w:tcPr>
            </w:tcPrChange>
          </w:tcPr>
          <w:p w14:paraId="2334A76A" w14:textId="77777777" w:rsidR="000F1DA0" w:rsidRPr="00774A9A" w:rsidRDefault="000F1DA0" w:rsidP="000F1DA0">
            <w:pPr>
              <w:spacing w:after="120"/>
              <w:rPr>
                <w:rFonts w:ascii="Verdana" w:hAnsi="Verdana"/>
                <w:sz w:val="20"/>
              </w:rPr>
            </w:pPr>
          </w:p>
        </w:tc>
        <w:tc>
          <w:tcPr>
            <w:tcW w:w="4985" w:type="dxa"/>
            <w:tcPrChange w:id="499" w:author="OLTRE" w:date="2024-07-08T13:11:00Z">
              <w:tcPr>
                <w:tcW w:w="4985" w:type="dxa"/>
                <w:gridSpan w:val="2"/>
              </w:tcPr>
            </w:tcPrChange>
          </w:tcPr>
          <w:p w14:paraId="3607621A" w14:textId="77777777" w:rsidR="000F1DA0" w:rsidRPr="00774A9A" w:rsidRDefault="000F1DA0" w:rsidP="000F1DA0">
            <w:pPr>
              <w:pStyle w:val="ListParagraph"/>
              <w:numPr>
                <w:ilvl w:val="0"/>
                <w:numId w:val="6"/>
              </w:numPr>
              <w:spacing w:after="120"/>
              <w:ind w:left="687" w:hanging="687"/>
              <w:contextualSpacing w:val="0"/>
              <w:jc w:val="both"/>
              <w:rPr>
                <w:rFonts w:ascii="Verdana" w:hAnsi="Verdana"/>
                <w:b/>
                <w:sz w:val="20"/>
              </w:rPr>
            </w:pPr>
            <w:r w:rsidRPr="007F4951">
              <w:rPr>
                <w:rFonts w:ascii="Verdana" w:hAnsi="Verdana"/>
                <w:b/>
                <w:sz w:val="20"/>
              </w:rPr>
              <w:t>PENGAKHIRAN</w:t>
            </w:r>
          </w:p>
        </w:tc>
      </w:tr>
      <w:tr w:rsidR="000F1DA0" w:rsidRPr="00E1614A" w14:paraId="5DA3B2F2" w14:textId="77777777" w:rsidTr="005A3E6C">
        <w:trPr>
          <w:trHeight w:val="437"/>
          <w:trPrChange w:id="500" w:author="OLTRE" w:date="2024-07-08T13:11:00Z">
            <w:trPr>
              <w:gridBefore w:val="1"/>
              <w:trHeight w:val="437"/>
            </w:trPr>
          </w:trPrChange>
        </w:trPr>
        <w:tc>
          <w:tcPr>
            <w:tcW w:w="4823" w:type="dxa"/>
            <w:tcPrChange w:id="501" w:author="OLTRE" w:date="2024-07-08T13:11:00Z">
              <w:tcPr>
                <w:tcW w:w="4823" w:type="dxa"/>
                <w:gridSpan w:val="3"/>
              </w:tcPr>
            </w:tcPrChange>
          </w:tcPr>
          <w:p w14:paraId="6A177267" w14:textId="0C97F7C3" w:rsidR="000F1DA0" w:rsidRPr="00774A9A" w:rsidRDefault="000F1DA0" w:rsidP="000F1DA0">
            <w:pPr>
              <w:pStyle w:val="ListParagraph"/>
              <w:numPr>
                <w:ilvl w:val="0"/>
                <w:numId w:val="69"/>
              </w:numPr>
              <w:spacing w:after="120"/>
              <w:ind w:left="744" w:hanging="744"/>
              <w:jc w:val="both"/>
              <w:rPr>
                <w:rFonts w:ascii="Verdana" w:hAnsi="Verdana"/>
                <w:sz w:val="20"/>
              </w:rPr>
            </w:pPr>
            <w:r w:rsidRPr="00E1614A">
              <w:rPr>
                <w:rFonts w:ascii="Verdana" w:hAnsi="Verdana" w:cs="Verdana"/>
                <w:sz w:val="20"/>
                <w:szCs w:val="20"/>
              </w:rPr>
              <w:t>Termination Events</w:t>
            </w:r>
          </w:p>
        </w:tc>
        <w:tc>
          <w:tcPr>
            <w:tcW w:w="257" w:type="dxa"/>
            <w:tcPrChange w:id="502" w:author="OLTRE" w:date="2024-07-08T13:11:00Z">
              <w:tcPr>
                <w:tcW w:w="257" w:type="dxa"/>
              </w:tcPr>
            </w:tcPrChange>
          </w:tcPr>
          <w:p w14:paraId="208CDA26" w14:textId="77777777" w:rsidR="000F1DA0" w:rsidRPr="00774A9A" w:rsidRDefault="000F1DA0" w:rsidP="000F1DA0">
            <w:pPr>
              <w:spacing w:after="120"/>
              <w:rPr>
                <w:rFonts w:ascii="Verdana" w:hAnsi="Verdana"/>
                <w:sz w:val="20"/>
              </w:rPr>
            </w:pPr>
          </w:p>
        </w:tc>
        <w:tc>
          <w:tcPr>
            <w:tcW w:w="4985" w:type="dxa"/>
            <w:tcPrChange w:id="503" w:author="OLTRE" w:date="2024-07-08T13:11:00Z">
              <w:tcPr>
                <w:tcW w:w="4985" w:type="dxa"/>
                <w:gridSpan w:val="2"/>
              </w:tcPr>
            </w:tcPrChange>
          </w:tcPr>
          <w:p w14:paraId="56999987" w14:textId="61D2C125" w:rsidR="000F1DA0" w:rsidRPr="00774A9A" w:rsidRDefault="000F1DA0" w:rsidP="000F1DA0">
            <w:pPr>
              <w:pStyle w:val="ListParagraph"/>
              <w:numPr>
                <w:ilvl w:val="1"/>
                <w:numId w:val="5"/>
              </w:numPr>
              <w:spacing w:after="120"/>
              <w:ind w:left="687" w:hanging="687"/>
              <w:contextualSpacing w:val="0"/>
              <w:jc w:val="both"/>
              <w:rPr>
                <w:rFonts w:ascii="Verdana" w:hAnsi="Verdana"/>
                <w:sz w:val="20"/>
              </w:rPr>
            </w:pPr>
            <w:r>
              <w:rPr>
                <w:rFonts w:ascii="Verdana" w:hAnsi="Verdana"/>
                <w:sz w:val="20"/>
              </w:rPr>
              <w:t xml:space="preserve">Peristiwa </w:t>
            </w:r>
            <w:r w:rsidRPr="007F4951">
              <w:rPr>
                <w:rFonts w:ascii="Verdana" w:hAnsi="Verdana"/>
                <w:sz w:val="20"/>
              </w:rPr>
              <w:t>Pengakhiran</w:t>
            </w:r>
          </w:p>
        </w:tc>
      </w:tr>
      <w:tr w:rsidR="000F1DA0" w:rsidRPr="00E1614A" w14:paraId="6B91B9ED" w14:textId="77777777" w:rsidTr="005A3E6C">
        <w:trPr>
          <w:trPrChange w:id="504" w:author="OLTRE" w:date="2024-07-08T13:11:00Z">
            <w:trPr>
              <w:gridBefore w:val="1"/>
            </w:trPr>
          </w:trPrChange>
        </w:trPr>
        <w:tc>
          <w:tcPr>
            <w:tcW w:w="4823" w:type="dxa"/>
            <w:tcPrChange w:id="505" w:author="OLTRE" w:date="2024-07-08T13:11:00Z">
              <w:tcPr>
                <w:tcW w:w="4823" w:type="dxa"/>
                <w:gridSpan w:val="3"/>
              </w:tcPr>
            </w:tcPrChange>
          </w:tcPr>
          <w:p w14:paraId="6C14E51F" w14:textId="77777777" w:rsidR="000F1DA0" w:rsidRPr="00774A9A" w:rsidRDefault="000F1DA0" w:rsidP="000F1DA0">
            <w:pPr>
              <w:pStyle w:val="ListParagraph"/>
              <w:numPr>
                <w:ilvl w:val="0"/>
                <w:numId w:val="70"/>
              </w:numPr>
              <w:spacing w:after="120"/>
              <w:ind w:left="744" w:hanging="744"/>
              <w:jc w:val="both"/>
              <w:rPr>
                <w:rFonts w:ascii="Verdana" w:hAnsi="Verdana"/>
                <w:sz w:val="20"/>
              </w:rPr>
            </w:pPr>
            <w:r w:rsidRPr="003B691E">
              <w:rPr>
                <w:rFonts w:ascii="Verdana" w:hAnsi="Verdana" w:cs="Verdana"/>
                <w:sz w:val="20"/>
                <w:szCs w:val="20"/>
              </w:rPr>
              <w:t xml:space="preserve">Prior to the Closing Date, this </w:t>
            </w:r>
            <w:r w:rsidRPr="00774A9A">
              <w:rPr>
                <w:rFonts w:ascii="Verdana" w:hAnsi="Verdana"/>
                <w:sz w:val="20"/>
              </w:rPr>
              <w:t>Agreement</w:t>
            </w:r>
            <w:r w:rsidRPr="003B691E">
              <w:rPr>
                <w:rFonts w:ascii="Verdana" w:hAnsi="Verdana" w:cs="Verdana"/>
                <w:sz w:val="20"/>
                <w:szCs w:val="20"/>
              </w:rPr>
              <w:t xml:space="preserve"> may only be terminated:</w:t>
            </w:r>
          </w:p>
        </w:tc>
        <w:tc>
          <w:tcPr>
            <w:tcW w:w="257" w:type="dxa"/>
            <w:tcPrChange w:id="506" w:author="OLTRE" w:date="2024-07-08T13:11:00Z">
              <w:tcPr>
                <w:tcW w:w="257" w:type="dxa"/>
              </w:tcPr>
            </w:tcPrChange>
          </w:tcPr>
          <w:p w14:paraId="78A6D616" w14:textId="77777777" w:rsidR="000F1DA0" w:rsidRPr="00774A9A" w:rsidRDefault="000F1DA0" w:rsidP="000F1DA0">
            <w:pPr>
              <w:spacing w:after="120"/>
              <w:rPr>
                <w:rFonts w:ascii="Verdana" w:hAnsi="Verdana"/>
                <w:sz w:val="20"/>
              </w:rPr>
            </w:pPr>
          </w:p>
        </w:tc>
        <w:tc>
          <w:tcPr>
            <w:tcW w:w="4985" w:type="dxa"/>
            <w:tcPrChange w:id="507" w:author="OLTRE" w:date="2024-07-08T13:11:00Z">
              <w:tcPr>
                <w:tcW w:w="4985" w:type="dxa"/>
                <w:gridSpan w:val="2"/>
              </w:tcPr>
            </w:tcPrChange>
          </w:tcPr>
          <w:p w14:paraId="3370058D" w14:textId="7C9776E4" w:rsidR="000F1DA0" w:rsidRPr="00774A9A" w:rsidRDefault="000F1DA0" w:rsidP="000F1DA0">
            <w:pPr>
              <w:pStyle w:val="ListParagraph"/>
              <w:numPr>
                <w:ilvl w:val="2"/>
                <w:numId w:val="5"/>
              </w:numPr>
              <w:spacing w:after="120"/>
              <w:ind w:left="687"/>
              <w:jc w:val="both"/>
              <w:rPr>
                <w:rFonts w:ascii="Verdana" w:hAnsi="Verdana"/>
                <w:sz w:val="20"/>
              </w:rPr>
            </w:pPr>
            <w:r w:rsidRPr="00774A9A">
              <w:rPr>
                <w:rFonts w:ascii="Verdana" w:hAnsi="Verdana"/>
                <w:sz w:val="20"/>
              </w:rPr>
              <w:t xml:space="preserve">Sebelum Tanggal Penutupan, </w:t>
            </w:r>
            <w:r w:rsidRPr="00774A9A">
              <w:rPr>
                <w:rFonts w:ascii="Verdana" w:hAnsi="Verdana"/>
                <w:bCs/>
                <w:sz w:val="20"/>
              </w:rPr>
              <w:t>Perjanjian</w:t>
            </w:r>
            <w:r w:rsidRPr="00774A9A">
              <w:rPr>
                <w:rFonts w:ascii="Verdana" w:hAnsi="Verdana"/>
                <w:sz w:val="20"/>
              </w:rPr>
              <w:t xml:space="preserve"> ini hanya boleh diakhiri:</w:t>
            </w:r>
          </w:p>
        </w:tc>
      </w:tr>
      <w:tr w:rsidR="000F1DA0" w:rsidRPr="00E1614A" w14:paraId="616AC076" w14:textId="77777777" w:rsidTr="005A3E6C">
        <w:trPr>
          <w:trPrChange w:id="508" w:author="OLTRE" w:date="2024-07-08T13:11:00Z">
            <w:trPr>
              <w:gridBefore w:val="1"/>
            </w:trPr>
          </w:trPrChange>
        </w:trPr>
        <w:tc>
          <w:tcPr>
            <w:tcW w:w="4823" w:type="dxa"/>
            <w:tcPrChange w:id="509" w:author="OLTRE" w:date="2024-07-08T13:11:00Z">
              <w:tcPr>
                <w:tcW w:w="4823" w:type="dxa"/>
                <w:gridSpan w:val="3"/>
              </w:tcPr>
            </w:tcPrChange>
          </w:tcPr>
          <w:p w14:paraId="5096B2C8" w14:textId="3750D66B" w:rsidR="000F1DA0" w:rsidRPr="00774A9A" w:rsidRDefault="000F1DA0" w:rsidP="000F1DA0">
            <w:pPr>
              <w:pStyle w:val="ListParagraph"/>
              <w:numPr>
                <w:ilvl w:val="0"/>
                <w:numId w:val="20"/>
              </w:numPr>
              <w:spacing w:after="120"/>
              <w:ind w:left="1311" w:hanging="567"/>
              <w:contextualSpacing w:val="0"/>
              <w:jc w:val="both"/>
              <w:rPr>
                <w:rFonts w:ascii="Verdana" w:hAnsi="Verdana"/>
                <w:sz w:val="20"/>
              </w:rPr>
            </w:pPr>
            <w:r w:rsidRPr="003B691E">
              <w:rPr>
                <w:rFonts w:ascii="Verdana" w:hAnsi="Verdana" w:cs="Verdana"/>
                <w:sz w:val="20"/>
                <w:szCs w:val="20"/>
              </w:rPr>
              <w:t xml:space="preserve">by the Seller, by notice to the Purchaser and REGENE, for any breach by the Purchaser of any provision of or any of its representation or warranty in this </w:t>
            </w:r>
            <w:r w:rsidRPr="00774A9A">
              <w:rPr>
                <w:rFonts w:ascii="Verdana" w:hAnsi="Verdana"/>
                <w:sz w:val="20"/>
              </w:rPr>
              <w:t>Agreement</w:t>
            </w:r>
            <w:r w:rsidRPr="003B691E">
              <w:rPr>
                <w:rFonts w:ascii="Verdana" w:hAnsi="Verdana" w:cs="Verdana"/>
                <w:sz w:val="20"/>
                <w:szCs w:val="20"/>
              </w:rPr>
              <w:t xml:space="preserve">; </w:t>
            </w:r>
          </w:p>
        </w:tc>
        <w:tc>
          <w:tcPr>
            <w:tcW w:w="257" w:type="dxa"/>
            <w:tcPrChange w:id="510" w:author="OLTRE" w:date="2024-07-08T13:11:00Z">
              <w:tcPr>
                <w:tcW w:w="257" w:type="dxa"/>
              </w:tcPr>
            </w:tcPrChange>
          </w:tcPr>
          <w:p w14:paraId="40557BE5" w14:textId="77777777" w:rsidR="000F1DA0" w:rsidRPr="00774A9A" w:rsidRDefault="000F1DA0" w:rsidP="000F1DA0">
            <w:pPr>
              <w:spacing w:after="120"/>
              <w:rPr>
                <w:rFonts w:ascii="Verdana" w:hAnsi="Verdana"/>
                <w:sz w:val="20"/>
              </w:rPr>
            </w:pPr>
          </w:p>
        </w:tc>
        <w:tc>
          <w:tcPr>
            <w:tcW w:w="4985" w:type="dxa"/>
            <w:tcPrChange w:id="511" w:author="OLTRE" w:date="2024-07-08T13:11:00Z">
              <w:tcPr>
                <w:tcW w:w="4985" w:type="dxa"/>
                <w:gridSpan w:val="2"/>
              </w:tcPr>
            </w:tcPrChange>
          </w:tcPr>
          <w:p w14:paraId="2A7EE6D8" w14:textId="284BF7BB" w:rsidR="000F1DA0" w:rsidRPr="00774A9A" w:rsidRDefault="000F1DA0" w:rsidP="000F1DA0">
            <w:pPr>
              <w:pStyle w:val="ListParagraph"/>
              <w:numPr>
                <w:ilvl w:val="0"/>
                <w:numId w:val="21"/>
              </w:numPr>
              <w:spacing w:after="120"/>
              <w:ind w:left="1112" w:hanging="425"/>
              <w:contextualSpacing w:val="0"/>
              <w:jc w:val="both"/>
              <w:rPr>
                <w:rFonts w:ascii="Verdana" w:hAnsi="Verdana"/>
                <w:sz w:val="20"/>
              </w:rPr>
            </w:pPr>
            <w:r w:rsidRPr="007F4951">
              <w:rPr>
                <w:rFonts w:ascii="Verdana" w:hAnsi="Verdana"/>
                <w:sz w:val="20"/>
              </w:rPr>
              <w:t xml:space="preserve">oleh </w:t>
            </w:r>
            <w:r>
              <w:rPr>
                <w:rFonts w:ascii="Verdana" w:hAnsi="Verdana"/>
                <w:bCs/>
                <w:sz w:val="20"/>
              </w:rPr>
              <w:t>Penjual,</w:t>
            </w:r>
            <w:r>
              <w:t xml:space="preserve"> </w:t>
            </w:r>
            <w:r w:rsidRPr="00436454">
              <w:rPr>
                <w:rFonts w:ascii="Verdana" w:hAnsi="Verdana"/>
                <w:bCs/>
                <w:sz w:val="20"/>
              </w:rPr>
              <w:t xml:space="preserve">dengan pemberitahuan kepada Pembeli dan REGENE, atas pelanggaran apa pun yang dilakukan </w:t>
            </w:r>
            <w:r>
              <w:rPr>
                <w:rFonts w:ascii="Verdana" w:hAnsi="Verdana"/>
                <w:bCs/>
                <w:sz w:val="20"/>
              </w:rPr>
              <w:t xml:space="preserve">oleh </w:t>
            </w:r>
            <w:r w:rsidRPr="00436454">
              <w:rPr>
                <w:rFonts w:ascii="Verdana" w:hAnsi="Verdana"/>
                <w:bCs/>
                <w:sz w:val="20"/>
              </w:rPr>
              <w:t xml:space="preserve">Pembeli terhadap ketentuan apa pun atau </w:t>
            </w:r>
            <w:r>
              <w:rPr>
                <w:rFonts w:ascii="Verdana" w:hAnsi="Verdana"/>
                <w:bCs/>
                <w:sz w:val="20"/>
              </w:rPr>
              <w:t>pernyataan</w:t>
            </w:r>
            <w:r w:rsidRPr="00436454">
              <w:rPr>
                <w:rFonts w:ascii="Verdana" w:hAnsi="Verdana"/>
                <w:bCs/>
                <w:sz w:val="20"/>
              </w:rPr>
              <w:t xml:space="preserve"> atau jaminan </w:t>
            </w:r>
            <w:r>
              <w:rPr>
                <w:rFonts w:ascii="Verdana" w:hAnsi="Verdana"/>
                <w:bCs/>
                <w:sz w:val="20"/>
              </w:rPr>
              <w:t xml:space="preserve">Pembeli </w:t>
            </w:r>
            <w:r w:rsidRPr="00436454">
              <w:rPr>
                <w:rFonts w:ascii="Verdana" w:hAnsi="Verdana"/>
                <w:bCs/>
                <w:sz w:val="20"/>
              </w:rPr>
              <w:t>apa pun dalam Perjanjian ini</w:t>
            </w:r>
            <w:r w:rsidRPr="007F4951">
              <w:rPr>
                <w:rFonts w:ascii="Verdana" w:hAnsi="Verdana"/>
                <w:sz w:val="20"/>
              </w:rPr>
              <w:t>; atau</w:t>
            </w:r>
          </w:p>
        </w:tc>
      </w:tr>
      <w:tr w:rsidR="000F1DA0" w:rsidRPr="00E1614A" w14:paraId="256ED02C" w14:textId="77777777" w:rsidTr="005A3E6C">
        <w:trPr>
          <w:trPrChange w:id="512" w:author="OLTRE" w:date="2024-07-08T13:11:00Z">
            <w:trPr>
              <w:gridBefore w:val="1"/>
            </w:trPr>
          </w:trPrChange>
        </w:trPr>
        <w:tc>
          <w:tcPr>
            <w:tcW w:w="4823" w:type="dxa"/>
            <w:tcPrChange w:id="513" w:author="OLTRE" w:date="2024-07-08T13:11:00Z">
              <w:tcPr>
                <w:tcW w:w="4823" w:type="dxa"/>
                <w:gridSpan w:val="3"/>
              </w:tcPr>
            </w:tcPrChange>
          </w:tcPr>
          <w:p w14:paraId="5E14F0FE" w14:textId="7435DE84" w:rsidR="000F1DA0" w:rsidRPr="00651CC5" w:rsidRDefault="000F1DA0" w:rsidP="000F1DA0">
            <w:pPr>
              <w:pStyle w:val="ListParagraph"/>
              <w:numPr>
                <w:ilvl w:val="0"/>
                <w:numId w:val="20"/>
              </w:numPr>
              <w:spacing w:after="120"/>
              <w:ind w:left="1311" w:hanging="567"/>
              <w:contextualSpacing w:val="0"/>
              <w:jc w:val="both"/>
              <w:rPr>
                <w:rFonts w:ascii="Verdana" w:hAnsi="Verdana"/>
                <w:sz w:val="20"/>
              </w:rPr>
            </w:pPr>
            <w:r w:rsidRPr="003B691E">
              <w:rPr>
                <w:rFonts w:ascii="Verdana" w:hAnsi="Verdana" w:cs="Verdana"/>
                <w:sz w:val="20"/>
                <w:szCs w:val="20"/>
              </w:rPr>
              <w:t xml:space="preserve">by the Purchaser, by notice to the </w:t>
            </w:r>
            <w:del w:id="514" w:author="OLTRE" w:date="2024-07-08T13:11:00Z">
              <w:r w:rsidR="00492507" w:rsidRPr="003B691E">
                <w:rPr>
                  <w:rFonts w:ascii="Verdana" w:hAnsi="Verdana" w:cs="Verdana"/>
                  <w:sz w:val="20"/>
                  <w:szCs w:val="20"/>
                </w:rPr>
                <w:delText>Purchaser and REGENE</w:delText>
              </w:r>
            </w:del>
            <w:ins w:id="515" w:author="OLTRE" w:date="2024-07-08T13:11:00Z">
              <w:r w:rsidR="00A961C4">
                <w:rPr>
                  <w:rFonts w:ascii="Verdana" w:hAnsi="Verdana" w:cs="Verdana"/>
                  <w:sz w:val="20"/>
                  <w:szCs w:val="20"/>
                </w:rPr>
                <w:t>other Parties</w:t>
              </w:r>
            </w:ins>
            <w:r w:rsidRPr="003B691E">
              <w:rPr>
                <w:rFonts w:ascii="Verdana" w:hAnsi="Verdana" w:cs="Verdana"/>
                <w:sz w:val="20"/>
                <w:szCs w:val="20"/>
              </w:rPr>
              <w:t>, for any breach by the Seller of any provision of or any of its representation or warranty in this Agreement;</w:t>
            </w:r>
          </w:p>
        </w:tc>
        <w:tc>
          <w:tcPr>
            <w:tcW w:w="257" w:type="dxa"/>
            <w:tcPrChange w:id="516" w:author="OLTRE" w:date="2024-07-08T13:11:00Z">
              <w:tcPr>
                <w:tcW w:w="257" w:type="dxa"/>
              </w:tcPr>
            </w:tcPrChange>
          </w:tcPr>
          <w:p w14:paraId="646E3742" w14:textId="77777777" w:rsidR="000F1DA0" w:rsidRPr="00651CC5" w:rsidRDefault="000F1DA0" w:rsidP="000F1DA0">
            <w:pPr>
              <w:spacing w:after="120"/>
              <w:rPr>
                <w:rFonts w:ascii="Verdana" w:hAnsi="Verdana"/>
                <w:sz w:val="20"/>
              </w:rPr>
            </w:pPr>
          </w:p>
        </w:tc>
        <w:tc>
          <w:tcPr>
            <w:tcW w:w="4985" w:type="dxa"/>
            <w:tcPrChange w:id="517" w:author="OLTRE" w:date="2024-07-08T13:11:00Z">
              <w:tcPr>
                <w:tcW w:w="4985" w:type="dxa"/>
                <w:gridSpan w:val="2"/>
              </w:tcPr>
            </w:tcPrChange>
          </w:tcPr>
          <w:p w14:paraId="734AC9E5" w14:textId="51A6635D" w:rsidR="000F1DA0" w:rsidRPr="007F4951" w:rsidRDefault="000F1DA0" w:rsidP="000F1DA0">
            <w:pPr>
              <w:pStyle w:val="ListParagraph"/>
              <w:numPr>
                <w:ilvl w:val="0"/>
                <w:numId w:val="21"/>
              </w:numPr>
              <w:spacing w:after="120"/>
              <w:ind w:left="1112" w:hanging="425"/>
              <w:contextualSpacing w:val="0"/>
              <w:jc w:val="both"/>
              <w:rPr>
                <w:rFonts w:ascii="Verdana" w:hAnsi="Verdana"/>
                <w:sz w:val="20"/>
              </w:rPr>
            </w:pPr>
            <w:r w:rsidRPr="00436454">
              <w:rPr>
                <w:rFonts w:ascii="Verdana" w:hAnsi="Verdana"/>
                <w:sz w:val="20"/>
              </w:rPr>
              <w:t xml:space="preserve">oleh Pembeli, dengan pemberitahuan kepada </w:t>
            </w:r>
            <w:del w:id="518" w:author="OLTRE" w:date="2024-07-08T13:11:00Z">
              <w:r w:rsidR="00436454" w:rsidRPr="00436454">
                <w:rPr>
                  <w:rFonts w:ascii="Verdana" w:hAnsi="Verdana"/>
                  <w:sz w:val="20"/>
                </w:rPr>
                <w:delText>Pembeli</w:delText>
              </w:r>
            </w:del>
            <w:ins w:id="519" w:author="OLTRE" w:date="2024-07-08T13:11:00Z">
              <w:r w:rsidR="00E6042C">
                <w:rPr>
                  <w:rFonts w:ascii="Verdana" w:hAnsi="Verdana"/>
                  <w:sz w:val="20"/>
                </w:rPr>
                <w:t>Penjual</w:t>
              </w:r>
            </w:ins>
            <w:r w:rsidR="00E6042C" w:rsidRPr="00436454">
              <w:rPr>
                <w:rFonts w:ascii="Verdana" w:hAnsi="Verdana"/>
                <w:sz w:val="20"/>
              </w:rPr>
              <w:t xml:space="preserve"> </w:t>
            </w:r>
            <w:r w:rsidRPr="00436454">
              <w:rPr>
                <w:rFonts w:ascii="Verdana" w:hAnsi="Verdana"/>
                <w:sz w:val="20"/>
              </w:rPr>
              <w:t xml:space="preserve">dan REGENE, atas pelanggaran apa pun yang dilakukan Penjual terhadap ketentuan apa pun atau </w:t>
            </w:r>
            <w:r>
              <w:rPr>
                <w:rFonts w:ascii="Verdana" w:hAnsi="Verdana"/>
                <w:sz w:val="20"/>
              </w:rPr>
              <w:t>pernyataan</w:t>
            </w:r>
            <w:r w:rsidRPr="00436454">
              <w:rPr>
                <w:rFonts w:ascii="Verdana" w:hAnsi="Verdana"/>
                <w:sz w:val="20"/>
              </w:rPr>
              <w:t xml:space="preserve"> atau jaminan </w:t>
            </w:r>
            <w:r>
              <w:rPr>
                <w:rFonts w:ascii="Verdana" w:hAnsi="Verdana"/>
                <w:sz w:val="20"/>
              </w:rPr>
              <w:t xml:space="preserve">Penjual </w:t>
            </w:r>
            <w:r w:rsidRPr="00436454">
              <w:rPr>
                <w:rFonts w:ascii="Verdana" w:hAnsi="Verdana"/>
                <w:sz w:val="20"/>
              </w:rPr>
              <w:t>apa pun dalam Perjanjian ini;</w:t>
            </w:r>
          </w:p>
        </w:tc>
      </w:tr>
      <w:tr w:rsidR="000F1DA0" w:rsidRPr="00E1614A" w14:paraId="144BD11F" w14:textId="77777777" w:rsidTr="005A3E6C">
        <w:trPr>
          <w:trPrChange w:id="520" w:author="OLTRE" w:date="2024-07-08T13:11:00Z">
            <w:trPr>
              <w:gridBefore w:val="1"/>
            </w:trPr>
          </w:trPrChange>
        </w:trPr>
        <w:tc>
          <w:tcPr>
            <w:tcW w:w="4823" w:type="dxa"/>
            <w:tcPrChange w:id="521" w:author="OLTRE" w:date="2024-07-08T13:11:00Z">
              <w:tcPr>
                <w:tcW w:w="4823" w:type="dxa"/>
                <w:gridSpan w:val="3"/>
              </w:tcPr>
            </w:tcPrChange>
          </w:tcPr>
          <w:p w14:paraId="2364212A" w14:textId="2D07E3C6" w:rsidR="000F1DA0" w:rsidRPr="003B691E" w:rsidRDefault="000F1DA0" w:rsidP="000F1DA0">
            <w:pPr>
              <w:pStyle w:val="ListParagraph"/>
              <w:numPr>
                <w:ilvl w:val="0"/>
                <w:numId w:val="20"/>
              </w:numPr>
              <w:spacing w:after="120"/>
              <w:ind w:left="1311" w:hanging="567"/>
              <w:contextualSpacing w:val="0"/>
              <w:jc w:val="both"/>
              <w:rPr>
                <w:rFonts w:ascii="Verdana" w:hAnsi="Verdana" w:cs="Verdana"/>
                <w:sz w:val="20"/>
                <w:szCs w:val="20"/>
              </w:rPr>
            </w:pPr>
            <w:r w:rsidRPr="003B691E">
              <w:rPr>
                <w:rFonts w:ascii="Verdana" w:hAnsi="Verdana" w:cs="Verdana"/>
                <w:sz w:val="20"/>
                <w:szCs w:val="20"/>
              </w:rPr>
              <w:t xml:space="preserve">by either Seller or Purchaser, by notice to the other Parties, if the Conditions Precedent have not been fulfilled by the Longstop Date; </w:t>
            </w:r>
          </w:p>
        </w:tc>
        <w:tc>
          <w:tcPr>
            <w:tcW w:w="257" w:type="dxa"/>
            <w:tcPrChange w:id="522" w:author="OLTRE" w:date="2024-07-08T13:11:00Z">
              <w:tcPr>
                <w:tcW w:w="257" w:type="dxa"/>
              </w:tcPr>
            </w:tcPrChange>
          </w:tcPr>
          <w:p w14:paraId="535907DF" w14:textId="77777777" w:rsidR="000F1DA0" w:rsidRPr="00E1614A" w:rsidRDefault="000F1DA0" w:rsidP="000F1DA0">
            <w:pPr>
              <w:spacing w:after="120"/>
              <w:rPr>
                <w:rFonts w:ascii="Verdana" w:hAnsi="Verdana"/>
                <w:sz w:val="20"/>
                <w:szCs w:val="20"/>
              </w:rPr>
            </w:pPr>
          </w:p>
        </w:tc>
        <w:tc>
          <w:tcPr>
            <w:tcW w:w="4985" w:type="dxa"/>
            <w:tcPrChange w:id="523" w:author="OLTRE" w:date="2024-07-08T13:11:00Z">
              <w:tcPr>
                <w:tcW w:w="4985" w:type="dxa"/>
                <w:gridSpan w:val="2"/>
              </w:tcPr>
            </w:tcPrChange>
          </w:tcPr>
          <w:p w14:paraId="679E14DC" w14:textId="773ED8E6" w:rsidR="000F1DA0" w:rsidRPr="007F7F5E" w:rsidRDefault="000F1DA0" w:rsidP="000F1DA0">
            <w:pPr>
              <w:pStyle w:val="ListParagraph"/>
              <w:numPr>
                <w:ilvl w:val="0"/>
                <w:numId w:val="21"/>
              </w:numPr>
              <w:spacing w:after="120"/>
              <w:ind w:left="1112" w:hanging="425"/>
              <w:jc w:val="both"/>
              <w:rPr>
                <w:rFonts w:ascii="Verdana" w:hAnsi="Verdana" w:cs="Verdana"/>
                <w:sz w:val="20"/>
                <w:szCs w:val="20"/>
              </w:rPr>
            </w:pPr>
            <w:r w:rsidRPr="007F7F5E">
              <w:rPr>
                <w:rFonts w:ascii="Verdana" w:hAnsi="Verdana" w:cs="Verdana"/>
                <w:sz w:val="20"/>
                <w:szCs w:val="20"/>
              </w:rPr>
              <w:t xml:space="preserve">oleh Penjual atau Pembeli, dengan pemberitahuan kepada Pihak lainnya, jika </w:t>
            </w:r>
            <w:r>
              <w:rPr>
                <w:rFonts w:ascii="Verdana" w:hAnsi="Verdana" w:cs="Verdana"/>
                <w:sz w:val="20"/>
                <w:szCs w:val="20"/>
              </w:rPr>
              <w:t>Ketentuan Prasyarat</w:t>
            </w:r>
            <w:r w:rsidRPr="007F7F5E">
              <w:rPr>
                <w:rFonts w:ascii="Verdana" w:hAnsi="Verdana" w:cs="Verdana"/>
                <w:sz w:val="20"/>
                <w:szCs w:val="20"/>
              </w:rPr>
              <w:t xml:space="preserve"> belum dipenuhi pada Tanggal </w:t>
            </w:r>
            <w:del w:id="524" w:author="OLTRE" w:date="2024-07-08T13:11:00Z">
              <w:r w:rsidR="007F7F5E">
                <w:rPr>
                  <w:rFonts w:ascii="Verdana" w:hAnsi="Verdana" w:cs="Verdana"/>
                  <w:sz w:val="20"/>
                  <w:szCs w:val="20"/>
                </w:rPr>
                <w:delText>Akhir</w:delText>
              </w:r>
            </w:del>
            <w:ins w:id="525" w:author="OLTRE" w:date="2024-07-08T13:11:00Z">
              <w:r w:rsidR="0090533D">
                <w:rPr>
                  <w:rFonts w:ascii="Verdana" w:hAnsi="Verdana" w:cs="Verdana"/>
                  <w:sz w:val="20"/>
                  <w:szCs w:val="20"/>
                </w:rPr>
                <w:t>Longstop</w:t>
              </w:r>
            </w:ins>
            <w:r w:rsidRPr="007F7F5E">
              <w:rPr>
                <w:rFonts w:ascii="Verdana" w:hAnsi="Verdana" w:cs="Verdana"/>
                <w:sz w:val="20"/>
                <w:szCs w:val="20"/>
              </w:rPr>
              <w:t>;</w:t>
            </w:r>
          </w:p>
          <w:p w14:paraId="198FD805" w14:textId="3A1F214E" w:rsidR="000F1DA0" w:rsidRPr="00774A9A" w:rsidRDefault="000F1DA0" w:rsidP="000F1DA0">
            <w:pPr>
              <w:spacing w:after="120"/>
              <w:ind w:left="687"/>
              <w:jc w:val="both"/>
              <w:rPr>
                <w:rFonts w:ascii="Verdana" w:hAnsi="Verdana" w:cs="Verdana"/>
                <w:sz w:val="20"/>
                <w:szCs w:val="20"/>
              </w:rPr>
            </w:pPr>
          </w:p>
        </w:tc>
      </w:tr>
      <w:tr w:rsidR="000F1DA0" w:rsidRPr="00E1614A" w14:paraId="06FA0E1F" w14:textId="77777777" w:rsidTr="005A3E6C">
        <w:trPr>
          <w:trPrChange w:id="526" w:author="OLTRE" w:date="2024-07-08T13:11:00Z">
            <w:trPr>
              <w:gridBefore w:val="1"/>
            </w:trPr>
          </w:trPrChange>
        </w:trPr>
        <w:tc>
          <w:tcPr>
            <w:tcW w:w="4823" w:type="dxa"/>
            <w:tcPrChange w:id="527" w:author="OLTRE" w:date="2024-07-08T13:11:00Z">
              <w:tcPr>
                <w:tcW w:w="4823" w:type="dxa"/>
                <w:gridSpan w:val="3"/>
              </w:tcPr>
            </w:tcPrChange>
          </w:tcPr>
          <w:p w14:paraId="17D9F6A1" w14:textId="22B9FD12" w:rsidR="000F1DA0" w:rsidRPr="003B691E" w:rsidRDefault="000F1DA0" w:rsidP="000F1DA0">
            <w:pPr>
              <w:pStyle w:val="ListParagraph"/>
              <w:numPr>
                <w:ilvl w:val="0"/>
                <w:numId w:val="20"/>
              </w:numPr>
              <w:spacing w:after="120"/>
              <w:ind w:left="1311" w:hanging="567"/>
              <w:contextualSpacing w:val="0"/>
              <w:jc w:val="both"/>
              <w:rPr>
                <w:rFonts w:ascii="Verdana" w:hAnsi="Verdana" w:cs="Verdana"/>
                <w:sz w:val="20"/>
                <w:szCs w:val="20"/>
              </w:rPr>
            </w:pPr>
            <w:r w:rsidRPr="003B691E">
              <w:rPr>
                <w:rFonts w:ascii="Verdana" w:hAnsi="Verdana" w:cs="Verdana"/>
                <w:sz w:val="20"/>
                <w:szCs w:val="20"/>
              </w:rPr>
              <w:t xml:space="preserve">by either Seller or Purchaser, by notice to the other Parties, if the </w:t>
            </w:r>
            <w:r w:rsidRPr="003B691E">
              <w:rPr>
                <w:rFonts w:ascii="Verdana" w:hAnsi="Verdana" w:cs="Verdana"/>
                <w:sz w:val="20"/>
                <w:szCs w:val="20"/>
              </w:rPr>
              <w:lastRenderedPageBreak/>
              <w:t>Closing has not occurred within 6 (six) months from the date on which all Conditions Precedent have been fulfilled;</w:t>
            </w:r>
          </w:p>
        </w:tc>
        <w:tc>
          <w:tcPr>
            <w:tcW w:w="257" w:type="dxa"/>
            <w:tcPrChange w:id="528" w:author="OLTRE" w:date="2024-07-08T13:11:00Z">
              <w:tcPr>
                <w:tcW w:w="257" w:type="dxa"/>
              </w:tcPr>
            </w:tcPrChange>
          </w:tcPr>
          <w:p w14:paraId="1FD7455F" w14:textId="77777777" w:rsidR="000F1DA0" w:rsidRPr="00E1614A" w:rsidRDefault="000F1DA0" w:rsidP="000F1DA0">
            <w:pPr>
              <w:spacing w:after="120"/>
              <w:rPr>
                <w:rFonts w:ascii="Verdana" w:hAnsi="Verdana"/>
                <w:sz w:val="20"/>
                <w:szCs w:val="20"/>
              </w:rPr>
            </w:pPr>
          </w:p>
        </w:tc>
        <w:tc>
          <w:tcPr>
            <w:tcW w:w="4985" w:type="dxa"/>
            <w:tcPrChange w:id="529" w:author="OLTRE" w:date="2024-07-08T13:11:00Z">
              <w:tcPr>
                <w:tcW w:w="4985" w:type="dxa"/>
                <w:gridSpan w:val="2"/>
              </w:tcPr>
            </w:tcPrChange>
          </w:tcPr>
          <w:p w14:paraId="208D20E9" w14:textId="22C113AB" w:rsidR="000F1DA0" w:rsidRPr="007F4951" w:rsidRDefault="000F1DA0" w:rsidP="000F1DA0">
            <w:pPr>
              <w:pStyle w:val="ListParagraph"/>
              <w:numPr>
                <w:ilvl w:val="0"/>
                <w:numId w:val="21"/>
              </w:numPr>
              <w:spacing w:after="120"/>
              <w:ind w:left="1112" w:hanging="425"/>
              <w:contextualSpacing w:val="0"/>
              <w:jc w:val="both"/>
              <w:rPr>
                <w:rFonts w:ascii="Verdana" w:hAnsi="Verdana" w:cs="Verdana"/>
                <w:sz w:val="20"/>
                <w:szCs w:val="20"/>
              </w:rPr>
            </w:pPr>
            <w:r w:rsidRPr="007F7F5E">
              <w:rPr>
                <w:rFonts w:ascii="Verdana" w:hAnsi="Verdana" w:cs="Verdana"/>
                <w:sz w:val="20"/>
                <w:szCs w:val="20"/>
              </w:rPr>
              <w:t xml:space="preserve">oleh Penjual atau Pembeli, dengan pemberitahuan kepada Pihak </w:t>
            </w:r>
            <w:r w:rsidRPr="007F7F5E">
              <w:rPr>
                <w:rFonts w:ascii="Verdana" w:hAnsi="Verdana" w:cs="Verdana"/>
                <w:sz w:val="20"/>
                <w:szCs w:val="20"/>
              </w:rPr>
              <w:lastRenderedPageBreak/>
              <w:t xml:space="preserve">lainnya, jika Penutupan belum terjadi dalam waktu 6 (enam) bulan sejak tanggal terpenuhinya seluruh </w:t>
            </w:r>
            <w:r>
              <w:rPr>
                <w:rFonts w:ascii="Verdana" w:hAnsi="Verdana" w:cs="Verdana"/>
                <w:sz w:val="20"/>
                <w:szCs w:val="20"/>
              </w:rPr>
              <w:t>Ketentuan Prasyarat</w:t>
            </w:r>
            <w:r w:rsidRPr="007F7F5E">
              <w:rPr>
                <w:rFonts w:ascii="Verdana" w:hAnsi="Verdana" w:cs="Verdana"/>
                <w:sz w:val="20"/>
                <w:szCs w:val="20"/>
              </w:rPr>
              <w:t>;</w:t>
            </w:r>
          </w:p>
        </w:tc>
      </w:tr>
      <w:tr w:rsidR="000F1DA0" w:rsidRPr="00E1614A" w14:paraId="391BE188" w14:textId="77777777" w:rsidTr="005A3E6C">
        <w:trPr>
          <w:trPrChange w:id="530" w:author="OLTRE" w:date="2024-07-08T13:11:00Z">
            <w:trPr>
              <w:gridBefore w:val="1"/>
            </w:trPr>
          </w:trPrChange>
        </w:trPr>
        <w:tc>
          <w:tcPr>
            <w:tcW w:w="4823" w:type="dxa"/>
            <w:tcPrChange w:id="531" w:author="OLTRE" w:date="2024-07-08T13:11:00Z">
              <w:tcPr>
                <w:tcW w:w="4823" w:type="dxa"/>
                <w:gridSpan w:val="3"/>
              </w:tcPr>
            </w:tcPrChange>
          </w:tcPr>
          <w:p w14:paraId="79396334" w14:textId="54804169" w:rsidR="000F1DA0" w:rsidRDefault="000F1DA0" w:rsidP="000F1DA0">
            <w:pPr>
              <w:pStyle w:val="ListParagraph"/>
              <w:numPr>
                <w:ilvl w:val="0"/>
                <w:numId w:val="20"/>
              </w:numPr>
              <w:spacing w:after="120"/>
              <w:ind w:left="1311" w:hanging="567"/>
              <w:contextualSpacing w:val="0"/>
              <w:jc w:val="both"/>
              <w:rPr>
                <w:rFonts w:ascii="Verdana" w:hAnsi="Verdana" w:cs="Verdana"/>
                <w:sz w:val="20"/>
                <w:szCs w:val="20"/>
              </w:rPr>
            </w:pPr>
            <w:r>
              <w:rPr>
                <w:rFonts w:ascii="Verdana" w:hAnsi="Verdana" w:cs="Verdana"/>
                <w:sz w:val="20"/>
                <w:szCs w:val="20"/>
              </w:rPr>
              <w:lastRenderedPageBreak/>
              <w:t>by the Purchaser, by notice to the other Parties, in the event the Distributor Agreement and Shareholder Agreement is terminated for any reason;</w:t>
            </w:r>
          </w:p>
        </w:tc>
        <w:tc>
          <w:tcPr>
            <w:tcW w:w="257" w:type="dxa"/>
            <w:tcPrChange w:id="532" w:author="OLTRE" w:date="2024-07-08T13:11:00Z">
              <w:tcPr>
                <w:tcW w:w="257" w:type="dxa"/>
              </w:tcPr>
            </w:tcPrChange>
          </w:tcPr>
          <w:p w14:paraId="299FBF9F" w14:textId="77777777" w:rsidR="000F1DA0" w:rsidRPr="00E1614A" w:rsidRDefault="000F1DA0" w:rsidP="000F1DA0">
            <w:pPr>
              <w:spacing w:after="120"/>
              <w:rPr>
                <w:rFonts w:ascii="Verdana" w:hAnsi="Verdana"/>
                <w:sz w:val="20"/>
                <w:szCs w:val="20"/>
              </w:rPr>
            </w:pPr>
          </w:p>
        </w:tc>
        <w:tc>
          <w:tcPr>
            <w:tcW w:w="4985" w:type="dxa"/>
            <w:tcPrChange w:id="533" w:author="OLTRE" w:date="2024-07-08T13:11:00Z">
              <w:tcPr>
                <w:tcW w:w="4985" w:type="dxa"/>
                <w:gridSpan w:val="2"/>
              </w:tcPr>
            </w:tcPrChange>
          </w:tcPr>
          <w:p w14:paraId="708708A8" w14:textId="3515963A" w:rsidR="000F1DA0" w:rsidRPr="007F4951" w:rsidRDefault="000F1DA0" w:rsidP="000F1DA0">
            <w:pPr>
              <w:pStyle w:val="ListParagraph"/>
              <w:numPr>
                <w:ilvl w:val="0"/>
                <w:numId w:val="21"/>
              </w:numPr>
              <w:spacing w:after="120"/>
              <w:ind w:left="1112" w:hanging="425"/>
              <w:contextualSpacing w:val="0"/>
              <w:jc w:val="both"/>
              <w:rPr>
                <w:rFonts w:ascii="Verdana" w:hAnsi="Verdana" w:cs="Verdana"/>
                <w:sz w:val="20"/>
                <w:szCs w:val="20"/>
              </w:rPr>
            </w:pPr>
            <w:r w:rsidRPr="007F7F5E">
              <w:rPr>
                <w:rFonts w:ascii="Verdana" w:hAnsi="Verdana" w:cs="Verdana"/>
                <w:sz w:val="20"/>
                <w:szCs w:val="20"/>
              </w:rPr>
              <w:t>oleh Pembeli, dengan pemberitahuan kepada Para Pihak lainnya, dalam hal Perjanjian Distributor dan Perjanjian Pemegang Saham diakhiri karena alasan apa pun;</w:t>
            </w:r>
          </w:p>
        </w:tc>
      </w:tr>
      <w:tr w:rsidR="000F1DA0" w:rsidRPr="00E1614A" w14:paraId="31B3B2E9" w14:textId="77777777" w:rsidTr="005A3E6C">
        <w:trPr>
          <w:trPrChange w:id="534" w:author="OLTRE" w:date="2024-07-08T13:11:00Z">
            <w:trPr>
              <w:gridBefore w:val="1"/>
            </w:trPr>
          </w:trPrChange>
        </w:trPr>
        <w:tc>
          <w:tcPr>
            <w:tcW w:w="4823" w:type="dxa"/>
            <w:tcPrChange w:id="535" w:author="OLTRE" w:date="2024-07-08T13:11:00Z">
              <w:tcPr>
                <w:tcW w:w="4823" w:type="dxa"/>
                <w:gridSpan w:val="3"/>
              </w:tcPr>
            </w:tcPrChange>
          </w:tcPr>
          <w:p w14:paraId="3012A467" w14:textId="0990544F" w:rsidR="000F1DA0" w:rsidRPr="00774A9A" w:rsidRDefault="000F1DA0" w:rsidP="000F1DA0">
            <w:pPr>
              <w:pStyle w:val="ListParagraph"/>
              <w:numPr>
                <w:ilvl w:val="0"/>
                <w:numId w:val="20"/>
              </w:numPr>
              <w:spacing w:after="120"/>
              <w:ind w:left="1311" w:hanging="567"/>
              <w:contextualSpacing w:val="0"/>
              <w:jc w:val="both"/>
              <w:rPr>
                <w:rFonts w:ascii="Verdana" w:hAnsi="Verdana"/>
                <w:sz w:val="20"/>
              </w:rPr>
            </w:pPr>
            <w:r>
              <w:rPr>
                <w:rFonts w:ascii="Verdana" w:hAnsi="Verdana" w:cs="Verdana"/>
                <w:sz w:val="20"/>
                <w:szCs w:val="20"/>
              </w:rPr>
              <w:t>by the Purchaser, by notice to the other Parties, in the event there is any (i) breach by REGENE any of its obligations under the Distributor Agreement or (ii) breach by REGENE or any other party (other than the Purchaser) of its obligations under the Shareholder Agreement;</w:t>
            </w:r>
          </w:p>
        </w:tc>
        <w:tc>
          <w:tcPr>
            <w:tcW w:w="257" w:type="dxa"/>
            <w:tcPrChange w:id="536" w:author="OLTRE" w:date="2024-07-08T13:11:00Z">
              <w:tcPr>
                <w:tcW w:w="257" w:type="dxa"/>
              </w:tcPr>
            </w:tcPrChange>
          </w:tcPr>
          <w:p w14:paraId="5639D850" w14:textId="77777777" w:rsidR="000F1DA0" w:rsidRPr="00774A9A" w:rsidRDefault="000F1DA0" w:rsidP="000F1DA0">
            <w:pPr>
              <w:spacing w:after="120"/>
              <w:rPr>
                <w:rFonts w:ascii="Verdana" w:hAnsi="Verdana"/>
                <w:sz w:val="20"/>
              </w:rPr>
            </w:pPr>
          </w:p>
        </w:tc>
        <w:tc>
          <w:tcPr>
            <w:tcW w:w="4985" w:type="dxa"/>
            <w:tcPrChange w:id="537" w:author="OLTRE" w:date="2024-07-08T13:11:00Z">
              <w:tcPr>
                <w:tcW w:w="4985" w:type="dxa"/>
                <w:gridSpan w:val="2"/>
              </w:tcPr>
            </w:tcPrChange>
          </w:tcPr>
          <w:p w14:paraId="042C4730" w14:textId="0D1687C0" w:rsidR="000F1DA0" w:rsidRPr="00774A9A" w:rsidRDefault="000F1DA0" w:rsidP="000F1DA0">
            <w:pPr>
              <w:pStyle w:val="ListParagraph"/>
              <w:numPr>
                <w:ilvl w:val="0"/>
                <w:numId w:val="21"/>
              </w:numPr>
              <w:spacing w:after="120"/>
              <w:ind w:left="1112" w:hanging="425"/>
              <w:contextualSpacing w:val="0"/>
              <w:jc w:val="both"/>
              <w:rPr>
                <w:rFonts w:ascii="Verdana" w:hAnsi="Verdana"/>
                <w:sz w:val="20"/>
              </w:rPr>
            </w:pPr>
            <w:r w:rsidRPr="007F7F5E">
              <w:rPr>
                <w:rFonts w:ascii="Verdana" w:hAnsi="Verdana" w:cs="Verdana"/>
                <w:sz w:val="20"/>
                <w:szCs w:val="20"/>
              </w:rPr>
              <w:t xml:space="preserve">oleh Pembeli, dengan pemberitahuan kepada Para Pihak lainnya, apabila terdapat (i) pelanggaran yang dilakukan REGENE terhadap kewajibannya berdasarkan Perjanjian Distributor atau (ii) pelanggaran yang dilakukan REGENE atau pihak lain mana pun (selain Pembeli) </w:t>
            </w:r>
            <w:r>
              <w:rPr>
                <w:rFonts w:ascii="Verdana" w:hAnsi="Verdana" w:cs="Verdana"/>
                <w:sz w:val="20"/>
                <w:szCs w:val="20"/>
              </w:rPr>
              <w:t xml:space="preserve">atas </w:t>
            </w:r>
            <w:r w:rsidRPr="007F7F5E">
              <w:rPr>
                <w:rFonts w:ascii="Verdana" w:hAnsi="Verdana" w:cs="Verdana"/>
                <w:sz w:val="20"/>
                <w:szCs w:val="20"/>
              </w:rPr>
              <w:t>kewajibannya berdasarkan Perjanjian Pemegang Saham;</w:t>
            </w:r>
          </w:p>
        </w:tc>
      </w:tr>
      <w:tr w:rsidR="000F1DA0" w:rsidRPr="00E1614A" w14:paraId="42D5D015" w14:textId="77777777" w:rsidTr="005A3E6C">
        <w:trPr>
          <w:trPrChange w:id="538" w:author="OLTRE" w:date="2024-07-08T13:11:00Z">
            <w:trPr>
              <w:gridBefore w:val="1"/>
            </w:trPr>
          </w:trPrChange>
        </w:trPr>
        <w:tc>
          <w:tcPr>
            <w:tcW w:w="4823" w:type="dxa"/>
            <w:tcPrChange w:id="539" w:author="OLTRE" w:date="2024-07-08T13:11:00Z">
              <w:tcPr>
                <w:tcW w:w="4823" w:type="dxa"/>
                <w:gridSpan w:val="3"/>
              </w:tcPr>
            </w:tcPrChange>
          </w:tcPr>
          <w:p w14:paraId="6FC1015E" w14:textId="542E62B8" w:rsidR="000F1DA0" w:rsidRPr="003B691E" w:rsidRDefault="000F1DA0" w:rsidP="000F1DA0">
            <w:pPr>
              <w:pStyle w:val="ListParagraph"/>
              <w:numPr>
                <w:ilvl w:val="0"/>
                <w:numId w:val="20"/>
              </w:numPr>
              <w:spacing w:after="120"/>
              <w:ind w:left="1311" w:hanging="567"/>
              <w:contextualSpacing w:val="0"/>
              <w:jc w:val="both"/>
              <w:rPr>
                <w:rFonts w:ascii="Verdana" w:hAnsi="Verdana" w:cs="Verdana"/>
                <w:sz w:val="20"/>
                <w:szCs w:val="20"/>
              </w:rPr>
            </w:pPr>
            <w:r w:rsidRPr="003B691E">
              <w:rPr>
                <w:rFonts w:ascii="Verdana" w:hAnsi="Verdana" w:cs="Verdana"/>
                <w:sz w:val="20"/>
                <w:szCs w:val="20"/>
              </w:rPr>
              <w:t>by either Seller or Purchaser, by notice to the other Parties, as an Unaffected Party exercising its right to terminate this Agreement pursuant to Article 6.3.2; or</w:t>
            </w:r>
          </w:p>
        </w:tc>
        <w:tc>
          <w:tcPr>
            <w:tcW w:w="257" w:type="dxa"/>
            <w:tcPrChange w:id="540" w:author="OLTRE" w:date="2024-07-08T13:11:00Z">
              <w:tcPr>
                <w:tcW w:w="257" w:type="dxa"/>
              </w:tcPr>
            </w:tcPrChange>
          </w:tcPr>
          <w:p w14:paraId="5A5E72C0" w14:textId="77777777" w:rsidR="000F1DA0" w:rsidRPr="00E1614A" w:rsidRDefault="000F1DA0" w:rsidP="000F1DA0">
            <w:pPr>
              <w:spacing w:after="120"/>
              <w:rPr>
                <w:rFonts w:ascii="Verdana" w:hAnsi="Verdana"/>
                <w:sz w:val="20"/>
                <w:szCs w:val="20"/>
              </w:rPr>
            </w:pPr>
          </w:p>
        </w:tc>
        <w:tc>
          <w:tcPr>
            <w:tcW w:w="4985" w:type="dxa"/>
            <w:tcPrChange w:id="541" w:author="OLTRE" w:date="2024-07-08T13:11:00Z">
              <w:tcPr>
                <w:tcW w:w="4985" w:type="dxa"/>
                <w:gridSpan w:val="2"/>
              </w:tcPr>
            </w:tcPrChange>
          </w:tcPr>
          <w:p w14:paraId="74651679" w14:textId="6DEB2E0B" w:rsidR="000F1DA0" w:rsidRPr="007F4951" w:rsidRDefault="000F1DA0" w:rsidP="000F1DA0">
            <w:pPr>
              <w:pStyle w:val="ListParagraph"/>
              <w:numPr>
                <w:ilvl w:val="0"/>
                <w:numId w:val="21"/>
              </w:numPr>
              <w:spacing w:after="120"/>
              <w:ind w:left="1112" w:hanging="425"/>
              <w:contextualSpacing w:val="0"/>
              <w:jc w:val="both"/>
              <w:rPr>
                <w:rFonts w:ascii="Verdana" w:hAnsi="Verdana" w:cs="Verdana"/>
                <w:sz w:val="20"/>
                <w:szCs w:val="20"/>
              </w:rPr>
            </w:pPr>
            <w:r w:rsidRPr="007F7F5E">
              <w:rPr>
                <w:rFonts w:ascii="Verdana" w:hAnsi="Verdana" w:cs="Verdana"/>
                <w:sz w:val="20"/>
                <w:szCs w:val="20"/>
              </w:rPr>
              <w:t>oleh Penjual atau Pembeli, dengan pemberitahuan kepada Para Pihak lainnya, sebagai Pihak yang Tidak Ter</w:t>
            </w:r>
            <w:r>
              <w:rPr>
                <w:rFonts w:ascii="Verdana" w:hAnsi="Verdana" w:cs="Verdana"/>
                <w:sz w:val="20"/>
                <w:szCs w:val="20"/>
              </w:rPr>
              <w:t>d</w:t>
            </w:r>
            <w:r w:rsidRPr="007F7F5E">
              <w:rPr>
                <w:rFonts w:ascii="Verdana" w:hAnsi="Verdana" w:cs="Verdana"/>
                <w:sz w:val="20"/>
                <w:szCs w:val="20"/>
              </w:rPr>
              <w:t>ampak yang melaksanakan haknya untuk mengakhiri Perjanjian ini sesuai dengan Pasal 6.3.2; atau</w:t>
            </w:r>
          </w:p>
        </w:tc>
      </w:tr>
      <w:tr w:rsidR="000F1DA0" w:rsidRPr="00E1614A" w14:paraId="1473070F" w14:textId="77777777" w:rsidTr="005A3E6C">
        <w:trPr>
          <w:trPrChange w:id="542" w:author="OLTRE" w:date="2024-07-08T13:11:00Z">
            <w:trPr>
              <w:gridBefore w:val="1"/>
            </w:trPr>
          </w:trPrChange>
        </w:trPr>
        <w:tc>
          <w:tcPr>
            <w:tcW w:w="4823" w:type="dxa"/>
            <w:tcPrChange w:id="543" w:author="OLTRE" w:date="2024-07-08T13:11:00Z">
              <w:tcPr>
                <w:tcW w:w="4823" w:type="dxa"/>
                <w:gridSpan w:val="3"/>
              </w:tcPr>
            </w:tcPrChange>
          </w:tcPr>
          <w:p w14:paraId="5247C4B5" w14:textId="587FC836" w:rsidR="000F1DA0" w:rsidRPr="003B691E" w:rsidRDefault="000F1DA0" w:rsidP="000F1DA0">
            <w:pPr>
              <w:pStyle w:val="ListParagraph"/>
              <w:numPr>
                <w:ilvl w:val="0"/>
                <w:numId w:val="20"/>
              </w:numPr>
              <w:spacing w:after="120"/>
              <w:ind w:left="1311" w:hanging="567"/>
              <w:contextualSpacing w:val="0"/>
              <w:jc w:val="both"/>
              <w:rPr>
                <w:rFonts w:ascii="Verdana" w:hAnsi="Verdana" w:cs="Verdana"/>
                <w:sz w:val="20"/>
                <w:szCs w:val="20"/>
              </w:rPr>
            </w:pPr>
            <w:r w:rsidRPr="003B691E">
              <w:rPr>
                <w:rFonts w:ascii="Verdana" w:hAnsi="Verdana" w:cs="Verdana"/>
                <w:sz w:val="20"/>
                <w:szCs w:val="20"/>
              </w:rPr>
              <w:t>by mutual agreement of Seller and Purchaser.</w:t>
            </w:r>
          </w:p>
        </w:tc>
        <w:tc>
          <w:tcPr>
            <w:tcW w:w="257" w:type="dxa"/>
            <w:tcPrChange w:id="544" w:author="OLTRE" w:date="2024-07-08T13:11:00Z">
              <w:tcPr>
                <w:tcW w:w="257" w:type="dxa"/>
              </w:tcPr>
            </w:tcPrChange>
          </w:tcPr>
          <w:p w14:paraId="26523ADB" w14:textId="77777777" w:rsidR="000F1DA0" w:rsidRPr="00E1614A" w:rsidRDefault="000F1DA0" w:rsidP="000F1DA0">
            <w:pPr>
              <w:spacing w:after="120"/>
              <w:rPr>
                <w:rFonts w:ascii="Verdana" w:hAnsi="Verdana"/>
                <w:sz w:val="20"/>
                <w:szCs w:val="20"/>
              </w:rPr>
            </w:pPr>
          </w:p>
        </w:tc>
        <w:tc>
          <w:tcPr>
            <w:tcW w:w="4985" w:type="dxa"/>
            <w:tcPrChange w:id="545" w:author="OLTRE" w:date="2024-07-08T13:11:00Z">
              <w:tcPr>
                <w:tcW w:w="4985" w:type="dxa"/>
                <w:gridSpan w:val="2"/>
              </w:tcPr>
            </w:tcPrChange>
          </w:tcPr>
          <w:p w14:paraId="3BA8BB00" w14:textId="7ED693CF" w:rsidR="000F1DA0" w:rsidRPr="007F4951" w:rsidRDefault="000F1DA0" w:rsidP="000F1DA0">
            <w:pPr>
              <w:pStyle w:val="ListParagraph"/>
              <w:numPr>
                <w:ilvl w:val="0"/>
                <w:numId w:val="21"/>
              </w:numPr>
              <w:spacing w:after="120"/>
              <w:ind w:left="1112" w:hanging="425"/>
              <w:contextualSpacing w:val="0"/>
              <w:jc w:val="both"/>
              <w:rPr>
                <w:rFonts w:ascii="Verdana" w:hAnsi="Verdana" w:cs="Verdana"/>
                <w:sz w:val="20"/>
                <w:szCs w:val="20"/>
              </w:rPr>
            </w:pPr>
            <w:r w:rsidRPr="007F7F5E">
              <w:rPr>
                <w:rFonts w:ascii="Verdana" w:hAnsi="Verdana" w:cs="Verdana"/>
                <w:sz w:val="20"/>
                <w:szCs w:val="20"/>
              </w:rPr>
              <w:t>berdasarkan kesepakatan bersama antara Penjual dan Pembeli.</w:t>
            </w:r>
          </w:p>
        </w:tc>
      </w:tr>
      <w:tr w:rsidR="000F1DA0" w:rsidRPr="00E1614A" w14:paraId="5FAD1FE0" w14:textId="77777777" w:rsidTr="005A3E6C">
        <w:trPr>
          <w:trPrChange w:id="546" w:author="OLTRE" w:date="2024-07-08T13:11:00Z">
            <w:trPr>
              <w:gridBefore w:val="1"/>
            </w:trPr>
          </w:trPrChange>
        </w:trPr>
        <w:tc>
          <w:tcPr>
            <w:tcW w:w="4823" w:type="dxa"/>
            <w:tcPrChange w:id="547" w:author="OLTRE" w:date="2024-07-08T13:11:00Z">
              <w:tcPr>
                <w:tcW w:w="4823" w:type="dxa"/>
                <w:gridSpan w:val="3"/>
              </w:tcPr>
            </w:tcPrChange>
          </w:tcPr>
          <w:p w14:paraId="40612D70" w14:textId="2159806C" w:rsidR="000F1DA0" w:rsidRPr="00774A9A" w:rsidRDefault="00B90C85" w:rsidP="000F1DA0">
            <w:pPr>
              <w:pStyle w:val="ListParagraph"/>
              <w:numPr>
                <w:ilvl w:val="0"/>
                <w:numId w:val="70"/>
              </w:numPr>
              <w:spacing w:after="120"/>
              <w:ind w:left="744" w:hanging="744"/>
              <w:jc w:val="both"/>
              <w:rPr>
                <w:rFonts w:ascii="Verdana" w:hAnsi="Verdana"/>
                <w:sz w:val="20"/>
              </w:rPr>
            </w:pPr>
            <w:r w:rsidRPr="003B691E">
              <w:rPr>
                <w:rFonts w:ascii="Verdana" w:hAnsi="Verdana" w:cs="Verdana"/>
                <w:sz w:val="20"/>
                <w:szCs w:val="20"/>
              </w:rPr>
              <w:t>Upon the termination in accordance with Article 10.1, all rights and obligations of the Parties hereunder shall terminate save for:</w:t>
            </w:r>
            <w:commentRangeStart w:id="548"/>
            <w:r w:rsidRPr="003B691E">
              <w:rPr>
                <w:rFonts w:ascii="Verdana" w:hAnsi="Verdana" w:cs="Verdana"/>
                <w:sz w:val="20"/>
                <w:szCs w:val="20"/>
              </w:rPr>
              <w:t xml:space="preserve"> (i) those set out in the provisions of Article 8 (Indemnification and Security)</w:t>
            </w:r>
            <w:r>
              <w:rPr>
                <w:rFonts w:ascii="Verdana" w:hAnsi="Verdana" w:cs="Verdana"/>
                <w:sz w:val="20"/>
                <w:szCs w:val="20"/>
              </w:rPr>
              <w:t>, Article 7.8 (Representation and Warranties), and Article 12 (Law and Jurisdiction</w:t>
            </w:r>
            <w:del w:id="549" w:author="OLTRE" w:date="2024-07-08T13:11:00Z">
              <w:r w:rsidR="00E15AE5">
                <w:rPr>
                  <w:rFonts w:ascii="Verdana" w:hAnsi="Verdana" w:cs="Verdana"/>
                  <w:sz w:val="20"/>
                  <w:szCs w:val="20"/>
                </w:rPr>
                <w:delText>)</w:delText>
              </w:r>
              <w:r w:rsidR="007F7F5E">
                <w:rPr>
                  <w:rFonts w:ascii="Verdana" w:hAnsi="Verdana" w:cs="Verdana"/>
                  <w:sz w:val="20"/>
                  <w:szCs w:val="20"/>
                </w:rPr>
                <w:delText>;</w:delText>
              </w:r>
            </w:del>
            <w:ins w:id="550" w:author="OLTRE" w:date="2024-07-08T13:11:00Z">
              <w:r>
                <w:rPr>
                  <w:rFonts w:ascii="Verdana" w:hAnsi="Verdana" w:cs="Verdana"/>
                  <w:sz w:val="20"/>
                  <w:szCs w:val="20"/>
                </w:rPr>
                <w:t xml:space="preserve">) which shall survive the termination </w:t>
              </w:r>
              <w:r w:rsidR="00E86FCD">
                <w:rPr>
                  <w:rFonts w:ascii="Verdana" w:hAnsi="Verdana" w:cs="Verdana"/>
                  <w:sz w:val="20"/>
                  <w:szCs w:val="20"/>
                </w:rPr>
                <w:t>except for any termination pursuant to Article 10.1.1(e)</w:t>
              </w:r>
              <w:r w:rsidR="007A2BFD">
                <w:rPr>
                  <w:rFonts w:ascii="Verdana" w:hAnsi="Verdana" w:cs="Verdana"/>
                  <w:sz w:val="20"/>
                  <w:szCs w:val="20"/>
                </w:rPr>
                <w:t xml:space="preserve"> and</w:t>
              </w:r>
              <w:r w:rsidR="00E86FCD">
                <w:rPr>
                  <w:rFonts w:ascii="Verdana" w:hAnsi="Verdana" w:cs="Verdana"/>
                  <w:sz w:val="20"/>
                  <w:szCs w:val="20"/>
                </w:rPr>
                <w:t xml:space="preserve"> (f)</w:t>
              </w:r>
              <w:r>
                <w:rPr>
                  <w:rFonts w:ascii="Verdana" w:hAnsi="Verdana" w:cs="Verdana"/>
                  <w:sz w:val="20"/>
                  <w:szCs w:val="20"/>
                </w:rPr>
                <w:t>,</w:t>
              </w:r>
            </w:ins>
            <w:r>
              <w:rPr>
                <w:rFonts w:ascii="Verdana" w:hAnsi="Verdana" w:cs="Verdana"/>
                <w:sz w:val="20"/>
                <w:szCs w:val="20"/>
              </w:rPr>
              <w:t xml:space="preserve"> </w:t>
            </w:r>
            <w:r w:rsidRPr="003B691E">
              <w:rPr>
                <w:rFonts w:ascii="Verdana" w:hAnsi="Verdana" w:cs="Verdana"/>
                <w:sz w:val="20"/>
                <w:szCs w:val="20"/>
              </w:rPr>
              <w:t xml:space="preserve">and (ii) all accrued rights and liabilities of the Parties in respect of damages for non-performance of any obligation falling due for performance or otherwise for breach of contract prior to such termination </w:t>
            </w:r>
            <w:del w:id="551" w:author="OLTRE" w:date="2024-07-08T13:11:00Z">
              <w:r w:rsidR="003E69A0" w:rsidRPr="003B691E">
                <w:rPr>
                  <w:rFonts w:ascii="Verdana" w:hAnsi="Verdana" w:cs="Verdana"/>
                  <w:sz w:val="20"/>
                  <w:szCs w:val="20"/>
                </w:rPr>
                <w:delText xml:space="preserve">which </w:delText>
              </w:r>
            </w:del>
            <w:r w:rsidRPr="003B691E">
              <w:rPr>
                <w:rFonts w:ascii="Verdana" w:hAnsi="Verdana" w:cs="Verdana"/>
                <w:sz w:val="20"/>
                <w:szCs w:val="20"/>
              </w:rPr>
              <w:t>shall continue to exist</w:t>
            </w:r>
            <w:commentRangeEnd w:id="548"/>
            <w:del w:id="552" w:author="OLTRE" w:date="2024-07-08T13:11:00Z">
              <w:r w:rsidR="003C18E6">
                <w:rPr>
                  <w:rFonts w:ascii="Verdana" w:hAnsi="Verdana" w:cs="Verdana"/>
                  <w:sz w:val="20"/>
                  <w:szCs w:val="20"/>
                </w:rPr>
                <w:delText xml:space="preserve"> until 14 days of the termination date, as applicable evidenced by a receipt and  direct causability explanation</w:delText>
              </w:r>
            </w:del>
            <w:r w:rsidR="003010D3">
              <w:rPr>
                <w:rStyle w:val="CommentReference"/>
                <w:rFonts w:ascii="Times New Roman" w:eastAsia="Times New Roman" w:hAnsi="Times New Roman" w:cs="Times New Roman"/>
              </w:rPr>
              <w:commentReference w:id="548"/>
            </w:r>
            <w:r w:rsidR="000F1DA0" w:rsidRPr="003B691E">
              <w:rPr>
                <w:rFonts w:ascii="Verdana" w:hAnsi="Verdana" w:cs="Verdana"/>
                <w:sz w:val="20"/>
                <w:szCs w:val="20"/>
              </w:rPr>
              <w:t>.</w:t>
            </w:r>
            <w:r w:rsidR="000F1DA0">
              <w:rPr>
                <w:rFonts w:ascii="Verdana" w:hAnsi="Verdana" w:cs="Verdana"/>
                <w:sz w:val="20"/>
                <w:szCs w:val="20"/>
              </w:rPr>
              <w:t xml:space="preserve"> </w:t>
            </w:r>
          </w:p>
        </w:tc>
        <w:tc>
          <w:tcPr>
            <w:tcW w:w="257" w:type="dxa"/>
            <w:tcPrChange w:id="553" w:author="OLTRE" w:date="2024-07-08T13:11:00Z">
              <w:tcPr>
                <w:tcW w:w="257" w:type="dxa"/>
              </w:tcPr>
            </w:tcPrChange>
          </w:tcPr>
          <w:p w14:paraId="6B1909E9" w14:textId="77777777" w:rsidR="000F1DA0" w:rsidRPr="00774A9A" w:rsidRDefault="000F1DA0" w:rsidP="000F1DA0">
            <w:pPr>
              <w:spacing w:after="120"/>
              <w:rPr>
                <w:rFonts w:ascii="Verdana" w:hAnsi="Verdana"/>
                <w:sz w:val="20"/>
              </w:rPr>
            </w:pPr>
          </w:p>
        </w:tc>
        <w:tc>
          <w:tcPr>
            <w:tcW w:w="4985" w:type="dxa"/>
            <w:tcPrChange w:id="554" w:author="OLTRE" w:date="2024-07-08T13:11:00Z">
              <w:tcPr>
                <w:tcW w:w="4985" w:type="dxa"/>
                <w:gridSpan w:val="2"/>
              </w:tcPr>
            </w:tcPrChange>
          </w:tcPr>
          <w:p w14:paraId="3A9E22E3" w14:textId="6C7579A3" w:rsidR="000F1DA0" w:rsidRPr="007F7F5E" w:rsidRDefault="007F7F5E" w:rsidP="000F1DA0">
            <w:pPr>
              <w:pStyle w:val="ListParagraph"/>
              <w:numPr>
                <w:ilvl w:val="2"/>
                <w:numId w:val="5"/>
              </w:numPr>
              <w:spacing w:after="120"/>
              <w:ind w:left="685" w:hanging="709"/>
              <w:contextualSpacing w:val="0"/>
              <w:jc w:val="both"/>
              <w:rPr>
                <w:rFonts w:ascii="Verdana" w:hAnsi="Verdana"/>
                <w:sz w:val="20"/>
              </w:rPr>
            </w:pPr>
            <w:del w:id="555" w:author="OLTRE" w:date="2024-07-08T13:11:00Z">
              <w:r w:rsidRPr="00F756C4">
                <w:rPr>
                  <w:rFonts w:ascii="Verdana" w:hAnsi="Verdana"/>
                  <w:color w:val="000000" w:themeColor="text1"/>
                  <w:sz w:val="20"/>
                  <w:szCs w:val="20"/>
                </w:rPr>
                <w:delText>Atas</w:delText>
              </w:r>
            </w:del>
            <w:ins w:id="556" w:author="OLTRE" w:date="2024-07-08T13:11:00Z">
              <w:r w:rsidR="003010D3">
                <w:rPr>
                  <w:rFonts w:ascii="Verdana" w:hAnsi="Verdana"/>
                  <w:color w:val="000000" w:themeColor="text1"/>
                  <w:sz w:val="20"/>
                  <w:szCs w:val="20"/>
                </w:rPr>
                <w:t>Pada</w:t>
              </w:r>
            </w:ins>
            <w:r w:rsidR="003010D3">
              <w:rPr>
                <w:rFonts w:ascii="Verdana" w:hAnsi="Verdana"/>
                <w:color w:val="000000" w:themeColor="text1"/>
                <w:sz w:val="20"/>
                <w:szCs w:val="20"/>
              </w:rPr>
              <w:t xml:space="preserve"> </w:t>
            </w:r>
            <w:r w:rsidR="000F1DA0" w:rsidRPr="00774A9A">
              <w:rPr>
                <w:rFonts w:ascii="Verdana" w:hAnsi="Verdana"/>
                <w:color w:val="000000" w:themeColor="text1"/>
                <w:sz w:val="20"/>
                <w:szCs w:val="20"/>
              </w:rPr>
              <w:t>pe</w:t>
            </w:r>
            <w:r w:rsidR="000F1DA0">
              <w:rPr>
                <w:rFonts w:ascii="Verdana" w:hAnsi="Verdana"/>
                <w:color w:val="000000" w:themeColor="text1"/>
                <w:sz w:val="20"/>
                <w:szCs w:val="20"/>
              </w:rPr>
              <w:t>ngakhiran</w:t>
            </w:r>
            <w:r w:rsidR="000F1DA0" w:rsidRPr="00774A9A">
              <w:rPr>
                <w:rFonts w:ascii="Verdana" w:hAnsi="Verdana"/>
                <w:color w:val="000000" w:themeColor="text1"/>
                <w:sz w:val="20"/>
                <w:szCs w:val="20"/>
              </w:rPr>
              <w:t xml:space="preserve"> sebagaimana dimaksud dalam Pasal 10</w:t>
            </w:r>
            <w:r w:rsidR="000F1DA0">
              <w:rPr>
                <w:rFonts w:ascii="Verdana" w:hAnsi="Verdana"/>
                <w:color w:val="000000" w:themeColor="text1"/>
                <w:sz w:val="20"/>
                <w:szCs w:val="20"/>
              </w:rPr>
              <w:t>.1</w:t>
            </w:r>
            <w:r w:rsidR="000F1DA0" w:rsidRPr="00774A9A">
              <w:rPr>
                <w:rFonts w:ascii="Verdana" w:hAnsi="Verdana"/>
                <w:color w:val="000000" w:themeColor="text1"/>
                <w:sz w:val="20"/>
                <w:szCs w:val="20"/>
              </w:rPr>
              <w:t xml:space="preserve"> di atas, seluruh hak dan kewajiban Para Pihak berdasarkan Perjanjian ini akan berakhir kecuali (i) yang diatur dalam ketentuan Pasal </w:t>
            </w:r>
            <w:r w:rsidR="000F1DA0">
              <w:rPr>
                <w:rFonts w:ascii="Verdana" w:hAnsi="Verdana"/>
                <w:color w:val="000000" w:themeColor="text1"/>
                <w:sz w:val="20"/>
                <w:szCs w:val="20"/>
              </w:rPr>
              <w:t>8</w:t>
            </w:r>
            <w:r w:rsidR="000F1DA0" w:rsidRPr="00774A9A">
              <w:rPr>
                <w:rFonts w:ascii="Verdana" w:hAnsi="Verdana"/>
                <w:color w:val="000000" w:themeColor="text1"/>
                <w:sz w:val="20"/>
                <w:szCs w:val="20"/>
              </w:rPr>
              <w:t xml:space="preserve"> (Ganti Kerugian</w:t>
            </w:r>
            <w:r w:rsidR="000F1DA0">
              <w:rPr>
                <w:rFonts w:ascii="Verdana" w:hAnsi="Verdana"/>
                <w:color w:val="000000" w:themeColor="text1"/>
                <w:sz w:val="20"/>
                <w:szCs w:val="20"/>
              </w:rPr>
              <w:t xml:space="preserve"> dan Keamanan</w:t>
            </w:r>
            <w:r w:rsidR="000F1DA0" w:rsidRPr="00774A9A">
              <w:rPr>
                <w:rFonts w:ascii="Verdana" w:hAnsi="Verdana"/>
                <w:color w:val="000000" w:themeColor="text1"/>
                <w:sz w:val="20"/>
                <w:szCs w:val="20"/>
              </w:rPr>
              <w:t>)</w:t>
            </w:r>
            <w:r w:rsidR="000F1DA0">
              <w:rPr>
                <w:rFonts w:ascii="Verdana" w:hAnsi="Verdana"/>
                <w:color w:val="000000" w:themeColor="text1"/>
                <w:sz w:val="20"/>
                <w:szCs w:val="20"/>
              </w:rPr>
              <w:t>, Pasal 7.8 (Pernyataan dan Jaminan</w:t>
            </w:r>
            <w:ins w:id="557" w:author="OLTRE" w:date="2024-07-08T13:11:00Z">
              <w:r w:rsidR="001605C9">
                <w:rPr>
                  <w:rFonts w:ascii="Verdana" w:hAnsi="Verdana"/>
                  <w:color w:val="000000" w:themeColor="text1"/>
                  <w:sz w:val="20"/>
                  <w:szCs w:val="20"/>
                </w:rPr>
                <w:t>-Jaminan</w:t>
              </w:r>
            </w:ins>
            <w:r w:rsidR="000F1DA0">
              <w:rPr>
                <w:rFonts w:ascii="Verdana" w:hAnsi="Verdana"/>
                <w:color w:val="000000" w:themeColor="text1"/>
                <w:sz w:val="20"/>
                <w:szCs w:val="20"/>
              </w:rPr>
              <w:t>), dan Pasal 12 (Hukum dan Yurisdiksi</w:t>
            </w:r>
            <w:del w:id="558" w:author="OLTRE" w:date="2024-07-08T13:11:00Z">
              <w:r>
                <w:rPr>
                  <w:rFonts w:ascii="Verdana" w:hAnsi="Verdana"/>
                  <w:color w:val="000000" w:themeColor="text1"/>
                  <w:sz w:val="20"/>
                  <w:szCs w:val="20"/>
                </w:rPr>
                <w:delText>);</w:delText>
              </w:r>
            </w:del>
            <w:ins w:id="559" w:author="OLTRE" w:date="2024-07-08T13:11:00Z">
              <w:r w:rsidR="000F1DA0">
                <w:rPr>
                  <w:rFonts w:ascii="Verdana" w:hAnsi="Verdana"/>
                  <w:color w:val="000000" w:themeColor="text1"/>
                  <w:sz w:val="20"/>
                  <w:szCs w:val="20"/>
                </w:rPr>
                <w:t>)</w:t>
              </w:r>
              <w:r w:rsidR="003010D3">
                <w:rPr>
                  <w:rFonts w:ascii="Verdana" w:hAnsi="Verdana"/>
                  <w:color w:val="000000" w:themeColor="text1"/>
                  <w:sz w:val="20"/>
                  <w:szCs w:val="20"/>
                </w:rPr>
                <w:t xml:space="preserve"> yang tetap berlaku walaupun telah terjadi pengakhiran tersebut, </w:t>
              </w:r>
              <w:r w:rsidR="00116B30">
                <w:rPr>
                  <w:rFonts w:ascii="Verdana" w:hAnsi="Verdana"/>
                  <w:color w:val="000000" w:themeColor="text1"/>
                  <w:sz w:val="20"/>
                  <w:szCs w:val="20"/>
                </w:rPr>
                <w:t>kecuali pengakhiran tersebut dilakukan berdasarkan Pasal 10.1.1(e) dan (f)</w:t>
              </w:r>
              <w:r w:rsidR="003010D3">
                <w:rPr>
                  <w:rFonts w:ascii="Verdana" w:hAnsi="Verdana"/>
                  <w:color w:val="000000" w:themeColor="text1"/>
                  <w:sz w:val="20"/>
                  <w:szCs w:val="20"/>
                </w:rPr>
                <w:t>,</w:t>
              </w:r>
            </w:ins>
            <w:r w:rsidR="000F1DA0" w:rsidRPr="00774A9A">
              <w:rPr>
                <w:rFonts w:ascii="Verdana" w:hAnsi="Verdana"/>
                <w:color w:val="000000" w:themeColor="text1"/>
                <w:sz w:val="20"/>
                <w:szCs w:val="20"/>
              </w:rPr>
              <w:t xml:space="preserve"> dan (ii) seluruh hak dan kewajiban Para Pihak yang masih terutang sehubungan dengan kerugian karena tidak dilaksanakannya </w:t>
            </w:r>
            <w:ins w:id="560" w:author="OLTRE" w:date="2024-07-08T13:11:00Z">
              <w:r w:rsidR="003010D3">
                <w:rPr>
                  <w:rFonts w:ascii="Verdana" w:hAnsi="Verdana"/>
                  <w:color w:val="000000" w:themeColor="text1"/>
                  <w:sz w:val="20"/>
                  <w:szCs w:val="20"/>
                </w:rPr>
                <w:t xml:space="preserve">suatu </w:t>
              </w:r>
            </w:ins>
            <w:r w:rsidR="000F1DA0" w:rsidRPr="00774A9A">
              <w:rPr>
                <w:rFonts w:ascii="Verdana" w:hAnsi="Verdana"/>
                <w:color w:val="000000" w:themeColor="text1"/>
                <w:sz w:val="20"/>
                <w:szCs w:val="20"/>
              </w:rPr>
              <w:t xml:space="preserve">kewajiban </w:t>
            </w:r>
            <w:ins w:id="561" w:author="OLTRE" w:date="2024-07-08T13:11:00Z">
              <w:r w:rsidR="003010D3">
                <w:rPr>
                  <w:rFonts w:ascii="Verdana" w:hAnsi="Verdana"/>
                  <w:color w:val="000000" w:themeColor="text1"/>
                  <w:sz w:val="20"/>
                  <w:szCs w:val="20"/>
                </w:rPr>
                <w:t xml:space="preserve">yang sudah terutang untuk dilaksanakan </w:t>
              </w:r>
            </w:ins>
            <w:r w:rsidR="003010D3">
              <w:rPr>
                <w:rFonts w:ascii="Verdana" w:hAnsi="Verdana"/>
                <w:color w:val="000000" w:themeColor="text1"/>
                <w:sz w:val="20"/>
                <w:szCs w:val="20"/>
              </w:rPr>
              <w:t xml:space="preserve">atau </w:t>
            </w:r>
            <w:del w:id="562" w:author="OLTRE" w:date="2024-07-08T13:11:00Z">
              <w:r w:rsidRPr="00F756C4">
                <w:rPr>
                  <w:rFonts w:ascii="Verdana" w:hAnsi="Verdana"/>
                  <w:color w:val="000000" w:themeColor="text1"/>
                  <w:sz w:val="20"/>
                  <w:szCs w:val="20"/>
                </w:rPr>
                <w:delText>karena pelanggaran</w:delText>
              </w:r>
            </w:del>
            <w:ins w:id="563" w:author="OLTRE" w:date="2024-07-08T13:11:00Z">
              <w:r w:rsidR="003010D3">
                <w:rPr>
                  <w:rFonts w:ascii="Verdana" w:hAnsi="Verdana"/>
                  <w:color w:val="000000" w:themeColor="text1"/>
                  <w:sz w:val="20"/>
                  <w:szCs w:val="20"/>
                </w:rPr>
                <w:t>dengan cara lain melanggar</w:t>
              </w:r>
            </w:ins>
            <w:r w:rsidR="003010D3">
              <w:rPr>
                <w:rFonts w:ascii="Verdana" w:hAnsi="Verdana"/>
                <w:color w:val="000000" w:themeColor="text1"/>
                <w:sz w:val="20"/>
                <w:szCs w:val="20"/>
              </w:rPr>
              <w:t xml:space="preserve"> kontrak sebelum </w:t>
            </w:r>
            <w:del w:id="564" w:author="OLTRE" w:date="2024-07-08T13:11:00Z">
              <w:r w:rsidRPr="00F756C4">
                <w:rPr>
                  <w:rFonts w:ascii="Verdana" w:hAnsi="Verdana"/>
                  <w:color w:val="000000" w:themeColor="text1"/>
                  <w:sz w:val="20"/>
                  <w:szCs w:val="20"/>
                </w:rPr>
                <w:delText>pemutusan</w:delText>
              </w:r>
            </w:del>
            <w:ins w:id="565" w:author="OLTRE" w:date="2024-07-08T13:11:00Z">
              <w:r w:rsidR="003010D3">
                <w:rPr>
                  <w:rFonts w:ascii="Verdana" w:hAnsi="Verdana"/>
                  <w:color w:val="000000" w:themeColor="text1"/>
                  <w:sz w:val="20"/>
                  <w:szCs w:val="20"/>
                </w:rPr>
                <w:t>pengakhiran</w:t>
              </w:r>
            </w:ins>
            <w:r w:rsidR="003010D3">
              <w:rPr>
                <w:rFonts w:ascii="Verdana" w:hAnsi="Verdana"/>
                <w:color w:val="000000" w:themeColor="text1"/>
                <w:sz w:val="20"/>
                <w:szCs w:val="20"/>
              </w:rPr>
              <w:t xml:space="preserve"> tersebut, </w:t>
            </w:r>
            <w:del w:id="566" w:author="OLTRE" w:date="2024-07-08T13:11:00Z">
              <w:r w:rsidRPr="00F756C4">
                <w:rPr>
                  <w:rFonts w:ascii="Verdana" w:hAnsi="Verdana"/>
                  <w:color w:val="000000" w:themeColor="text1"/>
                  <w:sz w:val="20"/>
                  <w:szCs w:val="20"/>
                </w:rPr>
                <w:delText xml:space="preserve">akan </w:delText>
              </w:r>
            </w:del>
            <w:r w:rsidR="003010D3">
              <w:rPr>
                <w:rFonts w:ascii="Verdana" w:hAnsi="Verdana"/>
                <w:color w:val="000000" w:themeColor="text1"/>
                <w:sz w:val="20"/>
                <w:szCs w:val="20"/>
              </w:rPr>
              <w:lastRenderedPageBreak/>
              <w:t xml:space="preserve">terus </w:t>
            </w:r>
            <w:del w:id="567" w:author="OLTRE" w:date="2024-07-08T13:11:00Z">
              <w:r w:rsidRPr="00F756C4">
                <w:rPr>
                  <w:rFonts w:ascii="Verdana" w:hAnsi="Verdana"/>
                  <w:color w:val="000000" w:themeColor="text1"/>
                  <w:sz w:val="20"/>
                  <w:szCs w:val="20"/>
                </w:rPr>
                <w:delText>ada</w:delText>
              </w:r>
              <w:r w:rsidR="00AE04FC">
                <w:rPr>
                  <w:rFonts w:ascii="Verdana" w:hAnsi="Verdana"/>
                  <w:color w:val="000000" w:themeColor="text1"/>
                  <w:sz w:val="20"/>
                  <w:szCs w:val="20"/>
                </w:rPr>
                <w:delText xml:space="preserve"> </w:delText>
              </w:r>
              <w:r w:rsidR="00AE04FC" w:rsidRPr="00AE04FC">
                <w:rPr>
                  <w:rFonts w:ascii="Verdana" w:hAnsi="Verdana"/>
                  <w:color w:val="000000" w:themeColor="text1"/>
                  <w:sz w:val="20"/>
                  <w:szCs w:val="20"/>
                </w:rPr>
                <w:delText xml:space="preserve">sampai dengan 14 hari sejak tanggal pengakhiran, sebagaimana </w:delText>
              </w:r>
            </w:del>
            <w:r w:rsidR="003010D3">
              <w:rPr>
                <w:rFonts w:ascii="Verdana" w:hAnsi="Verdana"/>
                <w:color w:val="000000" w:themeColor="text1"/>
                <w:sz w:val="20"/>
                <w:szCs w:val="20"/>
              </w:rPr>
              <w:t>berlaku</w:t>
            </w:r>
            <w:del w:id="568" w:author="OLTRE" w:date="2024-07-08T13:11:00Z">
              <w:r w:rsidR="00AE04FC">
                <w:rPr>
                  <w:rFonts w:ascii="Verdana" w:hAnsi="Verdana"/>
                  <w:color w:val="000000" w:themeColor="text1"/>
                  <w:sz w:val="20"/>
                  <w:szCs w:val="20"/>
                </w:rPr>
                <w:delText xml:space="preserve"> yang</w:delText>
              </w:r>
              <w:r w:rsidR="00AE04FC" w:rsidRPr="00AE04FC">
                <w:rPr>
                  <w:rFonts w:ascii="Verdana" w:hAnsi="Verdana"/>
                  <w:color w:val="000000" w:themeColor="text1"/>
                  <w:sz w:val="20"/>
                  <w:szCs w:val="20"/>
                </w:rPr>
                <w:delText xml:space="preserve"> dibuktikan dengan tanda terima dan penjelasan </w:delText>
              </w:r>
              <w:r w:rsidR="00AE04FC">
                <w:rPr>
                  <w:rFonts w:ascii="Verdana" w:hAnsi="Verdana"/>
                  <w:color w:val="000000" w:themeColor="text1"/>
                  <w:sz w:val="20"/>
                  <w:szCs w:val="20"/>
                </w:rPr>
                <w:delText>alasannya secara langsung</w:delText>
              </w:r>
              <w:r w:rsidR="00AE04FC">
                <w:rPr>
                  <w:rFonts w:ascii="Verdana" w:hAnsi="Verdana"/>
                  <w:b/>
                  <w:sz w:val="20"/>
                </w:rPr>
                <w:delText>.</w:delText>
              </w:r>
            </w:del>
            <w:ins w:id="569" w:author="OLTRE" w:date="2024-07-08T13:11:00Z">
              <w:r w:rsidR="003010D3">
                <w:rPr>
                  <w:rFonts w:ascii="Verdana" w:hAnsi="Verdana"/>
                  <w:color w:val="000000" w:themeColor="text1"/>
                  <w:sz w:val="20"/>
                  <w:szCs w:val="20"/>
                </w:rPr>
                <w:t xml:space="preserve">. </w:t>
              </w:r>
            </w:ins>
          </w:p>
        </w:tc>
      </w:tr>
      <w:tr w:rsidR="000F1DA0" w:rsidRPr="00E1614A" w14:paraId="4027E799" w14:textId="77777777" w:rsidTr="005A3E6C">
        <w:trPr>
          <w:trPrChange w:id="570" w:author="OLTRE" w:date="2024-07-08T13:11:00Z">
            <w:trPr>
              <w:gridBefore w:val="1"/>
            </w:trPr>
          </w:trPrChange>
        </w:trPr>
        <w:tc>
          <w:tcPr>
            <w:tcW w:w="4823" w:type="dxa"/>
            <w:tcPrChange w:id="571" w:author="OLTRE" w:date="2024-07-08T13:11:00Z">
              <w:tcPr>
                <w:tcW w:w="4823" w:type="dxa"/>
                <w:gridSpan w:val="3"/>
              </w:tcPr>
            </w:tcPrChange>
          </w:tcPr>
          <w:p w14:paraId="4B989C6A" w14:textId="2F9CB2CF" w:rsidR="000F1DA0" w:rsidRPr="00774A9A" w:rsidRDefault="00B866F7" w:rsidP="000F1DA0">
            <w:pPr>
              <w:pStyle w:val="ListParagraph"/>
              <w:numPr>
                <w:ilvl w:val="0"/>
                <w:numId w:val="70"/>
              </w:numPr>
              <w:spacing w:after="120"/>
              <w:ind w:left="744" w:hanging="744"/>
              <w:jc w:val="both"/>
              <w:rPr>
                <w:rFonts w:ascii="Verdana" w:hAnsi="Verdana"/>
                <w:sz w:val="20"/>
              </w:rPr>
            </w:pPr>
            <w:r>
              <w:rPr>
                <w:rFonts w:ascii="Verdana" w:hAnsi="Verdana" w:cs="Verdana"/>
                <w:sz w:val="20"/>
                <w:szCs w:val="20"/>
              </w:rPr>
              <w:lastRenderedPageBreak/>
              <w:t xml:space="preserve">In the event this Agreement is terminated prior to the occurrence </w:t>
            </w:r>
            <w:del w:id="572" w:author="OLTRE" w:date="2024-07-08T13:11:00Z">
              <w:r w:rsidR="00B51825">
                <w:rPr>
                  <w:rFonts w:ascii="Verdana" w:hAnsi="Verdana" w:cs="Verdana"/>
                  <w:sz w:val="20"/>
                  <w:szCs w:val="20"/>
                </w:rPr>
                <w:delText>of</w:delText>
              </w:r>
            </w:del>
            <w:ins w:id="573" w:author="OLTRE" w:date="2024-07-08T13:11:00Z">
              <w:r>
                <w:rPr>
                  <w:rFonts w:ascii="Verdana" w:hAnsi="Verdana" w:cs="Verdana"/>
                  <w:sz w:val="20"/>
                  <w:szCs w:val="20"/>
                </w:rPr>
                <w:t>and</w:t>
              </w:r>
            </w:ins>
            <w:r>
              <w:rPr>
                <w:rFonts w:ascii="Verdana" w:hAnsi="Verdana" w:cs="Verdana"/>
                <w:sz w:val="20"/>
                <w:szCs w:val="20"/>
              </w:rPr>
              <w:t xml:space="preserve"> completion of </w:t>
            </w:r>
            <w:del w:id="574" w:author="OLTRE" w:date="2024-07-08T13:11:00Z">
              <w:r w:rsidR="003C18E6">
                <w:rPr>
                  <w:rFonts w:ascii="Verdana" w:hAnsi="Verdana" w:cs="Verdana"/>
                  <w:sz w:val="20"/>
                  <w:szCs w:val="20"/>
                </w:rPr>
                <w:delText>the transaction nmentioned in this Agreeement</w:delText>
              </w:r>
            </w:del>
            <w:ins w:id="575" w:author="OLTRE" w:date="2024-07-08T13:11:00Z">
              <w:r>
                <w:rPr>
                  <w:rFonts w:ascii="Verdana" w:hAnsi="Verdana" w:cs="Verdana"/>
                  <w:sz w:val="20"/>
                  <w:szCs w:val="20"/>
                </w:rPr>
                <w:t>Closing</w:t>
              </w:r>
            </w:ins>
            <w:r w:rsidRPr="00E1614A">
              <w:rPr>
                <w:rFonts w:ascii="Verdana" w:hAnsi="Verdana" w:cs="Verdana"/>
                <w:sz w:val="20"/>
                <w:szCs w:val="20"/>
              </w:rPr>
              <w:t>,</w:t>
            </w:r>
            <w:r>
              <w:rPr>
                <w:rFonts w:ascii="Verdana" w:hAnsi="Verdana" w:cs="Verdana"/>
                <w:sz w:val="20"/>
                <w:szCs w:val="20"/>
              </w:rPr>
              <w:t xml:space="preserve"> to the extent applicable and relevant,</w:t>
            </w:r>
            <w:r w:rsidRPr="00E1614A">
              <w:rPr>
                <w:rFonts w:ascii="Verdana" w:hAnsi="Verdana" w:cs="Verdana"/>
                <w:sz w:val="20"/>
                <w:szCs w:val="20"/>
              </w:rPr>
              <w:t xml:space="preserve"> (i) </w:t>
            </w:r>
            <w:r w:rsidRPr="003B691E">
              <w:rPr>
                <w:rFonts w:ascii="Verdana" w:hAnsi="Verdana" w:cs="Verdana"/>
                <w:sz w:val="20"/>
                <w:szCs w:val="20"/>
              </w:rPr>
              <w:t xml:space="preserve">the Seller shall destroy any originals of the Deed of Transfer and the Shares Certificates and rescind (or cause to be rescinded) any changes to the Shareholders Register, (ii) the Seller and REGENE shall </w:t>
            </w:r>
            <w:r w:rsidRPr="00E1614A">
              <w:rPr>
                <w:rFonts w:ascii="Verdana" w:hAnsi="Verdana" w:cs="Verdana"/>
                <w:sz w:val="20"/>
                <w:szCs w:val="20"/>
              </w:rPr>
              <w:t>immediately and in any case no later than 1 (one) Business Day return any and all portion of Purchase Price paid by the Purchaser, and (iii) the Parties shall take any required actions to ensure that title to the Shares has not been transferred to the Purchaser</w:t>
            </w:r>
            <w:r w:rsidR="000F1DA0" w:rsidRPr="00E1614A">
              <w:rPr>
                <w:rFonts w:ascii="Verdana" w:hAnsi="Verdana" w:cs="Verdana"/>
                <w:sz w:val="20"/>
                <w:szCs w:val="20"/>
              </w:rPr>
              <w:t xml:space="preserve">.  </w:t>
            </w:r>
          </w:p>
        </w:tc>
        <w:tc>
          <w:tcPr>
            <w:tcW w:w="257" w:type="dxa"/>
            <w:tcPrChange w:id="576" w:author="OLTRE" w:date="2024-07-08T13:11:00Z">
              <w:tcPr>
                <w:tcW w:w="257" w:type="dxa"/>
              </w:tcPr>
            </w:tcPrChange>
          </w:tcPr>
          <w:p w14:paraId="38B56B32" w14:textId="77777777" w:rsidR="000F1DA0" w:rsidRPr="00774A9A" w:rsidRDefault="000F1DA0" w:rsidP="000F1DA0">
            <w:pPr>
              <w:spacing w:after="120"/>
              <w:rPr>
                <w:rFonts w:ascii="Verdana" w:hAnsi="Verdana"/>
                <w:sz w:val="20"/>
              </w:rPr>
            </w:pPr>
          </w:p>
        </w:tc>
        <w:tc>
          <w:tcPr>
            <w:tcW w:w="4985" w:type="dxa"/>
            <w:tcPrChange w:id="577" w:author="OLTRE" w:date="2024-07-08T13:11:00Z">
              <w:tcPr>
                <w:tcW w:w="4985" w:type="dxa"/>
                <w:gridSpan w:val="2"/>
              </w:tcPr>
            </w:tcPrChange>
          </w:tcPr>
          <w:p w14:paraId="22DE2B17" w14:textId="29847C4D" w:rsidR="000F1DA0" w:rsidRPr="00774A9A" w:rsidRDefault="000F1DA0" w:rsidP="000F1DA0">
            <w:pPr>
              <w:pStyle w:val="ListParagraph"/>
              <w:numPr>
                <w:ilvl w:val="2"/>
                <w:numId w:val="5"/>
              </w:numPr>
              <w:spacing w:after="120"/>
              <w:ind w:left="685" w:hanging="709"/>
              <w:contextualSpacing w:val="0"/>
              <w:jc w:val="both"/>
              <w:rPr>
                <w:rFonts w:ascii="Verdana" w:hAnsi="Verdana"/>
                <w:b/>
                <w:sz w:val="20"/>
              </w:rPr>
            </w:pPr>
            <w:r w:rsidRPr="00092E40">
              <w:rPr>
                <w:rFonts w:ascii="Verdana" w:hAnsi="Verdana" w:cs="Verdana"/>
                <w:sz w:val="20"/>
                <w:szCs w:val="20"/>
              </w:rPr>
              <w:t xml:space="preserve">Dalam hal Perjanjian ini diakhiri sebelum terjadinya </w:t>
            </w:r>
            <w:del w:id="578" w:author="OLTRE" w:date="2024-07-08T13:11:00Z">
              <w:r w:rsidR="00092E40" w:rsidRPr="00092E40">
                <w:rPr>
                  <w:rFonts w:ascii="Verdana" w:hAnsi="Verdana" w:cs="Verdana"/>
                  <w:sz w:val="20"/>
                  <w:szCs w:val="20"/>
                </w:rPr>
                <w:delText>penyelesaian transaksi yang di</w:delText>
              </w:r>
              <w:r w:rsidR="00092E40">
                <w:rPr>
                  <w:rFonts w:ascii="Verdana" w:hAnsi="Verdana" w:cs="Verdana"/>
                  <w:sz w:val="20"/>
                  <w:szCs w:val="20"/>
                </w:rPr>
                <w:delText xml:space="preserve">atur </w:delText>
              </w:r>
              <w:r w:rsidR="00092E40" w:rsidRPr="00092E40">
                <w:rPr>
                  <w:rFonts w:ascii="Verdana" w:hAnsi="Verdana" w:cs="Verdana"/>
                  <w:sz w:val="20"/>
                  <w:szCs w:val="20"/>
                </w:rPr>
                <w:delText>dalam Perjanjian ini</w:delText>
              </w:r>
            </w:del>
            <w:ins w:id="579" w:author="OLTRE" w:date="2024-07-08T13:11:00Z">
              <w:r w:rsidR="002C302A">
                <w:rPr>
                  <w:rFonts w:ascii="Verdana" w:hAnsi="Verdana" w:cs="Verdana"/>
                  <w:sz w:val="20"/>
                  <w:szCs w:val="20"/>
                </w:rPr>
                <w:t>dan diselesaikannya Penutupan</w:t>
              </w:r>
            </w:ins>
            <w:r w:rsidRPr="00092E40">
              <w:rPr>
                <w:rFonts w:ascii="Verdana" w:hAnsi="Verdana" w:cs="Verdana"/>
                <w:sz w:val="20"/>
                <w:szCs w:val="20"/>
              </w:rPr>
              <w:t xml:space="preserve">, sepanjang berlaku dan relevan, (i) Penjual harus memusnahkan semua Akta Pengalihan dan Sertifikat Saham </w:t>
            </w:r>
            <w:r>
              <w:rPr>
                <w:rFonts w:ascii="Verdana" w:hAnsi="Verdana" w:cs="Verdana"/>
                <w:sz w:val="20"/>
                <w:szCs w:val="20"/>
              </w:rPr>
              <w:t xml:space="preserve">asli </w:t>
            </w:r>
            <w:r w:rsidRPr="00092E40">
              <w:rPr>
                <w:rFonts w:ascii="Verdana" w:hAnsi="Verdana" w:cs="Verdana"/>
                <w:sz w:val="20"/>
                <w:szCs w:val="20"/>
              </w:rPr>
              <w:t>dan membatalkan (atau menyebabkan pembatalan) setiap perubahan pada Daftar Pemegang Saham, (ii) Penjual dan REGENE akan segera dan dalam hal apapun paling lambat 1 (satu) Hari Kerja</w:t>
            </w:r>
            <w:r>
              <w:rPr>
                <w:rFonts w:ascii="Verdana" w:hAnsi="Verdana" w:cs="Verdana"/>
                <w:sz w:val="20"/>
                <w:szCs w:val="20"/>
              </w:rPr>
              <w:t>,</w:t>
            </w:r>
            <w:r w:rsidRPr="00092E40">
              <w:rPr>
                <w:rFonts w:ascii="Verdana" w:hAnsi="Verdana" w:cs="Verdana"/>
                <w:sz w:val="20"/>
                <w:szCs w:val="20"/>
              </w:rPr>
              <w:t xml:space="preserve"> mengembalikan setiap dan seluruh bagian </w:t>
            </w:r>
            <w:r>
              <w:rPr>
                <w:rFonts w:ascii="Verdana" w:hAnsi="Verdana" w:cs="Verdana"/>
                <w:sz w:val="20"/>
                <w:szCs w:val="20"/>
              </w:rPr>
              <w:t xml:space="preserve">dari </w:t>
            </w:r>
            <w:r w:rsidRPr="00092E40">
              <w:rPr>
                <w:rFonts w:ascii="Verdana" w:hAnsi="Verdana" w:cs="Verdana"/>
                <w:sz w:val="20"/>
                <w:szCs w:val="20"/>
              </w:rPr>
              <w:t>Harga Pembelian yang telah dibayarkan oleh Pembeli, dan (iii) Para Pihak akan mengambil tindakan apa pun yang diperlukan untuk memastikan bahwa hak milik atas Saham belum beralih kepada Pembeli</w:t>
            </w:r>
            <w:r>
              <w:rPr>
                <w:rFonts w:ascii="Verdana" w:hAnsi="Verdana" w:cs="Verdana"/>
                <w:sz w:val="20"/>
                <w:szCs w:val="20"/>
              </w:rPr>
              <w:t>.</w:t>
            </w:r>
          </w:p>
        </w:tc>
      </w:tr>
      <w:tr w:rsidR="000F1DA0" w:rsidRPr="00E1614A" w14:paraId="02465685" w14:textId="77777777" w:rsidTr="005A3E6C">
        <w:trPr>
          <w:trPrChange w:id="580" w:author="OLTRE" w:date="2024-07-08T13:11:00Z">
            <w:trPr>
              <w:gridBefore w:val="1"/>
            </w:trPr>
          </w:trPrChange>
        </w:trPr>
        <w:tc>
          <w:tcPr>
            <w:tcW w:w="4823" w:type="dxa"/>
            <w:tcPrChange w:id="581" w:author="OLTRE" w:date="2024-07-08T13:11:00Z">
              <w:tcPr>
                <w:tcW w:w="4823" w:type="dxa"/>
                <w:gridSpan w:val="3"/>
              </w:tcPr>
            </w:tcPrChange>
          </w:tcPr>
          <w:p w14:paraId="721B7F49" w14:textId="32F91826" w:rsidR="000F1DA0" w:rsidRPr="00774A9A" w:rsidRDefault="000F1DA0" w:rsidP="000F1DA0">
            <w:pPr>
              <w:pStyle w:val="ListParagraph"/>
              <w:numPr>
                <w:ilvl w:val="0"/>
                <w:numId w:val="70"/>
              </w:numPr>
              <w:spacing w:after="120"/>
              <w:ind w:left="744" w:hanging="744"/>
              <w:jc w:val="both"/>
              <w:rPr>
                <w:rFonts w:ascii="Verdana" w:hAnsi="Verdana"/>
                <w:sz w:val="20"/>
              </w:rPr>
            </w:pPr>
            <w:r w:rsidRPr="003B691E">
              <w:rPr>
                <w:rFonts w:ascii="Verdana" w:hAnsi="Verdana" w:cs="Verdana"/>
                <w:sz w:val="20"/>
                <w:szCs w:val="20"/>
              </w:rPr>
              <w:t>If Purchaser or Seller terminates this Agreement in accordance with Articles 10.1</w:t>
            </w:r>
            <w:r>
              <w:rPr>
                <w:rFonts w:ascii="Verdana" w:hAnsi="Verdana" w:cs="Verdana"/>
                <w:sz w:val="20"/>
                <w:szCs w:val="20"/>
              </w:rPr>
              <w:t>.1.</w:t>
            </w:r>
            <w:r w:rsidRPr="003B691E">
              <w:rPr>
                <w:rFonts w:ascii="Verdana" w:hAnsi="Verdana" w:cs="Verdana"/>
                <w:sz w:val="20"/>
                <w:szCs w:val="20"/>
              </w:rPr>
              <w:t>(a) or 10.1</w:t>
            </w:r>
            <w:r>
              <w:rPr>
                <w:rFonts w:ascii="Verdana" w:hAnsi="Verdana" w:cs="Verdana"/>
                <w:sz w:val="20"/>
                <w:szCs w:val="20"/>
              </w:rPr>
              <w:t>.1.</w:t>
            </w:r>
            <w:r w:rsidRPr="003B691E">
              <w:rPr>
                <w:rFonts w:ascii="Verdana" w:hAnsi="Verdana" w:cs="Verdana"/>
                <w:sz w:val="20"/>
                <w:szCs w:val="20"/>
              </w:rPr>
              <w:t>(b) (as applicable), then the violating Party shall reimburse to the non-violating Party any payments made by the non-violating Party to the violating Party pursuant to this Agreement, and all costs incurred by the non-violating Party in connection with this Agreement, as well as any future costs such as legal costs.</w:t>
            </w:r>
          </w:p>
        </w:tc>
        <w:tc>
          <w:tcPr>
            <w:tcW w:w="257" w:type="dxa"/>
            <w:tcPrChange w:id="582" w:author="OLTRE" w:date="2024-07-08T13:11:00Z">
              <w:tcPr>
                <w:tcW w:w="257" w:type="dxa"/>
              </w:tcPr>
            </w:tcPrChange>
          </w:tcPr>
          <w:p w14:paraId="23EEFAB3" w14:textId="77777777" w:rsidR="000F1DA0" w:rsidRPr="00774A9A" w:rsidRDefault="000F1DA0" w:rsidP="000F1DA0">
            <w:pPr>
              <w:spacing w:after="120"/>
              <w:rPr>
                <w:rFonts w:ascii="Verdana" w:hAnsi="Verdana"/>
                <w:sz w:val="20"/>
              </w:rPr>
            </w:pPr>
          </w:p>
        </w:tc>
        <w:tc>
          <w:tcPr>
            <w:tcW w:w="4985" w:type="dxa"/>
            <w:tcPrChange w:id="583" w:author="OLTRE" w:date="2024-07-08T13:11:00Z">
              <w:tcPr>
                <w:tcW w:w="4985" w:type="dxa"/>
                <w:gridSpan w:val="2"/>
              </w:tcPr>
            </w:tcPrChange>
          </w:tcPr>
          <w:p w14:paraId="22145D27" w14:textId="6436548D" w:rsidR="000F1DA0" w:rsidRPr="00774A9A" w:rsidRDefault="000F1DA0" w:rsidP="000F1DA0">
            <w:pPr>
              <w:pStyle w:val="ListParagraph"/>
              <w:numPr>
                <w:ilvl w:val="2"/>
                <w:numId w:val="5"/>
              </w:numPr>
              <w:spacing w:after="120"/>
              <w:ind w:left="685" w:hanging="709"/>
              <w:contextualSpacing w:val="0"/>
              <w:jc w:val="both"/>
              <w:rPr>
                <w:rFonts w:ascii="Verdana" w:hAnsi="Verdana"/>
                <w:sz w:val="20"/>
              </w:rPr>
            </w:pPr>
            <w:r w:rsidRPr="00774A9A">
              <w:rPr>
                <w:rFonts w:ascii="Verdana" w:hAnsi="Verdana" w:cs="Verdana"/>
                <w:sz w:val="20"/>
                <w:szCs w:val="20"/>
              </w:rPr>
              <w:t>Jika Pembeli atau Penjual mengakhiri Perjanjian ini sesuai dengan Pasal 10.1.1.(a) atau 10.1.1.(b) (sebagaimana berlaku), maka Pihak yang melanggar akan mengganti setiap pembayaran yang dilakukan oleh pihak yang tidak melanggar</w:t>
            </w:r>
            <w:r>
              <w:rPr>
                <w:rFonts w:ascii="Verdana" w:hAnsi="Verdana" w:cs="Verdana"/>
                <w:sz w:val="20"/>
                <w:szCs w:val="20"/>
              </w:rPr>
              <w:t xml:space="preserve"> </w:t>
            </w:r>
            <w:r w:rsidRPr="009F4EF6">
              <w:rPr>
                <w:rFonts w:ascii="Verdana" w:hAnsi="Verdana" w:cs="Verdana"/>
                <w:sz w:val="20"/>
                <w:szCs w:val="20"/>
              </w:rPr>
              <w:t>kepada Pihak yang melanggar</w:t>
            </w:r>
            <w:r w:rsidRPr="00774A9A">
              <w:rPr>
                <w:rFonts w:ascii="Verdana" w:hAnsi="Verdana" w:cs="Verdana"/>
                <w:sz w:val="20"/>
                <w:szCs w:val="20"/>
              </w:rPr>
              <w:t xml:space="preserve">. </w:t>
            </w:r>
            <w:r>
              <w:rPr>
                <w:rFonts w:ascii="Verdana" w:hAnsi="Verdana" w:cs="Verdana"/>
                <w:sz w:val="20"/>
                <w:szCs w:val="20"/>
              </w:rPr>
              <w:t>Sesuai dengan</w:t>
            </w:r>
            <w:r w:rsidRPr="00774A9A">
              <w:rPr>
                <w:rFonts w:ascii="Verdana" w:hAnsi="Verdana" w:cs="Verdana"/>
                <w:sz w:val="20"/>
                <w:szCs w:val="20"/>
              </w:rPr>
              <w:t xml:space="preserve"> Perjanjian ini, dan seluruh biaya yang dikeluarkan oleh Pihak yang tidak </w:t>
            </w:r>
            <w:r>
              <w:rPr>
                <w:rFonts w:ascii="Verdana" w:hAnsi="Verdana" w:cs="Verdana"/>
                <w:sz w:val="20"/>
                <w:szCs w:val="20"/>
              </w:rPr>
              <w:t>m</w:t>
            </w:r>
            <w:r w:rsidRPr="00774A9A">
              <w:rPr>
                <w:rFonts w:ascii="Verdana" w:hAnsi="Verdana" w:cs="Verdana"/>
                <w:sz w:val="20"/>
                <w:szCs w:val="20"/>
              </w:rPr>
              <w:t>elangga</w:t>
            </w:r>
            <w:r>
              <w:rPr>
                <w:rFonts w:ascii="Verdana" w:hAnsi="Verdana" w:cs="Verdana"/>
                <w:sz w:val="20"/>
                <w:szCs w:val="20"/>
              </w:rPr>
              <w:t>r</w:t>
            </w:r>
            <w:r w:rsidRPr="00774A9A">
              <w:rPr>
                <w:rFonts w:ascii="Verdana" w:hAnsi="Verdana" w:cs="Verdana"/>
                <w:sz w:val="20"/>
                <w:szCs w:val="20"/>
              </w:rPr>
              <w:t xml:space="preserve"> sehubungan dengan Perjanjian ini, serta segala biaya di masa depan seperti biaya hukum.</w:t>
            </w:r>
          </w:p>
        </w:tc>
      </w:tr>
      <w:tr w:rsidR="000F1DA0" w:rsidRPr="00E1614A" w14:paraId="2F73B728" w14:textId="77777777" w:rsidTr="005A3E6C">
        <w:trPr>
          <w:trPrChange w:id="584" w:author="OLTRE" w:date="2024-07-08T13:11:00Z">
            <w:trPr>
              <w:gridBefore w:val="1"/>
            </w:trPr>
          </w:trPrChange>
        </w:trPr>
        <w:tc>
          <w:tcPr>
            <w:tcW w:w="4823" w:type="dxa"/>
            <w:tcPrChange w:id="585" w:author="OLTRE" w:date="2024-07-08T13:11:00Z">
              <w:tcPr>
                <w:tcW w:w="4823" w:type="dxa"/>
                <w:gridSpan w:val="3"/>
              </w:tcPr>
            </w:tcPrChange>
          </w:tcPr>
          <w:p w14:paraId="11AA0C29" w14:textId="467C8C79" w:rsidR="000F1DA0" w:rsidRPr="00774A9A" w:rsidRDefault="000F1DA0" w:rsidP="000F1DA0">
            <w:pPr>
              <w:pStyle w:val="ListParagraph"/>
              <w:numPr>
                <w:ilvl w:val="0"/>
                <w:numId w:val="70"/>
              </w:numPr>
              <w:spacing w:after="120"/>
              <w:ind w:left="744" w:hanging="744"/>
              <w:jc w:val="both"/>
              <w:rPr>
                <w:rFonts w:ascii="Verdana" w:hAnsi="Verdana"/>
                <w:sz w:val="20"/>
              </w:rPr>
            </w:pPr>
            <w:r w:rsidRPr="003B691E">
              <w:rPr>
                <w:rFonts w:ascii="Verdana" w:hAnsi="Verdana" w:cs="Verdana"/>
                <w:sz w:val="20"/>
                <w:szCs w:val="20"/>
              </w:rPr>
              <w:t xml:space="preserve">Termination of this </w:t>
            </w:r>
            <w:r w:rsidRPr="00774A9A">
              <w:rPr>
                <w:rFonts w:ascii="Verdana" w:hAnsi="Verdana"/>
                <w:sz w:val="20"/>
              </w:rPr>
              <w:t>Agreement</w:t>
            </w:r>
            <w:r w:rsidRPr="003B691E">
              <w:rPr>
                <w:rFonts w:ascii="Verdana" w:hAnsi="Verdana" w:cs="Verdana"/>
                <w:sz w:val="20"/>
                <w:szCs w:val="20"/>
              </w:rPr>
              <w:t xml:space="preserve"> in accordance with its terms shall occur without the necessity of court judgment and to that end, each </w:t>
            </w:r>
            <w:r w:rsidRPr="00774A9A">
              <w:rPr>
                <w:rFonts w:ascii="Verdana" w:hAnsi="Verdana"/>
                <w:sz w:val="20"/>
              </w:rPr>
              <w:t>Party</w:t>
            </w:r>
            <w:r w:rsidRPr="003B691E">
              <w:rPr>
                <w:rFonts w:ascii="Verdana" w:hAnsi="Verdana" w:cs="Verdana"/>
                <w:sz w:val="20"/>
                <w:szCs w:val="20"/>
              </w:rPr>
              <w:t xml:space="preserve"> waives any provisions of applicable law that would require such action including the second and third paragraphs of Article 1266 of the Indonesian Civil Code (Kitab Undang-Undang Hukum Perdata) to the extent that court judgment shall not be required to terminate this Agreement.</w:t>
            </w:r>
          </w:p>
        </w:tc>
        <w:tc>
          <w:tcPr>
            <w:tcW w:w="257" w:type="dxa"/>
            <w:tcPrChange w:id="586" w:author="OLTRE" w:date="2024-07-08T13:11:00Z">
              <w:tcPr>
                <w:tcW w:w="257" w:type="dxa"/>
              </w:tcPr>
            </w:tcPrChange>
          </w:tcPr>
          <w:p w14:paraId="43A13EDC" w14:textId="77777777" w:rsidR="000F1DA0" w:rsidRPr="00774A9A" w:rsidRDefault="000F1DA0" w:rsidP="000F1DA0">
            <w:pPr>
              <w:spacing w:after="120"/>
              <w:rPr>
                <w:rFonts w:ascii="Verdana" w:hAnsi="Verdana"/>
                <w:sz w:val="20"/>
              </w:rPr>
            </w:pPr>
          </w:p>
        </w:tc>
        <w:tc>
          <w:tcPr>
            <w:tcW w:w="4985" w:type="dxa"/>
            <w:tcPrChange w:id="587" w:author="OLTRE" w:date="2024-07-08T13:11:00Z">
              <w:tcPr>
                <w:tcW w:w="4985" w:type="dxa"/>
                <w:gridSpan w:val="2"/>
              </w:tcPr>
            </w:tcPrChange>
          </w:tcPr>
          <w:p w14:paraId="5D84ED72" w14:textId="708912DA" w:rsidR="000F1DA0" w:rsidRPr="001B2964" w:rsidRDefault="000F1DA0" w:rsidP="000F1DA0">
            <w:pPr>
              <w:pStyle w:val="ListParagraph"/>
              <w:numPr>
                <w:ilvl w:val="2"/>
                <w:numId w:val="5"/>
              </w:numPr>
              <w:spacing w:after="120"/>
              <w:ind w:left="685" w:hanging="709"/>
              <w:contextualSpacing w:val="0"/>
              <w:jc w:val="both"/>
              <w:rPr>
                <w:rFonts w:ascii="Verdana" w:hAnsi="Verdana"/>
                <w:b/>
                <w:sz w:val="20"/>
              </w:rPr>
            </w:pPr>
            <w:r w:rsidRPr="001112D3">
              <w:rPr>
                <w:rFonts w:ascii="Verdana" w:hAnsi="Verdana" w:cs="Verdana"/>
                <w:sz w:val="20"/>
                <w:szCs w:val="20"/>
              </w:rPr>
              <w:t>Pengakhiran Perjanjian ini sesuai dengan syarat-syaratnya akan terjadi tanpa memerlukan putusan pengadilan dan untuk itu, masing-masing Pihak menge</w:t>
            </w:r>
            <w:r>
              <w:rPr>
                <w:rFonts w:ascii="Verdana" w:hAnsi="Verdana" w:cs="Verdana"/>
                <w:sz w:val="20"/>
                <w:szCs w:val="20"/>
              </w:rPr>
              <w:t>ny</w:t>
            </w:r>
            <w:r w:rsidRPr="001112D3">
              <w:rPr>
                <w:rFonts w:ascii="Verdana" w:hAnsi="Verdana" w:cs="Verdana"/>
                <w:sz w:val="20"/>
                <w:szCs w:val="20"/>
              </w:rPr>
              <w:t xml:space="preserve">ampingkan segala ketentuan hukum yang berlaku yang mengharuskan tindakan tersebut termasuk </w:t>
            </w:r>
            <w:r>
              <w:rPr>
                <w:rFonts w:ascii="Verdana" w:hAnsi="Verdana" w:cs="Verdana"/>
                <w:sz w:val="20"/>
                <w:szCs w:val="20"/>
              </w:rPr>
              <w:t>paragraf</w:t>
            </w:r>
            <w:r w:rsidRPr="001112D3">
              <w:rPr>
                <w:rFonts w:ascii="Verdana" w:hAnsi="Verdana" w:cs="Verdana"/>
                <w:sz w:val="20"/>
                <w:szCs w:val="20"/>
              </w:rPr>
              <w:t xml:space="preserve"> kedua dan ketiga Pasal 1266 KUHPerdata (Kitab Undang-Undang Hukum Perdata) sepanjang keputusan pengadilan tidak diperlukan untuk mengakhiri Perjanjian ini. </w:t>
            </w:r>
          </w:p>
          <w:p w14:paraId="1BF56015" w14:textId="7FEB3D2B" w:rsidR="000F1DA0" w:rsidRPr="00774A9A" w:rsidRDefault="000F1DA0" w:rsidP="000F1DA0">
            <w:pPr>
              <w:pStyle w:val="ListParagraph"/>
              <w:spacing w:after="120"/>
              <w:ind w:left="685"/>
              <w:contextualSpacing w:val="0"/>
              <w:jc w:val="both"/>
              <w:rPr>
                <w:rFonts w:ascii="Verdana" w:hAnsi="Verdana"/>
                <w:b/>
                <w:sz w:val="20"/>
              </w:rPr>
            </w:pPr>
          </w:p>
        </w:tc>
      </w:tr>
      <w:tr w:rsidR="000F1DA0" w:rsidRPr="00E1614A" w14:paraId="0BBF3E18" w14:textId="77777777" w:rsidTr="005A3E6C">
        <w:trPr>
          <w:trPrChange w:id="588" w:author="OLTRE" w:date="2024-07-08T13:11:00Z">
            <w:trPr>
              <w:gridBefore w:val="1"/>
            </w:trPr>
          </w:trPrChange>
        </w:trPr>
        <w:tc>
          <w:tcPr>
            <w:tcW w:w="4823" w:type="dxa"/>
            <w:tcPrChange w:id="589" w:author="OLTRE" w:date="2024-07-08T13:11:00Z">
              <w:tcPr>
                <w:tcW w:w="4823" w:type="dxa"/>
                <w:gridSpan w:val="3"/>
              </w:tcPr>
            </w:tcPrChange>
          </w:tcPr>
          <w:p w14:paraId="396A3F5B" w14:textId="77777777" w:rsidR="000F1DA0" w:rsidRPr="00774A9A" w:rsidRDefault="000F1DA0" w:rsidP="000F1DA0">
            <w:pPr>
              <w:pStyle w:val="ListParagraph"/>
              <w:numPr>
                <w:ilvl w:val="0"/>
                <w:numId w:val="5"/>
              </w:numPr>
              <w:spacing w:after="120"/>
              <w:ind w:left="744" w:hanging="744"/>
              <w:contextualSpacing w:val="0"/>
              <w:jc w:val="both"/>
              <w:rPr>
                <w:rFonts w:ascii="Verdana" w:hAnsi="Verdana"/>
                <w:sz w:val="20"/>
              </w:rPr>
            </w:pPr>
            <w:bookmarkStart w:id="590" w:name="_Toc61069944"/>
            <w:bookmarkStart w:id="591" w:name="_Toc59333487"/>
            <w:r w:rsidRPr="00E1614A">
              <w:rPr>
                <w:rFonts w:ascii="Verdana" w:hAnsi="Verdana" w:cs="Verdana"/>
                <w:b/>
                <w:bCs/>
                <w:sz w:val="20"/>
                <w:szCs w:val="20"/>
              </w:rPr>
              <w:t>MISCELLANEOUS</w:t>
            </w:r>
            <w:bookmarkEnd w:id="590"/>
            <w:bookmarkEnd w:id="591"/>
          </w:p>
        </w:tc>
        <w:tc>
          <w:tcPr>
            <w:tcW w:w="257" w:type="dxa"/>
            <w:tcPrChange w:id="592" w:author="OLTRE" w:date="2024-07-08T13:11:00Z">
              <w:tcPr>
                <w:tcW w:w="257" w:type="dxa"/>
              </w:tcPr>
            </w:tcPrChange>
          </w:tcPr>
          <w:p w14:paraId="3C0D4871" w14:textId="77777777" w:rsidR="000F1DA0" w:rsidRPr="00774A9A" w:rsidRDefault="000F1DA0" w:rsidP="000F1DA0">
            <w:pPr>
              <w:spacing w:after="120"/>
              <w:rPr>
                <w:rFonts w:ascii="Verdana" w:hAnsi="Verdana"/>
                <w:sz w:val="20"/>
              </w:rPr>
            </w:pPr>
          </w:p>
        </w:tc>
        <w:tc>
          <w:tcPr>
            <w:tcW w:w="4985" w:type="dxa"/>
            <w:tcPrChange w:id="593" w:author="OLTRE" w:date="2024-07-08T13:11:00Z">
              <w:tcPr>
                <w:tcW w:w="4985" w:type="dxa"/>
                <w:gridSpan w:val="2"/>
              </w:tcPr>
            </w:tcPrChange>
          </w:tcPr>
          <w:p w14:paraId="64A0E6B3" w14:textId="77777777" w:rsidR="000F1DA0" w:rsidRPr="00774A9A" w:rsidRDefault="000F1DA0" w:rsidP="000F1DA0">
            <w:pPr>
              <w:pStyle w:val="ListParagraph"/>
              <w:numPr>
                <w:ilvl w:val="0"/>
                <w:numId w:val="6"/>
              </w:numPr>
              <w:spacing w:after="120"/>
              <w:ind w:left="685" w:hanging="709"/>
              <w:contextualSpacing w:val="0"/>
              <w:jc w:val="both"/>
              <w:rPr>
                <w:rFonts w:ascii="Verdana" w:hAnsi="Verdana"/>
                <w:b/>
                <w:sz w:val="20"/>
              </w:rPr>
            </w:pPr>
            <w:r w:rsidRPr="007F4951">
              <w:rPr>
                <w:rFonts w:ascii="Verdana" w:hAnsi="Verdana"/>
                <w:b/>
                <w:sz w:val="20"/>
              </w:rPr>
              <w:t>LAIN-LAIN</w:t>
            </w:r>
          </w:p>
        </w:tc>
      </w:tr>
      <w:tr w:rsidR="000F1DA0" w:rsidRPr="00E1614A" w14:paraId="5FE6DCCE" w14:textId="77777777" w:rsidTr="005A3E6C">
        <w:trPr>
          <w:trPrChange w:id="594" w:author="OLTRE" w:date="2024-07-08T13:11:00Z">
            <w:trPr>
              <w:gridBefore w:val="1"/>
            </w:trPr>
          </w:trPrChange>
        </w:trPr>
        <w:tc>
          <w:tcPr>
            <w:tcW w:w="4823" w:type="dxa"/>
            <w:tcPrChange w:id="595" w:author="OLTRE" w:date="2024-07-08T13:11:00Z">
              <w:tcPr>
                <w:tcW w:w="4823" w:type="dxa"/>
                <w:gridSpan w:val="3"/>
              </w:tcPr>
            </w:tcPrChange>
          </w:tcPr>
          <w:p w14:paraId="42BDC2C2" w14:textId="77777777" w:rsidR="000F1DA0" w:rsidRPr="00774A9A" w:rsidRDefault="000F1DA0" w:rsidP="000F1DA0">
            <w:pPr>
              <w:pStyle w:val="ListParagraph"/>
              <w:numPr>
                <w:ilvl w:val="1"/>
                <w:numId w:val="6"/>
              </w:numPr>
              <w:spacing w:after="120"/>
              <w:ind w:left="465" w:hanging="465"/>
              <w:contextualSpacing w:val="0"/>
              <w:jc w:val="both"/>
              <w:rPr>
                <w:rFonts w:ascii="Verdana" w:hAnsi="Verdana"/>
                <w:sz w:val="20"/>
              </w:rPr>
            </w:pPr>
            <w:r w:rsidRPr="00E1614A">
              <w:rPr>
                <w:rFonts w:ascii="Verdana" w:hAnsi="Verdana" w:cs="Verdana"/>
                <w:sz w:val="20"/>
                <w:szCs w:val="20"/>
              </w:rPr>
              <w:lastRenderedPageBreak/>
              <w:t>Waivers and remedies</w:t>
            </w:r>
          </w:p>
        </w:tc>
        <w:tc>
          <w:tcPr>
            <w:tcW w:w="257" w:type="dxa"/>
            <w:tcPrChange w:id="596" w:author="OLTRE" w:date="2024-07-08T13:11:00Z">
              <w:tcPr>
                <w:tcW w:w="257" w:type="dxa"/>
              </w:tcPr>
            </w:tcPrChange>
          </w:tcPr>
          <w:p w14:paraId="04E5747B" w14:textId="77777777" w:rsidR="000F1DA0" w:rsidRPr="00774A9A" w:rsidRDefault="000F1DA0" w:rsidP="000F1DA0">
            <w:pPr>
              <w:spacing w:after="120"/>
              <w:rPr>
                <w:rFonts w:ascii="Verdana" w:hAnsi="Verdana"/>
                <w:sz w:val="20"/>
              </w:rPr>
            </w:pPr>
          </w:p>
        </w:tc>
        <w:tc>
          <w:tcPr>
            <w:tcW w:w="4985" w:type="dxa"/>
            <w:tcPrChange w:id="597" w:author="OLTRE" w:date="2024-07-08T13:11:00Z">
              <w:tcPr>
                <w:tcW w:w="4985" w:type="dxa"/>
                <w:gridSpan w:val="2"/>
              </w:tcPr>
            </w:tcPrChange>
          </w:tcPr>
          <w:p w14:paraId="71B24AA7" w14:textId="5AA16C4A" w:rsidR="000F1DA0" w:rsidRPr="00774A9A" w:rsidRDefault="00763B21" w:rsidP="000F1DA0">
            <w:pPr>
              <w:pStyle w:val="ListParagraph"/>
              <w:numPr>
                <w:ilvl w:val="1"/>
                <w:numId w:val="5"/>
              </w:numPr>
              <w:spacing w:after="120"/>
              <w:ind w:left="685" w:hanging="709"/>
              <w:contextualSpacing w:val="0"/>
              <w:jc w:val="both"/>
              <w:rPr>
                <w:rFonts w:ascii="Verdana" w:hAnsi="Verdana"/>
                <w:sz w:val="20"/>
              </w:rPr>
            </w:pPr>
            <w:del w:id="598" w:author="OLTRE" w:date="2024-07-08T13:11:00Z">
              <w:r w:rsidRPr="007F4951">
                <w:rPr>
                  <w:rFonts w:ascii="Verdana" w:hAnsi="Verdana"/>
                  <w:sz w:val="20"/>
                </w:rPr>
                <w:delText>Pen</w:delText>
              </w:r>
              <w:r>
                <w:rPr>
                  <w:rFonts w:ascii="Verdana" w:hAnsi="Verdana"/>
                  <w:sz w:val="20"/>
                </w:rPr>
                <w:delText>genyampingan</w:delText>
              </w:r>
            </w:del>
            <w:ins w:id="599" w:author="OLTRE" w:date="2024-07-08T13:11:00Z">
              <w:r w:rsidR="0030052E">
                <w:rPr>
                  <w:rFonts w:ascii="Verdana" w:hAnsi="Verdana" w:cs="Verdana"/>
                  <w:sz w:val="20"/>
                  <w:szCs w:val="20"/>
                </w:rPr>
                <w:t>Pengesampingan</w:t>
              </w:r>
            </w:ins>
            <w:r w:rsidR="00C63DC3">
              <w:rPr>
                <w:rFonts w:ascii="Verdana" w:hAnsi="Verdana" w:cs="Verdana"/>
                <w:sz w:val="20"/>
                <w:szCs w:val="20"/>
              </w:rPr>
              <w:t xml:space="preserve"> </w:t>
            </w:r>
            <w:r w:rsidR="000F1DA0" w:rsidRPr="007F4951">
              <w:rPr>
                <w:rFonts w:ascii="Verdana" w:hAnsi="Verdana"/>
                <w:sz w:val="20"/>
              </w:rPr>
              <w:t>dan pemulihan</w:t>
            </w:r>
          </w:p>
        </w:tc>
      </w:tr>
      <w:tr w:rsidR="000F1DA0" w:rsidRPr="00E1614A" w14:paraId="1BC2B35A" w14:textId="77777777" w:rsidTr="005A3E6C">
        <w:trPr>
          <w:trPrChange w:id="600" w:author="OLTRE" w:date="2024-07-08T13:11:00Z">
            <w:trPr>
              <w:gridBefore w:val="1"/>
            </w:trPr>
          </w:trPrChange>
        </w:trPr>
        <w:tc>
          <w:tcPr>
            <w:tcW w:w="4823" w:type="dxa"/>
            <w:tcPrChange w:id="601" w:author="OLTRE" w:date="2024-07-08T13:11:00Z">
              <w:tcPr>
                <w:tcW w:w="4823" w:type="dxa"/>
                <w:gridSpan w:val="3"/>
              </w:tcPr>
            </w:tcPrChange>
          </w:tcPr>
          <w:p w14:paraId="36B1B982" w14:textId="4C651190" w:rsidR="000F1DA0" w:rsidRPr="00774A9A" w:rsidRDefault="000F1DA0" w:rsidP="000F1DA0">
            <w:pPr>
              <w:pStyle w:val="ListParagraph"/>
              <w:numPr>
                <w:ilvl w:val="0"/>
                <w:numId w:val="71"/>
              </w:numPr>
              <w:spacing w:after="120"/>
              <w:ind w:left="744" w:hanging="744"/>
              <w:jc w:val="both"/>
              <w:rPr>
                <w:rFonts w:ascii="Verdana" w:hAnsi="Verdana"/>
                <w:sz w:val="20"/>
              </w:rPr>
            </w:pPr>
            <w:r w:rsidRPr="00563CB9">
              <w:rPr>
                <w:rFonts w:ascii="Verdana" w:hAnsi="Verdana" w:cs="Verdana"/>
                <w:sz w:val="20"/>
                <w:szCs w:val="20"/>
              </w:rPr>
              <w:t xml:space="preserve">No </w:t>
            </w:r>
            <w:r w:rsidRPr="00774A9A">
              <w:rPr>
                <w:rFonts w:ascii="Verdana" w:hAnsi="Verdana"/>
                <w:sz w:val="20"/>
              </w:rPr>
              <w:t>Party</w:t>
            </w:r>
            <w:r w:rsidRPr="00563CB9">
              <w:rPr>
                <w:rFonts w:ascii="Verdana" w:hAnsi="Verdana" w:cs="Verdana"/>
                <w:sz w:val="20"/>
                <w:szCs w:val="20"/>
              </w:rPr>
              <w:t xml:space="preserve"> shall be deemed to have waived any rights arising out of this </w:t>
            </w:r>
            <w:r w:rsidRPr="00774A9A">
              <w:rPr>
                <w:rFonts w:ascii="Verdana" w:hAnsi="Verdana"/>
                <w:sz w:val="20"/>
              </w:rPr>
              <w:t>Agreement</w:t>
            </w:r>
            <w:r w:rsidRPr="00563CB9">
              <w:rPr>
                <w:rFonts w:ascii="Verdana" w:hAnsi="Verdana" w:cs="Verdana"/>
                <w:sz w:val="20"/>
                <w:szCs w:val="20"/>
              </w:rPr>
              <w:t xml:space="preserve"> or out of any default or breach unless such </w:t>
            </w:r>
            <w:r w:rsidRPr="00774A9A">
              <w:rPr>
                <w:rFonts w:ascii="Verdana" w:hAnsi="Verdana"/>
                <w:sz w:val="20"/>
              </w:rPr>
              <w:t>Party</w:t>
            </w:r>
            <w:r w:rsidRPr="00563CB9">
              <w:rPr>
                <w:rFonts w:ascii="Verdana" w:hAnsi="Verdana" w:cs="Verdana"/>
                <w:sz w:val="20"/>
                <w:szCs w:val="20"/>
              </w:rPr>
              <w:t xml:space="preserve"> executes a waiver in writing. If a </w:t>
            </w:r>
            <w:r w:rsidRPr="00774A9A">
              <w:rPr>
                <w:rFonts w:ascii="Verdana" w:hAnsi="Verdana"/>
                <w:sz w:val="20"/>
              </w:rPr>
              <w:t>Party</w:t>
            </w:r>
            <w:r w:rsidRPr="00563CB9">
              <w:rPr>
                <w:rFonts w:ascii="Verdana" w:hAnsi="Verdana" w:cs="Verdana"/>
                <w:sz w:val="20"/>
                <w:szCs w:val="20"/>
              </w:rPr>
              <w:t xml:space="preserve"> waives a right arising out of this </w:t>
            </w:r>
            <w:r w:rsidRPr="00774A9A">
              <w:rPr>
                <w:rFonts w:ascii="Verdana" w:hAnsi="Verdana"/>
                <w:sz w:val="20"/>
              </w:rPr>
              <w:t>Agreement</w:t>
            </w:r>
            <w:r w:rsidRPr="00563CB9">
              <w:rPr>
                <w:rFonts w:ascii="Verdana" w:hAnsi="Verdana" w:cs="Verdana"/>
                <w:sz w:val="20"/>
                <w:szCs w:val="20"/>
              </w:rPr>
              <w:t xml:space="preserve"> or out of any default or breach, such</w:t>
            </w:r>
            <w:r w:rsidRPr="00E1614A">
              <w:rPr>
                <w:rFonts w:ascii="Verdana" w:hAnsi="Verdana" w:cs="Verdana"/>
                <w:sz w:val="20"/>
                <w:szCs w:val="20"/>
              </w:rPr>
              <w:t xml:space="preserve"> waiver shall not be construed to constitute a waiver of any other rights.</w:t>
            </w:r>
          </w:p>
        </w:tc>
        <w:tc>
          <w:tcPr>
            <w:tcW w:w="257" w:type="dxa"/>
            <w:tcPrChange w:id="602" w:author="OLTRE" w:date="2024-07-08T13:11:00Z">
              <w:tcPr>
                <w:tcW w:w="257" w:type="dxa"/>
              </w:tcPr>
            </w:tcPrChange>
          </w:tcPr>
          <w:p w14:paraId="5B266E91" w14:textId="77777777" w:rsidR="000F1DA0" w:rsidRPr="00774A9A" w:rsidRDefault="000F1DA0" w:rsidP="000F1DA0">
            <w:pPr>
              <w:spacing w:after="120"/>
              <w:rPr>
                <w:rFonts w:ascii="Verdana" w:hAnsi="Verdana"/>
                <w:sz w:val="20"/>
              </w:rPr>
            </w:pPr>
          </w:p>
        </w:tc>
        <w:tc>
          <w:tcPr>
            <w:tcW w:w="4985" w:type="dxa"/>
            <w:tcPrChange w:id="603" w:author="OLTRE" w:date="2024-07-08T13:11:00Z">
              <w:tcPr>
                <w:tcW w:w="4985" w:type="dxa"/>
                <w:gridSpan w:val="2"/>
              </w:tcPr>
            </w:tcPrChange>
          </w:tcPr>
          <w:p w14:paraId="6C6C8F4F" w14:textId="081C3123" w:rsidR="000F1DA0" w:rsidRPr="00774A9A" w:rsidRDefault="000F1DA0" w:rsidP="000F1DA0">
            <w:pPr>
              <w:pStyle w:val="ListParagraph"/>
              <w:numPr>
                <w:ilvl w:val="2"/>
                <w:numId w:val="5"/>
              </w:numPr>
              <w:spacing w:after="120"/>
              <w:ind w:left="685" w:hanging="709"/>
              <w:jc w:val="both"/>
              <w:rPr>
                <w:rFonts w:ascii="Verdana" w:hAnsi="Verdana"/>
                <w:sz w:val="20"/>
              </w:rPr>
            </w:pPr>
            <w:r w:rsidRPr="00774A9A">
              <w:rPr>
                <w:rFonts w:ascii="Verdana" w:hAnsi="Verdana"/>
                <w:sz w:val="20"/>
              </w:rPr>
              <w:t xml:space="preserve">Tidak satu </w:t>
            </w:r>
            <w:r w:rsidRPr="00774A9A">
              <w:rPr>
                <w:rFonts w:ascii="Verdana" w:hAnsi="Verdana"/>
                <w:bCs/>
                <w:sz w:val="20"/>
              </w:rPr>
              <w:t>Pihak</w:t>
            </w:r>
            <w:r w:rsidRPr="00774A9A">
              <w:rPr>
                <w:rFonts w:ascii="Verdana" w:hAnsi="Verdana"/>
                <w:sz w:val="20"/>
              </w:rPr>
              <w:t xml:space="preserve"> pun dianggap </w:t>
            </w:r>
            <w:r>
              <w:rPr>
                <w:rFonts w:ascii="Verdana" w:hAnsi="Verdana"/>
                <w:sz w:val="20"/>
              </w:rPr>
              <w:t>telah</w:t>
            </w:r>
            <w:r w:rsidRPr="00774A9A">
              <w:rPr>
                <w:rFonts w:ascii="Verdana" w:hAnsi="Verdana"/>
                <w:sz w:val="20"/>
              </w:rPr>
              <w:t xml:space="preserve"> meng</w:t>
            </w:r>
            <w:r>
              <w:rPr>
                <w:rFonts w:ascii="Verdana" w:hAnsi="Verdana"/>
                <w:sz w:val="20"/>
              </w:rPr>
              <w:t>enyampingkan</w:t>
            </w:r>
            <w:r w:rsidRPr="00774A9A">
              <w:rPr>
                <w:rFonts w:ascii="Verdana" w:hAnsi="Verdana"/>
                <w:sz w:val="20"/>
              </w:rPr>
              <w:t xml:space="preserve"> </w:t>
            </w:r>
            <w:r>
              <w:rPr>
                <w:rFonts w:ascii="Verdana" w:hAnsi="Verdana"/>
                <w:sz w:val="20"/>
              </w:rPr>
              <w:t xml:space="preserve">hak apa pun </w:t>
            </w:r>
            <w:r w:rsidRPr="00774A9A">
              <w:rPr>
                <w:rFonts w:ascii="Verdana" w:hAnsi="Verdana"/>
                <w:sz w:val="20"/>
              </w:rPr>
              <w:t>yang timbul da</w:t>
            </w:r>
            <w:r>
              <w:rPr>
                <w:rFonts w:ascii="Verdana" w:hAnsi="Verdana"/>
                <w:sz w:val="20"/>
              </w:rPr>
              <w:t xml:space="preserve">ri </w:t>
            </w:r>
            <w:r w:rsidRPr="00774A9A">
              <w:rPr>
                <w:rFonts w:ascii="Verdana" w:hAnsi="Verdana"/>
                <w:sz w:val="20"/>
              </w:rPr>
              <w:t xml:space="preserve">Perjanjian ini atau </w:t>
            </w:r>
            <w:r>
              <w:rPr>
                <w:rFonts w:ascii="Verdana" w:hAnsi="Verdana"/>
                <w:sz w:val="20"/>
              </w:rPr>
              <w:t xml:space="preserve">atas </w:t>
            </w:r>
            <w:r w:rsidRPr="00774A9A">
              <w:rPr>
                <w:rFonts w:ascii="Verdana" w:hAnsi="Verdana"/>
                <w:sz w:val="20"/>
              </w:rPr>
              <w:t xml:space="preserve">kegagalan atau pelanggaran kecuali jika </w:t>
            </w:r>
            <w:r w:rsidRPr="00774A9A">
              <w:rPr>
                <w:rFonts w:ascii="Verdana" w:hAnsi="Verdana"/>
                <w:bCs/>
                <w:sz w:val="20"/>
              </w:rPr>
              <w:t xml:space="preserve">Pihak tersebut </w:t>
            </w:r>
            <w:del w:id="604" w:author="OLTRE" w:date="2024-07-08T13:11:00Z">
              <w:r w:rsidR="00763B21" w:rsidRPr="00F756C4">
                <w:rPr>
                  <w:rFonts w:ascii="Verdana" w:hAnsi="Verdana"/>
                  <w:bCs/>
                  <w:sz w:val="20"/>
                </w:rPr>
                <w:delText>meng</w:delText>
              </w:r>
              <w:r w:rsidR="00763B21">
                <w:rPr>
                  <w:rFonts w:ascii="Verdana" w:hAnsi="Verdana"/>
                  <w:bCs/>
                  <w:sz w:val="20"/>
                </w:rPr>
                <w:delText>enyampingkan</w:delText>
              </w:r>
            </w:del>
            <w:ins w:id="605" w:author="OLTRE" w:date="2024-07-08T13:11:00Z">
              <w:r w:rsidR="0000038B">
                <w:rPr>
                  <w:rFonts w:ascii="Verdana" w:hAnsi="Verdana"/>
                  <w:bCs/>
                  <w:sz w:val="20"/>
                </w:rPr>
                <w:t>menyampingkan</w:t>
              </w:r>
            </w:ins>
            <w:r w:rsidR="0000038B" w:rsidRPr="00774A9A">
              <w:rPr>
                <w:rFonts w:ascii="Verdana" w:hAnsi="Verdana"/>
                <w:bCs/>
                <w:sz w:val="20"/>
              </w:rPr>
              <w:t xml:space="preserve"> </w:t>
            </w:r>
            <w:r w:rsidRPr="00774A9A">
              <w:rPr>
                <w:rFonts w:ascii="Verdana" w:hAnsi="Verdana"/>
                <w:bCs/>
                <w:sz w:val="20"/>
              </w:rPr>
              <w:t xml:space="preserve">secara tertulis. Jika Pihak </w:t>
            </w:r>
            <w:r w:rsidRPr="009F4EF6">
              <w:rPr>
                <w:rFonts w:ascii="Verdana" w:hAnsi="Verdana"/>
                <w:bCs/>
                <w:sz w:val="20"/>
              </w:rPr>
              <w:t>meng</w:t>
            </w:r>
            <w:r>
              <w:rPr>
                <w:rFonts w:ascii="Verdana" w:hAnsi="Verdana"/>
                <w:bCs/>
                <w:sz w:val="20"/>
              </w:rPr>
              <w:t>enyampingkan</w:t>
            </w:r>
            <w:r w:rsidRPr="00763B21" w:rsidDel="00763B21">
              <w:rPr>
                <w:rFonts w:ascii="Verdana" w:hAnsi="Verdana"/>
                <w:bCs/>
                <w:sz w:val="20"/>
              </w:rPr>
              <w:t xml:space="preserve"> </w:t>
            </w:r>
            <w:r w:rsidRPr="00774A9A">
              <w:rPr>
                <w:rFonts w:ascii="Verdana" w:hAnsi="Verdana"/>
                <w:bCs/>
                <w:sz w:val="20"/>
              </w:rPr>
              <w:t>hak yang timbul dari Perjanjian ini ata</w:t>
            </w:r>
            <w:r w:rsidRPr="00774A9A">
              <w:rPr>
                <w:rFonts w:ascii="Verdana" w:hAnsi="Verdana"/>
                <w:sz w:val="20"/>
              </w:rPr>
              <w:t xml:space="preserve">u </w:t>
            </w:r>
            <w:r>
              <w:rPr>
                <w:rFonts w:ascii="Verdana" w:hAnsi="Verdana"/>
                <w:sz w:val="20"/>
              </w:rPr>
              <w:t xml:space="preserve">atas </w:t>
            </w:r>
            <w:r w:rsidRPr="00774A9A">
              <w:rPr>
                <w:rFonts w:ascii="Verdana" w:hAnsi="Verdana"/>
                <w:sz w:val="20"/>
              </w:rPr>
              <w:t xml:space="preserve">kegagalan atau pelanggaran, </w:t>
            </w:r>
            <w:del w:id="606" w:author="OLTRE" w:date="2024-07-08T13:11:00Z">
              <w:r w:rsidR="00763B21" w:rsidRPr="00F756C4">
                <w:rPr>
                  <w:rFonts w:ascii="Verdana" w:hAnsi="Verdana"/>
                  <w:sz w:val="20"/>
                </w:rPr>
                <w:delText>peng</w:delText>
              </w:r>
              <w:r w:rsidR="00763B21">
                <w:rPr>
                  <w:rFonts w:ascii="Verdana" w:hAnsi="Verdana"/>
                  <w:sz w:val="20"/>
                </w:rPr>
                <w:delText>enyampingan</w:delText>
              </w:r>
            </w:del>
            <w:ins w:id="607" w:author="OLTRE" w:date="2024-07-08T13:11:00Z">
              <w:r w:rsidR="0030052E">
                <w:rPr>
                  <w:rFonts w:ascii="Verdana" w:hAnsi="Verdana" w:cs="Verdana"/>
                  <w:sz w:val="20"/>
                  <w:szCs w:val="20"/>
                </w:rPr>
                <w:t>pengesampingan</w:t>
              </w:r>
            </w:ins>
            <w:r w:rsidRPr="00774A9A">
              <w:rPr>
                <w:rFonts w:ascii="Verdana" w:hAnsi="Verdana"/>
                <w:sz w:val="20"/>
              </w:rPr>
              <w:t xml:space="preserve"> tersebut tidak dapat ditafsirkan merupakan </w:t>
            </w:r>
            <w:del w:id="608" w:author="OLTRE" w:date="2024-07-08T13:11:00Z">
              <w:r w:rsidR="00763B21" w:rsidRPr="00F756C4">
                <w:rPr>
                  <w:rFonts w:ascii="Verdana" w:hAnsi="Verdana"/>
                  <w:sz w:val="20"/>
                </w:rPr>
                <w:delText>peng</w:delText>
              </w:r>
              <w:r w:rsidR="00763B21">
                <w:rPr>
                  <w:rFonts w:ascii="Verdana" w:hAnsi="Verdana"/>
                  <w:sz w:val="20"/>
                </w:rPr>
                <w:delText>enyampingan</w:delText>
              </w:r>
            </w:del>
            <w:ins w:id="609" w:author="OLTRE" w:date="2024-07-08T13:11:00Z">
              <w:r w:rsidR="0030052E">
                <w:rPr>
                  <w:rFonts w:ascii="Verdana" w:hAnsi="Verdana" w:cs="Verdana"/>
                  <w:sz w:val="20"/>
                  <w:szCs w:val="20"/>
                </w:rPr>
                <w:t>pengesampingan</w:t>
              </w:r>
            </w:ins>
            <w:r w:rsidRPr="00774A9A">
              <w:rPr>
                <w:rFonts w:ascii="Verdana" w:hAnsi="Verdana"/>
                <w:sz w:val="20"/>
              </w:rPr>
              <w:t xml:space="preserve"> </w:t>
            </w:r>
            <w:r>
              <w:rPr>
                <w:rFonts w:ascii="Verdana" w:hAnsi="Verdana"/>
                <w:sz w:val="20"/>
              </w:rPr>
              <w:t xml:space="preserve">atas </w:t>
            </w:r>
            <w:r w:rsidRPr="00774A9A">
              <w:rPr>
                <w:rFonts w:ascii="Verdana" w:hAnsi="Verdana"/>
                <w:sz w:val="20"/>
              </w:rPr>
              <w:t>hak lain.</w:t>
            </w:r>
          </w:p>
        </w:tc>
      </w:tr>
      <w:tr w:rsidR="000F1DA0" w:rsidRPr="00E1614A" w14:paraId="27CFFE3E" w14:textId="77777777" w:rsidTr="005A3E6C">
        <w:trPr>
          <w:trPrChange w:id="610" w:author="OLTRE" w:date="2024-07-08T13:11:00Z">
            <w:trPr>
              <w:gridBefore w:val="1"/>
            </w:trPr>
          </w:trPrChange>
        </w:trPr>
        <w:tc>
          <w:tcPr>
            <w:tcW w:w="4823" w:type="dxa"/>
            <w:tcPrChange w:id="611" w:author="OLTRE" w:date="2024-07-08T13:11:00Z">
              <w:tcPr>
                <w:tcW w:w="4823" w:type="dxa"/>
                <w:gridSpan w:val="3"/>
              </w:tcPr>
            </w:tcPrChange>
          </w:tcPr>
          <w:p w14:paraId="290C7402" w14:textId="11287C7C" w:rsidR="000F1DA0" w:rsidRPr="00774A9A" w:rsidRDefault="000F1DA0" w:rsidP="000F1DA0">
            <w:pPr>
              <w:pStyle w:val="ListParagraph"/>
              <w:numPr>
                <w:ilvl w:val="0"/>
                <w:numId w:val="71"/>
              </w:numPr>
              <w:spacing w:after="120"/>
              <w:ind w:left="744" w:hanging="744"/>
              <w:jc w:val="both"/>
              <w:rPr>
                <w:rFonts w:ascii="Verdana" w:hAnsi="Verdana"/>
                <w:sz w:val="20"/>
              </w:rPr>
            </w:pPr>
            <w:r w:rsidRPr="00E1614A">
              <w:rPr>
                <w:rFonts w:ascii="Verdana" w:hAnsi="Verdana" w:cs="Verdana"/>
                <w:sz w:val="20"/>
                <w:szCs w:val="20"/>
              </w:rPr>
              <w:t xml:space="preserve">The </w:t>
            </w:r>
            <w:r w:rsidRPr="00563CB9">
              <w:rPr>
                <w:rFonts w:ascii="Verdana" w:hAnsi="Verdana" w:cs="Verdana"/>
                <w:sz w:val="20"/>
                <w:szCs w:val="20"/>
              </w:rPr>
              <w:t xml:space="preserve">rights and remedies provided in this </w:t>
            </w:r>
            <w:r w:rsidRPr="00774A9A">
              <w:rPr>
                <w:rFonts w:ascii="Verdana" w:hAnsi="Verdana"/>
                <w:sz w:val="20"/>
              </w:rPr>
              <w:t>Agreement</w:t>
            </w:r>
            <w:r w:rsidRPr="00563CB9">
              <w:rPr>
                <w:rFonts w:ascii="Verdana" w:hAnsi="Verdana" w:cs="Verdana"/>
                <w:sz w:val="20"/>
                <w:szCs w:val="20"/>
              </w:rPr>
              <w:t xml:space="preserve"> are without prejudice and are in addition to any other rights or remedies a </w:t>
            </w:r>
            <w:r w:rsidRPr="00774A9A">
              <w:rPr>
                <w:rFonts w:ascii="Verdana" w:hAnsi="Verdana"/>
                <w:sz w:val="20"/>
              </w:rPr>
              <w:t>Party</w:t>
            </w:r>
            <w:r w:rsidRPr="00563CB9">
              <w:rPr>
                <w:rFonts w:ascii="Verdana" w:hAnsi="Verdana" w:cs="Verdana"/>
                <w:sz w:val="20"/>
                <w:szCs w:val="20"/>
              </w:rPr>
              <w:t xml:space="preserve"> may have against the other </w:t>
            </w:r>
            <w:r w:rsidRPr="00774A9A">
              <w:rPr>
                <w:rFonts w:ascii="Verdana" w:hAnsi="Verdana"/>
                <w:sz w:val="20"/>
              </w:rPr>
              <w:t>Party</w:t>
            </w:r>
            <w:r w:rsidRPr="00563CB9">
              <w:rPr>
                <w:rFonts w:ascii="Verdana" w:hAnsi="Verdana" w:cs="Verdana"/>
                <w:sz w:val="20"/>
                <w:szCs w:val="20"/>
              </w:rPr>
              <w:t xml:space="preserve"> by law</w:t>
            </w:r>
            <w:r w:rsidRPr="00E1614A">
              <w:rPr>
                <w:rFonts w:ascii="Verdana" w:hAnsi="Verdana" w:cs="Verdana"/>
                <w:sz w:val="20"/>
                <w:szCs w:val="20"/>
              </w:rPr>
              <w:t xml:space="preserve"> or under any other agreement.</w:t>
            </w:r>
          </w:p>
        </w:tc>
        <w:tc>
          <w:tcPr>
            <w:tcW w:w="257" w:type="dxa"/>
            <w:tcPrChange w:id="612" w:author="OLTRE" w:date="2024-07-08T13:11:00Z">
              <w:tcPr>
                <w:tcW w:w="257" w:type="dxa"/>
              </w:tcPr>
            </w:tcPrChange>
          </w:tcPr>
          <w:p w14:paraId="5DCB318A" w14:textId="77777777" w:rsidR="000F1DA0" w:rsidRPr="00774A9A" w:rsidRDefault="000F1DA0" w:rsidP="000F1DA0">
            <w:pPr>
              <w:spacing w:after="120"/>
              <w:rPr>
                <w:rFonts w:ascii="Verdana" w:hAnsi="Verdana"/>
                <w:sz w:val="20"/>
              </w:rPr>
            </w:pPr>
          </w:p>
        </w:tc>
        <w:tc>
          <w:tcPr>
            <w:tcW w:w="4985" w:type="dxa"/>
            <w:tcPrChange w:id="613" w:author="OLTRE" w:date="2024-07-08T13:11:00Z">
              <w:tcPr>
                <w:tcW w:w="4985" w:type="dxa"/>
                <w:gridSpan w:val="2"/>
              </w:tcPr>
            </w:tcPrChange>
          </w:tcPr>
          <w:p w14:paraId="5738598B" w14:textId="04DE5563" w:rsidR="000F1DA0" w:rsidRPr="00774A9A" w:rsidRDefault="000F1DA0" w:rsidP="000F1DA0">
            <w:pPr>
              <w:pStyle w:val="ListParagraph"/>
              <w:numPr>
                <w:ilvl w:val="2"/>
                <w:numId w:val="5"/>
              </w:numPr>
              <w:spacing w:after="120"/>
              <w:ind w:left="685"/>
              <w:jc w:val="both"/>
              <w:rPr>
                <w:rFonts w:ascii="Verdana" w:hAnsi="Verdana"/>
                <w:sz w:val="20"/>
              </w:rPr>
            </w:pPr>
            <w:r w:rsidRPr="00A33EBC">
              <w:rPr>
                <w:rFonts w:ascii="Verdana" w:hAnsi="Verdana" w:cs="Verdana"/>
                <w:sz w:val="20"/>
                <w:szCs w:val="20"/>
              </w:rPr>
              <w:t xml:space="preserve">Hak-hak dan </w:t>
            </w:r>
            <w:ins w:id="614" w:author="OLTRE" w:date="2024-07-08T13:11:00Z">
              <w:r w:rsidR="00033A6F">
                <w:rPr>
                  <w:rFonts w:ascii="Verdana" w:hAnsi="Verdana" w:cs="Verdana"/>
                  <w:sz w:val="20"/>
                  <w:szCs w:val="20"/>
                </w:rPr>
                <w:t>upaya-</w:t>
              </w:r>
            </w:ins>
            <w:r w:rsidRPr="00A33EBC">
              <w:rPr>
                <w:rFonts w:ascii="Verdana" w:hAnsi="Verdana" w:cs="Verdana"/>
                <w:sz w:val="20"/>
                <w:szCs w:val="20"/>
              </w:rPr>
              <w:t xml:space="preserve">upaya hukum yang diberikan dalam Perjanjian ini tidak </w:t>
            </w:r>
            <w:r>
              <w:rPr>
                <w:rFonts w:ascii="Verdana" w:hAnsi="Verdana" w:cs="Verdana"/>
                <w:sz w:val="20"/>
                <w:szCs w:val="20"/>
              </w:rPr>
              <w:t xml:space="preserve">akan menutup kemungkinan dan merupakan tambahan </w:t>
            </w:r>
            <w:r w:rsidRPr="00A33EBC">
              <w:rPr>
                <w:rFonts w:ascii="Verdana" w:hAnsi="Verdana" w:cs="Verdana"/>
                <w:sz w:val="20"/>
                <w:szCs w:val="20"/>
              </w:rPr>
              <w:t xml:space="preserve">terhadap hak atau upaya hukum lain yang mungkin dimiliki </w:t>
            </w:r>
            <w:r>
              <w:rPr>
                <w:rFonts w:ascii="Verdana" w:hAnsi="Verdana" w:cs="Verdana"/>
                <w:sz w:val="20"/>
                <w:szCs w:val="20"/>
              </w:rPr>
              <w:t xml:space="preserve">oleh </w:t>
            </w:r>
            <w:r w:rsidRPr="00A33EBC">
              <w:rPr>
                <w:rFonts w:ascii="Verdana" w:hAnsi="Verdana" w:cs="Verdana"/>
                <w:sz w:val="20"/>
                <w:szCs w:val="20"/>
              </w:rPr>
              <w:t>suatu Pihak terhadap Pihak lainnya berdasarkan hukum atau berdasarkan perjanjian lainnya.</w:t>
            </w:r>
          </w:p>
        </w:tc>
      </w:tr>
      <w:tr w:rsidR="000F1DA0" w:rsidRPr="00E1614A" w14:paraId="4CE89D20" w14:textId="77777777" w:rsidTr="005A3E6C">
        <w:trPr>
          <w:trPrChange w:id="615" w:author="OLTRE" w:date="2024-07-08T13:11:00Z">
            <w:trPr>
              <w:gridBefore w:val="1"/>
            </w:trPr>
          </w:trPrChange>
        </w:trPr>
        <w:tc>
          <w:tcPr>
            <w:tcW w:w="4823" w:type="dxa"/>
            <w:tcPrChange w:id="616" w:author="OLTRE" w:date="2024-07-08T13:11:00Z">
              <w:tcPr>
                <w:tcW w:w="4823" w:type="dxa"/>
                <w:gridSpan w:val="3"/>
              </w:tcPr>
            </w:tcPrChange>
          </w:tcPr>
          <w:p w14:paraId="5EBEB8F7" w14:textId="77777777" w:rsidR="000F1DA0" w:rsidRPr="00774A9A" w:rsidRDefault="000F1DA0" w:rsidP="000F1DA0">
            <w:pPr>
              <w:pStyle w:val="ListParagraph"/>
              <w:numPr>
                <w:ilvl w:val="1"/>
                <w:numId w:val="6"/>
              </w:numPr>
              <w:spacing w:after="120"/>
              <w:ind w:left="465" w:hanging="465"/>
              <w:contextualSpacing w:val="0"/>
              <w:jc w:val="both"/>
              <w:rPr>
                <w:rFonts w:ascii="Verdana" w:hAnsi="Verdana"/>
                <w:sz w:val="20"/>
              </w:rPr>
            </w:pPr>
            <w:r w:rsidRPr="00E1614A">
              <w:rPr>
                <w:rFonts w:ascii="Verdana" w:hAnsi="Verdana" w:cs="Verdana"/>
                <w:sz w:val="20"/>
                <w:szCs w:val="20"/>
              </w:rPr>
              <w:t>Severability</w:t>
            </w:r>
          </w:p>
        </w:tc>
        <w:tc>
          <w:tcPr>
            <w:tcW w:w="257" w:type="dxa"/>
            <w:tcPrChange w:id="617" w:author="OLTRE" w:date="2024-07-08T13:11:00Z">
              <w:tcPr>
                <w:tcW w:w="257" w:type="dxa"/>
              </w:tcPr>
            </w:tcPrChange>
          </w:tcPr>
          <w:p w14:paraId="55CACB13" w14:textId="77777777" w:rsidR="000F1DA0" w:rsidRPr="00774A9A" w:rsidRDefault="000F1DA0" w:rsidP="000F1DA0">
            <w:pPr>
              <w:spacing w:after="120"/>
              <w:rPr>
                <w:rFonts w:ascii="Verdana" w:hAnsi="Verdana"/>
                <w:sz w:val="20"/>
              </w:rPr>
            </w:pPr>
          </w:p>
        </w:tc>
        <w:tc>
          <w:tcPr>
            <w:tcW w:w="4985" w:type="dxa"/>
            <w:tcPrChange w:id="618" w:author="OLTRE" w:date="2024-07-08T13:11:00Z">
              <w:tcPr>
                <w:tcW w:w="4985" w:type="dxa"/>
                <w:gridSpan w:val="2"/>
              </w:tcPr>
            </w:tcPrChange>
          </w:tcPr>
          <w:p w14:paraId="5FDD6E98" w14:textId="77777777" w:rsidR="000F1DA0" w:rsidRPr="00774A9A" w:rsidRDefault="000F1DA0" w:rsidP="000F1DA0">
            <w:pPr>
              <w:pStyle w:val="ListParagraph"/>
              <w:numPr>
                <w:ilvl w:val="1"/>
                <w:numId w:val="5"/>
              </w:numPr>
              <w:spacing w:after="120"/>
              <w:ind w:left="685" w:hanging="709"/>
              <w:contextualSpacing w:val="0"/>
              <w:jc w:val="both"/>
              <w:rPr>
                <w:rFonts w:ascii="Verdana" w:hAnsi="Verdana"/>
                <w:sz w:val="20"/>
              </w:rPr>
            </w:pPr>
            <w:r w:rsidRPr="007F4951">
              <w:rPr>
                <w:rFonts w:ascii="Verdana" w:hAnsi="Verdana"/>
                <w:sz w:val="20"/>
              </w:rPr>
              <w:t>Keterpisahan</w:t>
            </w:r>
          </w:p>
        </w:tc>
      </w:tr>
      <w:tr w:rsidR="000F1DA0" w:rsidRPr="00E1614A" w14:paraId="6942CFD5" w14:textId="77777777" w:rsidTr="005A3E6C">
        <w:trPr>
          <w:trPrChange w:id="619" w:author="OLTRE" w:date="2024-07-08T13:11:00Z">
            <w:trPr>
              <w:gridBefore w:val="1"/>
            </w:trPr>
          </w:trPrChange>
        </w:trPr>
        <w:tc>
          <w:tcPr>
            <w:tcW w:w="4823" w:type="dxa"/>
            <w:tcPrChange w:id="620" w:author="OLTRE" w:date="2024-07-08T13:11:00Z">
              <w:tcPr>
                <w:tcW w:w="4823" w:type="dxa"/>
                <w:gridSpan w:val="3"/>
              </w:tcPr>
            </w:tcPrChange>
          </w:tcPr>
          <w:p w14:paraId="12E0C1A6" w14:textId="4C7F19B6" w:rsidR="000F1DA0" w:rsidRPr="00774A9A" w:rsidRDefault="000F1DA0" w:rsidP="000F1DA0">
            <w:pPr>
              <w:spacing w:after="120"/>
              <w:ind w:left="744"/>
              <w:jc w:val="both"/>
              <w:rPr>
                <w:rFonts w:ascii="Verdana" w:hAnsi="Verdana"/>
                <w:sz w:val="20"/>
              </w:rPr>
            </w:pPr>
            <w:r w:rsidRPr="00E1614A">
              <w:rPr>
                <w:rFonts w:ascii="Verdana" w:hAnsi="Verdana" w:cs="Verdana"/>
                <w:sz w:val="20"/>
                <w:szCs w:val="20"/>
              </w:rPr>
              <w:t xml:space="preserve">If one or more provisions of this Agreement or arrangements referred to in this Agreement shall be declared invalid, illegal or unenforceable in any respect under any applicable law or court decision, the validity, legality and enforceability of the remaining provisions and agreements contained or referred to in this </w:t>
            </w:r>
            <w:r w:rsidRPr="00774A9A">
              <w:rPr>
                <w:rFonts w:ascii="Verdana" w:hAnsi="Verdana"/>
                <w:sz w:val="20"/>
              </w:rPr>
              <w:t>Agreement</w:t>
            </w:r>
            <w:r w:rsidRPr="00E1614A">
              <w:rPr>
                <w:rFonts w:ascii="Verdana" w:hAnsi="Verdana" w:cs="Verdana"/>
                <w:sz w:val="20"/>
                <w:szCs w:val="20"/>
              </w:rPr>
              <w:t xml:space="preserve"> shall not be affected or impaired in any way. In connection with the foregoing, upon the occurrence of such event, the Parties shall use their best efforts to amend such invalid, illegal or unenforceable provision(s) only to the extent necessary to be valid, legal and enforceable, as nearly as possible and consistent with the Parties’ original intention.</w:t>
            </w:r>
          </w:p>
        </w:tc>
        <w:tc>
          <w:tcPr>
            <w:tcW w:w="257" w:type="dxa"/>
            <w:tcPrChange w:id="621" w:author="OLTRE" w:date="2024-07-08T13:11:00Z">
              <w:tcPr>
                <w:tcW w:w="257" w:type="dxa"/>
              </w:tcPr>
            </w:tcPrChange>
          </w:tcPr>
          <w:p w14:paraId="5371BBCB" w14:textId="77777777" w:rsidR="000F1DA0" w:rsidRPr="00774A9A" w:rsidRDefault="000F1DA0" w:rsidP="000F1DA0">
            <w:pPr>
              <w:spacing w:after="120"/>
              <w:rPr>
                <w:rFonts w:ascii="Verdana" w:hAnsi="Verdana"/>
                <w:sz w:val="20"/>
              </w:rPr>
            </w:pPr>
          </w:p>
        </w:tc>
        <w:tc>
          <w:tcPr>
            <w:tcW w:w="4985" w:type="dxa"/>
            <w:tcPrChange w:id="622" w:author="OLTRE" w:date="2024-07-08T13:11:00Z">
              <w:tcPr>
                <w:tcW w:w="4985" w:type="dxa"/>
                <w:gridSpan w:val="2"/>
              </w:tcPr>
            </w:tcPrChange>
          </w:tcPr>
          <w:p w14:paraId="4D3E4751" w14:textId="5FE525F8" w:rsidR="000F1DA0" w:rsidRPr="00774A9A" w:rsidRDefault="000F1DA0" w:rsidP="000F1DA0">
            <w:pPr>
              <w:spacing w:after="120"/>
              <w:ind w:left="685"/>
              <w:jc w:val="both"/>
              <w:rPr>
                <w:rFonts w:ascii="Verdana" w:hAnsi="Verdana"/>
                <w:sz w:val="20"/>
              </w:rPr>
            </w:pPr>
            <w:r w:rsidRPr="007F4951">
              <w:rPr>
                <w:rFonts w:ascii="Verdana" w:hAnsi="Verdana"/>
                <w:sz w:val="20"/>
              </w:rPr>
              <w:t xml:space="preserve">Jika terdapat </w:t>
            </w:r>
            <w:r>
              <w:rPr>
                <w:rFonts w:ascii="Verdana" w:hAnsi="Verdana"/>
                <w:sz w:val="20"/>
              </w:rPr>
              <w:t xml:space="preserve">satu atau lebih </w:t>
            </w:r>
            <w:r w:rsidRPr="007F4951">
              <w:rPr>
                <w:rFonts w:ascii="Verdana" w:hAnsi="Verdana"/>
                <w:sz w:val="20"/>
              </w:rPr>
              <w:t xml:space="preserve">ketentuan dari </w:t>
            </w:r>
            <w:r w:rsidRPr="00774A9A">
              <w:rPr>
                <w:rFonts w:ascii="Verdana" w:hAnsi="Verdana"/>
                <w:bCs/>
                <w:sz w:val="20"/>
              </w:rPr>
              <w:t>Perjanjian</w:t>
            </w:r>
            <w:r>
              <w:rPr>
                <w:rFonts w:ascii="Verdana" w:hAnsi="Verdana"/>
                <w:bCs/>
                <w:sz w:val="20"/>
              </w:rPr>
              <w:t xml:space="preserve"> </w:t>
            </w:r>
            <w:r w:rsidRPr="00A33EBC">
              <w:rPr>
                <w:rFonts w:ascii="Verdana" w:hAnsi="Verdana"/>
                <w:bCs/>
                <w:sz w:val="20"/>
              </w:rPr>
              <w:t xml:space="preserve">ini atau pengaturan-pengaturan yang dirujuk dalam Perjanjian ini dinyatakan tidak sah atau tidak dapat dilaksanakan dalam hal apapun menurut hukum </w:t>
            </w:r>
            <w:r>
              <w:rPr>
                <w:rFonts w:ascii="Verdana" w:hAnsi="Verdana"/>
                <w:bCs/>
                <w:sz w:val="20"/>
              </w:rPr>
              <w:t>yang berlaku atau putusan pengadilan</w:t>
            </w:r>
            <w:r w:rsidRPr="00A33EBC">
              <w:rPr>
                <w:rFonts w:ascii="Verdana" w:hAnsi="Verdana"/>
                <w:bCs/>
                <w:sz w:val="20"/>
              </w:rPr>
              <w:t>, keabsahan</w:t>
            </w:r>
            <w:r>
              <w:rPr>
                <w:rFonts w:ascii="Verdana" w:hAnsi="Verdana"/>
                <w:bCs/>
                <w:sz w:val="20"/>
              </w:rPr>
              <w:t xml:space="preserve">, legalitas dan </w:t>
            </w:r>
            <w:r w:rsidRPr="00A33EBC">
              <w:rPr>
                <w:rFonts w:ascii="Verdana" w:hAnsi="Verdana"/>
                <w:bCs/>
                <w:sz w:val="20"/>
              </w:rPr>
              <w:t xml:space="preserve">keberlakukan </w:t>
            </w:r>
            <w:r>
              <w:rPr>
                <w:rFonts w:ascii="Verdana" w:hAnsi="Verdana"/>
                <w:bCs/>
                <w:sz w:val="20"/>
              </w:rPr>
              <w:t>atas ketentuan-ketentuan dan pengaturan</w:t>
            </w:r>
            <w:r w:rsidRPr="00A33EBC">
              <w:rPr>
                <w:rFonts w:ascii="Verdana" w:hAnsi="Verdana"/>
                <w:bCs/>
                <w:sz w:val="20"/>
              </w:rPr>
              <w:t xml:space="preserve"> lainnya </w:t>
            </w:r>
            <w:r>
              <w:rPr>
                <w:rFonts w:ascii="Verdana" w:hAnsi="Verdana"/>
                <w:bCs/>
                <w:sz w:val="20"/>
              </w:rPr>
              <w:t xml:space="preserve">yang ada atau dirujuk </w:t>
            </w:r>
            <w:r w:rsidRPr="00A33EBC">
              <w:rPr>
                <w:rFonts w:ascii="Verdana" w:hAnsi="Verdana"/>
                <w:bCs/>
                <w:sz w:val="20"/>
              </w:rPr>
              <w:t xml:space="preserve">dalam </w:t>
            </w:r>
            <w:r w:rsidRPr="00774A9A">
              <w:rPr>
                <w:rFonts w:ascii="Verdana" w:hAnsi="Verdana"/>
                <w:bCs/>
                <w:sz w:val="20"/>
              </w:rPr>
              <w:t>Perjanjian</w:t>
            </w:r>
            <w:r w:rsidRPr="007F4951">
              <w:rPr>
                <w:rFonts w:ascii="Verdana" w:hAnsi="Verdana"/>
                <w:sz w:val="20"/>
              </w:rPr>
              <w:t xml:space="preserve"> ini </w:t>
            </w:r>
            <w:r>
              <w:rPr>
                <w:rFonts w:ascii="Verdana" w:hAnsi="Verdana"/>
                <w:sz w:val="20"/>
              </w:rPr>
              <w:t xml:space="preserve">tidak akan terpengaruh atau terganggu dengan cara apa pun. </w:t>
            </w:r>
            <w:r w:rsidRPr="00A33EBC">
              <w:rPr>
                <w:rFonts w:ascii="Verdana" w:hAnsi="Verdana"/>
                <w:bCs/>
                <w:sz w:val="20"/>
              </w:rPr>
              <w:t xml:space="preserve">Sehubungan dengan hal tersebut di atas, pada saat terjadinya peristiwa tersebut, Para Pihak akan melakukan upaya terbaik mereka untuk mengubah ketentuan(-ketentuan) yang tidak sah, ilegal atau tidak dapat dilaksanakan tersebut hanya sejauh diperlukan agar menjadi sah, </w:t>
            </w:r>
            <w:r>
              <w:rPr>
                <w:rFonts w:ascii="Verdana" w:hAnsi="Verdana"/>
                <w:bCs/>
                <w:sz w:val="20"/>
              </w:rPr>
              <w:t>legal</w:t>
            </w:r>
            <w:r w:rsidRPr="00A33EBC">
              <w:rPr>
                <w:rFonts w:ascii="Verdana" w:hAnsi="Verdana"/>
                <w:bCs/>
                <w:sz w:val="20"/>
              </w:rPr>
              <w:t xml:space="preserve"> dan dapat dilaksanakan, sedekat mungkin dan konsisten dengan maksud awal Para Pihak</w:t>
            </w:r>
            <w:r>
              <w:rPr>
                <w:rFonts w:ascii="Verdana" w:hAnsi="Verdana"/>
                <w:bCs/>
                <w:sz w:val="20"/>
              </w:rPr>
              <w:t>.</w:t>
            </w:r>
          </w:p>
        </w:tc>
      </w:tr>
      <w:tr w:rsidR="000F1DA0" w:rsidRPr="00E1614A" w14:paraId="724EC0C5" w14:textId="77777777" w:rsidTr="005A3E6C">
        <w:trPr>
          <w:trPrChange w:id="623" w:author="OLTRE" w:date="2024-07-08T13:11:00Z">
            <w:trPr>
              <w:gridBefore w:val="1"/>
            </w:trPr>
          </w:trPrChange>
        </w:trPr>
        <w:tc>
          <w:tcPr>
            <w:tcW w:w="4823" w:type="dxa"/>
            <w:tcPrChange w:id="624" w:author="OLTRE" w:date="2024-07-08T13:11:00Z">
              <w:tcPr>
                <w:tcW w:w="4823" w:type="dxa"/>
                <w:gridSpan w:val="3"/>
              </w:tcPr>
            </w:tcPrChange>
          </w:tcPr>
          <w:p w14:paraId="4DD1B182" w14:textId="77777777" w:rsidR="000F1DA0" w:rsidRPr="00774A9A" w:rsidRDefault="000F1DA0" w:rsidP="000F1DA0">
            <w:pPr>
              <w:pStyle w:val="ListParagraph"/>
              <w:numPr>
                <w:ilvl w:val="1"/>
                <w:numId w:val="6"/>
              </w:numPr>
              <w:spacing w:after="120"/>
              <w:ind w:left="465" w:hanging="465"/>
              <w:contextualSpacing w:val="0"/>
              <w:jc w:val="both"/>
              <w:rPr>
                <w:rFonts w:ascii="Verdana" w:hAnsi="Verdana"/>
                <w:sz w:val="20"/>
              </w:rPr>
            </w:pPr>
            <w:r w:rsidRPr="00774A9A">
              <w:rPr>
                <w:rFonts w:ascii="Verdana" w:hAnsi="Verdana"/>
                <w:sz w:val="20"/>
              </w:rPr>
              <w:t>Notices</w:t>
            </w:r>
          </w:p>
        </w:tc>
        <w:tc>
          <w:tcPr>
            <w:tcW w:w="257" w:type="dxa"/>
            <w:tcPrChange w:id="625" w:author="OLTRE" w:date="2024-07-08T13:11:00Z">
              <w:tcPr>
                <w:tcW w:w="257" w:type="dxa"/>
              </w:tcPr>
            </w:tcPrChange>
          </w:tcPr>
          <w:p w14:paraId="0093A67E" w14:textId="77777777" w:rsidR="000F1DA0" w:rsidRPr="00774A9A" w:rsidRDefault="000F1DA0" w:rsidP="000F1DA0">
            <w:pPr>
              <w:spacing w:after="120"/>
              <w:rPr>
                <w:rFonts w:ascii="Verdana" w:hAnsi="Verdana"/>
                <w:sz w:val="20"/>
              </w:rPr>
            </w:pPr>
          </w:p>
        </w:tc>
        <w:tc>
          <w:tcPr>
            <w:tcW w:w="4985" w:type="dxa"/>
            <w:tcPrChange w:id="626" w:author="OLTRE" w:date="2024-07-08T13:11:00Z">
              <w:tcPr>
                <w:tcW w:w="4985" w:type="dxa"/>
                <w:gridSpan w:val="2"/>
              </w:tcPr>
            </w:tcPrChange>
          </w:tcPr>
          <w:p w14:paraId="3B66D038" w14:textId="77777777" w:rsidR="000F1DA0" w:rsidRPr="00774A9A" w:rsidRDefault="000F1DA0" w:rsidP="000F1DA0">
            <w:pPr>
              <w:pStyle w:val="ListParagraph"/>
              <w:numPr>
                <w:ilvl w:val="1"/>
                <w:numId w:val="5"/>
              </w:numPr>
              <w:spacing w:after="120"/>
              <w:ind w:left="685" w:hanging="709"/>
              <w:contextualSpacing w:val="0"/>
              <w:jc w:val="both"/>
              <w:rPr>
                <w:rFonts w:ascii="Verdana" w:hAnsi="Verdana"/>
                <w:sz w:val="20"/>
              </w:rPr>
            </w:pPr>
            <w:r w:rsidRPr="007F4951">
              <w:rPr>
                <w:rFonts w:ascii="Verdana" w:hAnsi="Verdana"/>
                <w:sz w:val="20"/>
              </w:rPr>
              <w:t>Pemberitahuan</w:t>
            </w:r>
          </w:p>
        </w:tc>
      </w:tr>
      <w:tr w:rsidR="000F1DA0" w:rsidRPr="00E1614A" w14:paraId="4324E40B" w14:textId="77777777" w:rsidTr="005A3E6C">
        <w:trPr>
          <w:trPrChange w:id="627" w:author="OLTRE" w:date="2024-07-08T13:11:00Z">
            <w:trPr>
              <w:gridBefore w:val="1"/>
            </w:trPr>
          </w:trPrChange>
        </w:trPr>
        <w:tc>
          <w:tcPr>
            <w:tcW w:w="4823" w:type="dxa"/>
            <w:tcPrChange w:id="628" w:author="OLTRE" w:date="2024-07-08T13:11:00Z">
              <w:tcPr>
                <w:tcW w:w="4823" w:type="dxa"/>
                <w:gridSpan w:val="3"/>
              </w:tcPr>
            </w:tcPrChange>
          </w:tcPr>
          <w:p w14:paraId="5246355C" w14:textId="003E8A7E" w:rsidR="000F1DA0" w:rsidRPr="00774A9A" w:rsidRDefault="000F1DA0" w:rsidP="000F1DA0">
            <w:pPr>
              <w:pStyle w:val="ListParagraph"/>
              <w:numPr>
                <w:ilvl w:val="0"/>
                <w:numId w:val="72"/>
              </w:numPr>
              <w:spacing w:after="120"/>
              <w:ind w:left="744" w:hanging="744"/>
              <w:jc w:val="both"/>
              <w:rPr>
                <w:rFonts w:ascii="Verdana" w:hAnsi="Verdana"/>
                <w:sz w:val="20"/>
              </w:rPr>
            </w:pPr>
            <w:r w:rsidRPr="00E1614A">
              <w:rPr>
                <w:rFonts w:ascii="Verdana" w:hAnsi="Verdana" w:cs="Verdana"/>
                <w:sz w:val="20"/>
                <w:szCs w:val="20"/>
              </w:rPr>
              <w:lastRenderedPageBreak/>
              <w:t xml:space="preserve">Any notice, demand or other communication to be delivered or made under or in connection </w:t>
            </w:r>
            <w:r w:rsidRPr="00563CB9">
              <w:rPr>
                <w:rFonts w:ascii="Verdana" w:hAnsi="Verdana" w:cs="Verdana"/>
                <w:sz w:val="20"/>
                <w:szCs w:val="20"/>
              </w:rPr>
              <w:t xml:space="preserve">with this </w:t>
            </w:r>
            <w:r w:rsidRPr="00774A9A">
              <w:rPr>
                <w:rFonts w:ascii="Verdana" w:hAnsi="Verdana"/>
                <w:sz w:val="20"/>
              </w:rPr>
              <w:t>Agreement</w:t>
            </w:r>
            <w:r w:rsidRPr="00563CB9">
              <w:rPr>
                <w:rFonts w:ascii="Verdana" w:hAnsi="Verdana" w:cs="Verdana"/>
                <w:sz w:val="20"/>
                <w:szCs w:val="20"/>
              </w:rPr>
              <w:t xml:space="preserve"> shall be in writing in the Indonesian or English language shall be made </w:t>
            </w:r>
            <w:r>
              <w:rPr>
                <w:rFonts w:ascii="Verdana" w:hAnsi="Verdana" w:cs="Verdana"/>
                <w:sz w:val="20"/>
                <w:szCs w:val="20"/>
              </w:rPr>
              <w:t xml:space="preserve">either </w:t>
            </w:r>
            <w:r w:rsidRPr="00563CB9">
              <w:rPr>
                <w:rFonts w:ascii="Verdana" w:hAnsi="Verdana" w:cs="Verdana"/>
                <w:sz w:val="20"/>
                <w:szCs w:val="20"/>
              </w:rPr>
              <w:t>by registered</w:t>
            </w:r>
            <w:r w:rsidRPr="00E1614A">
              <w:rPr>
                <w:rFonts w:ascii="Verdana" w:hAnsi="Verdana" w:cs="Verdana"/>
                <w:sz w:val="20"/>
                <w:szCs w:val="20"/>
              </w:rPr>
              <w:t xml:space="preserve"> mail, e-mail, or hand-delivered to the following addresses:</w:t>
            </w:r>
          </w:p>
        </w:tc>
        <w:tc>
          <w:tcPr>
            <w:tcW w:w="257" w:type="dxa"/>
            <w:tcPrChange w:id="629" w:author="OLTRE" w:date="2024-07-08T13:11:00Z">
              <w:tcPr>
                <w:tcW w:w="257" w:type="dxa"/>
              </w:tcPr>
            </w:tcPrChange>
          </w:tcPr>
          <w:p w14:paraId="6A79E48F" w14:textId="77777777" w:rsidR="000F1DA0" w:rsidRPr="00774A9A" w:rsidRDefault="000F1DA0" w:rsidP="000F1DA0">
            <w:pPr>
              <w:spacing w:after="120"/>
              <w:rPr>
                <w:rFonts w:ascii="Verdana" w:hAnsi="Verdana"/>
                <w:sz w:val="20"/>
              </w:rPr>
            </w:pPr>
          </w:p>
        </w:tc>
        <w:tc>
          <w:tcPr>
            <w:tcW w:w="4985" w:type="dxa"/>
            <w:tcPrChange w:id="630" w:author="OLTRE" w:date="2024-07-08T13:11:00Z">
              <w:tcPr>
                <w:tcW w:w="4985" w:type="dxa"/>
                <w:gridSpan w:val="2"/>
              </w:tcPr>
            </w:tcPrChange>
          </w:tcPr>
          <w:p w14:paraId="61422F7E" w14:textId="20F0E61A" w:rsidR="000F1DA0" w:rsidRPr="00774A9A" w:rsidRDefault="000F1DA0" w:rsidP="000F1DA0">
            <w:pPr>
              <w:spacing w:after="120"/>
              <w:ind w:left="685"/>
              <w:jc w:val="both"/>
              <w:rPr>
                <w:rFonts w:ascii="Verdana" w:hAnsi="Verdana"/>
                <w:sz w:val="20"/>
              </w:rPr>
            </w:pPr>
            <w:r w:rsidRPr="007F4951">
              <w:rPr>
                <w:rFonts w:ascii="Verdana" w:hAnsi="Verdana"/>
                <w:sz w:val="20"/>
              </w:rPr>
              <w:t xml:space="preserve">Setiap pemberitauan, permintaan atau komunikasi lain yang disampaikan atau dibuat menurut atau berhubungan dengan </w:t>
            </w:r>
            <w:r w:rsidRPr="00774A9A">
              <w:rPr>
                <w:rFonts w:ascii="Verdana" w:hAnsi="Verdana"/>
                <w:bCs/>
                <w:sz w:val="20"/>
              </w:rPr>
              <w:t>Perjanjian</w:t>
            </w:r>
            <w:r w:rsidRPr="00A148CE">
              <w:rPr>
                <w:rFonts w:ascii="Verdana" w:hAnsi="Verdana"/>
                <w:bCs/>
                <w:sz w:val="20"/>
              </w:rPr>
              <w:t xml:space="preserve"> </w:t>
            </w:r>
            <w:r w:rsidRPr="007F4951">
              <w:rPr>
                <w:rFonts w:ascii="Verdana" w:hAnsi="Verdana"/>
                <w:sz w:val="20"/>
              </w:rPr>
              <w:t>ini dilakukan dengan tertulis</w:t>
            </w:r>
            <w:r>
              <w:rPr>
                <w:rFonts w:ascii="Verdana" w:hAnsi="Verdana"/>
                <w:sz w:val="20"/>
              </w:rPr>
              <w:t xml:space="preserve"> dengan menggunakan Bahasa Indonesia atau Bahasa Inggris</w:t>
            </w:r>
            <w:r w:rsidRPr="007F4951">
              <w:rPr>
                <w:rFonts w:ascii="Verdana" w:hAnsi="Verdana"/>
                <w:sz w:val="20"/>
              </w:rPr>
              <w:t xml:space="preserve"> </w:t>
            </w:r>
            <w:r>
              <w:rPr>
                <w:rFonts w:ascii="Verdana" w:hAnsi="Verdana"/>
                <w:sz w:val="20"/>
              </w:rPr>
              <w:t>melalui pos tercatat, e-mail</w:t>
            </w:r>
            <w:r w:rsidRPr="007F4951">
              <w:rPr>
                <w:rFonts w:ascii="Verdana" w:hAnsi="Verdana"/>
                <w:sz w:val="20"/>
              </w:rPr>
              <w:t xml:space="preserve"> atau di</w:t>
            </w:r>
            <w:r>
              <w:rPr>
                <w:rFonts w:ascii="Verdana" w:hAnsi="Verdana"/>
                <w:sz w:val="20"/>
              </w:rPr>
              <w:t>sampaikan</w:t>
            </w:r>
            <w:r w:rsidRPr="007F4951">
              <w:rPr>
                <w:rFonts w:ascii="Verdana" w:hAnsi="Verdana"/>
                <w:sz w:val="20"/>
              </w:rPr>
              <w:t xml:space="preserve"> langsung ke alamat berikut:</w:t>
            </w:r>
          </w:p>
        </w:tc>
      </w:tr>
      <w:tr w:rsidR="000F1DA0" w:rsidRPr="00E1614A" w14:paraId="0255A348" w14:textId="77777777" w:rsidTr="005A3E6C">
        <w:trPr>
          <w:trPrChange w:id="631" w:author="OLTRE" w:date="2024-07-08T13:11:00Z">
            <w:trPr>
              <w:gridBefore w:val="1"/>
            </w:trPr>
          </w:trPrChange>
        </w:trPr>
        <w:tc>
          <w:tcPr>
            <w:tcW w:w="4823" w:type="dxa"/>
            <w:tcPrChange w:id="632" w:author="OLTRE" w:date="2024-07-08T13:11:00Z">
              <w:tcPr>
                <w:tcW w:w="4823" w:type="dxa"/>
                <w:gridSpan w:val="3"/>
              </w:tcPr>
            </w:tcPrChange>
          </w:tcPr>
          <w:p w14:paraId="799E8158" w14:textId="54B83621" w:rsidR="000F1DA0" w:rsidRPr="005A3E6C" w:rsidRDefault="000F1DA0" w:rsidP="000F1DA0">
            <w:pPr>
              <w:spacing w:after="120"/>
              <w:ind w:left="744"/>
              <w:jc w:val="both"/>
              <w:rPr>
                <w:rFonts w:ascii="Verdana" w:hAnsi="Verdana"/>
                <w:sz w:val="20"/>
                <w:rPrChange w:id="633" w:author="OLTRE" w:date="2024-07-08T13:11:00Z">
                  <w:rPr>
                    <w:rFonts w:ascii="Verdana" w:hAnsi="Verdana"/>
                    <w:sz w:val="20"/>
                    <w:highlight w:val="yellow"/>
                  </w:rPr>
                </w:rPrChange>
              </w:rPr>
            </w:pPr>
            <w:r w:rsidRPr="009424CB">
              <w:rPr>
                <w:rFonts w:ascii="Verdana" w:hAnsi="Verdana" w:cs="Verdana"/>
                <w:sz w:val="20"/>
                <w:szCs w:val="20"/>
              </w:rPr>
              <w:t>When to the Seller:</w:t>
            </w:r>
          </w:p>
          <w:p w14:paraId="794D49B7" w14:textId="3A018327" w:rsidR="000F1DA0" w:rsidRPr="009424CB" w:rsidRDefault="000F1DA0" w:rsidP="000F1DA0">
            <w:pPr>
              <w:spacing w:after="120"/>
              <w:ind w:left="744"/>
              <w:jc w:val="both"/>
              <w:rPr>
                <w:rFonts w:ascii="Verdana" w:hAnsi="Verdana"/>
                <w:sz w:val="20"/>
              </w:rPr>
            </w:pPr>
            <w:r w:rsidRPr="005A3E6C">
              <w:rPr>
                <w:rFonts w:ascii="Verdana" w:hAnsi="Verdana"/>
                <w:sz w:val="20"/>
                <w:rPrChange w:id="634" w:author="OLTRE" w:date="2024-07-08T13:11:00Z">
                  <w:rPr>
                    <w:rFonts w:ascii="Verdana" w:hAnsi="Verdana"/>
                    <w:sz w:val="20"/>
                    <w:highlight w:val="yellow"/>
                  </w:rPr>
                </w:rPrChange>
              </w:rPr>
              <w:t>METRO PONDOK INDAH TB 35, Pondok Pinang, Jakarta, Kota Jakarta Selatan, Daerah Khusus Ibukota Jakarta 12310.</w:t>
            </w:r>
          </w:p>
        </w:tc>
        <w:tc>
          <w:tcPr>
            <w:tcW w:w="257" w:type="dxa"/>
            <w:tcPrChange w:id="635" w:author="OLTRE" w:date="2024-07-08T13:11:00Z">
              <w:tcPr>
                <w:tcW w:w="257" w:type="dxa"/>
              </w:tcPr>
            </w:tcPrChange>
          </w:tcPr>
          <w:p w14:paraId="2511FBE0" w14:textId="77777777" w:rsidR="000F1DA0" w:rsidRPr="009424CB" w:rsidRDefault="000F1DA0" w:rsidP="000F1DA0">
            <w:pPr>
              <w:spacing w:after="120"/>
              <w:rPr>
                <w:rFonts w:ascii="Verdana" w:hAnsi="Verdana"/>
                <w:sz w:val="20"/>
              </w:rPr>
            </w:pPr>
          </w:p>
        </w:tc>
        <w:tc>
          <w:tcPr>
            <w:tcW w:w="4985" w:type="dxa"/>
            <w:tcPrChange w:id="636" w:author="OLTRE" w:date="2024-07-08T13:11:00Z">
              <w:tcPr>
                <w:tcW w:w="4985" w:type="dxa"/>
                <w:gridSpan w:val="2"/>
              </w:tcPr>
            </w:tcPrChange>
          </w:tcPr>
          <w:p w14:paraId="213F7FA1" w14:textId="67114FF9" w:rsidR="000F1DA0" w:rsidRPr="009424CB" w:rsidRDefault="000F1DA0" w:rsidP="000F1DA0">
            <w:pPr>
              <w:spacing w:after="120"/>
              <w:ind w:left="685"/>
              <w:jc w:val="both"/>
              <w:rPr>
                <w:rFonts w:ascii="Verdana" w:hAnsi="Verdana"/>
                <w:sz w:val="20"/>
              </w:rPr>
            </w:pPr>
            <w:r w:rsidRPr="009424CB">
              <w:rPr>
                <w:rFonts w:ascii="Verdana" w:hAnsi="Verdana"/>
                <w:sz w:val="20"/>
              </w:rPr>
              <w:t>Kepada Penjual:</w:t>
            </w:r>
          </w:p>
          <w:p w14:paraId="3DF886BC" w14:textId="1E35F760" w:rsidR="000F1DA0" w:rsidRPr="009424CB" w:rsidRDefault="000F1DA0" w:rsidP="000F1DA0">
            <w:pPr>
              <w:spacing w:after="120"/>
              <w:ind w:left="769"/>
              <w:jc w:val="both"/>
              <w:rPr>
                <w:rFonts w:ascii="Verdana" w:hAnsi="Verdana"/>
                <w:sz w:val="20"/>
              </w:rPr>
            </w:pPr>
            <w:r w:rsidRPr="005A3E6C">
              <w:rPr>
                <w:rFonts w:ascii="Verdana" w:hAnsi="Verdana"/>
                <w:sz w:val="20"/>
                <w:rPrChange w:id="637" w:author="OLTRE" w:date="2024-07-08T13:11:00Z">
                  <w:rPr>
                    <w:rFonts w:ascii="Verdana" w:hAnsi="Verdana"/>
                    <w:sz w:val="20"/>
                    <w:highlight w:val="yellow"/>
                  </w:rPr>
                </w:rPrChange>
              </w:rPr>
              <w:t>METRO PONDOK INDAH TB 35, Pondok Pinang, Jakarta, Kota Jakarta Selatan, Daerah Khusus Ibukota Jakarta 12310.</w:t>
            </w:r>
          </w:p>
        </w:tc>
      </w:tr>
      <w:tr w:rsidR="000F1DA0" w:rsidRPr="00E1614A" w14:paraId="11BBA28C" w14:textId="77777777" w:rsidTr="005A3E6C">
        <w:trPr>
          <w:trPrChange w:id="638" w:author="OLTRE" w:date="2024-07-08T13:11:00Z">
            <w:trPr>
              <w:gridBefore w:val="1"/>
            </w:trPr>
          </w:trPrChange>
        </w:trPr>
        <w:tc>
          <w:tcPr>
            <w:tcW w:w="4823" w:type="dxa"/>
            <w:tcPrChange w:id="639" w:author="OLTRE" w:date="2024-07-08T13:11:00Z">
              <w:tcPr>
                <w:tcW w:w="4823" w:type="dxa"/>
                <w:gridSpan w:val="3"/>
              </w:tcPr>
            </w:tcPrChange>
          </w:tcPr>
          <w:p w14:paraId="535B5A9F" w14:textId="77777777" w:rsidR="000F1DA0" w:rsidRPr="00A148CE" w:rsidRDefault="000F1DA0" w:rsidP="000F1DA0">
            <w:pPr>
              <w:spacing w:after="120"/>
              <w:ind w:left="744"/>
              <w:jc w:val="both"/>
              <w:rPr>
                <w:rFonts w:ascii="Verdana" w:hAnsi="Verdana" w:cs="Verdana"/>
                <w:sz w:val="20"/>
                <w:szCs w:val="20"/>
              </w:rPr>
            </w:pPr>
            <w:r w:rsidRPr="00A148CE">
              <w:rPr>
                <w:rFonts w:ascii="Verdana" w:hAnsi="Verdana" w:cs="Verdana"/>
                <w:sz w:val="20"/>
                <w:szCs w:val="20"/>
              </w:rPr>
              <w:t xml:space="preserve">When to the </w:t>
            </w:r>
            <w:r w:rsidRPr="00774A9A">
              <w:rPr>
                <w:rFonts w:ascii="Verdana" w:hAnsi="Verdana" w:cs="Verdana"/>
                <w:sz w:val="20"/>
                <w:szCs w:val="20"/>
              </w:rPr>
              <w:t>Purchaser</w:t>
            </w:r>
            <w:r w:rsidRPr="00A148CE">
              <w:rPr>
                <w:rFonts w:ascii="Verdana" w:hAnsi="Verdana" w:cs="Verdana"/>
                <w:sz w:val="20"/>
                <w:szCs w:val="20"/>
              </w:rPr>
              <w:t>:</w:t>
            </w:r>
          </w:p>
          <w:p w14:paraId="2A2B323B" w14:textId="77777777" w:rsidR="000F1DA0" w:rsidRDefault="000F1DA0" w:rsidP="000F1DA0">
            <w:pPr>
              <w:spacing w:after="120"/>
              <w:ind w:left="744"/>
              <w:jc w:val="both"/>
              <w:rPr>
                <w:ins w:id="640" w:author="OLTRE" w:date="2024-07-08T13:11:00Z"/>
                <w:rFonts w:ascii="Verdana" w:hAnsi="Verdana"/>
                <w:sz w:val="20"/>
              </w:rPr>
            </w:pPr>
            <w:r w:rsidRPr="00A148CE">
              <w:rPr>
                <w:rFonts w:ascii="Verdana" w:hAnsi="Verdana"/>
                <w:sz w:val="20"/>
              </w:rPr>
              <w:t>Sedayu Square Blok L No. 30-32, Jl. Outer Ring Road Cengkareng, Jakarta Barat, DKI Jakarta 11730</w:t>
            </w:r>
          </w:p>
          <w:p w14:paraId="47362E7A" w14:textId="23C792EF" w:rsidR="00267413" w:rsidRDefault="00267413" w:rsidP="000F1DA0">
            <w:pPr>
              <w:spacing w:after="120"/>
              <w:ind w:left="744"/>
              <w:jc w:val="both"/>
              <w:rPr>
                <w:ins w:id="641" w:author="OLTRE" w:date="2024-07-08T13:11:00Z"/>
                <w:rFonts w:ascii="Verdana" w:hAnsi="Verdana"/>
                <w:sz w:val="20"/>
              </w:rPr>
            </w:pPr>
            <w:ins w:id="642" w:author="OLTRE" w:date="2024-07-08T13:11:00Z">
              <w:r>
                <w:rPr>
                  <w:rFonts w:ascii="Verdana" w:hAnsi="Verdana"/>
                  <w:sz w:val="20"/>
                </w:rPr>
                <w:t>When to REGENE:</w:t>
              </w:r>
            </w:ins>
          </w:p>
          <w:p w14:paraId="2A65B17D" w14:textId="0297CC72" w:rsidR="00267413" w:rsidRPr="00774A9A" w:rsidRDefault="004A09E7" w:rsidP="004A09E7">
            <w:pPr>
              <w:spacing w:after="120"/>
              <w:ind w:left="744"/>
              <w:jc w:val="both"/>
              <w:rPr>
                <w:rFonts w:ascii="Verdana" w:hAnsi="Verdana"/>
                <w:sz w:val="20"/>
              </w:rPr>
            </w:pPr>
            <w:ins w:id="643" w:author="OLTRE" w:date="2024-07-08T13:11:00Z">
              <w:r>
                <w:rPr>
                  <w:rFonts w:ascii="Verdana" w:hAnsi="Verdana"/>
                  <w:sz w:val="20"/>
                </w:rPr>
                <w:t>Metro Pondok Indah Blok TB 35, Pondok Pinang, Jakarta Selatan 12310</w:t>
              </w:r>
            </w:ins>
          </w:p>
        </w:tc>
        <w:tc>
          <w:tcPr>
            <w:tcW w:w="257" w:type="dxa"/>
            <w:tcPrChange w:id="644" w:author="OLTRE" w:date="2024-07-08T13:11:00Z">
              <w:tcPr>
                <w:tcW w:w="257" w:type="dxa"/>
              </w:tcPr>
            </w:tcPrChange>
          </w:tcPr>
          <w:p w14:paraId="1A56C1F6" w14:textId="77777777" w:rsidR="000F1DA0" w:rsidRPr="00774A9A" w:rsidRDefault="000F1DA0" w:rsidP="000F1DA0">
            <w:pPr>
              <w:spacing w:after="120"/>
              <w:rPr>
                <w:rFonts w:ascii="Verdana" w:hAnsi="Verdana"/>
                <w:sz w:val="20"/>
              </w:rPr>
            </w:pPr>
          </w:p>
        </w:tc>
        <w:tc>
          <w:tcPr>
            <w:tcW w:w="4985" w:type="dxa"/>
            <w:tcPrChange w:id="645" w:author="OLTRE" w:date="2024-07-08T13:11:00Z">
              <w:tcPr>
                <w:tcW w:w="4985" w:type="dxa"/>
                <w:gridSpan w:val="2"/>
              </w:tcPr>
            </w:tcPrChange>
          </w:tcPr>
          <w:p w14:paraId="1494215A" w14:textId="175FD147" w:rsidR="000F1DA0" w:rsidRDefault="000F1DA0" w:rsidP="000F1DA0">
            <w:pPr>
              <w:spacing w:after="120"/>
              <w:ind w:left="685"/>
              <w:jc w:val="both"/>
              <w:rPr>
                <w:rFonts w:ascii="Verdana" w:hAnsi="Verdana"/>
                <w:sz w:val="20"/>
              </w:rPr>
            </w:pPr>
            <w:r>
              <w:rPr>
                <w:rFonts w:ascii="Verdana" w:hAnsi="Verdana"/>
                <w:sz w:val="20"/>
              </w:rPr>
              <w:t>Kepada Pembeli:</w:t>
            </w:r>
          </w:p>
          <w:p w14:paraId="2AE10C1F" w14:textId="77777777" w:rsidR="000F1DA0" w:rsidRDefault="000F1DA0" w:rsidP="000F1DA0">
            <w:pPr>
              <w:spacing w:after="120"/>
              <w:ind w:left="685"/>
              <w:jc w:val="both"/>
              <w:rPr>
                <w:ins w:id="646" w:author="OLTRE" w:date="2024-07-08T13:11:00Z"/>
                <w:rFonts w:ascii="Verdana" w:hAnsi="Verdana"/>
                <w:sz w:val="20"/>
              </w:rPr>
            </w:pPr>
            <w:r w:rsidRPr="009F4EF6">
              <w:rPr>
                <w:rFonts w:ascii="Verdana" w:hAnsi="Verdana"/>
                <w:sz w:val="20"/>
              </w:rPr>
              <w:t>Sedayu Square Blok L No. 30-32, Jl. Outer Ring Road Cengkareng, Jakarta Barat, DKI Jakarta 11730</w:t>
            </w:r>
          </w:p>
          <w:p w14:paraId="696DD94E" w14:textId="77777777" w:rsidR="00267413" w:rsidRDefault="00267413" w:rsidP="000F1DA0">
            <w:pPr>
              <w:spacing w:after="120"/>
              <w:ind w:left="685"/>
              <w:jc w:val="both"/>
              <w:rPr>
                <w:ins w:id="647" w:author="OLTRE" w:date="2024-07-08T13:11:00Z"/>
                <w:rFonts w:ascii="Verdana" w:hAnsi="Verdana"/>
                <w:sz w:val="20"/>
              </w:rPr>
            </w:pPr>
            <w:ins w:id="648" w:author="OLTRE" w:date="2024-07-08T13:11:00Z">
              <w:r>
                <w:rPr>
                  <w:rFonts w:ascii="Verdana" w:hAnsi="Verdana"/>
                  <w:sz w:val="20"/>
                </w:rPr>
                <w:t>Kepada REGENE:</w:t>
              </w:r>
            </w:ins>
          </w:p>
          <w:p w14:paraId="0D5BB1AB" w14:textId="2A6D0AB9" w:rsidR="004A09E7" w:rsidRPr="00774A9A" w:rsidRDefault="004A09E7" w:rsidP="004A09E7">
            <w:pPr>
              <w:spacing w:after="120"/>
              <w:ind w:left="685"/>
              <w:jc w:val="both"/>
              <w:rPr>
                <w:rFonts w:ascii="Verdana" w:hAnsi="Verdana"/>
                <w:sz w:val="20"/>
              </w:rPr>
            </w:pPr>
            <w:ins w:id="649" w:author="OLTRE" w:date="2024-07-08T13:11:00Z">
              <w:r>
                <w:rPr>
                  <w:rFonts w:ascii="Verdana" w:hAnsi="Verdana"/>
                  <w:sz w:val="20"/>
                </w:rPr>
                <w:t>Metro Pondok Indah Blok TB 35, Pondok Pinang, Jakarta Selatan 12310</w:t>
              </w:r>
            </w:ins>
          </w:p>
        </w:tc>
      </w:tr>
      <w:tr w:rsidR="000F1DA0" w:rsidRPr="00E1614A" w14:paraId="7C15DA33" w14:textId="77777777" w:rsidTr="005A3E6C">
        <w:trPr>
          <w:trPrChange w:id="650" w:author="OLTRE" w:date="2024-07-08T13:11:00Z">
            <w:trPr>
              <w:gridBefore w:val="1"/>
            </w:trPr>
          </w:trPrChange>
        </w:trPr>
        <w:tc>
          <w:tcPr>
            <w:tcW w:w="4823" w:type="dxa"/>
            <w:tcPrChange w:id="651" w:author="OLTRE" w:date="2024-07-08T13:11:00Z">
              <w:tcPr>
                <w:tcW w:w="4823" w:type="dxa"/>
                <w:gridSpan w:val="3"/>
              </w:tcPr>
            </w:tcPrChange>
          </w:tcPr>
          <w:p w14:paraId="66579BE4" w14:textId="77777777" w:rsidR="000F1DA0" w:rsidRPr="00774A9A" w:rsidRDefault="000F1DA0" w:rsidP="000F1DA0">
            <w:pPr>
              <w:spacing w:after="120"/>
              <w:ind w:left="744"/>
              <w:jc w:val="both"/>
              <w:rPr>
                <w:rFonts w:ascii="Verdana" w:hAnsi="Verdana"/>
                <w:sz w:val="20"/>
              </w:rPr>
            </w:pPr>
            <w:r w:rsidRPr="00E1614A">
              <w:rPr>
                <w:rFonts w:ascii="Verdana" w:hAnsi="Verdana" w:cs="Verdana"/>
                <w:sz w:val="20"/>
                <w:szCs w:val="20"/>
              </w:rPr>
              <w:t>With a copy to:</w:t>
            </w:r>
          </w:p>
        </w:tc>
        <w:tc>
          <w:tcPr>
            <w:tcW w:w="257" w:type="dxa"/>
            <w:tcPrChange w:id="652" w:author="OLTRE" w:date="2024-07-08T13:11:00Z">
              <w:tcPr>
                <w:tcW w:w="257" w:type="dxa"/>
              </w:tcPr>
            </w:tcPrChange>
          </w:tcPr>
          <w:p w14:paraId="4A045B29" w14:textId="77777777" w:rsidR="000F1DA0" w:rsidRPr="00774A9A" w:rsidRDefault="000F1DA0" w:rsidP="000F1DA0">
            <w:pPr>
              <w:spacing w:after="120"/>
              <w:rPr>
                <w:rFonts w:ascii="Verdana" w:hAnsi="Verdana"/>
                <w:sz w:val="20"/>
              </w:rPr>
            </w:pPr>
          </w:p>
        </w:tc>
        <w:tc>
          <w:tcPr>
            <w:tcW w:w="4985" w:type="dxa"/>
            <w:tcPrChange w:id="653" w:author="OLTRE" w:date="2024-07-08T13:11:00Z">
              <w:tcPr>
                <w:tcW w:w="4985" w:type="dxa"/>
                <w:gridSpan w:val="2"/>
              </w:tcPr>
            </w:tcPrChange>
          </w:tcPr>
          <w:p w14:paraId="242A0BDD" w14:textId="51EC5B7F" w:rsidR="000F1DA0" w:rsidRPr="00774A9A" w:rsidRDefault="000F1DA0" w:rsidP="000F1DA0">
            <w:pPr>
              <w:spacing w:after="120"/>
              <w:ind w:left="685"/>
              <w:jc w:val="both"/>
              <w:rPr>
                <w:rFonts w:ascii="Verdana" w:hAnsi="Verdana"/>
                <w:sz w:val="20"/>
              </w:rPr>
            </w:pPr>
            <w:r w:rsidRPr="007F4951">
              <w:rPr>
                <w:rFonts w:ascii="Verdana" w:hAnsi="Verdana"/>
                <w:sz w:val="20"/>
              </w:rPr>
              <w:t xml:space="preserve">Dengan salinan </w:t>
            </w:r>
            <w:r>
              <w:rPr>
                <w:rFonts w:ascii="Verdana" w:hAnsi="Verdana"/>
                <w:sz w:val="20"/>
              </w:rPr>
              <w:t>kepada</w:t>
            </w:r>
            <w:r w:rsidRPr="007F4951">
              <w:rPr>
                <w:rFonts w:ascii="Verdana" w:hAnsi="Verdana"/>
                <w:sz w:val="20"/>
              </w:rPr>
              <w:t>:</w:t>
            </w:r>
          </w:p>
        </w:tc>
      </w:tr>
      <w:tr w:rsidR="000F1DA0" w:rsidRPr="00E1614A" w14:paraId="3A2F1343" w14:textId="77777777" w:rsidTr="005A3E6C">
        <w:trPr>
          <w:trPrChange w:id="654" w:author="OLTRE" w:date="2024-07-08T13:11:00Z">
            <w:trPr>
              <w:gridBefore w:val="1"/>
            </w:trPr>
          </w:trPrChange>
        </w:trPr>
        <w:tc>
          <w:tcPr>
            <w:tcW w:w="4823" w:type="dxa"/>
            <w:tcPrChange w:id="655" w:author="OLTRE" w:date="2024-07-08T13:11:00Z">
              <w:tcPr>
                <w:tcW w:w="4823" w:type="dxa"/>
                <w:gridSpan w:val="3"/>
              </w:tcPr>
            </w:tcPrChange>
          </w:tcPr>
          <w:p w14:paraId="6D60CA37" w14:textId="687C5227" w:rsidR="000F1DA0" w:rsidRPr="00774A9A" w:rsidRDefault="000F1DA0" w:rsidP="000F1DA0">
            <w:pPr>
              <w:pStyle w:val="ListParagraph"/>
              <w:spacing w:after="120"/>
              <w:ind w:left="744"/>
              <w:jc w:val="both"/>
              <w:rPr>
                <w:rFonts w:ascii="Verdana" w:hAnsi="Verdana"/>
                <w:sz w:val="20"/>
              </w:rPr>
            </w:pPr>
            <w:r w:rsidRPr="00E1614A">
              <w:rPr>
                <w:rFonts w:ascii="Verdana" w:hAnsi="Verdana" w:cs="Verdana"/>
                <w:sz w:val="20"/>
                <w:szCs w:val="20"/>
              </w:rPr>
              <w:t>or to any substitute contact information as may be notified by a Party to the other Party by not less than 5 (five) calendar days notice.</w:t>
            </w:r>
          </w:p>
        </w:tc>
        <w:tc>
          <w:tcPr>
            <w:tcW w:w="257" w:type="dxa"/>
            <w:tcPrChange w:id="656" w:author="OLTRE" w:date="2024-07-08T13:11:00Z">
              <w:tcPr>
                <w:tcW w:w="257" w:type="dxa"/>
              </w:tcPr>
            </w:tcPrChange>
          </w:tcPr>
          <w:p w14:paraId="353A8B34" w14:textId="77777777" w:rsidR="000F1DA0" w:rsidRPr="00774A9A" w:rsidRDefault="000F1DA0" w:rsidP="000F1DA0">
            <w:pPr>
              <w:spacing w:after="120"/>
              <w:rPr>
                <w:rFonts w:ascii="Verdana" w:hAnsi="Verdana"/>
                <w:sz w:val="20"/>
              </w:rPr>
            </w:pPr>
          </w:p>
        </w:tc>
        <w:tc>
          <w:tcPr>
            <w:tcW w:w="4985" w:type="dxa"/>
            <w:tcPrChange w:id="657" w:author="OLTRE" w:date="2024-07-08T13:11:00Z">
              <w:tcPr>
                <w:tcW w:w="4985" w:type="dxa"/>
                <w:gridSpan w:val="2"/>
              </w:tcPr>
            </w:tcPrChange>
          </w:tcPr>
          <w:p w14:paraId="21FB2109" w14:textId="046897E2" w:rsidR="000F1DA0" w:rsidRPr="00774A9A" w:rsidRDefault="000F1DA0" w:rsidP="000F1DA0">
            <w:pPr>
              <w:spacing w:after="120"/>
              <w:ind w:left="685"/>
              <w:jc w:val="both"/>
              <w:rPr>
                <w:rFonts w:ascii="Verdana" w:hAnsi="Verdana"/>
                <w:sz w:val="20"/>
              </w:rPr>
            </w:pPr>
            <w:r w:rsidRPr="00EF5F8E">
              <w:rPr>
                <w:rFonts w:ascii="Verdana" w:hAnsi="Verdana"/>
                <w:sz w:val="20"/>
              </w:rPr>
              <w:t>atau informasi kontak pengganti apa pun yang mungkin diberitahukan oleh suatu Pihak kepada Pihak lainnya dengan pemberitahuan tidak kurang dari 5 (lima) hari kalender.</w:t>
            </w:r>
          </w:p>
        </w:tc>
      </w:tr>
      <w:tr w:rsidR="000F1DA0" w:rsidRPr="00E1614A" w14:paraId="5D6BE53B" w14:textId="77777777" w:rsidTr="005A3E6C">
        <w:trPr>
          <w:trPrChange w:id="658" w:author="OLTRE" w:date="2024-07-08T13:11:00Z">
            <w:trPr>
              <w:gridBefore w:val="1"/>
            </w:trPr>
          </w:trPrChange>
        </w:trPr>
        <w:tc>
          <w:tcPr>
            <w:tcW w:w="4823" w:type="dxa"/>
            <w:tcPrChange w:id="659" w:author="OLTRE" w:date="2024-07-08T13:11:00Z">
              <w:tcPr>
                <w:tcW w:w="4823" w:type="dxa"/>
                <w:gridSpan w:val="3"/>
              </w:tcPr>
            </w:tcPrChange>
          </w:tcPr>
          <w:p w14:paraId="7F5FEF16" w14:textId="6436B137" w:rsidR="000F1DA0" w:rsidRPr="00E1614A" w:rsidRDefault="000F1DA0" w:rsidP="000F1DA0">
            <w:pPr>
              <w:pStyle w:val="ListParagraph"/>
              <w:numPr>
                <w:ilvl w:val="0"/>
                <w:numId w:val="72"/>
              </w:numPr>
              <w:spacing w:after="120"/>
              <w:ind w:left="744" w:hanging="744"/>
              <w:jc w:val="both"/>
              <w:rPr>
                <w:rFonts w:ascii="Verdana" w:hAnsi="Verdana" w:cs="Verdana"/>
                <w:sz w:val="20"/>
                <w:szCs w:val="20"/>
              </w:rPr>
            </w:pPr>
            <w:r w:rsidRPr="00E1614A">
              <w:rPr>
                <w:rFonts w:ascii="Verdana" w:hAnsi="Verdana" w:cs="Verdana"/>
                <w:sz w:val="20"/>
                <w:szCs w:val="20"/>
              </w:rPr>
              <w:t>Any such notice, demand or communication shall be deemed to have been duly received:</w:t>
            </w:r>
          </w:p>
        </w:tc>
        <w:tc>
          <w:tcPr>
            <w:tcW w:w="257" w:type="dxa"/>
            <w:tcPrChange w:id="660" w:author="OLTRE" w:date="2024-07-08T13:11:00Z">
              <w:tcPr>
                <w:tcW w:w="257" w:type="dxa"/>
              </w:tcPr>
            </w:tcPrChange>
          </w:tcPr>
          <w:p w14:paraId="1E641681" w14:textId="77777777" w:rsidR="000F1DA0" w:rsidRPr="00E1614A" w:rsidRDefault="000F1DA0" w:rsidP="000F1DA0">
            <w:pPr>
              <w:spacing w:after="120"/>
              <w:rPr>
                <w:rFonts w:ascii="Verdana" w:hAnsi="Verdana"/>
                <w:sz w:val="20"/>
                <w:szCs w:val="20"/>
              </w:rPr>
            </w:pPr>
          </w:p>
        </w:tc>
        <w:tc>
          <w:tcPr>
            <w:tcW w:w="4985" w:type="dxa"/>
            <w:tcPrChange w:id="661" w:author="OLTRE" w:date="2024-07-08T13:11:00Z">
              <w:tcPr>
                <w:tcW w:w="4985" w:type="dxa"/>
                <w:gridSpan w:val="2"/>
              </w:tcPr>
            </w:tcPrChange>
          </w:tcPr>
          <w:p w14:paraId="00C021EB" w14:textId="2BCE55C7" w:rsidR="000F1DA0" w:rsidRPr="00774A9A" w:rsidRDefault="000F1DA0" w:rsidP="000F1DA0">
            <w:pPr>
              <w:pStyle w:val="ListParagraph"/>
              <w:numPr>
                <w:ilvl w:val="2"/>
                <w:numId w:val="87"/>
              </w:numPr>
              <w:spacing w:after="120"/>
              <w:ind w:left="685" w:hanging="709"/>
              <w:jc w:val="both"/>
              <w:rPr>
                <w:rFonts w:ascii="Verdana" w:hAnsi="Verdana" w:cs="Verdana"/>
                <w:sz w:val="20"/>
                <w:szCs w:val="20"/>
              </w:rPr>
            </w:pPr>
            <w:r w:rsidRPr="00774A9A">
              <w:rPr>
                <w:rFonts w:ascii="Verdana" w:hAnsi="Verdana"/>
                <w:color w:val="000000" w:themeColor="text1"/>
                <w:sz w:val="20"/>
                <w:szCs w:val="20"/>
              </w:rPr>
              <w:t>Setiap pemberitahuan atau komunikasi lain yang diberikan berdasarkan Perjanjian ini akan dianggap telah diterima:</w:t>
            </w:r>
          </w:p>
        </w:tc>
      </w:tr>
      <w:tr w:rsidR="000F1DA0" w:rsidRPr="00E1614A" w14:paraId="74666DAD" w14:textId="77777777" w:rsidTr="005A3E6C">
        <w:trPr>
          <w:trPrChange w:id="662" w:author="OLTRE" w:date="2024-07-08T13:11:00Z">
            <w:trPr>
              <w:gridBefore w:val="1"/>
            </w:trPr>
          </w:trPrChange>
        </w:trPr>
        <w:tc>
          <w:tcPr>
            <w:tcW w:w="4823" w:type="dxa"/>
            <w:tcPrChange w:id="663" w:author="OLTRE" w:date="2024-07-08T13:11:00Z">
              <w:tcPr>
                <w:tcW w:w="4823" w:type="dxa"/>
                <w:gridSpan w:val="3"/>
              </w:tcPr>
            </w:tcPrChange>
          </w:tcPr>
          <w:p w14:paraId="6CF37058" w14:textId="4DF0F8B7" w:rsidR="000F1DA0" w:rsidRPr="00E1614A" w:rsidRDefault="000F1DA0" w:rsidP="000F1DA0">
            <w:pPr>
              <w:pStyle w:val="ListParagraph"/>
              <w:numPr>
                <w:ilvl w:val="0"/>
                <w:numId w:val="73"/>
              </w:numPr>
              <w:spacing w:after="120"/>
              <w:ind w:left="1169" w:hanging="425"/>
              <w:jc w:val="both"/>
              <w:rPr>
                <w:rFonts w:ascii="Verdana" w:hAnsi="Verdana" w:cs="Verdana"/>
                <w:sz w:val="20"/>
                <w:szCs w:val="20"/>
              </w:rPr>
            </w:pPr>
            <w:r w:rsidRPr="00E1614A">
              <w:rPr>
                <w:rFonts w:ascii="Verdana" w:hAnsi="Verdana"/>
                <w:sz w:val="20"/>
                <w:szCs w:val="20"/>
              </w:rPr>
              <w:t>In case of a notice delivered by hand, on the day of actual delivery;</w:t>
            </w:r>
          </w:p>
        </w:tc>
        <w:tc>
          <w:tcPr>
            <w:tcW w:w="257" w:type="dxa"/>
            <w:tcPrChange w:id="664" w:author="OLTRE" w:date="2024-07-08T13:11:00Z">
              <w:tcPr>
                <w:tcW w:w="257" w:type="dxa"/>
              </w:tcPr>
            </w:tcPrChange>
          </w:tcPr>
          <w:p w14:paraId="5229E1AB" w14:textId="77777777" w:rsidR="000F1DA0" w:rsidRPr="00E1614A" w:rsidRDefault="000F1DA0" w:rsidP="000F1DA0">
            <w:pPr>
              <w:spacing w:after="120"/>
              <w:rPr>
                <w:rFonts w:ascii="Verdana" w:hAnsi="Verdana"/>
                <w:sz w:val="20"/>
                <w:szCs w:val="20"/>
              </w:rPr>
            </w:pPr>
          </w:p>
        </w:tc>
        <w:tc>
          <w:tcPr>
            <w:tcW w:w="4985" w:type="dxa"/>
            <w:tcPrChange w:id="665" w:author="OLTRE" w:date="2024-07-08T13:11:00Z">
              <w:tcPr>
                <w:tcW w:w="4985" w:type="dxa"/>
                <w:gridSpan w:val="2"/>
              </w:tcPr>
            </w:tcPrChange>
          </w:tcPr>
          <w:p w14:paraId="2BC34725" w14:textId="0EA62CF7" w:rsidR="000F1DA0" w:rsidRPr="00774A9A" w:rsidRDefault="000F1DA0" w:rsidP="000F1DA0">
            <w:pPr>
              <w:pStyle w:val="ListParagraph"/>
              <w:numPr>
                <w:ilvl w:val="0"/>
                <w:numId w:val="85"/>
              </w:numPr>
              <w:spacing w:after="120"/>
              <w:ind w:left="1110" w:hanging="425"/>
              <w:jc w:val="both"/>
              <w:rPr>
                <w:rFonts w:ascii="Verdana" w:hAnsi="Verdana" w:cs="Verdana"/>
                <w:sz w:val="20"/>
                <w:szCs w:val="20"/>
              </w:rPr>
            </w:pPr>
            <w:r w:rsidRPr="00774A9A">
              <w:rPr>
                <w:rFonts w:ascii="Verdana" w:hAnsi="Verdana"/>
                <w:color w:val="000000" w:themeColor="text1"/>
                <w:sz w:val="20"/>
                <w:szCs w:val="20"/>
              </w:rPr>
              <w:t>dalam hal pemberitahuan disampaikan secara langsung, pada hari penyerahan actual;</w:t>
            </w:r>
          </w:p>
        </w:tc>
      </w:tr>
      <w:tr w:rsidR="000F1DA0" w:rsidRPr="00E1614A" w14:paraId="49A1686D" w14:textId="77777777" w:rsidTr="005A3E6C">
        <w:trPr>
          <w:trPrChange w:id="666" w:author="OLTRE" w:date="2024-07-08T13:11:00Z">
            <w:trPr>
              <w:gridBefore w:val="1"/>
            </w:trPr>
          </w:trPrChange>
        </w:trPr>
        <w:tc>
          <w:tcPr>
            <w:tcW w:w="4823" w:type="dxa"/>
            <w:tcPrChange w:id="667" w:author="OLTRE" w:date="2024-07-08T13:11:00Z">
              <w:tcPr>
                <w:tcW w:w="4823" w:type="dxa"/>
                <w:gridSpan w:val="3"/>
              </w:tcPr>
            </w:tcPrChange>
          </w:tcPr>
          <w:p w14:paraId="6F6F8850" w14:textId="5F067AD4" w:rsidR="000F1DA0" w:rsidRPr="00E1614A" w:rsidRDefault="000F1DA0" w:rsidP="000F1DA0">
            <w:pPr>
              <w:pStyle w:val="ListParagraph"/>
              <w:numPr>
                <w:ilvl w:val="0"/>
                <w:numId w:val="85"/>
              </w:numPr>
              <w:spacing w:after="120"/>
              <w:ind w:left="1169" w:hanging="425"/>
              <w:jc w:val="both"/>
              <w:rPr>
                <w:rFonts w:ascii="Verdana" w:hAnsi="Verdana"/>
                <w:sz w:val="20"/>
                <w:szCs w:val="20"/>
              </w:rPr>
            </w:pPr>
            <w:r w:rsidRPr="00E1614A">
              <w:rPr>
                <w:rFonts w:ascii="Verdana" w:hAnsi="Verdana"/>
                <w:sz w:val="20"/>
                <w:szCs w:val="20"/>
              </w:rPr>
              <w:t>In case of a notice delivery by mail, on the second Business Day or, in case of airmail, the 5</w:t>
            </w:r>
            <w:r w:rsidRPr="00E1614A">
              <w:rPr>
                <w:rFonts w:ascii="Verdana" w:hAnsi="Verdana"/>
                <w:sz w:val="20"/>
                <w:szCs w:val="20"/>
                <w:vertAlign w:val="superscript"/>
              </w:rPr>
              <w:t>th</w:t>
            </w:r>
            <w:r w:rsidRPr="00E1614A">
              <w:rPr>
                <w:rFonts w:ascii="Verdana" w:hAnsi="Verdana"/>
                <w:sz w:val="20"/>
                <w:szCs w:val="20"/>
              </w:rPr>
              <w:t xml:space="preserve"> (fifth) Business Day, following the day on which the same was dispatched by first class mail postage prepaid or, as the case may be, airmail postage prepaid; or</w:t>
            </w:r>
          </w:p>
        </w:tc>
        <w:tc>
          <w:tcPr>
            <w:tcW w:w="257" w:type="dxa"/>
            <w:tcPrChange w:id="668" w:author="OLTRE" w:date="2024-07-08T13:11:00Z">
              <w:tcPr>
                <w:tcW w:w="257" w:type="dxa"/>
              </w:tcPr>
            </w:tcPrChange>
          </w:tcPr>
          <w:p w14:paraId="24CD5921" w14:textId="77777777" w:rsidR="000F1DA0" w:rsidRPr="00E1614A" w:rsidRDefault="000F1DA0" w:rsidP="000F1DA0">
            <w:pPr>
              <w:spacing w:after="120"/>
              <w:rPr>
                <w:rFonts w:ascii="Verdana" w:hAnsi="Verdana"/>
                <w:sz w:val="20"/>
                <w:szCs w:val="20"/>
              </w:rPr>
            </w:pPr>
          </w:p>
        </w:tc>
        <w:tc>
          <w:tcPr>
            <w:tcW w:w="4985" w:type="dxa"/>
            <w:tcPrChange w:id="669" w:author="OLTRE" w:date="2024-07-08T13:11:00Z">
              <w:tcPr>
                <w:tcW w:w="4985" w:type="dxa"/>
                <w:gridSpan w:val="2"/>
              </w:tcPr>
            </w:tcPrChange>
          </w:tcPr>
          <w:p w14:paraId="74E10866" w14:textId="2A6DE357" w:rsidR="000F1DA0" w:rsidRPr="00774A9A" w:rsidRDefault="000F1DA0" w:rsidP="000F1DA0">
            <w:pPr>
              <w:pStyle w:val="ListParagraph"/>
              <w:numPr>
                <w:ilvl w:val="0"/>
                <w:numId w:val="88"/>
              </w:numPr>
              <w:spacing w:after="120"/>
              <w:ind w:left="1110" w:hanging="425"/>
              <w:jc w:val="both"/>
              <w:rPr>
                <w:rFonts w:ascii="Verdana" w:hAnsi="Verdana" w:cs="Verdana"/>
                <w:sz w:val="20"/>
                <w:szCs w:val="20"/>
              </w:rPr>
            </w:pPr>
            <w:r w:rsidRPr="00774A9A">
              <w:rPr>
                <w:rFonts w:ascii="Verdana" w:hAnsi="Verdana"/>
                <w:color w:val="000000" w:themeColor="text1"/>
                <w:sz w:val="20"/>
                <w:szCs w:val="20"/>
              </w:rPr>
              <w:t>dalam hal pengiriman pemberitahuan melalui pos, pada Hari Kerja kedua atau, dalam hal pengiriman melalui udara, pada Hari Kerja ke-5 (kelima), setelah hari pengiriman pemberitahuan melalui pos kelas satu dengan prangko prabayar atau, ongkos kirim pos udara prabayar; atau</w:t>
            </w:r>
          </w:p>
        </w:tc>
      </w:tr>
      <w:tr w:rsidR="000F1DA0" w:rsidRPr="00E1614A" w14:paraId="5AEBAD28" w14:textId="77777777" w:rsidTr="005A3E6C">
        <w:trPr>
          <w:trPrChange w:id="670" w:author="OLTRE" w:date="2024-07-08T13:11:00Z">
            <w:trPr>
              <w:gridBefore w:val="1"/>
            </w:trPr>
          </w:trPrChange>
        </w:trPr>
        <w:tc>
          <w:tcPr>
            <w:tcW w:w="4823" w:type="dxa"/>
            <w:tcPrChange w:id="671" w:author="OLTRE" w:date="2024-07-08T13:11:00Z">
              <w:tcPr>
                <w:tcW w:w="4823" w:type="dxa"/>
                <w:gridSpan w:val="3"/>
              </w:tcPr>
            </w:tcPrChange>
          </w:tcPr>
          <w:p w14:paraId="46083FA9" w14:textId="3DD1B53A" w:rsidR="000F1DA0" w:rsidRPr="00E1614A" w:rsidRDefault="000F1DA0" w:rsidP="000F1DA0">
            <w:pPr>
              <w:pStyle w:val="ListParagraph"/>
              <w:numPr>
                <w:ilvl w:val="0"/>
                <w:numId w:val="88"/>
              </w:numPr>
              <w:spacing w:after="120"/>
              <w:ind w:left="1169" w:hanging="425"/>
              <w:jc w:val="both"/>
              <w:rPr>
                <w:rFonts w:ascii="Verdana" w:hAnsi="Verdana"/>
                <w:sz w:val="20"/>
                <w:szCs w:val="20"/>
              </w:rPr>
            </w:pPr>
            <w:r w:rsidRPr="00E1614A">
              <w:rPr>
                <w:rFonts w:ascii="Verdana" w:hAnsi="Verdana"/>
                <w:sz w:val="20"/>
                <w:szCs w:val="20"/>
              </w:rPr>
              <w:t xml:space="preserve">In case of a notice transmitted by e-mail with returned confirmation report stating that the recipient </w:t>
            </w:r>
            <w:r w:rsidRPr="00E1614A">
              <w:rPr>
                <w:rFonts w:ascii="Verdana" w:hAnsi="Verdana"/>
                <w:sz w:val="20"/>
                <w:szCs w:val="20"/>
              </w:rPr>
              <w:lastRenderedPageBreak/>
              <w:t>receives the e-mail, on the day on which the same was transmitted,</w:t>
            </w:r>
          </w:p>
        </w:tc>
        <w:tc>
          <w:tcPr>
            <w:tcW w:w="257" w:type="dxa"/>
            <w:tcPrChange w:id="672" w:author="OLTRE" w:date="2024-07-08T13:11:00Z">
              <w:tcPr>
                <w:tcW w:w="257" w:type="dxa"/>
              </w:tcPr>
            </w:tcPrChange>
          </w:tcPr>
          <w:p w14:paraId="457F1ACC" w14:textId="77777777" w:rsidR="000F1DA0" w:rsidRPr="00E1614A" w:rsidRDefault="000F1DA0" w:rsidP="000F1DA0">
            <w:pPr>
              <w:spacing w:after="120"/>
              <w:rPr>
                <w:rFonts w:ascii="Verdana" w:hAnsi="Verdana"/>
                <w:sz w:val="20"/>
                <w:szCs w:val="20"/>
              </w:rPr>
            </w:pPr>
          </w:p>
        </w:tc>
        <w:tc>
          <w:tcPr>
            <w:tcW w:w="4985" w:type="dxa"/>
            <w:tcPrChange w:id="673" w:author="OLTRE" w:date="2024-07-08T13:11:00Z">
              <w:tcPr>
                <w:tcW w:w="4985" w:type="dxa"/>
                <w:gridSpan w:val="2"/>
              </w:tcPr>
            </w:tcPrChange>
          </w:tcPr>
          <w:p w14:paraId="3833ED3C" w14:textId="67A28EA9" w:rsidR="000F1DA0" w:rsidRPr="00774A9A" w:rsidRDefault="000F1DA0" w:rsidP="000F1DA0">
            <w:pPr>
              <w:pStyle w:val="ListParagraph"/>
              <w:numPr>
                <w:ilvl w:val="0"/>
                <w:numId w:val="90"/>
              </w:numPr>
              <w:spacing w:after="120"/>
              <w:ind w:hanging="395"/>
              <w:jc w:val="both"/>
              <w:rPr>
                <w:rFonts w:ascii="Verdana" w:hAnsi="Verdana"/>
                <w:color w:val="000000" w:themeColor="text1"/>
                <w:sz w:val="20"/>
                <w:szCs w:val="20"/>
              </w:rPr>
            </w:pPr>
            <w:r w:rsidRPr="00774A9A">
              <w:rPr>
                <w:rFonts w:ascii="Verdana" w:hAnsi="Verdana"/>
                <w:color w:val="000000" w:themeColor="text1"/>
                <w:sz w:val="20"/>
                <w:szCs w:val="20"/>
              </w:rPr>
              <w:t xml:space="preserve">dalam hal pemberitahuan dikirimkan melalui e-mail dengan laporan konfirmasi yang dikembalikan yang menyatakan bahwa penerima </w:t>
            </w:r>
            <w:r w:rsidRPr="00774A9A">
              <w:rPr>
                <w:rFonts w:ascii="Verdana" w:hAnsi="Verdana"/>
                <w:color w:val="000000" w:themeColor="text1"/>
                <w:sz w:val="20"/>
                <w:szCs w:val="20"/>
              </w:rPr>
              <w:lastRenderedPageBreak/>
              <w:t>menerima email tersebut,  pada hari dikirimkan,</w:t>
            </w:r>
          </w:p>
        </w:tc>
      </w:tr>
      <w:tr w:rsidR="000F1DA0" w:rsidRPr="00E1614A" w14:paraId="323C74F2" w14:textId="77777777" w:rsidTr="005A3E6C">
        <w:trPr>
          <w:trPrChange w:id="674" w:author="OLTRE" w:date="2024-07-08T13:11:00Z">
            <w:trPr>
              <w:gridBefore w:val="1"/>
            </w:trPr>
          </w:trPrChange>
        </w:trPr>
        <w:tc>
          <w:tcPr>
            <w:tcW w:w="4823" w:type="dxa"/>
            <w:tcPrChange w:id="675" w:author="OLTRE" w:date="2024-07-08T13:11:00Z">
              <w:tcPr>
                <w:tcW w:w="4823" w:type="dxa"/>
                <w:gridSpan w:val="3"/>
              </w:tcPr>
            </w:tcPrChange>
          </w:tcPr>
          <w:p w14:paraId="7D7D65CB" w14:textId="167F4F9A" w:rsidR="000F1DA0" w:rsidRPr="00774A9A" w:rsidRDefault="000F1DA0" w:rsidP="000F1DA0">
            <w:pPr>
              <w:spacing w:after="120"/>
              <w:ind w:left="744"/>
              <w:jc w:val="both"/>
              <w:rPr>
                <w:rFonts w:ascii="Verdana" w:hAnsi="Verdana"/>
                <w:sz w:val="20"/>
              </w:rPr>
            </w:pPr>
            <w:r w:rsidRPr="00E1614A">
              <w:rPr>
                <w:rFonts w:ascii="Verdana" w:hAnsi="Verdana"/>
                <w:sz w:val="20"/>
                <w:szCs w:val="20"/>
              </w:rPr>
              <w:lastRenderedPageBreak/>
              <w:t>provided that, a notice given in accordance with the above but received on a day which is not a Business Day or received after normal business hours at the place of the recipient shall be deemed to have been received on the next Business Day, provided further that, a notice changing the address of a Party shall be effective only upon actual receipt.</w:t>
            </w:r>
          </w:p>
        </w:tc>
        <w:tc>
          <w:tcPr>
            <w:tcW w:w="257" w:type="dxa"/>
            <w:tcPrChange w:id="676" w:author="OLTRE" w:date="2024-07-08T13:11:00Z">
              <w:tcPr>
                <w:tcW w:w="257" w:type="dxa"/>
              </w:tcPr>
            </w:tcPrChange>
          </w:tcPr>
          <w:p w14:paraId="4EB71B4D" w14:textId="77777777" w:rsidR="000F1DA0" w:rsidRPr="00774A9A" w:rsidRDefault="000F1DA0" w:rsidP="000F1DA0">
            <w:pPr>
              <w:spacing w:after="120"/>
              <w:rPr>
                <w:rFonts w:ascii="Verdana" w:hAnsi="Verdana"/>
                <w:sz w:val="20"/>
              </w:rPr>
            </w:pPr>
          </w:p>
        </w:tc>
        <w:tc>
          <w:tcPr>
            <w:tcW w:w="4985" w:type="dxa"/>
            <w:tcPrChange w:id="677" w:author="OLTRE" w:date="2024-07-08T13:11:00Z">
              <w:tcPr>
                <w:tcW w:w="4985" w:type="dxa"/>
                <w:gridSpan w:val="2"/>
              </w:tcPr>
            </w:tcPrChange>
          </w:tcPr>
          <w:p w14:paraId="77EEAFAD" w14:textId="77777777" w:rsidR="000F1DA0" w:rsidRDefault="000F1DA0" w:rsidP="000F1DA0">
            <w:pPr>
              <w:ind w:left="685"/>
              <w:contextualSpacing/>
              <w:jc w:val="both"/>
              <w:rPr>
                <w:ins w:id="678" w:author="OLTRE" w:date="2024-07-08T13:11:00Z"/>
                <w:rFonts w:ascii="Verdana" w:hAnsi="Verdana"/>
                <w:color w:val="000000" w:themeColor="text1"/>
                <w:sz w:val="20"/>
                <w:szCs w:val="20"/>
              </w:rPr>
            </w:pPr>
            <w:r w:rsidRPr="00774A9A">
              <w:rPr>
                <w:rFonts w:ascii="Verdana" w:hAnsi="Verdana"/>
                <w:color w:val="000000" w:themeColor="text1"/>
                <w:sz w:val="20"/>
                <w:szCs w:val="20"/>
              </w:rPr>
              <w:t>dengan ketentuan bahwa pemberitahuan yang diberikan sesuai dengan ketentuan di atas tetapi diterima pada hari yang bukan Hari Kerja atau diterima setelah jam kerja biasa di tempat penerima, akan dianggap telah diterima pada Hari Kerja berikutnya, dengan ketentuan lebih lanjut bahwa, pemberitahuan perubahan alamat suatu Pihak akan berlaku hanya setelah diterima secara nyata.</w:t>
            </w:r>
          </w:p>
          <w:p w14:paraId="619F2ADE" w14:textId="5A8E3EF7" w:rsidR="00B93BDC" w:rsidRPr="00774A9A" w:rsidRDefault="00B93BDC" w:rsidP="000F1DA0">
            <w:pPr>
              <w:ind w:left="685"/>
              <w:contextualSpacing/>
              <w:jc w:val="both"/>
              <w:rPr>
                <w:rFonts w:ascii="Verdana" w:hAnsi="Verdana"/>
                <w:color w:val="000000" w:themeColor="text1"/>
                <w:sz w:val="20"/>
                <w:szCs w:val="20"/>
              </w:rPr>
            </w:pPr>
          </w:p>
        </w:tc>
      </w:tr>
      <w:tr w:rsidR="000F1DA0" w:rsidRPr="00E1614A" w14:paraId="56F6E53D" w14:textId="77777777" w:rsidTr="005A3E6C">
        <w:trPr>
          <w:trPrChange w:id="679" w:author="OLTRE" w:date="2024-07-08T13:11:00Z">
            <w:trPr>
              <w:gridBefore w:val="1"/>
            </w:trPr>
          </w:trPrChange>
        </w:trPr>
        <w:tc>
          <w:tcPr>
            <w:tcW w:w="4823" w:type="dxa"/>
            <w:tcPrChange w:id="680" w:author="OLTRE" w:date="2024-07-08T13:11:00Z">
              <w:tcPr>
                <w:tcW w:w="4823" w:type="dxa"/>
                <w:gridSpan w:val="3"/>
              </w:tcPr>
            </w:tcPrChange>
          </w:tcPr>
          <w:p w14:paraId="4FA04FD1" w14:textId="77777777" w:rsidR="000F1DA0" w:rsidRPr="00774A9A" w:rsidRDefault="000F1DA0" w:rsidP="000F1DA0">
            <w:pPr>
              <w:pStyle w:val="ListParagraph"/>
              <w:numPr>
                <w:ilvl w:val="1"/>
                <w:numId w:val="6"/>
              </w:numPr>
              <w:spacing w:after="120"/>
              <w:ind w:left="465" w:hanging="465"/>
              <w:contextualSpacing w:val="0"/>
              <w:jc w:val="both"/>
              <w:rPr>
                <w:rFonts w:ascii="Verdana" w:hAnsi="Verdana"/>
                <w:sz w:val="20"/>
              </w:rPr>
            </w:pPr>
            <w:r w:rsidRPr="00E1614A">
              <w:rPr>
                <w:rFonts w:ascii="Verdana" w:hAnsi="Verdana" w:cs="Verdana"/>
                <w:sz w:val="20"/>
                <w:szCs w:val="20"/>
              </w:rPr>
              <w:t>Entire Agreement</w:t>
            </w:r>
          </w:p>
        </w:tc>
        <w:tc>
          <w:tcPr>
            <w:tcW w:w="257" w:type="dxa"/>
            <w:tcPrChange w:id="681" w:author="OLTRE" w:date="2024-07-08T13:11:00Z">
              <w:tcPr>
                <w:tcW w:w="257" w:type="dxa"/>
              </w:tcPr>
            </w:tcPrChange>
          </w:tcPr>
          <w:p w14:paraId="5422E967" w14:textId="77777777" w:rsidR="000F1DA0" w:rsidRPr="00774A9A" w:rsidRDefault="000F1DA0" w:rsidP="000F1DA0">
            <w:pPr>
              <w:spacing w:after="120"/>
              <w:rPr>
                <w:rFonts w:ascii="Verdana" w:hAnsi="Verdana"/>
                <w:sz w:val="20"/>
              </w:rPr>
            </w:pPr>
          </w:p>
        </w:tc>
        <w:tc>
          <w:tcPr>
            <w:tcW w:w="4985" w:type="dxa"/>
            <w:tcPrChange w:id="682" w:author="OLTRE" w:date="2024-07-08T13:11:00Z">
              <w:tcPr>
                <w:tcW w:w="4985" w:type="dxa"/>
                <w:gridSpan w:val="2"/>
              </w:tcPr>
            </w:tcPrChange>
          </w:tcPr>
          <w:p w14:paraId="5A610482" w14:textId="77777777" w:rsidR="000F1DA0" w:rsidRPr="00774A9A" w:rsidRDefault="000F1DA0" w:rsidP="000F1DA0">
            <w:pPr>
              <w:pStyle w:val="ListParagraph"/>
              <w:numPr>
                <w:ilvl w:val="1"/>
                <w:numId w:val="87"/>
              </w:numPr>
              <w:spacing w:after="120"/>
              <w:ind w:left="685" w:hanging="709"/>
              <w:contextualSpacing w:val="0"/>
              <w:jc w:val="both"/>
              <w:rPr>
                <w:rFonts w:ascii="Verdana" w:hAnsi="Verdana"/>
                <w:sz w:val="20"/>
              </w:rPr>
            </w:pPr>
            <w:r w:rsidRPr="007F4951">
              <w:rPr>
                <w:rFonts w:ascii="Verdana" w:hAnsi="Verdana"/>
                <w:sz w:val="20"/>
              </w:rPr>
              <w:t>Keseluruhan Perjanjian</w:t>
            </w:r>
          </w:p>
        </w:tc>
      </w:tr>
      <w:tr w:rsidR="000F1DA0" w:rsidRPr="00E1614A" w14:paraId="69909F51" w14:textId="77777777" w:rsidTr="005A3E6C">
        <w:trPr>
          <w:trPrChange w:id="683" w:author="OLTRE" w:date="2024-07-08T13:11:00Z">
            <w:trPr>
              <w:gridBefore w:val="1"/>
            </w:trPr>
          </w:trPrChange>
        </w:trPr>
        <w:tc>
          <w:tcPr>
            <w:tcW w:w="4823" w:type="dxa"/>
            <w:tcPrChange w:id="684" w:author="OLTRE" w:date="2024-07-08T13:11:00Z">
              <w:tcPr>
                <w:tcW w:w="4823" w:type="dxa"/>
                <w:gridSpan w:val="3"/>
              </w:tcPr>
            </w:tcPrChange>
          </w:tcPr>
          <w:p w14:paraId="58C53238" w14:textId="4BF753E1" w:rsidR="000F1DA0" w:rsidRPr="00774A9A" w:rsidRDefault="000F1DA0" w:rsidP="000F1DA0">
            <w:pPr>
              <w:spacing w:after="120"/>
              <w:ind w:left="744"/>
              <w:jc w:val="both"/>
              <w:rPr>
                <w:rFonts w:ascii="Verdana" w:hAnsi="Verdana"/>
                <w:sz w:val="20"/>
              </w:rPr>
            </w:pPr>
            <w:r w:rsidRPr="00E1614A">
              <w:rPr>
                <w:rFonts w:ascii="Verdana" w:hAnsi="Verdana" w:cs="Verdana"/>
                <w:sz w:val="20"/>
                <w:szCs w:val="20"/>
              </w:rPr>
              <w:t xml:space="preserve">The </w:t>
            </w:r>
            <w:r w:rsidRPr="00774A9A">
              <w:rPr>
                <w:rFonts w:ascii="Verdana" w:hAnsi="Verdana"/>
                <w:sz w:val="20"/>
              </w:rPr>
              <w:t>Agreement</w:t>
            </w:r>
            <w:r w:rsidRPr="00E1614A">
              <w:rPr>
                <w:rFonts w:ascii="Verdana" w:hAnsi="Verdana" w:cs="Verdana"/>
                <w:sz w:val="20"/>
                <w:szCs w:val="20"/>
              </w:rPr>
              <w:t xml:space="preserve"> shall constitute the entire agreement of the </w:t>
            </w:r>
            <w:r w:rsidRPr="00774A9A">
              <w:rPr>
                <w:rFonts w:ascii="Verdana" w:hAnsi="Verdana"/>
                <w:sz w:val="20"/>
              </w:rPr>
              <w:t>Parties</w:t>
            </w:r>
            <w:r w:rsidRPr="00E1614A">
              <w:rPr>
                <w:rFonts w:ascii="Verdana" w:hAnsi="Verdana" w:cs="Verdana"/>
                <w:sz w:val="20"/>
                <w:szCs w:val="20"/>
              </w:rPr>
              <w:t xml:space="preserve"> hereto with respect to the subject </w:t>
            </w:r>
            <w:r w:rsidRPr="00774A9A">
              <w:rPr>
                <w:rFonts w:ascii="Verdana" w:hAnsi="Verdana"/>
                <w:sz w:val="20"/>
              </w:rPr>
              <w:t>matter</w:t>
            </w:r>
            <w:r w:rsidRPr="00E1614A">
              <w:rPr>
                <w:rFonts w:ascii="Verdana" w:hAnsi="Verdana" w:cs="Verdana"/>
                <w:sz w:val="20"/>
                <w:szCs w:val="20"/>
              </w:rPr>
              <w:t xml:space="preserve"> hereof and supersede any prior expressions of intent or understanding with respect to foregoing subject matter, except if it is stated otherwise in this Agreement.</w:t>
            </w:r>
            <w:r w:rsidRPr="00E1614A" w:rsidDel="006150AA">
              <w:rPr>
                <w:rFonts w:ascii="Verdana" w:hAnsi="Verdana" w:cs="Verdana"/>
                <w:sz w:val="20"/>
                <w:szCs w:val="20"/>
              </w:rPr>
              <w:t xml:space="preserve"> </w:t>
            </w:r>
          </w:p>
        </w:tc>
        <w:tc>
          <w:tcPr>
            <w:tcW w:w="257" w:type="dxa"/>
            <w:tcPrChange w:id="685" w:author="OLTRE" w:date="2024-07-08T13:11:00Z">
              <w:tcPr>
                <w:tcW w:w="257" w:type="dxa"/>
              </w:tcPr>
            </w:tcPrChange>
          </w:tcPr>
          <w:p w14:paraId="20247F1D" w14:textId="77777777" w:rsidR="000F1DA0" w:rsidRPr="00774A9A" w:rsidRDefault="000F1DA0" w:rsidP="000F1DA0">
            <w:pPr>
              <w:spacing w:after="120"/>
              <w:rPr>
                <w:rFonts w:ascii="Verdana" w:hAnsi="Verdana"/>
                <w:sz w:val="20"/>
              </w:rPr>
            </w:pPr>
          </w:p>
        </w:tc>
        <w:tc>
          <w:tcPr>
            <w:tcW w:w="4985" w:type="dxa"/>
            <w:tcPrChange w:id="686" w:author="OLTRE" w:date="2024-07-08T13:11:00Z">
              <w:tcPr>
                <w:tcW w:w="4985" w:type="dxa"/>
                <w:gridSpan w:val="2"/>
              </w:tcPr>
            </w:tcPrChange>
          </w:tcPr>
          <w:p w14:paraId="332D3D2C" w14:textId="11E8EEC7" w:rsidR="000F1DA0" w:rsidRPr="00774A9A" w:rsidRDefault="000F1DA0" w:rsidP="000F1DA0">
            <w:pPr>
              <w:spacing w:after="120"/>
              <w:ind w:left="685"/>
              <w:jc w:val="both"/>
              <w:rPr>
                <w:rFonts w:ascii="Verdana" w:hAnsi="Verdana"/>
                <w:bCs/>
                <w:sz w:val="20"/>
              </w:rPr>
            </w:pPr>
            <w:r w:rsidRPr="00774A9A">
              <w:rPr>
                <w:rFonts w:ascii="Verdana" w:hAnsi="Verdana"/>
                <w:bCs/>
                <w:sz w:val="20"/>
              </w:rPr>
              <w:t>Perjanjian</w:t>
            </w:r>
            <w:r w:rsidRPr="00A7643D">
              <w:rPr>
                <w:rFonts w:ascii="Verdana" w:hAnsi="Verdana"/>
                <w:bCs/>
                <w:sz w:val="20"/>
              </w:rPr>
              <w:t xml:space="preserve"> ini merupakan keseluruhan perjanjian  </w:t>
            </w:r>
            <w:r w:rsidRPr="00774A9A">
              <w:rPr>
                <w:rFonts w:ascii="Verdana" w:hAnsi="Verdana"/>
                <w:bCs/>
                <w:sz w:val="20"/>
              </w:rPr>
              <w:t>Para Pihak</w:t>
            </w:r>
            <w:r w:rsidRPr="00A7643D">
              <w:rPr>
                <w:rFonts w:ascii="Verdana" w:hAnsi="Verdana"/>
                <w:bCs/>
                <w:sz w:val="20"/>
              </w:rPr>
              <w:t xml:space="preserve"> mengenai pokok permasalahan di sini dan menggantikan semua </w:t>
            </w:r>
            <w:r>
              <w:rPr>
                <w:rFonts w:ascii="Verdana" w:hAnsi="Verdana"/>
                <w:bCs/>
                <w:sz w:val="20"/>
              </w:rPr>
              <w:t>pernyataan penawaran</w:t>
            </w:r>
            <w:r w:rsidRPr="00A7643D">
              <w:rPr>
                <w:rFonts w:ascii="Verdana" w:hAnsi="Verdana"/>
                <w:bCs/>
                <w:sz w:val="20"/>
              </w:rPr>
              <w:t>,</w:t>
            </w:r>
            <w:r>
              <w:rPr>
                <w:rFonts w:ascii="Verdana" w:hAnsi="Verdana"/>
                <w:bCs/>
                <w:sz w:val="20"/>
              </w:rPr>
              <w:t xml:space="preserve"> pemahaman</w:t>
            </w:r>
            <w:r w:rsidRPr="00A7643D">
              <w:rPr>
                <w:rFonts w:ascii="Verdana" w:hAnsi="Verdana"/>
                <w:bCs/>
                <w:sz w:val="20"/>
              </w:rPr>
              <w:t xml:space="preserve"> </w:t>
            </w:r>
            <w:r>
              <w:rPr>
                <w:rFonts w:ascii="Verdana" w:hAnsi="Verdana"/>
                <w:bCs/>
                <w:sz w:val="20"/>
              </w:rPr>
              <w:t>sehbungan dengan</w:t>
            </w:r>
            <w:r w:rsidRPr="00A7643D">
              <w:rPr>
                <w:rFonts w:ascii="Verdana" w:hAnsi="Verdana"/>
                <w:bCs/>
                <w:sz w:val="20"/>
              </w:rPr>
              <w:t xml:space="preserve"> pokok permasalahan yang </w:t>
            </w:r>
            <w:r>
              <w:rPr>
                <w:rFonts w:ascii="Verdana" w:hAnsi="Verdana"/>
                <w:bCs/>
                <w:sz w:val="20"/>
              </w:rPr>
              <w:t>disebutkan sebelumnya di atas, kecuali dinyatakan lain dalam Perjanjian ini</w:t>
            </w:r>
            <w:r w:rsidRPr="00A7643D">
              <w:rPr>
                <w:rFonts w:ascii="Verdana" w:hAnsi="Verdana"/>
                <w:bCs/>
                <w:sz w:val="20"/>
              </w:rPr>
              <w:t>.</w:t>
            </w:r>
          </w:p>
        </w:tc>
      </w:tr>
      <w:tr w:rsidR="000F1DA0" w:rsidRPr="00E1614A" w14:paraId="1742F40C" w14:textId="77777777" w:rsidTr="005A3E6C">
        <w:trPr>
          <w:trPrChange w:id="687" w:author="OLTRE" w:date="2024-07-08T13:11:00Z">
            <w:trPr>
              <w:gridBefore w:val="1"/>
            </w:trPr>
          </w:trPrChange>
        </w:trPr>
        <w:tc>
          <w:tcPr>
            <w:tcW w:w="4823" w:type="dxa"/>
            <w:tcPrChange w:id="688" w:author="OLTRE" w:date="2024-07-08T13:11:00Z">
              <w:tcPr>
                <w:tcW w:w="4823" w:type="dxa"/>
                <w:gridSpan w:val="3"/>
              </w:tcPr>
            </w:tcPrChange>
          </w:tcPr>
          <w:p w14:paraId="6C3CDA90" w14:textId="77777777" w:rsidR="000F1DA0" w:rsidRPr="00774A9A" w:rsidRDefault="000F1DA0" w:rsidP="000F1DA0">
            <w:pPr>
              <w:pStyle w:val="ListParagraph"/>
              <w:numPr>
                <w:ilvl w:val="1"/>
                <w:numId w:val="6"/>
              </w:numPr>
              <w:spacing w:after="120"/>
              <w:ind w:left="465" w:hanging="465"/>
              <w:contextualSpacing w:val="0"/>
              <w:jc w:val="both"/>
              <w:rPr>
                <w:rFonts w:ascii="Verdana" w:hAnsi="Verdana"/>
                <w:sz w:val="20"/>
              </w:rPr>
            </w:pPr>
            <w:r w:rsidRPr="00E1614A">
              <w:rPr>
                <w:rFonts w:ascii="Verdana" w:hAnsi="Verdana" w:cs="Verdana"/>
                <w:sz w:val="20"/>
                <w:szCs w:val="20"/>
              </w:rPr>
              <w:t>Assignment</w:t>
            </w:r>
          </w:p>
        </w:tc>
        <w:tc>
          <w:tcPr>
            <w:tcW w:w="257" w:type="dxa"/>
            <w:tcPrChange w:id="689" w:author="OLTRE" w:date="2024-07-08T13:11:00Z">
              <w:tcPr>
                <w:tcW w:w="257" w:type="dxa"/>
              </w:tcPr>
            </w:tcPrChange>
          </w:tcPr>
          <w:p w14:paraId="7599B4FB" w14:textId="77777777" w:rsidR="000F1DA0" w:rsidRPr="00774A9A" w:rsidRDefault="000F1DA0" w:rsidP="000F1DA0">
            <w:pPr>
              <w:spacing w:after="120"/>
              <w:rPr>
                <w:rFonts w:ascii="Verdana" w:hAnsi="Verdana"/>
                <w:sz w:val="20"/>
              </w:rPr>
            </w:pPr>
          </w:p>
        </w:tc>
        <w:tc>
          <w:tcPr>
            <w:tcW w:w="4985" w:type="dxa"/>
            <w:tcPrChange w:id="690" w:author="OLTRE" w:date="2024-07-08T13:11:00Z">
              <w:tcPr>
                <w:tcW w:w="4985" w:type="dxa"/>
                <w:gridSpan w:val="2"/>
              </w:tcPr>
            </w:tcPrChange>
          </w:tcPr>
          <w:p w14:paraId="24C0E5F7" w14:textId="77777777" w:rsidR="000F1DA0" w:rsidRPr="00774A9A" w:rsidRDefault="000F1DA0" w:rsidP="000F1DA0">
            <w:pPr>
              <w:pStyle w:val="ListParagraph"/>
              <w:numPr>
                <w:ilvl w:val="1"/>
                <w:numId w:val="87"/>
              </w:numPr>
              <w:spacing w:after="120"/>
              <w:ind w:left="685" w:hanging="709"/>
              <w:contextualSpacing w:val="0"/>
              <w:jc w:val="both"/>
              <w:rPr>
                <w:rFonts w:ascii="Verdana" w:hAnsi="Verdana"/>
                <w:bCs/>
                <w:sz w:val="20"/>
              </w:rPr>
            </w:pPr>
            <w:r w:rsidRPr="00A7643D">
              <w:rPr>
                <w:rFonts w:ascii="Verdana" w:hAnsi="Verdana"/>
                <w:bCs/>
                <w:sz w:val="20"/>
              </w:rPr>
              <w:t>Pengalihan</w:t>
            </w:r>
          </w:p>
        </w:tc>
      </w:tr>
      <w:tr w:rsidR="000F1DA0" w:rsidRPr="00E1614A" w14:paraId="6F3D8F2D" w14:textId="77777777" w:rsidTr="005A3E6C">
        <w:trPr>
          <w:trPrChange w:id="691" w:author="OLTRE" w:date="2024-07-08T13:11:00Z">
            <w:trPr>
              <w:gridBefore w:val="1"/>
            </w:trPr>
          </w:trPrChange>
        </w:trPr>
        <w:tc>
          <w:tcPr>
            <w:tcW w:w="4823" w:type="dxa"/>
            <w:tcPrChange w:id="692" w:author="OLTRE" w:date="2024-07-08T13:11:00Z">
              <w:tcPr>
                <w:tcW w:w="4823" w:type="dxa"/>
                <w:gridSpan w:val="3"/>
              </w:tcPr>
            </w:tcPrChange>
          </w:tcPr>
          <w:p w14:paraId="56CC5A36" w14:textId="2972C2CE" w:rsidR="000F1DA0" w:rsidRPr="00774A9A" w:rsidRDefault="000F1DA0" w:rsidP="000F1DA0">
            <w:pPr>
              <w:spacing w:after="120"/>
              <w:ind w:left="744"/>
              <w:jc w:val="both"/>
              <w:rPr>
                <w:rFonts w:ascii="Verdana" w:hAnsi="Verdana"/>
                <w:sz w:val="20"/>
              </w:rPr>
            </w:pPr>
            <w:r w:rsidRPr="00E1614A">
              <w:rPr>
                <w:rFonts w:ascii="Verdana" w:hAnsi="Verdana" w:cs="Verdana"/>
                <w:sz w:val="20"/>
                <w:szCs w:val="20"/>
              </w:rPr>
              <w:t xml:space="preserve">No </w:t>
            </w:r>
            <w:r w:rsidRPr="00774A9A">
              <w:rPr>
                <w:rFonts w:ascii="Verdana" w:hAnsi="Verdana"/>
                <w:sz w:val="20"/>
              </w:rPr>
              <w:t>Party</w:t>
            </w:r>
            <w:r w:rsidRPr="00563CB9">
              <w:rPr>
                <w:rFonts w:ascii="Verdana" w:hAnsi="Verdana" w:cs="Verdana"/>
                <w:sz w:val="20"/>
                <w:szCs w:val="20"/>
              </w:rPr>
              <w:t xml:space="preserve"> may, directly or indirectly, transfer, assign or delegate the rights or obligations under this </w:t>
            </w:r>
            <w:r w:rsidRPr="00774A9A">
              <w:rPr>
                <w:rFonts w:ascii="Verdana" w:hAnsi="Verdana"/>
                <w:sz w:val="20"/>
              </w:rPr>
              <w:t>Agreement</w:t>
            </w:r>
            <w:r w:rsidRPr="00563CB9">
              <w:rPr>
                <w:rFonts w:ascii="Verdana" w:hAnsi="Verdana" w:cs="Verdana"/>
                <w:sz w:val="20"/>
                <w:szCs w:val="20"/>
              </w:rPr>
              <w:t xml:space="preserve">, in whole or in part, without the prior written consent of the other </w:t>
            </w:r>
            <w:r w:rsidRPr="00774A9A">
              <w:rPr>
                <w:rFonts w:ascii="Verdana" w:hAnsi="Verdana"/>
                <w:sz w:val="20"/>
              </w:rPr>
              <w:t>Party</w:t>
            </w:r>
            <w:r w:rsidRPr="00563CB9">
              <w:rPr>
                <w:rFonts w:ascii="Verdana" w:hAnsi="Verdana" w:cs="Verdana"/>
                <w:sz w:val="20"/>
                <w:szCs w:val="20"/>
              </w:rPr>
              <w:t xml:space="preserve"> except that the</w:t>
            </w:r>
            <w:r w:rsidRPr="00774A9A">
              <w:rPr>
                <w:rFonts w:ascii="Verdana" w:hAnsi="Verdana"/>
                <w:sz w:val="20"/>
              </w:rPr>
              <w:t xml:space="preserve"> Purchaser</w:t>
            </w:r>
            <w:r w:rsidRPr="00563CB9">
              <w:rPr>
                <w:rFonts w:ascii="Verdana" w:hAnsi="Verdana" w:cs="Verdana"/>
                <w:sz w:val="20"/>
                <w:szCs w:val="20"/>
              </w:rPr>
              <w:t xml:space="preserve"> shall be authori</w:t>
            </w:r>
            <w:r>
              <w:rPr>
                <w:rFonts w:ascii="Verdana" w:hAnsi="Verdana" w:cs="Verdana"/>
                <w:sz w:val="20"/>
                <w:szCs w:val="20"/>
              </w:rPr>
              <w:t>z</w:t>
            </w:r>
            <w:r w:rsidRPr="00563CB9">
              <w:rPr>
                <w:rFonts w:ascii="Verdana" w:hAnsi="Verdana" w:cs="Verdana"/>
                <w:sz w:val="20"/>
                <w:szCs w:val="20"/>
              </w:rPr>
              <w:t xml:space="preserve">ed to transfer or assign this </w:t>
            </w:r>
            <w:r w:rsidRPr="00774A9A">
              <w:rPr>
                <w:rFonts w:ascii="Verdana" w:hAnsi="Verdana"/>
                <w:sz w:val="20"/>
              </w:rPr>
              <w:t>Agreement</w:t>
            </w:r>
            <w:r w:rsidRPr="00563CB9">
              <w:rPr>
                <w:rFonts w:ascii="Verdana" w:hAnsi="Verdana" w:cs="Verdana"/>
                <w:sz w:val="20"/>
                <w:szCs w:val="20"/>
              </w:rPr>
              <w:t xml:space="preserve"> and/or its rights or obligations under this </w:t>
            </w:r>
            <w:r w:rsidRPr="00774A9A">
              <w:rPr>
                <w:rFonts w:ascii="Verdana" w:hAnsi="Verdana"/>
                <w:sz w:val="20"/>
              </w:rPr>
              <w:t>Agreement</w:t>
            </w:r>
            <w:r w:rsidRPr="00563CB9">
              <w:rPr>
                <w:rFonts w:ascii="Verdana" w:hAnsi="Verdana" w:cs="Verdana"/>
                <w:sz w:val="20"/>
                <w:szCs w:val="20"/>
              </w:rPr>
              <w:t xml:space="preserve"> in whole or in part to any Affiliate or its assignee by notifying the Seller thereof. In such event, the </w:t>
            </w:r>
            <w:r w:rsidRPr="00774A9A">
              <w:rPr>
                <w:rFonts w:ascii="Verdana" w:hAnsi="Verdana"/>
                <w:sz w:val="20"/>
              </w:rPr>
              <w:t>Purchaser</w:t>
            </w:r>
            <w:r w:rsidRPr="00563CB9">
              <w:rPr>
                <w:rFonts w:ascii="Verdana" w:hAnsi="Verdana" w:cs="Verdana"/>
                <w:sz w:val="20"/>
                <w:szCs w:val="20"/>
              </w:rPr>
              <w:t xml:space="preserve"> shall guarantee for the legal and financial capacity of the Affiliate becoming a </w:t>
            </w:r>
            <w:r w:rsidRPr="00774A9A">
              <w:rPr>
                <w:rFonts w:ascii="Verdana" w:hAnsi="Verdana"/>
                <w:sz w:val="20"/>
              </w:rPr>
              <w:t>Party</w:t>
            </w:r>
            <w:r w:rsidRPr="00563CB9">
              <w:rPr>
                <w:rFonts w:ascii="Verdana" w:hAnsi="Verdana" w:cs="Verdana"/>
                <w:sz w:val="20"/>
                <w:szCs w:val="20"/>
              </w:rPr>
              <w:t xml:space="preserve"> in relation to the obligations of this </w:t>
            </w:r>
            <w:r w:rsidRPr="00774A9A">
              <w:rPr>
                <w:rFonts w:ascii="Verdana" w:hAnsi="Verdana"/>
                <w:sz w:val="20"/>
              </w:rPr>
              <w:t>Agreement.</w:t>
            </w:r>
          </w:p>
        </w:tc>
        <w:tc>
          <w:tcPr>
            <w:tcW w:w="257" w:type="dxa"/>
            <w:tcPrChange w:id="693" w:author="OLTRE" w:date="2024-07-08T13:11:00Z">
              <w:tcPr>
                <w:tcW w:w="257" w:type="dxa"/>
              </w:tcPr>
            </w:tcPrChange>
          </w:tcPr>
          <w:p w14:paraId="78ADACBF" w14:textId="77777777" w:rsidR="000F1DA0" w:rsidRPr="00774A9A" w:rsidRDefault="000F1DA0" w:rsidP="000F1DA0">
            <w:pPr>
              <w:spacing w:after="120"/>
              <w:rPr>
                <w:rFonts w:ascii="Verdana" w:hAnsi="Verdana"/>
                <w:sz w:val="20"/>
              </w:rPr>
            </w:pPr>
          </w:p>
        </w:tc>
        <w:tc>
          <w:tcPr>
            <w:tcW w:w="4985" w:type="dxa"/>
            <w:tcPrChange w:id="694" w:author="OLTRE" w:date="2024-07-08T13:11:00Z">
              <w:tcPr>
                <w:tcW w:w="4985" w:type="dxa"/>
                <w:gridSpan w:val="2"/>
              </w:tcPr>
            </w:tcPrChange>
          </w:tcPr>
          <w:p w14:paraId="39C90124" w14:textId="76AD6B0C" w:rsidR="000F1DA0" w:rsidRPr="00774A9A" w:rsidRDefault="000F1DA0" w:rsidP="000F1DA0">
            <w:pPr>
              <w:spacing w:after="120"/>
              <w:ind w:left="685"/>
              <w:jc w:val="both"/>
              <w:rPr>
                <w:rFonts w:ascii="Verdana" w:hAnsi="Verdana"/>
                <w:bCs/>
                <w:sz w:val="20"/>
              </w:rPr>
            </w:pPr>
            <w:r w:rsidRPr="00A7643D">
              <w:rPr>
                <w:rFonts w:ascii="Verdana" w:hAnsi="Verdana"/>
                <w:bCs/>
                <w:sz w:val="20"/>
              </w:rPr>
              <w:t xml:space="preserve">Tidak satu pun </w:t>
            </w:r>
            <w:r w:rsidRPr="00774A9A">
              <w:rPr>
                <w:rFonts w:ascii="Verdana" w:hAnsi="Verdana"/>
                <w:bCs/>
                <w:sz w:val="20"/>
              </w:rPr>
              <w:t>Pihak</w:t>
            </w:r>
            <w:r w:rsidRPr="00A7643D">
              <w:rPr>
                <w:rFonts w:ascii="Verdana" w:hAnsi="Verdana"/>
                <w:bCs/>
                <w:sz w:val="20"/>
              </w:rPr>
              <w:t xml:space="preserve"> boleh, langsung atau tidak langsung memindahkan, mengalihkan atau melimpahkan hak atau kewajiban menurut </w:t>
            </w:r>
            <w:r w:rsidRPr="00774A9A">
              <w:rPr>
                <w:rFonts w:ascii="Verdana" w:hAnsi="Verdana"/>
                <w:bCs/>
                <w:sz w:val="20"/>
              </w:rPr>
              <w:t>Perjanjian</w:t>
            </w:r>
            <w:r w:rsidRPr="00A7643D">
              <w:rPr>
                <w:rFonts w:ascii="Verdana" w:hAnsi="Verdana"/>
                <w:bCs/>
                <w:sz w:val="20"/>
              </w:rPr>
              <w:t xml:space="preserve"> ini, baik seluruhnya maupun sebagian, tanpa persetujuan tertulis dari Pihak lain kecuali </w:t>
            </w:r>
            <w:r w:rsidRPr="00774A9A">
              <w:rPr>
                <w:rFonts w:ascii="Verdana" w:hAnsi="Verdana"/>
                <w:bCs/>
                <w:sz w:val="20"/>
              </w:rPr>
              <w:t>Pembeli</w:t>
            </w:r>
            <w:r w:rsidRPr="00A7643D">
              <w:rPr>
                <w:rFonts w:ascii="Verdana" w:hAnsi="Verdana"/>
                <w:bCs/>
                <w:sz w:val="20"/>
              </w:rPr>
              <w:t xml:space="preserve"> akan diwakilkan untuk memindahkan atau mengalihkan </w:t>
            </w:r>
            <w:r w:rsidRPr="00774A9A">
              <w:rPr>
                <w:rFonts w:ascii="Verdana" w:hAnsi="Verdana"/>
                <w:bCs/>
                <w:sz w:val="20"/>
              </w:rPr>
              <w:t>Perjanjian</w:t>
            </w:r>
            <w:r w:rsidRPr="00A7643D">
              <w:rPr>
                <w:rFonts w:ascii="Verdana" w:hAnsi="Verdana"/>
                <w:bCs/>
                <w:sz w:val="20"/>
              </w:rPr>
              <w:t xml:space="preserve"> ini dan /atau hak dan kewajiban menurut </w:t>
            </w:r>
            <w:r w:rsidRPr="00774A9A">
              <w:rPr>
                <w:rFonts w:ascii="Verdana" w:hAnsi="Verdana"/>
                <w:bCs/>
                <w:sz w:val="20"/>
              </w:rPr>
              <w:t>Perjanjian</w:t>
            </w:r>
            <w:r w:rsidRPr="00A7643D">
              <w:rPr>
                <w:rFonts w:ascii="Verdana" w:hAnsi="Verdana"/>
                <w:bCs/>
                <w:sz w:val="20"/>
              </w:rPr>
              <w:t xml:space="preserve"> ini baik seluruhnya maupun sebagian kepada </w:t>
            </w:r>
            <w:r>
              <w:rPr>
                <w:rFonts w:ascii="Verdana" w:hAnsi="Verdana"/>
                <w:bCs/>
                <w:sz w:val="20"/>
              </w:rPr>
              <w:t>A</w:t>
            </w:r>
            <w:r w:rsidRPr="00A7643D">
              <w:rPr>
                <w:rFonts w:ascii="Verdana" w:hAnsi="Verdana"/>
                <w:bCs/>
                <w:sz w:val="20"/>
              </w:rPr>
              <w:t>filiasi atau penerima</w:t>
            </w:r>
            <w:r>
              <w:rPr>
                <w:rFonts w:ascii="Verdana" w:hAnsi="Verdana"/>
                <w:bCs/>
                <w:sz w:val="20"/>
              </w:rPr>
              <w:t xml:space="preserve"> pengalihannya</w:t>
            </w:r>
            <w:r w:rsidRPr="00A7643D">
              <w:rPr>
                <w:rFonts w:ascii="Verdana" w:hAnsi="Verdana"/>
                <w:bCs/>
                <w:sz w:val="20"/>
              </w:rPr>
              <w:t xml:space="preserve"> berdasarkan pemberitahuan </w:t>
            </w:r>
            <w:r>
              <w:rPr>
                <w:rFonts w:ascii="Verdana" w:hAnsi="Verdana"/>
                <w:bCs/>
                <w:sz w:val="20"/>
              </w:rPr>
              <w:t xml:space="preserve">kepada Penjual </w:t>
            </w:r>
            <w:r w:rsidRPr="00A7643D">
              <w:rPr>
                <w:rFonts w:ascii="Verdana" w:hAnsi="Verdana"/>
                <w:bCs/>
                <w:sz w:val="20"/>
              </w:rPr>
              <w:t>yang tersebut di sini. Dalam hal tersebut</w:t>
            </w:r>
            <w:r>
              <w:rPr>
                <w:rFonts w:ascii="Verdana" w:hAnsi="Verdana"/>
                <w:bCs/>
                <w:sz w:val="20"/>
              </w:rPr>
              <w:t>,</w:t>
            </w:r>
            <w:r w:rsidRPr="00A7643D">
              <w:rPr>
                <w:rFonts w:ascii="Verdana" w:hAnsi="Verdana"/>
                <w:bCs/>
                <w:sz w:val="20"/>
              </w:rPr>
              <w:t xml:space="preserve"> </w:t>
            </w:r>
            <w:r w:rsidRPr="00774A9A">
              <w:rPr>
                <w:rFonts w:ascii="Verdana" w:hAnsi="Verdana"/>
                <w:bCs/>
                <w:sz w:val="20"/>
              </w:rPr>
              <w:t>Pembeli</w:t>
            </w:r>
            <w:r w:rsidRPr="00A7643D">
              <w:rPr>
                <w:rFonts w:ascii="Verdana" w:hAnsi="Verdana"/>
                <w:bCs/>
                <w:sz w:val="20"/>
              </w:rPr>
              <w:t xml:space="preserve"> menjamin hukum dan kapasitas keuangan dari </w:t>
            </w:r>
            <w:r>
              <w:rPr>
                <w:rFonts w:ascii="Verdana" w:hAnsi="Verdana"/>
                <w:bCs/>
                <w:sz w:val="20"/>
              </w:rPr>
              <w:t>A</w:t>
            </w:r>
            <w:r w:rsidRPr="00A7643D">
              <w:rPr>
                <w:rFonts w:ascii="Verdana" w:hAnsi="Verdana"/>
                <w:bCs/>
                <w:sz w:val="20"/>
              </w:rPr>
              <w:t xml:space="preserve">filiasi menjadi </w:t>
            </w:r>
            <w:r w:rsidRPr="00774A9A">
              <w:rPr>
                <w:rFonts w:ascii="Verdana" w:hAnsi="Verdana"/>
                <w:bCs/>
                <w:sz w:val="20"/>
              </w:rPr>
              <w:t>Pihak</w:t>
            </w:r>
            <w:r w:rsidRPr="00A7643D">
              <w:rPr>
                <w:rFonts w:ascii="Verdana" w:hAnsi="Verdana"/>
                <w:bCs/>
                <w:sz w:val="20"/>
              </w:rPr>
              <w:t xml:space="preserve"> yang berhubungan dengan kewajiban dari </w:t>
            </w:r>
            <w:r w:rsidRPr="00774A9A">
              <w:rPr>
                <w:rFonts w:ascii="Verdana" w:hAnsi="Verdana"/>
                <w:bCs/>
                <w:sz w:val="20"/>
              </w:rPr>
              <w:t>Perjanjian</w:t>
            </w:r>
            <w:r w:rsidRPr="00A7643D">
              <w:rPr>
                <w:rFonts w:ascii="Verdana" w:hAnsi="Verdana"/>
                <w:bCs/>
                <w:sz w:val="20"/>
              </w:rPr>
              <w:t xml:space="preserve"> ini.</w:t>
            </w:r>
          </w:p>
        </w:tc>
      </w:tr>
      <w:tr w:rsidR="000F1DA0" w:rsidRPr="00E1614A" w14:paraId="4F6D21D3" w14:textId="77777777" w:rsidTr="005A3E6C">
        <w:trPr>
          <w:trPrChange w:id="695" w:author="OLTRE" w:date="2024-07-08T13:11:00Z">
            <w:trPr>
              <w:gridBefore w:val="1"/>
            </w:trPr>
          </w:trPrChange>
        </w:trPr>
        <w:tc>
          <w:tcPr>
            <w:tcW w:w="4823" w:type="dxa"/>
            <w:tcPrChange w:id="696" w:author="OLTRE" w:date="2024-07-08T13:11:00Z">
              <w:tcPr>
                <w:tcW w:w="4823" w:type="dxa"/>
                <w:gridSpan w:val="3"/>
              </w:tcPr>
            </w:tcPrChange>
          </w:tcPr>
          <w:p w14:paraId="27AAAE08" w14:textId="75F09EE5" w:rsidR="000F1DA0" w:rsidRPr="00774A9A" w:rsidRDefault="000F1DA0" w:rsidP="000F1DA0">
            <w:pPr>
              <w:pStyle w:val="ListParagraph"/>
              <w:numPr>
                <w:ilvl w:val="1"/>
                <w:numId w:val="6"/>
              </w:numPr>
              <w:spacing w:after="120"/>
              <w:ind w:left="465" w:hanging="465"/>
              <w:contextualSpacing w:val="0"/>
              <w:jc w:val="both"/>
              <w:rPr>
                <w:rFonts w:ascii="Verdana" w:hAnsi="Verdana"/>
                <w:sz w:val="20"/>
              </w:rPr>
            </w:pPr>
            <w:r w:rsidRPr="00E1614A">
              <w:rPr>
                <w:rFonts w:ascii="Verdana" w:hAnsi="Verdana" w:cs="Verdana"/>
                <w:sz w:val="20"/>
                <w:szCs w:val="20"/>
              </w:rPr>
              <w:t xml:space="preserve">Costs and </w:t>
            </w:r>
            <w:r>
              <w:rPr>
                <w:rFonts w:ascii="Verdana" w:hAnsi="Verdana" w:cs="Verdana"/>
                <w:sz w:val="20"/>
                <w:szCs w:val="20"/>
              </w:rPr>
              <w:t>T</w:t>
            </w:r>
            <w:r w:rsidRPr="00E1614A">
              <w:rPr>
                <w:rFonts w:ascii="Verdana" w:hAnsi="Verdana" w:cs="Verdana"/>
                <w:sz w:val="20"/>
                <w:szCs w:val="20"/>
              </w:rPr>
              <w:t>ransfer Taxes</w:t>
            </w:r>
          </w:p>
        </w:tc>
        <w:tc>
          <w:tcPr>
            <w:tcW w:w="257" w:type="dxa"/>
            <w:tcPrChange w:id="697" w:author="OLTRE" w:date="2024-07-08T13:11:00Z">
              <w:tcPr>
                <w:tcW w:w="257" w:type="dxa"/>
              </w:tcPr>
            </w:tcPrChange>
          </w:tcPr>
          <w:p w14:paraId="59E325F9" w14:textId="77777777" w:rsidR="000F1DA0" w:rsidRPr="00774A9A" w:rsidRDefault="000F1DA0" w:rsidP="000F1DA0">
            <w:pPr>
              <w:spacing w:after="120"/>
              <w:rPr>
                <w:rFonts w:ascii="Verdana" w:hAnsi="Verdana"/>
                <w:sz w:val="20"/>
              </w:rPr>
            </w:pPr>
          </w:p>
        </w:tc>
        <w:tc>
          <w:tcPr>
            <w:tcW w:w="4985" w:type="dxa"/>
            <w:tcPrChange w:id="698" w:author="OLTRE" w:date="2024-07-08T13:11:00Z">
              <w:tcPr>
                <w:tcW w:w="4985" w:type="dxa"/>
                <w:gridSpan w:val="2"/>
              </w:tcPr>
            </w:tcPrChange>
          </w:tcPr>
          <w:p w14:paraId="7A349CB7" w14:textId="2A55489B" w:rsidR="000F1DA0" w:rsidRPr="00774A9A" w:rsidRDefault="000F1DA0" w:rsidP="000F1DA0">
            <w:pPr>
              <w:pStyle w:val="ListParagraph"/>
              <w:numPr>
                <w:ilvl w:val="1"/>
                <w:numId w:val="87"/>
              </w:numPr>
              <w:spacing w:after="120"/>
              <w:ind w:left="685" w:hanging="709"/>
              <w:contextualSpacing w:val="0"/>
              <w:jc w:val="both"/>
              <w:rPr>
                <w:rFonts w:ascii="Verdana" w:hAnsi="Verdana"/>
                <w:sz w:val="20"/>
              </w:rPr>
            </w:pPr>
            <w:r w:rsidRPr="007F4951">
              <w:rPr>
                <w:rFonts w:ascii="Verdana" w:hAnsi="Verdana"/>
                <w:sz w:val="20"/>
              </w:rPr>
              <w:t>Biaya dan Pajak Pengalihan</w:t>
            </w:r>
          </w:p>
        </w:tc>
      </w:tr>
      <w:tr w:rsidR="000F1DA0" w:rsidRPr="00E1614A" w14:paraId="5EA6D1CA" w14:textId="77777777" w:rsidTr="005A3E6C">
        <w:trPr>
          <w:trPrChange w:id="699" w:author="OLTRE" w:date="2024-07-08T13:11:00Z">
            <w:trPr>
              <w:gridBefore w:val="1"/>
            </w:trPr>
          </w:trPrChange>
        </w:trPr>
        <w:tc>
          <w:tcPr>
            <w:tcW w:w="4823" w:type="dxa"/>
            <w:tcPrChange w:id="700" w:author="OLTRE" w:date="2024-07-08T13:11:00Z">
              <w:tcPr>
                <w:tcW w:w="4823" w:type="dxa"/>
                <w:gridSpan w:val="3"/>
              </w:tcPr>
            </w:tcPrChange>
          </w:tcPr>
          <w:p w14:paraId="28B7738C" w14:textId="2B0CBAD8" w:rsidR="000F1DA0" w:rsidRPr="00774A9A" w:rsidRDefault="000F1DA0" w:rsidP="000F1DA0">
            <w:pPr>
              <w:pStyle w:val="ListParagraph"/>
              <w:numPr>
                <w:ilvl w:val="2"/>
                <w:numId w:val="92"/>
              </w:numPr>
              <w:spacing w:after="120"/>
              <w:ind w:left="888" w:hanging="861"/>
              <w:contextualSpacing w:val="0"/>
              <w:jc w:val="both"/>
              <w:rPr>
                <w:rFonts w:ascii="Verdana" w:hAnsi="Verdana"/>
                <w:sz w:val="20"/>
              </w:rPr>
            </w:pPr>
            <w:r>
              <w:rPr>
                <w:rFonts w:ascii="Verdana" w:hAnsi="Verdana" w:cs="Verdana"/>
                <w:sz w:val="20"/>
                <w:szCs w:val="20"/>
              </w:rPr>
              <w:t>Subject to Article 3.3.3, e</w:t>
            </w:r>
            <w:r w:rsidRPr="00563CB9">
              <w:rPr>
                <w:rFonts w:ascii="Verdana" w:hAnsi="Verdana" w:cs="Verdana"/>
                <w:sz w:val="20"/>
                <w:szCs w:val="20"/>
              </w:rPr>
              <w:t xml:space="preserve">ach </w:t>
            </w:r>
            <w:r w:rsidRPr="00774A9A">
              <w:rPr>
                <w:rFonts w:ascii="Verdana" w:hAnsi="Verdana"/>
                <w:sz w:val="20"/>
              </w:rPr>
              <w:t>Party</w:t>
            </w:r>
            <w:r w:rsidRPr="00563CB9">
              <w:rPr>
                <w:rFonts w:ascii="Verdana" w:hAnsi="Verdana" w:cs="Verdana"/>
                <w:sz w:val="20"/>
                <w:szCs w:val="20"/>
              </w:rPr>
              <w:t xml:space="preserve"> shall pay its own costs and expenses, including costs of counsel, accountants and other advisors, incurred in connection with or in relation to the negotiation and </w:t>
            </w:r>
            <w:r w:rsidRPr="00563CB9">
              <w:rPr>
                <w:rFonts w:ascii="Verdana" w:hAnsi="Verdana" w:cs="Verdana"/>
                <w:sz w:val="20"/>
                <w:szCs w:val="20"/>
              </w:rPr>
              <w:lastRenderedPageBreak/>
              <w:t xml:space="preserve">execution of this </w:t>
            </w:r>
            <w:r w:rsidRPr="00774A9A">
              <w:rPr>
                <w:rFonts w:ascii="Verdana" w:hAnsi="Verdana"/>
                <w:sz w:val="20"/>
              </w:rPr>
              <w:t>Agreement</w:t>
            </w:r>
            <w:r w:rsidRPr="00563CB9">
              <w:rPr>
                <w:rFonts w:ascii="Verdana" w:hAnsi="Verdana" w:cs="Verdana"/>
                <w:sz w:val="20"/>
                <w:szCs w:val="20"/>
              </w:rPr>
              <w:t xml:space="preserve"> and the transactions contemplated hereby.</w:t>
            </w:r>
          </w:p>
        </w:tc>
        <w:tc>
          <w:tcPr>
            <w:tcW w:w="257" w:type="dxa"/>
            <w:tcPrChange w:id="701" w:author="OLTRE" w:date="2024-07-08T13:11:00Z">
              <w:tcPr>
                <w:tcW w:w="257" w:type="dxa"/>
              </w:tcPr>
            </w:tcPrChange>
          </w:tcPr>
          <w:p w14:paraId="20D877CF" w14:textId="77777777" w:rsidR="000F1DA0" w:rsidRPr="00774A9A" w:rsidRDefault="000F1DA0" w:rsidP="000F1DA0">
            <w:pPr>
              <w:spacing w:after="120"/>
              <w:rPr>
                <w:rFonts w:ascii="Verdana" w:hAnsi="Verdana"/>
                <w:sz w:val="20"/>
              </w:rPr>
            </w:pPr>
          </w:p>
        </w:tc>
        <w:tc>
          <w:tcPr>
            <w:tcW w:w="4985" w:type="dxa"/>
            <w:tcPrChange w:id="702" w:author="OLTRE" w:date="2024-07-08T13:11:00Z">
              <w:tcPr>
                <w:tcW w:w="4985" w:type="dxa"/>
                <w:gridSpan w:val="2"/>
              </w:tcPr>
            </w:tcPrChange>
          </w:tcPr>
          <w:p w14:paraId="2B7911A6" w14:textId="243B0305" w:rsidR="000F1DA0" w:rsidRPr="00774A9A" w:rsidRDefault="000F1DA0" w:rsidP="000F1DA0">
            <w:pPr>
              <w:pStyle w:val="ListParagraph"/>
              <w:numPr>
                <w:ilvl w:val="2"/>
                <w:numId w:val="95"/>
              </w:numPr>
              <w:spacing w:after="120"/>
              <w:ind w:left="685"/>
              <w:contextualSpacing w:val="0"/>
              <w:jc w:val="both"/>
              <w:rPr>
                <w:rFonts w:ascii="Verdana" w:hAnsi="Verdana"/>
                <w:sz w:val="20"/>
              </w:rPr>
            </w:pPr>
            <w:r>
              <w:rPr>
                <w:rFonts w:ascii="Verdana" w:hAnsi="Verdana"/>
                <w:sz w:val="20"/>
              </w:rPr>
              <w:t>Dengan tunduk pada Pasal 3.3.3, m</w:t>
            </w:r>
            <w:r w:rsidRPr="00190CB4">
              <w:rPr>
                <w:rFonts w:ascii="Verdana" w:hAnsi="Verdana"/>
                <w:sz w:val="20"/>
              </w:rPr>
              <w:t xml:space="preserve">asing-masing </w:t>
            </w:r>
            <w:r w:rsidRPr="00774A9A">
              <w:rPr>
                <w:rFonts w:ascii="Verdana" w:hAnsi="Verdana"/>
                <w:sz w:val="20"/>
              </w:rPr>
              <w:t>Pihak</w:t>
            </w:r>
            <w:r w:rsidRPr="00190CB4">
              <w:rPr>
                <w:rFonts w:ascii="Verdana" w:hAnsi="Verdana"/>
                <w:sz w:val="20"/>
              </w:rPr>
              <w:t xml:space="preserve"> wajib membayar biaya sendiri dan beban, termasuk biaya dari penas</w:t>
            </w:r>
            <w:r>
              <w:rPr>
                <w:rFonts w:ascii="Verdana" w:hAnsi="Verdana"/>
                <w:sz w:val="20"/>
              </w:rPr>
              <w:t>i</w:t>
            </w:r>
            <w:r w:rsidRPr="00190CB4">
              <w:rPr>
                <w:rFonts w:ascii="Verdana" w:hAnsi="Verdana"/>
                <w:sz w:val="20"/>
              </w:rPr>
              <w:t xml:space="preserve">hat, akuntan dan konsultan lainnya yang timbul sehubungan dengan atau berkaitan dengan negosiasi dan </w:t>
            </w:r>
            <w:r w:rsidRPr="00190CB4">
              <w:rPr>
                <w:rFonts w:ascii="Verdana" w:hAnsi="Verdana"/>
                <w:sz w:val="20"/>
              </w:rPr>
              <w:lastRenderedPageBreak/>
              <w:t xml:space="preserve">pelaksanaan </w:t>
            </w:r>
            <w:r w:rsidRPr="00774A9A">
              <w:rPr>
                <w:rFonts w:ascii="Verdana" w:hAnsi="Verdana"/>
                <w:sz w:val="20"/>
              </w:rPr>
              <w:t>Perjanjian</w:t>
            </w:r>
            <w:r w:rsidRPr="00190CB4">
              <w:rPr>
                <w:rFonts w:ascii="Verdana" w:hAnsi="Verdana"/>
                <w:sz w:val="20"/>
              </w:rPr>
              <w:t xml:space="preserve"> ini dan transaksi yang diatur dengan ini.</w:t>
            </w:r>
          </w:p>
        </w:tc>
      </w:tr>
      <w:tr w:rsidR="000F1DA0" w:rsidRPr="00E1614A" w14:paraId="1BA722BE" w14:textId="77777777" w:rsidTr="005A3E6C">
        <w:trPr>
          <w:trPrChange w:id="703" w:author="OLTRE" w:date="2024-07-08T13:11:00Z">
            <w:trPr>
              <w:gridBefore w:val="1"/>
            </w:trPr>
          </w:trPrChange>
        </w:trPr>
        <w:tc>
          <w:tcPr>
            <w:tcW w:w="4823" w:type="dxa"/>
            <w:tcPrChange w:id="704" w:author="OLTRE" w:date="2024-07-08T13:11:00Z">
              <w:tcPr>
                <w:tcW w:w="4823" w:type="dxa"/>
                <w:gridSpan w:val="3"/>
              </w:tcPr>
            </w:tcPrChange>
          </w:tcPr>
          <w:p w14:paraId="40CB0CF9" w14:textId="5EACCB1E" w:rsidR="000F1DA0" w:rsidRPr="00774A9A" w:rsidRDefault="000F1DA0" w:rsidP="000F1DA0">
            <w:pPr>
              <w:pStyle w:val="ListParagraph"/>
              <w:numPr>
                <w:ilvl w:val="2"/>
                <w:numId w:val="93"/>
              </w:numPr>
              <w:spacing w:after="120"/>
              <w:ind w:left="888" w:hanging="861"/>
              <w:contextualSpacing w:val="0"/>
              <w:jc w:val="both"/>
              <w:rPr>
                <w:rFonts w:ascii="Verdana" w:hAnsi="Verdana"/>
                <w:sz w:val="20"/>
              </w:rPr>
            </w:pPr>
            <w:r>
              <w:rPr>
                <w:rFonts w:ascii="Verdana" w:hAnsi="Verdana" w:cs="Verdana"/>
                <w:sz w:val="20"/>
                <w:szCs w:val="20"/>
              </w:rPr>
              <w:lastRenderedPageBreak/>
              <w:t xml:space="preserve">Any </w:t>
            </w:r>
            <w:r w:rsidRPr="00E1614A">
              <w:rPr>
                <w:rFonts w:ascii="Verdana" w:hAnsi="Verdana" w:cs="Verdana"/>
                <w:sz w:val="20"/>
                <w:szCs w:val="20"/>
              </w:rPr>
              <w:t xml:space="preserve">transfer Taxes as may be </w:t>
            </w:r>
            <w:r w:rsidRPr="00563CB9">
              <w:rPr>
                <w:rFonts w:ascii="Verdana" w:hAnsi="Verdana" w:cs="Verdana"/>
                <w:sz w:val="20"/>
                <w:szCs w:val="20"/>
              </w:rPr>
              <w:t xml:space="preserve">applicable relating to the payment of the Purchase Price or otherwise triggered by this </w:t>
            </w:r>
            <w:r w:rsidRPr="00774A9A">
              <w:rPr>
                <w:rFonts w:ascii="Verdana" w:hAnsi="Verdana"/>
                <w:sz w:val="20"/>
              </w:rPr>
              <w:t>Agreement</w:t>
            </w:r>
            <w:r w:rsidRPr="00563CB9">
              <w:rPr>
                <w:rFonts w:ascii="Verdana" w:hAnsi="Verdana" w:cs="Verdana"/>
                <w:sz w:val="20"/>
                <w:szCs w:val="20"/>
              </w:rPr>
              <w:t xml:space="preserve">, shall be borne by each </w:t>
            </w:r>
            <w:r w:rsidRPr="00774A9A">
              <w:rPr>
                <w:rFonts w:ascii="Verdana" w:hAnsi="Verdana"/>
                <w:sz w:val="20"/>
              </w:rPr>
              <w:t>Party</w:t>
            </w:r>
            <w:r>
              <w:rPr>
                <w:rFonts w:ascii="Verdana" w:hAnsi="Verdana"/>
                <w:sz w:val="20"/>
              </w:rPr>
              <w:t xml:space="preserve"> in accordance with the applicable law</w:t>
            </w:r>
            <w:r w:rsidRPr="00774A9A">
              <w:rPr>
                <w:rFonts w:ascii="Verdana" w:hAnsi="Verdana"/>
                <w:sz w:val="20"/>
              </w:rPr>
              <w:t>.</w:t>
            </w:r>
          </w:p>
        </w:tc>
        <w:tc>
          <w:tcPr>
            <w:tcW w:w="257" w:type="dxa"/>
            <w:tcPrChange w:id="705" w:author="OLTRE" w:date="2024-07-08T13:11:00Z">
              <w:tcPr>
                <w:tcW w:w="257" w:type="dxa"/>
              </w:tcPr>
            </w:tcPrChange>
          </w:tcPr>
          <w:p w14:paraId="48BD7716" w14:textId="77777777" w:rsidR="000F1DA0" w:rsidRPr="00774A9A" w:rsidRDefault="000F1DA0" w:rsidP="000F1DA0">
            <w:pPr>
              <w:spacing w:after="120"/>
              <w:rPr>
                <w:rFonts w:ascii="Verdana" w:hAnsi="Verdana"/>
                <w:sz w:val="20"/>
              </w:rPr>
            </w:pPr>
          </w:p>
        </w:tc>
        <w:tc>
          <w:tcPr>
            <w:tcW w:w="4985" w:type="dxa"/>
            <w:tcPrChange w:id="706" w:author="OLTRE" w:date="2024-07-08T13:11:00Z">
              <w:tcPr>
                <w:tcW w:w="4985" w:type="dxa"/>
                <w:gridSpan w:val="2"/>
              </w:tcPr>
            </w:tcPrChange>
          </w:tcPr>
          <w:p w14:paraId="278E5D89" w14:textId="77B4F98C" w:rsidR="000F1DA0" w:rsidRPr="00774A9A" w:rsidRDefault="000F1DA0" w:rsidP="000F1DA0">
            <w:pPr>
              <w:pStyle w:val="ListParagraph"/>
              <w:numPr>
                <w:ilvl w:val="2"/>
                <w:numId w:val="95"/>
              </w:numPr>
              <w:spacing w:after="120"/>
              <w:ind w:left="685" w:hanging="709"/>
              <w:contextualSpacing w:val="0"/>
              <w:jc w:val="both"/>
              <w:rPr>
                <w:rFonts w:ascii="Verdana" w:hAnsi="Verdana"/>
                <w:sz w:val="20"/>
              </w:rPr>
            </w:pPr>
            <w:r>
              <w:rPr>
                <w:rFonts w:ascii="Verdana" w:hAnsi="Verdana"/>
                <w:sz w:val="20"/>
              </w:rPr>
              <w:t>Segala b</w:t>
            </w:r>
            <w:r w:rsidRPr="00190CB4">
              <w:rPr>
                <w:rFonts w:ascii="Verdana" w:hAnsi="Verdana"/>
                <w:sz w:val="20"/>
              </w:rPr>
              <w:t xml:space="preserve">iaya pajak pengalihan yang mungkin berlaku berkaitan dengan kepentingan pembayaran </w:t>
            </w:r>
            <w:r>
              <w:rPr>
                <w:rFonts w:ascii="Verdana" w:hAnsi="Verdana"/>
                <w:sz w:val="20"/>
              </w:rPr>
              <w:t xml:space="preserve">Harga Pembelian </w:t>
            </w:r>
            <w:r w:rsidRPr="00190CB4">
              <w:rPr>
                <w:rFonts w:ascii="Verdana" w:hAnsi="Verdana"/>
                <w:sz w:val="20"/>
              </w:rPr>
              <w:t xml:space="preserve">atau dengan kata lain dicetuskan berdasarkan </w:t>
            </w:r>
            <w:r w:rsidRPr="00774A9A">
              <w:rPr>
                <w:rFonts w:ascii="Verdana" w:hAnsi="Verdana"/>
                <w:sz w:val="20"/>
              </w:rPr>
              <w:t>Perjanjian</w:t>
            </w:r>
            <w:r w:rsidRPr="00190CB4">
              <w:rPr>
                <w:rFonts w:ascii="Verdana" w:hAnsi="Verdana"/>
                <w:sz w:val="20"/>
              </w:rPr>
              <w:t xml:space="preserve"> ini, akan di</w:t>
            </w:r>
            <w:r>
              <w:rPr>
                <w:rFonts w:ascii="Verdana" w:hAnsi="Verdana"/>
                <w:sz w:val="20"/>
              </w:rPr>
              <w:t>tanggung</w:t>
            </w:r>
            <w:r w:rsidRPr="00190CB4">
              <w:rPr>
                <w:rFonts w:ascii="Verdana" w:hAnsi="Verdana"/>
                <w:sz w:val="20"/>
              </w:rPr>
              <w:t xml:space="preserve"> oleh masing-masing </w:t>
            </w:r>
            <w:r w:rsidRPr="00774A9A">
              <w:rPr>
                <w:rFonts w:ascii="Verdana" w:hAnsi="Verdana"/>
                <w:sz w:val="20"/>
              </w:rPr>
              <w:t>Pihak</w:t>
            </w:r>
            <w:r>
              <w:rPr>
                <w:rFonts w:ascii="Verdana" w:hAnsi="Verdana"/>
                <w:sz w:val="20"/>
              </w:rPr>
              <w:t xml:space="preserve"> sesuai dengan peraturan yang berlaku</w:t>
            </w:r>
            <w:r w:rsidRPr="00774A9A">
              <w:rPr>
                <w:rFonts w:ascii="Verdana" w:hAnsi="Verdana"/>
                <w:sz w:val="20"/>
              </w:rPr>
              <w:t>.</w:t>
            </w:r>
          </w:p>
        </w:tc>
      </w:tr>
      <w:tr w:rsidR="000F1DA0" w:rsidRPr="00E1614A" w14:paraId="7F7A864F" w14:textId="77777777" w:rsidTr="005A3E6C">
        <w:trPr>
          <w:trPrChange w:id="707" w:author="OLTRE" w:date="2024-07-08T13:11:00Z">
            <w:trPr>
              <w:gridBefore w:val="1"/>
            </w:trPr>
          </w:trPrChange>
        </w:trPr>
        <w:tc>
          <w:tcPr>
            <w:tcW w:w="4823" w:type="dxa"/>
            <w:tcPrChange w:id="708" w:author="OLTRE" w:date="2024-07-08T13:11:00Z">
              <w:tcPr>
                <w:tcW w:w="4823" w:type="dxa"/>
                <w:gridSpan w:val="3"/>
              </w:tcPr>
            </w:tcPrChange>
          </w:tcPr>
          <w:p w14:paraId="75ECA1EC" w14:textId="77777777" w:rsidR="000F1DA0" w:rsidRPr="00774A9A" w:rsidRDefault="000F1DA0" w:rsidP="000F1DA0">
            <w:pPr>
              <w:pStyle w:val="ListParagraph"/>
              <w:numPr>
                <w:ilvl w:val="1"/>
                <w:numId w:val="95"/>
              </w:numPr>
              <w:spacing w:after="120"/>
              <w:ind w:left="465" w:hanging="465"/>
              <w:contextualSpacing w:val="0"/>
              <w:jc w:val="both"/>
              <w:rPr>
                <w:rFonts w:ascii="Verdana" w:hAnsi="Verdana"/>
                <w:sz w:val="20"/>
              </w:rPr>
            </w:pPr>
            <w:r w:rsidRPr="00774A9A">
              <w:rPr>
                <w:rFonts w:ascii="Verdana" w:hAnsi="Verdana"/>
                <w:sz w:val="20"/>
              </w:rPr>
              <w:t>Language</w:t>
            </w:r>
          </w:p>
        </w:tc>
        <w:tc>
          <w:tcPr>
            <w:tcW w:w="257" w:type="dxa"/>
            <w:tcPrChange w:id="709" w:author="OLTRE" w:date="2024-07-08T13:11:00Z">
              <w:tcPr>
                <w:tcW w:w="257" w:type="dxa"/>
              </w:tcPr>
            </w:tcPrChange>
          </w:tcPr>
          <w:p w14:paraId="120CBED7" w14:textId="77777777" w:rsidR="000F1DA0" w:rsidRPr="00774A9A" w:rsidRDefault="000F1DA0" w:rsidP="000F1DA0">
            <w:pPr>
              <w:spacing w:after="120"/>
              <w:rPr>
                <w:rFonts w:ascii="Verdana" w:hAnsi="Verdana"/>
                <w:sz w:val="20"/>
              </w:rPr>
            </w:pPr>
          </w:p>
        </w:tc>
        <w:tc>
          <w:tcPr>
            <w:tcW w:w="4985" w:type="dxa"/>
            <w:tcPrChange w:id="710" w:author="OLTRE" w:date="2024-07-08T13:11:00Z">
              <w:tcPr>
                <w:tcW w:w="4985" w:type="dxa"/>
                <w:gridSpan w:val="2"/>
              </w:tcPr>
            </w:tcPrChange>
          </w:tcPr>
          <w:p w14:paraId="0E020B5C" w14:textId="77777777" w:rsidR="000F1DA0" w:rsidRPr="00774A9A" w:rsidRDefault="000F1DA0" w:rsidP="000F1DA0">
            <w:pPr>
              <w:pStyle w:val="ListParagraph"/>
              <w:numPr>
                <w:ilvl w:val="1"/>
                <w:numId w:val="93"/>
              </w:numPr>
              <w:spacing w:after="120"/>
              <w:ind w:left="685" w:hanging="709"/>
              <w:contextualSpacing w:val="0"/>
              <w:jc w:val="both"/>
              <w:rPr>
                <w:rFonts w:ascii="Verdana" w:hAnsi="Verdana"/>
                <w:sz w:val="20"/>
              </w:rPr>
            </w:pPr>
            <w:r w:rsidRPr="00774A9A">
              <w:rPr>
                <w:rFonts w:ascii="Verdana" w:hAnsi="Verdana"/>
                <w:sz w:val="20"/>
              </w:rPr>
              <w:t>Bahasa</w:t>
            </w:r>
          </w:p>
        </w:tc>
      </w:tr>
      <w:tr w:rsidR="000F1DA0" w:rsidRPr="00E1614A" w14:paraId="028859A8" w14:textId="77777777" w:rsidTr="005A3E6C">
        <w:trPr>
          <w:trPrChange w:id="711" w:author="OLTRE" w:date="2024-07-08T13:11:00Z">
            <w:trPr>
              <w:gridBefore w:val="1"/>
            </w:trPr>
          </w:trPrChange>
        </w:trPr>
        <w:tc>
          <w:tcPr>
            <w:tcW w:w="4823" w:type="dxa"/>
            <w:tcPrChange w:id="712" w:author="OLTRE" w:date="2024-07-08T13:11:00Z">
              <w:tcPr>
                <w:tcW w:w="4823" w:type="dxa"/>
                <w:gridSpan w:val="3"/>
              </w:tcPr>
            </w:tcPrChange>
          </w:tcPr>
          <w:p w14:paraId="7897D543" w14:textId="46231CCD" w:rsidR="000F1DA0" w:rsidRDefault="000F1DA0" w:rsidP="000F1DA0">
            <w:pPr>
              <w:pStyle w:val="ListParagraph"/>
              <w:spacing w:after="120"/>
              <w:ind w:left="744"/>
              <w:jc w:val="both"/>
              <w:rPr>
                <w:rFonts w:ascii="Verdana" w:hAnsi="Verdana" w:cs="Verdana"/>
                <w:sz w:val="20"/>
                <w:szCs w:val="20"/>
              </w:rPr>
            </w:pPr>
            <w:r w:rsidRPr="00E1614A">
              <w:rPr>
                <w:rFonts w:ascii="Verdana" w:hAnsi="Verdana" w:cs="Verdana"/>
                <w:sz w:val="20"/>
                <w:szCs w:val="20"/>
              </w:rPr>
              <w:t>This Agreement is executed in a text using both the English and Indonesia languages. The English version shall control the interpretation of this Agreement, and the Parties acknowledge and agree that in the event of any conflict or inconsistency between the two versions of this Agreement, the English version shall prevail, and the Bahasa Indonesia version shall be deemed to be automatically amended to conform with and to make the relevant Bahasa Indonesia text consistent with the relevant English text.</w:t>
            </w:r>
          </w:p>
          <w:p w14:paraId="1A7F8641" w14:textId="29230ECF" w:rsidR="000F1DA0" w:rsidRPr="00774A9A" w:rsidRDefault="000F1DA0" w:rsidP="000F1DA0">
            <w:pPr>
              <w:pStyle w:val="ListParagraph"/>
              <w:spacing w:after="120"/>
              <w:ind w:left="744"/>
              <w:jc w:val="both"/>
              <w:rPr>
                <w:rFonts w:ascii="Verdana" w:hAnsi="Verdana"/>
                <w:sz w:val="20"/>
              </w:rPr>
            </w:pPr>
          </w:p>
        </w:tc>
        <w:tc>
          <w:tcPr>
            <w:tcW w:w="257" w:type="dxa"/>
            <w:tcPrChange w:id="713" w:author="OLTRE" w:date="2024-07-08T13:11:00Z">
              <w:tcPr>
                <w:tcW w:w="257" w:type="dxa"/>
              </w:tcPr>
            </w:tcPrChange>
          </w:tcPr>
          <w:p w14:paraId="294E2157" w14:textId="77777777" w:rsidR="000F1DA0" w:rsidRPr="00774A9A" w:rsidRDefault="000F1DA0" w:rsidP="000F1DA0">
            <w:pPr>
              <w:spacing w:after="120"/>
              <w:rPr>
                <w:rFonts w:ascii="Verdana" w:hAnsi="Verdana"/>
                <w:sz w:val="20"/>
              </w:rPr>
            </w:pPr>
          </w:p>
        </w:tc>
        <w:tc>
          <w:tcPr>
            <w:tcW w:w="4985" w:type="dxa"/>
            <w:tcPrChange w:id="714" w:author="OLTRE" w:date="2024-07-08T13:11:00Z">
              <w:tcPr>
                <w:tcW w:w="4985" w:type="dxa"/>
                <w:gridSpan w:val="2"/>
              </w:tcPr>
            </w:tcPrChange>
          </w:tcPr>
          <w:p w14:paraId="3561C326" w14:textId="0E304EA9" w:rsidR="000F1DA0" w:rsidRPr="00774A9A" w:rsidRDefault="000F1DA0" w:rsidP="000F1DA0">
            <w:pPr>
              <w:pStyle w:val="ListParagraph"/>
              <w:spacing w:after="120"/>
              <w:ind w:left="686"/>
              <w:jc w:val="both"/>
              <w:rPr>
                <w:rFonts w:ascii="Verdana" w:hAnsi="Verdana"/>
                <w:sz w:val="20"/>
              </w:rPr>
            </w:pPr>
            <w:r w:rsidRPr="00774A9A">
              <w:rPr>
                <w:rFonts w:ascii="Verdana" w:hAnsi="Verdana"/>
                <w:color w:val="000000" w:themeColor="text1"/>
                <w:sz w:val="20"/>
                <w:szCs w:val="20"/>
              </w:rPr>
              <w:t>Perjanjian ini di</w:t>
            </w:r>
            <w:r>
              <w:rPr>
                <w:rFonts w:ascii="Verdana" w:hAnsi="Verdana"/>
                <w:color w:val="000000" w:themeColor="text1"/>
                <w:sz w:val="20"/>
                <w:szCs w:val="20"/>
              </w:rPr>
              <w:t>tandatangani</w:t>
            </w:r>
            <w:r w:rsidRPr="00774A9A">
              <w:rPr>
                <w:rFonts w:ascii="Verdana" w:hAnsi="Verdana"/>
                <w:color w:val="000000" w:themeColor="text1"/>
                <w:sz w:val="20"/>
                <w:szCs w:val="20"/>
              </w:rPr>
              <w:t xml:space="preserve"> dalam teks yang menggunakan bahasa Inggris dan Indonesia. Versi bahasa Inggris akan mengontrol interpretasi Perjanjian ini, dan Para Pihak mengakui dan menyetujui bahwa dalam hal terjadi konflik atau ketidak-konsistenan antara dua versi dari Perjanjian ini, versi bahasa Inggris yang akan berlaku, dan dan versi bahasa Indonesia akan secara otomatis diubah untuk menyesuaikan dan membuat teks Bahasa Indonesia yang relevan untuk konsisten dengan teks bahasa Inggris yang relevan</w:t>
            </w:r>
            <w:r>
              <w:rPr>
                <w:rFonts w:ascii="Verdana" w:hAnsi="Verdana"/>
                <w:color w:val="000000" w:themeColor="text1"/>
                <w:sz w:val="20"/>
                <w:szCs w:val="20"/>
              </w:rPr>
              <w:t>.</w:t>
            </w:r>
          </w:p>
        </w:tc>
      </w:tr>
      <w:tr w:rsidR="007F1370" w:rsidRPr="00E1614A" w14:paraId="5823FD02" w14:textId="77777777" w:rsidTr="005A3E6C">
        <w:trPr>
          <w:ins w:id="715" w:author="OLTRE" w:date="2024-07-08T13:11:00Z"/>
        </w:trPr>
        <w:tc>
          <w:tcPr>
            <w:tcW w:w="4823" w:type="dxa"/>
          </w:tcPr>
          <w:p w14:paraId="7B97F529" w14:textId="37563C98" w:rsidR="007F1370" w:rsidRPr="00E1614A" w:rsidRDefault="007F1370" w:rsidP="005A3E6C">
            <w:pPr>
              <w:pStyle w:val="ListParagraph"/>
              <w:numPr>
                <w:ilvl w:val="1"/>
                <w:numId w:val="95"/>
              </w:numPr>
              <w:spacing w:after="120"/>
              <w:ind w:left="465" w:hanging="465"/>
              <w:contextualSpacing w:val="0"/>
              <w:jc w:val="both"/>
              <w:rPr>
                <w:ins w:id="716" w:author="OLTRE" w:date="2024-07-08T13:11:00Z"/>
                <w:rFonts w:ascii="Verdana" w:hAnsi="Verdana" w:cs="Verdana"/>
                <w:sz w:val="20"/>
                <w:szCs w:val="20"/>
              </w:rPr>
            </w:pPr>
            <w:ins w:id="717" w:author="OLTRE" w:date="2024-07-08T13:11:00Z">
              <w:r>
                <w:rPr>
                  <w:rFonts w:ascii="Verdana" w:hAnsi="Verdana" w:cs="Verdana"/>
                  <w:sz w:val="20"/>
                  <w:szCs w:val="20"/>
                </w:rPr>
                <w:t>Counterparts</w:t>
              </w:r>
            </w:ins>
          </w:p>
        </w:tc>
        <w:tc>
          <w:tcPr>
            <w:tcW w:w="257" w:type="dxa"/>
          </w:tcPr>
          <w:p w14:paraId="0FA515FE" w14:textId="77777777" w:rsidR="007F1370" w:rsidRPr="00774A9A" w:rsidRDefault="007F1370" w:rsidP="000F1DA0">
            <w:pPr>
              <w:spacing w:after="120"/>
              <w:rPr>
                <w:ins w:id="718" w:author="OLTRE" w:date="2024-07-08T13:11:00Z"/>
                <w:rFonts w:ascii="Verdana" w:hAnsi="Verdana"/>
                <w:sz w:val="20"/>
              </w:rPr>
            </w:pPr>
          </w:p>
        </w:tc>
        <w:tc>
          <w:tcPr>
            <w:tcW w:w="4985" w:type="dxa"/>
          </w:tcPr>
          <w:p w14:paraId="4B495A8F" w14:textId="54CB2FB8" w:rsidR="007F1370" w:rsidRPr="00774A9A" w:rsidRDefault="007F1370" w:rsidP="005A3E6C">
            <w:pPr>
              <w:pStyle w:val="ListParagraph"/>
              <w:numPr>
                <w:ilvl w:val="1"/>
                <w:numId w:val="93"/>
              </w:numPr>
              <w:spacing w:after="120"/>
              <w:ind w:left="685" w:hanging="709"/>
              <w:contextualSpacing w:val="0"/>
              <w:jc w:val="both"/>
              <w:rPr>
                <w:ins w:id="719" w:author="OLTRE" w:date="2024-07-08T13:11:00Z"/>
                <w:rFonts w:ascii="Verdana" w:hAnsi="Verdana"/>
                <w:color w:val="000000" w:themeColor="text1"/>
                <w:sz w:val="20"/>
                <w:szCs w:val="20"/>
              </w:rPr>
            </w:pPr>
            <w:ins w:id="720" w:author="OLTRE" w:date="2024-07-08T13:11:00Z">
              <w:r>
                <w:rPr>
                  <w:rFonts w:ascii="Verdana" w:hAnsi="Verdana"/>
                  <w:color w:val="000000" w:themeColor="text1"/>
                  <w:sz w:val="20"/>
                  <w:szCs w:val="20"/>
                </w:rPr>
                <w:t>Salinan</w:t>
              </w:r>
            </w:ins>
          </w:p>
        </w:tc>
      </w:tr>
      <w:tr w:rsidR="007F1370" w:rsidRPr="00E1614A" w14:paraId="726039F5" w14:textId="77777777" w:rsidTr="005A3E6C">
        <w:trPr>
          <w:ins w:id="721" w:author="OLTRE" w:date="2024-07-08T13:11:00Z"/>
        </w:trPr>
        <w:tc>
          <w:tcPr>
            <w:tcW w:w="4823" w:type="dxa"/>
          </w:tcPr>
          <w:p w14:paraId="012D7604" w14:textId="6985E98C" w:rsidR="007F1370" w:rsidRDefault="007F1370" w:rsidP="005A3E6C">
            <w:pPr>
              <w:pStyle w:val="ListParagraph"/>
              <w:spacing w:after="120"/>
              <w:ind w:left="749"/>
              <w:contextualSpacing w:val="0"/>
              <w:jc w:val="both"/>
              <w:rPr>
                <w:ins w:id="722" w:author="OLTRE" w:date="2024-07-08T13:11:00Z"/>
                <w:rFonts w:ascii="Verdana" w:hAnsi="Verdana" w:cs="Verdana"/>
                <w:sz w:val="20"/>
                <w:szCs w:val="20"/>
              </w:rPr>
            </w:pPr>
            <w:ins w:id="723" w:author="OLTRE" w:date="2024-07-08T13:11:00Z">
              <w:r w:rsidRPr="007F1370">
                <w:rPr>
                  <w:rFonts w:ascii="Verdana" w:hAnsi="Verdana" w:cs="Verdana"/>
                  <w:sz w:val="20"/>
                  <w:szCs w:val="20"/>
                </w:rPr>
                <w:t>This Agreement may be executed in any number of counterparts, each of which shall be deemed to be an original, but all such counterparts shall together constitute one and the same instrument. Transmission of an executed counterpart of this Agreement by e-mail (in PDF, JPEG or other agreed format) shall take effect as delivery of an executed counterpart of this Agreement. If either method of delivery is adopted, without prejudice to the validity of the agreement made, each Party shall within 10 (ten) Business Days provide the other with the original of such counterpart.</w:t>
              </w:r>
            </w:ins>
          </w:p>
        </w:tc>
        <w:tc>
          <w:tcPr>
            <w:tcW w:w="257" w:type="dxa"/>
          </w:tcPr>
          <w:p w14:paraId="48151739" w14:textId="77777777" w:rsidR="007F1370" w:rsidRPr="00774A9A" w:rsidRDefault="007F1370" w:rsidP="000F1DA0">
            <w:pPr>
              <w:spacing w:after="120"/>
              <w:rPr>
                <w:ins w:id="724" w:author="OLTRE" w:date="2024-07-08T13:11:00Z"/>
                <w:rFonts w:ascii="Verdana" w:hAnsi="Verdana"/>
                <w:sz w:val="20"/>
              </w:rPr>
            </w:pPr>
          </w:p>
        </w:tc>
        <w:tc>
          <w:tcPr>
            <w:tcW w:w="4985" w:type="dxa"/>
          </w:tcPr>
          <w:p w14:paraId="6C28C025" w14:textId="7AC1E63D" w:rsidR="007F1370" w:rsidRDefault="00D61AC3" w:rsidP="005A3E6C">
            <w:pPr>
              <w:pStyle w:val="ListParagraph"/>
              <w:spacing w:after="120"/>
              <w:ind w:left="685"/>
              <w:contextualSpacing w:val="0"/>
              <w:jc w:val="both"/>
              <w:rPr>
                <w:ins w:id="725" w:author="OLTRE" w:date="2024-07-08T13:11:00Z"/>
                <w:rFonts w:ascii="Verdana" w:hAnsi="Verdana"/>
                <w:color w:val="000000" w:themeColor="text1"/>
                <w:sz w:val="20"/>
                <w:szCs w:val="20"/>
              </w:rPr>
            </w:pPr>
            <w:ins w:id="726" w:author="OLTRE" w:date="2024-07-08T13:11:00Z">
              <w:r w:rsidRPr="00D61AC3">
                <w:rPr>
                  <w:rFonts w:ascii="Verdana" w:hAnsi="Verdana"/>
                  <w:color w:val="000000" w:themeColor="text1"/>
                  <w:sz w:val="20"/>
                  <w:szCs w:val="20"/>
                </w:rPr>
                <w:t>Perjanjian ini dapat dieksekusi dalam beberapa salinan, setiap daripadanya akan dianggap sebagai asli, tetapi seluruh salinan secara bersama-sama dianggap sebagai satu kesatuan dan instrumen yang sama. Penyerahan salinan Perjanjian ini yang telah ditandatangani melalui e-mail (dalam format PDF, JPEG, atau format lain yang disepakati) akan berlaku sebagai pengiriman salinan Perjanjian ini yang telah ditandatangani. Jika salah satu metode penyerahan tersebut digunakan, tanpa mengurangi keabsahan perjanjian yang dibuat, masing-masing Pihak dalam waktu 10 (sepuluh) Hari Kerja harus memberikan salinan asli dari pihak lainnya.</w:t>
              </w:r>
            </w:ins>
          </w:p>
        </w:tc>
      </w:tr>
      <w:tr w:rsidR="000F1DA0" w:rsidRPr="00E1614A" w14:paraId="188ABE6D" w14:textId="77777777" w:rsidTr="005A3E6C">
        <w:trPr>
          <w:trPrChange w:id="727" w:author="OLTRE" w:date="2024-07-08T13:11:00Z">
            <w:trPr>
              <w:gridBefore w:val="1"/>
            </w:trPr>
          </w:trPrChange>
        </w:trPr>
        <w:tc>
          <w:tcPr>
            <w:tcW w:w="4823" w:type="dxa"/>
            <w:tcPrChange w:id="728" w:author="OLTRE" w:date="2024-07-08T13:11:00Z">
              <w:tcPr>
                <w:tcW w:w="4823" w:type="dxa"/>
                <w:gridSpan w:val="3"/>
              </w:tcPr>
            </w:tcPrChange>
          </w:tcPr>
          <w:p w14:paraId="43E43522" w14:textId="77777777" w:rsidR="000F1DA0" w:rsidRPr="00774A9A" w:rsidRDefault="000F1DA0" w:rsidP="000F1DA0">
            <w:pPr>
              <w:pStyle w:val="ListParagraph"/>
              <w:numPr>
                <w:ilvl w:val="0"/>
                <w:numId w:val="93"/>
              </w:numPr>
              <w:spacing w:after="120"/>
              <w:ind w:left="746" w:hanging="746"/>
              <w:contextualSpacing w:val="0"/>
              <w:jc w:val="both"/>
              <w:rPr>
                <w:rFonts w:ascii="Verdana" w:hAnsi="Verdana"/>
                <w:sz w:val="20"/>
              </w:rPr>
            </w:pPr>
            <w:r w:rsidRPr="00E1614A">
              <w:rPr>
                <w:rFonts w:ascii="Verdana" w:hAnsi="Verdana" w:cs="Verdana"/>
                <w:b/>
                <w:bCs/>
                <w:spacing w:val="-3"/>
                <w:sz w:val="20"/>
                <w:szCs w:val="20"/>
              </w:rPr>
              <w:t>LAW AND JURISDICTION</w:t>
            </w:r>
          </w:p>
        </w:tc>
        <w:tc>
          <w:tcPr>
            <w:tcW w:w="257" w:type="dxa"/>
            <w:tcPrChange w:id="729" w:author="OLTRE" w:date="2024-07-08T13:11:00Z">
              <w:tcPr>
                <w:tcW w:w="257" w:type="dxa"/>
              </w:tcPr>
            </w:tcPrChange>
          </w:tcPr>
          <w:p w14:paraId="24D72E8D" w14:textId="77777777" w:rsidR="000F1DA0" w:rsidRPr="00774A9A" w:rsidRDefault="000F1DA0" w:rsidP="000F1DA0">
            <w:pPr>
              <w:spacing w:after="120"/>
              <w:rPr>
                <w:rFonts w:ascii="Verdana" w:hAnsi="Verdana"/>
                <w:sz w:val="20"/>
              </w:rPr>
            </w:pPr>
          </w:p>
        </w:tc>
        <w:tc>
          <w:tcPr>
            <w:tcW w:w="4985" w:type="dxa"/>
            <w:tcPrChange w:id="730" w:author="OLTRE" w:date="2024-07-08T13:11:00Z">
              <w:tcPr>
                <w:tcW w:w="4985" w:type="dxa"/>
                <w:gridSpan w:val="2"/>
              </w:tcPr>
            </w:tcPrChange>
          </w:tcPr>
          <w:p w14:paraId="6E218F7E" w14:textId="6E465CF1" w:rsidR="000F1DA0" w:rsidRPr="00774A9A" w:rsidRDefault="000F1DA0" w:rsidP="000F1DA0">
            <w:pPr>
              <w:pStyle w:val="ListParagraph"/>
              <w:numPr>
                <w:ilvl w:val="0"/>
                <w:numId w:val="95"/>
              </w:numPr>
              <w:spacing w:after="120"/>
              <w:ind w:left="689" w:hanging="689"/>
              <w:contextualSpacing w:val="0"/>
              <w:jc w:val="both"/>
              <w:rPr>
                <w:rFonts w:ascii="Verdana" w:hAnsi="Verdana"/>
                <w:b/>
                <w:sz w:val="20"/>
              </w:rPr>
            </w:pPr>
            <w:r w:rsidRPr="007F4951">
              <w:rPr>
                <w:rFonts w:ascii="Verdana" w:hAnsi="Verdana"/>
                <w:b/>
                <w:sz w:val="20"/>
              </w:rPr>
              <w:t xml:space="preserve">HUKUM DAN </w:t>
            </w:r>
            <w:r>
              <w:rPr>
                <w:rFonts w:ascii="Verdana" w:hAnsi="Verdana"/>
                <w:b/>
                <w:sz w:val="20"/>
              </w:rPr>
              <w:t>YURISDIKSI</w:t>
            </w:r>
          </w:p>
        </w:tc>
      </w:tr>
      <w:tr w:rsidR="000F1DA0" w:rsidRPr="00E1614A" w14:paraId="467F8ABB" w14:textId="77777777" w:rsidTr="005A3E6C">
        <w:trPr>
          <w:trHeight w:val="423"/>
          <w:trPrChange w:id="731" w:author="OLTRE" w:date="2024-07-08T13:11:00Z">
            <w:trPr>
              <w:gridBefore w:val="1"/>
              <w:trHeight w:val="423"/>
            </w:trPr>
          </w:trPrChange>
        </w:trPr>
        <w:tc>
          <w:tcPr>
            <w:tcW w:w="4823" w:type="dxa"/>
            <w:tcPrChange w:id="732" w:author="OLTRE" w:date="2024-07-08T13:11:00Z">
              <w:tcPr>
                <w:tcW w:w="4823" w:type="dxa"/>
                <w:gridSpan w:val="3"/>
              </w:tcPr>
            </w:tcPrChange>
          </w:tcPr>
          <w:p w14:paraId="1DB8136C" w14:textId="77777777" w:rsidR="000F1DA0" w:rsidRPr="00774A9A" w:rsidRDefault="000F1DA0" w:rsidP="000F1DA0">
            <w:pPr>
              <w:pStyle w:val="ListParagraph"/>
              <w:numPr>
                <w:ilvl w:val="0"/>
                <w:numId w:val="74"/>
              </w:numPr>
              <w:spacing w:after="120"/>
              <w:ind w:left="746" w:hanging="746"/>
              <w:jc w:val="both"/>
              <w:rPr>
                <w:rFonts w:ascii="Verdana" w:hAnsi="Verdana"/>
                <w:sz w:val="20"/>
              </w:rPr>
            </w:pPr>
            <w:r w:rsidRPr="00563CB9">
              <w:rPr>
                <w:rFonts w:ascii="Verdana" w:hAnsi="Verdana" w:cs="Verdana"/>
                <w:sz w:val="20"/>
                <w:szCs w:val="20"/>
              </w:rPr>
              <w:lastRenderedPageBreak/>
              <w:t xml:space="preserve">This </w:t>
            </w:r>
            <w:r w:rsidRPr="00774A9A">
              <w:rPr>
                <w:rFonts w:ascii="Verdana" w:hAnsi="Verdana"/>
                <w:sz w:val="20"/>
              </w:rPr>
              <w:t>Agreement</w:t>
            </w:r>
            <w:r w:rsidRPr="00563CB9">
              <w:rPr>
                <w:rFonts w:ascii="Verdana" w:hAnsi="Verdana" w:cs="Verdana"/>
                <w:sz w:val="20"/>
                <w:szCs w:val="20"/>
              </w:rPr>
              <w:t xml:space="preserve"> shall be governed by and construed in accordance</w:t>
            </w:r>
            <w:r w:rsidRPr="00E1614A">
              <w:rPr>
                <w:rFonts w:ascii="Verdana" w:hAnsi="Verdana" w:cs="Verdana"/>
                <w:sz w:val="20"/>
                <w:szCs w:val="20"/>
              </w:rPr>
              <w:t xml:space="preserve"> with the laws of the Republic of Indonesia.</w:t>
            </w:r>
          </w:p>
        </w:tc>
        <w:tc>
          <w:tcPr>
            <w:tcW w:w="257" w:type="dxa"/>
            <w:tcPrChange w:id="733" w:author="OLTRE" w:date="2024-07-08T13:11:00Z">
              <w:tcPr>
                <w:tcW w:w="257" w:type="dxa"/>
              </w:tcPr>
            </w:tcPrChange>
          </w:tcPr>
          <w:p w14:paraId="39CDD613" w14:textId="77777777" w:rsidR="000F1DA0" w:rsidRPr="00774A9A" w:rsidRDefault="000F1DA0" w:rsidP="000F1DA0">
            <w:pPr>
              <w:spacing w:after="120"/>
              <w:rPr>
                <w:rFonts w:ascii="Verdana" w:hAnsi="Verdana"/>
                <w:sz w:val="20"/>
              </w:rPr>
            </w:pPr>
          </w:p>
        </w:tc>
        <w:tc>
          <w:tcPr>
            <w:tcW w:w="4985" w:type="dxa"/>
            <w:tcPrChange w:id="734" w:author="OLTRE" w:date="2024-07-08T13:11:00Z">
              <w:tcPr>
                <w:tcW w:w="4985" w:type="dxa"/>
                <w:gridSpan w:val="2"/>
              </w:tcPr>
            </w:tcPrChange>
          </w:tcPr>
          <w:p w14:paraId="289A6774" w14:textId="67A7DA4C" w:rsidR="000F1DA0" w:rsidRPr="00774A9A" w:rsidRDefault="000F1DA0" w:rsidP="000F1DA0">
            <w:pPr>
              <w:pStyle w:val="ListParagraph"/>
              <w:numPr>
                <w:ilvl w:val="1"/>
                <w:numId w:val="97"/>
              </w:numPr>
              <w:spacing w:after="120"/>
              <w:ind w:left="689"/>
              <w:contextualSpacing w:val="0"/>
              <w:jc w:val="both"/>
              <w:rPr>
                <w:rFonts w:ascii="Verdana" w:hAnsi="Verdana"/>
                <w:sz w:val="20"/>
              </w:rPr>
            </w:pPr>
            <w:r w:rsidRPr="00774A9A">
              <w:rPr>
                <w:rFonts w:ascii="Verdana" w:hAnsi="Verdana"/>
                <w:bCs/>
                <w:sz w:val="20"/>
              </w:rPr>
              <w:t>Perjanjian</w:t>
            </w:r>
            <w:r w:rsidRPr="00127AED">
              <w:rPr>
                <w:rFonts w:ascii="Verdana" w:hAnsi="Verdana"/>
                <w:bCs/>
                <w:sz w:val="20"/>
              </w:rPr>
              <w:t xml:space="preserve"> ini akan diatur berdasarkan</w:t>
            </w:r>
            <w:r w:rsidRPr="007F4951">
              <w:rPr>
                <w:rFonts w:ascii="Verdana" w:hAnsi="Verdana"/>
                <w:sz w:val="20"/>
              </w:rPr>
              <w:t xml:space="preserve"> dan ditafsirkan menurut hukum Negara Republik Indonesia.</w:t>
            </w:r>
          </w:p>
        </w:tc>
      </w:tr>
      <w:tr w:rsidR="000F1DA0" w:rsidRPr="00E1614A" w14:paraId="2CBD7482" w14:textId="77777777" w:rsidTr="005A3E6C">
        <w:trPr>
          <w:trPrChange w:id="735" w:author="OLTRE" w:date="2024-07-08T13:11:00Z">
            <w:trPr>
              <w:gridBefore w:val="1"/>
            </w:trPr>
          </w:trPrChange>
        </w:trPr>
        <w:tc>
          <w:tcPr>
            <w:tcW w:w="4823" w:type="dxa"/>
            <w:tcPrChange w:id="736" w:author="OLTRE" w:date="2024-07-08T13:11:00Z">
              <w:tcPr>
                <w:tcW w:w="4823" w:type="dxa"/>
                <w:gridSpan w:val="3"/>
              </w:tcPr>
            </w:tcPrChange>
          </w:tcPr>
          <w:p w14:paraId="25FA0D9D" w14:textId="77777777" w:rsidR="000F1DA0" w:rsidRPr="00774A9A" w:rsidRDefault="000F1DA0" w:rsidP="000F1DA0">
            <w:pPr>
              <w:pStyle w:val="ListParagraph"/>
              <w:numPr>
                <w:ilvl w:val="0"/>
                <w:numId w:val="74"/>
              </w:numPr>
              <w:spacing w:after="120"/>
              <w:ind w:left="746" w:hanging="746"/>
              <w:jc w:val="both"/>
              <w:rPr>
                <w:rFonts w:ascii="Verdana" w:hAnsi="Verdana"/>
                <w:sz w:val="20"/>
              </w:rPr>
            </w:pPr>
            <w:r w:rsidRPr="00E1614A">
              <w:rPr>
                <w:rFonts w:ascii="Verdana" w:hAnsi="Verdana" w:cs="Verdana"/>
                <w:sz w:val="20"/>
                <w:szCs w:val="20"/>
              </w:rPr>
              <w:t>Jurisdiction and disputes resolution.</w:t>
            </w:r>
          </w:p>
        </w:tc>
        <w:tc>
          <w:tcPr>
            <w:tcW w:w="257" w:type="dxa"/>
            <w:tcPrChange w:id="737" w:author="OLTRE" w:date="2024-07-08T13:11:00Z">
              <w:tcPr>
                <w:tcW w:w="257" w:type="dxa"/>
              </w:tcPr>
            </w:tcPrChange>
          </w:tcPr>
          <w:p w14:paraId="04E9062C" w14:textId="77777777" w:rsidR="000F1DA0" w:rsidRPr="00774A9A" w:rsidRDefault="000F1DA0" w:rsidP="000F1DA0">
            <w:pPr>
              <w:spacing w:after="120"/>
              <w:rPr>
                <w:rFonts w:ascii="Verdana" w:hAnsi="Verdana"/>
                <w:sz w:val="20"/>
              </w:rPr>
            </w:pPr>
          </w:p>
        </w:tc>
        <w:tc>
          <w:tcPr>
            <w:tcW w:w="4985" w:type="dxa"/>
            <w:tcPrChange w:id="738" w:author="OLTRE" w:date="2024-07-08T13:11:00Z">
              <w:tcPr>
                <w:tcW w:w="4985" w:type="dxa"/>
                <w:gridSpan w:val="2"/>
              </w:tcPr>
            </w:tcPrChange>
          </w:tcPr>
          <w:p w14:paraId="7A9E7A0E" w14:textId="1C68888F" w:rsidR="000F1DA0" w:rsidRPr="00774A9A" w:rsidRDefault="000F1DA0" w:rsidP="000F1DA0">
            <w:pPr>
              <w:pStyle w:val="ListParagraph"/>
              <w:numPr>
                <w:ilvl w:val="1"/>
                <w:numId w:val="97"/>
              </w:numPr>
              <w:tabs>
                <w:tab w:val="left" w:pos="689"/>
              </w:tabs>
              <w:spacing w:after="120"/>
              <w:ind w:left="689"/>
              <w:contextualSpacing w:val="0"/>
              <w:jc w:val="both"/>
              <w:rPr>
                <w:rFonts w:ascii="Verdana" w:hAnsi="Verdana"/>
                <w:sz w:val="20"/>
              </w:rPr>
            </w:pPr>
            <w:r>
              <w:rPr>
                <w:rFonts w:ascii="Verdana" w:hAnsi="Verdana"/>
                <w:sz w:val="20"/>
              </w:rPr>
              <w:t>Yurisdiksi</w:t>
            </w:r>
            <w:r w:rsidRPr="007F4951">
              <w:rPr>
                <w:rFonts w:ascii="Verdana" w:hAnsi="Verdana"/>
                <w:sz w:val="20"/>
              </w:rPr>
              <w:t xml:space="preserve"> dan keputusan perselisihan.</w:t>
            </w:r>
          </w:p>
        </w:tc>
      </w:tr>
      <w:tr w:rsidR="000F1DA0" w:rsidRPr="00E1614A" w14:paraId="0AAB2680" w14:textId="77777777" w:rsidTr="005A3E6C">
        <w:trPr>
          <w:trPrChange w:id="739" w:author="OLTRE" w:date="2024-07-08T13:11:00Z">
            <w:trPr>
              <w:gridBefore w:val="1"/>
            </w:trPr>
          </w:trPrChange>
        </w:trPr>
        <w:tc>
          <w:tcPr>
            <w:tcW w:w="4823" w:type="dxa"/>
            <w:tcPrChange w:id="740" w:author="OLTRE" w:date="2024-07-08T13:11:00Z">
              <w:tcPr>
                <w:tcW w:w="4823" w:type="dxa"/>
                <w:gridSpan w:val="3"/>
              </w:tcPr>
            </w:tcPrChange>
          </w:tcPr>
          <w:p w14:paraId="7B2B57A5" w14:textId="6A6EDAE4" w:rsidR="000F1DA0" w:rsidRPr="00774A9A" w:rsidRDefault="000F1DA0" w:rsidP="000F1DA0">
            <w:pPr>
              <w:pStyle w:val="ListParagraph"/>
              <w:numPr>
                <w:ilvl w:val="2"/>
                <w:numId w:val="97"/>
              </w:numPr>
              <w:spacing w:after="120"/>
              <w:ind w:left="746" w:hanging="746"/>
              <w:contextualSpacing w:val="0"/>
              <w:jc w:val="both"/>
              <w:rPr>
                <w:rFonts w:ascii="Verdana" w:hAnsi="Verdana"/>
                <w:sz w:val="20"/>
              </w:rPr>
            </w:pPr>
            <w:r w:rsidRPr="00E1614A">
              <w:rPr>
                <w:rFonts w:ascii="Verdana" w:hAnsi="Verdana" w:cs="Verdana"/>
                <w:sz w:val="20"/>
                <w:szCs w:val="20"/>
              </w:rPr>
              <w:t xml:space="preserve">Any and all disputes, claims or </w:t>
            </w:r>
            <w:r w:rsidRPr="00563CB9">
              <w:rPr>
                <w:rFonts w:ascii="Verdana" w:hAnsi="Verdana" w:cs="Verdana"/>
                <w:sz w:val="20"/>
                <w:szCs w:val="20"/>
              </w:rPr>
              <w:t xml:space="preserve">controversies arising between any of the Parties out of or in relation to this </w:t>
            </w:r>
            <w:r w:rsidRPr="00774A9A">
              <w:rPr>
                <w:rFonts w:ascii="Verdana" w:hAnsi="Verdana"/>
                <w:sz w:val="20"/>
              </w:rPr>
              <w:t>Agreement</w:t>
            </w:r>
            <w:r w:rsidRPr="00563CB9">
              <w:rPr>
                <w:rFonts w:ascii="Verdana" w:hAnsi="Verdana" w:cs="Verdana"/>
                <w:sz w:val="20"/>
                <w:szCs w:val="20"/>
              </w:rPr>
              <w:t xml:space="preserve"> includi</w:t>
            </w:r>
            <w:r w:rsidRPr="00E1614A">
              <w:rPr>
                <w:rFonts w:ascii="Verdana" w:hAnsi="Verdana" w:cs="Verdana"/>
                <w:sz w:val="20"/>
                <w:szCs w:val="20"/>
              </w:rPr>
              <w:t>ng disputes on its validity, conclusion, binding effect, breach, amendment, expiration and termination (collectively, “</w:t>
            </w:r>
            <w:r w:rsidRPr="00E1614A">
              <w:rPr>
                <w:rFonts w:ascii="Verdana" w:hAnsi="Verdana" w:cs="Verdana"/>
                <w:b/>
                <w:bCs/>
                <w:sz w:val="20"/>
                <w:szCs w:val="20"/>
              </w:rPr>
              <w:t>Disputes</w:t>
            </w:r>
            <w:r w:rsidRPr="00E1614A">
              <w:rPr>
                <w:rFonts w:ascii="Verdana" w:hAnsi="Verdana" w:cs="Verdana"/>
                <w:sz w:val="20"/>
                <w:szCs w:val="20"/>
              </w:rPr>
              <w:t xml:space="preserve">”) shall, as far as possible, be settled amicably by the Parties. If such dispute cannot be resolved amicably by the </w:t>
            </w:r>
            <w:r w:rsidRPr="00774A9A">
              <w:rPr>
                <w:rFonts w:ascii="Verdana" w:hAnsi="Verdana"/>
                <w:sz w:val="20"/>
              </w:rPr>
              <w:t>Parties</w:t>
            </w:r>
            <w:r w:rsidRPr="00563CB9">
              <w:rPr>
                <w:rFonts w:ascii="Verdana" w:hAnsi="Verdana" w:cs="Verdana"/>
                <w:sz w:val="20"/>
                <w:szCs w:val="20"/>
              </w:rPr>
              <w:t xml:space="preserve"> </w:t>
            </w:r>
            <w:r w:rsidRPr="00E1614A">
              <w:rPr>
                <w:rFonts w:ascii="Verdana" w:hAnsi="Verdana" w:cs="Verdana"/>
                <w:sz w:val="20"/>
                <w:szCs w:val="20"/>
              </w:rPr>
              <w:t>within 30 (thirty) days from the date any Party informs the other Parties that any Dispute has arisen, the Parties agree that such Dispute shall be referred to and finally resolved by arbitration in Jakarta by</w:t>
            </w:r>
            <w:r>
              <w:rPr>
                <w:rFonts w:ascii="Verdana" w:hAnsi="Verdana" w:cs="Verdana"/>
                <w:sz w:val="20"/>
                <w:szCs w:val="20"/>
              </w:rPr>
              <w:t xml:space="preserve"> </w:t>
            </w:r>
            <w:r w:rsidRPr="00E1614A">
              <w:rPr>
                <w:rFonts w:ascii="Verdana" w:hAnsi="Verdana" w:cs="Verdana"/>
                <w:sz w:val="20"/>
                <w:szCs w:val="20"/>
              </w:rPr>
              <w:t>BANI.</w:t>
            </w:r>
          </w:p>
        </w:tc>
        <w:tc>
          <w:tcPr>
            <w:tcW w:w="257" w:type="dxa"/>
            <w:tcPrChange w:id="741" w:author="OLTRE" w:date="2024-07-08T13:11:00Z">
              <w:tcPr>
                <w:tcW w:w="257" w:type="dxa"/>
              </w:tcPr>
            </w:tcPrChange>
          </w:tcPr>
          <w:p w14:paraId="48CE4C87" w14:textId="77777777" w:rsidR="000F1DA0" w:rsidRPr="00774A9A" w:rsidRDefault="000F1DA0" w:rsidP="000F1DA0">
            <w:pPr>
              <w:spacing w:after="120"/>
              <w:rPr>
                <w:rFonts w:ascii="Verdana" w:hAnsi="Verdana"/>
                <w:sz w:val="20"/>
              </w:rPr>
            </w:pPr>
          </w:p>
        </w:tc>
        <w:tc>
          <w:tcPr>
            <w:tcW w:w="4985" w:type="dxa"/>
            <w:tcPrChange w:id="742" w:author="OLTRE" w:date="2024-07-08T13:11:00Z">
              <w:tcPr>
                <w:tcW w:w="4985" w:type="dxa"/>
                <w:gridSpan w:val="2"/>
              </w:tcPr>
            </w:tcPrChange>
          </w:tcPr>
          <w:p w14:paraId="2D5AACFD" w14:textId="70F58F32" w:rsidR="000F1DA0" w:rsidRPr="00774A9A" w:rsidRDefault="000F1DA0" w:rsidP="000F1DA0">
            <w:pPr>
              <w:pStyle w:val="ListParagraph"/>
              <w:numPr>
                <w:ilvl w:val="2"/>
                <w:numId w:val="99"/>
              </w:numPr>
              <w:spacing w:after="120"/>
              <w:ind w:left="683" w:hanging="703"/>
              <w:contextualSpacing w:val="0"/>
              <w:jc w:val="both"/>
              <w:rPr>
                <w:rFonts w:ascii="Verdana" w:hAnsi="Verdana"/>
                <w:sz w:val="20"/>
              </w:rPr>
            </w:pPr>
            <w:r w:rsidRPr="007F4951">
              <w:rPr>
                <w:rFonts w:ascii="Verdana" w:hAnsi="Verdana"/>
                <w:sz w:val="20"/>
              </w:rPr>
              <w:t xml:space="preserve">Segala perselisihan, </w:t>
            </w:r>
            <w:r>
              <w:rPr>
                <w:rFonts w:ascii="Verdana" w:hAnsi="Verdana"/>
                <w:sz w:val="20"/>
              </w:rPr>
              <w:t>klaim</w:t>
            </w:r>
            <w:r w:rsidRPr="007F4951">
              <w:rPr>
                <w:rFonts w:ascii="Verdana" w:hAnsi="Verdana"/>
                <w:sz w:val="20"/>
              </w:rPr>
              <w:t xml:space="preserve"> atau kontroversi </w:t>
            </w:r>
            <w:r>
              <w:rPr>
                <w:rFonts w:ascii="Verdana" w:hAnsi="Verdana"/>
                <w:sz w:val="20"/>
              </w:rPr>
              <w:t xml:space="preserve">di </w:t>
            </w:r>
            <w:r w:rsidRPr="007F4951">
              <w:rPr>
                <w:rFonts w:ascii="Verdana" w:hAnsi="Verdana"/>
                <w:sz w:val="20"/>
              </w:rPr>
              <w:t xml:space="preserve">antara </w:t>
            </w:r>
            <w:r>
              <w:rPr>
                <w:rFonts w:ascii="Verdana" w:hAnsi="Verdana"/>
                <w:bCs/>
                <w:sz w:val="20"/>
              </w:rPr>
              <w:t xml:space="preserve">Para Pihak </w:t>
            </w:r>
            <w:r w:rsidRPr="00127AED">
              <w:rPr>
                <w:rFonts w:ascii="Verdana" w:hAnsi="Verdana"/>
                <w:bCs/>
                <w:sz w:val="20"/>
              </w:rPr>
              <w:t xml:space="preserve">dari atau berhubungan dengan </w:t>
            </w:r>
            <w:r w:rsidRPr="00774A9A">
              <w:rPr>
                <w:rFonts w:ascii="Verdana" w:hAnsi="Verdana"/>
                <w:bCs/>
                <w:sz w:val="20"/>
              </w:rPr>
              <w:t>Perjanjan</w:t>
            </w:r>
            <w:r w:rsidRPr="00127AED">
              <w:rPr>
                <w:rFonts w:ascii="Verdana" w:hAnsi="Verdana"/>
                <w:bCs/>
                <w:sz w:val="20"/>
              </w:rPr>
              <w:t xml:space="preserve"> ini termasuk </w:t>
            </w:r>
            <w:r>
              <w:rPr>
                <w:rFonts w:ascii="Verdana" w:hAnsi="Verdana"/>
                <w:bCs/>
                <w:sz w:val="20"/>
              </w:rPr>
              <w:t>perselisihan mengenai keabsahan, konklusi, dampak mengikat, pelanggaran, amandemen, kadaluwarsa dan pengakhiran (secara Bersama-sama disebut “</w:t>
            </w:r>
            <w:r w:rsidRPr="00774A9A">
              <w:rPr>
                <w:rFonts w:ascii="Verdana" w:hAnsi="Verdana"/>
                <w:b/>
                <w:sz w:val="20"/>
              </w:rPr>
              <w:t>Perselisihan</w:t>
            </w:r>
            <w:r>
              <w:rPr>
                <w:rFonts w:ascii="Verdana" w:hAnsi="Verdana"/>
                <w:bCs/>
                <w:sz w:val="20"/>
              </w:rPr>
              <w:t xml:space="preserve">”) </w:t>
            </w:r>
            <w:r w:rsidRPr="00127AED">
              <w:rPr>
                <w:rFonts w:ascii="Verdana" w:hAnsi="Verdana"/>
                <w:bCs/>
                <w:sz w:val="20"/>
              </w:rPr>
              <w:t xml:space="preserve">akan diselesaikan secara musyawarah oleh </w:t>
            </w:r>
            <w:r>
              <w:rPr>
                <w:rFonts w:ascii="Verdana" w:hAnsi="Verdana"/>
                <w:bCs/>
                <w:sz w:val="20"/>
              </w:rPr>
              <w:t>Para Pihak</w:t>
            </w:r>
            <w:r w:rsidRPr="00127AED">
              <w:rPr>
                <w:rFonts w:ascii="Verdana" w:hAnsi="Verdana"/>
                <w:bCs/>
                <w:sz w:val="20"/>
              </w:rPr>
              <w:t xml:space="preserve">. Jika perselisihan tersebut tidak dapat diselesaikan secara musyawarah oleh </w:t>
            </w:r>
            <w:r w:rsidRPr="00774A9A">
              <w:rPr>
                <w:rFonts w:ascii="Verdana" w:hAnsi="Verdana"/>
                <w:bCs/>
                <w:sz w:val="20"/>
              </w:rPr>
              <w:t>Para Pihak</w:t>
            </w:r>
            <w:r w:rsidRPr="007F4951">
              <w:rPr>
                <w:rFonts w:ascii="Verdana" w:hAnsi="Verdana"/>
                <w:sz w:val="20"/>
              </w:rPr>
              <w:t xml:space="preserve"> </w:t>
            </w:r>
            <w:r w:rsidRPr="00446CE6">
              <w:rPr>
                <w:rFonts w:ascii="Verdana" w:hAnsi="Verdana"/>
                <w:sz w:val="20"/>
              </w:rPr>
              <w:t xml:space="preserve">dalam waktu 30 (tiga puluh) hari sejak tanggal </w:t>
            </w:r>
            <w:r>
              <w:rPr>
                <w:rFonts w:ascii="Verdana" w:hAnsi="Verdana"/>
                <w:sz w:val="20"/>
              </w:rPr>
              <w:t xml:space="preserve">suatu </w:t>
            </w:r>
            <w:r w:rsidRPr="00446CE6">
              <w:rPr>
                <w:rFonts w:ascii="Verdana" w:hAnsi="Verdana"/>
                <w:sz w:val="20"/>
              </w:rPr>
              <w:t>Pihak memberitahukan kepada Pihak lainnya bahwa telah timbul Perselisihan, Para Pihak sepakat bahwa Perselisihan tersebut akan dirujuk dan diselesaikan secara final</w:t>
            </w:r>
            <w:r>
              <w:rPr>
                <w:rFonts w:ascii="Verdana" w:hAnsi="Verdana"/>
                <w:sz w:val="20"/>
              </w:rPr>
              <w:t xml:space="preserve"> melalui arbitrse </w:t>
            </w:r>
            <w:r w:rsidRPr="007F4951">
              <w:rPr>
                <w:rFonts w:ascii="Verdana" w:hAnsi="Verdana"/>
                <w:sz w:val="20"/>
              </w:rPr>
              <w:t xml:space="preserve">di Jakarta </w:t>
            </w:r>
            <w:r>
              <w:rPr>
                <w:rFonts w:ascii="Verdana" w:hAnsi="Verdana"/>
                <w:sz w:val="20"/>
              </w:rPr>
              <w:t>melalui</w:t>
            </w:r>
            <w:r w:rsidRPr="007F4951">
              <w:rPr>
                <w:rFonts w:ascii="Verdana" w:hAnsi="Verdana"/>
                <w:sz w:val="20"/>
              </w:rPr>
              <w:t xml:space="preserve"> BANI.</w:t>
            </w:r>
          </w:p>
        </w:tc>
      </w:tr>
      <w:tr w:rsidR="000F1DA0" w:rsidRPr="00E1614A" w14:paraId="7DAA0C7A" w14:textId="77777777" w:rsidTr="005A3E6C">
        <w:trPr>
          <w:trPrChange w:id="743" w:author="OLTRE" w:date="2024-07-08T13:11:00Z">
            <w:trPr>
              <w:gridBefore w:val="1"/>
            </w:trPr>
          </w:trPrChange>
        </w:trPr>
        <w:tc>
          <w:tcPr>
            <w:tcW w:w="4823" w:type="dxa"/>
            <w:tcPrChange w:id="744" w:author="OLTRE" w:date="2024-07-08T13:11:00Z">
              <w:tcPr>
                <w:tcW w:w="4823" w:type="dxa"/>
                <w:gridSpan w:val="3"/>
              </w:tcPr>
            </w:tcPrChange>
          </w:tcPr>
          <w:p w14:paraId="6B62B455" w14:textId="01A7122A" w:rsidR="000F1DA0" w:rsidRPr="00E1614A" w:rsidRDefault="000F1DA0" w:rsidP="000F1DA0">
            <w:pPr>
              <w:pStyle w:val="ListParagraph"/>
              <w:numPr>
                <w:ilvl w:val="2"/>
                <w:numId w:val="99"/>
              </w:numPr>
              <w:spacing w:after="120"/>
              <w:ind w:left="746" w:hanging="746"/>
              <w:contextualSpacing w:val="0"/>
              <w:jc w:val="both"/>
              <w:rPr>
                <w:rFonts w:ascii="Verdana" w:hAnsi="Verdana" w:cs="Verdana"/>
                <w:sz w:val="20"/>
                <w:szCs w:val="20"/>
              </w:rPr>
            </w:pPr>
            <w:r w:rsidRPr="00E1614A">
              <w:rPr>
                <w:rFonts w:ascii="Verdana" w:hAnsi="Verdana" w:cs="Verdana"/>
                <w:sz w:val="20"/>
                <w:szCs w:val="20"/>
              </w:rPr>
              <w:t>The arbitration shall be administered by BANI in accordance with the Rules and Procedures of BANI (“</w:t>
            </w:r>
            <w:r w:rsidRPr="00E1614A">
              <w:rPr>
                <w:rFonts w:ascii="Verdana" w:hAnsi="Verdana" w:cs="Verdana"/>
                <w:b/>
                <w:bCs/>
                <w:sz w:val="20"/>
                <w:szCs w:val="20"/>
              </w:rPr>
              <w:t>BANI</w:t>
            </w:r>
            <w:r w:rsidRPr="00E1614A">
              <w:rPr>
                <w:rFonts w:ascii="Verdana" w:hAnsi="Verdana" w:cs="Verdana"/>
                <w:sz w:val="20"/>
                <w:szCs w:val="20"/>
              </w:rPr>
              <w:t xml:space="preserve"> </w:t>
            </w:r>
            <w:r w:rsidRPr="00E1614A">
              <w:rPr>
                <w:rFonts w:ascii="Verdana" w:hAnsi="Verdana" w:cs="Verdana"/>
                <w:b/>
                <w:bCs/>
                <w:sz w:val="20"/>
                <w:szCs w:val="20"/>
              </w:rPr>
              <w:t>Rules</w:t>
            </w:r>
            <w:r w:rsidRPr="00E1614A">
              <w:rPr>
                <w:rFonts w:ascii="Verdana" w:hAnsi="Verdana" w:cs="Verdana"/>
                <w:sz w:val="20"/>
                <w:szCs w:val="20"/>
              </w:rPr>
              <w:t>”) applicable at the time the dispute arises and has been referred to BANI, which BANI Rules are deemed to be incorporated by reference in this Article.</w:t>
            </w:r>
          </w:p>
        </w:tc>
        <w:tc>
          <w:tcPr>
            <w:tcW w:w="257" w:type="dxa"/>
            <w:tcPrChange w:id="745" w:author="OLTRE" w:date="2024-07-08T13:11:00Z">
              <w:tcPr>
                <w:tcW w:w="257" w:type="dxa"/>
              </w:tcPr>
            </w:tcPrChange>
          </w:tcPr>
          <w:p w14:paraId="44AD1D7C" w14:textId="77777777" w:rsidR="000F1DA0" w:rsidRPr="00774A9A" w:rsidRDefault="000F1DA0" w:rsidP="000F1DA0">
            <w:pPr>
              <w:spacing w:after="120"/>
              <w:rPr>
                <w:rFonts w:ascii="Verdana" w:hAnsi="Verdana"/>
                <w:sz w:val="20"/>
              </w:rPr>
            </w:pPr>
          </w:p>
        </w:tc>
        <w:tc>
          <w:tcPr>
            <w:tcW w:w="4985" w:type="dxa"/>
            <w:tcPrChange w:id="746" w:author="OLTRE" w:date="2024-07-08T13:11:00Z">
              <w:tcPr>
                <w:tcW w:w="4985" w:type="dxa"/>
                <w:gridSpan w:val="2"/>
              </w:tcPr>
            </w:tcPrChange>
          </w:tcPr>
          <w:p w14:paraId="4050FA95" w14:textId="0170799A" w:rsidR="000F1DA0" w:rsidRPr="007F4951" w:rsidRDefault="000F1DA0" w:rsidP="000F1DA0">
            <w:pPr>
              <w:pStyle w:val="ListParagraph"/>
              <w:numPr>
                <w:ilvl w:val="2"/>
                <w:numId w:val="100"/>
              </w:numPr>
              <w:spacing w:after="120"/>
              <w:ind w:left="742" w:hanging="742"/>
              <w:contextualSpacing w:val="0"/>
              <w:jc w:val="both"/>
              <w:rPr>
                <w:rFonts w:ascii="Verdana" w:hAnsi="Verdana"/>
                <w:sz w:val="20"/>
              </w:rPr>
            </w:pPr>
            <w:r w:rsidRPr="003D2AE0">
              <w:rPr>
                <w:rFonts w:ascii="Verdana" w:hAnsi="Verdana" w:cs="Verdana"/>
                <w:sz w:val="20"/>
                <w:szCs w:val="20"/>
              </w:rPr>
              <w:t>Arbitrase akan diselenggarakan oleh BANI sesuai dengan Peraturan dan Prosedur BANI (“</w:t>
            </w:r>
            <w:r w:rsidRPr="00774A9A">
              <w:rPr>
                <w:rFonts w:ascii="Verdana" w:hAnsi="Verdana" w:cs="Verdana"/>
                <w:b/>
                <w:bCs/>
                <w:sz w:val="20"/>
                <w:szCs w:val="20"/>
              </w:rPr>
              <w:t>Peraturan BANI</w:t>
            </w:r>
            <w:r w:rsidRPr="003D2AE0">
              <w:rPr>
                <w:rFonts w:ascii="Verdana" w:hAnsi="Verdana" w:cs="Verdana"/>
                <w:sz w:val="20"/>
                <w:szCs w:val="20"/>
              </w:rPr>
              <w:t xml:space="preserve">”) yang berlaku pada saat timbul perselisihan dan telah dirujuk </w:t>
            </w:r>
            <w:r>
              <w:rPr>
                <w:rFonts w:ascii="Verdana" w:hAnsi="Verdana" w:cs="Verdana"/>
                <w:sz w:val="20"/>
                <w:szCs w:val="20"/>
              </w:rPr>
              <w:t xml:space="preserve">oleh </w:t>
            </w:r>
            <w:r w:rsidRPr="003D2AE0">
              <w:rPr>
                <w:rFonts w:ascii="Verdana" w:hAnsi="Verdana" w:cs="Verdana"/>
                <w:sz w:val="20"/>
                <w:szCs w:val="20"/>
              </w:rPr>
              <w:t>BANI, dimana Peraturan BANI dianggap dimasukkan sebagai referensi dalam Pasal ini.</w:t>
            </w:r>
          </w:p>
        </w:tc>
      </w:tr>
      <w:tr w:rsidR="000F1DA0" w:rsidRPr="00E1614A" w14:paraId="3FD137A8" w14:textId="77777777" w:rsidTr="005A3E6C">
        <w:trPr>
          <w:trPrChange w:id="747" w:author="OLTRE" w:date="2024-07-08T13:11:00Z">
            <w:trPr>
              <w:gridBefore w:val="1"/>
            </w:trPr>
          </w:trPrChange>
        </w:trPr>
        <w:tc>
          <w:tcPr>
            <w:tcW w:w="4823" w:type="dxa"/>
            <w:tcPrChange w:id="748" w:author="OLTRE" w:date="2024-07-08T13:11:00Z">
              <w:tcPr>
                <w:tcW w:w="4823" w:type="dxa"/>
                <w:gridSpan w:val="3"/>
              </w:tcPr>
            </w:tcPrChange>
          </w:tcPr>
          <w:p w14:paraId="1A50D88E" w14:textId="1840F141" w:rsidR="000F1DA0" w:rsidRPr="00E1614A" w:rsidRDefault="000F1DA0" w:rsidP="000F1DA0">
            <w:pPr>
              <w:pStyle w:val="ListParagraph"/>
              <w:numPr>
                <w:ilvl w:val="2"/>
                <w:numId w:val="100"/>
              </w:numPr>
              <w:spacing w:after="120"/>
              <w:ind w:left="746" w:hanging="746"/>
              <w:contextualSpacing w:val="0"/>
              <w:jc w:val="both"/>
              <w:rPr>
                <w:rFonts w:ascii="Verdana" w:hAnsi="Verdana" w:cs="Verdana"/>
                <w:sz w:val="20"/>
                <w:szCs w:val="20"/>
              </w:rPr>
            </w:pPr>
            <w:r w:rsidRPr="00E1614A">
              <w:rPr>
                <w:rFonts w:ascii="Verdana" w:hAnsi="Verdana" w:cs="Verdana"/>
                <w:sz w:val="20"/>
                <w:szCs w:val="20"/>
              </w:rPr>
              <w:t>The arbitration shall be conducted in Bahasa Indonesia.</w:t>
            </w:r>
          </w:p>
        </w:tc>
        <w:tc>
          <w:tcPr>
            <w:tcW w:w="257" w:type="dxa"/>
            <w:tcPrChange w:id="749" w:author="OLTRE" w:date="2024-07-08T13:11:00Z">
              <w:tcPr>
                <w:tcW w:w="257" w:type="dxa"/>
              </w:tcPr>
            </w:tcPrChange>
          </w:tcPr>
          <w:p w14:paraId="2A906D12" w14:textId="77777777" w:rsidR="000F1DA0" w:rsidRPr="00E1614A" w:rsidRDefault="000F1DA0" w:rsidP="000F1DA0">
            <w:pPr>
              <w:spacing w:after="120"/>
              <w:rPr>
                <w:rFonts w:ascii="Verdana" w:hAnsi="Verdana"/>
                <w:sz w:val="20"/>
                <w:szCs w:val="20"/>
              </w:rPr>
            </w:pPr>
          </w:p>
        </w:tc>
        <w:tc>
          <w:tcPr>
            <w:tcW w:w="4985" w:type="dxa"/>
            <w:tcPrChange w:id="750" w:author="OLTRE" w:date="2024-07-08T13:11:00Z">
              <w:tcPr>
                <w:tcW w:w="4985" w:type="dxa"/>
                <w:gridSpan w:val="2"/>
              </w:tcPr>
            </w:tcPrChange>
          </w:tcPr>
          <w:p w14:paraId="01B508D6" w14:textId="50D36255" w:rsidR="000F1DA0" w:rsidRPr="007F4951" w:rsidRDefault="000F1DA0" w:rsidP="000F1DA0">
            <w:pPr>
              <w:pStyle w:val="ListParagraph"/>
              <w:numPr>
                <w:ilvl w:val="2"/>
                <w:numId w:val="102"/>
              </w:numPr>
              <w:spacing w:after="120"/>
              <w:ind w:left="742" w:hanging="742"/>
              <w:contextualSpacing w:val="0"/>
              <w:jc w:val="both"/>
              <w:rPr>
                <w:rFonts w:ascii="Verdana" w:hAnsi="Verdana" w:cs="Verdana"/>
                <w:sz w:val="20"/>
                <w:szCs w:val="20"/>
              </w:rPr>
            </w:pPr>
            <w:r w:rsidRPr="003D2AE0">
              <w:rPr>
                <w:rFonts w:ascii="Verdana" w:hAnsi="Verdana" w:cs="Verdana"/>
                <w:sz w:val="20"/>
                <w:szCs w:val="20"/>
              </w:rPr>
              <w:t xml:space="preserve">Arbitrase akan dilakukan dalam </w:t>
            </w:r>
            <w:r>
              <w:rPr>
                <w:rFonts w:ascii="Verdana" w:hAnsi="Verdana" w:cs="Verdana"/>
                <w:sz w:val="20"/>
                <w:szCs w:val="20"/>
              </w:rPr>
              <w:t>B</w:t>
            </w:r>
            <w:r w:rsidRPr="003D2AE0">
              <w:rPr>
                <w:rFonts w:ascii="Verdana" w:hAnsi="Verdana" w:cs="Verdana"/>
                <w:sz w:val="20"/>
                <w:szCs w:val="20"/>
              </w:rPr>
              <w:t>ahasa Indonesia.</w:t>
            </w:r>
          </w:p>
        </w:tc>
      </w:tr>
      <w:tr w:rsidR="000F1DA0" w:rsidRPr="00E1614A" w14:paraId="52D88507" w14:textId="77777777" w:rsidTr="005A3E6C">
        <w:trPr>
          <w:trPrChange w:id="751" w:author="OLTRE" w:date="2024-07-08T13:11:00Z">
            <w:trPr>
              <w:gridBefore w:val="1"/>
            </w:trPr>
          </w:trPrChange>
        </w:trPr>
        <w:tc>
          <w:tcPr>
            <w:tcW w:w="4823" w:type="dxa"/>
            <w:tcPrChange w:id="752" w:author="OLTRE" w:date="2024-07-08T13:11:00Z">
              <w:tcPr>
                <w:tcW w:w="4823" w:type="dxa"/>
                <w:gridSpan w:val="3"/>
              </w:tcPr>
            </w:tcPrChange>
          </w:tcPr>
          <w:p w14:paraId="00B034E4" w14:textId="2B1CDCD1" w:rsidR="000F1DA0" w:rsidRPr="00E1614A" w:rsidRDefault="000F1DA0" w:rsidP="000F1DA0">
            <w:pPr>
              <w:pStyle w:val="ListParagraph"/>
              <w:numPr>
                <w:ilvl w:val="2"/>
                <w:numId w:val="100"/>
              </w:numPr>
              <w:spacing w:after="120"/>
              <w:ind w:left="746" w:hanging="746"/>
              <w:contextualSpacing w:val="0"/>
              <w:jc w:val="both"/>
              <w:rPr>
                <w:rFonts w:ascii="Verdana" w:hAnsi="Verdana" w:cs="Verdana"/>
                <w:sz w:val="20"/>
                <w:szCs w:val="20"/>
              </w:rPr>
            </w:pPr>
            <w:r w:rsidRPr="00E1614A">
              <w:rPr>
                <w:rFonts w:ascii="Verdana" w:hAnsi="Verdana" w:cs="Verdana"/>
                <w:sz w:val="20"/>
                <w:szCs w:val="20"/>
              </w:rPr>
              <w:t xml:space="preserve">The arbitral tribunal shall consist of 3 (three) arbitrators to be appointed in accordance with the BANI Rules. </w:t>
            </w:r>
          </w:p>
        </w:tc>
        <w:tc>
          <w:tcPr>
            <w:tcW w:w="257" w:type="dxa"/>
            <w:tcPrChange w:id="753" w:author="OLTRE" w:date="2024-07-08T13:11:00Z">
              <w:tcPr>
                <w:tcW w:w="257" w:type="dxa"/>
              </w:tcPr>
            </w:tcPrChange>
          </w:tcPr>
          <w:p w14:paraId="02E9B220" w14:textId="77777777" w:rsidR="000F1DA0" w:rsidRPr="00E1614A" w:rsidRDefault="000F1DA0" w:rsidP="000F1DA0">
            <w:pPr>
              <w:spacing w:after="120"/>
              <w:rPr>
                <w:rFonts w:ascii="Verdana" w:hAnsi="Verdana"/>
                <w:sz w:val="20"/>
                <w:szCs w:val="20"/>
              </w:rPr>
            </w:pPr>
          </w:p>
        </w:tc>
        <w:tc>
          <w:tcPr>
            <w:tcW w:w="4985" w:type="dxa"/>
            <w:tcPrChange w:id="754" w:author="OLTRE" w:date="2024-07-08T13:11:00Z">
              <w:tcPr>
                <w:tcW w:w="4985" w:type="dxa"/>
                <w:gridSpan w:val="2"/>
              </w:tcPr>
            </w:tcPrChange>
          </w:tcPr>
          <w:p w14:paraId="5A632EF0" w14:textId="78C5CB27" w:rsidR="000F1DA0" w:rsidRPr="007F4951" w:rsidRDefault="000F1DA0" w:rsidP="000F1DA0">
            <w:pPr>
              <w:pStyle w:val="ListParagraph"/>
              <w:numPr>
                <w:ilvl w:val="2"/>
                <w:numId w:val="103"/>
              </w:numPr>
              <w:spacing w:after="120"/>
              <w:ind w:left="825" w:hanging="825"/>
              <w:contextualSpacing w:val="0"/>
              <w:jc w:val="both"/>
              <w:rPr>
                <w:rFonts w:ascii="Verdana" w:hAnsi="Verdana" w:cs="Verdana"/>
                <w:sz w:val="20"/>
                <w:szCs w:val="20"/>
              </w:rPr>
            </w:pPr>
            <w:r w:rsidRPr="003D2AE0">
              <w:rPr>
                <w:rFonts w:ascii="Verdana" w:hAnsi="Verdana" w:cs="Verdana"/>
                <w:sz w:val="20"/>
                <w:szCs w:val="20"/>
              </w:rPr>
              <w:t>Majelis arbitrase terdiri dari 3 (tiga) orang arbiter yang ditunjuk sesuai dengan Peraturan BANI.</w:t>
            </w:r>
          </w:p>
        </w:tc>
      </w:tr>
      <w:tr w:rsidR="000F1DA0" w:rsidRPr="00E1614A" w14:paraId="157A9EAB" w14:textId="77777777" w:rsidTr="005A3E6C">
        <w:trPr>
          <w:trPrChange w:id="755" w:author="OLTRE" w:date="2024-07-08T13:11:00Z">
            <w:trPr>
              <w:gridBefore w:val="1"/>
            </w:trPr>
          </w:trPrChange>
        </w:trPr>
        <w:tc>
          <w:tcPr>
            <w:tcW w:w="4823" w:type="dxa"/>
            <w:tcPrChange w:id="756" w:author="OLTRE" w:date="2024-07-08T13:11:00Z">
              <w:tcPr>
                <w:tcW w:w="4823" w:type="dxa"/>
                <w:gridSpan w:val="3"/>
              </w:tcPr>
            </w:tcPrChange>
          </w:tcPr>
          <w:p w14:paraId="797216F7" w14:textId="167380CC" w:rsidR="000F1DA0" w:rsidRPr="00774A9A" w:rsidRDefault="000F1DA0" w:rsidP="000F1DA0">
            <w:pPr>
              <w:pStyle w:val="ListParagraph"/>
              <w:numPr>
                <w:ilvl w:val="2"/>
                <w:numId w:val="100"/>
              </w:numPr>
              <w:spacing w:after="120"/>
              <w:ind w:left="746" w:hanging="746"/>
              <w:contextualSpacing w:val="0"/>
              <w:jc w:val="both"/>
              <w:rPr>
                <w:rFonts w:ascii="Verdana" w:hAnsi="Verdana"/>
                <w:sz w:val="20"/>
              </w:rPr>
            </w:pPr>
            <w:r w:rsidRPr="00E1614A">
              <w:rPr>
                <w:rFonts w:ascii="Verdana" w:hAnsi="Verdana" w:cs="Verdana"/>
                <w:sz w:val="20"/>
                <w:szCs w:val="20"/>
              </w:rPr>
              <w:t xml:space="preserve">This Article </w:t>
            </w:r>
            <w:r>
              <w:rPr>
                <w:rFonts w:ascii="Verdana" w:hAnsi="Verdana" w:cs="Verdana"/>
                <w:sz w:val="20"/>
                <w:szCs w:val="20"/>
              </w:rPr>
              <w:t>12.2</w:t>
            </w:r>
            <w:r w:rsidRPr="00E1614A">
              <w:rPr>
                <w:rFonts w:ascii="Verdana" w:hAnsi="Verdana" w:cs="Verdana"/>
                <w:sz w:val="20"/>
                <w:szCs w:val="20"/>
              </w:rPr>
              <w:t xml:space="preserve"> is an arbitration clause as understood under Law No. 30 of 1999 regarding </w:t>
            </w:r>
            <w:r w:rsidRPr="00774A9A">
              <w:rPr>
                <w:rFonts w:ascii="Verdana" w:hAnsi="Verdana"/>
                <w:sz w:val="20"/>
              </w:rPr>
              <w:t>Arbitration and Alternative Dispute Resolution</w:t>
            </w:r>
            <w:r w:rsidRPr="00E1614A">
              <w:rPr>
                <w:rFonts w:ascii="Verdana" w:hAnsi="Verdana" w:cs="Verdana"/>
                <w:sz w:val="20"/>
                <w:szCs w:val="20"/>
              </w:rPr>
              <w:t xml:space="preserve">, and shall irrevocably bind the </w:t>
            </w:r>
            <w:r w:rsidRPr="00774A9A">
              <w:rPr>
                <w:rFonts w:ascii="Verdana" w:hAnsi="Verdana"/>
                <w:sz w:val="20"/>
              </w:rPr>
              <w:t>Parties</w:t>
            </w:r>
            <w:r w:rsidRPr="00E1614A">
              <w:rPr>
                <w:rFonts w:ascii="Verdana" w:hAnsi="Verdana" w:cs="Verdana"/>
                <w:sz w:val="20"/>
                <w:szCs w:val="20"/>
              </w:rPr>
              <w:t xml:space="preserve">. </w:t>
            </w:r>
          </w:p>
        </w:tc>
        <w:tc>
          <w:tcPr>
            <w:tcW w:w="257" w:type="dxa"/>
            <w:tcPrChange w:id="757" w:author="OLTRE" w:date="2024-07-08T13:11:00Z">
              <w:tcPr>
                <w:tcW w:w="257" w:type="dxa"/>
              </w:tcPr>
            </w:tcPrChange>
          </w:tcPr>
          <w:p w14:paraId="28E7E7B6" w14:textId="77777777" w:rsidR="000F1DA0" w:rsidRPr="00774A9A" w:rsidRDefault="000F1DA0" w:rsidP="000F1DA0">
            <w:pPr>
              <w:spacing w:after="120"/>
              <w:rPr>
                <w:rFonts w:ascii="Verdana" w:hAnsi="Verdana"/>
                <w:sz w:val="20"/>
              </w:rPr>
            </w:pPr>
          </w:p>
        </w:tc>
        <w:tc>
          <w:tcPr>
            <w:tcW w:w="4985" w:type="dxa"/>
            <w:tcPrChange w:id="758" w:author="OLTRE" w:date="2024-07-08T13:11:00Z">
              <w:tcPr>
                <w:tcW w:w="4985" w:type="dxa"/>
                <w:gridSpan w:val="2"/>
              </w:tcPr>
            </w:tcPrChange>
          </w:tcPr>
          <w:p w14:paraId="63B0ECD5" w14:textId="5DF81DC9" w:rsidR="000F1DA0" w:rsidRPr="00774A9A" w:rsidRDefault="000F1DA0" w:rsidP="000F1DA0">
            <w:pPr>
              <w:pStyle w:val="ListParagraph"/>
              <w:numPr>
                <w:ilvl w:val="2"/>
                <w:numId w:val="104"/>
              </w:numPr>
              <w:spacing w:after="120"/>
              <w:ind w:left="825" w:hanging="825"/>
              <w:contextualSpacing w:val="0"/>
              <w:jc w:val="both"/>
              <w:rPr>
                <w:rFonts w:ascii="Verdana" w:hAnsi="Verdana"/>
                <w:sz w:val="20"/>
              </w:rPr>
            </w:pPr>
            <w:r w:rsidRPr="003D2AE0">
              <w:rPr>
                <w:rFonts w:ascii="Verdana" w:hAnsi="Verdana" w:cs="Verdana"/>
                <w:sz w:val="20"/>
                <w:szCs w:val="20"/>
              </w:rPr>
              <w:t xml:space="preserve">Pasal 12.2 ini merupakan klausul arbitrase sebagaimana dimaksud dalam Undang-Undang Nomor 30 Tahun 1999 tentang Arbitrase dan Alternatif Penyelesaian Sengketa, dan mengikat Para Pihak </w:t>
            </w:r>
            <w:r>
              <w:rPr>
                <w:rFonts w:ascii="Verdana" w:hAnsi="Verdana" w:cs="Verdana"/>
                <w:sz w:val="20"/>
                <w:szCs w:val="20"/>
              </w:rPr>
              <w:t>dan</w:t>
            </w:r>
            <w:r w:rsidRPr="003D2AE0">
              <w:rPr>
                <w:rFonts w:ascii="Verdana" w:hAnsi="Verdana" w:cs="Verdana"/>
                <w:sz w:val="20"/>
                <w:szCs w:val="20"/>
              </w:rPr>
              <w:t xml:space="preserve"> tidak dapat ditarik kembali.</w:t>
            </w:r>
          </w:p>
        </w:tc>
      </w:tr>
      <w:tr w:rsidR="000F1DA0" w:rsidRPr="00E1614A" w14:paraId="2DE71BB2" w14:textId="77777777" w:rsidTr="005A3E6C">
        <w:trPr>
          <w:trPrChange w:id="759" w:author="OLTRE" w:date="2024-07-08T13:11:00Z">
            <w:trPr>
              <w:gridBefore w:val="1"/>
            </w:trPr>
          </w:trPrChange>
        </w:trPr>
        <w:tc>
          <w:tcPr>
            <w:tcW w:w="4823" w:type="dxa"/>
            <w:tcPrChange w:id="760" w:author="OLTRE" w:date="2024-07-08T13:11:00Z">
              <w:tcPr>
                <w:tcW w:w="4823" w:type="dxa"/>
                <w:gridSpan w:val="3"/>
              </w:tcPr>
            </w:tcPrChange>
          </w:tcPr>
          <w:p w14:paraId="233FF582" w14:textId="0F5E32F6" w:rsidR="000F1DA0" w:rsidRPr="00E1614A" w:rsidRDefault="000F1DA0" w:rsidP="000F1DA0">
            <w:pPr>
              <w:pStyle w:val="ListParagraph"/>
              <w:numPr>
                <w:ilvl w:val="2"/>
                <w:numId w:val="100"/>
              </w:numPr>
              <w:spacing w:after="120"/>
              <w:ind w:left="880" w:hanging="880"/>
              <w:contextualSpacing w:val="0"/>
              <w:jc w:val="both"/>
              <w:rPr>
                <w:rFonts w:ascii="Verdana" w:hAnsi="Verdana" w:cs="Verdana"/>
                <w:sz w:val="20"/>
                <w:szCs w:val="20"/>
              </w:rPr>
            </w:pPr>
            <w:r w:rsidRPr="00E1614A">
              <w:rPr>
                <w:rFonts w:ascii="Verdana" w:hAnsi="Verdana"/>
                <w:sz w:val="20"/>
                <w:szCs w:val="20"/>
              </w:rPr>
              <w:t xml:space="preserve">The arbitration tribunal must state the reasons for its decision in writing and shall be bound by strict rules of law in making its decision and shall not be entitled to render a decision ex aequo et bono. </w:t>
            </w:r>
          </w:p>
        </w:tc>
        <w:tc>
          <w:tcPr>
            <w:tcW w:w="257" w:type="dxa"/>
            <w:tcPrChange w:id="761" w:author="OLTRE" w:date="2024-07-08T13:11:00Z">
              <w:tcPr>
                <w:tcW w:w="257" w:type="dxa"/>
              </w:tcPr>
            </w:tcPrChange>
          </w:tcPr>
          <w:p w14:paraId="67BA4BF3" w14:textId="77777777" w:rsidR="000F1DA0" w:rsidRPr="00E1614A" w:rsidRDefault="000F1DA0" w:rsidP="000F1DA0">
            <w:pPr>
              <w:spacing w:after="120"/>
              <w:rPr>
                <w:rFonts w:ascii="Verdana" w:hAnsi="Verdana"/>
                <w:sz w:val="20"/>
                <w:szCs w:val="20"/>
              </w:rPr>
            </w:pPr>
          </w:p>
        </w:tc>
        <w:tc>
          <w:tcPr>
            <w:tcW w:w="4985" w:type="dxa"/>
            <w:tcPrChange w:id="762" w:author="OLTRE" w:date="2024-07-08T13:11:00Z">
              <w:tcPr>
                <w:tcW w:w="4985" w:type="dxa"/>
                <w:gridSpan w:val="2"/>
              </w:tcPr>
            </w:tcPrChange>
          </w:tcPr>
          <w:p w14:paraId="71008D4E" w14:textId="311915D7" w:rsidR="000F1DA0" w:rsidRPr="007F4951" w:rsidRDefault="000F1DA0" w:rsidP="000F1DA0">
            <w:pPr>
              <w:pStyle w:val="ListParagraph"/>
              <w:numPr>
                <w:ilvl w:val="2"/>
                <w:numId w:val="105"/>
              </w:numPr>
              <w:spacing w:after="120"/>
              <w:ind w:left="825" w:hanging="825"/>
              <w:contextualSpacing w:val="0"/>
              <w:jc w:val="both"/>
              <w:rPr>
                <w:rFonts w:ascii="Verdana" w:hAnsi="Verdana" w:cs="Verdana"/>
                <w:sz w:val="20"/>
                <w:szCs w:val="20"/>
              </w:rPr>
            </w:pPr>
            <w:r w:rsidRPr="00AD4195">
              <w:rPr>
                <w:rFonts w:ascii="Verdana" w:hAnsi="Verdana" w:cs="Verdana"/>
                <w:sz w:val="20"/>
                <w:szCs w:val="20"/>
              </w:rPr>
              <w:t xml:space="preserve">Majelis arbitrase harus menyatakan alasan </w:t>
            </w:r>
            <w:r>
              <w:rPr>
                <w:rFonts w:ascii="Verdana" w:hAnsi="Verdana" w:cs="Verdana"/>
                <w:sz w:val="20"/>
                <w:szCs w:val="20"/>
              </w:rPr>
              <w:t>ke</w:t>
            </w:r>
            <w:r w:rsidRPr="00AD4195">
              <w:rPr>
                <w:rFonts w:ascii="Verdana" w:hAnsi="Verdana" w:cs="Verdana"/>
                <w:sz w:val="20"/>
                <w:szCs w:val="20"/>
              </w:rPr>
              <w:t xml:space="preserve">putusannya secara tertulis dan terikat pada aturan hukum yang tegas dalam mengambil </w:t>
            </w:r>
            <w:r>
              <w:rPr>
                <w:rFonts w:ascii="Verdana" w:hAnsi="Verdana" w:cs="Verdana"/>
                <w:sz w:val="20"/>
                <w:szCs w:val="20"/>
              </w:rPr>
              <w:t>ke</w:t>
            </w:r>
            <w:r w:rsidRPr="00AD4195">
              <w:rPr>
                <w:rFonts w:ascii="Verdana" w:hAnsi="Verdana" w:cs="Verdana"/>
                <w:sz w:val="20"/>
                <w:szCs w:val="20"/>
              </w:rPr>
              <w:t xml:space="preserve">putusannya serta tidak berhak mengambil putusan </w:t>
            </w:r>
            <w:r w:rsidRPr="00774A9A">
              <w:rPr>
                <w:rFonts w:ascii="Verdana" w:hAnsi="Verdana" w:cs="Verdana"/>
                <w:i/>
                <w:iCs/>
                <w:sz w:val="20"/>
                <w:szCs w:val="20"/>
              </w:rPr>
              <w:t>ex aequo et bono</w:t>
            </w:r>
            <w:r w:rsidRPr="00AD4195">
              <w:rPr>
                <w:rFonts w:ascii="Verdana" w:hAnsi="Verdana" w:cs="Verdana"/>
                <w:sz w:val="20"/>
                <w:szCs w:val="20"/>
              </w:rPr>
              <w:t>.</w:t>
            </w:r>
          </w:p>
        </w:tc>
      </w:tr>
      <w:tr w:rsidR="000F1DA0" w:rsidRPr="00E1614A" w14:paraId="16C69ECD" w14:textId="77777777" w:rsidTr="005A3E6C">
        <w:trPr>
          <w:trPrChange w:id="763" w:author="OLTRE" w:date="2024-07-08T13:11:00Z">
            <w:trPr>
              <w:gridBefore w:val="1"/>
            </w:trPr>
          </w:trPrChange>
        </w:trPr>
        <w:tc>
          <w:tcPr>
            <w:tcW w:w="4823" w:type="dxa"/>
            <w:tcPrChange w:id="764" w:author="OLTRE" w:date="2024-07-08T13:11:00Z">
              <w:tcPr>
                <w:tcW w:w="4823" w:type="dxa"/>
                <w:gridSpan w:val="3"/>
              </w:tcPr>
            </w:tcPrChange>
          </w:tcPr>
          <w:p w14:paraId="0DD6EB0F" w14:textId="73222C89" w:rsidR="000F1DA0" w:rsidRPr="00774A9A" w:rsidRDefault="000F1DA0" w:rsidP="000F1DA0">
            <w:pPr>
              <w:pStyle w:val="ListParagraph"/>
              <w:numPr>
                <w:ilvl w:val="2"/>
                <w:numId w:val="105"/>
              </w:numPr>
              <w:spacing w:after="120"/>
              <w:ind w:left="885" w:hanging="885"/>
              <w:contextualSpacing w:val="0"/>
              <w:jc w:val="both"/>
              <w:rPr>
                <w:rFonts w:ascii="Verdana" w:hAnsi="Verdana"/>
                <w:sz w:val="20"/>
              </w:rPr>
            </w:pPr>
            <w:r w:rsidRPr="00E1614A">
              <w:rPr>
                <w:rFonts w:ascii="Verdana" w:hAnsi="Verdana" w:cs="Verdana"/>
                <w:sz w:val="20"/>
                <w:szCs w:val="20"/>
              </w:rPr>
              <w:lastRenderedPageBreak/>
              <w:t>The arbitral award shall be final, binding and incontestable and may be used as a basis for judgment thereon in Indonesia or elsewhere. The arbitral tribunal will be entitled in its decision to make a determination as to the payment of costs and expenses of the arbitration tribunal, administrative costs of the arbitration, legal fees incurred by the Parties and all other costs and expenses necessarily incurred in order to properly settle the relevant Dispute.</w:t>
            </w:r>
          </w:p>
        </w:tc>
        <w:tc>
          <w:tcPr>
            <w:tcW w:w="257" w:type="dxa"/>
            <w:tcPrChange w:id="765" w:author="OLTRE" w:date="2024-07-08T13:11:00Z">
              <w:tcPr>
                <w:tcW w:w="257" w:type="dxa"/>
              </w:tcPr>
            </w:tcPrChange>
          </w:tcPr>
          <w:p w14:paraId="09044B2F" w14:textId="77777777" w:rsidR="000F1DA0" w:rsidRPr="00774A9A" w:rsidRDefault="000F1DA0" w:rsidP="000F1DA0">
            <w:pPr>
              <w:spacing w:after="120"/>
              <w:rPr>
                <w:rFonts w:ascii="Verdana" w:hAnsi="Verdana"/>
                <w:sz w:val="20"/>
              </w:rPr>
            </w:pPr>
          </w:p>
        </w:tc>
        <w:tc>
          <w:tcPr>
            <w:tcW w:w="4985" w:type="dxa"/>
            <w:tcPrChange w:id="766" w:author="OLTRE" w:date="2024-07-08T13:11:00Z">
              <w:tcPr>
                <w:tcW w:w="4985" w:type="dxa"/>
                <w:gridSpan w:val="2"/>
              </w:tcPr>
            </w:tcPrChange>
          </w:tcPr>
          <w:p w14:paraId="04C50E6A" w14:textId="2016D2DE" w:rsidR="000F1DA0" w:rsidRPr="00774A9A" w:rsidRDefault="000F1DA0" w:rsidP="000F1DA0">
            <w:pPr>
              <w:pStyle w:val="ListParagraph"/>
              <w:numPr>
                <w:ilvl w:val="2"/>
                <w:numId w:val="106"/>
              </w:numPr>
              <w:spacing w:after="120"/>
              <w:ind w:left="825" w:hanging="825"/>
              <w:contextualSpacing w:val="0"/>
              <w:jc w:val="both"/>
              <w:rPr>
                <w:rFonts w:ascii="Verdana" w:hAnsi="Verdana"/>
                <w:sz w:val="20"/>
              </w:rPr>
            </w:pPr>
            <w:r w:rsidRPr="00AD4195">
              <w:rPr>
                <w:rFonts w:ascii="Verdana" w:hAnsi="Verdana" w:cs="Verdana"/>
                <w:sz w:val="20"/>
                <w:szCs w:val="20"/>
              </w:rPr>
              <w:t xml:space="preserve">Putusan arbitrase bersifat final, mengikat dan tidak dapat diganggu gugat dan dapat digunakan sebagai dasar pengambilan keputusan di Indonesia atau di tempat lain. Majelis arbitrase berhak dalam keputusannya untuk menentukan pembayaran biaya dan pengeluaran majelis arbitrase, biaya administrasi arbitrase, biaya hukum yang dikeluarkan oleh Para Pihak dan semua biaya dan pengeluaran lain yang perlu dikeluarkan </w:t>
            </w:r>
            <w:r>
              <w:rPr>
                <w:rFonts w:ascii="Verdana" w:hAnsi="Verdana" w:cs="Verdana"/>
                <w:sz w:val="20"/>
                <w:szCs w:val="20"/>
              </w:rPr>
              <w:t xml:space="preserve">dalam rangka  </w:t>
            </w:r>
            <w:r w:rsidRPr="00AD4195">
              <w:rPr>
                <w:rFonts w:ascii="Verdana" w:hAnsi="Verdana" w:cs="Verdana"/>
                <w:sz w:val="20"/>
                <w:szCs w:val="20"/>
              </w:rPr>
              <w:t xml:space="preserve">menyelesaikan </w:t>
            </w:r>
            <w:r>
              <w:rPr>
                <w:rFonts w:ascii="Verdana" w:hAnsi="Verdana" w:cs="Verdana"/>
                <w:sz w:val="20"/>
                <w:szCs w:val="20"/>
              </w:rPr>
              <w:t>Perselisihan</w:t>
            </w:r>
            <w:r w:rsidRPr="00AD4195">
              <w:rPr>
                <w:rFonts w:ascii="Verdana" w:hAnsi="Verdana" w:cs="Verdana"/>
                <w:sz w:val="20"/>
                <w:szCs w:val="20"/>
              </w:rPr>
              <w:t xml:space="preserve"> terkait.</w:t>
            </w:r>
          </w:p>
        </w:tc>
      </w:tr>
      <w:tr w:rsidR="000F1DA0" w:rsidRPr="00E1614A" w14:paraId="63BE2B00" w14:textId="77777777" w:rsidTr="005A3E6C">
        <w:trPr>
          <w:trPrChange w:id="767" w:author="OLTRE" w:date="2024-07-08T13:11:00Z">
            <w:trPr>
              <w:gridBefore w:val="1"/>
            </w:trPr>
          </w:trPrChange>
        </w:trPr>
        <w:tc>
          <w:tcPr>
            <w:tcW w:w="4823" w:type="dxa"/>
            <w:tcPrChange w:id="768" w:author="OLTRE" w:date="2024-07-08T13:11:00Z">
              <w:tcPr>
                <w:tcW w:w="4823" w:type="dxa"/>
                <w:gridSpan w:val="3"/>
              </w:tcPr>
            </w:tcPrChange>
          </w:tcPr>
          <w:p w14:paraId="36A50A7D" w14:textId="01137B5C" w:rsidR="000F1DA0" w:rsidRPr="00E1614A" w:rsidRDefault="000F1DA0" w:rsidP="000F1DA0">
            <w:pPr>
              <w:pStyle w:val="ListParagraph"/>
              <w:numPr>
                <w:ilvl w:val="2"/>
                <w:numId w:val="106"/>
              </w:numPr>
              <w:spacing w:after="120"/>
              <w:ind w:left="885" w:hanging="885"/>
              <w:contextualSpacing w:val="0"/>
              <w:jc w:val="both"/>
              <w:rPr>
                <w:rFonts w:ascii="Verdana" w:hAnsi="Verdana" w:cs="Verdana"/>
                <w:sz w:val="20"/>
                <w:szCs w:val="20"/>
              </w:rPr>
            </w:pPr>
            <w:r w:rsidRPr="00E1614A">
              <w:rPr>
                <w:rFonts w:ascii="Verdana" w:hAnsi="Verdana" w:cs="Verdana"/>
                <w:sz w:val="20"/>
                <w:szCs w:val="20"/>
              </w:rPr>
              <w:t>The Parties agree that there will be no appeal to any court or other authority against the decision of the arbitration tribunal and the Parties shall not dispute nor question the validity of such award before any judicial or other authority, especially with regards to any enforcement action taken by the Party in whose favor the award was rendered.</w:t>
            </w:r>
            <w:r w:rsidRPr="00E1614A">
              <w:rPr>
                <w:rFonts w:ascii="Verdana" w:hAnsi="Verdana"/>
                <w:sz w:val="20"/>
                <w:szCs w:val="20"/>
              </w:rPr>
              <w:t xml:space="preserve"> </w:t>
            </w:r>
          </w:p>
        </w:tc>
        <w:tc>
          <w:tcPr>
            <w:tcW w:w="257" w:type="dxa"/>
            <w:tcPrChange w:id="769" w:author="OLTRE" w:date="2024-07-08T13:11:00Z">
              <w:tcPr>
                <w:tcW w:w="257" w:type="dxa"/>
              </w:tcPr>
            </w:tcPrChange>
          </w:tcPr>
          <w:p w14:paraId="74903DC4" w14:textId="77777777" w:rsidR="000F1DA0" w:rsidRPr="00E1614A" w:rsidRDefault="000F1DA0" w:rsidP="000F1DA0">
            <w:pPr>
              <w:spacing w:after="120"/>
              <w:rPr>
                <w:rFonts w:ascii="Verdana" w:hAnsi="Verdana"/>
                <w:sz w:val="20"/>
                <w:szCs w:val="20"/>
              </w:rPr>
            </w:pPr>
          </w:p>
        </w:tc>
        <w:tc>
          <w:tcPr>
            <w:tcW w:w="4985" w:type="dxa"/>
            <w:tcPrChange w:id="770" w:author="OLTRE" w:date="2024-07-08T13:11:00Z">
              <w:tcPr>
                <w:tcW w:w="4985" w:type="dxa"/>
                <w:gridSpan w:val="2"/>
              </w:tcPr>
            </w:tcPrChange>
          </w:tcPr>
          <w:p w14:paraId="5C9E78AB" w14:textId="0385486F" w:rsidR="000F1DA0" w:rsidRPr="007F4951" w:rsidRDefault="000F1DA0" w:rsidP="000F1DA0">
            <w:pPr>
              <w:pStyle w:val="ListParagraph"/>
              <w:numPr>
                <w:ilvl w:val="2"/>
                <w:numId w:val="116"/>
              </w:numPr>
              <w:spacing w:after="120"/>
              <w:ind w:left="825" w:hanging="825"/>
              <w:contextualSpacing w:val="0"/>
              <w:jc w:val="both"/>
              <w:rPr>
                <w:rFonts w:ascii="Verdana" w:hAnsi="Verdana" w:cs="Verdana"/>
                <w:sz w:val="20"/>
                <w:szCs w:val="20"/>
              </w:rPr>
            </w:pPr>
            <w:r w:rsidRPr="00AD4195">
              <w:rPr>
                <w:rFonts w:ascii="Verdana" w:hAnsi="Verdana" w:cs="Verdana"/>
                <w:sz w:val="20"/>
                <w:szCs w:val="20"/>
              </w:rPr>
              <w:t>Para Pihak sepakat bahwa tidak akan ada banding ke pengadilan atau otoritas lain mana pun terhadap keputusan majelis arbitrase dan Para Pihak tidak akan mempermasalahkan atau mempertanyakan keabsahan putusan tersebut di hadapan otoritas peradilan atau otoritas lainnya, terutama yang berkaitan dengan tindakan penegakan hukum yang diambil</w:t>
            </w:r>
            <w:r>
              <w:rPr>
                <w:rFonts w:ascii="Verdana" w:hAnsi="Verdana" w:cs="Verdana"/>
                <w:sz w:val="20"/>
                <w:szCs w:val="20"/>
              </w:rPr>
              <w:t xml:space="preserve"> </w:t>
            </w:r>
            <w:r w:rsidRPr="00AD4195">
              <w:rPr>
                <w:rFonts w:ascii="Verdana" w:hAnsi="Verdana" w:cs="Verdana"/>
                <w:sz w:val="20"/>
                <w:szCs w:val="20"/>
              </w:rPr>
              <w:t xml:space="preserve">oleh Pihak yang </w:t>
            </w:r>
            <w:r>
              <w:rPr>
                <w:rFonts w:ascii="Verdana" w:hAnsi="Verdana" w:cs="Verdana"/>
                <w:sz w:val="20"/>
                <w:szCs w:val="20"/>
              </w:rPr>
              <w:t>menerima penghargaan dari putusan.</w:t>
            </w:r>
          </w:p>
        </w:tc>
      </w:tr>
      <w:tr w:rsidR="000F1DA0" w:rsidRPr="00E1614A" w14:paraId="4A7A5094" w14:textId="77777777" w:rsidTr="005A3E6C">
        <w:trPr>
          <w:trPrChange w:id="771" w:author="OLTRE" w:date="2024-07-08T13:11:00Z">
            <w:trPr>
              <w:gridBefore w:val="1"/>
            </w:trPr>
          </w:trPrChange>
        </w:trPr>
        <w:tc>
          <w:tcPr>
            <w:tcW w:w="4823" w:type="dxa"/>
            <w:tcPrChange w:id="772" w:author="OLTRE" w:date="2024-07-08T13:11:00Z">
              <w:tcPr>
                <w:tcW w:w="4823" w:type="dxa"/>
                <w:gridSpan w:val="3"/>
              </w:tcPr>
            </w:tcPrChange>
          </w:tcPr>
          <w:p w14:paraId="49BD722C" w14:textId="6C063043" w:rsidR="000F1DA0" w:rsidRPr="00774A9A" w:rsidRDefault="000F1DA0" w:rsidP="000F1DA0">
            <w:pPr>
              <w:pStyle w:val="ListParagraph"/>
              <w:numPr>
                <w:ilvl w:val="2"/>
                <w:numId w:val="116"/>
              </w:numPr>
              <w:spacing w:after="120"/>
              <w:ind w:left="885" w:hanging="885"/>
              <w:contextualSpacing w:val="0"/>
              <w:jc w:val="both"/>
              <w:rPr>
                <w:rFonts w:ascii="Verdana" w:hAnsi="Verdana"/>
                <w:sz w:val="20"/>
              </w:rPr>
            </w:pPr>
            <w:r w:rsidRPr="00E1614A">
              <w:rPr>
                <w:rFonts w:ascii="Verdana" w:hAnsi="Verdana" w:cs="Verdana"/>
                <w:sz w:val="20"/>
                <w:szCs w:val="20"/>
              </w:rPr>
              <w:t xml:space="preserve">The </w:t>
            </w:r>
            <w:r w:rsidRPr="00774A9A">
              <w:rPr>
                <w:rFonts w:ascii="Verdana" w:hAnsi="Verdana"/>
                <w:sz w:val="20"/>
              </w:rPr>
              <w:t>Parties</w:t>
            </w:r>
            <w:r w:rsidRPr="00E1614A">
              <w:rPr>
                <w:rFonts w:ascii="Verdana" w:hAnsi="Verdana" w:cs="Verdana"/>
                <w:sz w:val="20"/>
                <w:szCs w:val="20"/>
              </w:rPr>
              <w:t xml:space="preserve"> irrevocably waive the applicability of Articles 48 (1) and 73 (b) of Law No. 30 of 1999 on Arbitration and Alternative Dispute Resolution so that the mandate of an arbitration board duly constituted in accordance with the terms of this </w:t>
            </w:r>
            <w:r w:rsidRPr="00774A9A">
              <w:rPr>
                <w:rFonts w:ascii="Verdana" w:hAnsi="Verdana"/>
                <w:sz w:val="20"/>
              </w:rPr>
              <w:t>Agreement</w:t>
            </w:r>
            <w:r w:rsidRPr="00E1614A">
              <w:rPr>
                <w:rFonts w:ascii="Verdana" w:hAnsi="Verdana" w:cs="Verdana"/>
                <w:sz w:val="20"/>
                <w:szCs w:val="20"/>
              </w:rPr>
              <w:t xml:space="preserve"> shall remain in effect until a final arbitration award has been issued by such arbitration board.</w:t>
            </w:r>
            <w:r w:rsidRPr="00E1614A">
              <w:rPr>
                <w:rFonts w:ascii="Verdana" w:hAnsi="Verdana"/>
                <w:sz w:val="20"/>
                <w:szCs w:val="20"/>
              </w:rPr>
              <w:t xml:space="preserve"> </w:t>
            </w:r>
          </w:p>
        </w:tc>
        <w:tc>
          <w:tcPr>
            <w:tcW w:w="257" w:type="dxa"/>
            <w:tcPrChange w:id="773" w:author="OLTRE" w:date="2024-07-08T13:11:00Z">
              <w:tcPr>
                <w:tcW w:w="257" w:type="dxa"/>
              </w:tcPr>
            </w:tcPrChange>
          </w:tcPr>
          <w:p w14:paraId="03D1E6C4" w14:textId="77777777" w:rsidR="000F1DA0" w:rsidRPr="00774A9A" w:rsidRDefault="000F1DA0" w:rsidP="000F1DA0">
            <w:pPr>
              <w:spacing w:after="120"/>
              <w:rPr>
                <w:rFonts w:ascii="Verdana" w:hAnsi="Verdana"/>
                <w:sz w:val="20"/>
              </w:rPr>
            </w:pPr>
          </w:p>
        </w:tc>
        <w:tc>
          <w:tcPr>
            <w:tcW w:w="4985" w:type="dxa"/>
            <w:tcPrChange w:id="774" w:author="OLTRE" w:date="2024-07-08T13:11:00Z">
              <w:tcPr>
                <w:tcW w:w="4985" w:type="dxa"/>
                <w:gridSpan w:val="2"/>
              </w:tcPr>
            </w:tcPrChange>
          </w:tcPr>
          <w:p w14:paraId="268EAC72" w14:textId="256736FA" w:rsidR="000F1DA0" w:rsidRPr="00774A9A" w:rsidRDefault="000F1DA0" w:rsidP="000F1DA0">
            <w:pPr>
              <w:pStyle w:val="ListParagraph"/>
              <w:numPr>
                <w:ilvl w:val="2"/>
                <w:numId w:val="120"/>
              </w:numPr>
              <w:spacing w:after="120"/>
              <w:ind w:left="825" w:hanging="825"/>
              <w:contextualSpacing w:val="0"/>
              <w:jc w:val="both"/>
              <w:rPr>
                <w:rFonts w:ascii="Verdana" w:hAnsi="Verdana"/>
                <w:sz w:val="20"/>
              </w:rPr>
            </w:pPr>
            <w:r w:rsidRPr="00AD4195">
              <w:rPr>
                <w:rFonts w:ascii="Verdana" w:hAnsi="Verdana" w:cs="Verdana"/>
                <w:sz w:val="20"/>
                <w:szCs w:val="20"/>
              </w:rPr>
              <w:t>Para Pihak dengan tidak dapat ditarik kembali menge</w:t>
            </w:r>
            <w:r>
              <w:rPr>
                <w:rFonts w:ascii="Verdana" w:hAnsi="Verdana" w:cs="Verdana"/>
                <w:sz w:val="20"/>
                <w:szCs w:val="20"/>
              </w:rPr>
              <w:t>ny</w:t>
            </w:r>
            <w:r w:rsidRPr="00AD4195">
              <w:rPr>
                <w:rFonts w:ascii="Verdana" w:hAnsi="Verdana" w:cs="Verdana"/>
                <w:sz w:val="20"/>
                <w:szCs w:val="20"/>
              </w:rPr>
              <w:t>ampingkan keberlakuan Pasal 48 (1) dan 73 (b) Undang-Undang Nomor 30 Tahun 1999 tentang Arbitrase dan Alternatif Penyelesaian Sengketa sehingga mandat badan arbitrase yang dibentuk sesuai dengan ketentuan Perjanjian ini tetap berlaku</w:t>
            </w:r>
            <w:r>
              <w:rPr>
                <w:rFonts w:ascii="Verdana" w:hAnsi="Verdana" w:cs="Verdana"/>
                <w:sz w:val="20"/>
                <w:szCs w:val="20"/>
              </w:rPr>
              <w:t xml:space="preserve"> </w:t>
            </w:r>
            <w:r w:rsidRPr="00AD4195">
              <w:rPr>
                <w:rFonts w:ascii="Verdana" w:hAnsi="Verdana" w:cs="Verdana"/>
                <w:sz w:val="20"/>
                <w:szCs w:val="20"/>
              </w:rPr>
              <w:t xml:space="preserve">sampai putusan arbitrase final dikeluarkan oleh </w:t>
            </w:r>
            <w:r>
              <w:rPr>
                <w:rFonts w:ascii="Verdana" w:hAnsi="Verdana" w:cs="Verdana"/>
                <w:sz w:val="20"/>
                <w:szCs w:val="20"/>
              </w:rPr>
              <w:t xml:space="preserve">majelis </w:t>
            </w:r>
            <w:r w:rsidRPr="00AD4195">
              <w:rPr>
                <w:rFonts w:ascii="Verdana" w:hAnsi="Verdana" w:cs="Verdana"/>
                <w:sz w:val="20"/>
                <w:szCs w:val="20"/>
              </w:rPr>
              <w:t>arbitrase tersebut.</w:t>
            </w:r>
          </w:p>
        </w:tc>
      </w:tr>
      <w:tr w:rsidR="000F1DA0" w:rsidRPr="00E1614A" w14:paraId="6BA9A694" w14:textId="77777777" w:rsidTr="005A3E6C">
        <w:trPr>
          <w:trPrChange w:id="775" w:author="OLTRE" w:date="2024-07-08T13:11:00Z">
            <w:trPr>
              <w:gridBefore w:val="1"/>
            </w:trPr>
          </w:trPrChange>
        </w:trPr>
        <w:tc>
          <w:tcPr>
            <w:tcW w:w="4823" w:type="dxa"/>
            <w:tcPrChange w:id="776" w:author="OLTRE" w:date="2024-07-08T13:11:00Z">
              <w:tcPr>
                <w:tcW w:w="4823" w:type="dxa"/>
                <w:gridSpan w:val="3"/>
              </w:tcPr>
            </w:tcPrChange>
          </w:tcPr>
          <w:p w14:paraId="18618668" w14:textId="0A751FEA" w:rsidR="000F1DA0" w:rsidRPr="00563CB9" w:rsidRDefault="000F1DA0" w:rsidP="000F1DA0">
            <w:pPr>
              <w:pStyle w:val="ListParagraph"/>
              <w:numPr>
                <w:ilvl w:val="2"/>
                <w:numId w:val="116"/>
              </w:numPr>
              <w:spacing w:after="120"/>
              <w:ind w:left="877" w:hanging="877"/>
              <w:contextualSpacing w:val="0"/>
              <w:jc w:val="both"/>
              <w:rPr>
                <w:rFonts w:ascii="Verdana" w:hAnsi="Verdana" w:cs="Verdana"/>
                <w:sz w:val="20"/>
                <w:szCs w:val="20"/>
              </w:rPr>
            </w:pPr>
            <w:r w:rsidRPr="00563CB9">
              <w:rPr>
                <w:rFonts w:ascii="Verdana" w:hAnsi="Verdana" w:cs="Verdana"/>
                <w:sz w:val="20"/>
                <w:szCs w:val="20"/>
              </w:rPr>
              <w:t xml:space="preserve">None of the Parties and the </w:t>
            </w:r>
            <w:r>
              <w:rPr>
                <w:rFonts w:ascii="Verdana" w:hAnsi="Verdana" w:cs="Verdana"/>
                <w:sz w:val="20"/>
                <w:szCs w:val="20"/>
              </w:rPr>
              <w:t>REGENE</w:t>
            </w:r>
            <w:r w:rsidRPr="00563CB9">
              <w:rPr>
                <w:rFonts w:ascii="Verdana" w:hAnsi="Verdana" w:cs="Verdana"/>
                <w:sz w:val="20"/>
                <w:szCs w:val="20"/>
              </w:rPr>
              <w:t xml:space="preserve"> shall be entitled to commence or maintain any action in a court of law upon any matter in dispute arising from and in relation to this Agreement and/or the Deed of Transfer, except for the enforcement of an arbitral award granted pursuant to this Article 1</w:t>
            </w:r>
            <w:r>
              <w:rPr>
                <w:rFonts w:ascii="Verdana" w:hAnsi="Verdana" w:cs="Verdana"/>
                <w:sz w:val="20"/>
                <w:szCs w:val="20"/>
              </w:rPr>
              <w:t>2</w:t>
            </w:r>
            <w:r w:rsidRPr="00563CB9">
              <w:rPr>
                <w:rFonts w:ascii="Verdana" w:hAnsi="Verdana" w:cs="Verdana"/>
                <w:sz w:val="20"/>
                <w:szCs w:val="20"/>
              </w:rPr>
              <w:t>.2.</w:t>
            </w:r>
          </w:p>
        </w:tc>
        <w:tc>
          <w:tcPr>
            <w:tcW w:w="257" w:type="dxa"/>
            <w:tcPrChange w:id="777" w:author="OLTRE" w:date="2024-07-08T13:11:00Z">
              <w:tcPr>
                <w:tcW w:w="257" w:type="dxa"/>
              </w:tcPr>
            </w:tcPrChange>
          </w:tcPr>
          <w:p w14:paraId="706DF17C" w14:textId="77777777" w:rsidR="000F1DA0" w:rsidRPr="00E1614A" w:rsidRDefault="000F1DA0" w:rsidP="000F1DA0">
            <w:pPr>
              <w:spacing w:after="120"/>
              <w:rPr>
                <w:rFonts w:ascii="Verdana" w:hAnsi="Verdana"/>
                <w:sz w:val="20"/>
                <w:szCs w:val="20"/>
              </w:rPr>
            </w:pPr>
          </w:p>
        </w:tc>
        <w:tc>
          <w:tcPr>
            <w:tcW w:w="4985" w:type="dxa"/>
            <w:tcPrChange w:id="778" w:author="OLTRE" w:date="2024-07-08T13:11:00Z">
              <w:tcPr>
                <w:tcW w:w="4985" w:type="dxa"/>
                <w:gridSpan w:val="2"/>
              </w:tcPr>
            </w:tcPrChange>
          </w:tcPr>
          <w:p w14:paraId="44D61A9B" w14:textId="5883C129" w:rsidR="000F1DA0" w:rsidRPr="007F4951" w:rsidRDefault="000F1DA0" w:rsidP="000F1DA0">
            <w:pPr>
              <w:pStyle w:val="ListParagraph"/>
              <w:numPr>
                <w:ilvl w:val="2"/>
                <w:numId w:val="107"/>
              </w:numPr>
              <w:spacing w:after="120"/>
              <w:ind w:left="887" w:hanging="887"/>
              <w:contextualSpacing w:val="0"/>
              <w:jc w:val="both"/>
              <w:rPr>
                <w:rFonts w:ascii="Verdana" w:hAnsi="Verdana" w:cs="Verdana"/>
                <w:sz w:val="20"/>
                <w:szCs w:val="20"/>
              </w:rPr>
            </w:pPr>
            <w:r w:rsidRPr="00D41E45">
              <w:rPr>
                <w:rFonts w:ascii="Verdana" w:hAnsi="Verdana" w:cs="Verdana"/>
                <w:sz w:val="20"/>
                <w:szCs w:val="20"/>
              </w:rPr>
              <w:t xml:space="preserve">Tidak ada satupun </w:t>
            </w:r>
            <w:r>
              <w:rPr>
                <w:rFonts w:ascii="Verdana" w:hAnsi="Verdana" w:cs="Verdana"/>
                <w:sz w:val="20"/>
                <w:szCs w:val="20"/>
              </w:rPr>
              <w:t xml:space="preserve">dari </w:t>
            </w:r>
            <w:r w:rsidRPr="00D41E45">
              <w:rPr>
                <w:rFonts w:ascii="Verdana" w:hAnsi="Verdana" w:cs="Verdana"/>
                <w:sz w:val="20"/>
                <w:szCs w:val="20"/>
              </w:rPr>
              <w:t xml:space="preserve">Para Pihak dan </w:t>
            </w:r>
            <w:r>
              <w:rPr>
                <w:rFonts w:ascii="Verdana" w:hAnsi="Verdana" w:cs="Verdana"/>
                <w:sz w:val="20"/>
                <w:szCs w:val="20"/>
              </w:rPr>
              <w:t>REGENE</w:t>
            </w:r>
            <w:r w:rsidRPr="00D41E45">
              <w:rPr>
                <w:rFonts w:ascii="Verdana" w:hAnsi="Verdana" w:cs="Verdana"/>
                <w:sz w:val="20"/>
                <w:szCs w:val="20"/>
              </w:rPr>
              <w:t xml:space="preserve"> yang berhak untuk memulai atau mempertahankan tindakan apa pun di pengadilan atas permasalahan apa pun yang timbul dari dan sehubungan dengan Perjanjian ini dan/atau Akta Pengalihan, kecuali untuk pelaksanaan putusan arbitrase. diberikan </w:t>
            </w:r>
            <w:r>
              <w:rPr>
                <w:rFonts w:ascii="Verdana" w:hAnsi="Verdana" w:cs="Verdana"/>
                <w:sz w:val="20"/>
                <w:szCs w:val="20"/>
              </w:rPr>
              <w:t xml:space="preserve">berdasarkan </w:t>
            </w:r>
            <w:r w:rsidRPr="00D41E45">
              <w:rPr>
                <w:rFonts w:ascii="Verdana" w:hAnsi="Verdana" w:cs="Verdana"/>
                <w:sz w:val="20"/>
                <w:szCs w:val="20"/>
              </w:rPr>
              <w:t>Pasal 12.2 ini.</w:t>
            </w:r>
          </w:p>
        </w:tc>
      </w:tr>
      <w:tr w:rsidR="000F1DA0" w:rsidRPr="00E1614A" w14:paraId="23E86C39" w14:textId="77777777" w:rsidTr="005A3E6C">
        <w:trPr>
          <w:trPrChange w:id="779" w:author="OLTRE" w:date="2024-07-08T13:11:00Z">
            <w:trPr>
              <w:gridBefore w:val="1"/>
            </w:trPr>
          </w:trPrChange>
        </w:trPr>
        <w:tc>
          <w:tcPr>
            <w:tcW w:w="4823" w:type="dxa"/>
            <w:tcPrChange w:id="780" w:author="OLTRE" w:date="2024-07-08T13:11:00Z">
              <w:tcPr>
                <w:tcW w:w="4823" w:type="dxa"/>
                <w:gridSpan w:val="3"/>
              </w:tcPr>
            </w:tcPrChange>
          </w:tcPr>
          <w:p w14:paraId="0E22D92C" w14:textId="04B103EF" w:rsidR="000F1DA0" w:rsidRPr="00774A9A" w:rsidRDefault="000F1DA0" w:rsidP="000F1DA0">
            <w:pPr>
              <w:pStyle w:val="ListParagraph"/>
              <w:numPr>
                <w:ilvl w:val="2"/>
                <w:numId w:val="116"/>
              </w:numPr>
              <w:spacing w:after="120"/>
              <w:ind w:left="877" w:hanging="877"/>
              <w:contextualSpacing w:val="0"/>
              <w:jc w:val="both"/>
              <w:rPr>
                <w:rFonts w:ascii="Verdana" w:hAnsi="Verdana"/>
                <w:sz w:val="20"/>
              </w:rPr>
            </w:pPr>
            <w:r w:rsidRPr="00563CB9">
              <w:rPr>
                <w:rFonts w:ascii="Verdana" w:hAnsi="Verdana" w:cs="Verdana"/>
                <w:sz w:val="20"/>
                <w:szCs w:val="20"/>
              </w:rPr>
              <w:t xml:space="preserve">Nothing herein shall affect the rights of the </w:t>
            </w:r>
            <w:r w:rsidRPr="00774A9A">
              <w:rPr>
                <w:rFonts w:ascii="Verdana" w:hAnsi="Verdana"/>
                <w:sz w:val="20"/>
              </w:rPr>
              <w:t>Purchaser</w:t>
            </w:r>
            <w:r w:rsidRPr="00563CB9">
              <w:rPr>
                <w:rFonts w:ascii="Verdana" w:hAnsi="Verdana" w:cs="Verdana"/>
                <w:sz w:val="20"/>
                <w:szCs w:val="20"/>
              </w:rPr>
              <w:t xml:space="preserve"> and </w:t>
            </w:r>
            <w:r w:rsidRPr="00774A9A">
              <w:rPr>
                <w:rFonts w:ascii="Verdana" w:hAnsi="Verdana"/>
                <w:sz w:val="20"/>
              </w:rPr>
              <w:t>Seller</w:t>
            </w:r>
            <w:r w:rsidRPr="00563CB9">
              <w:rPr>
                <w:rFonts w:ascii="Verdana" w:hAnsi="Verdana" w:cs="Verdana"/>
                <w:sz w:val="20"/>
                <w:szCs w:val="20"/>
              </w:rPr>
              <w:t xml:space="preserve"> under or pursuant to this </w:t>
            </w:r>
            <w:r w:rsidRPr="00774A9A">
              <w:rPr>
                <w:rFonts w:ascii="Verdana" w:hAnsi="Verdana"/>
                <w:sz w:val="20"/>
              </w:rPr>
              <w:t>Agreement</w:t>
            </w:r>
            <w:r w:rsidRPr="00563CB9">
              <w:rPr>
                <w:rFonts w:ascii="Verdana" w:hAnsi="Verdana" w:cs="Verdana"/>
                <w:sz w:val="20"/>
                <w:szCs w:val="20"/>
              </w:rPr>
              <w:t xml:space="preserve"> and/or the Deed of Transfer to serve processes in any manner permitted </w:t>
            </w:r>
            <w:r w:rsidRPr="00563CB9">
              <w:rPr>
                <w:rFonts w:ascii="Verdana" w:hAnsi="Verdana" w:cs="Verdana"/>
                <w:sz w:val="20"/>
                <w:szCs w:val="20"/>
              </w:rPr>
              <w:lastRenderedPageBreak/>
              <w:t xml:space="preserve">by the law or to commence legal proceedings or otherwise proceed against the </w:t>
            </w:r>
            <w:r w:rsidRPr="00774A9A">
              <w:rPr>
                <w:rFonts w:ascii="Verdana" w:hAnsi="Verdana"/>
                <w:sz w:val="20"/>
              </w:rPr>
              <w:t>Seller</w:t>
            </w:r>
            <w:r w:rsidRPr="00563CB9">
              <w:rPr>
                <w:rFonts w:ascii="Verdana" w:hAnsi="Verdana" w:cs="Verdana"/>
                <w:sz w:val="20"/>
                <w:szCs w:val="20"/>
              </w:rPr>
              <w:t xml:space="preserve"> in any other jurisdiction, provided that the provisions of this Article 1</w:t>
            </w:r>
            <w:r>
              <w:rPr>
                <w:rFonts w:ascii="Verdana" w:hAnsi="Verdana" w:cs="Verdana"/>
                <w:sz w:val="20"/>
                <w:szCs w:val="20"/>
              </w:rPr>
              <w:t>2</w:t>
            </w:r>
            <w:r w:rsidRPr="00563CB9">
              <w:rPr>
                <w:rFonts w:ascii="Verdana" w:hAnsi="Verdana" w:cs="Verdana"/>
                <w:sz w:val="20"/>
                <w:szCs w:val="20"/>
              </w:rPr>
              <w:t>.2 relating to the institution of litigation, consent to service, choice of law and similar matters shall only be given effect in accordance with and under the circumstances contemplated by Article 1</w:t>
            </w:r>
            <w:r>
              <w:rPr>
                <w:rFonts w:ascii="Verdana" w:hAnsi="Verdana" w:cs="Verdana"/>
                <w:sz w:val="20"/>
                <w:szCs w:val="20"/>
              </w:rPr>
              <w:t>2</w:t>
            </w:r>
            <w:r w:rsidRPr="00563CB9">
              <w:rPr>
                <w:rFonts w:ascii="Verdana" w:hAnsi="Verdana" w:cs="Verdana"/>
                <w:sz w:val="20"/>
                <w:szCs w:val="20"/>
              </w:rPr>
              <w:t>.2.1 hereof.</w:t>
            </w:r>
          </w:p>
        </w:tc>
        <w:tc>
          <w:tcPr>
            <w:tcW w:w="257" w:type="dxa"/>
            <w:tcPrChange w:id="781" w:author="OLTRE" w:date="2024-07-08T13:11:00Z">
              <w:tcPr>
                <w:tcW w:w="257" w:type="dxa"/>
              </w:tcPr>
            </w:tcPrChange>
          </w:tcPr>
          <w:p w14:paraId="69F213A5" w14:textId="77777777" w:rsidR="000F1DA0" w:rsidRPr="00774A9A" w:rsidRDefault="000F1DA0" w:rsidP="000F1DA0">
            <w:pPr>
              <w:spacing w:after="120"/>
              <w:rPr>
                <w:rFonts w:ascii="Verdana" w:hAnsi="Verdana"/>
                <w:sz w:val="20"/>
              </w:rPr>
            </w:pPr>
          </w:p>
        </w:tc>
        <w:tc>
          <w:tcPr>
            <w:tcW w:w="4985" w:type="dxa"/>
            <w:tcPrChange w:id="782" w:author="OLTRE" w:date="2024-07-08T13:11:00Z">
              <w:tcPr>
                <w:tcW w:w="4985" w:type="dxa"/>
                <w:gridSpan w:val="2"/>
              </w:tcPr>
            </w:tcPrChange>
          </w:tcPr>
          <w:p w14:paraId="06E896A8" w14:textId="11F5E64F" w:rsidR="000F1DA0" w:rsidRPr="00774A9A" w:rsidRDefault="000F1DA0" w:rsidP="000F1DA0">
            <w:pPr>
              <w:pStyle w:val="ListParagraph"/>
              <w:numPr>
                <w:ilvl w:val="2"/>
                <w:numId w:val="123"/>
              </w:numPr>
              <w:spacing w:after="120"/>
              <w:ind w:left="887" w:hanging="887"/>
              <w:contextualSpacing w:val="0"/>
              <w:jc w:val="both"/>
              <w:rPr>
                <w:rFonts w:ascii="Verdana" w:hAnsi="Verdana"/>
                <w:sz w:val="20"/>
              </w:rPr>
            </w:pPr>
            <w:r w:rsidRPr="00940842">
              <w:rPr>
                <w:rFonts w:ascii="Verdana" w:hAnsi="Verdana" w:cs="Verdana"/>
                <w:sz w:val="20"/>
                <w:szCs w:val="20"/>
              </w:rPr>
              <w:t xml:space="preserve">Tidak ada hal apa pun dalam </w:t>
            </w:r>
            <w:r>
              <w:rPr>
                <w:rFonts w:ascii="Verdana" w:hAnsi="Verdana" w:cs="Verdana"/>
                <w:sz w:val="20"/>
                <w:szCs w:val="20"/>
              </w:rPr>
              <w:t>P</w:t>
            </w:r>
            <w:r w:rsidRPr="00940842">
              <w:rPr>
                <w:rFonts w:ascii="Verdana" w:hAnsi="Verdana" w:cs="Verdana"/>
                <w:sz w:val="20"/>
                <w:szCs w:val="20"/>
              </w:rPr>
              <w:t xml:space="preserve">erjanjian ini yang akan mempengaruhi hak Pembeli dan Penjual berdasarkan atau tunduk pada Perjanjian ini dan/atau Akta </w:t>
            </w:r>
            <w:r w:rsidRPr="00940842">
              <w:rPr>
                <w:rFonts w:ascii="Verdana" w:hAnsi="Verdana" w:cs="Verdana"/>
                <w:sz w:val="20"/>
                <w:szCs w:val="20"/>
              </w:rPr>
              <w:lastRenderedPageBreak/>
              <w:t xml:space="preserve">Pengalihan untuk melakukan proses dengan cara apa pun yang diizinkan oleh hukum atau untuk memulai proses hukum atau melakukan proses hukum terhadap Penjual di yurisdiksi lain mana pun, dengan ketentuan bahwa ketentuan-ketentuan Pasal 12.2 ini yang berkaitan dengan lembaga litigasi, persetujuan untuk memberikan layanan, pilihan hukum dan hal-hal serupa hanya akan berlaku sesuai dengan dan dalam keadaan sebagaimana dimaksud dalam Pasal 12.2.1 </w:t>
            </w:r>
            <w:r>
              <w:rPr>
                <w:rFonts w:ascii="Verdana" w:hAnsi="Verdana" w:cs="Verdana"/>
                <w:sz w:val="20"/>
                <w:szCs w:val="20"/>
              </w:rPr>
              <w:t>P</w:t>
            </w:r>
            <w:r w:rsidRPr="00940842">
              <w:rPr>
                <w:rFonts w:ascii="Verdana" w:hAnsi="Verdana" w:cs="Verdana"/>
                <w:sz w:val="20"/>
                <w:szCs w:val="20"/>
              </w:rPr>
              <w:t>erjanjian ini.</w:t>
            </w:r>
          </w:p>
        </w:tc>
      </w:tr>
      <w:tr w:rsidR="000F1DA0" w:rsidRPr="00E1614A" w14:paraId="2DF442F7" w14:textId="77777777" w:rsidTr="005A3E6C">
        <w:trPr>
          <w:trPrChange w:id="783" w:author="OLTRE" w:date="2024-07-08T13:11:00Z">
            <w:trPr>
              <w:gridBefore w:val="1"/>
            </w:trPr>
          </w:trPrChange>
        </w:trPr>
        <w:tc>
          <w:tcPr>
            <w:tcW w:w="4823" w:type="dxa"/>
            <w:tcPrChange w:id="784" w:author="OLTRE" w:date="2024-07-08T13:11:00Z">
              <w:tcPr>
                <w:tcW w:w="4823" w:type="dxa"/>
                <w:gridSpan w:val="3"/>
              </w:tcPr>
            </w:tcPrChange>
          </w:tcPr>
          <w:p w14:paraId="6D49B96E" w14:textId="56EB162E" w:rsidR="000F1DA0" w:rsidRPr="00774A9A" w:rsidRDefault="000F1DA0" w:rsidP="000F1DA0">
            <w:pPr>
              <w:pStyle w:val="ListParagraph"/>
              <w:numPr>
                <w:ilvl w:val="2"/>
                <w:numId w:val="116"/>
              </w:numPr>
              <w:spacing w:after="120"/>
              <w:ind w:left="877" w:hanging="877"/>
              <w:contextualSpacing w:val="0"/>
              <w:jc w:val="both"/>
              <w:rPr>
                <w:rFonts w:ascii="Verdana" w:hAnsi="Verdana"/>
                <w:sz w:val="20"/>
              </w:rPr>
            </w:pPr>
            <w:r w:rsidRPr="00563CB9">
              <w:rPr>
                <w:rFonts w:ascii="Verdana" w:hAnsi="Verdana" w:cs="Verdana"/>
                <w:sz w:val="20"/>
                <w:szCs w:val="20"/>
              </w:rPr>
              <w:lastRenderedPageBreak/>
              <w:t xml:space="preserve">During the period of submission to arbitration and thereafter until an arbitral award is granted, the </w:t>
            </w:r>
            <w:r w:rsidRPr="00774A9A">
              <w:rPr>
                <w:rFonts w:ascii="Verdana" w:hAnsi="Verdana"/>
                <w:sz w:val="20"/>
              </w:rPr>
              <w:t>Parties</w:t>
            </w:r>
            <w:r w:rsidRPr="00563CB9">
              <w:rPr>
                <w:rFonts w:ascii="Verdana" w:hAnsi="Verdana" w:cs="Verdana"/>
                <w:sz w:val="20"/>
                <w:szCs w:val="20"/>
              </w:rPr>
              <w:t xml:space="preserve"> shall, except in the event of expiration or termination of this Agreement, continue to perform all their respective obligations under this </w:t>
            </w:r>
            <w:r w:rsidRPr="00774A9A">
              <w:rPr>
                <w:rFonts w:ascii="Verdana" w:hAnsi="Verdana"/>
                <w:sz w:val="20"/>
              </w:rPr>
              <w:t>Agreement</w:t>
            </w:r>
            <w:r w:rsidRPr="00563CB9">
              <w:rPr>
                <w:rFonts w:ascii="Verdana" w:hAnsi="Verdana" w:cs="Verdana"/>
                <w:sz w:val="20"/>
                <w:szCs w:val="20"/>
              </w:rPr>
              <w:t xml:space="preserve"> without prejudice to a final judgment in accordance with the said award.</w:t>
            </w:r>
          </w:p>
        </w:tc>
        <w:tc>
          <w:tcPr>
            <w:tcW w:w="257" w:type="dxa"/>
            <w:tcPrChange w:id="785" w:author="OLTRE" w:date="2024-07-08T13:11:00Z">
              <w:tcPr>
                <w:tcW w:w="257" w:type="dxa"/>
              </w:tcPr>
            </w:tcPrChange>
          </w:tcPr>
          <w:p w14:paraId="405B9F2E" w14:textId="77777777" w:rsidR="000F1DA0" w:rsidRPr="00774A9A" w:rsidRDefault="000F1DA0" w:rsidP="000F1DA0">
            <w:pPr>
              <w:spacing w:after="120"/>
              <w:rPr>
                <w:rFonts w:ascii="Verdana" w:hAnsi="Verdana"/>
                <w:sz w:val="20"/>
              </w:rPr>
            </w:pPr>
          </w:p>
        </w:tc>
        <w:tc>
          <w:tcPr>
            <w:tcW w:w="4985" w:type="dxa"/>
            <w:tcPrChange w:id="786" w:author="OLTRE" w:date="2024-07-08T13:11:00Z">
              <w:tcPr>
                <w:tcW w:w="4985" w:type="dxa"/>
                <w:gridSpan w:val="2"/>
              </w:tcPr>
            </w:tcPrChange>
          </w:tcPr>
          <w:p w14:paraId="15F6890C" w14:textId="51D80ED3" w:rsidR="000F1DA0" w:rsidRPr="00774A9A" w:rsidRDefault="000F1DA0" w:rsidP="000F1DA0">
            <w:pPr>
              <w:pStyle w:val="ListParagraph"/>
              <w:numPr>
                <w:ilvl w:val="2"/>
                <w:numId w:val="109"/>
              </w:numPr>
              <w:spacing w:after="120"/>
              <w:ind w:left="887" w:hanging="887"/>
              <w:contextualSpacing w:val="0"/>
              <w:jc w:val="both"/>
              <w:rPr>
                <w:rFonts w:ascii="Verdana" w:hAnsi="Verdana"/>
                <w:sz w:val="20"/>
              </w:rPr>
            </w:pPr>
            <w:r w:rsidRPr="000B7772">
              <w:rPr>
                <w:rFonts w:ascii="Verdana" w:hAnsi="Verdana" w:cs="Verdana"/>
                <w:sz w:val="20"/>
                <w:szCs w:val="20"/>
              </w:rPr>
              <w:t>Selama jangka waktu pengajuan arbitrase dan selanjutnya hingga putusan arbitrase diberikan, Para Pihak akan, kecuali dalam hal berakhirnya atau pengakhiran Perjanjian ini, terus melaksanakan seluruh kewajiban masing-masing berdasarkan Perjanjian ini tanpa mengurangi keputusan akhir sesuai dengan ketentuan yang berlaku</w:t>
            </w:r>
            <w:r>
              <w:rPr>
                <w:rFonts w:ascii="Verdana" w:hAnsi="Verdana" w:cs="Verdana"/>
                <w:sz w:val="20"/>
                <w:szCs w:val="20"/>
              </w:rPr>
              <w:t xml:space="preserve"> sesuai </w:t>
            </w:r>
            <w:r w:rsidRPr="000B7772">
              <w:rPr>
                <w:rFonts w:ascii="Verdana" w:hAnsi="Verdana" w:cs="Verdana"/>
                <w:sz w:val="20"/>
                <w:szCs w:val="20"/>
              </w:rPr>
              <w:t xml:space="preserve">dengan </w:t>
            </w:r>
            <w:r>
              <w:rPr>
                <w:rFonts w:ascii="Verdana" w:hAnsi="Verdana" w:cs="Verdana"/>
                <w:sz w:val="20"/>
                <w:szCs w:val="20"/>
              </w:rPr>
              <w:t xml:space="preserve">putusan </w:t>
            </w:r>
            <w:r w:rsidRPr="000B7772">
              <w:rPr>
                <w:rFonts w:ascii="Verdana" w:hAnsi="Verdana" w:cs="Verdana"/>
                <w:sz w:val="20"/>
                <w:szCs w:val="20"/>
              </w:rPr>
              <w:t>tersebut.</w:t>
            </w:r>
          </w:p>
        </w:tc>
      </w:tr>
      <w:tr w:rsidR="000F1DA0" w:rsidRPr="00E1614A" w14:paraId="6569E260" w14:textId="77777777" w:rsidTr="005A3E6C">
        <w:trPr>
          <w:trPrChange w:id="787" w:author="OLTRE" w:date="2024-07-08T13:11:00Z">
            <w:trPr>
              <w:gridBefore w:val="1"/>
            </w:trPr>
          </w:trPrChange>
        </w:trPr>
        <w:tc>
          <w:tcPr>
            <w:tcW w:w="4823" w:type="dxa"/>
            <w:tcPrChange w:id="788" w:author="OLTRE" w:date="2024-07-08T13:11:00Z">
              <w:tcPr>
                <w:tcW w:w="4823" w:type="dxa"/>
                <w:gridSpan w:val="3"/>
              </w:tcPr>
            </w:tcPrChange>
          </w:tcPr>
          <w:p w14:paraId="5C7D932F" w14:textId="4418246B" w:rsidR="000F1DA0" w:rsidRPr="00563CB9" w:rsidRDefault="000F1DA0" w:rsidP="000F1DA0">
            <w:pPr>
              <w:pStyle w:val="ListParagraph"/>
              <w:numPr>
                <w:ilvl w:val="2"/>
                <w:numId w:val="116"/>
              </w:numPr>
              <w:spacing w:after="120"/>
              <w:ind w:left="877" w:hanging="877"/>
              <w:contextualSpacing w:val="0"/>
              <w:jc w:val="both"/>
              <w:rPr>
                <w:rFonts w:ascii="Verdana" w:hAnsi="Verdana" w:cs="Verdana"/>
                <w:sz w:val="20"/>
                <w:szCs w:val="20"/>
              </w:rPr>
            </w:pPr>
            <w:r w:rsidRPr="00563CB9">
              <w:rPr>
                <w:rFonts w:ascii="Verdana" w:hAnsi="Verdana" w:cs="Verdana"/>
                <w:sz w:val="20"/>
                <w:szCs w:val="20"/>
              </w:rPr>
              <w:t>The provisions stipulated in this Article 1</w:t>
            </w:r>
            <w:r>
              <w:rPr>
                <w:rFonts w:ascii="Verdana" w:hAnsi="Verdana" w:cs="Verdana"/>
                <w:sz w:val="20"/>
                <w:szCs w:val="20"/>
              </w:rPr>
              <w:t>2</w:t>
            </w:r>
            <w:r w:rsidRPr="00563CB9">
              <w:rPr>
                <w:rFonts w:ascii="Verdana" w:hAnsi="Verdana" w:cs="Verdana"/>
                <w:sz w:val="20"/>
                <w:szCs w:val="20"/>
              </w:rPr>
              <w:t xml:space="preserve"> shall survive the termination or expiration of this Agreement.</w:t>
            </w:r>
          </w:p>
        </w:tc>
        <w:tc>
          <w:tcPr>
            <w:tcW w:w="257" w:type="dxa"/>
            <w:tcPrChange w:id="789" w:author="OLTRE" w:date="2024-07-08T13:11:00Z">
              <w:tcPr>
                <w:tcW w:w="257" w:type="dxa"/>
              </w:tcPr>
            </w:tcPrChange>
          </w:tcPr>
          <w:p w14:paraId="58844E76" w14:textId="77777777" w:rsidR="000F1DA0" w:rsidRPr="00E1614A" w:rsidRDefault="000F1DA0" w:rsidP="000F1DA0">
            <w:pPr>
              <w:spacing w:after="120"/>
              <w:rPr>
                <w:rFonts w:ascii="Verdana" w:hAnsi="Verdana"/>
                <w:sz w:val="20"/>
                <w:szCs w:val="20"/>
              </w:rPr>
            </w:pPr>
          </w:p>
        </w:tc>
        <w:tc>
          <w:tcPr>
            <w:tcW w:w="4985" w:type="dxa"/>
            <w:tcPrChange w:id="790" w:author="OLTRE" w:date="2024-07-08T13:11:00Z">
              <w:tcPr>
                <w:tcW w:w="4985" w:type="dxa"/>
                <w:gridSpan w:val="2"/>
              </w:tcPr>
            </w:tcPrChange>
          </w:tcPr>
          <w:p w14:paraId="66C2DD48" w14:textId="50FCDDA0" w:rsidR="000F1DA0" w:rsidRPr="007F4951" w:rsidRDefault="000F1DA0" w:rsidP="000F1DA0">
            <w:pPr>
              <w:pStyle w:val="ListParagraph"/>
              <w:numPr>
                <w:ilvl w:val="2"/>
                <w:numId w:val="126"/>
              </w:numPr>
              <w:spacing w:after="120"/>
              <w:ind w:left="887" w:hanging="887"/>
              <w:contextualSpacing w:val="0"/>
              <w:jc w:val="both"/>
              <w:rPr>
                <w:rFonts w:ascii="Verdana" w:hAnsi="Verdana" w:cs="Verdana"/>
                <w:sz w:val="20"/>
                <w:szCs w:val="20"/>
              </w:rPr>
            </w:pPr>
            <w:r w:rsidRPr="008B2069">
              <w:rPr>
                <w:rFonts w:ascii="Verdana" w:hAnsi="Verdana" w:cs="Verdana"/>
                <w:sz w:val="20"/>
                <w:szCs w:val="20"/>
              </w:rPr>
              <w:t>Ketentuan-ketentuan yang diatur dalam Pasal 12 ini akan tetap berlaku meskipun Perjanjian ini diakhiri atau berakhir.</w:t>
            </w:r>
          </w:p>
        </w:tc>
      </w:tr>
      <w:tr w:rsidR="000F1DA0" w:rsidRPr="00E1614A" w14:paraId="3067079B" w14:textId="77777777" w:rsidTr="005A3E6C">
        <w:trPr>
          <w:trPrChange w:id="791" w:author="OLTRE" w:date="2024-07-08T13:11:00Z">
            <w:trPr>
              <w:gridBefore w:val="1"/>
            </w:trPr>
          </w:trPrChange>
        </w:trPr>
        <w:tc>
          <w:tcPr>
            <w:tcW w:w="4823" w:type="dxa"/>
            <w:tcPrChange w:id="792" w:author="OLTRE" w:date="2024-07-08T13:11:00Z">
              <w:tcPr>
                <w:tcW w:w="4823" w:type="dxa"/>
                <w:gridSpan w:val="3"/>
              </w:tcPr>
            </w:tcPrChange>
          </w:tcPr>
          <w:p w14:paraId="053646AB" w14:textId="77777777" w:rsidR="000F1DA0" w:rsidRPr="00774A9A" w:rsidRDefault="000F1DA0" w:rsidP="000F1DA0">
            <w:pPr>
              <w:spacing w:after="120"/>
              <w:jc w:val="both"/>
              <w:rPr>
                <w:rFonts w:ascii="Verdana" w:hAnsi="Verdana"/>
                <w:sz w:val="20"/>
              </w:rPr>
            </w:pPr>
            <w:r w:rsidRPr="00563CB9">
              <w:rPr>
                <w:rFonts w:ascii="Verdana" w:hAnsi="Verdana" w:cs="Verdana"/>
                <w:sz w:val="20"/>
                <w:szCs w:val="20"/>
                <w:lang w:val="id-ID"/>
              </w:rPr>
              <w:t xml:space="preserve">IN WITNESS WHEREOF, the Parties hereto have caused this </w:t>
            </w:r>
            <w:r w:rsidRPr="00774A9A">
              <w:rPr>
                <w:rFonts w:ascii="Verdana" w:hAnsi="Verdana"/>
                <w:sz w:val="20"/>
              </w:rPr>
              <w:t>Agreement</w:t>
            </w:r>
            <w:r w:rsidRPr="00563CB9">
              <w:rPr>
                <w:rFonts w:ascii="Verdana" w:hAnsi="Verdana" w:cs="Verdana"/>
                <w:sz w:val="20"/>
                <w:szCs w:val="20"/>
                <w:lang w:val="id-ID"/>
              </w:rPr>
              <w:t xml:space="preserve"> to be executed by their respective duly authorized signatories as of the day and year first written above.</w:t>
            </w:r>
          </w:p>
        </w:tc>
        <w:tc>
          <w:tcPr>
            <w:tcW w:w="257" w:type="dxa"/>
            <w:tcPrChange w:id="793" w:author="OLTRE" w:date="2024-07-08T13:11:00Z">
              <w:tcPr>
                <w:tcW w:w="257" w:type="dxa"/>
              </w:tcPr>
            </w:tcPrChange>
          </w:tcPr>
          <w:p w14:paraId="0E41D1A3" w14:textId="77777777" w:rsidR="000F1DA0" w:rsidRPr="00774A9A" w:rsidRDefault="000F1DA0" w:rsidP="000F1DA0">
            <w:pPr>
              <w:spacing w:after="120"/>
              <w:rPr>
                <w:rFonts w:ascii="Verdana" w:hAnsi="Verdana"/>
                <w:sz w:val="20"/>
              </w:rPr>
            </w:pPr>
          </w:p>
        </w:tc>
        <w:tc>
          <w:tcPr>
            <w:tcW w:w="4985" w:type="dxa"/>
            <w:tcPrChange w:id="794" w:author="OLTRE" w:date="2024-07-08T13:11:00Z">
              <w:tcPr>
                <w:tcW w:w="4985" w:type="dxa"/>
                <w:gridSpan w:val="2"/>
              </w:tcPr>
            </w:tcPrChange>
          </w:tcPr>
          <w:p w14:paraId="3C95BD3E" w14:textId="77777777" w:rsidR="00492507" w:rsidRPr="007F4951" w:rsidRDefault="000F1DA0" w:rsidP="00492507">
            <w:pPr>
              <w:spacing w:after="120"/>
              <w:jc w:val="both"/>
              <w:rPr>
                <w:del w:id="795" w:author="OLTRE" w:date="2024-07-08T13:11:00Z"/>
                <w:rFonts w:ascii="Verdana" w:hAnsi="Verdana" w:cs="Verdana"/>
                <w:sz w:val="20"/>
                <w:szCs w:val="20"/>
                <w:lang w:val="id-ID"/>
              </w:rPr>
            </w:pPr>
            <w:r w:rsidRPr="007F4951">
              <w:rPr>
                <w:rFonts w:ascii="Verdana" w:hAnsi="Verdana"/>
                <w:sz w:val="20"/>
              </w:rPr>
              <w:t xml:space="preserve">DENGAN DEMIKIAN, </w:t>
            </w:r>
            <w:r w:rsidRPr="001B2964">
              <w:rPr>
                <w:rFonts w:ascii="Verdana" w:hAnsi="Verdana"/>
                <w:bCs/>
                <w:sz w:val="20"/>
                <w:lang w:val="id-ID"/>
              </w:rPr>
              <w:t>Para Pihak telah menandatangani Perjanjian</w:t>
            </w:r>
            <w:r w:rsidRPr="007F4951">
              <w:rPr>
                <w:rFonts w:ascii="Verdana" w:hAnsi="Verdana"/>
                <w:sz w:val="20"/>
                <w:lang w:val="id-ID"/>
              </w:rPr>
              <w:t xml:space="preserve"> ini melalui wakil mereka masing-masing yang sah pada tanggal dan tahun sebagaimana tersebut pertama kali di atas.</w:t>
            </w:r>
          </w:p>
          <w:p w14:paraId="0E140095" w14:textId="5789CFD5" w:rsidR="000F1DA0" w:rsidRPr="007F4951" w:rsidRDefault="000F1DA0" w:rsidP="000F1DA0">
            <w:pPr>
              <w:spacing w:after="120"/>
              <w:jc w:val="both"/>
              <w:rPr>
                <w:rFonts w:ascii="Verdana" w:hAnsi="Verdana"/>
                <w:sz w:val="20"/>
              </w:rPr>
            </w:pPr>
          </w:p>
        </w:tc>
      </w:tr>
      <w:tr w:rsidR="001B2964" w:rsidRPr="00E1614A" w14:paraId="4E109922" w14:textId="77777777" w:rsidTr="001B296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del w:id="796" w:author="OLTRE" w:date="2024-07-08T13:11:00Z"/>
        </w:trPr>
        <w:tc>
          <w:tcPr>
            <w:tcW w:w="4823" w:type="dxa"/>
          </w:tcPr>
          <w:p w14:paraId="5CF71630" w14:textId="77777777" w:rsidR="00D204DA" w:rsidRPr="00DD5B12" w:rsidRDefault="00D204DA" w:rsidP="00D204DA">
            <w:pPr>
              <w:spacing w:after="120"/>
              <w:jc w:val="both"/>
              <w:rPr>
                <w:del w:id="797" w:author="OLTRE" w:date="2024-07-08T13:11:00Z"/>
                <w:rFonts w:ascii="Verdana" w:hAnsi="Verdana"/>
                <w:sz w:val="20"/>
                <w:szCs w:val="20"/>
              </w:rPr>
            </w:pPr>
            <w:del w:id="798" w:author="OLTRE" w:date="2024-07-08T13:11:00Z">
              <w:r w:rsidRPr="00DD5B12">
                <w:rPr>
                  <w:rFonts w:ascii="Verdana" w:hAnsi="Verdana"/>
                  <w:sz w:val="20"/>
                  <w:szCs w:val="20"/>
                </w:rPr>
                <w:delText xml:space="preserve">Agreed for </w:delText>
              </w:r>
              <w:r>
                <w:rPr>
                  <w:rFonts w:ascii="Verdana" w:hAnsi="Verdana"/>
                  <w:sz w:val="20"/>
                  <w:szCs w:val="20"/>
                </w:rPr>
                <w:delText>and on behalf of,</w:delText>
              </w:r>
            </w:del>
          </w:p>
          <w:p w14:paraId="0E1B1A4A" w14:textId="77777777" w:rsidR="00492507" w:rsidRPr="00E1614A" w:rsidRDefault="00D204DA" w:rsidP="00D204DA">
            <w:pPr>
              <w:jc w:val="both"/>
              <w:rPr>
                <w:del w:id="799" w:author="OLTRE" w:date="2024-07-08T13:11:00Z"/>
                <w:rFonts w:ascii="Verdana" w:hAnsi="Verdana" w:cs="Verdana"/>
                <w:b/>
                <w:bCs/>
                <w:sz w:val="20"/>
                <w:szCs w:val="20"/>
              </w:rPr>
            </w:pPr>
            <w:del w:id="800" w:author="OLTRE" w:date="2024-07-08T13:11:00Z">
              <w:r w:rsidRPr="00F756C4">
                <w:rPr>
                  <w:rFonts w:ascii="Verdana" w:hAnsi="Verdana"/>
                  <w:b/>
                  <w:sz w:val="20"/>
                </w:rPr>
                <w:delText>REGENE</w:delText>
              </w:r>
            </w:del>
          </w:p>
          <w:p w14:paraId="40CC3D1C" w14:textId="77777777" w:rsidR="00492507" w:rsidRPr="00E1614A" w:rsidRDefault="00492507" w:rsidP="00492507">
            <w:pPr>
              <w:jc w:val="both"/>
              <w:rPr>
                <w:del w:id="801" w:author="OLTRE" w:date="2024-07-08T13:11:00Z"/>
                <w:rFonts w:ascii="Verdana" w:hAnsi="Verdana" w:cs="Verdana"/>
                <w:b/>
                <w:bCs/>
                <w:sz w:val="20"/>
                <w:szCs w:val="20"/>
              </w:rPr>
            </w:pPr>
          </w:p>
          <w:p w14:paraId="765125CC" w14:textId="77777777" w:rsidR="00492507" w:rsidRPr="00E1614A" w:rsidRDefault="00492507" w:rsidP="00492507">
            <w:pPr>
              <w:jc w:val="both"/>
              <w:rPr>
                <w:del w:id="802" w:author="OLTRE" w:date="2024-07-08T13:11:00Z"/>
                <w:rFonts w:ascii="Verdana" w:hAnsi="Verdana" w:cs="Verdana"/>
                <w:b/>
                <w:bCs/>
                <w:sz w:val="20"/>
                <w:szCs w:val="20"/>
              </w:rPr>
            </w:pPr>
          </w:p>
          <w:p w14:paraId="22240004" w14:textId="77777777" w:rsidR="00492507" w:rsidRPr="00E1614A" w:rsidRDefault="00492507" w:rsidP="00492507">
            <w:pPr>
              <w:jc w:val="both"/>
              <w:rPr>
                <w:del w:id="803" w:author="OLTRE" w:date="2024-07-08T13:11:00Z"/>
                <w:rFonts w:ascii="Verdana" w:hAnsi="Verdana" w:cs="Verdana"/>
                <w:b/>
                <w:bCs/>
                <w:sz w:val="20"/>
                <w:szCs w:val="20"/>
              </w:rPr>
            </w:pPr>
          </w:p>
          <w:p w14:paraId="5A216B80" w14:textId="77777777" w:rsidR="00492507" w:rsidRPr="00E1614A" w:rsidRDefault="00492507" w:rsidP="00492507">
            <w:pPr>
              <w:jc w:val="both"/>
              <w:rPr>
                <w:del w:id="804" w:author="OLTRE" w:date="2024-07-08T13:11:00Z"/>
                <w:rFonts w:ascii="Verdana" w:hAnsi="Verdana" w:cs="Verdana"/>
                <w:b/>
                <w:bCs/>
                <w:sz w:val="20"/>
                <w:szCs w:val="20"/>
              </w:rPr>
            </w:pPr>
          </w:p>
          <w:p w14:paraId="4F25E35E" w14:textId="77777777" w:rsidR="00492507" w:rsidRPr="00E1614A" w:rsidRDefault="00492507" w:rsidP="00492507">
            <w:pPr>
              <w:jc w:val="both"/>
              <w:rPr>
                <w:del w:id="805" w:author="OLTRE" w:date="2024-07-08T13:11:00Z"/>
                <w:rFonts w:ascii="Verdana" w:hAnsi="Verdana" w:cs="Verdana"/>
                <w:b/>
                <w:bCs/>
                <w:sz w:val="20"/>
                <w:szCs w:val="20"/>
              </w:rPr>
            </w:pPr>
          </w:p>
          <w:p w14:paraId="7B906D21" w14:textId="77777777" w:rsidR="00492507" w:rsidRPr="00E1614A" w:rsidRDefault="00492507" w:rsidP="00492507">
            <w:pPr>
              <w:jc w:val="both"/>
              <w:rPr>
                <w:del w:id="806" w:author="OLTRE" w:date="2024-07-08T13:11:00Z"/>
                <w:rFonts w:ascii="Verdana" w:hAnsi="Verdana" w:cs="Verdana"/>
                <w:b/>
                <w:bCs/>
                <w:sz w:val="20"/>
                <w:szCs w:val="20"/>
              </w:rPr>
            </w:pPr>
            <w:del w:id="807" w:author="OLTRE" w:date="2024-07-08T13:11:00Z">
              <w:r w:rsidRPr="00E1614A">
                <w:rPr>
                  <w:rFonts w:ascii="Verdana" w:hAnsi="Verdana" w:cs="Verdana"/>
                  <w:b/>
                  <w:bCs/>
                  <w:sz w:val="20"/>
                  <w:szCs w:val="20"/>
                </w:rPr>
                <w:delText>………………………………</w:delText>
              </w:r>
            </w:del>
          </w:p>
          <w:p w14:paraId="6EB77EFA" w14:textId="77777777" w:rsidR="00492507" w:rsidRPr="00E1614A" w:rsidRDefault="00492507" w:rsidP="00492507">
            <w:pPr>
              <w:jc w:val="both"/>
              <w:rPr>
                <w:del w:id="808" w:author="OLTRE" w:date="2024-07-08T13:11:00Z"/>
                <w:rFonts w:ascii="Verdana" w:hAnsi="Verdana" w:cs="Verdana"/>
                <w:sz w:val="20"/>
                <w:szCs w:val="20"/>
              </w:rPr>
            </w:pPr>
            <w:del w:id="809" w:author="OLTRE" w:date="2024-07-08T13:11:00Z">
              <w:r w:rsidRPr="00E1614A">
                <w:rPr>
                  <w:rFonts w:ascii="Verdana" w:hAnsi="Verdana" w:cs="Verdana"/>
                  <w:sz w:val="20"/>
                  <w:szCs w:val="20"/>
                </w:rPr>
                <w:delText>Name: Tiang Vichi Lestari</w:delText>
              </w:r>
            </w:del>
          </w:p>
          <w:p w14:paraId="108F1D8E" w14:textId="77777777" w:rsidR="00492507" w:rsidRDefault="00492507" w:rsidP="00492507">
            <w:pPr>
              <w:jc w:val="both"/>
              <w:rPr>
                <w:del w:id="810" w:author="OLTRE" w:date="2024-07-08T13:11:00Z"/>
                <w:rFonts w:ascii="Verdana" w:hAnsi="Verdana" w:cs="Verdana"/>
                <w:sz w:val="20"/>
                <w:szCs w:val="20"/>
              </w:rPr>
            </w:pPr>
            <w:del w:id="811" w:author="OLTRE" w:date="2024-07-08T13:11:00Z">
              <w:r w:rsidRPr="00E1614A">
                <w:rPr>
                  <w:rFonts w:ascii="Verdana" w:hAnsi="Verdana" w:cs="Verdana"/>
                  <w:sz w:val="20"/>
                  <w:szCs w:val="20"/>
                </w:rPr>
                <w:delText>Position:</w:delText>
              </w:r>
              <w:r w:rsidR="008B25B0">
                <w:rPr>
                  <w:rFonts w:ascii="Verdana" w:hAnsi="Verdana" w:cs="Verdana"/>
                  <w:sz w:val="20"/>
                  <w:szCs w:val="20"/>
                </w:rPr>
                <w:delText>Director</w:delText>
              </w:r>
            </w:del>
          </w:p>
          <w:p w14:paraId="5D6D973E" w14:textId="77777777" w:rsidR="00DD5B12" w:rsidRDefault="00DD5B12" w:rsidP="00492507">
            <w:pPr>
              <w:jc w:val="both"/>
              <w:rPr>
                <w:del w:id="812" w:author="OLTRE" w:date="2024-07-08T13:11:00Z"/>
                <w:rFonts w:ascii="Verdana" w:hAnsi="Verdana"/>
                <w:sz w:val="20"/>
                <w:szCs w:val="20"/>
              </w:rPr>
            </w:pPr>
          </w:p>
          <w:p w14:paraId="50500A60" w14:textId="77777777" w:rsidR="00DD5B12" w:rsidRPr="00F756C4" w:rsidRDefault="00DD5B12" w:rsidP="00F756C4">
            <w:pPr>
              <w:jc w:val="both"/>
              <w:rPr>
                <w:del w:id="813" w:author="OLTRE" w:date="2024-07-08T13:11:00Z"/>
                <w:rFonts w:ascii="Verdana" w:hAnsi="Verdana"/>
                <w:sz w:val="20"/>
              </w:rPr>
            </w:pPr>
          </w:p>
        </w:tc>
        <w:tc>
          <w:tcPr>
            <w:tcW w:w="257" w:type="dxa"/>
          </w:tcPr>
          <w:p w14:paraId="29AAF173" w14:textId="77777777" w:rsidR="00492507" w:rsidRPr="00F756C4" w:rsidRDefault="00492507" w:rsidP="00492507">
            <w:pPr>
              <w:spacing w:after="120"/>
              <w:rPr>
                <w:del w:id="814" w:author="OLTRE" w:date="2024-07-08T13:11:00Z"/>
                <w:rFonts w:ascii="Verdana" w:hAnsi="Verdana"/>
                <w:sz w:val="20"/>
              </w:rPr>
            </w:pPr>
          </w:p>
        </w:tc>
        <w:tc>
          <w:tcPr>
            <w:tcW w:w="4985" w:type="dxa"/>
          </w:tcPr>
          <w:p w14:paraId="1DFD83D3" w14:textId="77777777" w:rsidR="00492507" w:rsidRPr="007F4951" w:rsidRDefault="00492507" w:rsidP="00492507">
            <w:pPr>
              <w:jc w:val="both"/>
              <w:rPr>
                <w:del w:id="815" w:author="OLTRE" w:date="2024-07-08T13:11:00Z"/>
                <w:rFonts w:ascii="Verdana" w:hAnsi="Verdana" w:cs="Verdana"/>
                <w:b/>
                <w:bCs/>
                <w:sz w:val="20"/>
                <w:szCs w:val="20"/>
              </w:rPr>
            </w:pPr>
          </w:p>
          <w:p w14:paraId="21B6EE3A" w14:textId="77777777" w:rsidR="00492507" w:rsidRPr="007F4951" w:rsidRDefault="00492507" w:rsidP="00492507">
            <w:pPr>
              <w:jc w:val="both"/>
              <w:rPr>
                <w:del w:id="816" w:author="OLTRE" w:date="2024-07-08T13:11:00Z"/>
                <w:rFonts w:ascii="Verdana" w:hAnsi="Verdana" w:cs="Verdana"/>
                <w:b/>
                <w:bCs/>
                <w:sz w:val="20"/>
                <w:szCs w:val="20"/>
              </w:rPr>
            </w:pPr>
          </w:p>
          <w:p w14:paraId="01DDDFDF" w14:textId="77777777" w:rsidR="00492507" w:rsidRPr="007F4951" w:rsidRDefault="00492507" w:rsidP="00492507">
            <w:pPr>
              <w:jc w:val="both"/>
              <w:rPr>
                <w:del w:id="817" w:author="OLTRE" w:date="2024-07-08T13:11:00Z"/>
                <w:rFonts w:ascii="Verdana" w:hAnsi="Verdana" w:cs="Verdana"/>
                <w:b/>
                <w:bCs/>
                <w:sz w:val="20"/>
                <w:szCs w:val="20"/>
              </w:rPr>
            </w:pPr>
          </w:p>
          <w:p w14:paraId="37E2155A" w14:textId="77777777" w:rsidR="00492507" w:rsidRPr="007F4951" w:rsidRDefault="00492507" w:rsidP="00492507">
            <w:pPr>
              <w:jc w:val="both"/>
              <w:rPr>
                <w:del w:id="818" w:author="OLTRE" w:date="2024-07-08T13:11:00Z"/>
                <w:rFonts w:ascii="Verdana" w:hAnsi="Verdana" w:cs="Verdana"/>
                <w:b/>
                <w:bCs/>
                <w:sz w:val="20"/>
                <w:szCs w:val="20"/>
              </w:rPr>
            </w:pPr>
          </w:p>
          <w:p w14:paraId="7759DF08" w14:textId="77777777" w:rsidR="00492507" w:rsidRPr="007F4951" w:rsidRDefault="00492507" w:rsidP="00492507">
            <w:pPr>
              <w:jc w:val="both"/>
              <w:rPr>
                <w:del w:id="819" w:author="OLTRE" w:date="2024-07-08T13:11:00Z"/>
                <w:rFonts w:ascii="Verdana" w:hAnsi="Verdana" w:cs="Verdana"/>
                <w:b/>
                <w:bCs/>
                <w:sz w:val="20"/>
                <w:szCs w:val="20"/>
              </w:rPr>
            </w:pPr>
          </w:p>
          <w:p w14:paraId="4DCE35BC" w14:textId="77777777" w:rsidR="00492507" w:rsidRPr="007F4951" w:rsidRDefault="00492507" w:rsidP="00492507">
            <w:pPr>
              <w:jc w:val="both"/>
              <w:rPr>
                <w:del w:id="820" w:author="OLTRE" w:date="2024-07-08T13:11:00Z"/>
                <w:rFonts w:ascii="Verdana" w:hAnsi="Verdana" w:cs="Verdana"/>
                <w:b/>
                <w:bCs/>
                <w:sz w:val="20"/>
                <w:szCs w:val="20"/>
              </w:rPr>
            </w:pPr>
          </w:p>
          <w:p w14:paraId="7AF0427D" w14:textId="77777777" w:rsidR="00492507" w:rsidRPr="007F4951" w:rsidRDefault="00492507" w:rsidP="00492507">
            <w:pPr>
              <w:jc w:val="both"/>
              <w:rPr>
                <w:del w:id="821" w:author="OLTRE" w:date="2024-07-08T13:11:00Z"/>
                <w:rFonts w:ascii="Verdana" w:hAnsi="Verdana" w:cs="Verdana"/>
                <w:b/>
                <w:bCs/>
                <w:sz w:val="20"/>
                <w:szCs w:val="20"/>
              </w:rPr>
            </w:pPr>
          </w:p>
          <w:p w14:paraId="6E33A367" w14:textId="77777777" w:rsidR="00492507" w:rsidRPr="00F756C4" w:rsidRDefault="00492507" w:rsidP="00492507">
            <w:pPr>
              <w:spacing w:after="120"/>
              <w:jc w:val="both"/>
              <w:rPr>
                <w:del w:id="822" w:author="OLTRE" w:date="2024-07-08T13:11:00Z"/>
                <w:rFonts w:ascii="Verdana" w:hAnsi="Verdana"/>
                <w:sz w:val="20"/>
              </w:rPr>
            </w:pPr>
          </w:p>
        </w:tc>
      </w:tr>
      <w:tr w:rsidR="001B2964" w:rsidRPr="00E1614A" w14:paraId="0FFF5CF5" w14:textId="77777777" w:rsidTr="001B296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del w:id="823" w:author="OLTRE" w:date="2024-07-08T13:11:00Z"/>
        </w:trPr>
        <w:tc>
          <w:tcPr>
            <w:tcW w:w="4823" w:type="dxa"/>
          </w:tcPr>
          <w:p w14:paraId="6DCF8AC9" w14:textId="77777777" w:rsidR="00DD5B12" w:rsidRPr="00DD5B12" w:rsidRDefault="00DD5B12" w:rsidP="00DD5B12">
            <w:pPr>
              <w:spacing w:after="120"/>
              <w:jc w:val="both"/>
              <w:rPr>
                <w:del w:id="824" w:author="OLTRE" w:date="2024-07-08T13:11:00Z"/>
                <w:rFonts w:ascii="Verdana" w:hAnsi="Verdana"/>
                <w:sz w:val="20"/>
                <w:szCs w:val="20"/>
              </w:rPr>
            </w:pPr>
            <w:del w:id="825" w:author="OLTRE" w:date="2024-07-08T13:11:00Z">
              <w:r w:rsidRPr="00DD5B12">
                <w:rPr>
                  <w:rFonts w:ascii="Verdana" w:hAnsi="Verdana"/>
                  <w:sz w:val="20"/>
                  <w:szCs w:val="20"/>
                </w:rPr>
                <w:delText xml:space="preserve">Agreed for </w:delText>
              </w:r>
              <w:r>
                <w:rPr>
                  <w:rFonts w:ascii="Verdana" w:hAnsi="Verdana"/>
                  <w:sz w:val="20"/>
                  <w:szCs w:val="20"/>
                </w:rPr>
                <w:delText>and on behalf of,</w:delText>
              </w:r>
            </w:del>
          </w:p>
          <w:p w14:paraId="4E0C2E44" w14:textId="77777777" w:rsidR="00C521D8" w:rsidRPr="00E1614A" w:rsidRDefault="00DD5B12" w:rsidP="00492507">
            <w:pPr>
              <w:jc w:val="both"/>
              <w:rPr>
                <w:del w:id="826" w:author="OLTRE" w:date="2024-07-08T13:11:00Z"/>
                <w:rFonts w:ascii="Verdana" w:hAnsi="Verdana" w:cs="Verdana"/>
                <w:b/>
                <w:bCs/>
                <w:sz w:val="20"/>
                <w:szCs w:val="20"/>
              </w:rPr>
            </w:pPr>
            <w:del w:id="827" w:author="OLTRE" w:date="2024-07-08T13:11:00Z">
              <w:r>
                <w:rPr>
                  <w:rFonts w:ascii="Verdana" w:hAnsi="Verdana" w:cs="Verdana"/>
                  <w:b/>
                  <w:bCs/>
                  <w:sz w:val="20"/>
                  <w:szCs w:val="20"/>
                </w:rPr>
                <w:delText>LUNA FAMIARJO, as the Seller</w:delText>
              </w:r>
            </w:del>
          </w:p>
          <w:p w14:paraId="4457BA19" w14:textId="77777777" w:rsidR="00492507" w:rsidRPr="00E1614A" w:rsidRDefault="00492507" w:rsidP="00492507">
            <w:pPr>
              <w:jc w:val="both"/>
              <w:rPr>
                <w:del w:id="828" w:author="OLTRE" w:date="2024-07-08T13:11:00Z"/>
                <w:rFonts w:ascii="Verdana" w:hAnsi="Verdana" w:cs="Verdana"/>
                <w:b/>
                <w:bCs/>
                <w:sz w:val="20"/>
                <w:szCs w:val="20"/>
              </w:rPr>
            </w:pPr>
          </w:p>
          <w:p w14:paraId="748B3149" w14:textId="77777777" w:rsidR="00492507" w:rsidRPr="00E1614A" w:rsidRDefault="00492507" w:rsidP="00492507">
            <w:pPr>
              <w:jc w:val="both"/>
              <w:rPr>
                <w:del w:id="829" w:author="OLTRE" w:date="2024-07-08T13:11:00Z"/>
                <w:rFonts w:ascii="Verdana" w:hAnsi="Verdana" w:cs="Verdana"/>
                <w:b/>
                <w:bCs/>
                <w:sz w:val="20"/>
                <w:szCs w:val="20"/>
              </w:rPr>
            </w:pPr>
          </w:p>
          <w:p w14:paraId="1AEEC66B" w14:textId="77777777" w:rsidR="00492507" w:rsidRPr="00E1614A" w:rsidRDefault="00492507" w:rsidP="00492507">
            <w:pPr>
              <w:jc w:val="both"/>
              <w:rPr>
                <w:del w:id="830" w:author="OLTRE" w:date="2024-07-08T13:11:00Z"/>
                <w:rFonts w:ascii="Verdana" w:hAnsi="Verdana" w:cs="Verdana"/>
                <w:b/>
                <w:bCs/>
                <w:sz w:val="20"/>
                <w:szCs w:val="20"/>
              </w:rPr>
            </w:pPr>
          </w:p>
          <w:p w14:paraId="553EA4F3" w14:textId="77777777" w:rsidR="00492507" w:rsidRPr="00E1614A" w:rsidRDefault="00492507" w:rsidP="00492507">
            <w:pPr>
              <w:jc w:val="both"/>
              <w:rPr>
                <w:del w:id="831" w:author="OLTRE" w:date="2024-07-08T13:11:00Z"/>
                <w:rFonts w:ascii="Verdana" w:hAnsi="Verdana" w:cs="Verdana"/>
                <w:b/>
                <w:bCs/>
                <w:sz w:val="20"/>
                <w:szCs w:val="20"/>
              </w:rPr>
            </w:pPr>
          </w:p>
          <w:p w14:paraId="5F4AF350" w14:textId="77777777" w:rsidR="00492507" w:rsidRPr="00E1614A" w:rsidRDefault="00492507" w:rsidP="00492507">
            <w:pPr>
              <w:jc w:val="both"/>
              <w:rPr>
                <w:del w:id="832" w:author="OLTRE" w:date="2024-07-08T13:11:00Z"/>
                <w:rFonts w:ascii="Verdana" w:hAnsi="Verdana" w:cs="Verdana"/>
                <w:b/>
                <w:bCs/>
                <w:sz w:val="20"/>
                <w:szCs w:val="20"/>
              </w:rPr>
            </w:pPr>
          </w:p>
          <w:p w14:paraId="596539A0" w14:textId="77777777" w:rsidR="00492507" w:rsidRPr="00E1614A" w:rsidRDefault="00492507" w:rsidP="00492507">
            <w:pPr>
              <w:jc w:val="both"/>
              <w:rPr>
                <w:del w:id="833" w:author="OLTRE" w:date="2024-07-08T13:11:00Z"/>
                <w:rFonts w:ascii="Verdana" w:hAnsi="Verdana" w:cs="Verdana"/>
                <w:b/>
                <w:bCs/>
                <w:sz w:val="20"/>
                <w:szCs w:val="20"/>
              </w:rPr>
            </w:pPr>
            <w:del w:id="834" w:author="OLTRE" w:date="2024-07-08T13:11:00Z">
              <w:r w:rsidRPr="00E1614A">
                <w:rPr>
                  <w:rFonts w:ascii="Verdana" w:hAnsi="Verdana" w:cs="Verdana"/>
                  <w:b/>
                  <w:bCs/>
                  <w:sz w:val="20"/>
                  <w:szCs w:val="20"/>
                </w:rPr>
                <w:delText>………………………………</w:delText>
              </w:r>
            </w:del>
          </w:p>
          <w:p w14:paraId="1B6088BE" w14:textId="77777777" w:rsidR="00492507" w:rsidRPr="00E1614A" w:rsidRDefault="00492507" w:rsidP="00492507">
            <w:pPr>
              <w:jc w:val="both"/>
              <w:rPr>
                <w:del w:id="835" w:author="OLTRE" w:date="2024-07-08T13:11:00Z"/>
                <w:rFonts w:ascii="Verdana" w:hAnsi="Verdana" w:cs="Verdana"/>
                <w:sz w:val="20"/>
                <w:szCs w:val="20"/>
              </w:rPr>
            </w:pPr>
            <w:del w:id="836" w:author="OLTRE" w:date="2024-07-08T13:11:00Z">
              <w:r w:rsidRPr="00E1614A">
                <w:rPr>
                  <w:rFonts w:ascii="Verdana" w:hAnsi="Verdana" w:cs="Verdana"/>
                  <w:sz w:val="20"/>
                  <w:szCs w:val="20"/>
                </w:rPr>
                <w:delText xml:space="preserve">Name: </w:delText>
              </w:r>
              <w:r w:rsidR="00C521D8">
                <w:rPr>
                  <w:rFonts w:ascii="Verdana" w:hAnsi="Verdana" w:cs="Verdana"/>
                  <w:sz w:val="20"/>
                  <w:szCs w:val="20"/>
                </w:rPr>
                <w:delText>Tiang Vichi Lestari</w:delText>
              </w:r>
            </w:del>
          </w:p>
          <w:p w14:paraId="616A9DCA" w14:textId="77777777" w:rsidR="00856B7A" w:rsidRPr="008A21FC" w:rsidRDefault="00492507" w:rsidP="00492507">
            <w:pPr>
              <w:jc w:val="both"/>
              <w:rPr>
                <w:del w:id="837" w:author="OLTRE" w:date="2024-07-08T13:11:00Z"/>
                <w:rFonts w:ascii="Verdana" w:hAnsi="Verdana" w:cs="Verdana"/>
                <w:sz w:val="20"/>
                <w:szCs w:val="20"/>
              </w:rPr>
            </w:pPr>
            <w:del w:id="838" w:author="OLTRE" w:date="2024-07-08T13:11:00Z">
              <w:r w:rsidRPr="00E1614A">
                <w:rPr>
                  <w:rFonts w:ascii="Verdana" w:hAnsi="Verdana" w:cs="Verdana"/>
                  <w:sz w:val="20"/>
                  <w:szCs w:val="20"/>
                </w:rPr>
                <w:delText>Position:</w:delText>
              </w:r>
              <w:r w:rsidR="00DD5B12">
                <w:rPr>
                  <w:rFonts w:ascii="Verdana" w:hAnsi="Verdana" w:cs="Verdana"/>
                  <w:sz w:val="20"/>
                  <w:szCs w:val="20"/>
                </w:rPr>
                <w:delText xml:space="preserve"> Director of REGENE</w:delText>
              </w:r>
            </w:del>
          </w:p>
          <w:p w14:paraId="52343422" w14:textId="77777777" w:rsidR="00856B7A" w:rsidRPr="00F756C4" w:rsidRDefault="00856B7A" w:rsidP="00492507">
            <w:pPr>
              <w:jc w:val="both"/>
              <w:rPr>
                <w:del w:id="839" w:author="OLTRE" w:date="2024-07-08T13:11:00Z"/>
                <w:rFonts w:ascii="Verdana" w:hAnsi="Verdana"/>
                <w:b/>
                <w:sz w:val="20"/>
              </w:rPr>
            </w:pPr>
          </w:p>
        </w:tc>
        <w:tc>
          <w:tcPr>
            <w:tcW w:w="257" w:type="dxa"/>
          </w:tcPr>
          <w:p w14:paraId="37C0EFD1" w14:textId="77777777" w:rsidR="00492507" w:rsidRPr="00F756C4" w:rsidRDefault="00492507" w:rsidP="00492507">
            <w:pPr>
              <w:spacing w:after="120"/>
              <w:rPr>
                <w:del w:id="840" w:author="OLTRE" w:date="2024-07-08T13:11:00Z"/>
                <w:rFonts w:ascii="Verdana" w:hAnsi="Verdana"/>
                <w:sz w:val="20"/>
              </w:rPr>
            </w:pPr>
          </w:p>
        </w:tc>
        <w:tc>
          <w:tcPr>
            <w:tcW w:w="4985" w:type="dxa"/>
          </w:tcPr>
          <w:p w14:paraId="7FBCFB3D" w14:textId="77777777" w:rsidR="00492507" w:rsidRPr="00F756C4" w:rsidRDefault="00492507" w:rsidP="00F756C4">
            <w:pPr>
              <w:jc w:val="both"/>
              <w:rPr>
                <w:del w:id="841" w:author="OLTRE" w:date="2024-07-08T13:11:00Z"/>
                <w:rFonts w:ascii="Verdana" w:hAnsi="Verdana"/>
                <w:b/>
                <w:sz w:val="20"/>
              </w:rPr>
            </w:pPr>
          </w:p>
        </w:tc>
      </w:tr>
      <w:tr w:rsidR="001B2964" w:rsidRPr="00E1614A" w14:paraId="0CB2F5BC" w14:textId="77777777" w:rsidTr="001B296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del w:id="842" w:author="OLTRE" w:date="2024-07-08T13:11:00Z"/>
        </w:trPr>
        <w:tc>
          <w:tcPr>
            <w:tcW w:w="4823" w:type="dxa"/>
          </w:tcPr>
          <w:p w14:paraId="529DD7FA" w14:textId="77777777" w:rsidR="00DD5B12" w:rsidRPr="00DD5B12" w:rsidRDefault="00DD5B12" w:rsidP="00DD5B12">
            <w:pPr>
              <w:spacing w:after="120"/>
              <w:jc w:val="both"/>
              <w:rPr>
                <w:del w:id="843" w:author="OLTRE" w:date="2024-07-08T13:11:00Z"/>
                <w:rFonts w:ascii="Verdana" w:hAnsi="Verdana"/>
                <w:sz w:val="20"/>
                <w:szCs w:val="20"/>
              </w:rPr>
            </w:pPr>
            <w:del w:id="844" w:author="OLTRE" w:date="2024-07-08T13:11:00Z">
              <w:r w:rsidRPr="00DD5B12">
                <w:rPr>
                  <w:rFonts w:ascii="Verdana" w:hAnsi="Verdana"/>
                  <w:sz w:val="20"/>
                  <w:szCs w:val="20"/>
                </w:rPr>
                <w:delText xml:space="preserve">Agreed for </w:delText>
              </w:r>
              <w:r>
                <w:rPr>
                  <w:rFonts w:ascii="Verdana" w:hAnsi="Verdana"/>
                  <w:sz w:val="20"/>
                  <w:szCs w:val="20"/>
                </w:rPr>
                <w:delText>and on behalf of,</w:delText>
              </w:r>
            </w:del>
          </w:p>
          <w:p w14:paraId="0C737BC6" w14:textId="77777777" w:rsidR="007D2F9C" w:rsidRPr="00DD5B12" w:rsidRDefault="00DD5B12" w:rsidP="00856B7A">
            <w:pPr>
              <w:jc w:val="both"/>
              <w:rPr>
                <w:del w:id="845" w:author="OLTRE" w:date="2024-07-08T13:11:00Z"/>
                <w:rFonts w:ascii="Verdana" w:hAnsi="Verdana" w:cs="Verdana"/>
                <w:b/>
                <w:bCs/>
                <w:sz w:val="20"/>
                <w:szCs w:val="20"/>
              </w:rPr>
            </w:pPr>
            <w:del w:id="846" w:author="OLTRE" w:date="2024-07-08T13:11:00Z">
              <w:r w:rsidRPr="007D1EB7">
                <w:rPr>
                  <w:rFonts w:ascii="Verdana" w:hAnsi="Verdana" w:cs="Verdana"/>
                  <w:b/>
                  <w:bCs/>
                  <w:sz w:val="20"/>
                  <w:szCs w:val="20"/>
                </w:rPr>
                <w:delText xml:space="preserve">PT </w:delText>
              </w:r>
              <w:r w:rsidR="00015D87" w:rsidRPr="007D1EB7">
                <w:rPr>
                  <w:rFonts w:ascii="Verdana" w:hAnsi="Verdana" w:cs="Verdana"/>
                  <w:b/>
                  <w:bCs/>
                  <w:sz w:val="20"/>
                  <w:szCs w:val="20"/>
                </w:rPr>
                <w:delText>PRIMA CAKRAWALA INDONESIA</w:delText>
              </w:r>
              <w:r w:rsidRPr="00046323">
                <w:rPr>
                  <w:rFonts w:ascii="Verdana" w:hAnsi="Verdana" w:cs="Verdana"/>
                  <w:b/>
                  <w:bCs/>
                  <w:sz w:val="20"/>
                  <w:szCs w:val="20"/>
                </w:rPr>
                <w:delText>,</w:delText>
              </w:r>
              <w:r>
                <w:rPr>
                  <w:rFonts w:ascii="Verdana" w:hAnsi="Verdana" w:cs="Verdana"/>
                  <w:b/>
                  <w:bCs/>
                  <w:sz w:val="20"/>
                  <w:szCs w:val="20"/>
                </w:rPr>
                <w:delText xml:space="preserve"> as the Purchaser</w:delText>
              </w:r>
            </w:del>
          </w:p>
          <w:p w14:paraId="45600843" w14:textId="77777777" w:rsidR="00856B7A" w:rsidRPr="00E1614A" w:rsidRDefault="00856B7A" w:rsidP="00856B7A">
            <w:pPr>
              <w:jc w:val="both"/>
              <w:rPr>
                <w:del w:id="847" w:author="OLTRE" w:date="2024-07-08T13:11:00Z"/>
                <w:rFonts w:ascii="Verdana" w:hAnsi="Verdana" w:cs="Verdana"/>
                <w:b/>
                <w:bCs/>
                <w:sz w:val="20"/>
                <w:szCs w:val="20"/>
              </w:rPr>
            </w:pPr>
          </w:p>
          <w:p w14:paraId="1029C810" w14:textId="77777777" w:rsidR="00856B7A" w:rsidRPr="00E1614A" w:rsidRDefault="00856B7A" w:rsidP="00856B7A">
            <w:pPr>
              <w:jc w:val="both"/>
              <w:rPr>
                <w:del w:id="848" w:author="OLTRE" w:date="2024-07-08T13:11:00Z"/>
                <w:rFonts w:ascii="Verdana" w:hAnsi="Verdana" w:cs="Verdana"/>
                <w:b/>
                <w:bCs/>
                <w:sz w:val="20"/>
                <w:szCs w:val="20"/>
              </w:rPr>
            </w:pPr>
          </w:p>
          <w:p w14:paraId="2DECB97F" w14:textId="77777777" w:rsidR="00856B7A" w:rsidRPr="00E1614A" w:rsidRDefault="00856B7A" w:rsidP="00856B7A">
            <w:pPr>
              <w:jc w:val="both"/>
              <w:rPr>
                <w:del w:id="849" w:author="OLTRE" w:date="2024-07-08T13:11:00Z"/>
                <w:rFonts w:ascii="Verdana" w:hAnsi="Verdana" w:cs="Verdana"/>
                <w:b/>
                <w:bCs/>
                <w:sz w:val="20"/>
                <w:szCs w:val="20"/>
              </w:rPr>
            </w:pPr>
          </w:p>
          <w:p w14:paraId="6D951301" w14:textId="77777777" w:rsidR="00856B7A" w:rsidRPr="00E1614A" w:rsidRDefault="00856B7A" w:rsidP="00856B7A">
            <w:pPr>
              <w:jc w:val="both"/>
              <w:rPr>
                <w:del w:id="850" w:author="OLTRE" w:date="2024-07-08T13:11:00Z"/>
                <w:rFonts w:ascii="Verdana" w:hAnsi="Verdana" w:cs="Verdana"/>
                <w:b/>
                <w:bCs/>
                <w:sz w:val="20"/>
                <w:szCs w:val="20"/>
              </w:rPr>
            </w:pPr>
          </w:p>
          <w:p w14:paraId="0B06ED5A" w14:textId="77777777" w:rsidR="00856B7A" w:rsidRPr="00E1614A" w:rsidRDefault="00856B7A" w:rsidP="00856B7A">
            <w:pPr>
              <w:jc w:val="both"/>
              <w:rPr>
                <w:del w:id="851" w:author="OLTRE" w:date="2024-07-08T13:11:00Z"/>
                <w:rFonts w:ascii="Verdana" w:hAnsi="Verdana" w:cs="Verdana"/>
                <w:b/>
                <w:bCs/>
                <w:sz w:val="20"/>
                <w:szCs w:val="20"/>
              </w:rPr>
            </w:pPr>
          </w:p>
          <w:p w14:paraId="23CC3D09" w14:textId="77777777" w:rsidR="00856B7A" w:rsidRPr="00E1614A" w:rsidRDefault="00856B7A" w:rsidP="00856B7A">
            <w:pPr>
              <w:jc w:val="both"/>
              <w:rPr>
                <w:del w:id="852" w:author="OLTRE" w:date="2024-07-08T13:11:00Z"/>
                <w:rFonts w:ascii="Verdana" w:hAnsi="Verdana" w:cs="Verdana"/>
                <w:b/>
                <w:bCs/>
                <w:sz w:val="20"/>
                <w:szCs w:val="20"/>
              </w:rPr>
            </w:pPr>
            <w:del w:id="853" w:author="OLTRE" w:date="2024-07-08T13:11:00Z">
              <w:r w:rsidRPr="00E1614A">
                <w:rPr>
                  <w:rFonts w:ascii="Verdana" w:hAnsi="Verdana" w:cs="Verdana"/>
                  <w:b/>
                  <w:bCs/>
                  <w:sz w:val="20"/>
                  <w:szCs w:val="20"/>
                </w:rPr>
                <w:delText>………………………………</w:delText>
              </w:r>
            </w:del>
          </w:p>
          <w:p w14:paraId="6D4E439B" w14:textId="77777777" w:rsidR="00856B7A" w:rsidRPr="00E1614A" w:rsidRDefault="00856B7A" w:rsidP="00856B7A">
            <w:pPr>
              <w:jc w:val="both"/>
              <w:rPr>
                <w:del w:id="854" w:author="OLTRE" w:date="2024-07-08T13:11:00Z"/>
                <w:rFonts w:ascii="Verdana" w:hAnsi="Verdana" w:cs="Verdana"/>
                <w:sz w:val="20"/>
                <w:szCs w:val="20"/>
              </w:rPr>
            </w:pPr>
            <w:del w:id="855" w:author="OLTRE" w:date="2024-07-08T13:11:00Z">
              <w:r w:rsidRPr="00E1614A">
                <w:rPr>
                  <w:rFonts w:ascii="Verdana" w:hAnsi="Verdana" w:cs="Verdana"/>
                  <w:sz w:val="20"/>
                  <w:szCs w:val="20"/>
                </w:rPr>
                <w:delText xml:space="preserve">Name: </w:delText>
              </w:r>
              <w:r w:rsidR="001E23CF">
                <w:rPr>
                  <w:rFonts w:ascii="Verdana" w:hAnsi="Verdana" w:cs="Verdana"/>
                  <w:sz w:val="20"/>
                  <w:szCs w:val="20"/>
                </w:rPr>
                <w:delText>Johan Satria Putra</w:delText>
              </w:r>
            </w:del>
          </w:p>
          <w:p w14:paraId="6E847A21" w14:textId="77777777" w:rsidR="00856B7A" w:rsidRPr="00F756C4" w:rsidRDefault="00856B7A" w:rsidP="00856B7A">
            <w:pPr>
              <w:jc w:val="both"/>
              <w:rPr>
                <w:del w:id="856" w:author="OLTRE" w:date="2024-07-08T13:11:00Z"/>
                <w:rFonts w:ascii="Verdana" w:hAnsi="Verdana"/>
                <w:b/>
                <w:sz w:val="20"/>
              </w:rPr>
            </w:pPr>
            <w:del w:id="857" w:author="OLTRE" w:date="2024-07-08T13:11:00Z">
              <w:r w:rsidRPr="00E1614A">
                <w:rPr>
                  <w:rFonts w:ascii="Verdana" w:hAnsi="Verdana" w:cs="Verdana"/>
                  <w:sz w:val="20"/>
                  <w:szCs w:val="20"/>
                </w:rPr>
                <w:delText>Position:</w:delText>
              </w:r>
              <w:r w:rsidR="008B25B0">
                <w:rPr>
                  <w:rFonts w:ascii="Verdana" w:hAnsi="Verdana" w:cs="Verdana"/>
                  <w:sz w:val="20"/>
                  <w:szCs w:val="20"/>
                </w:rPr>
                <w:delText xml:space="preserve"> </w:delText>
              </w:r>
              <w:r w:rsidR="001E23CF">
                <w:rPr>
                  <w:rFonts w:ascii="Verdana" w:hAnsi="Verdana" w:cs="Verdana"/>
                  <w:sz w:val="20"/>
                  <w:szCs w:val="20"/>
                </w:rPr>
                <w:delText>Director</w:delText>
              </w:r>
            </w:del>
          </w:p>
        </w:tc>
        <w:tc>
          <w:tcPr>
            <w:tcW w:w="257" w:type="dxa"/>
          </w:tcPr>
          <w:p w14:paraId="6B4E48AF" w14:textId="77777777" w:rsidR="00856B7A" w:rsidRPr="00F756C4" w:rsidRDefault="00856B7A" w:rsidP="00492507">
            <w:pPr>
              <w:spacing w:after="120"/>
              <w:rPr>
                <w:del w:id="858" w:author="OLTRE" w:date="2024-07-08T13:11:00Z"/>
                <w:rFonts w:ascii="Verdana" w:hAnsi="Verdana"/>
                <w:sz w:val="20"/>
              </w:rPr>
            </w:pPr>
          </w:p>
        </w:tc>
        <w:tc>
          <w:tcPr>
            <w:tcW w:w="4985" w:type="dxa"/>
          </w:tcPr>
          <w:p w14:paraId="354755CA" w14:textId="77777777" w:rsidR="00856B7A" w:rsidRPr="007F4951" w:rsidRDefault="00856B7A" w:rsidP="00492507">
            <w:pPr>
              <w:jc w:val="both"/>
              <w:rPr>
                <w:del w:id="859" w:author="OLTRE" w:date="2024-07-08T13:11:00Z"/>
                <w:rFonts w:ascii="Verdana" w:hAnsi="Verdana"/>
                <w:b/>
                <w:sz w:val="20"/>
              </w:rPr>
            </w:pPr>
          </w:p>
        </w:tc>
      </w:tr>
    </w:tbl>
    <w:p w14:paraId="11A9DABB" w14:textId="77777777" w:rsidR="002635CE" w:rsidRDefault="002635CE" w:rsidP="00F85DB3">
      <w:pPr>
        <w:jc w:val="center"/>
        <w:rPr>
          <w:ins w:id="860" w:author="OLTRE" w:date="2024-07-08T13:11:00Z"/>
        </w:rPr>
      </w:pPr>
    </w:p>
    <w:p w14:paraId="02E6ABDC" w14:textId="7C5CDD7C" w:rsidR="00F85DB3" w:rsidRDefault="00F85DB3" w:rsidP="005A3E6C">
      <w:pPr>
        <w:jc w:val="center"/>
        <w:rPr>
          <w:ins w:id="861" w:author="OLTRE" w:date="2024-07-08T13:11:00Z"/>
        </w:rPr>
      </w:pPr>
      <w:ins w:id="862" w:author="OLTRE" w:date="2024-07-08T13:11:00Z">
        <w:r>
          <w:t>[</w:t>
        </w:r>
        <w:r>
          <w:rPr>
            <w:i/>
            <w:iCs/>
          </w:rPr>
          <w:t>Signature page follows / halaman penandatanganan ada di halaman berikutnya</w:t>
        </w:r>
        <w:r w:rsidR="002635CE">
          <w:rPr>
            <w:i/>
            <w:iCs/>
          </w:rPr>
          <w:t>.</w:t>
        </w:r>
        <w:r>
          <w:t>]</w:t>
        </w:r>
      </w:ins>
    </w:p>
    <w:p w14:paraId="0F1E6EFE" w14:textId="31CF907C" w:rsidR="00F85DB3" w:rsidRDefault="00F85DB3">
      <w:pPr>
        <w:rPr>
          <w:ins w:id="863" w:author="OLTRE" w:date="2024-07-08T13:11:00Z"/>
        </w:rPr>
      </w:pPr>
      <w:ins w:id="864" w:author="OLTRE" w:date="2024-07-08T13:11:00Z">
        <w:r>
          <w:br w:type="page"/>
        </w:r>
      </w:ins>
    </w:p>
    <w:tbl>
      <w:tblPr>
        <w:tblW w:w="10065" w:type="dxa"/>
        <w:tblInd w:w="-431" w:type="dxa"/>
        <w:tblLayout w:type="fixed"/>
        <w:tblLook w:val="00A0" w:firstRow="1" w:lastRow="0" w:firstColumn="1" w:lastColumn="0" w:noHBand="0" w:noVBand="0"/>
      </w:tblPr>
      <w:tblGrid>
        <w:gridCol w:w="4823"/>
        <w:gridCol w:w="257"/>
        <w:gridCol w:w="4985"/>
      </w:tblGrid>
      <w:tr w:rsidR="000F1DA0" w:rsidRPr="00E1614A" w14:paraId="5B71639E" w14:textId="77777777" w:rsidTr="005A3E6C">
        <w:trPr>
          <w:ins w:id="865" w:author="OLTRE" w:date="2024-07-08T13:11:00Z"/>
        </w:trPr>
        <w:tc>
          <w:tcPr>
            <w:tcW w:w="4823" w:type="dxa"/>
          </w:tcPr>
          <w:p w14:paraId="32B3C694" w14:textId="595AE560" w:rsidR="00392613" w:rsidRPr="00DD5B12" w:rsidRDefault="00392613" w:rsidP="00392613">
            <w:pPr>
              <w:spacing w:after="120"/>
              <w:jc w:val="both"/>
              <w:rPr>
                <w:ins w:id="866" w:author="OLTRE" w:date="2024-07-08T13:11:00Z"/>
                <w:rFonts w:ascii="Verdana" w:hAnsi="Verdana"/>
                <w:sz w:val="20"/>
                <w:szCs w:val="20"/>
              </w:rPr>
            </w:pPr>
            <w:ins w:id="867" w:author="OLTRE" w:date="2024-07-08T13:11:00Z">
              <w:r w:rsidRPr="00DD5B12">
                <w:rPr>
                  <w:rFonts w:ascii="Verdana" w:hAnsi="Verdana"/>
                  <w:sz w:val="20"/>
                  <w:szCs w:val="20"/>
                </w:rPr>
                <w:lastRenderedPageBreak/>
                <w:t xml:space="preserve">Agreed for </w:t>
              </w:r>
              <w:r>
                <w:rPr>
                  <w:rFonts w:ascii="Verdana" w:hAnsi="Verdana"/>
                  <w:sz w:val="20"/>
                  <w:szCs w:val="20"/>
                </w:rPr>
                <w:t xml:space="preserve">and on behalf of  / </w:t>
              </w:r>
              <w:r w:rsidRPr="005B5689">
                <w:rPr>
                  <w:rFonts w:ascii="Verdana" w:hAnsi="Verdana"/>
                  <w:i/>
                  <w:iCs/>
                  <w:sz w:val="20"/>
                  <w:szCs w:val="20"/>
                </w:rPr>
                <w:t>Untuk dan atas nama</w:t>
              </w:r>
              <w:r>
                <w:rPr>
                  <w:rFonts w:ascii="Verdana" w:hAnsi="Verdana"/>
                  <w:sz w:val="20"/>
                  <w:szCs w:val="20"/>
                </w:rPr>
                <w:t>,</w:t>
              </w:r>
            </w:ins>
          </w:p>
          <w:p w14:paraId="43472363" w14:textId="77777777" w:rsidR="00392613" w:rsidRDefault="00392613" w:rsidP="00392613">
            <w:pPr>
              <w:jc w:val="both"/>
              <w:rPr>
                <w:ins w:id="868" w:author="OLTRE" w:date="2024-07-08T13:11:00Z"/>
                <w:rFonts w:ascii="Verdana" w:hAnsi="Verdana" w:cs="Verdana"/>
                <w:b/>
                <w:bCs/>
                <w:sz w:val="20"/>
                <w:szCs w:val="20"/>
              </w:rPr>
            </w:pPr>
            <w:ins w:id="869" w:author="OLTRE" w:date="2024-07-08T13:11:00Z">
              <w:r>
                <w:rPr>
                  <w:rFonts w:ascii="Verdana" w:hAnsi="Verdana" w:cs="Verdana"/>
                  <w:b/>
                  <w:bCs/>
                  <w:sz w:val="20"/>
                  <w:szCs w:val="20"/>
                </w:rPr>
                <w:t xml:space="preserve">LUNA FAMIARJO, </w:t>
              </w:r>
            </w:ins>
          </w:p>
          <w:p w14:paraId="35D5E4BF" w14:textId="0D34F27B" w:rsidR="00392613" w:rsidRPr="005B5689" w:rsidRDefault="00392613" w:rsidP="00392613">
            <w:pPr>
              <w:jc w:val="both"/>
              <w:rPr>
                <w:ins w:id="870" w:author="OLTRE" w:date="2024-07-08T13:11:00Z"/>
                <w:rFonts w:ascii="Verdana" w:hAnsi="Verdana" w:cs="Verdana"/>
                <w:b/>
                <w:bCs/>
                <w:i/>
                <w:iCs/>
                <w:sz w:val="20"/>
                <w:szCs w:val="20"/>
              </w:rPr>
            </w:pPr>
            <w:ins w:id="871" w:author="OLTRE" w:date="2024-07-08T13:11:00Z">
              <w:r>
                <w:rPr>
                  <w:rFonts w:ascii="Verdana" w:hAnsi="Verdana" w:cs="Verdana"/>
                  <w:b/>
                  <w:bCs/>
                  <w:sz w:val="20"/>
                  <w:szCs w:val="20"/>
                </w:rPr>
                <w:t xml:space="preserve">as the Seller </w:t>
              </w:r>
              <w:r>
                <w:rPr>
                  <w:rFonts w:ascii="Verdana" w:hAnsi="Verdana" w:cs="Verdana"/>
                  <w:b/>
                  <w:bCs/>
                  <w:i/>
                  <w:iCs/>
                  <w:sz w:val="20"/>
                  <w:szCs w:val="20"/>
                </w:rPr>
                <w:t>/ sebagai Penjual</w:t>
              </w:r>
            </w:ins>
          </w:p>
          <w:p w14:paraId="69B54A14" w14:textId="77777777" w:rsidR="00392613" w:rsidRPr="00E1614A" w:rsidRDefault="00392613" w:rsidP="00392613">
            <w:pPr>
              <w:jc w:val="both"/>
              <w:rPr>
                <w:ins w:id="872" w:author="OLTRE" w:date="2024-07-08T13:11:00Z"/>
                <w:rFonts w:ascii="Verdana" w:hAnsi="Verdana" w:cs="Verdana"/>
                <w:b/>
                <w:bCs/>
                <w:sz w:val="20"/>
                <w:szCs w:val="20"/>
              </w:rPr>
            </w:pPr>
          </w:p>
          <w:p w14:paraId="6AE7C12C" w14:textId="77777777" w:rsidR="00392613" w:rsidRPr="00E1614A" w:rsidRDefault="00392613" w:rsidP="00392613">
            <w:pPr>
              <w:jc w:val="both"/>
              <w:rPr>
                <w:ins w:id="873" w:author="OLTRE" w:date="2024-07-08T13:11:00Z"/>
                <w:rFonts w:ascii="Verdana" w:hAnsi="Verdana" w:cs="Verdana"/>
                <w:b/>
                <w:bCs/>
                <w:sz w:val="20"/>
                <w:szCs w:val="20"/>
              </w:rPr>
            </w:pPr>
          </w:p>
          <w:p w14:paraId="57EAA201" w14:textId="77777777" w:rsidR="00392613" w:rsidRPr="00E1614A" w:rsidRDefault="00392613" w:rsidP="00392613">
            <w:pPr>
              <w:jc w:val="both"/>
              <w:rPr>
                <w:ins w:id="874" w:author="OLTRE" w:date="2024-07-08T13:11:00Z"/>
                <w:rFonts w:ascii="Verdana" w:hAnsi="Verdana" w:cs="Verdana"/>
                <w:b/>
                <w:bCs/>
                <w:sz w:val="20"/>
                <w:szCs w:val="20"/>
              </w:rPr>
            </w:pPr>
          </w:p>
          <w:p w14:paraId="5F55E54A" w14:textId="77777777" w:rsidR="00392613" w:rsidRPr="00E1614A" w:rsidRDefault="00392613" w:rsidP="00392613">
            <w:pPr>
              <w:jc w:val="both"/>
              <w:rPr>
                <w:ins w:id="875" w:author="OLTRE" w:date="2024-07-08T13:11:00Z"/>
                <w:rFonts w:ascii="Verdana" w:hAnsi="Verdana" w:cs="Verdana"/>
                <w:b/>
                <w:bCs/>
                <w:sz w:val="20"/>
                <w:szCs w:val="20"/>
              </w:rPr>
            </w:pPr>
          </w:p>
          <w:p w14:paraId="7D4A3B6B" w14:textId="77777777" w:rsidR="00392613" w:rsidRDefault="00392613" w:rsidP="00392613">
            <w:pPr>
              <w:jc w:val="both"/>
              <w:rPr>
                <w:ins w:id="876" w:author="OLTRE" w:date="2024-07-08T13:11:00Z"/>
                <w:rFonts w:ascii="Verdana" w:hAnsi="Verdana" w:cs="Verdana"/>
                <w:b/>
                <w:bCs/>
                <w:sz w:val="20"/>
                <w:szCs w:val="20"/>
              </w:rPr>
            </w:pPr>
          </w:p>
          <w:p w14:paraId="23D67B86" w14:textId="77777777" w:rsidR="00392613" w:rsidRPr="00E1614A" w:rsidRDefault="00392613" w:rsidP="00392613">
            <w:pPr>
              <w:jc w:val="both"/>
              <w:rPr>
                <w:ins w:id="877" w:author="OLTRE" w:date="2024-07-08T13:11:00Z"/>
                <w:rFonts w:ascii="Verdana" w:hAnsi="Verdana" w:cs="Verdana"/>
                <w:b/>
                <w:bCs/>
                <w:sz w:val="20"/>
                <w:szCs w:val="20"/>
              </w:rPr>
            </w:pPr>
          </w:p>
          <w:p w14:paraId="764D7CB2" w14:textId="77777777" w:rsidR="00392613" w:rsidRPr="00E1614A" w:rsidRDefault="00392613" w:rsidP="00392613">
            <w:pPr>
              <w:jc w:val="both"/>
              <w:rPr>
                <w:ins w:id="878" w:author="OLTRE" w:date="2024-07-08T13:11:00Z"/>
                <w:rFonts w:ascii="Verdana" w:hAnsi="Verdana" w:cs="Verdana"/>
                <w:b/>
                <w:bCs/>
                <w:sz w:val="20"/>
                <w:szCs w:val="20"/>
              </w:rPr>
            </w:pPr>
            <w:ins w:id="879" w:author="OLTRE" w:date="2024-07-08T13:11:00Z">
              <w:r w:rsidRPr="00E1614A">
                <w:rPr>
                  <w:rFonts w:ascii="Verdana" w:hAnsi="Verdana" w:cs="Verdana"/>
                  <w:b/>
                  <w:bCs/>
                  <w:sz w:val="20"/>
                  <w:szCs w:val="20"/>
                </w:rPr>
                <w:t>………………………………</w:t>
              </w:r>
            </w:ins>
          </w:p>
          <w:p w14:paraId="15B5C1A3" w14:textId="77777777" w:rsidR="00392613" w:rsidRPr="00E1614A" w:rsidRDefault="00392613" w:rsidP="00392613">
            <w:pPr>
              <w:jc w:val="both"/>
              <w:rPr>
                <w:ins w:id="880" w:author="OLTRE" w:date="2024-07-08T13:11:00Z"/>
                <w:rFonts w:ascii="Verdana" w:hAnsi="Verdana" w:cs="Verdana"/>
                <w:sz w:val="20"/>
                <w:szCs w:val="20"/>
              </w:rPr>
            </w:pPr>
            <w:ins w:id="881" w:author="OLTRE" w:date="2024-07-08T13:11:00Z">
              <w:r w:rsidRPr="00E1614A">
                <w:rPr>
                  <w:rFonts w:ascii="Verdana" w:hAnsi="Verdana" w:cs="Verdana"/>
                  <w:sz w:val="20"/>
                  <w:szCs w:val="20"/>
                </w:rPr>
                <w:t>Name</w:t>
              </w:r>
              <w:r>
                <w:rPr>
                  <w:rFonts w:ascii="Verdana" w:hAnsi="Verdana" w:cs="Verdana"/>
                  <w:sz w:val="20"/>
                  <w:szCs w:val="20"/>
                </w:rPr>
                <w:t>/</w:t>
              </w:r>
              <w:r>
                <w:rPr>
                  <w:rFonts w:ascii="Verdana" w:hAnsi="Verdana" w:cs="Verdana"/>
                  <w:i/>
                  <w:iCs/>
                  <w:sz w:val="20"/>
                  <w:szCs w:val="20"/>
                </w:rPr>
                <w:t>Nama</w:t>
              </w:r>
              <w:r w:rsidRPr="00E1614A">
                <w:rPr>
                  <w:rFonts w:ascii="Verdana" w:hAnsi="Verdana" w:cs="Verdana"/>
                  <w:sz w:val="20"/>
                  <w:szCs w:val="20"/>
                </w:rPr>
                <w:t xml:space="preserve">: </w:t>
              </w:r>
              <w:r>
                <w:rPr>
                  <w:rFonts w:ascii="Verdana" w:hAnsi="Verdana" w:cs="Verdana"/>
                  <w:sz w:val="20"/>
                  <w:szCs w:val="20"/>
                </w:rPr>
                <w:t>Tiang Vichi Lestari</w:t>
              </w:r>
            </w:ins>
          </w:p>
          <w:p w14:paraId="78D23F30" w14:textId="77777777" w:rsidR="00392613" w:rsidRPr="005B5689" w:rsidRDefault="00392613" w:rsidP="00392613">
            <w:pPr>
              <w:jc w:val="both"/>
              <w:rPr>
                <w:ins w:id="882" w:author="OLTRE" w:date="2024-07-08T13:11:00Z"/>
                <w:rFonts w:ascii="Verdana" w:hAnsi="Verdana" w:cs="Verdana"/>
                <w:i/>
                <w:iCs/>
                <w:sz w:val="20"/>
                <w:szCs w:val="20"/>
              </w:rPr>
            </w:pPr>
            <w:ins w:id="883" w:author="OLTRE" w:date="2024-07-08T13:11:00Z">
              <w:r w:rsidRPr="00E1614A">
                <w:rPr>
                  <w:rFonts w:ascii="Verdana" w:hAnsi="Verdana" w:cs="Verdana"/>
                  <w:sz w:val="20"/>
                  <w:szCs w:val="20"/>
                </w:rPr>
                <w:t>Position</w:t>
              </w:r>
              <w:r>
                <w:rPr>
                  <w:rFonts w:ascii="Verdana" w:hAnsi="Verdana" w:cs="Verdana"/>
                  <w:sz w:val="20"/>
                  <w:szCs w:val="20"/>
                </w:rPr>
                <w:t>/</w:t>
              </w:r>
              <w:r w:rsidRPr="005B5689">
                <w:rPr>
                  <w:rFonts w:ascii="Verdana" w:hAnsi="Verdana" w:cs="Verdana"/>
                  <w:i/>
                  <w:iCs/>
                  <w:sz w:val="20"/>
                  <w:szCs w:val="20"/>
                </w:rPr>
                <w:t>Jabatan</w:t>
              </w:r>
              <w:r w:rsidRPr="00E1614A">
                <w:rPr>
                  <w:rFonts w:ascii="Verdana" w:hAnsi="Verdana" w:cs="Verdana"/>
                  <w:sz w:val="20"/>
                  <w:szCs w:val="20"/>
                </w:rPr>
                <w:t>:</w:t>
              </w:r>
              <w:r>
                <w:rPr>
                  <w:rFonts w:ascii="Verdana" w:hAnsi="Verdana" w:cs="Verdana"/>
                  <w:sz w:val="20"/>
                  <w:szCs w:val="20"/>
                </w:rPr>
                <w:t xml:space="preserve"> Proxy/</w:t>
              </w:r>
              <w:r>
                <w:rPr>
                  <w:rFonts w:ascii="Verdana" w:hAnsi="Verdana" w:cs="Verdana"/>
                  <w:i/>
                  <w:iCs/>
                  <w:sz w:val="20"/>
                  <w:szCs w:val="20"/>
                </w:rPr>
                <w:t>Penerima Kuasa</w:t>
              </w:r>
            </w:ins>
          </w:p>
          <w:p w14:paraId="49F4325E" w14:textId="77777777" w:rsidR="00AF4509" w:rsidRDefault="00AF4509" w:rsidP="00392613">
            <w:pPr>
              <w:spacing w:after="120"/>
              <w:jc w:val="both"/>
              <w:rPr>
                <w:ins w:id="884" w:author="OLTRE" w:date="2024-07-08T13:11:00Z"/>
                <w:rFonts w:ascii="Verdana" w:hAnsi="Verdana"/>
                <w:sz w:val="20"/>
                <w:szCs w:val="20"/>
              </w:rPr>
            </w:pPr>
          </w:p>
          <w:p w14:paraId="764DBC8A" w14:textId="28C9349D" w:rsidR="00392613" w:rsidRPr="00DD5B12" w:rsidRDefault="00392613" w:rsidP="00392613">
            <w:pPr>
              <w:spacing w:after="120"/>
              <w:jc w:val="both"/>
              <w:rPr>
                <w:ins w:id="885" w:author="OLTRE" w:date="2024-07-08T13:11:00Z"/>
                <w:rFonts w:ascii="Verdana" w:hAnsi="Verdana"/>
                <w:sz w:val="20"/>
                <w:szCs w:val="20"/>
              </w:rPr>
            </w:pPr>
            <w:ins w:id="886" w:author="OLTRE" w:date="2024-07-08T13:11:00Z">
              <w:r w:rsidRPr="00DD5B12">
                <w:rPr>
                  <w:rFonts w:ascii="Verdana" w:hAnsi="Verdana"/>
                  <w:sz w:val="20"/>
                  <w:szCs w:val="20"/>
                </w:rPr>
                <w:t xml:space="preserve">Agreed for </w:t>
              </w:r>
              <w:r>
                <w:rPr>
                  <w:rFonts w:ascii="Verdana" w:hAnsi="Verdana"/>
                  <w:sz w:val="20"/>
                  <w:szCs w:val="20"/>
                </w:rPr>
                <w:t xml:space="preserve">and on behalf of / </w:t>
              </w:r>
              <w:r w:rsidRPr="005B5689">
                <w:rPr>
                  <w:rFonts w:ascii="Verdana" w:hAnsi="Verdana"/>
                  <w:i/>
                  <w:iCs/>
                  <w:sz w:val="20"/>
                  <w:szCs w:val="20"/>
                </w:rPr>
                <w:t>Untuk dan atas nama</w:t>
              </w:r>
              <w:r>
                <w:rPr>
                  <w:rFonts w:ascii="Verdana" w:hAnsi="Verdana"/>
                  <w:sz w:val="20"/>
                  <w:szCs w:val="20"/>
                </w:rPr>
                <w:t>,</w:t>
              </w:r>
            </w:ins>
          </w:p>
          <w:p w14:paraId="1F470427" w14:textId="77777777" w:rsidR="00392613" w:rsidRPr="00E1614A" w:rsidRDefault="00392613" w:rsidP="00392613">
            <w:pPr>
              <w:jc w:val="both"/>
              <w:rPr>
                <w:ins w:id="887" w:author="OLTRE" w:date="2024-07-08T13:11:00Z"/>
                <w:rFonts w:ascii="Verdana" w:hAnsi="Verdana" w:cs="Verdana"/>
                <w:b/>
                <w:bCs/>
                <w:sz w:val="20"/>
                <w:szCs w:val="20"/>
              </w:rPr>
            </w:pPr>
            <w:ins w:id="888" w:author="OLTRE" w:date="2024-07-08T13:11:00Z">
              <w:r w:rsidRPr="00774A9A">
                <w:rPr>
                  <w:rFonts w:ascii="Verdana" w:hAnsi="Verdana"/>
                  <w:b/>
                  <w:sz w:val="20"/>
                </w:rPr>
                <w:t>REGENE</w:t>
              </w:r>
            </w:ins>
          </w:p>
          <w:p w14:paraId="027715FA" w14:textId="77777777" w:rsidR="00392613" w:rsidRPr="00E1614A" w:rsidRDefault="00392613" w:rsidP="00392613">
            <w:pPr>
              <w:jc w:val="both"/>
              <w:rPr>
                <w:ins w:id="889" w:author="OLTRE" w:date="2024-07-08T13:11:00Z"/>
                <w:rFonts w:ascii="Verdana" w:hAnsi="Verdana" w:cs="Verdana"/>
                <w:b/>
                <w:bCs/>
                <w:sz w:val="20"/>
                <w:szCs w:val="20"/>
              </w:rPr>
            </w:pPr>
          </w:p>
          <w:p w14:paraId="2D92C813" w14:textId="77777777" w:rsidR="00392613" w:rsidRPr="00E1614A" w:rsidRDefault="00392613" w:rsidP="00392613">
            <w:pPr>
              <w:jc w:val="both"/>
              <w:rPr>
                <w:ins w:id="890" w:author="OLTRE" w:date="2024-07-08T13:11:00Z"/>
                <w:rFonts w:ascii="Verdana" w:hAnsi="Verdana" w:cs="Verdana"/>
                <w:b/>
                <w:bCs/>
                <w:sz w:val="20"/>
                <w:szCs w:val="20"/>
              </w:rPr>
            </w:pPr>
          </w:p>
          <w:p w14:paraId="731259D7" w14:textId="77777777" w:rsidR="00392613" w:rsidRPr="00E1614A" w:rsidRDefault="00392613" w:rsidP="00392613">
            <w:pPr>
              <w:jc w:val="both"/>
              <w:rPr>
                <w:ins w:id="891" w:author="OLTRE" w:date="2024-07-08T13:11:00Z"/>
                <w:rFonts w:ascii="Verdana" w:hAnsi="Verdana" w:cs="Verdana"/>
                <w:b/>
                <w:bCs/>
                <w:sz w:val="20"/>
                <w:szCs w:val="20"/>
              </w:rPr>
            </w:pPr>
          </w:p>
          <w:p w14:paraId="220D9541" w14:textId="77777777" w:rsidR="00392613" w:rsidRPr="00E1614A" w:rsidRDefault="00392613" w:rsidP="00392613">
            <w:pPr>
              <w:jc w:val="both"/>
              <w:rPr>
                <w:ins w:id="892" w:author="OLTRE" w:date="2024-07-08T13:11:00Z"/>
                <w:rFonts w:ascii="Verdana" w:hAnsi="Verdana" w:cs="Verdana"/>
                <w:b/>
                <w:bCs/>
                <w:sz w:val="20"/>
                <w:szCs w:val="20"/>
              </w:rPr>
            </w:pPr>
          </w:p>
          <w:p w14:paraId="7E2393BC" w14:textId="77777777" w:rsidR="00392613" w:rsidRPr="00E1614A" w:rsidRDefault="00392613" w:rsidP="00392613">
            <w:pPr>
              <w:jc w:val="both"/>
              <w:rPr>
                <w:ins w:id="893" w:author="OLTRE" w:date="2024-07-08T13:11:00Z"/>
                <w:rFonts w:ascii="Verdana" w:hAnsi="Verdana" w:cs="Verdana"/>
                <w:b/>
                <w:bCs/>
                <w:sz w:val="20"/>
                <w:szCs w:val="20"/>
              </w:rPr>
            </w:pPr>
          </w:p>
          <w:p w14:paraId="35E78B2F" w14:textId="77777777" w:rsidR="00392613" w:rsidRPr="00E1614A" w:rsidRDefault="00392613" w:rsidP="00392613">
            <w:pPr>
              <w:jc w:val="both"/>
              <w:rPr>
                <w:ins w:id="894" w:author="OLTRE" w:date="2024-07-08T13:11:00Z"/>
                <w:rFonts w:ascii="Verdana" w:hAnsi="Verdana" w:cs="Verdana"/>
                <w:b/>
                <w:bCs/>
                <w:sz w:val="20"/>
                <w:szCs w:val="20"/>
              </w:rPr>
            </w:pPr>
            <w:ins w:id="895" w:author="OLTRE" w:date="2024-07-08T13:11:00Z">
              <w:r w:rsidRPr="00E1614A">
                <w:rPr>
                  <w:rFonts w:ascii="Verdana" w:hAnsi="Verdana" w:cs="Verdana"/>
                  <w:b/>
                  <w:bCs/>
                  <w:sz w:val="20"/>
                  <w:szCs w:val="20"/>
                </w:rPr>
                <w:t>………………………………</w:t>
              </w:r>
            </w:ins>
          </w:p>
          <w:p w14:paraId="0ED35588" w14:textId="77777777" w:rsidR="00392613" w:rsidRPr="00E1614A" w:rsidRDefault="00392613" w:rsidP="00392613">
            <w:pPr>
              <w:jc w:val="both"/>
              <w:rPr>
                <w:ins w:id="896" w:author="OLTRE" w:date="2024-07-08T13:11:00Z"/>
                <w:rFonts w:ascii="Verdana" w:hAnsi="Verdana" w:cs="Verdana"/>
                <w:sz w:val="20"/>
                <w:szCs w:val="20"/>
              </w:rPr>
            </w:pPr>
            <w:ins w:id="897" w:author="OLTRE" w:date="2024-07-08T13:11:00Z">
              <w:r w:rsidRPr="00E1614A">
                <w:rPr>
                  <w:rFonts w:ascii="Verdana" w:hAnsi="Verdana" w:cs="Verdana"/>
                  <w:sz w:val="20"/>
                  <w:szCs w:val="20"/>
                </w:rPr>
                <w:t>Name</w:t>
              </w:r>
              <w:r>
                <w:rPr>
                  <w:rFonts w:ascii="Verdana" w:hAnsi="Verdana" w:cs="Verdana"/>
                  <w:sz w:val="20"/>
                  <w:szCs w:val="20"/>
                </w:rPr>
                <w:t>/</w:t>
              </w:r>
              <w:r>
                <w:rPr>
                  <w:rFonts w:ascii="Verdana" w:hAnsi="Verdana" w:cs="Verdana"/>
                  <w:i/>
                  <w:iCs/>
                  <w:sz w:val="20"/>
                  <w:szCs w:val="20"/>
                </w:rPr>
                <w:t>Nama</w:t>
              </w:r>
              <w:r w:rsidRPr="00E1614A">
                <w:rPr>
                  <w:rFonts w:ascii="Verdana" w:hAnsi="Verdana" w:cs="Verdana"/>
                  <w:sz w:val="20"/>
                  <w:szCs w:val="20"/>
                </w:rPr>
                <w:t>: Tiang Vichi Lestari</w:t>
              </w:r>
            </w:ins>
          </w:p>
          <w:p w14:paraId="5C84F282" w14:textId="77777777" w:rsidR="00392613" w:rsidRDefault="00392613" w:rsidP="00392613">
            <w:pPr>
              <w:jc w:val="both"/>
              <w:rPr>
                <w:ins w:id="898" w:author="OLTRE" w:date="2024-07-08T13:11:00Z"/>
                <w:rFonts w:ascii="Verdana" w:hAnsi="Verdana" w:cs="Verdana"/>
                <w:sz w:val="20"/>
                <w:szCs w:val="20"/>
              </w:rPr>
            </w:pPr>
            <w:ins w:id="899" w:author="OLTRE" w:date="2024-07-08T13:11:00Z">
              <w:r w:rsidRPr="00E1614A">
                <w:rPr>
                  <w:rFonts w:ascii="Verdana" w:hAnsi="Verdana" w:cs="Verdana"/>
                  <w:sz w:val="20"/>
                  <w:szCs w:val="20"/>
                </w:rPr>
                <w:t>Position</w:t>
              </w:r>
              <w:r>
                <w:rPr>
                  <w:rFonts w:ascii="Verdana" w:hAnsi="Verdana" w:cs="Verdana"/>
                  <w:i/>
                  <w:iCs/>
                  <w:sz w:val="20"/>
                  <w:szCs w:val="20"/>
                </w:rPr>
                <w:t xml:space="preserve">/Jabatan </w:t>
              </w:r>
              <w:r w:rsidRPr="00E1614A">
                <w:rPr>
                  <w:rFonts w:ascii="Verdana" w:hAnsi="Verdana" w:cs="Verdana"/>
                  <w:sz w:val="20"/>
                  <w:szCs w:val="20"/>
                </w:rPr>
                <w:t>:</w:t>
              </w:r>
              <w:r>
                <w:rPr>
                  <w:rFonts w:ascii="Verdana" w:hAnsi="Verdana" w:cs="Verdana"/>
                  <w:sz w:val="20"/>
                  <w:szCs w:val="20"/>
                </w:rPr>
                <w:t>Director</w:t>
              </w:r>
            </w:ins>
          </w:p>
          <w:p w14:paraId="6616EDB7" w14:textId="77777777" w:rsidR="000F1DA0" w:rsidRDefault="000F1DA0" w:rsidP="000F1DA0">
            <w:pPr>
              <w:jc w:val="both"/>
              <w:rPr>
                <w:ins w:id="900" w:author="OLTRE" w:date="2024-07-08T13:11:00Z"/>
                <w:rFonts w:ascii="Verdana" w:hAnsi="Verdana"/>
                <w:sz w:val="20"/>
                <w:szCs w:val="20"/>
              </w:rPr>
            </w:pPr>
          </w:p>
          <w:p w14:paraId="4EAC3841" w14:textId="24F4B017" w:rsidR="000F1DA0" w:rsidRPr="00774A9A" w:rsidRDefault="000F1DA0" w:rsidP="000F1DA0">
            <w:pPr>
              <w:jc w:val="both"/>
              <w:rPr>
                <w:ins w:id="901" w:author="OLTRE" w:date="2024-07-08T13:11:00Z"/>
                <w:rFonts w:ascii="Verdana" w:hAnsi="Verdana"/>
                <w:sz w:val="20"/>
              </w:rPr>
            </w:pPr>
          </w:p>
        </w:tc>
        <w:tc>
          <w:tcPr>
            <w:tcW w:w="257" w:type="dxa"/>
          </w:tcPr>
          <w:p w14:paraId="3FF6F8E5" w14:textId="77777777" w:rsidR="000F1DA0" w:rsidRPr="00774A9A" w:rsidRDefault="000F1DA0" w:rsidP="000F1DA0">
            <w:pPr>
              <w:spacing w:after="120"/>
              <w:rPr>
                <w:ins w:id="902" w:author="OLTRE" w:date="2024-07-08T13:11:00Z"/>
                <w:rFonts w:ascii="Verdana" w:hAnsi="Verdana"/>
                <w:sz w:val="20"/>
              </w:rPr>
            </w:pPr>
          </w:p>
        </w:tc>
        <w:tc>
          <w:tcPr>
            <w:tcW w:w="4985" w:type="dxa"/>
          </w:tcPr>
          <w:p w14:paraId="0B4C6680" w14:textId="77777777" w:rsidR="00392613" w:rsidRPr="00DD5B12" w:rsidRDefault="00392613" w:rsidP="00392613">
            <w:pPr>
              <w:spacing w:after="120"/>
              <w:jc w:val="both"/>
              <w:rPr>
                <w:ins w:id="903" w:author="OLTRE" w:date="2024-07-08T13:11:00Z"/>
                <w:rFonts w:ascii="Verdana" w:hAnsi="Verdana"/>
                <w:sz w:val="20"/>
                <w:szCs w:val="20"/>
              </w:rPr>
            </w:pPr>
            <w:ins w:id="904" w:author="OLTRE" w:date="2024-07-08T13:11:00Z">
              <w:r w:rsidRPr="00DD5B12">
                <w:rPr>
                  <w:rFonts w:ascii="Verdana" w:hAnsi="Verdana"/>
                  <w:sz w:val="20"/>
                  <w:szCs w:val="20"/>
                </w:rPr>
                <w:t xml:space="preserve">Agreed for </w:t>
              </w:r>
              <w:r>
                <w:rPr>
                  <w:rFonts w:ascii="Verdana" w:hAnsi="Verdana"/>
                  <w:sz w:val="20"/>
                  <w:szCs w:val="20"/>
                </w:rPr>
                <w:t xml:space="preserve">and on behalf of  / </w:t>
              </w:r>
              <w:r w:rsidRPr="005B5689">
                <w:rPr>
                  <w:rFonts w:ascii="Verdana" w:hAnsi="Verdana"/>
                  <w:i/>
                  <w:iCs/>
                  <w:sz w:val="20"/>
                  <w:szCs w:val="20"/>
                </w:rPr>
                <w:t>Untuk dan atas nama</w:t>
              </w:r>
              <w:r>
                <w:rPr>
                  <w:rFonts w:ascii="Verdana" w:hAnsi="Verdana"/>
                  <w:sz w:val="20"/>
                  <w:szCs w:val="20"/>
                </w:rPr>
                <w:t>,</w:t>
              </w:r>
            </w:ins>
          </w:p>
          <w:p w14:paraId="01CA8544" w14:textId="77777777" w:rsidR="00392613" w:rsidRDefault="00392613" w:rsidP="00392613">
            <w:pPr>
              <w:jc w:val="both"/>
              <w:rPr>
                <w:ins w:id="905" w:author="OLTRE" w:date="2024-07-08T13:11:00Z"/>
                <w:rFonts w:ascii="Verdana" w:hAnsi="Verdana" w:cs="Verdana"/>
                <w:b/>
                <w:bCs/>
                <w:sz w:val="20"/>
                <w:szCs w:val="20"/>
              </w:rPr>
            </w:pPr>
            <w:ins w:id="906" w:author="OLTRE" w:date="2024-07-08T13:11:00Z">
              <w:r w:rsidRPr="007D1EB7">
                <w:rPr>
                  <w:rFonts w:ascii="Verdana" w:hAnsi="Verdana" w:cs="Verdana"/>
                  <w:b/>
                  <w:bCs/>
                  <w:sz w:val="20"/>
                  <w:szCs w:val="20"/>
                </w:rPr>
                <w:t>PT PRIMA CAKRAWALA INDONESIA</w:t>
              </w:r>
              <w:r w:rsidRPr="00046323">
                <w:rPr>
                  <w:rFonts w:ascii="Verdana" w:hAnsi="Verdana" w:cs="Verdana"/>
                  <w:b/>
                  <w:bCs/>
                  <w:sz w:val="20"/>
                  <w:szCs w:val="20"/>
                </w:rPr>
                <w:t>,</w:t>
              </w:r>
              <w:r>
                <w:rPr>
                  <w:rFonts w:ascii="Verdana" w:hAnsi="Verdana" w:cs="Verdana"/>
                  <w:b/>
                  <w:bCs/>
                  <w:sz w:val="20"/>
                  <w:szCs w:val="20"/>
                </w:rPr>
                <w:t xml:space="preserve"> </w:t>
              </w:r>
            </w:ins>
          </w:p>
          <w:p w14:paraId="0D05021D" w14:textId="1E3F69CC" w:rsidR="00392613" w:rsidRPr="005B5689" w:rsidRDefault="00392613" w:rsidP="00392613">
            <w:pPr>
              <w:jc w:val="both"/>
              <w:rPr>
                <w:ins w:id="907" w:author="OLTRE" w:date="2024-07-08T13:11:00Z"/>
                <w:rFonts w:ascii="Verdana" w:hAnsi="Verdana" w:cs="Verdana"/>
                <w:b/>
                <w:bCs/>
                <w:i/>
                <w:iCs/>
                <w:sz w:val="20"/>
                <w:szCs w:val="20"/>
              </w:rPr>
            </w:pPr>
            <w:ins w:id="908" w:author="OLTRE" w:date="2024-07-08T13:11:00Z">
              <w:r>
                <w:rPr>
                  <w:rFonts w:ascii="Verdana" w:hAnsi="Verdana" w:cs="Verdana"/>
                  <w:b/>
                  <w:bCs/>
                  <w:sz w:val="20"/>
                  <w:szCs w:val="20"/>
                </w:rPr>
                <w:t xml:space="preserve">as the Purchaser / </w:t>
              </w:r>
              <w:r>
                <w:rPr>
                  <w:rFonts w:ascii="Verdana" w:hAnsi="Verdana" w:cs="Verdana"/>
                  <w:b/>
                  <w:bCs/>
                  <w:i/>
                  <w:iCs/>
                  <w:sz w:val="20"/>
                  <w:szCs w:val="20"/>
                </w:rPr>
                <w:t>sebagai Pembeli</w:t>
              </w:r>
            </w:ins>
          </w:p>
          <w:p w14:paraId="142EBC33" w14:textId="77777777" w:rsidR="00392613" w:rsidRPr="00E1614A" w:rsidRDefault="00392613" w:rsidP="00392613">
            <w:pPr>
              <w:jc w:val="both"/>
              <w:rPr>
                <w:ins w:id="909" w:author="OLTRE" w:date="2024-07-08T13:11:00Z"/>
                <w:rFonts w:ascii="Verdana" w:hAnsi="Verdana" w:cs="Verdana"/>
                <w:b/>
                <w:bCs/>
                <w:sz w:val="20"/>
                <w:szCs w:val="20"/>
              </w:rPr>
            </w:pPr>
          </w:p>
          <w:p w14:paraId="5FF6A3B4" w14:textId="77777777" w:rsidR="00392613" w:rsidRPr="00E1614A" w:rsidRDefault="00392613" w:rsidP="00392613">
            <w:pPr>
              <w:jc w:val="both"/>
              <w:rPr>
                <w:ins w:id="910" w:author="OLTRE" w:date="2024-07-08T13:11:00Z"/>
                <w:rFonts w:ascii="Verdana" w:hAnsi="Verdana" w:cs="Verdana"/>
                <w:b/>
                <w:bCs/>
                <w:sz w:val="20"/>
                <w:szCs w:val="20"/>
              </w:rPr>
            </w:pPr>
          </w:p>
          <w:p w14:paraId="13F30C8E" w14:textId="77777777" w:rsidR="00392613" w:rsidRPr="00E1614A" w:rsidRDefault="00392613" w:rsidP="00392613">
            <w:pPr>
              <w:jc w:val="both"/>
              <w:rPr>
                <w:ins w:id="911" w:author="OLTRE" w:date="2024-07-08T13:11:00Z"/>
                <w:rFonts w:ascii="Verdana" w:hAnsi="Verdana" w:cs="Verdana"/>
                <w:b/>
                <w:bCs/>
                <w:sz w:val="20"/>
                <w:szCs w:val="20"/>
              </w:rPr>
            </w:pPr>
          </w:p>
          <w:p w14:paraId="6E356718" w14:textId="77777777" w:rsidR="00392613" w:rsidRPr="00E1614A" w:rsidRDefault="00392613" w:rsidP="00392613">
            <w:pPr>
              <w:jc w:val="both"/>
              <w:rPr>
                <w:ins w:id="912" w:author="OLTRE" w:date="2024-07-08T13:11:00Z"/>
                <w:rFonts w:ascii="Verdana" w:hAnsi="Verdana" w:cs="Verdana"/>
                <w:b/>
                <w:bCs/>
                <w:sz w:val="20"/>
                <w:szCs w:val="20"/>
              </w:rPr>
            </w:pPr>
          </w:p>
          <w:p w14:paraId="11C0F6D0" w14:textId="77777777" w:rsidR="00392613" w:rsidRDefault="00392613" w:rsidP="00392613">
            <w:pPr>
              <w:jc w:val="both"/>
              <w:rPr>
                <w:ins w:id="913" w:author="OLTRE" w:date="2024-07-08T13:11:00Z"/>
                <w:rFonts w:ascii="Verdana" w:hAnsi="Verdana" w:cs="Verdana"/>
                <w:b/>
                <w:bCs/>
                <w:sz w:val="20"/>
                <w:szCs w:val="20"/>
              </w:rPr>
            </w:pPr>
          </w:p>
          <w:p w14:paraId="67A40651" w14:textId="77777777" w:rsidR="00392613" w:rsidRPr="00E1614A" w:rsidRDefault="00392613" w:rsidP="00392613">
            <w:pPr>
              <w:jc w:val="both"/>
              <w:rPr>
                <w:ins w:id="914" w:author="OLTRE" w:date="2024-07-08T13:11:00Z"/>
                <w:rFonts w:ascii="Verdana" w:hAnsi="Verdana" w:cs="Verdana"/>
                <w:b/>
                <w:bCs/>
                <w:sz w:val="20"/>
                <w:szCs w:val="20"/>
              </w:rPr>
            </w:pPr>
          </w:p>
          <w:p w14:paraId="32C93D0A" w14:textId="77777777" w:rsidR="00392613" w:rsidRPr="00E1614A" w:rsidRDefault="00392613" w:rsidP="00392613">
            <w:pPr>
              <w:jc w:val="both"/>
              <w:rPr>
                <w:ins w:id="915" w:author="OLTRE" w:date="2024-07-08T13:11:00Z"/>
                <w:rFonts w:ascii="Verdana" w:hAnsi="Verdana" w:cs="Verdana"/>
                <w:b/>
                <w:bCs/>
                <w:sz w:val="20"/>
                <w:szCs w:val="20"/>
              </w:rPr>
            </w:pPr>
            <w:ins w:id="916" w:author="OLTRE" w:date="2024-07-08T13:11:00Z">
              <w:r w:rsidRPr="00E1614A">
                <w:rPr>
                  <w:rFonts w:ascii="Verdana" w:hAnsi="Verdana" w:cs="Verdana"/>
                  <w:b/>
                  <w:bCs/>
                  <w:sz w:val="20"/>
                  <w:szCs w:val="20"/>
                </w:rPr>
                <w:t>………………………………</w:t>
              </w:r>
            </w:ins>
          </w:p>
          <w:p w14:paraId="6D377A4D" w14:textId="77777777" w:rsidR="00392613" w:rsidRPr="00E1614A" w:rsidRDefault="00392613" w:rsidP="00392613">
            <w:pPr>
              <w:jc w:val="both"/>
              <w:rPr>
                <w:ins w:id="917" w:author="OLTRE" w:date="2024-07-08T13:11:00Z"/>
                <w:rFonts w:ascii="Verdana" w:hAnsi="Verdana" w:cs="Verdana"/>
                <w:sz w:val="20"/>
                <w:szCs w:val="20"/>
              </w:rPr>
            </w:pPr>
            <w:ins w:id="918" w:author="OLTRE" w:date="2024-07-08T13:11:00Z">
              <w:r w:rsidRPr="00E1614A">
                <w:rPr>
                  <w:rFonts w:ascii="Verdana" w:hAnsi="Verdana" w:cs="Verdana"/>
                  <w:sz w:val="20"/>
                  <w:szCs w:val="20"/>
                </w:rPr>
                <w:t>Name</w:t>
              </w:r>
              <w:r>
                <w:rPr>
                  <w:rFonts w:ascii="Verdana" w:hAnsi="Verdana" w:cs="Verdana"/>
                  <w:sz w:val="20"/>
                  <w:szCs w:val="20"/>
                </w:rPr>
                <w:t>/</w:t>
              </w:r>
              <w:r>
                <w:rPr>
                  <w:rFonts w:ascii="Verdana" w:hAnsi="Verdana" w:cs="Verdana"/>
                  <w:i/>
                  <w:iCs/>
                  <w:sz w:val="20"/>
                  <w:szCs w:val="20"/>
                </w:rPr>
                <w:t>Nama</w:t>
              </w:r>
              <w:r w:rsidRPr="00E1614A">
                <w:rPr>
                  <w:rFonts w:ascii="Verdana" w:hAnsi="Verdana" w:cs="Verdana"/>
                  <w:sz w:val="20"/>
                  <w:szCs w:val="20"/>
                </w:rPr>
                <w:t xml:space="preserve">: </w:t>
              </w:r>
              <w:r>
                <w:rPr>
                  <w:rFonts w:ascii="Verdana" w:hAnsi="Verdana" w:cs="Verdana"/>
                  <w:sz w:val="20"/>
                  <w:szCs w:val="20"/>
                </w:rPr>
                <w:t>Johan Satria Putra</w:t>
              </w:r>
            </w:ins>
          </w:p>
          <w:p w14:paraId="11BB59D1" w14:textId="045BDBBB" w:rsidR="000F1DA0" w:rsidRPr="00774A9A" w:rsidRDefault="00392613" w:rsidP="00392613">
            <w:pPr>
              <w:spacing w:after="120"/>
              <w:jc w:val="both"/>
              <w:rPr>
                <w:ins w:id="919" w:author="OLTRE" w:date="2024-07-08T13:11:00Z"/>
                <w:rFonts w:ascii="Verdana" w:hAnsi="Verdana"/>
                <w:sz w:val="20"/>
              </w:rPr>
            </w:pPr>
            <w:ins w:id="920" w:author="OLTRE" w:date="2024-07-08T13:11:00Z">
              <w:r w:rsidRPr="00E1614A">
                <w:rPr>
                  <w:rFonts w:ascii="Verdana" w:hAnsi="Verdana" w:cs="Verdana"/>
                  <w:sz w:val="20"/>
                  <w:szCs w:val="20"/>
                </w:rPr>
                <w:t>Position</w:t>
              </w:r>
              <w:r>
                <w:rPr>
                  <w:rFonts w:ascii="Verdana" w:hAnsi="Verdana" w:cs="Verdana"/>
                  <w:sz w:val="20"/>
                  <w:szCs w:val="20"/>
                </w:rPr>
                <w:t>/</w:t>
              </w:r>
              <w:r>
                <w:rPr>
                  <w:rFonts w:ascii="Verdana" w:hAnsi="Verdana" w:cs="Verdana"/>
                  <w:i/>
                  <w:iCs/>
                  <w:sz w:val="20"/>
                  <w:szCs w:val="20"/>
                </w:rPr>
                <w:t>Jabatan</w:t>
              </w:r>
              <w:r w:rsidRPr="00E1614A">
                <w:rPr>
                  <w:rFonts w:ascii="Verdana" w:hAnsi="Verdana" w:cs="Verdana"/>
                  <w:sz w:val="20"/>
                  <w:szCs w:val="20"/>
                </w:rPr>
                <w:t>:</w:t>
              </w:r>
              <w:r>
                <w:rPr>
                  <w:rFonts w:ascii="Verdana" w:hAnsi="Verdana" w:cs="Verdana"/>
                  <w:sz w:val="20"/>
                  <w:szCs w:val="20"/>
                </w:rPr>
                <w:t xml:space="preserve"> Director</w:t>
              </w:r>
            </w:ins>
          </w:p>
        </w:tc>
      </w:tr>
    </w:tbl>
    <w:p w14:paraId="6B38300F" w14:textId="77777777" w:rsidR="00CD0B41" w:rsidRPr="00774A9A" w:rsidRDefault="00CD0B41">
      <w:pPr>
        <w:rPr>
          <w:rFonts w:ascii="Verdana" w:hAnsi="Verdana"/>
          <w:sz w:val="20"/>
        </w:rPr>
      </w:pPr>
    </w:p>
    <w:p w14:paraId="109F1762" w14:textId="77777777" w:rsidR="00CB1653" w:rsidRPr="00774A9A" w:rsidRDefault="00CB1653">
      <w:pPr>
        <w:rPr>
          <w:rFonts w:ascii="Verdana" w:hAnsi="Verdana"/>
          <w:sz w:val="20"/>
        </w:rPr>
      </w:pPr>
    </w:p>
    <w:p w14:paraId="2DD27FDD" w14:textId="77777777" w:rsidR="00CB1653" w:rsidRPr="00774A9A" w:rsidRDefault="00CB1653">
      <w:pPr>
        <w:rPr>
          <w:rFonts w:ascii="Verdana" w:hAnsi="Verdana"/>
          <w:sz w:val="20"/>
        </w:rPr>
      </w:pPr>
    </w:p>
    <w:p w14:paraId="6D2AF3FF" w14:textId="77777777" w:rsidR="00CB1653" w:rsidRPr="00774A9A" w:rsidRDefault="00CB1653">
      <w:pPr>
        <w:rPr>
          <w:rFonts w:ascii="Verdana" w:hAnsi="Verdana"/>
          <w:sz w:val="20"/>
        </w:rPr>
      </w:pPr>
    </w:p>
    <w:p w14:paraId="03C7C9F1" w14:textId="77777777" w:rsidR="00CB1653" w:rsidRPr="00774A9A" w:rsidRDefault="00CB1653">
      <w:pPr>
        <w:rPr>
          <w:rFonts w:ascii="Verdana" w:hAnsi="Verdana"/>
          <w:sz w:val="20"/>
        </w:rPr>
      </w:pPr>
    </w:p>
    <w:p w14:paraId="28C9BF73" w14:textId="77777777" w:rsidR="00CB1653" w:rsidRPr="00774A9A" w:rsidRDefault="00CB1653">
      <w:pPr>
        <w:rPr>
          <w:rFonts w:ascii="Verdana" w:hAnsi="Verdana"/>
          <w:sz w:val="20"/>
        </w:rPr>
      </w:pPr>
    </w:p>
    <w:p w14:paraId="11C16035" w14:textId="77777777" w:rsidR="00CB1653" w:rsidRPr="00774A9A" w:rsidRDefault="00CB1653">
      <w:pPr>
        <w:rPr>
          <w:rFonts w:ascii="Verdana" w:hAnsi="Verdana"/>
          <w:sz w:val="20"/>
        </w:rPr>
      </w:pPr>
    </w:p>
    <w:p w14:paraId="7DB6C318" w14:textId="35F52E69" w:rsidR="00F04D8F" w:rsidRPr="00774A9A" w:rsidRDefault="00F04D8F">
      <w:pPr>
        <w:rPr>
          <w:rFonts w:ascii="Verdana" w:hAnsi="Verdana"/>
          <w:sz w:val="20"/>
        </w:rPr>
      </w:pPr>
      <w:r w:rsidRPr="00774A9A">
        <w:rPr>
          <w:rFonts w:ascii="Verdana" w:hAnsi="Verdana"/>
          <w:sz w:val="20"/>
        </w:rPr>
        <w:br w:type="column"/>
      </w:r>
    </w:p>
    <w:tbl>
      <w:tblPr>
        <w:tblW w:w="948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5"/>
        <w:gridCol w:w="57"/>
        <w:gridCol w:w="178"/>
        <w:gridCol w:w="136"/>
        <w:gridCol w:w="4751"/>
        <w:gridCol w:w="123"/>
      </w:tblGrid>
      <w:tr w:rsidR="00CB1653" w:rsidRPr="00E1614A" w14:paraId="592C2348" w14:textId="77777777" w:rsidTr="001B2964">
        <w:trPr>
          <w:gridAfter w:val="1"/>
          <w:wAfter w:w="128" w:type="dxa"/>
        </w:trPr>
        <w:tc>
          <w:tcPr>
            <w:tcW w:w="4331" w:type="dxa"/>
          </w:tcPr>
          <w:p w14:paraId="6D260A91" w14:textId="77777777" w:rsidR="00CB1653" w:rsidRPr="00E1614A" w:rsidRDefault="00CB1653" w:rsidP="007434E7">
            <w:pPr>
              <w:jc w:val="center"/>
              <w:rPr>
                <w:rFonts w:ascii="Verdana" w:hAnsi="Verdana" w:cs="Verdana"/>
                <w:b/>
                <w:bCs/>
                <w:sz w:val="20"/>
                <w:szCs w:val="20"/>
              </w:rPr>
            </w:pPr>
            <w:r w:rsidRPr="00E1614A">
              <w:rPr>
                <w:rFonts w:ascii="Verdana" w:hAnsi="Verdana" w:cs="Verdana"/>
                <w:b/>
                <w:bCs/>
                <w:sz w:val="20"/>
                <w:szCs w:val="20"/>
              </w:rPr>
              <w:t>Schedule 1</w:t>
            </w:r>
          </w:p>
          <w:p w14:paraId="67705CA7" w14:textId="77777777" w:rsidR="00CB1653" w:rsidRPr="00774A9A" w:rsidRDefault="00CB1653" w:rsidP="007434E7">
            <w:pPr>
              <w:spacing w:after="120"/>
              <w:jc w:val="center"/>
              <w:rPr>
                <w:rFonts w:ascii="Verdana" w:hAnsi="Verdana"/>
                <w:sz w:val="20"/>
              </w:rPr>
            </w:pPr>
            <w:r w:rsidRPr="00E1614A">
              <w:rPr>
                <w:rFonts w:ascii="Verdana" w:hAnsi="Verdana" w:cs="Verdana"/>
                <w:b/>
                <w:bCs/>
                <w:sz w:val="20"/>
                <w:szCs w:val="20"/>
              </w:rPr>
              <w:t>Definitions and Interpretations</w:t>
            </w:r>
          </w:p>
        </w:tc>
        <w:tc>
          <w:tcPr>
            <w:tcW w:w="236" w:type="dxa"/>
            <w:gridSpan w:val="2"/>
          </w:tcPr>
          <w:p w14:paraId="5C9F55CC" w14:textId="77777777" w:rsidR="00CB1653" w:rsidRPr="00774A9A" w:rsidRDefault="00CB1653" w:rsidP="007434E7">
            <w:pPr>
              <w:spacing w:after="120"/>
              <w:rPr>
                <w:rFonts w:ascii="Verdana" w:hAnsi="Verdana"/>
                <w:sz w:val="20"/>
              </w:rPr>
            </w:pPr>
          </w:p>
        </w:tc>
        <w:tc>
          <w:tcPr>
            <w:tcW w:w="4913" w:type="dxa"/>
            <w:gridSpan w:val="2"/>
          </w:tcPr>
          <w:p w14:paraId="67AB58DC" w14:textId="4889EE7C" w:rsidR="00CB1653" w:rsidRPr="001F26D3" w:rsidRDefault="00F04D8F" w:rsidP="007434E7">
            <w:pPr>
              <w:jc w:val="center"/>
              <w:rPr>
                <w:rFonts w:ascii="Verdana" w:hAnsi="Verdana"/>
                <w:b/>
                <w:sz w:val="20"/>
              </w:rPr>
            </w:pPr>
            <w:del w:id="921" w:author="OLTRE" w:date="2024-07-08T13:11:00Z">
              <w:r w:rsidRPr="001F26D3">
                <w:rPr>
                  <w:rFonts w:ascii="Verdana" w:hAnsi="Verdana"/>
                  <w:b/>
                  <w:sz w:val="20"/>
                </w:rPr>
                <w:delText>Jadwal</w:delText>
              </w:r>
            </w:del>
            <w:ins w:id="922" w:author="OLTRE" w:date="2024-07-08T13:11:00Z">
              <w:r w:rsidR="00661E54">
                <w:rPr>
                  <w:rFonts w:ascii="Verdana" w:hAnsi="Verdana"/>
                  <w:b/>
                  <w:sz w:val="20"/>
                </w:rPr>
                <w:t>Lampiran</w:t>
              </w:r>
            </w:ins>
            <w:r w:rsidRPr="001F26D3">
              <w:rPr>
                <w:rFonts w:ascii="Verdana" w:hAnsi="Verdana"/>
                <w:b/>
                <w:sz w:val="20"/>
              </w:rPr>
              <w:t xml:space="preserve"> </w:t>
            </w:r>
            <w:r w:rsidR="00CB1653" w:rsidRPr="001F26D3">
              <w:rPr>
                <w:rFonts w:ascii="Verdana" w:hAnsi="Verdana"/>
                <w:b/>
                <w:sz w:val="20"/>
              </w:rPr>
              <w:t>1</w:t>
            </w:r>
          </w:p>
          <w:p w14:paraId="48CD9988" w14:textId="77777777" w:rsidR="00CB1653" w:rsidRDefault="00CB1653" w:rsidP="007434E7">
            <w:pPr>
              <w:spacing w:after="120"/>
              <w:jc w:val="center"/>
              <w:rPr>
                <w:rFonts w:ascii="Verdana" w:hAnsi="Verdana"/>
                <w:b/>
                <w:sz w:val="20"/>
              </w:rPr>
            </w:pPr>
            <w:r w:rsidRPr="001F26D3">
              <w:rPr>
                <w:rFonts w:ascii="Verdana" w:hAnsi="Verdana"/>
                <w:b/>
                <w:sz w:val="20"/>
              </w:rPr>
              <w:t>Definitions and Interpretations</w:t>
            </w:r>
          </w:p>
          <w:p w14:paraId="337CE363" w14:textId="77777777" w:rsidR="001B2964" w:rsidRPr="00774A9A" w:rsidRDefault="001B2964" w:rsidP="007434E7">
            <w:pPr>
              <w:spacing w:after="120"/>
              <w:jc w:val="center"/>
              <w:rPr>
                <w:rFonts w:ascii="Verdana" w:hAnsi="Verdana"/>
                <w:sz w:val="20"/>
              </w:rPr>
            </w:pPr>
          </w:p>
        </w:tc>
      </w:tr>
      <w:tr w:rsidR="00CB1653" w:rsidRPr="00E1614A" w14:paraId="0A35548A" w14:textId="77777777" w:rsidTr="001B2964">
        <w:trPr>
          <w:gridAfter w:val="1"/>
          <w:wAfter w:w="128" w:type="dxa"/>
        </w:trPr>
        <w:tc>
          <w:tcPr>
            <w:tcW w:w="4331" w:type="dxa"/>
          </w:tcPr>
          <w:p w14:paraId="0D526497" w14:textId="77777777" w:rsidR="00CB1653" w:rsidRPr="00774A9A" w:rsidRDefault="00CB1653" w:rsidP="007434E7">
            <w:pPr>
              <w:spacing w:after="120"/>
              <w:jc w:val="both"/>
              <w:rPr>
                <w:rFonts w:ascii="Verdana" w:hAnsi="Verdana"/>
                <w:sz w:val="20"/>
              </w:rPr>
            </w:pPr>
            <w:r w:rsidRPr="00E1614A">
              <w:rPr>
                <w:rFonts w:ascii="Verdana" w:hAnsi="Verdana" w:cs="Verdana"/>
                <w:b/>
                <w:bCs/>
                <w:sz w:val="20"/>
                <w:szCs w:val="20"/>
              </w:rPr>
              <w:t>Definitions</w:t>
            </w:r>
          </w:p>
        </w:tc>
        <w:tc>
          <w:tcPr>
            <w:tcW w:w="236" w:type="dxa"/>
            <w:gridSpan w:val="2"/>
          </w:tcPr>
          <w:p w14:paraId="2CE9A9C2" w14:textId="77777777" w:rsidR="00CB1653" w:rsidRPr="00774A9A" w:rsidRDefault="00CB1653" w:rsidP="007434E7">
            <w:pPr>
              <w:spacing w:after="120"/>
              <w:rPr>
                <w:rFonts w:ascii="Verdana" w:hAnsi="Verdana"/>
                <w:sz w:val="20"/>
              </w:rPr>
            </w:pPr>
          </w:p>
        </w:tc>
        <w:tc>
          <w:tcPr>
            <w:tcW w:w="4913" w:type="dxa"/>
            <w:gridSpan w:val="2"/>
          </w:tcPr>
          <w:p w14:paraId="1B223419" w14:textId="77777777" w:rsidR="00CB1653" w:rsidRPr="00774A9A" w:rsidRDefault="00CB1653" w:rsidP="007434E7">
            <w:pPr>
              <w:spacing w:after="120"/>
              <w:jc w:val="both"/>
              <w:rPr>
                <w:rFonts w:ascii="Verdana" w:hAnsi="Verdana"/>
                <w:sz w:val="20"/>
              </w:rPr>
            </w:pPr>
            <w:r w:rsidRPr="001F26D3">
              <w:rPr>
                <w:rFonts w:ascii="Verdana" w:hAnsi="Verdana"/>
                <w:b/>
                <w:sz w:val="20"/>
              </w:rPr>
              <w:t>Definisi</w:t>
            </w:r>
          </w:p>
        </w:tc>
      </w:tr>
      <w:tr w:rsidR="00CB1653" w:rsidRPr="00E1614A" w14:paraId="3A1CCB8F" w14:textId="77777777" w:rsidTr="001B2964">
        <w:trPr>
          <w:gridAfter w:val="1"/>
          <w:wAfter w:w="128" w:type="dxa"/>
        </w:trPr>
        <w:tc>
          <w:tcPr>
            <w:tcW w:w="4331" w:type="dxa"/>
          </w:tcPr>
          <w:p w14:paraId="3AF8E11D" w14:textId="77777777" w:rsidR="00CB1653" w:rsidRPr="00774A9A" w:rsidRDefault="00CB1653" w:rsidP="007434E7">
            <w:pPr>
              <w:spacing w:after="120"/>
              <w:jc w:val="both"/>
              <w:rPr>
                <w:rFonts w:ascii="Verdana" w:hAnsi="Verdana"/>
                <w:sz w:val="20"/>
              </w:rPr>
            </w:pPr>
            <w:r w:rsidRPr="00E1614A">
              <w:rPr>
                <w:rFonts w:ascii="Verdana" w:hAnsi="Verdana" w:cs="Verdana"/>
                <w:sz w:val="20"/>
                <w:szCs w:val="20"/>
              </w:rPr>
              <w:t>In this</w:t>
            </w:r>
            <w:r w:rsidRPr="00E1614A">
              <w:rPr>
                <w:rFonts w:ascii="Verdana" w:hAnsi="Verdana" w:cs="Verdana"/>
                <w:b/>
                <w:bCs/>
                <w:sz w:val="20"/>
                <w:szCs w:val="20"/>
              </w:rPr>
              <w:t xml:space="preserve"> Agreement</w:t>
            </w:r>
            <w:r w:rsidRPr="00E1614A">
              <w:rPr>
                <w:rFonts w:ascii="Verdana" w:hAnsi="Verdana" w:cs="Verdana"/>
                <w:sz w:val="20"/>
                <w:szCs w:val="20"/>
              </w:rPr>
              <w:t>, the following terms shall, unless the context otherwise requires, have the meaning set out below:</w:t>
            </w:r>
          </w:p>
        </w:tc>
        <w:tc>
          <w:tcPr>
            <w:tcW w:w="236" w:type="dxa"/>
            <w:gridSpan w:val="2"/>
          </w:tcPr>
          <w:p w14:paraId="78E0EB1A" w14:textId="77777777" w:rsidR="00CB1653" w:rsidRPr="00774A9A" w:rsidRDefault="00CB1653" w:rsidP="007434E7">
            <w:pPr>
              <w:spacing w:after="120"/>
              <w:rPr>
                <w:rFonts w:ascii="Verdana" w:hAnsi="Verdana"/>
                <w:sz w:val="20"/>
              </w:rPr>
            </w:pPr>
          </w:p>
        </w:tc>
        <w:tc>
          <w:tcPr>
            <w:tcW w:w="4913" w:type="dxa"/>
            <w:gridSpan w:val="2"/>
          </w:tcPr>
          <w:p w14:paraId="67A82EEB" w14:textId="77777777" w:rsidR="00CB1653" w:rsidRPr="00774A9A" w:rsidRDefault="00CB1653" w:rsidP="007434E7">
            <w:pPr>
              <w:spacing w:after="120"/>
              <w:jc w:val="both"/>
              <w:rPr>
                <w:rFonts w:ascii="Verdana" w:hAnsi="Verdana"/>
                <w:sz w:val="20"/>
              </w:rPr>
            </w:pPr>
            <w:r w:rsidRPr="001F26D3">
              <w:rPr>
                <w:rFonts w:ascii="Verdana" w:hAnsi="Verdana"/>
                <w:sz w:val="20"/>
              </w:rPr>
              <w:t xml:space="preserve">Dalam </w:t>
            </w:r>
            <w:r w:rsidRPr="001F26D3">
              <w:rPr>
                <w:rFonts w:ascii="Verdana" w:hAnsi="Verdana"/>
                <w:b/>
                <w:sz w:val="20"/>
              </w:rPr>
              <w:t>Perjanjian</w:t>
            </w:r>
            <w:r w:rsidRPr="001F26D3">
              <w:rPr>
                <w:rFonts w:ascii="Verdana" w:hAnsi="Verdana"/>
                <w:sz w:val="20"/>
              </w:rPr>
              <w:t xml:space="preserve"> ini, istilah berikut akan, kecuali jika konteks memerlukan sebaliknya, mempunyai arti yang diuraikan dibawah :</w:t>
            </w:r>
          </w:p>
        </w:tc>
      </w:tr>
      <w:tr w:rsidR="00CB1653" w:rsidRPr="00E1614A" w14:paraId="516DFFEE" w14:textId="77777777" w:rsidTr="001B2964">
        <w:trPr>
          <w:gridAfter w:val="1"/>
          <w:wAfter w:w="128" w:type="dxa"/>
        </w:trPr>
        <w:tc>
          <w:tcPr>
            <w:tcW w:w="4331" w:type="dxa"/>
          </w:tcPr>
          <w:p w14:paraId="3D26BDC6" w14:textId="77777777" w:rsidR="00CB1653" w:rsidRPr="00774A9A" w:rsidRDefault="00CB1653" w:rsidP="007434E7">
            <w:pPr>
              <w:spacing w:after="120"/>
              <w:jc w:val="both"/>
              <w:rPr>
                <w:rFonts w:ascii="Verdana" w:hAnsi="Verdana"/>
                <w:sz w:val="20"/>
              </w:rPr>
            </w:pPr>
            <w:r w:rsidRPr="00E1614A">
              <w:rPr>
                <w:rFonts w:ascii="Verdana" w:hAnsi="Verdana" w:cs="Verdana"/>
                <w:sz w:val="20"/>
                <w:szCs w:val="20"/>
              </w:rPr>
              <w:t>“</w:t>
            </w:r>
            <w:r w:rsidRPr="00E1614A">
              <w:rPr>
                <w:rFonts w:ascii="Verdana" w:hAnsi="Verdana" w:cs="Verdana"/>
                <w:b/>
                <w:bCs/>
                <w:sz w:val="20"/>
                <w:szCs w:val="20"/>
              </w:rPr>
              <w:t>Affiliate</w:t>
            </w:r>
            <w:r w:rsidRPr="00E1614A">
              <w:rPr>
                <w:rFonts w:ascii="Verdana" w:hAnsi="Verdana" w:cs="Verdana"/>
                <w:sz w:val="20"/>
                <w:szCs w:val="20"/>
              </w:rPr>
              <w:t>” means any person or legal entity that directly or indirectly through one of more intermediaries, controls or is controlled by or is under common control with the person or legal entity specified.</w:t>
            </w:r>
          </w:p>
        </w:tc>
        <w:tc>
          <w:tcPr>
            <w:tcW w:w="236" w:type="dxa"/>
            <w:gridSpan w:val="2"/>
          </w:tcPr>
          <w:p w14:paraId="124B1944" w14:textId="77777777" w:rsidR="00CB1653" w:rsidRPr="00774A9A" w:rsidRDefault="00CB1653" w:rsidP="007434E7">
            <w:pPr>
              <w:spacing w:after="120"/>
              <w:rPr>
                <w:rFonts w:ascii="Verdana" w:hAnsi="Verdana"/>
                <w:sz w:val="20"/>
              </w:rPr>
            </w:pPr>
          </w:p>
        </w:tc>
        <w:tc>
          <w:tcPr>
            <w:tcW w:w="4913" w:type="dxa"/>
            <w:gridSpan w:val="2"/>
          </w:tcPr>
          <w:p w14:paraId="6615125A" w14:textId="77777777" w:rsidR="00CB1653" w:rsidRPr="00774A9A" w:rsidRDefault="00CB1653" w:rsidP="007434E7">
            <w:pPr>
              <w:spacing w:after="120"/>
              <w:jc w:val="both"/>
              <w:rPr>
                <w:rFonts w:ascii="Verdana" w:hAnsi="Verdana"/>
                <w:sz w:val="20"/>
              </w:rPr>
            </w:pPr>
            <w:r w:rsidRPr="001F26D3">
              <w:rPr>
                <w:rFonts w:ascii="Verdana" w:hAnsi="Verdana"/>
                <w:sz w:val="20"/>
              </w:rPr>
              <w:t>“</w:t>
            </w:r>
            <w:r w:rsidRPr="001F26D3">
              <w:rPr>
                <w:rFonts w:ascii="Verdana" w:hAnsi="Verdana"/>
                <w:b/>
                <w:sz w:val="20"/>
              </w:rPr>
              <w:t>Afiliasi</w:t>
            </w:r>
            <w:r w:rsidRPr="001F26D3">
              <w:rPr>
                <w:rFonts w:ascii="Verdana" w:hAnsi="Verdana"/>
                <w:sz w:val="20"/>
              </w:rPr>
              <w:t>“ berarti setiap orang atau badan hukum baik langsung maupun tidak langsung melalui satu atau lebih dari perantara, awasi atau diawasi oleh atau menurut pengawasan umum dengan oang atau badan hukum yang ditentukan.</w:t>
            </w:r>
          </w:p>
        </w:tc>
      </w:tr>
      <w:tr w:rsidR="004A2A85" w:rsidRPr="00E1614A" w14:paraId="75E3C774" w14:textId="77777777" w:rsidTr="001B2964">
        <w:trPr>
          <w:gridAfter w:val="1"/>
          <w:wAfter w:w="128" w:type="dxa"/>
        </w:trPr>
        <w:tc>
          <w:tcPr>
            <w:tcW w:w="4331" w:type="dxa"/>
          </w:tcPr>
          <w:p w14:paraId="67E5E146" w14:textId="415BB004" w:rsidR="004A2A85" w:rsidRPr="00E1614A" w:rsidRDefault="004A2A85" w:rsidP="007434E7">
            <w:pPr>
              <w:spacing w:after="120"/>
              <w:jc w:val="both"/>
              <w:rPr>
                <w:rFonts w:ascii="Verdana" w:hAnsi="Verdana" w:cs="Verdana"/>
                <w:b/>
                <w:bCs/>
                <w:sz w:val="20"/>
                <w:szCs w:val="20"/>
              </w:rPr>
            </w:pPr>
            <w:r w:rsidRPr="00E1614A">
              <w:rPr>
                <w:rFonts w:ascii="Verdana" w:hAnsi="Verdana" w:cs="Verdana"/>
                <w:sz w:val="20"/>
                <w:szCs w:val="20"/>
              </w:rPr>
              <w:t>“</w:t>
            </w:r>
            <w:r w:rsidRPr="00E1614A">
              <w:rPr>
                <w:rFonts w:ascii="Verdana" w:hAnsi="Verdana" w:cs="Verdana"/>
                <w:b/>
                <w:bCs/>
                <w:sz w:val="20"/>
                <w:szCs w:val="20"/>
              </w:rPr>
              <w:t>Affected Party</w:t>
            </w:r>
            <w:r w:rsidRPr="00E1614A">
              <w:rPr>
                <w:rFonts w:ascii="Verdana" w:hAnsi="Verdana" w:cs="Verdana"/>
                <w:sz w:val="20"/>
                <w:szCs w:val="20"/>
              </w:rPr>
              <w:t xml:space="preserve">” shall have the meaning given to it </w:t>
            </w:r>
            <w:r w:rsidR="00EE6243" w:rsidRPr="00E1614A">
              <w:rPr>
                <w:rFonts w:ascii="Verdana" w:hAnsi="Verdana" w:cs="Verdana"/>
                <w:sz w:val="20"/>
                <w:szCs w:val="20"/>
              </w:rPr>
              <w:t>under</w:t>
            </w:r>
            <w:r w:rsidRPr="00E1614A">
              <w:rPr>
                <w:rFonts w:ascii="Verdana" w:hAnsi="Verdana" w:cs="Verdana"/>
                <w:sz w:val="20"/>
                <w:szCs w:val="20"/>
              </w:rPr>
              <w:t xml:space="preserve"> Article </w:t>
            </w:r>
            <w:r w:rsidR="004B7D79">
              <w:rPr>
                <w:rFonts w:ascii="Verdana" w:hAnsi="Verdana" w:cs="Verdana"/>
                <w:sz w:val="20"/>
                <w:szCs w:val="20"/>
              </w:rPr>
              <w:t>6</w:t>
            </w:r>
            <w:r w:rsidRPr="00E1614A">
              <w:rPr>
                <w:rFonts w:ascii="Verdana" w:hAnsi="Verdana" w:cs="Verdana"/>
                <w:sz w:val="20"/>
                <w:szCs w:val="20"/>
              </w:rPr>
              <w:t>.3.1.</w:t>
            </w:r>
          </w:p>
        </w:tc>
        <w:tc>
          <w:tcPr>
            <w:tcW w:w="236" w:type="dxa"/>
            <w:gridSpan w:val="2"/>
          </w:tcPr>
          <w:p w14:paraId="7900176A" w14:textId="77777777" w:rsidR="004A2A85" w:rsidRPr="00E1614A" w:rsidRDefault="004A2A85" w:rsidP="007434E7">
            <w:pPr>
              <w:spacing w:after="120"/>
              <w:rPr>
                <w:rFonts w:ascii="Verdana" w:hAnsi="Verdana"/>
                <w:sz w:val="20"/>
                <w:szCs w:val="20"/>
              </w:rPr>
            </w:pPr>
          </w:p>
        </w:tc>
        <w:tc>
          <w:tcPr>
            <w:tcW w:w="4913" w:type="dxa"/>
            <w:gridSpan w:val="2"/>
          </w:tcPr>
          <w:p w14:paraId="138F274F" w14:textId="597AE046" w:rsidR="004A2A85" w:rsidRPr="00774A9A" w:rsidRDefault="001F26D3" w:rsidP="007434E7">
            <w:pPr>
              <w:spacing w:after="120"/>
              <w:jc w:val="both"/>
              <w:rPr>
                <w:rFonts w:ascii="Verdana" w:hAnsi="Verdana" w:cs="Verdana"/>
                <w:sz w:val="20"/>
                <w:szCs w:val="20"/>
              </w:rPr>
            </w:pPr>
            <w:r w:rsidRPr="001F26D3">
              <w:rPr>
                <w:rFonts w:ascii="Verdana" w:hAnsi="Verdana" w:cs="Verdana"/>
                <w:sz w:val="20"/>
                <w:szCs w:val="20"/>
              </w:rPr>
              <w:t>“</w:t>
            </w:r>
            <w:r w:rsidRPr="00774A9A">
              <w:rPr>
                <w:rFonts w:ascii="Verdana" w:hAnsi="Verdana" w:cs="Verdana"/>
                <w:b/>
                <w:bCs/>
                <w:sz w:val="20"/>
                <w:szCs w:val="20"/>
              </w:rPr>
              <w:t>Pihak yang Terdampak</w:t>
            </w:r>
            <w:r w:rsidRPr="001F26D3">
              <w:rPr>
                <w:rFonts w:ascii="Verdana" w:hAnsi="Verdana" w:cs="Verdana"/>
                <w:sz w:val="20"/>
                <w:szCs w:val="20"/>
              </w:rPr>
              <w:t xml:space="preserve">” </w:t>
            </w:r>
            <w:r w:rsidRPr="00774A9A">
              <w:rPr>
                <w:rFonts w:ascii="Verdana" w:hAnsi="Verdana"/>
                <w:color w:val="000000" w:themeColor="text1"/>
                <w:sz w:val="20"/>
                <w:szCs w:val="20"/>
              </w:rPr>
              <w:t>memiliki arti sebagaimana diberikan pada Pasal 6.3.1.</w:t>
            </w:r>
          </w:p>
        </w:tc>
      </w:tr>
      <w:tr w:rsidR="00CB1653" w:rsidRPr="00E1614A" w14:paraId="57403D27" w14:textId="77777777" w:rsidTr="001B2964">
        <w:trPr>
          <w:gridAfter w:val="1"/>
          <w:wAfter w:w="128" w:type="dxa"/>
        </w:trPr>
        <w:tc>
          <w:tcPr>
            <w:tcW w:w="4331" w:type="dxa"/>
          </w:tcPr>
          <w:p w14:paraId="04002342" w14:textId="77777777" w:rsidR="00CB1653" w:rsidRPr="00774A9A" w:rsidRDefault="00CB1653" w:rsidP="007434E7">
            <w:pPr>
              <w:spacing w:after="120"/>
              <w:jc w:val="both"/>
              <w:rPr>
                <w:rFonts w:ascii="Verdana" w:hAnsi="Verdana"/>
                <w:sz w:val="20"/>
              </w:rPr>
            </w:pPr>
            <w:r w:rsidRPr="00E1614A">
              <w:rPr>
                <w:rFonts w:ascii="Verdana" w:hAnsi="Verdana" w:cs="Verdana"/>
                <w:sz w:val="20"/>
                <w:szCs w:val="20"/>
              </w:rPr>
              <w:t>“</w:t>
            </w:r>
            <w:r w:rsidRPr="00E1614A">
              <w:rPr>
                <w:rFonts w:ascii="Verdana" w:hAnsi="Verdana" w:cs="Verdana"/>
                <w:b/>
                <w:bCs/>
                <w:sz w:val="20"/>
                <w:szCs w:val="20"/>
              </w:rPr>
              <w:t>Agreement</w:t>
            </w:r>
            <w:r w:rsidRPr="00E1614A">
              <w:rPr>
                <w:rFonts w:ascii="Verdana" w:hAnsi="Verdana" w:cs="Verdana"/>
                <w:sz w:val="20"/>
                <w:szCs w:val="20"/>
              </w:rPr>
              <w:t>” means this Conditional Share Sale and Purchase Agreement together with Schedules, Annexes, all attachments hereunder and all necessary documents, which are integral and inseparable part of this Agreement.</w:t>
            </w:r>
          </w:p>
        </w:tc>
        <w:tc>
          <w:tcPr>
            <w:tcW w:w="236" w:type="dxa"/>
            <w:gridSpan w:val="2"/>
          </w:tcPr>
          <w:p w14:paraId="14554DA2" w14:textId="77777777" w:rsidR="00CB1653" w:rsidRPr="00774A9A" w:rsidRDefault="00CB1653" w:rsidP="007434E7">
            <w:pPr>
              <w:spacing w:after="120"/>
              <w:rPr>
                <w:rFonts w:ascii="Verdana" w:hAnsi="Verdana"/>
                <w:sz w:val="20"/>
              </w:rPr>
            </w:pPr>
          </w:p>
        </w:tc>
        <w:tc>
          <w:tcPr>
            <w:tcW w:w="4913" w:type="dxa"/>
            <w:gridSpan w:val="2"/>
          </w:tcPr>
          <w:p w14:paraId="278FEB3D" w14:textId="6E8EE5EF" w:rsidR="00CB1653" w:rsidRPr="00774A9A" w:rsidRDefault="00CB1653" w:rsidP="007434E7">
            <w:pPr>
              <w:spacing w:after="120"/>
              <w:jc w:val="both"/>
              <w:rPr>
                <w:rFonts w:ascii="Verdana" w:hAnsi="Verdana"/>
                <w:sz w:val="20"/>
              </w:rPr>
            </w:pPr>
            <w:r w:rsidRPr="009A415B">
              <w:rPr>
                <w:rFonts w:ascii="Verdana" w:hAnsi="Verdana"/>
                <w:sz w:val="20"/>
              </w:rPr>
              <w:t>“</w:t>
            </w:r>
            <w:r w:rsidRPr="009A415B">
              <w:rPr>
                <w:rFonts w:ascii="Verdana" w:hAnsi="Verdana"/>
                <w:b/>
                <w:sz w:val="20"/>
              </w:rPr>
              <w:t>Perjanjian</w:t>
            </w:r>
            <w:r w:rsidRPr="009A415B">
              <w:rPr>
                <w:rFonts w:ascii="Verdana" w:hAnsi="Verdana"/>
                <w:sz w:val="20"/>
              </w:rPr>
              <w:t>” berarti Perjanjian Pengikatan Jual Beli Saham ini bersamaan dengan</w:t>
            </w:r>
            <w:del w:id="923" w:author="OLTRE" w:date="2024-07-08T13:11:00Z">
              <w:r w:rsidRPr="009A415B">
                <w:rPr>
                  <w:rFonts w:ascii="Verdana" w:hAnsi="Verdana"/>
                  <w:sz w:val="20"/>
                </w:rPr>
                <w:delText xml:space="preserve"> Jadwal,</w:delText>
              </w:r>
            </w:del>
            <w:r w:rsidRPr="009A415B">
              <w:rPr>
                <w:rFonts w:ascii="Verdana" w:hAnsi="Verdana"/>
                <w:sz w:val="20"/>
              </w:rPr>
              <w:t xml:space="preserve"> Lampiran, seluruh lampiran yang tersebut di bawah dan semua keperluan dokumen yang mana satu kesatuan dan bagian tidak terpisahkan dari Perjanjian ini.</w:t>
            </w:r>
          </w:p>
        </w:tc>
      </w:tr>
      <w:tr w:rsidR="00CF76D6" w:rsidRPr="00E1614A" w14:paraId="2343DFF0" w14:textId="77777777" w:rsidTr="001B2964">
        <w:trPr>
          <w:gridAfter w:val="1"/>
          <w:wAfter w:w="128" w:type="dxa"/>
        </w:trPr>
        <w:tc>
          <w:tcPr>
            <w:tcW w:w="4331" w:type="dxa"/>
          </w:tcPr>
          <w:p w14:paraId="7189A8AB" w14:textId="68BD84F9" w:rsidR="00CF76D6" w:rsidRPr="00E1614A" w:rsidRDefault="00CF76D6" w:rsidP="00CF76D6">
            <w:pPr>
              <w:spacing w:after="120"/>
              <w:jc w:val="both"/>
              <w:rPr>
                <w:rFonts w:ascii="Verdana" w:hAnsi="Verdana" w:cs="Verdana"/>
                <w:sz w:val="20"/>
                <w:szCs w:val="20"/>
              </w:rPr>
            </w:pPr>
            <w:r w:rsidRPr="00E1614A">
              <w:rPr>
                <w:rFonts w:ascii="Verdana" w:hAnsi="Verdana" w:cs="Verdana"/>
                <w:sz w:val="20"/>
                <w:szCs w:val="20"/>
              </w:rPr>
              <w:t>“</w:t>
            </w:r>
            <w:r w:rsidRPr="00E1614A">
              <w:rPr>
                <w:rFonts w:ascii="Verdana" w:hAnsi="Verdana" w:cs="Verdana"/>
                <w:b/>
                <w:bCs/>
                <w:sz w:val="20"/>
                <w:szCs w:val="20"/>
              </w:rPr>
              <w:t>BANI</w:t>
            </w:r>
            <w:r w:rsidRPr="00E1614A">
              <w:rPr>
                <w:rFonts w:ascii="Verdana" w:hAnsi="Verdana" w:cs="Verdana"/>
                <w:sz w:val="20"/>
                <w:szCs w:val="20"/>
              </w:rPr>
              <w:t xml:space="preserve">” means the </w:t>
            </w:r>
            <w:r w:rsidRPr="00E1614A">
              <w:rPr>
                <w:rFonts w:ascii="Verdana" w:hAnsi="Verdana" w:cs="Verdana"/>
                <w:i/>
                <w:iCs/>
                <w:sz w:val="20"/>
                <w:szCs w:val="20"/>
              </w:rPr>
              <w:t>Badan Arbitrase Nasional</w:t>
            </w:r>
            <w:r w:rsidRPr="00E1614A">
              <w:rPr>
                <w:rFonts w:ascii="Verdana" w:hAnsi="Verdana" w:cs="Verdana"/>
                <w:sz w:val="20"/>
                <w:szCs w:val="20"/>
              </w:rPr>
              <w:t xml:space="preserve"> </w:t>
            </w:r>
            <w:r w:rsidRPr="00E1614A">
              <w:rPr>
                <w:rFonts w:ascii="Verdana" w:hAnsi="Verdana" w:cs="Verdana"/>
                <w:i/>
                <w:iCs/>
                <w:sz w:val="20"/>
                <w:szCs w:val="20"/>
              </w:rPr>
              <w:t>Indonesia</w:t>
            </w:r>
            <w:r w:rsidRPr="00E1614A">
              <w:rPr>
                <w:rFonts w:ascii="Verdana" w:hAnsi="Verdana" w:cs="Verdana"/>
                <w:sz w:val="20"/>
                <w:szCs w:val="20"/>
              </w:rPr>
              <w:t xml:space="preserve"> addressed at Wahana Graha Lt. 1&amp;2, Jl</w:t>
            </w:r>
            <w:r w:rsidR="00621346">
              <w:rPr>
                <w:rFonts w:ascii="Verdana" w:hAnsi="Verdana" w:cs="Verdana"/>
                <w:sz w:val="20"/>
                <w:szCs w:val="20"/>
              </w:rPr>
              <w:t>.</w:t>
            </w:r>
            <w:r w:rsidRPr="00E1614A">
              <w:rPr>
                <w:rFonts w:ascii="Verdana" w:hAnsi="Verdana" w:cs="Verdana"/>
                <w:sz w:val="20"/>
                <w:szCs w:val="20"/>
              </w:rPr>
              <w:t xml:space="preserve"> Mampang Prapatan No.2, Jakarta 12760 (or any other address it is located in the future).</w:t>
            </w:r>
          </w:p>
        </w:tc>
        <w:tc>
          <w:tcPr>
            <w:tcW w:w="236" w:type="dxa"/>
            <w:gridSpan w:val="2"/>
          </w:tcPr>
          <w:p w14:paraId="4918AD32" w14:textId="77777777" w:rsidR="00CF76D6" w:rsidRPr="00E1614A" w:rsidRDefault="00CF76D6" w:rsidP="00CF76D6">
            <w:pPr>
              <w:spacing w:after="120"/>
              <w:rPr>
                <w:rFonts w:ascii="Verdana" w:hAnsi="Verdana"/>
                <w:sz w:val="20"/>
                <w:szCs w:val="20"/>
              </w:rPr>
            </w:pPr>
          </w:p>
        </w:tc>
        <w:tc>
          <w:tcPr>
            <w:tcW w:w="4913" w:type="dxa"/>
            <w:gridSpan w:val="2"/>
          </w:tcPr>
          <w:p w14:paraId="52B9216B" w14:textId="64BE839E" w:rsidR="00CF76D6" w:rsidRPr="00774A9A" w:rsidRDefault="00A4028E" w:rsidP="00CF76D6">
            <w:pPr>
              <w:spacing w:after="120"/>
              <w:jc w:val="both"/>
              <w:rPr>
                <w:rFonts w:ascii="Verdana" w:hAnsi="Verdana" w:cs="Verdana"/>
                <w:sz w:val="20"/>
                <w:szCs w:val="20"/>
              </w:rPr>
            </w:pPr>
            <w:r w:rsidRPr="009A415B">
              <w:rPr>
                <w:rFonts w:ascii="Verdana" w:hAnsi="Verdana" w:cs="Verdana"/>
                <w:sz w:val="20"/>
                <w:szCs w:val="20"/>
              </w:rPr>
              <w:t>“</w:t>
            </w:r>
            <w:r w:rsidRPr="00774A9A">
              <w:rPr>
                <w:rFonts w:ascii="Verdana" w:hAnsi="Verdana" w:cs="Verdana"/>
                <w:b/>
                <w:bCs/>
                <w:sz w:val="20"/>
                <w:szCs w:val="20"/>
              </w:rPr>
              <w:t>BANI</w:t>
            </w:r>
            <w:r w:rsidRPr="009A415B">
              <w:rPr>
                <w:rFonts w:ascii="Verdana" w:hAnsi="Verdana" w:cs="Verdana"/>
                <w:sz w:val="20"/>
                <w:szCs w:val="20"/>
              </w:rPr>
              <w:t>” memil</w:t>
            </w:r>
            <w:r w:rsidR="00621346" w:rsidRPr="009A415B">
              <w:rPr>
                <w:rFonts w:ascii="Verdana" w:hAnsi="Verdana" w:cs="Verdana"/>
                <w:sz w:val="20"/>
                <w:szCs w:val="20"/>
              </w:rPr>
              <w:t>k</w:t>
            </w:r>
            <w:r w:rsidRPr="009A415B">
              <w:rPr>
                <w:rFonts w:ascii="Verdana" w:hAnsi="Verdana" w:cs="Verdana"/>
                <w:sz w:val="20"/>
                <w:szCs w:val="20"/>
              </w:rPr>
              <w:t xml:space="preserve">i arti </w:t>
            </w:r>
            <w:r w:rsidR="00621346" w:rsidRPr="00774A9A">
              <w:rPr>
                <w:rFonts w:ascii="Verdana" w:hAnsi="Verdana" w:cs="Verdana"/>
                <w:sz w:val="20"/>
                <w:szCs w:val="20"/>
              </w:rPr>
              <w:t>Badan Arbitrase Nasional</w:t>
            </w:r>
            <w:r w:rsidR="00621346" w:rsidRPr="009A415B">
              <w:rPr>
                <w:rFonts w:ascii="Verdana" w:hAnsi="Verdana" w:cs="Verdana"/>
                <w:sz w:val="20"/>
                <w:szCs w:val="20"/>
              </w:rPr>
              <w:t xml:space="preserve"> </w:t>
            </w:r>
            <w:r w:rsidR="00621346" w:rsidRPr="00774A9A">
              <w:rPr>
                <w:rFonts w:ascii="Verdana" w:hAnsi="Verdana" w:cs="Verdana"/>
                <w:sz w:val="20"/>
                <w:szCs w:val="20"/>
              </w:rPr>
              <w:t>Indonesia</w:t>
            </w:r>
            <w:r w:rsidR="00621346" w:rsidRPr="009A415B">
              <w:rPr>
                <w:rFonts w:ascii="Verdana" w:hAnsi="Verdana" w:cs="Verdana"/>
                <w:sz w:val="20"/>
                <w:szCs w:val="20"/>
              </w:rPr>
              <w:t xml:space="preserve"> beralamat di Wahana Graha Lt. 1&amp;2, Jl. Mampang Prapatan No.2, Jakarta 12760 (atau alamat lain dimana BANI berada di masa depan).</w:t>
            </w:r>
          </w:p>
        </w:tc>
      </w:tr>
      <w:tr w:rsidR="00CF76D6" w:rsidRPr="00E1614A" w14:paraId="162C307B" w14:textId="77777777" w:rsidTr="001B2964">
        <w:trPr>
          <w:gridAfter w:val="1"/>
          <w:wAfter w:w="128" w:type="dxa"/>
        </w:trPr>
        <w:tc>
          <w:tcPr>
            <w:tcW w:w="4331" w:type="dxa"/>
          </w:tcPr>
          <w:p w14:paraId="2F62B264" w14:textId="41B791DF" w:rsidR="00CF76D6" w:rsidRPr="00E1614A" w:rsidRDefault="00CF76D6" w:rsidP="00CF76D6">
            <w:pPr>
              <w:spacing w:after="120"/>
              <w:jc w:val="both"/>
              <w:rPr>
                <w:rFonts w:ascii="Verdana" w:hAnsi="Verdana" w:cs="Verdana"/>
                <w:sz w:val="20"/>
                <w:szCs w:val="20"/>
              </w:rPr>
            </w:pPr>
            <w:r w:rsidRPr="00E1614A">
              <w:rPr>
                <w:rFonts w:ascii="Verdana" w:hAnsi="Verdana" w:cs="Verdana"/>
                <w:sz w:val="20"/>
                <w:szCs w:val="20"/>
              </w:rPr>
              <w:t>“</w:t>
            </w:r>
            <w:r w:rsidRPr="00E1614A">
              <w:rPr>
                <w:rFonts w:ascii="Verdana" w:hAnsi="Verdana" w:cs="Verdana"/>
                <w:b/>
                <w:bCs/>
                <w:sz w:val="20"/>
                <w:szCs w:val="20"/>
              </w:rPr>
              <w:t>BANI Rules</w:t>
            </w:r>
            <w:r w:rsidRPr="00E1614A">
              <w:rPr>
                <w:rFonts w:ascii="Verdana" w:hAnsi="Verdana" w:cs="Verdana"/>
                <w:sz w:val="20"/>
                <w:szCs w:val="20"/>
              </w:rPr>
              <w:t>” shall have the meaning given to it under Article 1</w:t>
            </w:r>
            <w:r w:rsidR="004B7D79">
              <w:rPr>
                <w:rFonts w:ascii="Verdana" w:hAnsi="Verdana" w:cs="Verdana"/>
                <w:sz w:val="20"/>
                <w:szCs w:val="20"/>
              </w:rPr>
              <w:t>2</w:t>
            </w:r>
            <w:r w:rsidRPr="00E1614A">
              <w:rPr>
                <w:rFonts w:ascii="Verdana" w:hAnsi="Verdana" w:cs="Verdana"/>
                <w:sz w:val="20"/>
                <w:szCs w:val="20"/>
              </w:rPr>
              <w:t>.2.2.</w:t>
            </w:r>
          </w:p>
        </w:tc>
        <w:tc>
          <w:tcPr>
            <w:tcW w:w="236" w:type="dxa"/>
            <w:gridSpan w:val="2"/>
          </w:tcPr>
          <w:p w14:paraId="78628137" w14:textId="77777777" w:rsidR="00CF76D6" w:rsidRPr="00E1614A" w:rsidRDefault="00CF76D6" w:rsidP="00CF76D6">
            <w:pPr>
              <w:spacing w:after="120"/>
              <w:rPr>
                <w:rFonts w:ascii="Verdana" w:hAnsi="Verdana"/>
                <w:sz w:val="20"/>
                <w:szCs w:val="20"/>
              </w:rPr>
            </w:pPr>
          </w:p>
        </w:tc>
        <w:tc>
          <w:tcPr>
            <w:tcW w:w="4913" w:type="dxa"/>
            <w:gridSpan w:val="2"/>
          </w:tcPr>
          <w:p w14:paraId="7604187B" w14:textId="576003A3" w:rsidR="00CF76D6" w:rsidRPr="00774A9A" w:rsidRDefault="00621346" w:rsidP="00CF76D6">
            <w:pPr>
              <w:spacing w:after="120"/>
              <w:jc w:val="both"/>
              <w:rPr>
                <w:rFonts w:ascii="Verdana" w:hAnsi="Verdana" w:cs="Verdana"/>
                <w:sz w:val="20"/>
                <w:szCs w:val="20"/>
              </w:rPr>
            </w:pPr>
            <w:r w:rsidRPr="009A415B">
              <w:rPr>
                <w:rFonts w:ascii="Verdana" w:hAnsi="Verdana" w:cs="Verdana"/>
                <w:sz w:val="20"/>
                <w:szCs w:val="20"/>
              </w:rPr>
              <w:t>“</w:t>
            </w:r>
            <w:r w:rsidRPr="00774A9A">
              <w:rPr>
                <w:rFonts w:ascii="Verdana" w:hAnsi="Verdana" w:cs="Verdana"/>
                <w:b/>
                <w:bCs/>
                <w:sz w:val="20"/>
                <w:szCs w:val="20"/>
              </w:rPr>
              <w:t>Peraturan BANI</w:t>
            </w:r>
            <w:r w:rsidRPr="009A415B">
              <w:rPr>
                <w:rFonts w:ascii="Verdana" w:hAnsi="Verdana" w:cs="Verdana"/>
                <w:sz w:val="20"/>
                <w:szCs w:val="20"/>
              </w:rPr>
              <w:t xml:space="preserve">” </w:t>
            </w:r>
            <w:r w:rsidRPr="00774A9A">
              <w:rPr>
                <w:rFonts w:ascii="Verdana" w:hAnsi="Verdana"/>
                <w:sz w:val="20"/>
                <w:szCs w:val="20"/>
              </w:rPr>
              <w:t>memiliki arti sebagaimana diberikan pada Pasal 12.2.2.</w:t>
            </w:r>
          </w:p>
        </w:tc>
      </w:tr>
      <w:tr w:rsidR="00695E8F" w:rsidRPr="00E1614A" w14:paraId="5AD566A4" w14:textId="77777777" w:rsidTr="001B2964">
        <w:trPr>
          <w:gridAfter w:val="1"/>
          <w:wAfter w:w="128" w:type="dxa"/>
        </w:trPr>
        <w:tc>
          <w:tcPr>
            <w:tcW w:w="4331" w:type="dxa"/>
          </w:tcPr>
          <w:p w14:paraId="020926E8" w14:textId="45FEDA8B" w:rsidR="00695E8F" w:rsidRPr="00E1614A" w:rsidRDefault="00695E8F" w:rsidP="00CF76D6">
            <w:pPr>
              <w:spacing w:after="120"/>
              <w:jc w:val="both"/>
              <w:rPr>
                <w:rFonts w:ascii="Verdana" w:hAnsi="Verdana" w:cs="Verdana"/>
                <w:sz w:val="20"/>
                <w:szCs w:val="20"/>
              </w:rPr>
            </w:pPr>
            <w:r>
              <w:rPr>
                <w:rFonts w:ascii="Verdana" w:hAnsi="Verdana" w:cs="Verdana"/>
                <w:sz w:val="20"/>
                <w:szCs w:val="20"/>
              </w:rPr>
              <w:t>“</w:t>
            </w:r>
            <w:r>
              <w:rPr>
                <w:rFonts w:ascii="Verdana" w:hAnsi="Verdana" w:cs="Verdana"/>
                <w:b/>
                <w:bCs/>
                <w:sz w:val="20"/>
                <w:szCs w:val="20"/>
              </w:rPr>
              <w:t>Business Day</w:t>
            </w:r>
            <w:r>
              <w:rPr>
                <w:rFonts w:ascii="Verdana" w:hAnsi="Verdana" w:cs="Verdana"/>
                <w:sz w:val="20"/>
                <w:szCs w:val="20"/>
              </w:rPr>
              <w:t>” means any day, other than Saturday, Sunday or a public holiday on which banks are open for ordinary banking business in Jakarta, Indonesia.</w:t>
            </w:r>
          </w:p>
        </w:tc>
        <w:tc>
          <w:tcPr>
            <w:tcW w:w="236" w:type="dxa"/>
            <w:gridSpan w:val="2"/>
          </w:tcPr>
          <w:p w14:paraId="342653D8" w14:textId="77777777" w:rsidR="00695E8F" w:rsidRPr="00E1614A" w:rsidRDefault="00695E8F" w:rsidP="00CF76D6">
            <w:pPr>
              <w:spacing w:after="120"/>
              <w:rPr>
                <w:rFonts w:ascii="Verdana" w:hAnsi="Verdana"/>
                <w:sz w:val="20"/>
                <w:szCs w:val="20"/>
              </w:rPr>
            </w:pPr>
          </w:p>
        </w:tc>
        <w:tc>
          <w:tcPr>
            <w:tcW w:w="4913" w:type="dxa"/>
            <w:gridSpan w:val="2"/>
          </w:tcPr>
          <w:p w14:paraId="3D6B5CD7" w14:textId="63CE602E" w:rsidR="00695E8F" w:rsidRPr="00774A9A" w:rsidRDefault="00621346" w:rsidP="00CF76D6">
            <w:pPr>
              <w:spacing w:after="120"/>
              <w:jc w:val="both"/>
              <w:rPr>
                <w:rFonts w:ascii="Verdana" w:hAnsi="Verdana" w:cs="Verdana"/>
                <w:sz w:val="20"/>
                <w:szCs w:val="20"/>
              </w:rPr>
            </w:pPr>
            <w:r w:rsidRPr="009A415B">
              <w:rPr>
                <w:rFonts w:ascii="Verdana" w:hAnsi="Verdana" w:cs="Verdana"/>
                <w:sz w:val="20"/>
                <w:szCs w:val="20"/>
              </w:rPr>
              <w:t>“</w:t>
            </w:r>
            <w:r w:rsidRPr="00774A9A">
              <w:rPr>
                <w:rFonts w:ascii="Verdana" w:hAnsi="Verdana" w:cs="Verdana"/>
                <w:b/>
                <w:bCs/>
                <w:sz w:val="20"/>
                <w:szCs w:val="20"/>
              </w:rPr>
              <w:t>Hari Kerja</w:t>
            </w:r>
            <w:r w:rsidRPr="009A415B">
              <w:rPr>
                <w:rFonts w:ascii="Verdana" w:hAnsi="Verdana" w:cs="Verdana"/>
                <w:sz w:val="20"/>
                <w:szCs w:val="20"/>
              </w:rPr>
              <w:t xml:space="preserve">” </w:t>
            </w:r>
            <w:r w:rsidRPr="00774A9A">
              <w:rPr>
                <w:rFonts w:ascii="Verdana" w:hAnsi="Verdana"/>
                <w:sz w:val="20"/>
                <w:szCs w:val="20"/>
              </w:rPr>
              <w:t>berarti setiap hari selain hari Sabtu, Minggu, atau hari libur nasional dimana bank-bank buka untuk bisnis normalnya di Jakarta, Indonesia.</w:t>
            </w:r>
          </w:p>
        </w:tc>
      </w:tr>
      <w:tr w:rsidR="00B578D9" w:rsidRPr="00E1614A" w14:paraId="1FD51F90" w14:textId="77777777" w:rsidTr="001B2964">
        <w:trPr>
          <w:gridAfter w:val="1"/>
          <w:wAfter w:w="128" w:type="dxa"/>
          <w:ins w:id="924" w:author="OLTRE" w:date="2024-07-08T13:11:00Z"/>
        </w:trPr>
        <w:tc>
          <w:tcPr>
            <w:tcW w:w="4331" w:type="dxa"/>
          </w:tcPr>
          <w:p w14:paraId="2B7E5896" w14:textId="4B700D14" w:rsidR="00B578D9" w:rsidRPr="00E1614A" w:rsidRDefault="00B578D9" w:rsidP="00CF76D6">
            <w:pPr>
              <w:spacing w:after="120"/>
              <w:jc w:val="both"/>
              <w:rPr>
                <w:ins w:id="925" w:author="OLTRE" w:date="2024-07-08T13:11:00Z"/>
                <w:rFonts w:ascii="Verdana" w:hAnsi="Verdana" w:cs="Verdana"/>
                <w:sz w:val="20"/>
                <w:szCs w:val="20"/>
              </w:rPr>
            </w:pPr>
            <w:ins w:id="926" w:author="OLTRE" w:date="2024-07-08T13:11:00Z">
              <w:r>
                <w:rPr>
                  <w:rFonts w:ascii="Verdana" w:hAnsi="Verdana" w:cs="Verdana"/>
                  <w:sz w:val="20"/>
                  <w:szCs w:val="20"/>
                </w:rPr>
                <w:t>“</w:t>
              </w:r>
              <w:r w:rsidRPr="002C0BBE">
                <w:rPr>
                  <w:rFonts w:ascii="Verdana" w:hAnsi="Verdana" w:cs="Verdana"/>
                  <w:b/>
                  <w:bCs/>
                  <w:sz w:val="20"/>
                  <w:szCs w:val="20"/>
                </w:rPr>
                <w:t>Class B Preferred Shares</w:t>
              </w:r>
              <w:r>
                <w:rPr>
                  <w:rFonts w:ascii="Verdana" w:hAnsi="Verdana" w:cs="Verdana"/>
                  <w:sz w:val="20"/>
                  <w:szCs w:val="20"/>
                </w:rPr>
                <w:t>”</w:t>
              </w:r>
              <w:r w:rsidR="00CF7915">
                <w:rPr>
                  <w:rFonts w:ascii="Verdana" w:hAnsi="Verdana" w:cs="Verdana"/>
                  <w:sz w:val="20"/>
                  <w:szCs w:val="20"/>
                </w:rPr>
                <w:t xml:space="preserve"> means the class B preferred shares as defined in REGENE’s articles of Association.</w:t>
              </w:r>
            </w:ins>
          </w:p>
        </w:tc>
        <w:tc>
          <w:tcPr>
            <w:tcW w:w="236" w:type="dxa"/>
            <w:gridSpan w:val="2"/>
          </w:tcPr>
          <w:p w14:paraId="291940B8" w14:textId="77777777" w:rsidR="00B578D9" w:rsidRPr="00774A9A" w:rsidRDefault="00B578D9" w:rsidP="00CF76D6">
            <w:pPr>
              <w:spacing w:after="120"/>
              <w:rPr>
                <w:ins w:id="927" w:author="OLTRE" w:date="2024-07-08T13:11:00Z"/>
                <w:rFonts w:ascii="Verdana" w:hAnsi="Verdana"/>
                <w:sz w:val="20"/>
              </w:rPr>
            </w:pPr>
          </w:p>
        </w:tc>
        <w:tc>
          <w:tcPr>
            <w:tcW w:w="4913" w:type="dxa"/>
            <w:gridSpan w:val="2"/>
          </w:tcPr>
          <w:p w14:paraId="48D49E99" w14:textId="1784234E" w:rsidR="00B578D9" w:rsidRPr="009A415B" w:rsidRDefault="00CF7915" w:rsidP="00CF76D6">
            <w:pPr>
              <w:spacing w:after="120"/>
              <w:jc w:val="both"/>
              <w:rPr>
                <w:ins w:id="928" w:author="OLTRE" w:date="2024-07-08T13:11:00Z"/>
                <w:rFonts w:ascii="Verdana" w:hAnsi="Verdana"/>
                <w:sz w:val="20"/>
              </w:rPr>
            </w:pPr>
            <w:ins w:id="929" w:author="OLTRE" w:date="2024-07-08T13:11:00Z">
              <w:r>
                <w:rPr>
                  <w:rFonts w:ascii="Verdana" w:hAnsi="Verdana" w:cs="Verdana"/>
                  <w:sz w:val="20"/>
                  <w:szCs w:val="20"/>
                </w:rPr>
                <w:t>“</w:t>
              </w:r>
              <w:r w:rsidR="00B578D9" w:rsidRPr="002C0BBE">
                <w:rPr>
                  <w:rFonts w:ascii="Verdana" w:hAnsi="Verdana" w:cs="Verdana"/>
                  <w:b/>
                  <w:bCs/>
                  <w:sz w:val="20"/>
                  <w:szCs w:val="20"/>
                </w:rPr>
                <w:t>Saham Preferen Kelas B</w:t>
              </w:r>
              <w:r>
                <w:rPr>
                  <w:rFonts w:ascii="Verdana" w:hAnsi="Verdana" w:cs="Verdana"/>
                  <w:sz w:val="20"/>
                  <w:szCs w:val="20"/>
                </w:rPr>
                <w:t>” berarti saham preferen kelas B sebagaimana didefinisikan di dalam anggaran dasar REGENE.</w:t>
              </w:r>
            </w:ins>
          </w:p>
        </w:tc>
      </w:tr>
      <w:tr w:rsidR="00B578D9" w:rsidRPr="00E1614A" w14:paraId="27E4E935" w14:textId="77777777" w:rsidTr="001B2964">
        <w:trPr>
          <w:gridAfter w:val="1"/>
          <w:wAfter w:w="128" w:type="dxa"/>
          <w:ins w:id="930" w:author="OLTRE" w:date="2024-07-08T13:11:00Z"/>
        </w:trPr>
        <w:tc>
          <w:tcPr>
            <w:tcW w:w="4331" w:type="dxa"/>
          </w:tcPr>
          <w:p w14:paraId="3E735C9E" w14:textId="7B8AB027" w:rsidR="00B578D9" w:rsidRPr="00E1614A" w:rsidRDefault="00CF7915" w:rsidP="00CF76D6">
            <w:pPr>
              <w:spacing w:after="120"/>
              <w:jc w:val="both"/>
              <w:rPr>
                <w:ins w:id="931" w:author="OLTRE" w:date="2024-07-08T13:11:00Z"/>
                <w:rFonts w:ascii="Verdana" w:hAnsi="Verdana" w:cs="Verdana"/>
                <w:sz w:val="20"/>
                <w:szCs w:val="20"/>
              </w:rPr>
            </w:pPr>
            <w:ins w:id="932" w:author="OLTRE" w:date="2024-07-08T13:11:00Z">
              <w:r>
                <w:rPr>
                  <w:rFonts w:ascii="Verdana" w:hAnsi="Verdana" w:cs="Verdana"/>
                  <w:sz w:val="20"/>
                  <w:szCs w:val="20"/>
                </w:rPr>
                <w:t>“</w:t>
              </w:r>
              <w:r w:rsidRPr="002C0BBE">
                <w:rPr>
                  <w:rFonts w:ascii="Verdana" w:hAnsi="Verdana" w:cs="Verdana"/>
                  <w:b/>
                  <w:bCs/>
                  <w:sz w:val="20"/>
                  <w:szCs w:val="20"/>
                </w:rPr>
                <w:t>Class C Preferred Shares</w:t>
              </w:r>
              <w:r>
                <w:rPr>
                  <w:rFonts w:ascii="Verdana" w:hAnsi="Verdana" w:cs="Verdana"/>
                  <w:sz w:val="20"/>
                  <w:szCs w:val="20"/>
                </w:rPr>
                <w:t>” means the class C preferred shares as defined in REGENE’s articles of association</w:t>
              </w:r>
            </w:ins>
          </w:p>
        </w:tc>
        <w:tc>
          <w:tcPr>
            <w:tcW w:w="236" w:type="dxa"/>
            <w:gridSpan w:val="2"/>
          </w:tcPr>
          <w:p w14:paraId="6AB4F2EF" w14:textId="77777777" w:rsidR="00B578D9" w:rsidRPr="00774A9A" w:rsidRDefault="00B578D9" w:rsidP="00CF76D6">
            <w:pPr>
              <w:spacing w:after="120"/>
              <w:rPr>
                <w:ins w:id="933" w:author="OLTRE" w:date="2024-07-08T13:11:00Z"/>
                <w:rFonts w:ascii="Verdana" w:hAnsi="Verdana"/>
                <w:sz w:val="20"/>
              </w:rPr>
            </w:pPr>
          </w:p>
        </w:tc>
        <w:tc>
          <w:tcPr>
            <w:tcW w:w="4913" w:type="dxa"/>
            <w:gridSpan w:val="2"/>
          </w:tcPr>
          <w:p w14:paraId="3AD8BD5A" w14:textId="55FC880E" w:rsidR="00B578D9" w:rsidRPr="009A415B" w:rsidRDefault="00CF7915" w:rsidP="00CF76D6">
            <w:pPr>
              <w:spacing w:after="120"/>
              <w:jc w:val="both"/>
              <w:rPr>
                <w:ins w:id="934" w:author="OLTRE" w:date="2024-07-08T13:11:00Z"/>
                <w:rFonts w:ascii="Verdana" w:hAnsi="Verdana"/>
                <w:sz w:val="20"/>
              </w:rPr>
            </w:pPr>
            <w:ins w:id="935" w:author="OLTRE" w:date="2024-07-08T13:11:00Z">
              <w:r>
                <w:rPr>
                  <w:rFonts w:ascii="Verdana" w:hAnsi="Verdana" w:cs="Verdana"/>
                  <w:sz w:val="20"/>
                  <w:szCs w:val="20"/>
                </w:rPr>
                <w:t>“</w:t>
              </w:r>
              <w:r w:rsidRPr="005B5689">
                <w:rPr>
                  <w:rFonts w:ascii="Verdana" w:hAnsi="Verdana" w:cs="Verdana"/>
                  <w:b/>
                  <w:bCs/>
                  <w:sz w:val="20"/>
                  <w:szCs w:val="20"/>
                </w:rPr>
                <w:t xml:space="preserve">Saham Preferen Kelas </w:t>
              </w:r>
              <w:r>
                <w:rPr>
                  <w:rFonts w:ascii="Verdana" w:hAnsi="Verdana" w:cs="Verdana"/>
                  <w:b/>
                  <w:bCs/>
                  <w:sz w:val="20"/>
                  <w:szCs w:val="20"/>
                </w:rPr>
                <w:t>C</w:t>
              </w:r>
              <w:r>
                <w:rPr>
                  <w:rFonts w:ascii="Verdana" w:hAnsi="Verdana" w:cs="Verdana"/>
                  <w:sz w:val="20"/>
                  <w:szCs w:val="20"/>
                </w:rPr>
                <w:t>” berarti saham preferen kelas C sebagaimana didefinisikan di dalam anggaran dasar REGENE.</w:t>
              </w:r>
            </w:ins>
          </w:p>
        </w:tc>
      </w:tr>
      <w:tr w:rsidR="00CF76D6" w:rsidRPr="00E1614A" w14:paraId="4C85C49C" w14:textId="77777777" w:rsidTr="001B2964">
        <w:trPr>
          <w:gridAfter w:val="1"/>
          <w:wAfter w:w="128" w:type="dxa"/>
        </w:trPr>
        <w:tc>
          <w:tcPr>
            <w:tcW w:w="4331" w:type="dxa"/>
          </w:tcPr>
          <w:p w14:paraId="7E163356" w14:textId="49A339DF" w:rsidR="00CF76D6" w:rsidRPr="00774A9A" w:rsidRDefault="00CF76D6" w:rsidP="00CF76D6">
            <w:pPr>
              <w:spacing w:after="120"/>
              <w:jc w:val="both"/>
              <w:rPr>
                <w:rFonts w:ascii="Verdana" w:hAnsi="Verdana"/>
                <w:sz w:val="20"/>
              </w:rPr>
            </w:pPr>
            <w:r w:rsidRPr="00E1614A">
              <w:rPr>
                <w:rFonts w:ascii="Verdana" w:hAnsi="Verdana" w:cs="Verdana"/>
                <w:sz w:val="20"/>
                <w:szCs w:val="20"/>
              </w:rPr>
              <w:t>“</w:t>
            </w:r>
            <w:r w:rsidRPr="00E1614A">
              <w:rPr>
                <w:rFonts w:ascii="Verdana" w:hAnsi="Verdana" w:cs="Verdana"/>
                <w:b/>
                <w:bCs/>
                <w:sz w:val="20"/>
                <w:szCs w:val="20"/>
              </w:rPr>
              <w:t>Closing</w:t>
            </w:r>
            <w:r w:rsidRPr="00E1614A">
              <w:rPr>
                <w:rFonts w:ascii="Verdana" w:hAnsi="Verdana" w:cs="Verdana"/>
                <w:sz w:val="20"/>
                <w:szCs w:val="20"/>
              </w:rPr>
              <w:t xml:space="preserve">” means the completion by the Parties of all relevant transactions, obligations and formalities of this Agreement closing the transaction </w:t>
            </w:r>
            <w:r w:rsidRPr="00E1614A">
              <w:rPr>
                <w:rFonts w:ascii="Verdana" w:hAnsi="Verdana" w:cs="Verdana"/>
                <w:sz w:val="20"/>
                <w:szCs w:val="20"/>
              </w:rPr>
              <w:lastRenderedPageBreak/>
              <w:t xml:space="preserve">contemplated by this Agreement pursuant to Article </w:t>
            </w:r>
            <w:r w:rsidR="004B7D79">
              <w:rPr>
                <w:rFonts w:ascii="Verdana" w:hAnsi="Verdana" w:cs="Verdana"/>
                <w:sz w:val="20"/>
                <w:szCs w:val="20"/>
              </w:rPr>
              <w:t>6</w:t>
            </w:r>
            <w:r w:rsidRPr="00E1614A">
              <w:rPr>
                <w:rFonts w:ascii="Verdana" w:hAnsi="Verdana" w:cs="Verdana"/>
                <w:sz w:val="20"/>
                <w:szCs w:val="20"/>
              </w:rPr>
              <w:t xml:space="preserve"> of this Agreement.</w:t>
            </w:r>
          </w:p>
        </w:tc>
        <w:tc>
          <w:tcPr>
            <w:tcW w:w="236" w:type="dxa"/>
            <w:gridSpan w:val="2"/>
          </w:tcPr>
          <w:p w14:paraId="34BC5C95" w14:textId="77777777" w:rsidR="00CF76D6" w:rsidRPr="00774A9A" w:rsidRDefault="00CF76D6" w:rsidP="00CF76D6">
            <w:pPr>
              <w:spacing w:after="120"/>
              <w:rPr>
                <w:rFonts w:ascii="Verdana" w:hAnsi="Verdana"/>
                <w:sz w:val="20"/>
              </w:rPr>
            </w:pPr>
          </w:p>
        </w:tc>
        <w:tc>
          <w:tcPr>
            <w:tcW w:w="4913" w:type="dxa"/>
            <w:gridSpan w:val="2"/>
          </w:tcPr>
          <w:p w14:paraId="3938A103" w14:textId="4D4D428D" w:rsidR="00CF76D6" w:rsidRPr="00774A9A" w:rsidRDefault="00CF76D6" w:rsidP="00CF76D6">
            <w:pPr>
              <w:spacing w:after="120"/>
              <w:jc w:val="both"/>
              <w:rPr>
                <w:rFonts w:ascii="Verdana" w:hAnsi="Verdana"/>
                <w:sz w:val="20"/>
              </w:rPr>
            </w:pPr>
            <w:r w:rsidRPr="009A415B">
              <w:rPr>
                <w:rFonts w:ascii="Verdana" w:hAnsi="Verdana"/>
                <w:sz w:val="20"/>
              </w:rPr>
              <w:t>“</w:t>
            </w:r>
            <w:r w:rsidRPr="009A415B">
              <w:rPr>
                <w:rFonts w:ascii="Verdana" w:hAnsi="Verdana"/>
                <w:b/>
                <w:sz w:val="20"/>
              </w:rPr>
              <w:t>Penutupan</w:t>
            </w:r>
            <w:r w:rsidRPr="009A415B">
              <w:rPr>
                <w:rFonts w:ascii="Verdana" w:hAnsi="Verdana"/>
                <w:sz w:val="20"/>
              </w:rPr>
              <w:t xml:space="preserve">” berarti penyelesaian dari Para Pihak yang bersangkutan, transaksi, kewajiban dan formalitas dari Perjanjian ini penutupan transaksi yang diatur berdasarkan </w:t>
            </w:r>
            <w:r w:rsidRPr="009A415B">
              <w:rPr>
                <w:rFonts w:ascii="Verdana" w:hAnsi="Verdana"/>
                <w:sz w:val="20"/>
              </w:rPr>
              <w:lastRenderedPageBreak/>
              <w:t>Perjanjian ini</w:t>
            </w:r>
            <w:r w:rsidR="00B9164E" w:rsidRPr="009A415B">
              <w:rPr>
                <w:rFonts w:ascii="Verdana" w:hAnsi="Verdana"/>
                <w:sz w:val="20"/>
              </w:rPr>
              <w:t xml:space="preserve"> sesuai dengan Pasal 6 Perjanjian ini</w:t>
            </w:r>
            <w:r w:rsidRPr="009A415B">
              <w:rPr>
                <w:rFonts w:ascii="Verdana" w:hAnsi="Verdana"/>
                <w:sz w:val="20"/>
              </w:rPr>
              <w:t>.</w:t>
            </w:r>
          </w:p>
        </w:tc>
      </w:tr>
      <w:tr w:rsidR="00CF76D6" w:rsidRPr="00E1614A" w14:paraId="1BF130CE" w14:textId="77777777" w:rsidTr="001B2964">
        <w:trPr>
          <w:gridAfter w:val="1"/>
          <w:wAfter w:w="128" w:type="dxa"/>
        </w:trPr>
        <w:tc>
          <w:tcPr>
            <w:tcW w:w="4331" w:type="dxa"/>
          </w:tcPr>
          <w:p w14:paraId="42D46A51" w14:textId="04E85650" w:rsidR="00CF76D6" w:rsidRPr="00774A9A" w:rsidRDefault="00CF76D6" w:rsidP="00CF76D6">
            <w:pPr>
              <w:spacing w:after="120"/>
              <w:jc w:val="both"/>
              <w:rPr>
                <w:rFonts w:ascii="Verdana" w:hAnsi="Verdana"/>
                <w:sz w:val="20"/>
              </w:rPr>
            </w:pPr>
            <w:r w:rsidRPr="00E1614A">
              <w:rPr>
                <w:rFonts w:ascii="Verdana" w:hAnsi="Verdana" w:cs="Verdana"/>
                <w:sz w:val="20"/>
                <w:szCs w:val="20"/>
              </w:rPr>
              <w:lastRenderedPageBreak/>
              <w:t>“</w:t>
            </w:r>
            <w:r w:rsidRPr="00E1614A">
              <w:rPr>
                <w:rFonts w:ascii="Verdana" w:hAnsi="Verdana" w:cs="Verdana"/>
                <w:b/>
                <w:bCs/>
                <w:sz w:val="20"/>
                <w:szCs w:val="20"/>
              </w:rPr>
              <w:t>Closing Date</w:t>
            </w:r>
            <w:r w:rsidRPr="00E1614A">
              <w:rPr>
                <w:rFonts w:ascii="Verdana" w:hAnsi="Verdana" w:cs="Verdana"/>
                <w:sz w:val="20"/>
                <w:szCs w:val="20"/>
              </w:rPr>
              <w:t>”</w:t>
            </w:r>
            <w:r w:rsidR="004B7D79">
              <w:rPr>
                <w:rFonts w:ascii="Verdana" w:hAnsi="Verdana" w:cs="Verdana"/>
                <w:sz w:val="20"/>
                <w:szCs w:val="20"/>
              </w:rPr>
              <w:t xml:space="preserve"> shall have the meaning given to it in Article 6.1</w:t>
            </w:r>
            <w:r w:rsidRPr="00E1614A">
              <w:rPr>
                <w:rFonts w:ascii="Verdana" w:hAnsi="Verdana" w:cs="Verdana"/>
                <w:sz w:val="20"/>
                <w:szCs w:val="20"/>
              </w:rPr>
              <w:t>.</w:t>
            </w:r>
          </w:p>
        </w:tc>
        <w:tc>
          <w:tcPr>
            <w:tcW w:w="236" w:type="dxa"/>
            <w:gridSpan w:val="2"/>
          </w:tcPr>
          <w:p w14:paraId="69FF7080" w14:textId="77777777" w:rsidR="00CF76D6" w:rsidRPr="00774A9A" w:rsidRDefault="00CF76D6" w:rsidP="00CF76D6">
            <w:pPr>
              <w:spacing w:after="120"/>
              <w:rPr>
                <w:rFonts w:ascii="Verdana" w:hAnsi="Verdana"/>
                <w:sz w:val="20"/>
              </w:rPr>
            </w:pPr>
          </w:p>
        </w:tc>
        <w:tc>
          <w:tcPr>
            <w:tcW w:w="4913" w:type="dxa"/>
            <w:gridSpan w:val="2"/>
          </w:tcPr>
          <w:p w14:paraId="078BDEDB" w14:textId="6043E88B" w:rsidR="00CF76D6" w:rsidRPr="00774A9A" w:rsidRDefault="00CF76D6" w:rsidP="00CF76D6">
            <w:pPr>
              <w:spacing w:after="120"/>
              <w:jc w:val="both"/>
              <w:rPr>
                <w:rFonts w:ascii="Verdana" w:hAnsi="Verdana"/>
                <w:sz w:val="20"/>
              </w:rPr>
            </w:pPr>
            <w:r w:rsidRPr="009A415B">
              <w:rPr>
                <w:rFonts w:ascii="Verdana" w:hAnsi="Verdana"/>
                <w:sz w:val="20"/>
              </w:rPr>
              <w:t>“</w:t>
            </w:r>
            <w:r w:rsidRPr="009A415B">
              <w:rPr>
                <w:rFonts w:ascii="Verdana" w:hAnsi="Verdana"/>
                <w:b/>
                <w:sz w:val="20"/>
              </w:rPr>
              <w:t>Tanggal Penutupan</w:t>
            </w:r>
            <w:r w:rsidRPr="009A415B">
              <w:rPr>
                <w:rFonts w:ascii="Verdana" w:hAnsi="Verdana"/>
                <w:sz w:val="20"/>
              </w:rPr>
              <w:t xml:space="preserve">” </w:t>
            </w:r>
            <w:r w:rsidR="00B9164E" w:rsidRPr="00774A9A">
              <w:rPr>
                <w:rFonts w:ascii="Verdana" w:hAnsi="Verdana"/>
                <w:sz w:val="20"/>
                <w:szCs w:val="20"/>
              </w:rPr>
              <w:t>memiliki arti sebagaimana diberikan pada Pasal</w:t>
            </w:r>
            <w:r w:rsidR="00B9164E" w:rsidRPr="009A415B">
              <w:rPr>
                <w:rFonts w:ascii="Verdana" w:hAnsi="Verdana"/>
                <w:sz w:val="20"/>
              </w:rPr>
              <w:t xml:space="preserve"> 6.1</w:t>
            </w:r>
            <w:r w:rsidRPr="009A415B">
              <w:rPr>
                <w:rFonts w:ascii="Verdana" w:hAnsi="Verdana"/>
                <w:sz w:val="20"/>
              </w:rPr>
              <w:t>.</w:t>
            </w:r>
          </w:p>
        </w:tc>
      </w:tr>
      <w:tr w:rsidR="00CF76D6" w:rsidRPr="00E1614A" w14:paraId="3589A1FE" w14:textId="77777777" w:rsidTr="001B2964">
        <w:trPr>
          <w:gridAfter w:val="1"/>
          <w:wAfter w:w="128" w:type="dxa"/>
        </w:trPr>
        <w:tc>
          <w:tcPr>
            <w:tcW w:w="4331" w:type="dxa"/>
          </w:tcPr>
          <w:p w14:paraId="4D70230D" w14:textId="4802C274" w:rsidR="00CF76D6" w:rsidRPr="00E1614A" w:rsidRDefault="00CF76D6" w:rsidP="00CF76D6">
            <w:pPr>
              <w:spacing w:after="120"/>
              <w:jc w:val="both"/>
              <w:rPr>
                <w:rFonts w:ascii="Verdana" w:hAnsi="Verdana" w:cs="Verdana"/>
                <w:sz w:val="20"/>
                <w:szCs w:val="20"/>
              </w:rPr>
            </w:pPr>
            <w:r w:rsidRPr="00E1614A">
              <w:rPr>
                <w:rFonts w:ascii="Verdana" w:hAnsi="Verdana" w:cs="Verdana"/>
                <w:sz w:val="20"/>
                <w:szCs w:val="20"/>
              </w:rPr>
              <w:t>“</w:t>
            </w:r>
            <w:r w:rsidRPr="00E1614A">
              <w:rPr>
                <w:rFonts w:ascii="Verdana" w:hAnsi="Verdana" w:cs="Verdana"/>
                <w:b/>
                <w:bCs/>
                <w:sz w:val="20"/>
                <w:szCs w:val="20"/>
              </w:rPr>
              <w:t>Conversion of Shares</w:t>
            </w:r>
            <w:r w:rsidRPr="00E1614A">
              <w:rPr>
                <w:rFonts w:ascii="Verdana" w:hAnsi="Verdana" w:cs="Verdana"/>
                <w:sz w:val="20"/>
                <w:szCs w:val="20"/>
              </w:rPr>
              <w:t xml:space="preserve">” means the conversion of the Shares from 152,150 </w:t>
            </w:r>
            <w:r w:rsidR="00631817">
              <w:rPr>
                <w:rFonts w:ascii="Verdana" w:hAnsi="Verdana" w:cs="Verdana"/>
                <w:sz w:val="20"/>
                <w:szCs w:val="20"/>
              </w:rPr>
              <w:t>Class</w:t>
            </w:r>
            <w:r w:rsidR="00631817" w:rsidRPr="00E1614A">
              <w:rPr>
                <w:rFonts w:ascii="Verdana" w:hAnsi="Verdana" w:cs="Verdana"/>
                <w:sz w:val="20"/>
                <w:szCs w:val="20"/>
              </w:rPr>
              <w:t xml:space="preserve"> </w:t>
            </w:r>
            <w:r w:rsidRPr="00E1614A">
              <w:rPr>
                <w:rFonts w:ascii="Verdana" w:hAnsi="Verdana" w:cs="Verdana"/>
                <w:sz w:val="20"/>
                <w:szCs w:val="20"/>
              </w:rPr>
              <w:t xml:space="preserve">B </w:t>
            </w:r>
            <w:ins w:id="936" w:author="OLTRE" w:date="2024-07-08T13:11:00Z">
              <w:r w:rsidR="00B578D9">
                <w:rPr>
                  <w:rFonts w:ascii="Verdana" w:hAnsi="Verdana" w:cs="Verdana"/>
                  <w:sz w:val="20"/>
                  <w:szCs w:val="20"/>
                </w:rPr>
                <w:t xml:space="preserve">Preferred </w:t>
              </w:r>
            </w:ins>
            <w:r w:rsidRPr="00E1614A">
              <w:rPr>
                <w:rFonts w:ascii="Verdana" w:hAnsi="Verdana" w:cs="Verdana"/>
                <w:sz w:val="20"/>
                <w:szCs w:val="20"/>
              </w:rPr>
              <w:t xml:space="preserve">Shares into 152,150 </w:t>
            </w:r>
            <w:r w:rsidR="00A82614">
              <w:rPr>
                <w:rFonts w:ascii="Verdana" w:hAnsi="Verdana" w:cs="Verdana"/>
                <w:sz w:val="20"/>
                <w:szCs w:val="20"/>
              </w:rPr>
              <w:t>Second Option Shares</w:t>
            </w:r>
            <w:r w:rsidRPr="00E1614A">
              <w:rPr>
                <w:rFonts w:ascii="Verdana" w:hAnsi="Verdana" w:cs="Verdana"/>
                <w:sz w:val="20"/>
                <w:szCs w:val="20"/>
              </w:rPr>
              <w:t>.</w:t>
            </w:r>
          </w:p>
        </w:tc>
        <w:tc>
          <w:tcPr>
            <w:tcW w:w="236" w:type="dxa"/>
            <w:gridSpan w:val="2"/>
          </w:tcPr>
          <w:p w14:paraId="61FD77DF" w14:textId="77777777" w:rsidR="00CF76D6" w:rsidRPr="00E1614A" w:rsidRDefault="00CF76D6" w:rsidP="00CF76D6">
            <w:pPr>
              <w:spacing w:after="120"/>
              <w:rPr>
                <w:rFonts w:ascii="Verdana" w:hAnsi="Verdana"/>
                <w:sz w:val="20"/>
                <w:szCs w:val="20"/>
              </w:rPr>
            </w:pPr>
          </w:p>
        </w:tc>
        <w:tc>
          <w:tcPr>
            <w:tcW w:w="4913" w:type="dxa"/>
            <w:gridSpan w:val="2"/>
          </w:tcPr>
          <w:p w14:paraId="53EC9129" w14:textId="01F8184D" w:rsidR="00CF76D6" w:rsidRPr="00774A9A" w:rsidRDefault="00B9164E" w:rsidP="00CF76D6">
            <w:pPr>
              <w:spacing w:after="120"/>
              <w:jc w:val="both"/>
              <w:rPr>
                <w:rFonts w:ascii="Verdana" w:hAnsi="Verdana" w:cs="Verdana"/>
                <w:sz w:val="20"/>
                <w:szCs w:val="20"/>
              </w:rPr>
            </w:pPr>
            <w:r w:rsidRPr="009A415B">
              <w:rPr>
                <w:rFonts w:ascii="Verdana" w:hAnsi="Verdana" w:cs="Verdana"/>
                <w:sz w:val="20"/>
                <w:szCs w:val="20"/>
              </w:rPr>
              <w:t>“</w:t>
            </w:r>
            <w:r w:rsidRPr="00774A9A">
              <w:rPr>
                <w:rFonts w:ascii="Verdana" w:hAnsi="Verdana" w:cs="Verdana"/>
                <w:b/>
                <w:bCs/>
                <w:sz w:val="20"/>
                <w:szCs w:val="20"/>
              </w:rPr>
              <w:t>Konversi Saham</w:t>
            </w:r>
            <w:r w:rsidRPr="009A415B">
              <w:rPr>
                <w:rFonts w:ascii="Verdana" w:hAnsi="Verdana" w:cs="Verdana"/>
                <w:sz w:val="20"/>
                <w:szCs w:val="20"/>
              </w:rPr>
              <w:t xml:space="preserve">” berarti konversi Saham dari 152.150 Saham </w:t>
            </w:r>
            <w:ins w:id="937" w:author="OLTRE" w:date="2024-07-08T13:11:00Z">
              <w:r w:rsidR="00B578D9">
                <w:rPr>
                  <w:rFonts w:ascii="Verdana" w:hAnsi="Verdana" w:cs="Verdana"/>
                  <w:sz w:val="20"/>
                  <w:szCs w:val="20"/>
                </w:rPr>
                <w:t xml:space="preserve">Preferen </w:t>
              </w:r>
            </w:ins>
            <w:r w:rsidRPr="009A415B">
              <w:rPr>
                <w:rFonts w:ascii="Verdana" w:hAnsi="Verdana" w:cs="Verdana"/>
                <w:sz w:val="20"/>
                <w:szCs w:val="20"/>
              </w:rPr>
              <w:t>Kelas B menjadi 152.150 Saham Opsi Kedua.</w:t>
            </w:r>
          </w:p>
        </w:tc>
      </w:tr>
      <w:tr w:rsidR="00CE23E7" w:rsidRPr="00E1614A" w14:paraId="57B06898" w14:textId="77777777" w:rsidTr="001B2964">
        <w:trPr>
          <w:gridAfter w:val="1"/>
          <w:wAfter w:w="128" w:type="dxa"/>
        </w:trPr>
        <w:tc>
          <w:tcPr>
            <w:tcW w:w="4331" w:type="dxa"/>
          </w:tcPr>
          <w:p w14:paraId="0376B153" w14:textId="2A09C9BC" w:rsidR="00CE23E7" w:rsidRPr="00E1614A" w:rsidRDefault="00CE23E7" w:rsidP="00CF76D6">
            <w:pPr>
              <w:spacing w:after="120"/>
              <w:jc w:val="both"/>
              <w:rPr>
                <w:rFonts w:ascii="Verdana" w:hAnsi="Verdana" w:cs="Verdana"/>
                <w:b/>
                <w:bCs/>
                <w:sz w:val="20"/>
                <w:szCs w:val="20"/>
              </w:rPr>
            </w:pPr>
            <w:r w:rsidRPr="00E1614A">
              <w:rPr>
                <w:rFonts w:ascii="Verdana" w:hAnsi="Verdana" w:cs="Verdana"/>
                <w:sz w:val="20"/>
                <w:szCs w:val="20"/>
              </w:rPr>
              <w:t>“</w:t>
            </w:r>
            <w:r w:rsidRPr="00E1614A">
              <w:rPr>
                <w:rFonts w:ascii="Verdana" w:hAnsi="Verdana" w:cs="Verdana"/>
                <w:b/>
                <w:bCs/>
                <w:sz w:val="20"/>
                <w:szCs w:val="20"/>
              </w:rPr>
              <w:t>Deed of Transfer</w:t>
            </w:r>
            <w:r w:rsidRPr="00E1614A">
              <w:rPr>
                <w:rFonts w:ascii="Verdana" w:hAnsi="Verdana" w:cs="Verdana"/>
                <w:sz w:val="20"/>
                <w:szCs w:val="20"/>
              </w:rPr>
              <w:t xml:space="preserve">” means the sale and purchase of Shares </w:t>
            </w:r>
            <w:r w:rsidRPr="00576553">
              <w:rPr>
                <w:rFonts w:ascii="Verdana" w:hAnsi="Verdana" w:cs="Verdana"/>
                <w:sz w:val="20"/>
                <w:szCs w:val="20"/>
              </w:rPr>
              <w:t xml:space="preserve">agreement </w:t>
            </w:r>
            <w:r w:rsidR="0086460D" w:rsidRPr="00576553">
              <w:rPr>
                <w:rFonts w:ascii="Verdana" w:hAnsi="Verdana" w:cs="Verdana"/>
                <w:sz w:val="20"/>
                <w:szCs w:val="20"/>
              </w:rPr>
              <w:t xml:space="preserve">between the Seller and the Purchaser </w:t>
            </w:r>
            <w:r w:rsidRPr="00576553">
              <w:rPr>
                <w:rFonts w:ascii="Verdana" w:hAnsi="Verdana" w:cs="Verdana"/>
                <w:sz w:val="20"/>
                <w:szCs w:val="20"/>
              </w:rPr>
              <w:t xml:space="preserve">in </w:t>
            </w:r>
            <w:r w:rsidR="00D160AF">
              <w:rPr>
                <w:rFonts w:ascii="Verdana" w:hAnsi="Verdana" w:cs="Verdana"/>
                <w:sz w:val="20"/>
                <w:szCs w:val="20"/>
              </w:rPr>
              <w:t xml:space="preserve">notarial deed </w:t>
            </w:r>
            <w:r w:rsidRPr="00576553">
              <w:rPr>
                <w:rFonts w:ascii="Verdana" w:hAnsi="Verdana" w:cs="Verdana"/>
                <w:sz w:val="20"/>
                <w:szCs w:val="20"/>
              </w:rPr>
              <w:t xml:space="preserve">form </w:t>
            </w:r>
            <w:r w:rsidR="00D160AF">
              <w:rPr>
                <w:rFonts w:ascii="Verdana" w:hAnsi="Verdana" w:cs="Verdana"/>
                <w:sz w:val="20"/>
                <w:szCs w:val="20"/>
              </w:rPr>
              <w:t xml:space="preserve">which shall substantially be in the form </w:t>
            </w:r>
            <w:r w:rsidR="000F1445">
              <w:rPr>
                <w:rFonts w:ascii="Verdana" w:hAnsi="Verdana" w:cs="Verdana"/>
                <w:sz w:val="20"/>
                <w:szCs w:val="20"/>
              </w:rPr>
              <w:t xml:space="preserve">enclosed </w:t>
            </w:r>
            <w:r w:rsidR="00D160AF">
              <w:rPr>
                <w:rFonts w:ascii="Verdana" w:hAnsi="Verdana" w:cs="Verdana"/>
                <w:sz w:val="20"/>
                <w:szCs w:val="20"/>
              </w:rPr>
              <w:t xml:space="preserve">in </w:t>
            </w:r>
            <w:r w:rsidR="000F1445">
              <w:rPr>
                <w:rFonts w:ascii="Verdana" w:hAnsi="Verdana" w:cs="Verdana"/>
                <w:sz w:val="20"/>
                <w:szCs w:val="20"/>
              </w:rPr>
              <w:t xml:space="preserve">Schedule </w:t>
            </w:r>
            <w:r w:rsidR="00A70909">
              <w:rPr>
                <w:rFonts w:ascii="Verdana" w:hAnsi="Verdana" w:cs="Verdana"/>
                <w:sz w:val="20"/>
                <w:szCs w:val="20"/>
              </w:rPr>
              <w:t>3</w:t>
            </w:r>
            <w:r w:rsidRPr="00576553">
              <w:rPr>
                <w:rFonts w:ascii="Verdana" w:hAnsi="Verdana" w:cs="Verdana"/>
                <w:sz w:val="20"/>
                <w:szCs w:val="20"/>
              </w:rPr>
              <w:t>.</w:t>
            </w:r>
          </w:p>
        </w:tc>
        <w:tc>
          <w:tcPr>
            <w:tcW w:w="236" w:type="dxa"/>
            <w:gridSpan w:val="2"/>
          </w:tcPr>
          <w:p w14:paraId="7B7D6AEE" w14:textId="77777777" w:rsidR="00CE23E7" w:rsidRPr="00E1614A" w:rsidRDefault="00CE23E7" w:rsidP="00CF76D6">
            <w:pPr>
              <w:spacing w:after="120"/>
              <w:rPr>
                <w:rFonts w:ascii="Verdana" w:hAnsi="Verdana"/>
                <w:sz w:val="20"/>
                <w:szCs w:val="20"/>
              </w:rPr>
            </w:pPr>
          </w:p>
        </w:tc>
        <w:tc>
          <w:tcPr>
            <w:tcW w:w="4913" w:type="dxa"/>
            <w:gridSpan w:val="2"/>
          </w:tcPr>
          <w:p w14:paraId="157C2BFE" w14:textId="7B17E853" w:rsidR="00CE23E7" w:rsidRPr="00774A9A" w:rsidRDefault="00B9164E" w:rsidP="00CF76D6">
            <w:pPr>
              <w:spacing w:after="120"/>
              <w:jc w:val="both"/>
              <w:rPr>
                <w:rFonts w:ascii="Verdana" w:hAnsi="Verdana" w:cs="Verdana"/>
                <w:sz w:val="20"/>
                <w:szCs w:val="20"/>
              </w:rPr>
            </w:pPr>
            <w:r w:rsidRPr="009A415B">
              <w:rPr>
                <w:rFonts w:ascii="Verdana" w:hAnsi="Verdana" w:cs="Verdana"/>
                <w:sz w:val="20"/>
                <w:szCs w:val="20"/>
              </w:rPr>
              <w:t>“</w:t>
            </w:r>
            <w:r w:rsidRPr="00774A9A">
              <w:rPr>
                <w:rFonts w:ascii="Verdana" w:hAnsi="Verdana" w:cs="Verdana"/>
                <w:b/>
                <w:bCs/>
                <w:sz w:val="20"/>
                <w:szCs w:val="20"/>
              </w:rPr>
              <w:t>Akta Pengalihan</w:t>
            </w:r>
            <w:r w:rsidRPr="009A415B">
              <w:rPr>
                <w:rFonts w:ascii="Verdana" w:hAnsi="Verdana" w:cs="Verdana"/>
                <w:sz w:val="20"/>
                <w:szCs w:val="20"/>
              </w:rPr>
              <w:t xml:space="preserve">” berarti perjanjian jual beli Saham antara Penjual dan Pembeli dalam bentuk akta notaris yang secara substansial berbentuk sebagaimana terlampir pada </w:t>
            </w:r>
            <w:del w:id="938" w:author="OLTRE" w:date="2024-07-08T13:11:00Z">
              <w:r w:rsidRPr="009A415B">
                <w:rPr>
                  <w:rFonts w:ascii="Verdana" w:hAnsi="Verdana" w:cs="Verdana"/>
                  <w:sz w:val="20"/>
                  <w:szCs w:val="20"/>
                </w:rPr>
                <w:delText>Jadwal</w:delText>
              </w:r>
            </w:del>
            <w:ins w:id="939" w:author="OLTRE" w:date="2024-07-08T13:11:00Z">
              <w:r w:rsidR="00661E54">
                <w:rPr>
                  <w:rFonts w:ascii="Verdana" w:hAnsi="Verdana" w:cs="Verdana"/>
                  <w:sz w:val="20"/>
                  <w:szCs w:val="20"/>
                </w:rPr>
                <w:t>Lampiran</w:t>
              </w:r>
            </w:ins>
            <w:r w:rsidRPr="009A415B">
              <w:rPr>
                <w:rFonts w:ascii="Verdana" w:hAnsi="Verdana" w:cs="Verdana"/>
                <w:sz w:val="20"/>
                <w:szCs w:val="20"/>
              </w:rPr>
              <w:t xml:space="preserve"> 3.</w:t>
            </w:r>
          </w:p>
        </w:tc>
      </w:tr>
      <w:tr w:rsidR="00CF76D6" w:rsidRPr="00E1614A" w14:paraId="0734F343" w14:textId="77777777" w:rsidTr="001B2964">
        <w:trPr>
          <w:gridAfter w:val="1"/>
          <w:wAfter w:w="128" w:type="dxa"/>
        </w:trPr>
        <w:tc>
          <w:tcPr>
            <w:tcW w:w="4331" w:type="dxa"/>
          </w:tcPr>
          <w:p w14:paraId="5841EC9F" w14:textId="5F38A492" w:rsidR="00CF76D6" w:rsidRPr="00E1614A" w:rsidRDefault="00CF76D6" w:rsidP="00CF76D6">
            <w:pPr>
              <w:spacing w:after="120"/>
              <w:jc w:val="both"/>
              <w:rPr>
                <w:rFonts w:ascii="Verdana" w:hAnsi="Verdana" w:cs="Verdana"/>
                <w:sz w:val="20"/>
                <w:szCs w:val="20"/>
              </w:rPr>
            </w:pPr>
            <w:r w:rsidRPr="00E1614A">
              <w:rPr>
                <w:rFonts w:ascii="Verdana" w:hAnsi="Verdana" w:cs="Verdana"/>
                <w:sz w:val="20"/>
                <w:szCs w:val="20"/>
              </w:rPr>
              <w:t>“</w:t>
            </w:r>
            <w:r w:rsidRPr="00E1614A">
              <w:rPr>
                <w:rFonts w:ascii="Verdana" w:hAnsi="Verdana" w:cs="Verdana"/>
                <w:b/>
                <w:bCs/>
                <w:sz w:val="20"/>
                <w:szCs w:val="20"/>
              </w:rPr>
              <w:t>Distributor Agreement</w:t>
            </w:r>
            <w:r w:rsidRPr="00E1614A">
              <w:rPr>
                <w:rFonts w:ascii="Verdana" w:hAnsi="Verdana" w:cs="Verdana"/>
                <w:sz w:val="20"/>
                <w:szCs w:val="20"/>
              </w:rPr>
              <w:t>” means the Distributor Agreement initially entered into by REGENE and Mr. Harino as “</w:t>
            </w:r>
            <w:r w:rsidRPr="00E1614A">
              <w:rPr>
                <w:rFonts w:ascii="Verdana" w:hAnsi="Verdana" w:cs="Verdana"/>
                <w:i/>
                <w:iCs/>
                <w:sz w:val="20"/>
                <w:szCs w:val="20"/>
              </w:rPr>
              <w:t>Mitra</w:t>
            </w:r>
            <w:r w:rsidRPr="00E1614A">
              <w:rPr>
                <w:rFonts w:ascii="Verdana" w:hAnsi="Verdana" w:cs="Verdana"/>
                <w:sz w:val="20"/>
                <w:szCs w:val="20"/>
              </w:rPr>
              <w:t xml:space="preserve">” dated </w:t>
            </w:r>
            <w:del w:id="940" w:author="OLTRE" w:date="2024-07-08T13:11:00Z">
              <w:r w:rsidRPr="007D1EB7">
                <w:rPr>
                  <w:rFonts w:ascii="Verdana" w:hAnsi="Verdana" w:cs="Verdana"/>
                  <w:sz w:val="20"/>
                  <w:szCs w:val="20"/>
                  <w:highlight w:val="yellow"/>
                  <w:lang w:val="en-ID"/>
                </w:rPr>
                <w:delText>[</w:delText>
              </w:r>
              <w:r w:rsidRPr="007D1EB7">
                <w:rPr>
                  <w:rFonts w:ascii="Verdana" w:hAnsi="Verdana" w:cs="Verdana"/>
                  <w:i/>
                  <w:iCs/>
                  <w:sz w:val="20"/>
                  <w:szCs w:val="20"/>
                  <w:highlight w:val="yellow"/>
                  <w:lang w:val="en-ID"/>
                </w:rPr>
                <w:delText>date to be inserted</w:delText>
              </w:r>
              <w:r w:rsidRPr="007D1EB7">
                <w:rPr>
                  <w:rFonts w:ascii="Verdana" w:hAnsi="Verdana" w:cs="Verdana"/>
                  <w:sz w:val="20"/>
                  <w:szCs w:val="20"/>
                  <w:highlight w:val="yellow"/>
                  <w:lang w:val="en-ID"/>
                </w:rPr>
                <w:delText>]</w:delText>
              </w:r>
              <w:r w:rsidRPr="00E1614A">
                <w:rPr>
                  <w:rFonts w:ascii="Verdana" w:hAnsi="Verdana" w:cs="Verdana"/>
                  <w:sz w:val="20"/>
                  <w:szCs w:val="20"/>
                  <w:lang w:val="en-ID"/>
                </w:rPr>
                <w:delText xml:space="preserve"> June 2024.</w:delText>
              </w:r>
            </w:del>
            <w:ins w:id="941" w:author="OLTRE" w:date="2024-07-08T13:11:00Z">
              <w:r w:rsidR="002976A9" w:rsidRPr="00774A9A">
                <w:rPr>
                  <w:rFonts w:ascii="Verdana" w:hAnsi="Verdana" w:cs="Verdana"/>
                  <w:sz w:val="20"/>
                  <w:szCs w:val="20"/>
                  <w:highlight w:val="yellow"/>
                </w:rPr>
                <w:t>[</w:t>
              </w:r>
              <w:r w:rsidR="002976A9">
                <w:rPr>
                  <w:rFonts w:ascii="Verdana" w:hAnsi="Verdana" w:cs="Verdana"/>
                  <w:sz w:val="20"/>
                  <w:szCs w:val="20"/>
                  <w:highlight w:val="yellow"/>
                </w:rPr>
                <w:t>**</w:t>
              </w:r>
              <w:r w:rsidR="002976A9" w:rsidRPr="00774A9A">
                <w:rPr>
                  <w:rFonts w:ascii="Verdana" w:hAnsi="Verdana" w:cs="Verdana"/>
                  <w:sz w:val="20"/>
                  <w:szCs w:val="20"/>
                  <w:highlight w:val="yellow"/>
                </w:rPr>
                <w:t>]</w:t>
              </w:r>
              <w:r w:rsidRPr="00E1614A">
                <w:rPr>
                  <w:rFonts w:ascii="Verdana" w:hAnsi="Verdana" w:cs="Verdana"/>
                  <w:sz w:val="20"/>
                  <w:szCs w:val="20"/>
                  <w:lang w:val="en-ID"/>
                </w:rPr>
                <w:t>.</w:t>
              </w:r>
            </w:ins>
          </w:p>
        </w:tc>
        <w:tc>
          <w:tcPr>
            <w:tcW w:w="236" w:type="dxa"/>
            <w:gridSpan w:val="2"/>
          </w:tcPr>
          <w:p w14:paraId="741F6AA6" w14:textId="77777777" w:rsidR="00CF76D6" w:rsidRPr="00E1614A" w:rsidRDefault="00CF76D6" w:rsidP="00CF76D6">
            <w:pPr>
              <w:spacing w:after="120"/>
              <w:rPr>
                <w:rFonts w:ascii="Verdana" w:hAnsi="Verdana"/>
                <w:sz w:val="20"/>
                <w:szCs w:val="20"/>
              </w:rPr>
            </w:pPr>
          </w:p>
        </w:tc>
        <w:tc>
          <w:tcPr>
            <w:tcW w:w="4913" w:type="dxa"/>
            <w:gridSpan w:val="2"/>
          </w:tcPr>
          <w:p w14:paraId="744B48CE" w14:textId="1B0E6EF3" w:rsidR="00CF76D6" w:rsidRPr="00774A9A" w:rsidRDefault="00B9164E" w:rsidP="00CF76D6">
            <w:pPr>
              <w:spacing w:after="120"/>
              <w:jc w:val="both"/>
              <w:rPr>
                <w:rFonts w:ascii="Verdana" w:hAnsi="Verdana" w:cs="Verdana"/>
                <w:sz w:val="20"/>
                <w:szCs w:val="20"/>
              </w:rPr>
            </w:pPr>
            <w:r w:rsidRPr="009A415B">
              <w:rPr>
                <w:rFonts w:ascii="Verdana" w:hAnsi="Verdana" w:cs="Verdana"/>
                <w:sz w:val="20"/>
                <w:szCs w:val="20"/>
              </w:rPr>
              <w:t>“</w:t>
            </w:r>
            <w:r w:rsidRPr="00774A9A">
              <w:rPr>
                <w:rFonts w:ascii="Verdana" w:hAnsi="Verdana" w:cs="Verdana"/>
                <w:b/>
                <w:bCs/>
                <w:sz w:val="20"/>
                <w:szCs w:val="20"/>
              </w:rPr>
              <w:t>Perjanjian Distributor</w:t>
            </w:r>
            <w:r w:rsidRPr="009A415B">
              <w:rPr>
                <w:rFonts w:ascii="Verdana" w:hAnsi="Verdana" w:cs="Verdana"/>
                <w:sz w:val="20"/>
                <w:szCs w:val="20"/>
              </w:rPr>
              <w:t xml:space="preserve">” berarti Perjanjian Distributor yang pertama kali dtandatangani oleh REGENE dan Tuan Harino sebagai “Mitra” tertanggal </w:t>
            </w:r>
            <w:del w:id="942" w:author="OLTRE" w:date="2024-07-08T13:11:00Z">
              <w:r w:rsidRPr="00F756C4">
                <w:rPr>
                  <w:rFonts w:ascii="Verdana" w:hAnsi="Verdana" w:cs="Verdana"/>
                  <w:sz w:val="20"/>
                  <w:szCs w:val="20"/>
                  <w:highlight w:val="yellow"/>
                </w:rPr>
                <w:delText>[</w:delText>
              </w:r>
              <w:r w:rsidR="001B2964">
                <w:rPr>
                  <w:rFonts w:ascii="Verdana" w:hAnsi="Verdana" w:cs="Verdana"/>
                  <w:sz w:val="20"/>
                  <w:szCs w:val="20"/>
                  <w:highlight w:val="yellow"/>
                </w:rPr>
                <w:delText>**</w:delText>
              </w:r>
              <w:r w:rsidRPr="00F756C4">
                <w:rPr>
                  <w:rFonts w:ascii="Verdana" w:hAnsi="Verdana" w:cs="Verdana"/>
                  <w:sz w:val="20"/>
                  <w:szCs w:val="20"/>
                  <w:highlight w:val="yellow"/>
                </w:rPr>
                <w:delText>]</w:delText>
              </w:r>
              <w:r w:rsidRPr="009A415B">
                <w:rPr>
                  <w:rFonts w:ascii="Verdana" w:hAnsi="Verdana" w:cs="Verdana"/>
                  <w:sz w:val="20"/>
                  <w:szCs w:val="20"/>
                </w:rPr>
                <w:delText xml:space="preserve"> Juni 2024.</w:delText>
              </w:r>
            </w:del>
            <w:ins w:id="943" w:author="OLTRE" w:date="2024-07-08T13:11:00Z">
              <w:r w:rsidRPr="00774A9A">
                <w:rPr>
                  <w:rFonts w:ascii="Verdana" w:hAnsi="Verdana" w:cs="Verdana"/>
                  <w:sz w:val="20"/>
                  <w:szCs w:val="20"/>
                  <w:highlight w:val="yellow"/>
                </w:rPr>
                <w:t>[</w:t>
              </w:r>
              <w:r w:rsidR="001B2964">
                <w:rPr>
                  <w:rFonts w:ascii="Verdana" w:hAnsi="Verdana" w:cs="Verdana"/>
                  <w:sz w:val="20"/>
                  <w:szCs w:val="20"/>
                  <w:highlight w:val="yellow"/>
                </w:rPr>
                <w:t>**</w:t>
              </w:r>
              <w:r w:rsidRPr="00774A9A">
                <w:rPr>
                  <w:rFonts w:ascii="Verdana" w:hAnsi="Verdana" w:cs="Verdana"/>
                  <w:sz w:val="20"/>
                  <w:szCs w:val="20"/>
                  <w:highlight w:val="yellow"/>
                </w:rPr>
                <w:t>]</w:t>
              </w:r>
              <w:r w:rsidRPr="009A415B">
                <w:rPr>
                  <w:rFonts w:ascii="Verdana" w:hAnsi="Verdana" w:cs="Verdana"/>
                  <w:sz w:val="20"/>
                  <w:szCs w:val="20"/>
                </w:rPr>
                <w:t>.</w:t>
              </w:r>
            </w:ins>
          </w:p>
        </w:tc>
      </w:tr>
      <w:tr w:rsidR="00CF76D6" w:rsidRPr="00E1614A" w14:paraId="73AD0D48" w14:textId="77777777" w:rsidTr="001B2964">
        <w:trPr>
          <w:gridAfter w:val="1"/>
          <w:wAfter w:w="128" w:type="dxa"/>
        </w:trPr>
        <w:tc>
          <w:tcPr>
            <w:tcW w:w="4331" w:type="dxa"/>
          </w:tcPr>
          <w:p w14:paraId="3F879A99" w14:textId="60C0BF9C" w:rsidR="00CF76D6" w:rsidRPr="00E1614A" w:rsidRDefault="00CF76D6" w:rsidP="00CF76D6">
            <w:pPr>
              <w:spacing w:after="120"/>
              <w:jc w:val="both"/>
              <w:rPr>
                <w:rFonts w:ascii="Verdana" w:hAnsi="Verdana" w:cs="Verdana"/>
                <w:sz w:val="20"/>
                <w:szCs w:val="20"/>
              </w:rPr>
            </w:pPr>
            <w:r w:rsidRPr="00E1614A">
              <w:rPr>
                <w:rFonts w:ascii="Verdana" w:hAnsi="Verdana" w:cs="Verdana"/>
                <w:sz w:val="20"/>
                <w:szCs w:val="20"/>
              </w:rPr>
              <w:t>“</w:t>
            </w:r>
            <w:r w:rsidRPr="00E1614A">
              <w:rPr>
                <w:rFonts w:ascii="Verdana" w:hAnsi="Verdana" w:cs="Verdana"/>
                <w:b/>
                <w:bCs/>
                <w:sz w:val="20"/>
                <w:szCs w:val="20"/>
              </w:rPr>
              <w:t>Disputes</w:t>
            </w:r>
            <w:r w:rsidRPr="00E1614A">
              <w:rPr>
                <w:rFonts w:ascii="Verdana" w:hAnsi="Verdana" w:cs="Verdana"/>
                <w:sz w:val="20"/>
                <w:szCs w:val="20"/>
              </w:rPr>
              <w:t>” shall have the meaning given to it under Article 1</w:t>
            </w:r>
            <w:r w:rsidR="000C4446">
              <w:rPr>
                <w:rFonts w:ascii="Verdana" w:hAnsi="Verdana" w:cs="Verdana"/>
                <w:sz w:val="20"/>
                <w:szCs w:val="20"/>
              </w:rPr>
              <w:t>2</w:t>
            </w:r>
            <w:r w:rsidRPr="00E1614A">
              <w:rPr>
                <w:rFonts w:ascii="Verdana" w:hAnsi="Verdana" w:cs="Verdana"/>
                <w:sz w:val="20"/>
                <w:szCs w:val="20"/>
              </w:rPr>
              <w:t>.2.1.</w:t>
            </w:r>
          </w:p>
        </w:tc>
        <w:tc>
          <w:tcPr>
            <w:tcW w:w="236" w:type="dxa"/>
            <w:gridSpan w:val="2"/>
          </w:tcPr>
          <w:p w14:paraId="5042A471" w14:textId="77777777" w:rsidR="00CF76D6" w:rsidRPr="00E1614A" w:rsidRDefault="00CF76D6" w:rsidP="00CF76D6">
            <w:pPr>
              <w:spacing w:after="120"/>
              <w:rPr>
                <w:rFonts w:ascii="Verdana" w:hAnsi="Verdana"/>
                <w:sz w:val="20"/>
                <w:szCs w:val="20"/>
              </w:rPr>
            </w:pPr>
          </w:p>
        </w:tc>
        <w:tc>
          <w:tcPr>
            <w:tcW w:w="4913" w:type="dxa"/>
            <w:gridSpan w:val="2"/>
          </w:tcPr>
          <w:p w14:paraId="27AB5A1F" w14:textId="34E6B0FC" w:rsidR="00CF76D6" w:rsidRPr="00774A9A" w:rsidRDefault="00B9164E" w:rsidP="00CF76D6">
            <w:pPr>
              <w:spacing w:after="120"/>
              <w:jc w:val="both"/>
              <w:rPr>
                <w:rFonts w:ascii="Verdana" w:hAnsi="Verdana" w:cs="Verdana"/>
                <w:sz w:val="20"/>
                <w:szCs w:val="20"/>
              </w:rPr>
            </w:pPr>
            <w:r w:rsidRPr="009A415B">
              <w:rPr>
                <w:rFonts w:ascii="Verdana" w:hAnsi="Verdana" w:cs="Verdana"/>
                <w:sz w:val="20"/>
                <w:szCs w:val="20"/>
              </w:rPr>
              <w:t>“</w:t>
            </w:r>
            <w:r w:rsidRPr="00774A9A">
              <w:rPr>
                <w:rFonts w:ascii="Verdana" w:hAnsi="Verdana" w:cs="Verdana"/>
                <w:b/>
                <w:bCs/>
                <w:sz w:val="20"/>
                <w:szCs w:val="20"/>
              </w:rPr>
              <w:t>Perselisihan</w:t>
            </w:r>
            <w:r w:rsidRPr="009A415B">
              <w:rPr>
                <w:rFonts w:ascii="Verdana" w:hAnsi="Verdana" w:cs="Verdana"/>
                <w:sz w:val="20"/>
                <w:szCs w:val="20"/>
              </w:rPr>
              <w:t>” memiliki arti sebagaimana dimaksud dalam Pasal 12.2.1.</w:t>
            </w:r>
          </w:p>
        </w:tc>
      </w:tr>
      <w:tr w:rsidR="00A37F6E" w:rsidRPr="00E1614A" w14:paraId="6EF6D567" w14:textId="77777777" w:rsidTr="001B2964">
        <w:trPr>
          <w:gridAfter w:val="1"/>
          <w:wAfter w:w="128" w:type="dxa"/>
        </w:trPr>
        <w:tc>
          <w:tcPr>
            <w:tcW w:w="4331" w:type="dxa"/>
          </w:tcPr>
          <w:p w14:paraId="5EF06F10" w14:textId="6C475895" w:rsidR="00A37F6E" w:rsidRPr="007D1EB7" w:rsidRDefault="00A37F6E" w:rsidP="00CF76D6">
            <w:pPr>
              <w:spacing w:after="120"/>
              <w:jc w:val="both"/>
              <w:rPr>
                <w:rFonts w:ascii="Verdana" w:hAnsi="Verdana" w:cs="Verdana"/>
                <w:b/>
                <w:bCs/>
                <w:sz w:val="20"/>
                <w:szCs w:val="20"/>
              </w:rPr>
            </w:pPr>
            <w:r>
              <w:rPr>
                <w:rFonts w:ascii="Verdana" w:hAnsi="Verdana" w:cs="Verdana"/>
                <w:sz w:val="20"/>
                <w:szCs w:val="20"/>
              </w:rPr>
              <w:t>“</w:t>
            </w:r>
            <w:r>
              <w:rPr>
                <w:rFonts w:ascii="Verdana" w:hAnsi="Verdana" w:cs="Verdana"/>
                <w:b/>
                <w:bCs/>
                <w:sz w:val="20"/>
                <w:szCs w:val="20"/>
              </w:rPr>
              <w:t>Interim Period</w:t>
            </w:r>
            <w:r w:rsidRPr="007D1EB7">
              <w:rPr>
                <w:rFonts w:ascii="Verdana" w:hAnsi="Verdana" w:cs="Verdana"/>
                <w:sz w:val="20"/>
                <w:szCs w:val="20"/>
              </w:rPr>
              <w:t>”</w:t>
            </w:r>
            <w:r>
              <w:rPr>
                <w:rFonts w:ascii="Verdana" w:hAnsi="Verdana" w:cs="Verdana"/>
                <w:sz w:val="20"/>
                <w:szCs w:val="20"/>
              </w:rPr>
              <w:t xml:space="preserve"> means the period between the date of this Agreement and the Closing Date.</w:t>
            </w:r>
          </w:p>
        </w:tc>
        <w:tc>
          <w:tcPr>
            <w:tcW w:w="236" w:type="dxa"/>
            <w:gridSpan w:val="2"/>
          </w:tcPr>
          <w:p w14:paraId="48E19A98" w14:textId="77777777" w:rsidR="00A37F6E" w:rsidRPr="00E1614A" w:rsidRDefault="00A37F6E" w:rsidP="00CF76D6">
            <w:pPr>
              <w:spacing w:after="120"/>
              <w:rPr>
                <w:rFonts w:ascii="Verdana" w:hAnsi="Verdana"/>
                <w:sz w:val="20"/>
                <w:szCs w:val="20"/>
              </w:rPr>
            </w:pPr>
          </w:p>
        </w:tc>
        <w:tc>
          <w:tcPr>
            <w:tcW w:w="4913" w:type="dxa"/>
            <w:gridSpan w:val="2"/>
          </w:tcPr>
          <w:p w14:paraId="11F494A2" w14:textId="6B7BB899" w:rsidR="00A37F6E" w:rsidRPr="00774A9A" w:rsidRDefault="00B9164E" w:rsidP="00CF76D6">
            <w:pPr>
              <w:spacing w:after="120"/>
              <w:jc w:val="both"/>
              <w:rPr>
                <w:rFonts w:ascii="Verdana" w:hAnsi="Verdana" w:cs="Verdana"/>
                <w:sz w:val="20"/>
                <w:szCs w:val="20"/>
              </w:rPr>
            </w:pPr>
            <w:r w:rsidRPr="009A415B">
              <w:rPr>
                <w:rFonts w:ascii="Verdana" w:hAnsi="Verdana" w:cs="Verdana"/>
                <w:sz w:val="20"/>
                <w:szCs w:val="20"/>
              </w:rPr>
              <w:t>“</w:t>
            </w:r>
            <w:r w:rsidRPr="00774A9A">
              <w:rPr>
                <w:rFonts w:ascii="Verdana" w:hAnsi="Verdana" w:cs="Verdana"/>
                <w:b/>
                <w:bCs/>
                <w:sz w:val="20"/>
                <w:szCs w:val="20"/>
              </w:rPr>
              <w:t>Periode Interim</w:t>
            </w:r>
            <w:r w:rsidRPr="009A415B">
              <w:rPr>
                <w:rFonts w:ascii="Verdana" w:hAnsi="Verdana" w:cs="Verdana"/>
                <w:sz w:val="20"/>
                <w:szCs w:val="20"/>
              </w:rPr>
              <w:t>” berarti periode antara tanggal Perjanjian ini dan Tanggal Penutupan.</w:t>
            </w:r>
          </w:p>
        </w:tc>
      </w:tr>
      <w:tr w:rsidR="00CF76D6" w:rsidRPr="00E1614A" w14:paraId="62127909" w14:textId="77777777" w:rsidTr="001B2964">
        <w:trPr>
          <w:gridAfter w:val="1"/>
          <w:wAfter w:w="128" w:type="dxa"/>
        </w:trPr>
        <w:tc>
          <w:tcPr>
            <w:tcW w:w="4331" w:type="dxa"/>
          </w:tcPr>
          <w:p w14:paraId="412C4665" w14:textId="20395658" w:rsidR="00CF76D6" w:rsidRPr="00774A9A" w:rsidRDefault="00CF76D6" w:rsidP="00CF76D6">
            <w:pPr>
              <w:spacing w:after="120"/>
              <w:jc w:val="both"/>
              <w:rPr>
                <w:rFonts w:ascii="Verdana" w:hAnsi="Verdana"/>
                <w:sz w:val="20"/>
              </w:rPr>
            </w:pPr>
            <w:r w:rsidRPr="00E1614A">
              <w:rPr>
                <w:rFonts w:ascii="Verdana" w:hAnsi="Verdana" w:cs="Verdana"/>
                <w:sz w:val="20"/>
                <w:szCs w:val="20"/>
              </w:rPr>
              <w:t>“</w:t>
            </w:r>
            <w:r w:rsidRPr="00E1614A">
              <w:rPr>
                <w:rFonts w:ascii="Verdana" w:hAnsi="Verdana" w:cs="Verdana"/>
                <w:b/>
                <w:bCs/>
                <w:sz w:val="20"/>
                <w:szCs w:val="20"/>
              </w:rPr>
              <w:t>Liabilities</w:t>
            </w:r>
            <w:r w:rsidRPr="00E1614A">
              <w:rPr>
                <w:rFonts w:ascii="Verdana" w:hAnsi="Verdana" w:cs="Verdana"/>
                <w:sz w:val="20"/>
                <w:szCs w:val="20"/>
              </w:rPr>
              <w:t>” mean any debt, liability, claim, commitment or obligation of any kind, character or nature whatsoever, whether known or unknown, perfected or not, secured or unsecured, accrued, fixed, absolute, contingent or otherwise, and whether due or to become due including Liability to Taxation.</w:t>
            </w:r>
          </w:p>
        </w:tc>
        <w:tc>
          <w:tcPr>
            <w:tcW w:w="236" w:type="dxa"/>
            <w:gridSpan w:val="2"/>
          </w:tcPr>
          <w:p w14:paraId="5A9575EB" w14:textId="77777777" w:rsidR="00CF76D6" w:rsidRPr="00774A9A" w:rsidRDefault="00CF76D6" w:rsidP="00CF76D6">
            <w:pPr>
              <w:spacing w:after="120"/>
              <w:rPr>
                <w:rFonts w:ascii="Verdana" w:hAnsi="Verdana"/>
                <w:sz w:val="20"/>
              </w:rPr>
            </w:pPr>
          </w:p>
        </w:tc>
        <w:tc>
          <w:tcPr>
            <w:tcW w:w="4913" w:type="dxa"/>
            <w:gridSpan w:val="2"/>
          </w:tcPr>
          <w:p w14:paraId="32D9A16C" w14:textId="19BF214D" w:rsidR="00CF76D6" w:rsidRPr="00774A9A" w:rsidRDefault="00CF76D6" w:rsidP="00B9164E">
            <w:pPr>
              <w:spacing w:after="120"/>
              <w:jc w:val="both"/>
              <w:rPr>
                <w:rFonts w:ascii="Verdana" w:hAnsi="Verdana"/>
                <w:sz w:val="20"/>
              </w:rPr>
            </w:pPr>
            <w:r w:rsidRPr="009A415B">
              <w:rPr>
                <w:rFonts w:ascii="Verdana" w:hAnsi="Verdana"/>
                <w:sz w:val="20"/>
              </w:rPr>
              <w:t>“</w:t>
            </w:r>
            <w:r w:rsidRPr="009A415B">
              <w:rPr>
                <w:rFonts w:ascii="Verdana" w:hAnsi="Verdana"/>
                <w:b/>
                <w:sz w:val="20"/>
              </w:rPr>
              <w:t>Kewajiban</w:t>
            </w:r>
            <w:r w:rsidRPr="009A415B">
              <w:rPr>
                <w:rFonts w:ascii="Verdana" w:hAnsi="Verdana"/>
                <w:sz w:val="20"/>
              </w:rPr>
              <w:t xml:space="preserve">” berarti </w:t>
            </w:r>
            <w:r w:rsidR="00B9164E" w:rsidRPr="009A415B">
              <w:rPr>
                <w:rFonts w:ascii="Verdana" w:hAnsi="Verdana"/>
                <w:sz w:val="20"/>
              </w:rPr>
              <w:t>setiap hutang, tanggung jawab, klaim, komitmen atau kewajiban dalam bentuk, sifat atau sifat apa pun, baik diketahui atau tidak, disempurnakan atau tidak, dijamin atau tidak dijamin, masih harus dibayar, tetap, mutlak, berkelanjutan atau lainnya, dan baik yang jatuh tempo atau yang harus dibayar termasuk Kewajiban Perpajakan.</w:t>
            </w:r>
          </w:p>
        </w:tc>
      </w:tr>
      <w:tr w:rsidR="00D4035D" w:rsidRPr="00E1614A" w14:paraId="45ECECF4" w14:textId="77777777" w:rsidTr="001B2964">
        <w:trPr>
          <w:gridAfter w:val="1"/>
          <w:wAfter w:w="128" w:type="dxa"/>
        </w:trPr>
        <w:tc>
          <w:tcPr>
            <w:tcW w:w="4331" w:type="dxa"/>
          </w:tcPr>
          <w:p w14:paraId="3852501F" w14:textId="15058D28" w:rsidR="00D4035D" w:rsidRPr="00E1614A" w:rsidRDefault="00D4035D" w:rsidP="00D4035D">
            <w:pPr>
              <w:spacing w:after="120"/>
              <w:jc w:val="both"/>
              <w:rPr>
                <w:rFonts w:ascii="Verdana" w:hAnsi="Verdana" w:cs="Verdana"/>
                <w:sz w:val="20"/>
                <w:szCs w:val="20"/>
              </w:rPr>
            </w:pPr>
            <w:r w:rsidRPr="00E1614A">
              <w:rPr>
                <w:rFonts w:ascii="Verdana" w:hAnsi="Verdana" w:cs="Verdana"/>
                <w:b/>
                <w:bCs/>
                <w:sz w:val="20"/>
                <w:szCs w:val="20"/>
              </w:rPr>
              <w:t>“Liability to Taxation</w:t>
            </w:r>
            <w:r w:rsidRPr="00E1614A">
              <w:rPr>
                <w:rFonts w:ascii="Verdana" w:hAnsi="Verdana" w:cs="Verdana"/>
                <w:sz w:val="20"/>
                <w:szCs w:val="20"/>
              </w:rPr>
              <w:t>” means a liability to pay an amount of Taxation or an amount in respect of Taxation (including, without limitation, any penalty, loss, damage, liability or expenses incurred in connection with any such liability).</w:t>
            </w:r>
          </w:p>
        </w:tc>
        <w:tc>
          <w:tcPr>
            <w:tcW w:w="236" w:type="dxa"/>
            <w:gridSpan w:val="2"/>
          </w:tcPr>
          <w:p w14:paraId="48D880F0" w14:textId="77777777" w:rsidR="00D4035D" w:rsidRPr="00E1614A" w:rsidRDefault="00D4035D" w:rsidP="00D4035D">
            <w:pPr>
              <w:spacing w:after="120"/>
              <w:rPr>
                <w:rFonts w:ascii="Verdana" w:hAnsi="Verdana"/>
                <w:sz w:val="20"/>
                <w:szCs w:val="20"/>
              </w:rPr>
            </w:pPr>
          </w:p>
        </w:tc>
        <w:tc>
          <w:tcPr>
            <w:tcW w:w="4913" w:type="dxa"/>
            <w:gridSpan w:val="2"/>
          </w:tcPr>
          <w:p w14:paraId="34D76290" w14:textId="13C32810" w:rsidR="00D4035D" w:rsidRPr="00774A9A" w:rsidRDefault="00B9164E" w:rsidP="00D4035D">
            <w:pPr>
              <w:spacing w:after="120"/>
              <w:jc w:val="both"/>
              <w:rPr>
                <w:rFonts w:ascii="Verdana" w:hAnsi="Verdana"/>
                <w:sz w:val="20"/>
              </w:rPr>
            </w:pPr>
            <w:r w:rsidRPr="00B9164E">
              <w:rPr>
                <w:rFonts w:ascii="Verdana" w:hAnsi="Verdana"/>
                <w:sz w:val="20"/>
              </w:rPr>
              <w:t>“</w:t>
            </w:r>
            <w:r w:rsidRPr="00774A9A">
              <w:rPr>
                <w:rFonts w:ascii="Verdana" w:hAnsi="Verdana"/>
                <w:b/>
                <w:bCs/>
                <w:sz w:val="20"/>
              </w:rPr>
              <w:t>Kewajiban</w:t>
            </w:r>
            <w:del w:id="944" w:author="OLTRE" w:date="2024-07-08T13:11:00Z">
              <w:r>
                <w:rPr>
                  <w:rFonts w:ascii="Verdana" w:hAnsi="Verdana"/>
                  <w:b/>
                  <w:bCs/>
                  <w:sz w:val="20"/>
                </w:rPr>
                <w:delText xml:space="preserve"> atas</w:delText>
              </w:r>
            </w:del>
            <w:r>
              <w:rPr>
                <w:rFonts w:ascii="Verdana" w:hAnsi="Verdana"/>
                <w:b/>
                <w:bCs/>
                <w:sz w:val="20"/>
              </w:rPr>
              <w:t xml:space="preserve"> </w:t>
            </w:r>
            <w:r w:rsidRPr="00774A9A">
              <w:rPr>
                <w:rFonts w:ascii="Verdana" w:hAnsi="Verdana"/>
                <w:b/>
                <w:bCs/>
                <w:sz w:val="20"/>
              </w:rPr>
              <w:t>Perpajakan</w:t>
            </w:r>
            <w:r w:rsidRPr="00B9164E">
              <w:rPr>
                <w:rFonts w:ascii="Verdana" w:hAnsi="Verdana"/>
                <w:sz w:val="20"/>
              </w:rPr>
              <w:t>” berarti kewajiban untuk membayar sejumlah Pajak atau jumlah sehubungan dengan Perpajakan (termasuk, namun tidak terbatas pada, denda, kehilangan, kerusakan, kewajiban atau biaya yang timbul sehubungan dengan tanggung jawab tersebut).</w:t>
            </w:r>
          </w:p>
        </w:tc>
      </w:tr>
      <w:tr w:rsidR="00B42071" w:rsidRPr="00E1614A" w14:paraId="5CFA417D" w14:textId="77777777" w:rsidTr="001B2964">
        <w:trPr>
          <w:gridAfter w:val="1"/>
          <w:wAfter w:w="128" w:type="dxa"/>
        </w:trPr>
        <w:tc>
          <w:tcPr>
            <w:tcW w:w="4331" w:type="dxa"/>
          </w:tcPr>
          <w:p w14:paraId="0DC5F966" w14:textId="1369F3E1" w:rsidR="00B42071" w:rsidRPr="00E1614A" w:rsidRDefault="00B42071" w:rsidP="00D4035D">
            <w:pPr>
              <w:spacing w:after="120"/>
              <w:jc w:val="both"/>
              <w:rPr>
                <w:rFonts w:ascii="Verdana" w:hAnsi="Verdana" w:cs="Verdana"/>
                <w:b/>
                <w:bCs/>
                <w:sz w:val="20"/>
                <w:szCs w:val="20"/>
              </w:rPr>
            </w:pPr>
            <w:r w:rsidRPr="00E1614A">
              <w:rPr>
                <w:rFonts w:ascii="Verdana" w:hAnsi="Verdana" w:cs="Verdana"/>
                <w:sz w:val="20"/>
                <w:szCs w:val="20"/>
              </w:rPr>
              <w:t>“</w:t>
            </w:r>
            <w:r w:rsidRPr="00E1614A">
              <w:rPr>
                <w:rFonts w:ascii="Verdana" w:hAnsi="Verdana" w:cs="Verdana"/>
                <w:b/>
                <w:bCs/>
                <w:sz w:val="20"/>
                <w:szCs w:val="20"/>
              </w:rPr>
              <w:t>Longstop Date</w:t>
            </w:r>
            <w:r w:rsidRPr="00E1614A">
              <w:rPr>
                <w:rFonts w:ascii="Verdana" w:hAnsi="Verdana" w:cs="Verdana"/>
                <w:sz w:val="20"/>
                <w:szCs w:val="20"/>
              </w:rPr>
              <w:t>” means 30 June 2025 or an alternative date agreed by the Seller and Purchaser.</w:t>
            </w:r>
          </w:p>
        </w:tc>
        <w:tc>
          <w:tcPr>
            <w:tcW w:w="236" w:type="dxa"/>
            <w:gridSpan w:val="2"/>
          </w:tcPr>
          <w:p w14:paraId="7EFD6769" w14:textId="77777777" w:rsidR="00B42071" w:rsidRPr="00E1614A" w:rsidRDefault="00B42071" w:rsidP="00D4035D">
            <w:pPr>
              <w:spacing w:after="120"/>
              <w:rPr>
                <w:rFonts w:ascii="Verdana" w:hAnsi="Verdana"/>
                <w:sz w:val="20"/>
                <w:szCs w:val="20"/>
              </w:rPr>
            </w:pPr>
          </w:p>
        </w:tc>
        <w:tc>
          <w:tcPr>
            <w:tcW w:w="4913" w:type="dxa"/>
            <w:gridSpan w:val="2"/>
          </w:tcPr>
          <w:p w14:paraId="5A753189" w14:textId="7E53319D" w:rsidR="00B42071" w:rsidRPr="00774A9A" w:rsidRDefault="00B9164E" w:rsidP="00D4035D">
            <w:pPr>
              <w:spacing w:after="120"/>
              <w:jc w:val="both"/>
              <w:rPr>
                <w:rFonts w:ascii="Verdana" w:hAnsi="Verdana" w:cs="Verdana"/>
                <w:sz w:val="20"/>
                <w:szCs w:val="20"/>
              </w:rPr>
            </w:pPr>
            <w:r w:rsidRPr="00B9164E">
              <w:rPr>
                <w:rFonts w:ascii="Verdana" w:hAnsi="Verdana"/>
                <w:sz w:val="20"/>
              </w:rPr>
              <w:t>“</w:t>
            </w:r>
            <w:r w:rsidRPr="00774A9A">
              <w:rPr>
                <w:rFonts w:ascii="Verdana" w:hAnsi="Verdana"/>
                <w:b/>
                <w:bCs/>
                <w:sz w:val="20"/>
              </w:rPr>
              <w:t>Tanggal Longstop</w:t>
            </w:r>
            <w:r w:rsidRPr="00B9164E">
              <w:rPr>
                <w:rFonts w:ascii="Verdana" w:hAnsi="Verdana"/>
                <w:sz w:val="20"/>
              </w:rPr>
              <w:t>” berarti 30 Juni 2025 atau tanggal alternatif yang disepakati oleh Penjual dan Pembeli.</w:t>
            </w:r>
          </w:p>
        </w:tc>
      </w:tr>
      <w:tr w:rsidR="00D4035D" w:rsidRPr="00E1614A" w14:paraId="1F2E8E77" w14:textId="77777777" w:rsidTr="001B2964">
        <w:trPr>
          <w:gridAfter w:val="1"/>
          <w:wAfter w:w="128" w:type="dxa"/>
        </w:trPr>
        <w:tc>
          <w:tcPr>
            <w:tcW w:w="4331" w:type="dxa"/>
          </w:tcPr>
          <w:p w14:paraId="6F6E4497" w14:textId="1104E58A" w:rsidR="00D4035D" w:rsidRPr="00E1614A" w:rsidRDefault="00D4035D" w:rsidP="00D4035D">
            <w:pPr>
              <w:spacing w:after="120"/>
              <w:jc w:val="both"/>
              <w:rPr>
                <w:rFonts w:ascii="Verdana" w:hAnsi="Verdana" w:cs="Verdana"/>
                <w:sz w:val="20"/>
                <w:szCs w:val="20"/>
              </w:rPr>
            </w:pPr>
            <w:r w:rsidRPr="00E1614A">
              <w:rPr>
                <w:rFonts w:ascii="Verdana" w:hAnsi="Verdana" w:cs="Verdana"/>
                <w:b/>
                <w:bCs/>
                <w:sz w:val="20"/>
                <w:szCs w:val="20"/>
              </w:rPr>
              <w:t>“Loss”</w:t>
            </w:r>
            <w:r w:rsidRPr="00E1614A">
              <w:rPr>
                <w:rFonts w:ascii="Verdana" w:hAnsi="Verdana" w:cs="Verdana"/>
                <w:sz w:val="20"/>
                <w:szCs w:val="20"/>
              </w:rPr>
              <w:t xml:space="preserve"> or “</w:t>
            </w:r>
            <w:r w:rsidRPr="00E1614A">
              <w:rPr>
                <w:rFonts w:ascii="Verdana" w:hAnsi="Verdana" w:cs="Verdana"/>
                <w:b/>
                <w:bCs/>
                <w:sz w:val="20"/>
                <w:szCs w:val="20"/>
              </w:rPr>
              <w:t>Losses”</w:t>
            </w:r>
            <w:r w:rsidRPr="00E1614A">
              <w:rPr>
                <w:rFonts w:ascii="Verdana" w:hAnsi="Verdana" w:cs="Verdana"/>
                <w:sz w:val="20"/>
                <w:szCs w:val="20"/>
              </w:rPr>
              <w:t xml:space="preserve"> means all claims, Liabilities, deficiencies, damages, diminution of value, losses (including any direct or indirect consequential losses, loss or profit and any direct or indirect losses arising from any </w:t>
            </w:r>
            <w:r w:rsidRPr="00E1614A">
              <w:rPr>
                <w:rFonts w:ascii="Verdana" w:hAnsi="Verdana" w:cs="Verdana"/>
                <w:sz w:val="20"/>
                <w:szCs w:val="20"/>
              </w:rPr>
              <w:lastRenderedPageBreak/>
              <w:t>interruption or cessation of business operations), fines, penalties, foreign exchange related losses, costs, and expenses.</w:t>
            </w:r>
          </w:p>
        </w:tc>
        <w:tc>
          <w:tcPr>
            <w:tcW w:w="236" w:type="dxa"/>
            <w:gridSpan w:val="2"/>
          </w:tcPr>
          <w:p w14:paraId="744A4612" w14:textId="77777777" w:rsidR="00D4035D" w:rsidRPr="00E1614A" w:rsidRDefault="00D4035D" w:rsidP="00D4035D">
            <w:pPr>
              <w:spacing w:after="120"/>
              <w:rPr>
                <w:rFonts w:ascii="Verdana" w:hAnsi="Verdana"/>
                <w:sz w:val="20"/>
                <w:szCs w:val="20"/>
              </w:rPr>
            </w:pPr>
          </w:p>
        </w:tc>
        <w:tc>
          <w:tcPr>
            <w:tcW w:w="4913" w:type="dxa"/>
            <w:gridSpan w:val="2"/>
          </w:tcPr>
          <w:p w14:paraId="606F0C0F" w14:textId="14B4B3B4" w:rsidR="00D4035D" w:rsidRPr="00774A9A" w:rsidRDefault="00B9164E" w:rsidP="00D4035D">
            <w:pPr>
              <w:spacing w:after="120"/>
              <w:jc w:val="both"/>
              <w:rPr>
                <w:rFonts w:ascii="Verdana" w:hAnsi="Verdana" w:cs="Verdana"/>
                <w:sz w:val="20"/>
                <w:szCs w:val="20"/>
              </w:rPr>
            </w:pPr>
            <w:r w:rsidRPr="009A415B">
              <w:rPr>
                <w:rFonts w:ascii="Verdana" w:hAnsi="Verdana" w:cs="Verdana"/>
                <w:sz w:val="20"/>
                <w:szCs w:val="20"/>
              </w:rPr>
              <w:t>“</w:t>
            </w:r>
            <w:r w:rsidRPr="00774A9A">
              <w:rPr>
                <w:rFonts w:ascii="Verdana" w:hAnsi="Verdana" w:cs="Verdana"/>
                <w:b/>
                <w:bCs/>
                <w:sz w:val="20"/>
                <w:szCs w:val="20"/>
              </w:rPr>
              <w:t>Kerugian</w:t>
            </w:r>
            <w:r w:rsidRPr="009A415B">
              <w:rPr>
                <w:rFonts w:ascii="Verdana" w:hAnsi="Verdana" w:cs="Verdana"/>
                <w:sz w:val="20"/>
                <w:szCs w:val="20"/>
              </w:rPr>
              <w:t xml:space="preserve">” berarti semua klaim, Kewajiban, kekurangan, kerusakan, penurunan nilai, kerugian (termasuk kerugian atau keuntungan konsekuensial langsung atau tidak langsung dan kerugian langsung atau tidak langsung yang timbul dari gangguan atau penghentian </w:t>
            </w:r>
            <w:r w:rsidRPr="009A415B">
              <w:rPr>
                <w:rFonts w:ascii="Verdana" w:hAnsi="Verdana" w:cs="Verdana"/>
                <w:sz w:val="20"/>
                <w:szCs w:val="20"/>
              </w:rPr>
              <w:lastRenderedPageBreak/>
              <w:t>operasi usaha), denda, penalti, kerugian terkait valuta asing, biaya, dan pengeluaran.</w:t>
            </w:r>
          </w:p>
        </w:tc>
      </w:tr>
      <w:tr w:rsidR="00B916CD" w:rsidRPr="00E1614A" w14:paraId="7A1F0F17" w14:textId="77777777" w:rsidTr="001B2964">
        <w:trPr>
          <w:gridAfter w:val="1"/>
          <w:wAfter w:w="128" w:type="dxa"/>
        </w:trPr>
        <w:tc>
          <w:tcPr>
            <w:tcW w:w="4331" w:type="dxa"/>
          </w:tcPr>
          <w:p w14:paraId="76A420ED" w14:textId="590DA8AA" w:rsidR="00B916CD" w:rsidRPr="00E1614A" w:rsidRDefault="00B916CD" w:rsidP="00D4035D">
            <w:pPr>
              <w:spacing w:after="120"/>
              <w:jc w:val="both"/>
              <w:rPr>
                <w:rFonts w:ascii="Verdana" w:hAnsi="Verdana" w:cs="Verdana"/>
                <w:b/>
                <w:bCs/>
                <w:sz w:val="20"/>
                <w:szCs w:val="20"/>
              </w:rPr>
            </w:pPr>
            <w:r w:rsidRPr="00E1614A">
              <w:rPr>
                <w:rFonts w:ascii="Verdana" w:hAnsi="Verdana" w:cs="Verdana"/>
                <w:sz w:val="20"/>
                <w:szCs w:val="20"/>
              </w:rPr>
              <w:lastRenderedPageBreak/>
              <w:t>“</w:t>
            </w:r>
            <w:r w:rsidRPr="00E1614A">
              <w:rPr>
                <w:rFonts w:ascii="Verdana" w:hAnsi="Verdana" w:cs="Verdana"/>
                <w:b/>
                <w:bCs/>
                <w:sz w:val="20"/>
                <w:szCs w:val="20"/>
              </w:rPr>
              <w:t>MOLHR</w:t>
            </w:r>
            <w:r w:rsidRPr="00E1614A">
              <w:rPr>
                <w:rFonts w:ascii="Verdana" w:hAnsi="Verdana" w:cs="Verdana"/>
                <w:sz w:val="20"/>
                <w:szCs w:val="20"/>
              </w:rPr>
              <w:t>” means the Minister of Law and Human Rights.</w:t>
            </w:r>
          </w:p>
        </w:tc>
        <w:tc>
          <w:tcPr>
            <w:tcW w:w="236" w:type="dxa"/>
            <w:gridSpan w:val="2"/>
          </w:tcPr>
          <w:p w14:paraId="11901A30" w14:textId="77777777" w:rsidR="00B916CD" w:rsidRPr="00E1614A" w:rsidRDefault="00B916CD" w:rsidP="00D4035D">
            <w:pPr>
              <w:spacing w:after="120"/>
              <w:rPr>
                <w:rFonts w:ascii="Verdana" w:hAnsi="Verdana"/>
                <w:sz w:val="20"/>
                <w:szCs w:val="20"/>
              </w:rPr>
            </w:pPr>
          </w:p>
        </w:tc>
        <w:tc>
          <w:tcPr>
            <w:tcW w:w="4913" w:type="dxa"/>
            <w:gridSpan w:val="2"/>
          </w:tcPr>
          <w:p w14:paraId="38366209" w14:textId="533BF25D" w:rsidR="00B9164E" w:rsidRPr="00774A9A" w:rsidRDefault="00B9164E" w:rsidP="00B9164E">
            <w:pPr>
              <w:pStyle w:val="Cen1"/>
              <w:shd w:val="clear" w:color="auto" w:fill="auto"/>
              <w:tabs>
                <w:tab w:val="left" w:pos="776"/>
              </w:tabs>
              <w:spacing w:after="0"/>
              <w:contextualSpacing/>
              <w:jc w:val="both"/>
              <w:rPr>
                <w:rFonts w:ascii="Verdana" w:hAnsi="Verdana"/>
                <w:b w:val="0"/>
                <w:sz w:val="20"/>
                <w:szCs w:val="20"/>
              </w:rPr>
            </w:pPr>
            <w:r w:rsidRPr="00774A9A">
              <w:rPr>
                <w:rFonts w:ascii="Verdana" w:hAnsi="Verdana"/>
                <w:b w:val="0"/>
                <w:sz w:val="20"/>
                <w:szCs w:val="20"/>
              </w:rPr>
              <w:t>“</w:t>
            </w:r>
            <w:r w:rsidRPr="00774A9A">
              <w:rPr>
                <w:rFonts w:ascii="Verdana" w:hAnsi="Verdana"/>
                <w:sz w:val="20"/>
                <w:szCs w:val="20"/>
              </w:rPr>
              <w:t>Kemenkumham</w:t>
            </w:r>
            <w:r w:rsidRPr="00774A9A">
              <w:rPr>
                <w:rFonts w:ascii="Verdana" w:hAnsi="Verdana"/>
                <w:b w:val="0"/>
                <w:sz w:val="20"/>
                <w:szCs w:val="20"/>
              </w:rPr>
              <w:t>” berarti Menteri Hukum dan Hak Asasi Manusia Negara Republik Indonesia.</w:t>
            </w:r>
          </w:p>
          <w:p w14:paraId="6049611A" w14:textId="77777777" w:rsidR="00B916CD" w:rsidRPr="00774A9A" w:rsidRDefault="00B916CD" w:rsidP="00D4035D">
            <w:pPr>
              <w:spacing w:after="120"/>
              <w:jc w:val="both"/>
              <w:rPr>
                <w:rFonts w:ascii="Verdana" w:hAnsi="Verdana" w:cs="Verdana"/>
                <w:sz w:val="20"/>
                <w:szCs w:val="20"/>
              </w:rPr>
            </w:pPr>
          </w:p>
        </w:tc>
      </w:tr>
      <w:tr w:rsidR="00D4035D" w:rsidRPr="00E1614A" w14:paraId="43E622DB" w14:textId="77777777" w:rsidTr="001B2964">
        <w:trPr>
          <w:gridAfter w:val="1"/>
          <w:wAfter w:w="128" w:type="dxa"/>
        </w:trPr>
        <w:tc>
          <w:tcPr>
            <w:tcW w:w="4331" w:type="dxa"/>
          </w:tcPr>
          <w:p w14:paraId="59A45184" w14:textId="225881BC" w:rsidR="00D4035D" w:rsidRPr="00E1614A" w:rsidRDefault="00D4035D" w:rsidP="00D4035D">
            <w:pPr>
              <w:spacing w:after="120"/>
              <w:jc w:val="both"/>
              <w:rPr>
                <w:rFonts w:ascii="Verdana" w:hAnsi="Verdana" w:cs="Verdana"/>
                <w:sz w:val="20"/>
                <w:szCs w:val="20"/>
              </w:rPr>
            </w:pPr>
            <w:r w:rsidRPr="00E1614A">
              <w:rPr>
                <w:rFonts w:ascii="Verdana" w:hAnsi="Verdana" w:cs="Verdana"/>
                <w:sz w:val="20"/>
                <w:szCs w:val="20"/>
              </w:rPr>
              <w:t>“</w:t>
            </w:r>
            <w:r w:rsidRPr="00E1614A">
              <w:rPr>
                <w:rFonts w:ascii="Verdana" w:hAnsi="Verdana" w:cs="Verdana"/>
                <w:b/>
                <w:bCs/>
                <w:sz w:val="20"/>
                <w:szCs w:val="20"/>
              </w:rPr>
              <w:t>Shares</w:t>
            </w:r>
            <w:r w:rsidRPr="00E1614A">
              <w:rPr>
                <w:rFonts w:ascii="Verdana" w:hAnsi="Verdana" w:cs="Verdana"/>
                <w:sz w:val="20"/>
                <w:szCs w:val="20"/>
              </w:rPr>
              <w:t xml:space="preserve">” has the meaning given to it in Recital B. </w:t>
            </w:r>
          </w:p>
        </w:tc>
        <w:tc>
          <w:tcPr>
            <w:tcW w:w="236" w:type="dxa"/>
            <w:gridSpan w:val="2"/>
          </w:tcPr>
          <w:p w14:paraId="0FD81072" w14:textId="77777777" w:rsidR="00D4035D" w:rsidRPr="00E1614A" w:rsidRDefault="00D4035D" w:rsidP="00D4035D">
            <w:pPr>
              <w:spacing w:after="120"/>
              <w:rPr>
                <w:rFonts w:ascii="Verdana" w:hAnsi="Verdana"/>
                <w:sz w:val="20"/>
                <w:szCs w:val="20"/>
              </w:rPr>
            </w:pPr>
          </w:p>
        </w:tc>
        <w:tc>
          <w:tcPr>
            <w:tcW w:w="4913" w:type="dxa"/>
            <w:gridSpan w:val="2"/>
          </w:tcPr>
          <w:p w14:paraId="6EFB9092" w14:textId="589ABE34" w:rsidR="00D4035D" w:rsidRPr="00774A9A" w:rsidRDefault="00B9164E" w:rsidP="00D4035D">
            <w:pPr>
              <w:spacing w:after="120"/>
              <w:jc w:val="both"/>
              <w:rPr>
                <w:rFonts w:ascii="Verdana" w:hAnsi="Verdana" w:cs="Verdana"/>
                <w:sz w:val="20"/>
                <w:szCs w:val="20"/>
              </w:rPr>
            </w:pPr>
            <w:r w:rsidRPr="001B2964">
              <w:rPr>
                <w:rFonts w:ascii="Verdana" w:hAnsi="Verdana" w:cs="Verdana"/>
                <w:sz w:val="20"/>
                <w:szCs w:val="20"/>
              </w:rPr>
              <w:t>“</w:t>
            </w:r>
            <w:r w:rsidRPr="00774A9A">
              <w:rPr>
                <w:rFonts w:ascii="Verdana" w:hAnsi="Verdana" w:cs="Verdana"/>
                <w:b/>
                <w:bCs/>
                <w:sz w:val="20"/>
                <w:szCs w:val="20"/>
              </w:rPr>
              <w:t>Saham</w:t>
            </w:r>
            <w:r w:rsidRPr="001B2964">
              <w:rPr>
                <w:rFonts w:ascii="Verdana" w:hAnsi="Verdana" w:cs="Verdana"/>
                <w:sz w:val="20"/>
                <w:szCs w:val="20"/>
              </w:rPr>
              <w:t>”</w:t>
            </w:r>
            <w:r>
              <w:rPr>
                <w:rFonts w:ascii="Verdana" w:hAnsi="Verdana" w:cs="Verdana"/>
                <w:sz w:val="20"/>
                <w:szCs w:val="20"/>
              </w:rPr>
              <w:t xml:space="preserve"> memiliki arti yang diberikan pada </w:t>
            </w:r>
            <w:r w:rsidR="001B2964">
              <w:rPr>
                <w:rFonts w:ascii="Verdana" w:hAnsi="Verdana" w:cs="Verdana"/>
                <w:sz w:val="20"/>
                <w:szCs w:val="20"/>
              </w:rPr>
              <w:t>bagian Pendahuluan huruf B.</w:t>
            </w:r>
          </w:p>
        </w:tc>
      </w:tr>
      <w:tr w:rsidR="00D4035D" w:rsidRPr="00E1614A" w14:paraId="17732684" w14:textId="77777777" w:rsidTr="001B2964">
        <w:trPr>
          <w:gridAfter w:val="1"/>
          <w:wAfter w:w="128" w:type="dxa"/>
        </w:trPr>
        <w:tc>
          <w:tcPr>
            <w:tcW w:w="4331" w:type="dxa"/>
          </w:tcPr>
          <w:p w14:paraId="7B037121" w14:textId="5D78C907" w:rsidR="00D4035D" w:rsidRPr="00E1614A" w:rsidRDefault="00D4035D" w:rsidP="00D4035D">
            <w:pPr>
              <w:spacing w:after="120"/>
              <w:jc w:val="both"/>
              <w:rPr>
                <w:rFonts w:ascii="Verdana" w:hAnsi="Verdana" w:cs="Verdana"/>
                <w:sz w:val="20"/>
                <w:szCs w:val="20"/>
              </w:rPr>
            </w:pPr>
            <w:r w:rsidRPr="00E1614A">
              <w:rPr>
                <w:rFonts w:ascii="Verdana" w:hAnsi="Verdana" w:cs="Verdana"/>
                <w:sz w:val="20"/>
                <w:szCs w:val="20"/>
              </w:rPr>
              <w:t>“</w:t>
            </w:r>
            <w:r w:rsidRPr="00E1614A">
              <w:rPr>
                <w:rFonts w:ascii="Verdana" w:hAnsi="Verdana" w:cs="Verdana"/>
                <w:b/>
                <w:bCs/>
                <w:sz w:val="20"/>
                <w:szCs w:val="20"/>
              </w:rPr>
              <w:t xml:space="preserve">New </w:t>
            </w:r>
            <w:r w:rsidR="00A82614">
              <w:rPr>
                <w:rFonts w:ascii="Verdana" w:hAnsi="Verdana" w:cs="Verdana"/>
                <w:b/>
                <w:bCs/>
                <w:sz w:val="20"/>
                <w:szCs w:val="20"/>
              </w:rPr>
              <w:t xml:space="preserve">Classification </w:t>
            </w:r>
            <w:r w:rsidRPr="00E1614A">
              <w:rPr>
                <w:rFonts w:ascii="Verdana" w:hAnsi="Verdana" w:cs="Verdana"/>
                <w:b/>
                <w:bCs/>
                <w:sz w:val="20"/>
                <w:szCs w:val="20"/>
              </w:rPr>
              <w:t>of Preferred Shares</w:t>
            </w:r>
            <w:r w:rsidRPr="00E1614A">
              <w:rPr>
                <w:rFonts w:ascii="Verdana" w:hAnsi="Verdana" w:cs="Verdana"/>
                <w:sz w:val="20"/>
                <w:szCs w:val="20"/>
              </w:rPr>
              <w:t xml:space="preserve">” means a new </w:t>
            </w:r>
            <w:r w:rsidR="00786AFA">
              <w:rPr>
                <w:rFonts w:ascii="Verdana" w:hAnsi="Verdana" w:cs="Verdana"/>
                <w:sz w:val="20"/>
                <w:szCs w:val="20"/>
              </w:rPr>
              <w:t xml:space="preserve">classification of shares in REGENE which shall be created </w:t>
            </w:r>
            <w:r w:rsidR="00F202C5">
              <w:rPr>
                <w:rFonts w:ascii="Verdana" w:hAnsi="Verdana" w:cs="Verdana"/>
                <w:sz w:val="20"/>
                <w:szCs w:val="20"/>
              </w:rPr>
              <w:t xml:space="preserve">through the </w:t>
            </w:r>
            <w:r w:rsidR="008376E2">
              <w:rPr>
                <w:rFonts w:ascii="Verdana" w:hAnsi="Verdana" w:cs="Verdana"/>
                <w:sz w:val="20"/>
                <w:szCs w:val="20"/>
              </w:rPr>
              <w:t xml:space="preserve">amendment of REGENE’s articles of association </w:t>
            </w:r>
            <w:r w:rsidR="00786AFA">
              <w:rPr>
                <w:rFonts w:ascii="Verdana" w:hAnsi="Verdana" w:cs="Verdana"/>
                <w:sz w:val="20"/>
                <w:szCs w:val="20"/>
              </w:rPr>
              <w:t xml:space="preserve">pursuant to </w:t>
            </w:r>
            <w:r w:rsidR="00440502">
              <w:rPr>
                <w:rFonts w:ascii="Verdana" w:hAnsi="Verdana" w:cs="Verdana"/>
                <w:sz w:val="20"/>
                <w:szCs w:val="20"/>
              </w:rPr>
              <w:t xml:space="preserve">the notarial deed referred to in </w:t>
            </w:r>
            <w:r w:rsidR="00786AFA">
              <w:rPr>
                <w:rFonts w:ascii="Verdana" w:hAnsi="Verdana" w:cs="Verdana"/>
                <w:sz w:val="20"/>
                <w:szCs w:val="20"/>
              </w:rPr>
              <w:t xml:space="preserve">Article </w:t>
            </w:r>
            <w:r w:rsidR="009E01BA">
              <w:rPr>
                <w:rFonts w:ascii="Verdana" w:hAnsi="Verdana" w:cs="Verdana"/>
                <w:sz w:val="20"/>
                <w:szCs w:val="20"/>
              </w:rPr>
              <w:t>6.1</w:t>
            </w:r>
            <w:r w:rsidR="00440502">
              <w:rPr>
                <w:rFonts w:ascii="Verdana" w:hAnsi="Verdana" w:cs="Verdana"/>
                <w:sz w:val="20"/>
                <w:szCs w:val="20"/>
              </w:rPr>
              <w:t>.3</w:t>
            </w:r>
            <w:r w:rsidR="00E1142C">
              <w:rPr>
                <w:rFonts w:ascii="Verdana" w:hAnsi="Verdana" w:cs="Verdana"/>
                <w:sz w:val="20"/>
                <w:szCs w:val="20"/>
              </w:rPr>
              <w:t xml:space="preserve">, </w:t>
            </w:r>
            <w:r w:rsidR="00786AFA">
              <w:rPr>
                <w:rFonts w:ascii="Verdana" w:hAnsi="Verdana" w:cs="Verdana"/>
                <w:sz w:val="20"/>
                <w:szCs w:val="20"/>
              </w:rPr>
              <w:t xml:space="preserve"> shall have the same rights and privileges as those provided under Class C Preferred Shares</w:t>
            </w:r>
            <w:r w:rsidR="001E0873" w:rsidRPr="00CD0B1D">
              <w:rPr>
                <w:rFonts w:ascii="Verdana" w:hAnsi="Verdana" w:cs="Verdana"/>
                <w:sz w:val="20"/>
                <w:szCs w:val="20"/>
              </w:rPr>
              <w:t>,</w:t>
            </w:r>
            <w:r w:rsidR="00E1142C" w:rsidRPr="00CD0B1D">
              <w:rPr>
                <w:rFonts w:ascii="Verdana" w:hAnsi="Verdana" w:cs="Verdana"/>
                <w:sz w:val="20"/>
                <w:szCs w:val="20"/>
              </w:rPr>
              <w:t xml:space="preserve"> </w:t>
            </w:r>
            <w:r w:rsidR="001D14FA" w:rsidRPr="00CD0B1D">
              <w:rPr>
                <w:rFonts w:ascii="Verdana" w:hAnsi="Verdana" w:cs="Verdana"/>
                <w:sz w:val="20"/>
                <w:szCs w:val="20"/>
              </w:rPr>
              <w:t xml:space="preserve">and </w:t>
            </w:r>
            <w:r w:rsidR="004F7E72" w:rsidRPr="00CD0B1D">
              <w:rPr>
                <w:rFonts w:ascii="Verdana" w:hAnsi="Verdana" w:cs="Verdana"/>
                <w:sz w:val="20"/>
                <w:szCs w:val="20"/>
              </w:rPr>
              <w:t xml:space="preserve">having </w:t>
            </w:r>
            <w:r w:rsidR="002401F2" w:rsidRPr="00CD0B1D">
              <w:rPr>
                <w:rFonts w:ascii="Verdana" w:hAnsi="Verdana" w:cs="Verdana"/>
                <w:sz w:val="20"/>
                <w:szCs w:val="20"/>
              </w:rPr>
              <w:t xml:space="preserve">a </w:t>
            </w:r>
            <w:r w:rsidR="001E0873" w:rsidRPr="00CD0B1D">
              <w:rPr>
                <w:rFonts w:ascii="Verdana" w:hAnsi="Verdana" w:cs="Verdana"/>
                <w:sz w:val="20"/>
                <w:szCs w:val="20"/>
              </w:rPr>
              <w:t xml:space="preserve">nominal value of </w:t>
            </w:r>
            <w:r w:rsidR="005208EA" w:rsidRPr="00CD0B1D">
              <w:rPr>
                <w:rFonts w:ascii="Verdana" w:hAnsi="Verdana" w:cs="Verdana"/>
                <w:sz w:val="20"/>
                <w:szCs w:val="20"/>
                <w:rPrChange w:id="945" w:author="OLTRE" w:date="2024-07-08T13:13:00Z">
                  <w:rPr>
                    <w:rFonts w:ascii="Verdana" w:hAnsi="Verdana" w:cs="Verdana"/>
                    <w:sz w:val="20"/>
                    <w:szCs w:val="20"/>
                    <w:highlight w:val="yellow"/>
                  </w:rPr>
                </w:rPrChange>
              </w:rPr>
              <w:t>IDR 29,000 (</w:t>
            </w:r>
            <w:r w:rsidR="005208EA" w:rsidRPr="00CD0B1D">
              <w:rPr>
                <w:rFonts w:ascii="Verdana" w:hAnsi="Verdana" w:cs="Verdana"/>
                <w:sz w:val="20"/>
                <w:szCs w:val="20"/>
              </w:rPr>
              <w:t>twenty nine thousand Rupiah</w:t>
            </w:r>
            <w:r w:rsidR="005208EA" w:rsidRPr="00CD0B1D">
              <w:rPr>
                <w:rFonts w:ascii="Verdana" w:hAnsi="Verdana" w:cs="Verdana"/>
                <w:sz w:val="20"/>
                <w:szCs w:val="20"/>
                <w:rPrChange w:id="946" w:author="OLTRE" w:date="2024-07-08T13:13:00Z">
                  <w:rPr>
                    <w:rFonts w:ascii="Verdana" w:hAnsi="Verdana" w:cs="Verdana"/>
                    <w:sz w:val="20"/>
                    <w:szCs w:val="20"/>
                    <w:highlight w:val="yellow"/>
                  </w:rPr>
                </w:rPrChange>
              </w:rPr>
              <w:t>) p</w:t>
            </w:r>
            <w:r w:rsidR="00E1142C" w:rsidRPr="00CD0B1D">
              <w:rPr>
                <w:rFonts w:ascii="Verdana" w:hAnsi="Verdana" w:cs="Verdana"/>
                <w:sz w:val="20"/>
                <w:szCs w:val="20"/>
              </w:rPr>
              <w:t>er share</w:t>
            </w:r>
            <w:r w:rsidR="001142B2" w:rsidRPr="00E1614A">
              <w:rPr>
                <w:rFonts w:ascii="Verdana" w:hAnsi="Verdana" w:cs="Verdana"/>
                <w:sz w:val="20"/>
                <w:szCs w:val="20"/>
              </w:rPr>
              <w:t>.</w:t>
            </w:r>
            <w:r w:rsidRPr="00E1614A">
              <w:rPr>
                <w:rFonts w:ascii="Verdana" w:hAnsi="Verdana" w:cs="Verdana"/>
                <w:sz w:val="20"/>
                <w:szCs w:val="20"/>
              </w:rPr>
              <w:t xml:space="preserve"> </w:t>
            </w:r>
          </w:p>
        </w:tc>
        <w:tc>
          <w:tcPr>
            <w:tcW w:w="236" w:type="dxa"/>
            <w:gridSpan w:val="2"/>
          </w:tcPr>
          <w:p w14:paraId="4E17F36D" w14:textId="77777777" w:rsidR="00D4035D" w:rsidRPr="00E1614A" w:rsidRDefault="00D4035D" w:rsidP="00D4035D">
            <w:pPr>
              <w:spacing w:after="120"/>
              <w:rPr>
                <w:rFonts w:ascii="Verdana" w:hAnsi="Verdana"/>
                <w:sz w:val="20"/>
                <w:szCs w:val="20"/>
              </w:rPr>
            </w:pPr>
          </w:p>
        </w:tc>
        <w:tc>
          <w:tcPr>
            <w:tcW w:w="4913" w:type="dxa"/>
            <w:gridSpan w:val="2"/>
          </w:tcPr>
          <w:p w14:paraId="07E280C8" w14:textId="15A35804" w:rsidR="00D4035D" w:rsidRPr="00774A9A" w:rsidRDefault="009A415B" w:rsidP="00D4035D">
            <w:pPr>
              <w:spacing w:after="120"/>
              <w:jc w:val="both"/>
              <w:rPr>
                <w:rFonts w:ascii="Verdana" w:hAnsi="Verdana" w:cs="Verdana"/>
                <w:sz w:val="20"/>
                <w:szCs w:val="20"/>
              </w:rPr>
            </w:pPr>
            <w:r w:rsidRPr="009A415B">
              <w:rPr>
                <w:rFonts w:ascii="Verdana" w:hAnsi="Verdana" w:cs="Verdana"/>
                <w:sz w:val="20"/>
                <w:szCs w:val="20"/>
              </w:rPr>
              <w:t>“</w:t>
            </w:r>
            <w:r w:rsidRPr="00774A9A">
              <w:rPr>
                <w:rFonts w:ascii="Verdana" w:hAnsi="Verdana" w:cs="Verdana"/>
                <w:b/>
                <w:bCs/>
                <w:sz w:val="20"/>
                <w:szCs w:val="20"/>
              </w:rPr>
              <w:t>Klasifikasi Baru Saham Preferen</w:t>
            </w:r>
            <w:r w:rsidRPr="009A415B">
              <w:rPr>
                <w:rFonts w:ascii="Verdana" w:hAnsi="Verdana" w:cs="Verdana"/>
                <w:sz w:val="20"/>
                <w:szCs w:val="20"/>
              </w:rPr>
              <w:t xml:space="preserve">” berarti klasifikasi saham baru dalam REGENE yang dibuat melalui perubahan anggaran dasar REGENE berdasarkan akta notaris sebagaimana dimaksud dalam Pasal 6.1.3, mempunyai hak dan keistimewaan yang sama dengan yang diberikan. dalam Saham Preferen Kelas C, dan mempunyai nilai nominal </w:t>
            </w:r>
            <w:r w:rsidR="005208EA">
              <w:rPr>
                <w:rFonts w:ascii="Verdana" w:hAnsi="Verdana" w:cs="Verdana"/>
                <w:sz w:val="20"/>
                <w:szCs w:val="20"/>
              </w:rPr>
              <w:t>IDR 29</w:t>
            </w:r>
            <w:ins w:id="947" w:author="OLTRE" w:date="2024-07-08T13:13:00Z">
              <w:r w:rsidR="00915A39">
                <w:rPr>
                  <w:rFonts w:ascii="Verdana" w:hAnsi="Verdana" w:cs="Verdana"/>
                  <w:sz w:val="20"/>
                  <w:szCs w:val="20"/>
                </w:rPr>
                <w:t>.</w:t>
              </w:r>
            </w:ins>
            <w:del w:id="948" w:author="OLTRE" w:date="2024-07-08T13:13:00Z">
              <w:r w:rsidR="005208EA" w:rsidDel="00CD0B1D">
                <w:rPr>
                  <w:rFonts w:ascii="Verdana" w:hAnsi="Verdana" w:cs="Verdana"/>
                  <w:sz w:val="20"/>
                  <w:szCs w:val="20"/>
                </w:rPr>
                <w:delText>,</w:delText>
              </w:r>
            </w:del>
            <w:r w:rsidR="005208EA">
              <w:rPr>
                <w:rFonts w:ascii="Verdana" w:hAnsi="Verdana" w:cs="Verdana"/>
                <w:sz w:val="20"/>
                <w:szCs w:val="20"/>
              </w:rPr>
              <w:t xml:space="preserve">000 (dua puluh sembilan ribu Rupiah) </w:t>
            </w:r>
            <w:r w:rsidRPr="009A415B">
              <w:rPr>
                <w:rFonts w:ascii="Verdana" w:hAnsi="Verdana" w:cs="Verdana"/>
                <w:sz w:val="20"/>
                <w:szCs w:val="20"/>
              </w:rPr>
              <w:t xml:space="preserve">per </w:t>
            </w:r>
            <w:r w:rsidR="005208EA">
              <w:rPr>
                <w:rFonts w:ascii="Verdana" w:hAnsi="Verdana" w:cs="Verdana"/>
                <w:sz w:val="20"/>
                <w:szCs w:val="20"/>
              </w:rPr>
              <w:t xml:space="preserve">lembar </w:t>
            </w:r>
            <w:r w:rsidRPr="009A415B">
              <w:rPr>
                <w:rFonts w:ascii="Verdana" w:hAnsi="Verdana" w:cs="Verdana"/>
                <w:sz w:val="20"/>
                <w:szCs w:val="20"/>
              </w:rPr>
              <w:t>saham.</w:t>
            </w:r>
          </w:p>
        </w:tc>
      </w:tr>
      <w:tr w:rsidR="00D4035D" w:rsidRPr="00E1614A" w14:paraId="5F2275E4" w14:textId="77777777" w:rsidTr="001B2964">
        <w:trPr>
          <w:gridAfter w:val="1"/>
          <w:wAfter w:w="128" w:type="dxa"/>
        </w:trPr>
        <w:tc>
          <w:tcPr>
            <w:tcW w:w="4331" w:type="dxa"/>
          </w:tcPr>
          <w:p w14:paraId="7DCEDC17" w14:textId="40E4A1BD" w:rsidR="00D4035D" w:rsidRPr="00E1614A" w:rsidRDefault="00D4035D" w:rsidP="00D4035D">
            <w:pPr>
              <w:spacing w:after="120"/>
              <w:jc w:val="both"/>
              <w:rPr>
                <w:rFonts w:ascii="Verdana" w:hAnsi="Verdana" w:cs="Verdana"/>
                <w:sz w:val="20"/>
                <w:szCs w:val="20"/>
              </w:rPr>
            </w:pPr>
            <w:r w:rsidRPr="00E1614A">
              <w:rPr>
                <w:rFonts w:ascii="Verdana" w:hAnsi="Verdana" w:cs="Verdana"/>
                <w:sz w:val="20"/>
                <w:szCs w:val="20"/>
              </w:rPr>
              <w:t>“</w:t>
            </w:r>
            <w:r w:rsidR="00A82614">
              <w:rPr>
                <w:rFonts w:ascii="Verdana" w:hAnsi="Verdana" w:cs="Verdana"/>
                <w:b/>
                <w:bCs/>
                <w:sz w:val="20"/>
                <w:szCs w:val="20"/>
              </w:rPr>
              <w:t>Second Option Shares</w:t>
            </w:r>
            <w:r w:rsidRPr="00E1614A">
              <w:rPr>
                <w:rFonts w:ascii="Verdana" w:hAnsi="Verdana" w:cs="Verdana"/>
                <w:sz w:val="20"/>
                <w:szCs w:val="20"/>
              </w:rPr>
              <w:t>” means 152,150</w:t>
            </w:r>
            <w:r w:rsidR="008E3B7F">
              <w:rPr>
                <w:rFonts w:ascii="Verdana" w:hAnsi="Verdana" w:cs="Verdana"/>
                <w:sz w:val="20"/>
                <w:szCs w:val="20"/>
              </w:rPr>
              <w:t xml:space="preserve"> </w:t>
            </w:r>
            <w:r w:rsidR="008E3B7F" w:rsidRPr="00E1614A">
              <w:rPr>
                <w:rFonts w:ascii="Verdana" w:hAnsi="Verdana" w:cs="Verdana"/>
                <w:sz w:val="20"/>
                <w:szCs w:val="20"/>
              </w:rPr>
              <w:t>(one hundred fifty two thousand and one hundred and fifty)</w:t>
            </w:r>
            <w:r w:rsidRPr="00E1614A">
              <w:rPr>
                <w:rFonts w:ascii="Verdana" w:hAnsi="Verdana" w:cs="Verdana"/>
                <w:sz w:val="20"/>
                <w:szCs w:val="20"/>
              </w:rPr>
              <w:t xml:space="preserve"> New </w:t>
            </w:r>
            <w:r w:rsidR="00A82614">
              <w:rPr>
                <w:rFonts w:ascii="Verdana" w:hAnsi="Verdana" w:cs="Verdana"/>
                <w:sz w:val="20"/>
                <w:szCs w:val="20"/>
              </w:rPr>
              <w:t xml:space="preserve">Class of Preferred </w:t>
            </w:r>
            <w:r w:rsidRPr="00E1614A">
              <w:rPr>
                <w:rFonts w:ascii="Verdana" w:hAnsi="Verdana" w:cs="Verdana"/>
                <w:sz w:val="20"/>
                <w:szCs w:val="20"/>
              </w:rPr>
              <w:t>Shares in REGENE</w:t>
            </w:r>
            <w:del w:id="949" w:author="OLTRE" w:date="2024-07-08T13:11:00Z">
              <w:r w:rsidR="005208EA">
                <w:rPr>
                  <w:rFonts w:ascii="Verdana" w:hAnsi="Verdana" w:cs="Verdana"/>
                  <w:sz w:val="20"/>
                  <w:szCs w:val="20"/>
                </w:rPr>
                <w:delText xml:space="preserve"> purchased from Seller</w:delText>
              </w:r>
            </w:del>
            <w:r w:rsidRPr="00E1614A">
              <w:rPr>
                <w:rFonts w:ascii="Verdana" w:hAnsi="Verdana" w:cs="Verdana"/>
                <w:sz w:val="20"/>
                <w:szCs w:val="20"/>
              </w:rPr>
              <w:t xml:space="preserve">, </w:t>
            </w:r>
            <w:r w:rsidR="006A33C5">
              <w:rPr>
                <w:rFonts w:ascii="Verdana" w:hAnsi="Verdana" w:cs="Verdana"/>
                <w:sz w:val="20"/>
                <w:szCs w:val="20"/>
              </w:rPr>
              <w:t xml:space="preserve">upon </w:t>
            </w:r>
            <w:r w:rsidRPr="00E1614A">
              <w:rPr>
                <w:rFonts w:ascii="Verdana" w:hAnsi="Verdana" w:cs="Verdana"/>
                <w:sz w:val="20"/>
                <w:szCs w:val="20"/>
              </w:rPr>
              <w:t>the completion of Conversion of Shares.</w:t>
            </w:r>
          </w:p>
        </w:tc>
        <w:tc>
          <w:tcPr>
            <w:tcW w:w="236" w:type="dxa"/>
            <w:gridSpan w:val="2"/>
          </w:tcPr>
          <w:p w14:paraId="03DE592B" w14:textId="77777777" w:rsidR="00D4035D" w:rsidRPr="00E1614A" w:rsidRDefault="00D4035D" w:rsidP="00D4035D">
            <w:pPr>
              <w:spacing w:after="120"/>
              <w:rPr>
                <w:rFonts w:ascii="Verdana" w:hAnsi="Verdana"/>
                <w:sz w:val="20"/>
                <w:szCs w:val="20"/>
              </w:rPr>
            </w:pPr>
          </w:p>
        </w:tc>
        <w:tc>
          <w:tcPr>
            <w:tcW w:w="4913" w:type="dxa"/>
            <w:gridSpan w:val="2"/>
          </w:tcPr>
          <w:p w14:paraId="040F6F03" w14:textId="1E1DA4C8" w:rsidR="00D4035D" w:rsidRPr="00774A9A" w:rsidRDefault="009A415B" w:rsidP="00D4035D">
            <w:pPr>
              <w:spacing w:after="120"/>
              <w:jc w:val="both"/>
              <w:rPr>
                <w:rFonts w:ascii="Verdana" w:hAnsi="Verdana" w:cs="Verdana"/>
                <w:sz w:val="20"/>
                <w:szCs w:val="20"/>
              </w:rPr>
            </w:pPr>
            <w:r w:rsidRPr="009A415B">
              <w:rPr>
                <w:rFonts w:ascii="Verdana" w:hAnsi="Verdana" w:cs="Verdana"/>
                <w:sz w:val="20"/>
                <w:szCs w:val="20"/>
              </w:rPr>
              <w:t>“</w:t>
            </w:r>
            <w:r w:rsidRPr="00774A9A">
              <w:rPr>
                <w:rFonts w:ascii="Verdana" w:hAnsi="Verdana" w:cs="Verdana"/>
                <w:b/>
                <w:bCs/>
                <w:sz w:val="20"/>
                <w:szCs w:val="20"/>
              </w:rPr>
              <w:t>Saham Opsi Kedua</w:t>
            </w:r>
            <w:r w:rsidRPr="009A415B">
              <w:rPr>
                <w:rFonts w:ascii="Verdana" w:hAnsi="Verdana" w:cs="Verdana"/>
                <w:sz w:val="20"/>
                <w:szCs w:val="20"/>
              </w:rPr>
              <w:t xml:space="preserve">” berarti 152.150 (seratus lima puluh dua ribu seratus lima puluh) Kelas Saham Preferen Baru </w:t>
            </w:r>
            <w:r>
              <w:rPr>
                <w:rFonts w:ascii="Verdana" w:hAnsi="Verdana" w:cs="Verdana"/>
                <w:sz w:val="20"/>
                <w:szCs w:val="20"/>
              </w:rPr>
              <w:t xml:space="preserve">pada </w:t>
            </w:r>
            <w:r w:rsidRPr="009A415B">
              <w:rPr>
                <w:rFonts w:ascii="Verdana" w:hAnsi="Verdana" w:cs="Verdana"/>
                <w:sz w:val="20"/>
                <w:szCs w:val="20"/>
              </w:rPr>
              <w:t>REGENE</w:t>
            </w:r>
            <w:del w:id="950" w:author="OLTRE" w:date="2024-07-08T13:11:00Z">
              <w:r w:rsidR="005208EA">
                <w:rPr>
                  <w:rFonts w:ascii="Verdana" w:hAnsi="Verdana" w:cs="Verdana"/>
                  <w:sz w:val="20"/>
                  <w:szCs w:val="20"/>
                </w:rPr>
                <w:delText xml:space="preserve"> yang dibeli dari Penjual</w:delText>
              </w:r>
            </w:del>
            <w:r w:rsidRPr="009A415B">
              <w:rPr>
                <w:rFonts w:ascii="Verdana" w:hAnsi="Verdana" w:cs="Verdana"/>
                <w:sz w:val="20"/>
                <w:szCs w:val="20"/>
              </w:rPr>
              <w:t>, setelah selesainya Konversi Saham.</w:t>
            </w:r>
          </w:p>
        </w:tc>
      </w:tr>
      <w:tr w:rsidR="00924859" w:rsidRPr="00E1614A" w14:paraId="5890CA52" w14:textId="77777777" w:rsidTr="001B2964">
        <w:trPr>
          <w:gridAfter w:val="1"/>
          <w:wAfter w:w="128" w:type="dxa"/>
        </w:trPr>
        <w:tc>
          <w:tcPr>
            <w:tcW w:w="4331" w:type="dxa"/>
          </w:tcPr>
          <w:p w14:paraId="42E2DCD7" w14:textId="346E1343" w:rsidR="00924859" w:rsidRPr="00E1614A" w:rsidRDefault="00924859" w:rsidP="00D4035D">
            <w:pPr>
              <w:spacing w:after="120"/>
              <w:jc w:val="both"/>
              <w:rPr>
                <w:rFonts w:ascii="Verdana" w:hAnsi="Verdana" w:cs="Verdana"/>
                <w:sz w:val="20"/>
                <w:szCs w:val="20"/>
              </w:rPr>
            </w:pPr>
            <w:r>
              <w:rPr>
                <w:rFonts w:ascii="Verdana" w:hAnsi="Verdana" w:cs="Verdana"/>
                <w:sz w:val="20"/>
                <w:szCs w:val="20"/>
              </w:rPr>
              <w:t>“</w:t>
            </w:r>
            <w:r>
              <w:rPr>
                <w:rFonts w:ascii="Verdana" w:hAnsi="Verdana" w:cs="Verdana"/>
                <w:b/>
                <w:bCs/>
                <w:sz w:val="20"/>
                <w:szCs w:val="20"/>
              </w:rPr>
              <w:t>Shareholder Agreement</w:t>
            </w:r>
            <w:r>
              <w:rPr>
                <w:rFonts w:ascii="Verdana" w:hAnsi="Verdana" w:cs="Verdana"/>
                <w:sz w:val="20"/>
                <w:szCs w:val="20"/>
              </w:rPr>
              <w:t xml:space="preserve">” means the Shareholder Agreement entered into by and between REGENE, Seller, Purchaser and </w:t>
            </w:r>
            <w:r w:rsidR="00C24112">
              <w:rPr>
                <w:rFonts w:ascii="Verdana" w:hAnsi="Verdana" w:cs="Verdana"/>
                <w:sz w:val="20"/>
                <w:szCs w:val="20"/>
              </w:rPr>
              <w:t xml:space="preserve">all of the </w:t>
            </w:r>
            <w:r>
              <w:rPr>
                <w:rFonts w:ascii="Verdana" w:hAnsi="Verdana" w:cs="Verdana"/>
                <w:sz w:val="20"/>
                <w:szCs w:val="20"/>
              </w:rPr>
              <w:t>other shareholders of REGENE</w:t>
            </w:r>
            <w:r w:rsidR="00057B02">
              <w:rPr>
                <w:rFonts w:ascii="Verdana" w:hAnsi="Verdana" w:cs="Verdana"/>
                <w:sz w:val="20"/>
                <w:szCs w:val="20"/>
              </w:rPr>
              <w:t xml:space="preserve"> </w:t>
            </w:r>
            <w:del w:id="951" w:author="OLTRE" w:date="2024-07-08T13:11:00Z">
              <w:r w:rsidR="00057B02">
                <w:rPr>
                  <w:rFonts w:ascii="Verdana" w:hAnsi="Verdana" w:cs="Verdana"/>
                  <w:sz w:val="20"/>
                  <w:szCs w:val="20"/>
                </w:rPr>
                <w:delText>dated [</w:delText>
              </w:r>
              <w:r w:rsidR="005208EA">
                <w:rPr>
                  <w:rFonts w:ascii="Verdana" w:hAnsi="Verdana" w:cs="Verdana"/>
                  <w:sz w:val="20"/>
                  <w:szCs w:val="20"/>
                </w:rPr>
                <w:delText>* March</w:delText>
              </w:r>
            </w:del>
            <w:ins w:id="952" w:author="OLTRE" w:date="2024-07-08T13:11:00Z">
              <w:r w:rsidR="00057B02">
                <w:rPr>
                  <w:rFonts w:ascii="Verdana" w:hAnsi="Verdana" w:cs="Verdana"/>
                  <w:sz w:val="20"/>
                  <w:szCs w:val="20"/>
                </w:rPr>
                <w:t>dated</w:t>
              </w:r>
              <w:r w:rsidR="00205AD7">
                <w:rPr>
                  <w:rFonts w:ascii="Verdana" w:hAnsi="Verdana" w:cs="Verdana"/>
                  <w:sz w:val="20"/>
                  <w:szCs w:val="20"/>
                </w:rPr>
                <w:t>23 February</w:t>
              </w:r>
            </w:ins>
            <w:r w:rsidR="00205AD7">
              <w:rPr>
                <w:rFonts w:ascii="Verdana" w:hAnsi="Verdana" w:cs="Verdana"/>
                <w:sz w:val="20"/>
                <w:szCs w:val="20"/>
              </w:rPr>
              <w:t xml:space="preserve"> 2024</w:t>
            </w:r>
            <w:del w:id="953" w:author="OLTRE" w:date="2024-07-08T13:11:00Z">
              <w:r w:rsidR="00057B02">
                <w:rPr>
                  <w:rFonts w:ascii="Verdana" w:hAnsi="Verdana" w:cs="Verdana"/>
                  <w:sz w:val="20"/>
                  <w:szCs w:val="20"/>
                </w:rPr>
                <w:delText>]</w:delText>
              </w:r>
              <w:r w:rsidR="00C24112">
                <w:rPr>
                  <w:rFonts w:ascii="Verdana" w:hAnsi="Verdana" w:cs="Verdana"/>
                  <w:sz w:val="20"/>
                  <w:szCs w:val="20"/>
                </w:rPr>
                <w:delText>.</w:delText>
              </w:r>
            </w:del>
            <w:ins w:id="954" w:author="OLTRE" w:date="2024-07-08T13:11:00Z">
              <w:r w:rsidR="00C24112">
                <w:rPr>
                  <w:rFonts w:ascii="Verdana" w:hAnsi="Verdana" w:cs="Verdana"/>
                  <w:sz w:val="20"/>
                  <w:szCs w:val="20"/>
                </w:rPr>
                <w:t>.</w:t>
              </w:r>
            </w:ins>
          </w:p>
        </w:tc>
        <w:tc>
          <w:tcPr>
            <w:tcW w:w="236" w:type="dxa"/>
            <w:gridSpan w:val="2"/>
          </w:tcPr>
          <w:p w14:paraId="143F096A" w14:textId="77777777" w:rsidR="00924859" w:rsidRPr="00E1614A" w:rsidRDefault="00924859" w:rsidP="00D4035D">
            <w:pPr>
              <w:spacing w:after="120"/>
              <w:rPr>
                <w:rFonts w:ascii="Verdana" w:hAnsi="Verdana"/>
                <w:sz w:val="20"/>
                <w:szCs w:val="20"/>
              </w:rPr>
            </w:pPr>
          </w:p>
        </w:tc>
        <w:tc>
          <w:tcPr>
            <w:tcW w:w="4913" w:type="dxa"/>
            <w:gridSpan w:val="2"/>
          </w:tcPr>
          <w:p w14:paraId="5158D92F" w14:textId="74292FF3" w:rsidR="00924859" w:rsidRPr="00774A9A" w:rsidRDefault="009A415B" w:rsidP="00D4035D">
            <w:pPr>
              <w:spacing w:after="120"/>
              <w:jc w:val="both"/>
              <w:rPr>
                <w:rFonts w:ascii="Verdana" w:hAnsi="Verdana" w:cs="Verdana"/>
                <w:sz w:val="20"/>
                <w:szCs w:val="20"/>
              </w:rPr>
            </w:pPr>
            <w:r w:rsidRPr="009A415B">
              <w:rPr>
                <w:rFonts w:ascii="Verdana" w:hAnsi="Verdana" w:cs="Verdana"/>
                <w:sz w:val="20"/>
                <w:szCs w:val="20"/>
              </w:rPr>
              <w:t>“</w:t>
            </w:r>
            <w:r w:rsidRPr="00774A9A">
              <w:rPr>
                <w:rFonts w:ascii="Verdana" w:hAnsi="Verdana" w:cs="Verdana"/>
                <w:b/>
                <w:bCs/>
                <w:sz w:val="20"/>
                <w:szCs w:val="20"/>
              </w:rPr>
              <w:t>Perjanjian Pemegang Saham</w:t>
            </w:r>
            <w:r w:rsidRPr="009A415B">
              <w:rPr>
                <w:rFonts w:ascii="Verdana" w:hAnsi="Verdana" w:cs="Verdana"/>
                <w:sz w:val="20"/>
                <w:szCs w:val="20"/>
              </w:rPr>
              <w:t>” berarti Perjanjian Pemegang Saham yang di</w:t>
            </w:r>
            <w:r>
              <w:rPr>
                <w:rFonts w:ascii="Verdana" w:hAnsi="Verdana" w:cs="Verdana"/>
                <w:sz w:val="20"/>
                <w:szCs w:val="20"/>
              </w:rPr>
              <w:t xml:space="preserve">tandatangani </w:t>
            </w:r>
            <w:r w:rsidRPr="009A415B">
              <w:rPr>
                <w:rFonts w:ascii="Verdana" w:hAnsi="Verdana" w:cs="Verdana"/>
                <w:sz w:val="20"/>
                <w:szCs w:val="20"/>
              </w:rPr>
              <w:t xml:space="preserve">oleh dan antara REGENE, Penjual, Pembeli dan seluruh pemegang saham REGENE lainnya </w:t>
            </w:r>
            <w:r>
              <w:rPr>
                <w:rFonts w:ascii="Verdana" w:hAnsi="Verdana" w:cs="Verdana"/>
                <w:sz w:val="20"/>
                <w:szCs w:val="20"/>
              </w:rPr>
              <w:t>ter</w:t>
            </w:r>
            <w:r w:rsidRPr="009A415B">
              <w:rPr>
                <w:rFonts w:ascii="Verdana" w:hAnsi="Verdana" w:cs="Verdana"/>
                <w:sz w:val="20"/>
                <w:szCs w:val="20"/>
              </w:rPr>
              <w:t>tanggal</w:t>
            </w:r>
            <w:r w:rsidR="00205AD7">
              <w:rPr>
                <w:rFonts w:ascii="Verdana" w:hAnsi="Verdana" w:cs="Verdana"/>
                <w:sz w:val="20"/>
                <w:szCs w:val="20"/>
              </w:rPr>
              <w:t xml:space="preserve"> </w:t>
            </w:r>
            <w:del w:id="955" w:author="OLTRE" w:date="2024-07-08T13:11:00Z">
              <w:r w:rsidRPr="00F756C4">
                <w:rPr>
                  <w:rFonts w:ascii="Verdana" w:hAnsi="Verdana" w:cs="Verdana"/>
                  <w:sz w:val="20"/>
                  <w:szCs w:val="20"/>
                  <w:highlight w:val="yellow"/>
                </w:rPr>
                <w:delText>[</w:delText>
              </w:r>
              <w:r w:rsidR="005208EA">
                <w:rPr>
                  <w:rFonts w:ascii="Verdana" w:hAnsi="Verdana" w:cs="Verdana"/>
                  <w:sz w:val="20"/>
                  <w:szCs w:val="20"/>
                  <w:highlight w:val="yellow"/>
                </w:rPr>
                <w:delText>* Maret</w:delText>
              </w:r>
            </w:del>
            <w:ins w:id="956" w:author="OLTRE" w:date="2024-07-08T13:11:00Z">
              <w:r w:rsidR="00205AD7">
                <w:rPr>
                  <w:rFonts w:ascii="Verdana" w:hAnsi="Verdana" w:cs="Verdana"/>
                  <w:sz w:val="20"/>
                  <w:szCs w:val="20"/>
                </w:rPr>
                <w:t>23 Februari</w:t>
              </w:r>
            </w:ins>
            <w:r w:rsidR="00205AD7">
              <w:rPr>
                <w:rFonts w:ascii="Verdana" w:hAnsi="Verdana" w:cs="Verdana"/>
                <w:sz w:val="20"/>
                <w:szCs w:val="20"/>
              </w:rPr>
              <w:t xml:space="preserve"> 2024</w:t>
            </w:r>
            <w:del w:id="957" w:author="OLTRE" w:date="2024-07-08T13:11:00Z">
              <w:r w:rsidRPr="009A415B">
                <w:rPr>
                  <w:rFonts w:ascii="Verdana" w:hAnsi="Verdana" w:cs="Verdana"/>
                  <w:sz w:val="20"/>
                  <w:szCs w:val="20"/>
                </w:rPr>
                <w:delText>].</w:delText>
              </w:r>
            </w:del>
            <w:ins w:id="958" w:author="OLTRE" w:date="2024-07-08T13:11:00Z">
              <w:r w:rsidRPr="009A415B">
                <w:rPr>
                  <w:rFonts w:ascii="Verdana" w:hAnsi="Verdana" w:cs="Verdana"/>
                  <w:sz w:val="20"/>
                  <w:szCs w:val="20"/>
                </w:rPr>
                <w:t>.</w:t>
              </w:r>
            </w:ins>
          </w:p>
        </w:tc>
      </w:tr>
      <w:tr w:rsidR="00D4035D" w:rsidRPr="00E1614A" w14:paraId="6C886FD5" w14:textId="77777777" w:rsidTr="001B2964">
        <w:trPr>
          <w:gridAfter w:val="1"/>
          <w:wAfter w:w="128" w:type="dxa"/>
        </w:trPr>
        <w:tc>
          <w:tcPr>
            <w:tcW w:w="4331" w:type="dxa"/>
          </w:tcPr>
          <w:p w14:paraId="4C06E058" w14:textId="6816BF3F" w:rsidR="00D4035D" w:rsidRPr="00774A9A" w:rsidRDefault="00D4035D" w:rsidP="00D4035D">
            <w:pPr>
              <w:spacing w:after="120"/>
              <w:jc w:val="both"/>
              <w:rPr>
                <w:rFonts w:ascii="Verdana" w:hAnsi="Verdana"/>
                <w:sz w:val="20"/>
              </w:rPr>
            </w:pPr>
            <w:r w:rsidRPr="00E1614A">
              <w:rPr>
                <w:rFonts w:ascii="Verdana" w:hAnsi="Verdana" w:cs="Verdana"/>
                <w:sz w:val="20"/>
                <w:szCs w:val="20"/>
              </w:rPr>
              <w:t>“</w:t>
            </w:r>
            <w:r w:rsidRPr="00E1614A">
              <w:rPr>
                <w:rFonts w:ascii="Verdana" w:hAnsi="Verdana" w:cs="Verdana"/>
                <w:b/>
                <w:bCs/>
                <w:sz w:val="20"/>
                <w:szCs w:val="20"/>
              </w:rPr>
              <w:t>Purchase Price</w:t>
            </w:r>
            <w:r w:rsidRPr="00E1614A">
              <w:rPr>
                <w:rFonts w:ascii="Verdana" w:hAnsi="Verdana" w:cs="Verdana"/>
                <w:sz w:val="20"/>
                <w:szCs w:val="20"/>
              </w:rPr>
              <w:t xml:space="preserve">” means the amount to be paid by the Purchaser </w:t>
            </w:r>
            <w:r w:rsidR="00303607">
              <w:rPr>
                <w:rFonts w:ascii="Verdana" w:hAnsi="Verdana" w:cs="Verdana"/>
                <w:sz w:val="20"/>
                <w:szCs w:val="20"/>
              </w:rPr>
              <w:t xml:space="preserve">for the purchase of the Shares </w:t>
            </w:r>
            <w:r w:rsidR="00A1447A">
              <w:rPr>
                <w:rFonts w:ascii="Verdana" w:hAnsi="Verdana" w:cs="Verdana"/>
                <w:sz w:val="20"/>
                <w:szCs w:val="20"/>
              </w:rPr>
              <w:t>in the amount</w:t>
            </w:r>
            <w:r w:rsidRPr="00E1614A">
              <w:rPr>
                <w:rFonts w:ascii="Verdana" w:hAnsi="Verdana" w:cs="Verdana"/>
                <w:sz w:val="20"/>
                <w:szCs w:val="20"/>
              </w:rPr>
              <w:t xml:space="preserve"> set out in Article 3.1.</w:t>
            </w:r>
          </w:p>
        </w:tc>
        <w:tc>
          <w:tcPr>
            <w:tcW w:w="236" w:type="dxa"/>
            <w:gridSpan w:val="2"/>
          </w:tcPr>
          <w:p w14:paraId="3ED980D0" w14:textId="77777777" w:rsidR="00D4035D" w:rsidRPr="00774A9A" w:rsidRDefault="00D4035D" w:rsidP="00D4035D">
            <w:pPr>
              <w:spacing w:after="120"/>
              <w:rPr>
                <w:rFonts w:ascii="Verdana" w:hAnsi="Verdana"/>
                <w:sz w:val="20"/>
              </w:rPr>
            </w:pPr>
          </w:p>
        </w:tc>
        <w:tc>
          <w:tcPr>
            <w:tcW w:w="4913" w:type="dxa"/>
            <w:gridSpan w:val="2"/>
          </w:tcPr>
          <w:p w14:paraId="392F742B" w14:textId="47A0C44B" w:rsidR="00D4035D" w:rsidRPr="00774A9A" w:rsidRDefault="00D4035D" w:rsidP="00D4035D">
            <w:pPr>
              <w:spacing w:after="120"/>
              <w:jc w:val="both"/>
              <w:rPr>
                <w:rFonts w:ascii="Verdana" w:hAnsi="Verdana"/>
                <w:sz w:val="20"/>
              </w:rPr>
            </w:pPr>
            <w:r w:rsidRPr="001F26D3">
              <w:rPr>
                <w:rFonts w:ascii="Verdana" w:hAnsi="Verdana"/>
                <w:sz w:val="20"/>
              </w:rPr>
              <w:t>“</w:t>
            </w:r>
            <w:r w:rsidRPr="001F26D3">
              <w:rPr>
                <w:rFonts w:ascii="Verdana" w:hAnsi="Verdana"/>
                <w:b/>
                <w:sz w:val="20"/>
              </w:rPr>
              <w:t>Harga Pembelian</w:t>
            </w:r>
            <w:r w:rsidRPr="001F26D3">
              <w:rPr>
                <w:rFonts w:ascii="Verdana" w:hAnsi="Verdana"/>
                <w:sz w:val="20"/>
              </w:rPr>
              <w:t xml:space="preserve">” berarti sejumlah uang yang dibayar oleh Pembeli </w:t>
            </w:r>
            <w:r w:rsidR="00A67AFF">
              <w:rPr>
                <w:rFonts w:ascii="Verdana" w:hAnsi="Verdana"/>
                <w:sz w:val="20"/>
              </w:rPr>
              <w:t xml:space="preserve">atas pembelian Saham sejumlah </w:t>
            </w:r>
            <w:r w:rsidRPr="001F26D3">
              <w:rPr>
                <w:rFonts w:ascii="Verdana" w:hAnsi="Verdana"/>
                <w:sz w:val="20"/>
              </w:rPr>
              <w:t>yang t</w:t>
            </w:r>
            <w:r w:rsidR="00A67AFF">
              <w:rPr>
                <w:rFonts w:ascii="Verdana" w:hAnsi="Verdana"/>
                <w:sz w:val="20"/>
              </w:rPr>
              <w:t>ercantum</w:t>
            </w:r>
            <w:r w:rsidRPr="001F26D3">
              <w:rPr>
                <w:rFonts w:ascii="Verdana" w:hAnsi="Verdana"/>
                <w:sz w:val="20"/>
              </w:rPr>
              <w:t xml:space="preserve"> dalam Pasal 3.1.</w:t>
            </w:r>
          </w:p>
        </w:tc>
      </w:tr>
      <w:tr w:rsidR="008D0111" w:rsidRPr="00E1614A" w14:paraId="466EB32B" w14:textId="77777777" w:rsidTr="001B2964">
        <w:trPr>
          <w:gridAfter w:val="1"/>
          <w:wAfter w:w="128" w:type="dxa"/>
        </w:trPr>
        <w:tc>
          <w:tcPr>
            <w:tcW w:w="4331" w:type="dxa"/>
          </w:tcPr>
          <w:p w14:paraId="527CFCE7" w14:textId="699B9680" w:rsidR="008D0111" w:rsidRPr="00E1614A" w:rsidRDefault="008D0111" w:rsidP="00D4035D">
            <w:pPr>
              <w:spacing w:after="120"/>
              <w:jc w:val="both"/>
              <w:rPr>
                <w:rFonts w:ascii="Verdana" w:hAnsi="Verdana" w:cs="Verdana"/>
                <w:b/>
                <w:bCs/>
                <w:sz w:val="20"/>
                <w:szCs w:val="20"/>
              </w:rPr>
            </w:pPr>
            <w:r w:rsidRPr="00E1614A">
              <w:rPr>
                <w:rFonts w:ascii="Verdana" w:hAnsi="Verdana" w:cs="Verdana"/>
                <w:sz w:val="20"/>
                <w:szCs w:val="20"/>
              </w:rPr>
              <w:t>“</w:t>
            </w:r>
            <w:r w:rsidRPr="00E1614A">
              <w:rPr>
                <w:rFonts w:ascii="Verdana" w:hAnsi="Verdana" w:cs="Verdana"/>
                <w:b/>
                <w:bCs/>
                <w:sz w:val="20"/>
                <w:szCs w:val="20"/>
              </w:rPr>
              <w:t>Shares Certificate</w:t>
            </w:r>
            <w:r w:rsidRPr="00E1614A">
              <w:rPr>
                <w:rFonts w:ascii="Verdana" w:hAnsi="Verdana" w:cs="Verdana"/>
                <w:sz w:val="20"/>
                <w:szCs w:val="20"/>
              </w:rPr>
              <w:t>”</w:t>
            </w:r>
            <w:r w:rsidR="00FD1116" w:rsidRPr="00E1614A">
              <w:rPr>
                <w:rFonts w:ascii="Verdana" w:hAnsi="Verdana" w:cs="Verdana"/>
                <w:sz w:val="20"/>
                <w:szCs w:val="20"/>
              </w:rPr>
              <w:t xml:space="preserve"> means the </w:t>
            </w:r>
            <w:r w:rsidR="006F7D59">
              <w:rPr>
                <w:rFonts w:ascii="Verdana" w:hAnsi="Verdana" w:cs="Verdana"/>
                <w:sz w:val="20"/>
                <w:szCs w:val="20"/>
              </w:rPr>
              <w:t xml:space="preserve">collective </w:t>
            </w:r>
            <w:r w:rsidR="00FD1116" w:rsidRPr="00E1614A">
              <w:rPr>
                <w:rFonts w:ascii="Verdana" w:hAnsi="Verdana" w:cs="Verdana"/>
                <w:sz w:val="20"/>
                <w:szCs w:val="20"/>
              </w:rPr>
              <w:t>shares certificate</w:t>
            </w:r>
            <w:r w:rsidR="00A343F5" w:rsidRPr="00E1614A">
              <w:rPr>
                <w:rFonts w:ascii="Verdana" w:hAnsi="Verdana" w:cs="Verdana"/>
                <w:sz w:val="20"/>
                <w:szCs w:val="20"/>
              </w:rPr>
              <w:t xml:space="preserve"> issued by REGENE</w:t>
            </w:r>
            <w:r w:rsidR="00CC71C7">
              <w:rPr>
                <w:rFonts w:ascii="Verdana" w:hAnsi="Verdana" w:cs="Verdana"/>
                <w:sz w:val="20"/>
                <w:szCs w:val="20"/>
              </w:rPr>
              <w:t xml:space="preserve"> </w:t>
            </w:r>
            <w:r w:rsidR="00A343F5" w:rsidRPr="00E1614A">
              <w:rPr>
                <w:rFonts w:ascii="Verdana" w:hAnsi="Verdana" w:cs="Verdana"/>
                <w:sz w:val="20"/>
                <w:szCs w:val="20"/>
              </w:rPr>
              <w:t>in relation to the Shares</w:t>
            </w:r>
            <w:r w:rsidR="00CC71C7">
              <w:rPr>
                <w:rFonts w:ascii="Verdana" w:hAnsi="Verdana" w:cs="Verdana"/>
                <w:sz w:val="20"/>
                <w:szCs w:val="20"/>
              </w:rPr>
              <w:t xml:space="preserve"> or Second Option Shares, as applicable</w:t>
            </w:r>
            <w:r w:rsidR="00A343F5" w:rsidRPr="00E1614A">
              <w:rPr>
                <w:rFonts w:ascii="Verdana" w:hAnsi="Verdana" w:cs="Verdana"/>
                <w:sz w:val="20"/>
                <w:szCs w:val="20"/>
              </w:rPr>
              <w:t>.</w:t>
            </w:r>
          </w:p>
        </w:tc>
        <w:tc>
          <w:tcPr>
            <w:tcW w:w="236" w:type="dxa"/>
            <w:gridSpan w:val="2"/>
          </w:tcPr>
          <w:p w14:paraId="1FFF10CC" w14:textId="77777777" w:rsidR="008D0111" w:rsidRPr="00E1614A" w:rsidRDefault="008D0111" w:rsidP="00D4035D">
            <w:pPr>
              <w:spacing w:after="120"/>
              <w:rPr>
                <w:rFonts w:ascii="Verdana" w:hAnsi="Verdana"/>
                <w:sz w:val="20"/>
                <w:szCs w:val="20"/>
              </w:rPr>
            </w:pPr>
          </w:p>
        </w:tc>
        <w:tc>
          <w:tcPr>
            <w:tcW w:w="4913" w:type="dxa"/>
            <w:gridSpan w:val="2"/>
          </w:tcPr>
          <w:p w14:paraId="173424A6" w14:textId="414FDBAD" w:rsidR="008D0111" w:rsidRPr="00774A9A" w:rsidRDefault="00F92116" w:rsidP="00D4035D">
            <w:pPr>
              <w:spacing w:after="120"/>
              <w:jc w:val="both"/>
              <w:rPr>
                <w:rFonts w:ascii="Verdana" w:hAnsi="Verdana" w:cs="Verdana"/>
                <w:sz w:val="20"/>
                <w:szCs w:val="20"/>
              </w:rPr>
            </w:pPr>
            <w:r w:rsidRPr="00F92116">
              <w:rPr>
                <w:rFonts w:ascii="Verdana" w:hAnsi="Verdana" w:cs="Verdana"/>
                <w:sz w:val="20"/>
                <w:szCs w:val="20"/>
              </w:rPr>
              <w:t>“</w:t>
            </w:r>
            <w:r w:rsidRPr="00774A9A">
              <w:rPr>
                <w:rFonts w:ascii="Verdana" w:hAnsi="Verdana" w:cs="Verdana"/>
                <w:b/>
                <w:bCs/>
                <w:sz w:val="20"/>
                <w:szCs w:val="20"/>
              </w:rPr>
              <w:t>Sertifikat Saham</w:t>
            </w:r>
            <w:r w:rsidRPr="00F92116">
              <w:rPr>
                <w:rFonts w:ascii="Verdana" w:hAnsi="Verdana" w:cs="Verdana"/>
                <w:sz w:val="20"/>
                <w:szCs w:val="20"/>
              </w:rPr>
              <w:t xml:space="preserve">” berarti surat </w:t>
            </w:r>
            <w:r>
              <w:rPr>
                <w:rFonts w:ascii="Verdana" w:hAnsi="Verdana" w:cs="Verdana"/>
                <w:sz w:val="20"/>
                <w:szCs w:val="20"/>
              </w:rPr>
              <w:t xml:space="preserve">saham </w:t>
            </w:r>
            <w:r w:rsidRPr="00F92116">
              <w:rPr>
                <w:rFonts w:ascii="Verdana" w:hAnsi="Verdana" w:cs="Verdana"/>
                <w:sz w:val="20"/>
                <w:szCs w:val="20"/>
              </w:rPr>
              <w:t>kolektif yang diterbitkan oleh REGENE sehubungan dengan Saham atau Saham Opsi Kedua, sebagaimana berlaku.</w:t>
            </w:r>
          </w:p>
        </w:tc>
      </w:tr>
      <w:tr w:rsidR="00D4035D" w:rsidRPr="00E1614A" w14:paraId="169016D9" w14:textId="77777777" w:rsidTr="001B2964">
        <w:trPr>
          <w:gridAfter w:val="1"/>
          <w:wAfter w:w="128" w:type="dxa"/>
        </w:trPr>
        <w:tc>
          <w:tcPr>
            <w:tcW w:w="4331" w:type="dxa"/>
          </w:tcPr>
          <w:p w14:paraId="426BA9AD" w14:textId="6B216966" w:rsidR="00D4035D" w:rsidRPr="00774A9A" w:rsidRDefault="00D4035D" w:rsidP="00D4035D">
            <w:pPr>
              <w:spacing w:after="120"/>
              <w:jc w:val="both"/>
              <w:rPr>
                <w:rFonts w:ascii="Verdana" w:hAnsi="Verdana"/>
                <w:sz w:val="20"/>
              </w:rPr>
            </w:pPr>
            <w:r w:rsidRPr="00E1614A">
              <w:rPr>
                <w:rFonts w:ascii="Verdana" w:hAnsi="Verdana" w:cs="Verdana"/>
                <w:sz w:val="20"/>
                <w:szCs w:val="20"/>
              </w:rPr>
              <w:t>“</w:t>
            </w:r>
            <w:r w:rsidRPr="00E1614A">
              <w:rPr>
                <w:rFonts w:ascii="Verdana" w:hAnsi="Verdana" w:cs="Verdana"/>
                <w:b/>
                <w:bCs/>
                <w:sz w:val="20"/>
                <w:szCs w:val="20"/>
              </w:rPr>
              <w:t>Second Option Condition</w:t>
            </w:r>
            <w:r w:rsidRPr="00E1614A">
              <w:rPr>
                <w:rFonts w:ascii="Verdana" w:hAnsi="Verdana" w:cs="Verdana"/>
                <w:sz w:val="20"/>
                <w:szCs w:val="20"/>
              </w:rPr>
              <w:t>” means the distributor referred to as the “</w:t>
            </w:r>
            <w:r w:rsidRPr="00E1614A">
              <w:rPr>
                <w:rFonts w:ascii="Verdana" w:hAnsi="Verdana" w:cs="Verdana"/>
                <w:i/>
                <w:iCs/>
                <w:sz w:val="20"/>
                <w:szCs w:val="20"/>
              </w:rPr>
              <w:t>Mitra</w:t>
            </w:r>
            <w:r w:rsidRPr="00E1614A">
              <w:rPr>
                <w:rFonts w:ascii="Verdana" w:hAnsi="Verdana" w:cs="Verdana"/>
                <w:sz w:val="20"/>
                <w:szCs w:val="20"/>
              </w:rPr>
              <w:t xml:space="preserve">” under the Distributor Agreement having issued purchase orders to REGENE for a cumulative total of at least 20,000 (twenty thousand) DNA Test before or on 30 June 2025 or by any other date as may be agreed in writing between </w:t>
            </w:r>
            <w:r w:rsidRPr="00E1614A">
              <w:rPr>
                <w:rFonts w:ascii="Verdana" w:hAnsi="Verdana" w:cs="Verdana"/>
                <w:sz w:val="20"/>
                <w:szCs w:val="20"/>
              </w:rPr>
              <w:lastRenderedPageBreak/>
              <w:t>REGENE and the distributor</w:t>
            </w:r>
            <w:del w:id="959" w:author="OLTRE" w:date="2024-07-08T13:11:00Z">
              <w:r w:rsidRPr="00E1614A">
                <w:rPr>
                  <w:rFonts w:ascii="Verdana" w:hAnsi="Verdana" w:cs="Verdana"/>
                  <w:sz w:val="20"/>
                  <w:szCs w:val="20"/>
                </w:rPr>
                <w:delText>.</w:delText>
              </w:r>
            </w:del>
            <w:ins w:id="960" w:author="OLTRE" w:date="2024-07-08T13:11:00Z">
              <w:r w:rsidR="000F7337">
                <w:rPr>
                  <w:rFonts w:ascii="Verdana" w:hAnsi="Verdana" w:cs="Verdana"/>
                  <w:sz w:val="20"/>
                  <w:szCs w:val="20"/>
                </w:rPr>
                <w:t xml:space="preserve"> pursuant to the Distributor Agreement</w:t>
              </w:r>
              <w:r w:rsidRPr="00E1614A">
                <w:rPr>
                  <w:rFonts w:ascii="Verdana" w:hAnsi="Verdana" w:cs="Verdana"/>
                  <w:sz w:val="20"/>
                  <w:szCs w:val="20"/>
                </w:rPr>
                <w:t>.</w:t>
              </w:r>
            </w:ins>
          </w:p>
        </w:tc>
        <w:tc>
          <w:tcPr>
            <w:tcW w:w="236" w:type="dxa"/>
            <w:gridSpan w:val="2"/>
          </w:tcPr>
          <w:p w14:paraId="375930A2" w14:textId="77777777" w:rsidR="00D4035D" w:rsidRPr="00774A9A" w:rsidRDefault="00D4035D" w:rsidP="00D4035D">
            <w:pPr>
              <w:spacing w:after="120"/>
              <w:rPr>
                <w:rFonts w:ascii="Verdana" w:hAnsi="Verdana"/>
                <w:sz w:val="20"/>
              </w:rPr>
            </w:pPr>
          </w:p>
        </w:tc>
        <w:tc>
          <w:tcPr>
            <w:tcW w:w="4913" w:type="dxa"/>
            <w:gridSpan w:val="2"/>
          </w:tcPr>
          <w:p w14:paraId="73AB8812" w14:textId="7BD54C16" w:rsidR="00D4035D" w:rsidRPr="00774A9A" w:rsidRDefault="00F92116" w:rsidP="00D4035D">
            <w:pPr>
              <w:spacing w:after="120"/>
              <w:jc w:val="both"/>
              <w:rPr>
                <w:rFonts w:ascii="Verdana" w:hAnsi="Verdana"/>
                <w:sz w:val="20"/>
              </w:rPr>
            </w:pPr>
            <w:r w:rsidRPr="00F92116">
              <w:rPr>
                <w:rFonts w:ascii="Verdana" w:hAnsi="Verdana" w:cs="Verdana"/>
                <w:sz w:val="20"/>
                <w:szCs w:val="20"/>
              </w:rPr>
              <w:t>“</w:t>
            </w:r>
            <w:r w:rsidRPr="00774A9A">
              <w:rPr>
                <w:rFonts w:ascii="Verdana" w:hAnsi="Verdana" w:cs="Verdana"/>
                <w:b/>
                <w:bCs/>
                <w:sz w:val="20"/>
                <w:szCs w:val="20"/>
              </w:rPr>
              <w:t>Ketentuan Opsi Kedua</w:t>
            </w:r>
            <w:r w:rsidRPr="00F92116">
              <w:rPr>
                <w:rFonts w:ascii="Verdana" w:hAnsi="Verdana" w:cs="Verdana"/>
                <w:sz w:val="20"/>
                <w:szCs w:val="20"/>
              </w:rPr>
              <w:t xml:space="preserve">” berarti distributor yang disebut sebagai “Mitra” berdasarkan Perjanjian Distributor telah menerbitkan pesanan pembelian kepada REGENE dengan total kumulatif </w:t>
            </w:r>
            <w:r>
              <w:rPr>
                <w:rFonts w:ascii="Verdana" w:hAnsi="Verdana" w:cs="Verdana"/>
                <w:sz w:val="20"/>
                <w:szCs w:val="20"/>
              </w:rPr>
              <w:t>sedikitnya</w:t>
            </w:r>
            <w:r w:rsidRPr="00F92116">
              <w:rPr>
                <w:rFonts w:ascii="Verdana" w:hAnsi="Verdana" w:cs="Verdana"/>
                <w:sz w:val="20"/>
                <w:szCs w:val="20"/>
              </w:rPr>
              <w:t xml:space="preserve"> 20.000 (dua puluh ribu) Tes DNA sebelum atau pada tanggal 30 Juni 2025 atau pada tanggal lainnya sebagaimana disepakati secara tertulis antara </w:t>
            </w:r>
            <w:r w:rsidRPr="00F92116">
              <w:rPr>
                <w:rFonts w:ascii="Verdana" w:hAnsi="Verdana" w:cs="Verdana"/>
                <w:sz w:val="20"/>
                <w:szCs w:val="20"/>
              </w:rPr>
              <w:lastRenderedPageBreak/>
              <w:t>REGENE dan distributor</w:t>
            </w:r>
            <w:del w:id="961" w:author="OLTRE" w:date="2024-07-08T13:11:00Z">
              <w:r w:rsidRPr="00F92116">
                <w:rPr>
                  <w:rFonts w:ascii="Verdana" w:hAnsi="Verdana" w:cs="Verdana"/>
                  <w:sz w:val="20"/>
                  <w:szCs w:val="20"/>
                </w:rPr>
                <w:delText xml:space="preserve">. </w:delText>
              </w:r>
            </w:del>
            <w:ins w:id="962" w:author="OLTRE" w:date="2024-07-08T13:11:00Z">
              <w:r w:rsidR="000F7337">
                <w:rPr>
                  <w:rFonts w:ascii="Verdana" w:hAnsi="Verdana" w:cs="Verdana"/>
                  <w:sz w:val="20"/>
                  <w:szCs w:val="20"/>
                </w:rPr>
                <w:t xml:space="preserve"> pursuant to the Distributor Agreement</w:t>
              </w:r>
              <w:r w:rsidRPr="00F92116">
                <w:rPr>
                  <w:rFonts w:ascii="Verdana" w:hAnsi="Verdana" w:cs="Verdana"/>
                  <w:sz w:val="20"/>
                  <w:szCs w:val="20"/>
                </w:rPr>
                <w:t xml:space="preserve">. </w:t>
              </w:r>
            </w:ins>
          </w:p>
        </w:tc>
      </w:tr>
      <w:tr w:rsidR="00EA0009" w:rsidRPr="00E1614A" w14:paraId="4EE14E42" w14:textId="77777777" w:rsidTr="001B2964">
        <w:trPr>
          <w:gridAfter w:val="1"/>
          <w:wAfter w:w="128" w:type="dxa"/>
        </w:trPr>
        <w:tc>
          <w:tcPr>
            <w:tcW w:w="4331" w:type="dxa"/>
          </w:tcPr>
          <w:p w14:paraId="4D9EC274" w14:textId="5430AA2F" w:rsidR="00EA0009" w:rsidRPr="00E1614A" w:rsidRDefault="00EA0009" w:rsidP="00D4035D">
            <w:pPr>
              <w:spacing w:after="120"/>
              <w:jc w:val="both"/>
              <w:rPr>
                <w:rFonts w:ascii="Verdana" w:hAnsi="Verdana" w:cs="Verdana"/>
                <w:b/>
                <w:bCs/>
                <w:sz w:val="20"/>
                <w:szCs w:val="20"/>
              </w:rPr>
            </w:pPr>
            <w:r w:rsidRPr="00E1614A">
              <w:rPr>
                <w:rFonts w:ascii="Verdana" w:hAnsi="Verdana" w:cs="Verdana"/>
                <w:sz w:val="20"/>
                <w:szCs w:val="20"/>
              </w:rPr>
              <w:lastRenderedPageBreak/>
              <w:t>“</w:t>
            </w:r>
            <w:r w:rsidRPr="00E1614A">
              <w:rPr>
                <w:rFonts w:ascii="Verdana" w:hAnsi="Verdana" w:cs="Verdana"/>
                <w:b/>
                <w:bCs/>
                <w:sz w:val="20"/>
                <w:szCs w:val="20"/>
              </w:rPr>
              <w:t>Shareholders Register</w:t>
            </w:r>
            <w:r w:rsidRPr="00E1614A">
              <w:rPr>
                <w:rFonts w:ascii="Verdana" w:hAnsi="Verdana" w:cs="Verdana"/>
                <w:sz w:val="20"/>
                <w:szCs w:val="20"/>
              </w:rPr>
              <w:t xml:space="preserve">” means </w:t>
            </w:r>
            <w:r w:rsidR="0037531E" w:rsidRPr="00E1614A">
              <w:rPr>
                <w:rFonts w:ascii="Verdana" w:hAnsi="Verdana" w:cs="Verdana"/>
                <w:sz w:val="20"/>
                <w:szCs w:val="20"/>
              </w:rPr>
              <w:t xml:space="preserve">a list </w:t>
            </w:r>
            <w:r w:rsidRPr="00E1614A">
              <w:rPr>
                <w:rFonts w:ascii="Verdana" w:hAnsi="Verdana" w:cs="Verdana"/>
                <w:sz w:val="20"/>
                <w:szCs w:val="20"/>
              </w:rPr>
              <w:t>showing the shareholders owning shares in REGENE</w:t>
            </w:r>
            <w:r w:rsidR="00F17EC5" w:rsidRPr="00E1614A">
              <w:rPr>
                <w:rFonts w:ascii="Verdana" w:hAnsi="Verdana" w:cs="Verdana"/>
                <w:sz w:val="20"/>
                <w:szCs w:val="20"/>
              </w:rPr>
              <w:t xml:space="preserve"> and details in relation to such ownership, including the number of shares owned by each shareholder</w:t>
            </w:r>
            <w:r w:rsidRPr="00E1614A">
              <w:rPr>
                <w:rFonts w:ascii="Verdana" w:hAnsi="Verdana" w:cs="Verdana"/>
                <w:sz w:val="20"/>
                <w:szCs w:val="20"/>
              </w:rPr>
              <w:t>.</w:t>
            </w:r>
          </w:p>
        </w:tc>
        <w:tc>
          <w:tcPr>
            <w:tcW w:w="236" w:type="dxa"/>
            <w:gridSpan w:val="2"/>
          </w:tcPr>
          <w:p w14:paraId="5E96B049" w14:textId="77777777" w:rsidR="00EA0009" w:rsidRPr="00E1614A" w:rsidRDefault="00EA0009" w:rsidP="00D4035D">
            <w:pPr>
              <w:spacing w:after="120"/>
              <w:rPr>
                <w:rFonts w:ascii="Verdana" w:hAnsi="Verdana"/>
                <w:sz w:val="20"/>
                <w:szCs w:val="20"/>
              </w:rPr>
            </w:pPr>
          </w:p>
        </w:tc>
        <w:tc>
          <w:tcPr>
            <w:tcW w:w="4913" w:type="dxa"/>
            <w:gridSpan w:val="2"/>
          </w:tcPr>
          <w:p w14:paraId="55F5B9AF" w14:textId="4A2AFA4B" w:rsidR="00EA0009" w:rsidRPr="00774A9A" w:rsidRDefault="00791935" w:rsidP="00D4035D">
            <w:pPr>
              <w:spacing w:after="120"/>
              <w:jc w:val="both"/>
              <w:rPr>
                <w:rFonts w:ascii="Verdana" w:hAnsi="Verdana" w:cs="Verdana"/>
                <w:sz w:val="20"/>
                <w:szCs w:val="20"/>
              </w:rPr>
            </w:pPr>
            <w:r w:rsidRPr="00791935">
              <w:rPr>
                <w:rFonts w:ascii="Verdana" w:hAnsi="Verdana" w:cs="Verdana"/>
                <w:sz w:val="20"/>
                <w:szCs w:val="20"/>
              </w:rPr>
              <w:t>“</w:t>
            </w:r>
            <w:r w:rsidRPr="00774A9A">
              <w:rPr>
                <w:rFonts w:ascii="Verdana" w:hAnsi="Verdana" w:cs="Verdana"/>
                <w:b/>
                <w:bCs/>
                <w:sz w:val="20"/>
                <w:szCs w:val="20"/>
              </w:rPr>
              <w:t>Daftar Pemegang Saham</w:t>
            </w:r>
            <w:r w:rsidRPr="00791935">
              <w:rPr>
                <w:rFonts w:ascii="Verdana" w:hAnsi="Verdana" w:cs="Verdana"/>
                <w:sz w:val="20"/>
                <w:szCs w:val="20"/>
              </w:rPr>
              <w:t>” berarti daftar yang menunjukkan para pemegang saham yang memiliki saham di REGENE dan rincian kepemilikannya, termasuk jumlah saham yang dimiliki oleh masing-masing pemegang saham.</w:t>
            </w:r>
          </w:p>
        </w:tc>
      </w:tr>
      <w:tr w:rsidR="00D4035D" w:rsidRPr="00E1614A" w14:paraId="4C7EB02F" w14:textId="77777777" w:rsidTr="001B2964">
        <w:trPr>
          <w:gridAfter w:val="1"/>
          <w:wAfter w:w="128" w:type="dxa"/>
        </w:trPr>
        <w:tc>
          <w:tcPr>
            <w:tcW w:w="4331" w:type="dxa"/>
          </w:tcPr>
          <w:p w14:paraId="4A5E8AB6" w14:textId="77777777" w:rsidR="00D4035D" w:rsidRPr="00774A9A" w:rsidRDefault="00D4035D" w:rsidP="00D4035D">
            <w:pPr>
              <w:spacing w:after="120"/>
              <w:jc w:val="both"/>
              <w:rPr>
                <w:rFonts w:ascii="Verdana" w:hAnsi="Verdana"/>
                <w:sz w:val="20"/>
              </w:rPr>
            </w:pPr>
            <w:r w:rsidRPr="00E1614A">
              <w:rPr>
                <w:rFonts w:ascii="Verdana" w:hAnsi="Verdana" w:cs="Verdana"/>
                <w:sz w:val="20"/>
                <w:szCs w:val="20"/>
              </w:rPr>
              <w:t>“</w:t>
            </w:r>
            <w:r w:rsidRPr="00E1614A">
              <w:rPr>
                <w:rFonts w:ascii="Verdana" w:hAnsi="Verdana" w:cs="Verdana"/>
                <w:b/>
                <w:bCs/>
                <w:sz w:val="20"/>
                <w:szCs w:val="20"/>
              </w:rPr>
              <w:t>Signing Date</w:t>
            </w:r>
            <w:r w:rsidRPr="00E1614A">
              <w:rPr>
                <w:rFonts w:ascii="Verdana" w:hAnsi="Verdana" w:cs="Verdana"/>
                <w:sz w:val="20"/>
                <w:szCs w:val="20"/>
              </w:rPr>
              <w:t>” means the signing date of this Agreement as set out above.</w:t>
            </w:r>
          </w:p>
        </w:tc>
        <w:tc>
          <w:tcPr>
            <w:tcW w:w="236" w:type="dxa"/>
            <w:gridSpan w:val="2"/>
          </w:tcPr>
          <w:p w14:paraId="27FC573D" w14:textId="77777777" w:rsidR="00D4035D" w:rsidRPr="00774A9A" w:rsidRDefault="00D4035D" w:rsidP="00D4035D">
            <w:pPr>
              <w:spacing w:after="120"/>
              <w:rPr>
                <w:rFonts w:ascii="Verdana" w:hAnsi="Verdana"/>
                <w:sz w:val="20"/>
              </w:rPr>
            </w:pPr>
          </w:p>
        </w:tc>
        <w:tc>
          <w:tcPr>
            <w:tcW w:w="4913" w:type="dxa"/>
            <w:gridSpan w:val="2"/>
          </w:tcPr>
          <w:p w14:paraId="16AB80F3" w14:textId="77777777" w:rsidR="00D4035D" w:rsidRPr="00774A9A" w:rsidRDefault="00D4035D" w:rsidP="00D4035D">
            <w:pPr>
              <w:spacing w:after="120"/>
              <w:jc w:val="both"/>
              <w:rPr>
                <w:rFonts w:ascii="Verdana" w:hAnsi="Verdana"/>
                <w:sz w:val="20"/>
              </w:rPr>
            </w:pPr>
            <w:r w:rsidRPr="001F26D3">
              <w:rPr>
                <w:rFonts w:ascii="Verdana" w:hAnsi="Verdana"/>
                <w:sz w:val="20"/>
              </w:rPr>
              <w:t>“</w:t>
            </w:r>
            <w:r w:rsidRPr="001F26D3">
              <w:rPr>
                <w:rFonts w:ascii="Verdana" w:hAnsi="Verdana"/>
                <w:b/>
                <w:sz w:val="20"/>
              </w:rPr>
              <w:t>Tanggal Penandatanganan</w:t>
            </w:r>
            <w:r w:rsidRPr="001F26D3">
              <w:rPr>
                <w:rFonts w:ascii="Verdana" w:hAnsi="Verdana"/>
                <w:sz w:val="20"/>
              </w:rPr>
              <w:t>” berarti tanggal penandatanganan dalam Perjanjian ini yang diuraikan di atas.</w:t>
            </w:r>
          </w:p>
        </w:tc>
      </w:tr>
      <w:tr w:rsidR="001E7351" w:rsidRPr="00E1614A" w14:paraId="171D26B4" w14:textId="77777777" w:rsidTr="001B2964">
        <w:trPr>
          <w:gridAfter w:val="1"/>
          <w:wAfter w:w="128" w:type="dxa"/>
        </w:trPr>
        <w:tc>
          <w:tcPr>
            <w:tcW w:w="4331" w:type="dxa"/>
          </w:tcPr>
          <w:p w14:paraId="546E2B58" w14:textId="77777777" w:rsidR="001E7351" w:rsidRPr="00E1614A" w:rsidRDefault="001E7351" w:rsidP="001E7351">
            <w:pPr>
              <w:spacing w:after="120"/>
              <w:jc w:val="both"/>
              <w:rPr>
                <w:rFonts w:ascii="Verdana" w:hAnsi="Verdana" w:cs="Verdana"/>
                <w:sz w:val="20"/>
                <w:szCs w:val="20"/>
              </w:rPr>
            </w:pPr>
            <w:r w:rsidRPr="00E1614A">
              <w:rPr>
                <w:rFonts w:ascii="Verdana" w:hAnsi="Verdana" w:cs="Verdana"/>
                <w:sz w:val="20"/>
                <w:szCs w:val="20"/>
              </w:rPr>
              <w:t>“</w:t>
            </w:r>
            <w:r w:rsidRPr="00E1614A">
              <w:rPr>
                <w:rFonts w:ascii="Verdana" w:hAnsi="Verdana" w:cs="Verdana"/>
                <w:b/>
                <w:bCs/>
                <w:sz w:val="20"/>
                <w:szCs w:val="20"/>
              </w:rPr>
              <w:t>Taxation</w:t>
            </w:r>
            <w:r w:rsidRPr="00E1614A">
              <w:rPr>
                <w:rFonts w:ascii="Verdana" w:hAnsi="Verdana" w:cs="Verdana"/>
                <w:sz w:val="20"/>
                <w:szCs w:val="20"/>
              </w:rPr>
              <w:t>” or “</w:t>
            </w:r>
            <w:r w:rsidRPr="00E1614A">
              <w:rPr>
                <w:rFonts w:ascii="Verdana" w:hAnsi="Verdana" w:cs="Verdana"/>
                <w:b/>
                <w:bCs/>
                <w:sz w:val="20"/>
                <w:szCs w:val="20"/>
              </w:rPr>
              <w:t>Tax</w:t>
            </w:r>
            <w:r w:rsidRPr="00E1614A">
              <w:rPr>
                <w:rFonts w:ascii="Verdana" w:hAnsi="Verdana" w:cs="Verdana"/>
                <w:sz w:val="20"/>
                <w:szCs w:val="20"/>
              </w:rPr>
              <w:t>” means:</w:t>
            </w:r>
          </w:p>
          <w:p w14:paraId="2181AC68" w14:textId="77777777" w:rsidR="001E7351" w:rsidRDefault="001E7351" w:rsidP="007173F3">
            <w:pPr>
              <w:pStyle w:val="ListParagraph"/>
              <w:numPr>
                <w:ilvl w:val="0"/>
                <w:numId w:val="75"/>
              </w:numPr>
              <w:spacing w:after="120"/>
              <w:ind w:left="456" w:hanging="456"/>
              <w:jc w:val="both"/>
              <w:rPr>
                <w:rFonts w:ascii="Verdana" w:hAnsi="Verdana" w:cs="Verdana"/>
                <w:sz w:val="20"/>
                <w:szCs w:val="20"/>
              </w:rPr>
            </w:pPr>
            <w:r w:rsidRPr="00E1614A">
              <w:rPr>
                <w:rFonts w:ascii="Verdana" w:hAnsi="Verdana" w:cs="Verdana"/>
                <w:sz w:val="20"/>
                <w:szCs w:val="20"/>
              </w:rPr>
              <w:t>all forms of tax, levy, duty, charge, impost, withholding or other amount (including without limitation, withholding tax, VAT, luxury sales tax, customs duty and excise duty) whenever created or imposed and whether of the Republic of Indonesia or elsewhere payable to or imposed by any Tax Authority; and</w:t>
            </w:r>
          </w:p>
          <w:p w14:paraId="2B4BF896" w14:textId="77777777" w:rsidR="007173F3" w:rsidRPr="00E1614A" w:rsidRDefault="007173F3" w:rsidP="00774A9A">
            <w:pPr>
              <w:pStyle w:val="ListParagraph"/>
              <w:spacing w:after="120"/>
              <w:ind w:left="456"/>
              <w:jc w:val="both"/>
              <w:rPr>
                <w:rFonts w:ascii="Verdana" w:hAnsi="Verdana" w:cs="Verdana"/>
                <w:sz w:val="20"/>
                <w:szCs w:val="20"/>
              </w:rPr>
            </w:pPr>
          </w:p>
          <w:p w14:paraId="4B444040" w14:textId="454A5F46" w:rsidR="001E7351" w:rsidRPr="00E1614A" w:rsidRDefault="001E7351" w:rsidP="00774A9A">
            <w:pPr>
              <w:pStyle w:val="ListParagraph"/>
              <w:numPr>
                <w:ilvl w:val="0"/>
                <w:numId w:val="75"/>
              </w:numPr>
              <w:spacing w:after="120"/>
              <w:ind w:left="456" w:hanging="456"/>
              <w:jc w:val="both"/>
              <w:rPr>
                <w:rFonts w:ascii="Verdana" w:hAnsi="Verdana" w:cs="Verdana"/>
                <w:sz w:val="20"/>
                <w:szCs w:val="20"/>
              </w:rPr>
            </w:pPr>
            <w:r w:rsidRPr="00E1614A">
              <w:rPr>
                <w:rFonts w:ascii="Verdana" w:hAnsi="Verdana" w:cs="Verdana"/>
                <w:sz w:val="20"/>
                <w:szCs w:val="20"/>
              </w:rPr>
              <w:t xml:space="preserve">all charges, interest, penalties and fines incidental or relating to any Taxation falling within </w:t>
            </w:r>
            <w:r w:rsidR="007173F3">
              <w:rPr>
                <w:rFonts w:ascii="Verdana" w:hAnsi="Verdana" w:cs="Verdana"/>
                <w:sz w:val="20"/>
                <w:szCs w:val="20"/>
              </w:rPr>
              <w:t xml:space="preserve">point </w:t>
            </w:r>
            <w:r w:rsidRPr="00E1614A">
              <w:rPr>
                <w:rFonts w:ascii="Verdana" w:hAnsi="Verdana" w:cs="Verdana"/>
                <w:sz w:val="20"/>
                <w:szCs w:val="20"/>
              </w:rPr>
              <w:t>(i) above or which arise as a result of the failure to pay any Taxation on the due date or to comply with any obligation relating to Taxation.</w:t>
            </w:r>
          </w:p>
        </w:tc>
        <w:tc>
          <w:tcPr>
            <w:tcW w:w="236" w:type="dxa"/>
            <w:gridSpan w:val="2"/>
          </w:tcPr>
          <w:p w14:paraId="1461B55D" w14:textId="77777777" w:rsidR="001E7351" w:rsidRPr="00E1614A" w:rsidRDefault="001E7351" w:rsidP="00D4035D">
            <w:pPr>
              <w:spacing w:after="120"/>
              <w:rPr>
                <w:rFonts w:ascii="Verdana" w:hAnsi="Verdana"/>
                <w:sz w:val="20"/>
                <w:szCs w:val="20"/>
              </w:rPr>
            </w:pPr>
          </w:p>
        </w:tc>
        <w:tc>
          <w:tcPr>
            <w:tcW w:w="4913" w:type="dxa"/>
            <w:gridSpan w:val="2"/>
          </w:tcPr>
          <w:p w14:paraId="501DFE70" w14:textId="77777777" w:rsidR="007173F3" w:rsidRPr="007173F3" w:rsidRDefault="007173F3" w:rsidP="007173F3">
            <w:pPr>
              <w:spacing w:after="120"/>
              <w:jc w:val="both"/>
              <w:rPr>
                <w:rFonts w:ascii="Verdana" w:hAnsi="Verdana" w:cs="Verdana"/>
                <w:sz w:val="20"/>
                <w:szCs w:val="20"/>
              </w:rPr>
            </w:pPr>
            <w:r w:rsidRPr="007173F3">
              <w:rPr>
                <w:rFonts w:ascii="Verdana" w:hAnsi="Verdana" w:cs="Verdana"/>
                <w:sz w:val="20"/>
                <w:szCs w:val="20"/>
              </w:rPr>
              <w:t>“</w:t>
            </w:r>
            <w:r w:rsidRPr="00774A9A">
              <w:rPr>
                <w:rFonts w:ascii="Verdana" w:hAnsi="Verdana" w:cs="Verdana"/>
                <w:b/>
                <w:bCs/>
                <w:sz w:val="20"/>
                <w:szCs w:val="20"/>
              </w:rPr>
              <w:t>Perpajakan</w:t>
            </w:r>
            <w:r w:rsidRPr="007173F3">
              <w:rPr>
                <w:rFonts w:ascii="Verdana" w:hAnsi="Verdana" w:cs="Verdana"/>
                <w:sz w:val="20"/>
                <w:szCs w:val="20"/>
              </w:rPr>
              <w:t>” atau “</w:t>
            </w:r>
            <w:r w:rsidRPr="00774A9A">
              <w:rPr>
                <w:rFonts w:ascii="Verdana" w:hAnsi="Verdana" w:cs="Verdana"/>
                <w:b/>
                <w:bCs/>
                <w:sz w:val="20"/>
                <w:szCs w:val="20"/>
              </w:rPr>
              <w:t>Pajak</w:t>
            </w:r>
            <w:r w:rsidRPr="007173F3">
              <w:rPr>
                <w:rFonts w:ascii="Verdana" w:hAnsi="Verdana" w:cs="Verdana"/>
                <w:sz w:val="20"/>
                <w:szCs w:val="20"/>
              </w:rPr>
              <w:t>” berarti:</w:t>
            </w:r>
          </w:p>
          <w:p w14:paraId="79C3409C" w14:textId="118BC6F1" w:rsidR="007173F3" w:rsidRPr="00774A9A" w:rsidRDefault="007173F3" w:rsidP="00774A9A">
            <w:pPr>
              <w:pStyle w:val="ListParagraph"/>
              <w:numPr>
                <w:ilvl w:val="0"/>
                <w:numId w:val="21"/>
              </w:numPr>
              <w:spacing w:after="120"/>
              <w:ind w:left="427" w:hanging="425"/>
              <w:jc w:val="both"/>
              <w:rPr>
                <w:rFonts w:ascii="Verdana" w:hAnsi="Verdana" w:cs="Verdana"/>
                <w:sz w:val="20"/>
                <w:szCs w:val="20"/>
              </w:rPr>
            </w:pPr>
            <w:r w:rsidRPr="00774A9A">
              <w:rPr>
                <w:rFonts w:ascii="Verdana" w:hAnsi="Verdana" w:cs="Verdana"/>
                <w:sz w:val="20"/>
                <w:szCs w:val="20"/>
              </w:rPr>
              <w:t xml:space="preserve">segala bentuk pajak, retribusi, bea, pungutan, pungutan, pemotongan atau jumlah lainnya (termasuk namun tidak terbatas pada, pemotongan pajak, PPN, pajak penjualan barang mewah, bea masuk dan cukai) kapanpun dibuat atau dikenakan baik di Negara Republik Indonesia Indonesia atau tempat lain yang harus dibayar atau dikenakan oleh Otoritas Pajak mana pun; </w:t>
            </w:r>
            <w:r>
              <w:rPr>
                <w:rFonts w:ascii="Verdana" w:hAnsi="Verdana" w:cs="Verdana"/>
                <w:sz w:val="20"/>
                <w:szCs w:val="20"/>
              </w:rPr>
              <w:t>d</w:t>
            </w:r>
            <w:r w:rsidRPr="00774A9A">
              <w:rPr>
                <w:rFonts w:ascii="Verdana" w:hAnsi="Verdana" w:cs="Verdana"/>
                <w:sz w:val="20"/>
                <w:szCs w:val="20"/>
              </w:rPr>
              <w:t>an</w:t>
            </w:r>
          </w:p>
          <w:p w14:paraId="037769A9" w14:textId="5E6D6307" w:rsidR="001E7351" w:rsidRPr="00774A9A" w:rsidRDefault="007173F3" w:rsidP="00774A9A">
            <w:pPr>
              <w:pStyle w:val="ListParagraph"/>
              <w:numPr>
                <w:ilvl w:val="0"/>
                <w:numId w:val="128"/>
              </w:numPr>
              <w:spacing w:after="120"/>
              <w:ind w:left="427" w:hanging="425"/>
              <w:jc w:val="both"/>
              <w:rPr>
                <w:rFonts w:ascii="Verdana" w:hAnsi="Verdana" w:cs="Verdana"/>
                <w:sz w:val="20"/>
                <w:szCs w:val="20"/>
              </w:rPr>
            </w:pPr>
            <w:r w:rsidRPr="00774A9A">
              <w:rPr>
                <w:rFonts w:ascii="Verdana" w:hAnsi="Verdana" w:cs="Verdana"/>
                <w:sz w:val="20"/>
                <w:szCs w:val="20"/>
              </w:rPr>
              <w:t xml:space="preserve">seluruh beban, bunga, </w:t>
            </w:r>
            <w:r>
              <w:rPr>
                <w:rFonts w:ascii="Verdana" w:hAnsi="Verdana" w:cs="Verdana"/>
                <w:sz w:val="20"/>
                <w:szCs w:val="20"/>
              </w:rPr>
              <w:t>pinalti</w:t>
            </w:r>
            <w:r w:rsidRPr="00774A9A">
              <w:rPr>
                <w:rFonts w:ascii="Verdana" w:hAnsi="Verdana" w:cs="Verdana"/>
                <w:sz w:val="20"/>
                <w:szCs w:val="20"/>
              </w:rPr>
              <w:t xml:space="preserve"> dan denda yang bersifat insidentil atau berkaitan dengan Perpajakan yang termasuk dalam </w:t>
            </w:r>
            <w:r>
              <w:rPr>
                <w:rFonts w:ascii="Verdana" w:hAnsi="Verdana" w:cs="Verdana"/>
                <w:sz w:val="20"/>
                <w:szCs w:val="20"/>
              </w:rPr>
              <w:t xml:space="preserve">poin </w:t>
            </w:r>
            <w:r w:rsidRPr="00774A9A">
              <w:rPr>
                <w:rFonts w:ascii="Verdana" w:hAnsi="Verdana" w:cs="Verdana"/>
                <w:sz w:val="20"/>
                <w:szCs w:val="20"/>
              </w:rPr>
              <w:t>(i) di atas atau yang timbul karena kegagalan membayar Pajak pada tanggal jatuh tempo atau tidak memenuhi kewajiban apa pun yang berkaitan dengan Perpajakan.</w:t>
            </w:r>
          </w:p>
        </w:tc>
      </w:tr>
      <w:tr w:rsidR="00D4035D" w:rsidRPr="00E1614A" w14:paraId="072E53D4" w14:textId="77777777" w:rsidTr="001B2964">
        <w:trPr>
          <w:gridAfter w:val="1"/>
          <w:wAfter w:w="128" w:type="dxa"/>
        </w:trPr>
        <w:tc>
          <w:tcPr>
            <w:tcW w:w="4331" w:type="dxa"/>
          </w:tcPr>
          <w:p w14:paraId="161B20F7" w14:textId="77777777" w:rsidR="00D4035D" w:rsidRPr="00774A9A" w:rsidRDefault="00D4035D" w:rsidP="00D4035D">
            <w:pPr>
              <w:spacing w:after="120"/>
              <w:jc w:val="both"/>
              <w:rPr>
                <w:rFonts w:ascii="Verdana" w:hAnsi="Verdana"/>
                <w:sz w:val="20"/>
              </w:rPr>
            </w:pPr>
            <w:r w:rsidRPr="00E1614A">
              <w:rPr>
                <w:rFonts w:ascii="Verdana" w:hAnsi="Verdana" w:cs="Verdana"/>
                <w:sz w:val="20"/>
                <w:szCs w:val="20"/>
              </w:rPr>
              <w:t>“</w:t>
            </w:r>
            <w:r w:rsidRPr="00E1614A">
              <w:rPr>
                <w:rFonts w:ascii="Verdana" w:hAnsi="Verdana" w:cs="Verdana"/>
                <w:b/>
                <w:bCs/>
                <w:sz w:val="20"/>
                <w:szCs w:val="20"/>
              </w:rPr>
              <w:t>Tax Authority</w:t>
            </w:r>
            <w:r w:rsidRPr="00E1614A">
              <w:rPr>
                <w:rFonts w:ascii="Verdana" w:hAnsi="Verdana" w:cs="Verdana"/>
                <w:sz w:val="20"/>
                <w:szCs w:val="20"/>
              </w:rPr>
              <w:t>” means any local, municipal, provincial, governmental, or other fiscal, social security, revenue, customs or excise authority, body or official anywhere in the world.</w:t>
            </w:r>
          </w:p>
        </w:tc>
        <w:tc>
          <w:tcPr>
            <w:tcW w:w="236" w:type="dxa"/>
            <w:gridSpan w:val="2"/>
          </w:tcPr>
          <w:p w14:paraId="29CC655F" w14:textId="77777777" w:rsidR="00D4035D" w:rsidRPr="00774A9A" w:rsidRDefault="00D4035D" w:rsidP="00D4035D">
            <w:pPr>
              <w:spacing w:after="120"/>
              <w:rPr>
                <w:rFonts w:ascii="Verdana" w:hAnsi="Verdana"/>
                <w:sz w:val="20"/>
              </w:rPr>
            </w:pPr>
          </w:p>
        </w:tc>
        <w:tc>
          <w:tcPr>
            <w:tcW w:w="4913" w:type="dxa"/>
            <w:gridSpan w:val="2"/>
          </w:tcPr>
          <w:p w14:paraId="2159A57C" w14:textId="40D4E6B2" w:rsidR="00D4035D" w:rsidRPr="00774A9A" w:rsidRDefault="00D4035D" w:rsidP="00D4035D">
            <w:pPr>
              <w:spacing w:after="120"/>
              <w:jc w:val="both"/>
              <w:rPr>
                <w:rFonts w:ascii="Verdana" w:hAnsi="Verdana"/>
                <w:sz w:val="20"/>
              </w:rPr>
            </w:pPr>
            <w:r w:rsidRPr="001F26D3">
              <w:rPr>
                <w:rFonts w:ascii="Verdana" w:hAnsi="Verdana"/>
                <w:sz w:val="20"/>
              </w:rPr>
              <w:t>“</w:t>
            </w:r>
            <w:del w:id="963" w:author="OLTRE" w:date="2024-07-08T13:11:00Z">
              <w:r w:rsidRPr="001F26D3">
                <w:rPr>
                  <w:rFonts w:ascii="Verdana" w:hAnsi="Verdana"/>
                  <w:b/>
                  <w:sz w:val="20"/>
                </w:rPr>
                <w:delText>Instansi</w:delText>
              </w:r>
            </w:del>
            <w:ins w:id="964" w:author="OLTRE" w:date="2024-07-08T13:11:00Z">
              <w:r w:rsidR="00800C21">
                <w:rPr>
                  <w:rFonts w:ascii="Verdana" w:hAnsi="Verdana"/>
                  <w:b/>
                  <w:sz w:val="20"/>
                </w:rPr>
                <w:t>Otoritas</w:t>
              </w:r>
            </w:ins>
            <w:r w:rsidR="00800C21" w:rsidRPr="001F26D3">
              <w:rPr>
                <w:rFonts w:ascii="Verdana" w:hAnsi="Verdana"/>
                <w:b/>
                <w:sz w:val="20"/>
              </w:rPr>
              <w:t xml:space="preserve"> </w:t>
            </w:r>
            <w:r w:rsidRPr="001F26D3">
              <w:rPr>
                <w:rFonts w:ascii="Verdana" w:hAnsi="Verdana"/>
                <w:b/>
                <w:sz w:val="20"/>
              </w:rPr>
              <w:t>Pajak</w:t>
            </w:r>
            <w:r w:rsidRPr="001F26D3">
              <w:rPr>
                <w:rFonts w:ascii="Verdana" w:hAnsi="Verdana"/>
                <w:sz w:val="20"/>
              </w:rPr>
              <w:t>” berarti lokal, kota, provinsi,pemerintah atau fiscal lain, jaminan social, pendapatan, instansi bea dan cukai, badan atau pejabat di manapun di dunia ini.</w:t>
            </w:r>
          </w:p>
        </w:tc>
      </w:tr>
      <w:tr w:rsidR="00EE6243" w:rsidRPr="00E1614A" w14:paraId="026237D0" w14:textId="77777777" w:rsidTr="001B2964">
        <w:trPr>
          <w:gridAfter w:val="1"/>
          <w:wAfter w:w="128" w:type="dxa"/>
        </w:trPr>
        <w:tc>
          <w:tcPr>
            <w:tcW w:w="4331" w:type="dxa"/>
          </w:tcPr>
          <w:p w14:paraId="2AB77880" w14:textId="141FB745" w:rsidR="00EE6243" w:rsidRPr="00E1614A" w:rsidRDefault="00EE6243" w:rsidP="00D4035D">
            <w:pPr>
              <w:spacing w:after="120"/>
              <w:jc w:val="both"/>
              <w:rPr>
                <w:rFonts w:ascii="Verdana" w:hAnsi="Verdana" w:cs="Verdana"/>
                <w:b/>
                <w:bCs/>
                <w:sz w:val="20"/>
                <w:szCs w:val="20"/>
              </w:rPr>
            </w:pPr>
            <w:r w:rsidRPr="00E1614A">
              <w:rPr>
                <w:rFonts w:ascii="Verdana" w:hAnsi="Verdana" w:cs="Verdana"/>
                <w:sz w:val="20"/>
                <w:szCs w:val="20"/>
              </w:rPr>
              <w:t>“</w:t>
            </w:r>
            <w:r w:rsidRPr="00E1614A">
              <w:rPr>
                <w:rFonts w:ascii="Verdana" w:hAnsi="Verdana" w:cs="Verdana"/>
                <w:b/>
                <w:bCs/>
                <w:sz w:val="20"/>
                <w:szCs w:val="20"/>
              </w:rPr>
              <w:t>Unaffected Party</w:t>
            </w:r>
            <w:r w:rsidRPr="00E1614A">
              <w:rPr>
                <w:rFonts w:ascii="Verdana" w:hAnsi="Verdana" w:cs="Verdana"/>
                <w:sz w:val="20"/>
                <w:szCs w:val="20"/>
              </w:rPr>
              <w:t xml:space="preserve">” shall have the meaning given to it under Article </w:t>
            </w:r>
            <w:r w:rsidR="00DE6708">
              <w:rPr>
                <w:rFonts w:ascii="Verdana" w:hAnsi="Verdana" w:cs="Verdana"/>
                <w:sz w:val="20"/>
                <w:szCs w:val="20"/>
              </w:rPr>
              <w:t>6</w:t>
            </w:r>
            <w:r w:rsidRPr="00E1614A">
              <w:rPr>
                <w:rFonts w:ascii="Verdana" w:hAnsi="Verdana" w:cs="Verdana"/>
                <w:sz w:val="20"/>
                <w:szCs w:val="20"/>
              </w:rPr>
              <w:t>.3.1.</w:t>
            </w:r>
          </w:p>
        </w:tc>
        <w:tc>
          <w:tcPr>
            <w:tcW w:w="236" w:type="dxa"/>
            <w:gridSpan w:val="2"/>
          </w:tcPr>
          <w:p w14:paraId="5B96A356" w14:textId="77777777" w:rsidR="00EE6243" w:rsidRPr="00E1614A" w:rsidRDefault="00EE6243" w:rsidP="00D4035D">
            <w:pPr>
              <w:spacing w:after="120"/>
              <w:rPr>
                <w:rFonts w:ascii="Verdana" w:hAnsi="Verdana"/>
                <w:sz w:val="20"/>
                <w:szCs w:val="20"/>
              </w:rPr>
            </w:pPr>
          </w:p>
        </w:tc>
        <w:tc>
          <w:tcPr>
            <w:tcW w:w="4913" w:type="dxa"/>
            <w:gridSpan w:val="2"/>
          </w:tcPr>
          <w:p w14:paraId="3D04F61B" w14:textId="30C1A30E" w:rsidR="00EE6243" w:rsidRPr="00774A9A" w:rsidRDefault="007173F3" w:rsidP="00D4035D">
            <w:pPr>
              <w:spacing w:after="120"/>
              <w:jc w:val="both"/>
              <w:rPr>
                <w:rFonts w:ascii="Verdana" w:hAnsi="Verdana" w:cs="Verdana"/>
                <w:sz w:val="20"/>
                <w:szCs w:val="20"/>
              </w:rPr>
            </w:pPr>
            <w:r w:rsidRPr="001F26D3">
              <w:rPr>
                <w:rFonts w:ascii="Verdana" w:hAnsi="Verdana" w:cs="Verdana"/>
                <w:sz w:val="20"/>
                <w:szCs w:val="20"/>
              </w:rPr>
              <w:t>“</w:t>
            </w:r>
            <w:r w:rsidRPr="009F4EF6">
              <w:rPr>
                <w:rFonts w:ascii="Verdana" w:hAnsi="Verdana" w:cs="Verdana"/>
                <w:b/>
                <w:bCs/>
                <w:sz w:val="20"/>
                <w:szCs w:val="20"/>
              </w:rPr>
              <w:t xml:space="preserve">Pihak yang </w:t>
            </w:r>
            <w:r>
              <w:rPr>
                <w:rFonts w:ascii="Verdana" w:hAnsi="Verdana" w:cs="Verdana"/>
                <w:b/>
                <w:bCs/>
                <w:sz w:val="20"/>
                <w:szCs w:val="20"/>
              </w:rPr>
              <w:t xml:space="preserve">Tidak </w:t>
            </w:r>
            <w:r w:rsidRPr="009F4EF6">
              <w:rPr>
                <w:rFonts w:ascii="Verdana" w:hAnsi="Verdana" w:cs="Verdana"/>
                <w:b/>
                <w:bCs/>
                <w:sz w:val="20"/>
                <w:szCs w:val="20"/>
              </w:rPr>
              <w:t>Terdampak</w:t>
            </w:r>
            <w:r w:rsidRPr="001F26D3">
              <w:rPr>
                <w:rFonts w:ascii="Verdana" w:hAnsi="Verdana" w:cs="Verdana"/>
                <w:sz w:val="20"/>
                <w:szCs w:val="20"/>
              </w:rPr>
              <w:t xml:space="preserve">” </w:t>
            </w:r>
            <w:r w:rsidRPr="009F4EF6">
              <w:rPr>
                <w:rFonts w:ascii="Verdana" w:hAnsi="Verdana"/>
                <w:color w:val="000000" w:themeColor="text1"/>
                <w:sz w:val="20"/>
                <w:szCs w:val="20"/>
              </w:rPr>
              <w:t>memiliki arti sebagaimana diberikan pada Pasal 6.3.1.</w:t>
            </w:r>
          </w:p>
        </w:tc>
      </w:tr>
      <w:tr w:rsidR="00D4035D" w:rsidRPr="00E1614A" w14:paraId="25E7CE19" w14:textId="77777777" w:rsidTr="001B2964">
        <w:trPr>
          <w:gridAfter w:val="1"/>
          <w:wAfter w:w="128" w:type="dxa"/>
        </w:trPr>
        <w:tc>
          <w:tcPr>
            <w:tcW w:w="4331" w:type="dxa"/>
          </w:tcPr>
          <w:p w14:paraId="2ECB2D3C" w14:textId="6D57FA78" w:rsidR="00D4035D" w:rsidRPr="00774A9A" w:rsidRDefault="00D4035D" w:rsidP="00D4035D">
            <w:pPr>
              <w:spacing w:after="120"/>
              <w:jc w:val="both"/>
              <w:rPr>
                <w:rFonts w:ascii="Verdana" w:hAnsi="Verdana"/>
                <w:sz w:val="20"/>
              </w:rPr>
            </w:pPr>
            <w:r w:rsidRPr="00E1614A">
              <w:rPr>
                <w:rFonts w:ascii="Verdana" w:hAnsi="Verdana" w:cs="Verdana"/>
                <w:sz w:val="20"/>
                <w:szCs w:val="20"/>
              </w:rPr>
              <w:t>“</w:t>
            </w:r>
            <w:r w:rsidRPr="00E1614A">
              <w:rPr>
                <w:rFonts w:ascii="Verdana" w:hAnsi="Verdana" w:cs="Verdana"/>
                <w:b/>
                <w:bCs/>
                <w:sz w:val="20"/>
                <w:szCs w:val="20"/>
              </w:rPr>
              <w:t>Waiver</w:t>
            </w:r>
            <w:r w:rsidR="009A2EF6">
              <w:rPr>
                <w:rFonts w:ascii="Verdana" w:hAnsi="Verdana" w:cs="Verdana"/>
                <w:b/>
                <w:bCs/>
                <w:sz w:val="20"/>
                <w:szCs w:val="20"/>
              </w:rPr>
              <w:t>s</w:t>
            </w:r>
            <w:r w:rsidRPr="00E1614A">
              <w:rPr>
                <w:rFonts w:ascii="Verdana" w:hAnsi="Verdana" w:cs="Verdana"/>
                <w:sz w:val="20"/>
                <w:szCs w:val="20"/>
              </w:rPr>
              <w:t xml:space="preserve">” means the </w:t>
            </w:r>
            <w:r w:rsidR="009A2EF6">
              <w:rPr>
                <w:rFonts w:ascii="Verdana" w:hAnsi="Verdana" w:cs="Verdana"/>
                <w:sz w:val="20"/>
                <w:szCs w:val="20"/>
              </w:rPr>
              <w:t xml:space="preserve">written waiver </w:t>
            </w:r>
            <w:r w:rsidRPr="00E1614A">
              <w:rPr>
                <w:rFonts w:ascii="Verdana" w:hAnsi="Verdana" w:cs="Verdana"/>
                <w:sz w:val="20"/>
                <w:szCs w:val="20"/>
              </w:rPr>
              <w:t xml:space="preserve">from each and all of the shareholders of REGENE (other than the Seller and the Purchaser) which shall at least states that each of them (i) </w:t>
            </w:r>
            <w:r w:rsidRPr="00E1614A">
              <w:rPr>
                <w:rFonts w:ascii="Verdana" w:hAnsi="Verdana" w:cs="Verdana"/>
                <w:sz w:val="20"/>
                <w:szCs w:val="20"/>
                <w:lang w:val="en-ID"/>
              </w:rPr>
              <w:t xml:space="preserve">irrevocably waives any rights to receive any offer to purchase the Shares, any pre-emptive rights and </w:t>
            </w:r>
            <w:r w:rsidR="00A6799B">
              <w:rPr>
                <w:rFonts w:ascii="Verdana" w:hAnsi="Verdana" w:cs="Verdana"/>
                <w:sz w:val="20"/>
                <w:szCs w:val="20"/>
                <w:lang w:val="en-ID"/>
              </w:rPr>
              <w:t>r</w:t>
            </w:r>
            <w:r w:rsidRPr="00E1614A">
              <w:rPr>
                <w:rFonts w:ascii="Verdana" w:hAnsi="Verdana" w:cs="Verdana"/>
                <w:sz w:val="20"/>
                <w:szCs w:val="20"/>
                <w:lang w:val="en-ID"/>
              </w:rPr>
              <w:t xml:space="preserve">ights of </w:t>
            </w:r>
            <w:r w:rsidR="00A6799B">
              <w:rPr>
                <w:rFonts w:ascii="Verdana" w:hAnsi="Verdana" w:cs="Verdana"/>
                <w:sz w:val="20"/>
                <w:szCs w:val="20"/>
                <w:lang w:val="en-ID"/>
              </w:rPr>
              <w:t>f</w:t>
            </w:r>
            <w:r w:rsidRPr="00E1614A">
              <w:rPr>
                <w:rFonts w:ascii="Verdana" w:hAnsi="Verdana" w:cs="Verdana"/>
                <w:sz w:val="20"/>
                <w:szCs w:val="20"/>
                <w:lang w:val="en-ID"/>
              </w:rPr>
              <w:t xml:space="preserve">irst </w:t>
            </w:r>
            <w:r w:rsidR="00A6799B">
              <w:rPr>
                <w:rFonts w:ascii="Verdana" w:hAnsi="Verdana" w:cs="Verdana"/>
                <w:sz w:val="20"/>
                <w:szCs w:val="20"/>
                <w:lang w:val="en-ID"/>
              </w:rPr>
              <w:t>r</w:t>
            </w:r>
            <w:r w:rsidRPr="00E1614A">
              <w:rPr>
                <w:rFonts w:ascii="Verdana" w:hAnsi="Verdana" w:cs="Verdana"/>
                <w:sz w:val="20"/>
                <w:szCs w:val="20"/>
                <w:lang w:val="en-ID"/>
              </w:rPr>
              <w:t>efusal in connection with the consummation of the sale and purchase of the Shares between the Seller and the Purchaser</w:t>
            </w:r>
            <w:r w:rsidR="00A6799B">
              <w:rPr>
                <w:rFonts w:ascii="Verdana" w:hAnsi="Verdana" w:cs="Verdana"/>
                <w:sz w:val="20"/>
                <w:szCs w:val="20"/>
                <w:lang w:val="en-ID"/>
              </w:rPr>
              <w:t xml:space="preserve"> that it may have </w:t>
            </w:r>
            <w:r w:rsidR="00C24C1A">
              <w:rPr>
                <w:rFonts w:ascii="Verdana" w:hAnsi="Verdana" w:cs="Verdana"/>
                <w:sz w:val="20"/>
                <w:szCs w:val="20"/>
                <w:lang w:val="en-ID"/>
              </w:rPr>
              <w:t xml:space="preserve">including those </w:t>
            </w:r>
            <w:r w:rsidR="00C24C1A">
              <w:rPr>
                <w:rFonts w:ascii="Verdana" w:hAnsi="Verdana" w:cs="Verdana"/>
                <w:sz w:val="20"/>
                <w:szCs w:val="20"/>
                <w:lang w:val="en-ID"/>
              </w:rPr>
              <w:lastRenderedPageBreak/>
              <w:t xml:space="preserve">provided for </w:t>
            </w:r>
            <w:r w:rsidR="00A6799B">
              <w:rPr>
                <w:rFonts w:ascii="Verdana" w:hAnsi="Verdana" w:cs="Verdana"/>
                <w:sz w:val="20"/>
                <w:szCs w:val="20"/>
                <w:lang w:val="en-ID"/>
              </w:rPr>
              <w:t>under the Shareholder Agreement, REGENE’s articles of association and applicable law</w:t>
            </w:r>
            <w:r w:rsidRPr="00E1614A">
              <w:rPr>
                <w:rFonts w:ascii="Verdana" w:hAnsi="Verdana" w:cs="Verdana"/>
                <w:sz w:val="20"/>
                <w:szCs w:val="20"/>
                <w:lang w:val="en-ID"/>
              </w:rPr>
              <w:t xml:space="preserve">, and (ii) agrees to do all things necessary as a shareholder to effect the creation of New </w:t>
            </w:r>
            <w:r w:rsidR="00A82614">
              <w:rPr>
                <w:rFonts w:ascii="Verdana" w:hAnsi="Verdana" w:cs="Verdana"/>
                <w:sz w:val="20"/>
                <w:szCs w:val="20"/>
              </w:rPr>
              <w:t xml:space="preserve">Classification </w:t>
            </w:r>
            <w:r w:rsidRPr="00E1614A">
              <w:rPr>
                <w:rFonts w:ascii="Verdana" w:hAnsi="Verdana" w:cs="Verdana"/>
                <w:sz w:val="20"/>
                <w:szCs w:val="20"/>
                <w:lang w:val="en-ID"/>
              </w:rPr>
              <w:t xml:space="preserve">of Preferred Shares, </w:t>
            </w:r>
            <w:r w:rsidR="003174A0">
              <w:rPr>
                <w:rFonts w:ascii="Verdana" w:hAnsi="Verdana" w:cs="Verdana"/>
                <w:sz w:val="20"/>
                <w:szCs w:val="20"/>
                <w:lang w:val="en-ID"/>
              </w:rPr>
              <w:t xml:space="preserve">Conversion of Shares </w:t>
            </w:r>
            <w:r w:rsidRPr="00E1614A">
              <w:rPr>
                <w:rFonts w:ascii="Verdana" w:hAnsi="Verdana" w:cs="Verdana"/>
                <w:sz w:val="20"/>
                <w:szCs w:val="20"/>
                <w:lang w:val="en-ID"/>
              </w:rPr>
              <w:t xml:space="preserve">and the completion of the sale and purchase of the Shares between the Seller and the Purchaser, including by exercising its rights to call for and attend the relevant </w:t>
            </w:r>
            <w:r w:rsidR="00040616">
              <w:rPr>
                <w:rFonts w:ascii="Verdana" w:hAnsi="Verdana" w:cs="Verdana"/>
                <w:sz w:val="20"/>
                <w:szCs w:val="20"/>
                <w:lang w:val="en-ID"/>
              </w:rPr>
              <w:t>REGENE’s g</w:t>
            </w:r>
            <w:r w:rsidRPr="00E1614A">
              <w:rPr>
                <w:rFonts w:ascii="Verdana" w:hAnsi="Verdana" w:cs="Verdana"/>
                <w:sz w:val="20"/>
                <w:szCs w:val="20"/>
                <w:lang w:val="en-ID"/>
              </w:rPr>
              <w:t xml:space="preserve">eneral </w:t>
            </w:r>
            <w:r w:rsidR="00040616">
              <w:rPr>
                <w:rFonts w:ascii="Verdana" w:hAnsi="Verdana" w:cs="Verdana"/>
                <w:sz w:val="20"/>
                <w:szCs w:val="20"/>
                <w:lang w:val="en-ID"/>
              </w:rPr>
              <w:t>m</w:t>
            </w:r>
            <w:r w:rsidRPr="00E1614A">
              <w:rPr>
                <w:rFonts w:ascii="Verdana" w:hAnsi="Verdana" w:cs="Verdana"/>
                <w:sz w:val="20"/>
                <w:szCs w:val="20"/>
                <w:lang w:val="en-ID"/>
              </w:rPr>
              <w:t xml:space="preserve">eeting </w:t>
            </w:r>
            <w:r w:rsidR="00040616">
              <w:rPr>
                <w:rFonts w:ascii="Verdana" w:hAnsi="Verdana" w:cs="Verdana"/>
                <w:sz w:val="20"/>
                <w:szCs w:val="20"/>
                <w:lang w:val="en-ID"/>
              </w:rPr>
              <w:t>of shareholders (</w:t>
            </w:r>
            <w:r w:rsidR="00B23EDE">
              <w:rPr>
                <w:rFonts w:ascii="Verdana" w:hAnsi="Verdana" w:cs="Verdana"/>
                <w:sz w:val="20"/>
                <w:szCs w:val="20"/>
                <w:lang w:val="en-ID"/>
              </w:rPr>
              <w:t>“</w:t>
            </w:r>
            <w:r w:rsidR="00040616" w:rsidRPr="00B23EDE">
              <w:rPr>
                <w:rFonts w:ascii="Verdana" w:hAnsi="Verdana" w:cs="Verdana"/>
                <w:b/>
                <w:bCs/>
                <w:sz w:val="20"/>
                <w:szCs w:val="20"/>
                <w:lang w:val="en-ID"/>
              </w:rPr>
              <w:t>GMS</w:t>
            </w:r>
            <w:r w:rsidR="00B23EDE">
              <w:rPr>
                <w:rFonts w:ascii="Verdana" w:hAnsi="Verdana" w:cs="Verdana"/>
                <w:sz w:val="20"/>
                <w:szCs w:val="20"/>
                <w:lang w:val="en-ID"/>
              </w:rPr>
              <w:t>”</w:t>
            </w:r>
            <w:r w:rsidR="00040616">
              <w:rPr>
                <w:rFonts w:ascii="Verdana" w:hAnsi="Verdana" w:cs="Verdana"/>
                <w:sz w:val="20"/>
                <w:szCs w:val="20"/>
                <w:lang w:val="en-ID"/>
              </w:rPr>
              <w:t xml:space="preserve">) </w:t>
            </w:r>
            <w:r w:rsidRPr="00E1614A">
              <w:rPr>
                <w:rFonts w:ascii="Verdana" w:hAnsi="Verdana" w:cs="Verdana"/>
                <w:sz w:val="20"/>
                <w:szCs w:val="20"/>
                <w:lang w:val="en-ID"/>
              </w:rPr>
              <w:t xml:space="preserve">and voting or executing any necessary </w:t>
            </w:r>
            <w:r w:rsidR="00040616">
              <w:rPr>
                <w:rFonts w:ascii="Verdana" w:hAnsi="Verdana" w:cs="Verdana"/>
                <w:sz w:val="20"/>
                <w:szCs w:val="20"/>
                <w:lang w:val="en-ID"/>
              </w:rPr>
              <w:t xml:space="preserve">GMS </w:t>
            </w:r>
            <w:r w:rsidRPr="00E1614A">
              <w:rPr>
                <w:rFonts w:ascii="Verdana" w:hAnsi="Verdana" w:cs="Verdana"/>
                <w:sz w:val="20"/>
                <w:szCs w:val="20"/>
                <w:lang w:val="en-ID"/>
              </w:rPr>
              <w:t>resolution and other documents to approve and effect the foregoing matters. The Waiver</w:t>
            </w:r>
            <w:r w:rsidR="006A463C">
              <w:rPr>
                <w:rFonts w:ascii="Verdana" w:hAnsi="Verdana" w:cs="Verdana"/>
                <w:sz w:val="20"/>
                <w:szCs w:val="20"/>
                <w:lang w:val="en-ID"/>
              </w:rPr>
              <w:t>s</w:t>
            </w:r>
            <w:r w:rsidRPr="00E1614A">
              <w:rPr>
                <w:rFonts w:ascii="Verdana" w:hAnsi="Verdana" w:cs="Verdana"/>
                <w:sz w:val="20"/>
                <w:szCs w:val="20"/>
                <w:lang w:val="en-ID"/>
              </w:rPr>
              <w:t xml:space="preserve"> shall be in a form agreed by the Purchaser.</w:t>
            </w:r>
          </w:p>
        </w:tc>
        <w:tc>
          <w:tcPr>
            <w:tcW w:w="236" w:type="dxa"/>
            <w:gridSpan w:val="2"/>
          </w:tcPr>
          <w:p w14:paraId="43931EA7" w14:textId="77777777" w:rsidR="00D4035D" w:rsidRPr="00774A9A" w:rsidRDefault="00D4035D" w:rsidP="00D4035D">
            <w:pPr>
              <w:spacing w:after="120"/>
              <w:rPr>
                <w:rFonts w:ascii="Verdana" w:hAnsi="Verdana"/>
                <w:sz w:val="20"/>
              </w:rPr>
            </w:pPr>
          </w:p>
        </w:tc>
        <w:tc>
          <w:tcPr>
            <w:tcW w:w="4913" w:type="dxa"/>
            <w:gridSpan w:val="2"/>
          </w:tcPr>
          <w:p w14:paraId="7E0BCDEC" w14:textId="5542FA69" w:rsidR="00D4035D" w:rsidRPr="00774A9A" w:rsidRDefault="007173F3" w:rsidP="00D4035D">
            <w:pPr>
              <w:spacing w:after="120"/>
              <w:jc w:val="both"/>
              <w:rPr>
                <w:rFonts w:ascii="Verdana" w:hAnsi="Verdana"/>
                <w:sz w:val="20"/>
              </w:rPr>
            </w:pPr>
            <w:r w:rsidRPr="007173F3">
              <w:rPr>
                <w:rFonts w:ascii="Verdana" w:hAnsi="Verdana" w:cs="Verdana"/>
                <w:sz w:val="20"/>
                <w:szCs w:val="20"/>
              </w:rPr>
              <w:t>“</w:t>
            </w:r>
            <w:del w:id="965" w:author="OLTRE" w:date="2024-07-08T13:11:00Z">
              <w:r w:rsidRPr="00F756C4">
                <w:rPr>
                  <w:rFonts w:ascii="Verdana" w:hAnsi="Verdana" w:cs="Verdana"/>
                  <w:b/>
                  <w:bCs/>
                  <w:sz w:val="20"/>
                  <w:szCs w:val="20"/>
                </w:rPr>
                <w:delText>Pengeyampingan</w:delText>
              </w:r>
            </w:del>
            <w:ins w:id="966" w:author="OLTRE" w:date="2024-07-08T13:11:00Z">
              <w:r w:rsidR="0030052E">
                <w:rPr>
                  <w:rFonts w:ascii="Verdana" w:hAnsi="Verdana" w:cs="Verdana"/>
                  <w:b/>
                  <w:bCs/>
                  <w:sz w:val="20"/>
                  <w:szCs w:val="20"/>
                </w:rPr>
                <w:t>Pengesampingan</w:t>
              </w:r>
            </w:ins>
            <w:r w:rsidRPr="007173F3">
              <w:rPr>
                <w:rFonts w:ascii="Verdana" w:hAnsi="Verdana" w:cs="Verdana"/>
                <w:sz w:val="20"/>
                <w:szCs w:val="20"/>
              </w:rPr>
              <w:t xml:space="preserve">” berarti </w:t>
            </w:r>
            <w:del w:id="967" w:author="OLTRE" w:date="2024-07-08T13:11:00Z">
              <w:r w:rsidRPr="007173F3">
                <w:rPr>
                  <w:rFonts w:ascii="Verdana" w:hAnsi="Verdana" w:cs="Verdana"/>
                  <w:sz w:val="20"/>
                  <w:szCs w:val="20"/>
                </w:rPr>
                <w:delText>penge</w:delText>
              </w:r>
              <w:r>
                <w:rPr>
                  <w:rFonts w:ascii="Verdana" w:hAnsi="Verdana" w:cs="Verdana"/>
                  <w:sz w:val="20"/>
                  <w:szCs w:val="20"/>
                </w:rPr>
                <w:delText>ny</w:delText>
              </w:r>
              <w:r w:rsidRPr="007173F3">
                <w:rPr>
                  <w:rFonts w:ascii="Verdana" w:hAnsi="Verdana" w:cs="Verdana"/>
                  <w:sz w:val="20"/>
                  <w:szCs w:val="20"/>
                </w:rPr>
                <w:delText>ampingan</w:delText>
              </w:r>
            </w:del>
            <w:ins w:id="968" w:author="OLTRE" w:date="2024-07-08T13:11:00Z">
              <w:r w:rsidR="0030052E">
                <w:rPr>
                  <w:rFonts w:ascii="Verdana" w:hAnsi="Verdana" w:cs="Verdana"/>
                  <w:sz w:val="20"/>
                  <w:szCs w:val="20"/>
                </w:rPr>
                <w:t>pengesampingan</w:t>
              </w:r>
            </w:ins>
            <w:r w:rsidR="00C63DC3">
              <w:rPr>
                <w:rFonts w:ascii="Verdana" w:hAnsi="Verdana" w:cs="Verdana"/>
                <w:sz w:val="20"/>
                <w:szCs w:val="20"/>
              </w:rPr>
              <w:t xml:space="preserve"> </w:t>
            </w:r>
            <w:r w:rsidRPr="007173F3">
              <w:rPr>
                <w:rFonts w:ascii="Verdana" w:hAnsi="Verdana" w:cs="Verdana"/>
                <w:sz w:val="20"/>
                <w:szCs w:val="20"/>
              </w:rPr>
              <w:t xml:space="preserve">tertulis dari masing-masing dan seluruh pemegang saham REGENE (selain Penjual dan Pembeli) yang </w:t>
            </w:r>
            <w:r>
              <w:rPr>
                <w:rFonts w:ascii="Verdana" w:hAnsi="Verdana" w:cs="Verdana"/>
                <w:sz w:val="20"/>
                <w:szCs w:val="20"/>
              </w:rPr>
              <w:t>paling sedikitnya</w:t>
            </w:r>
            <w:r w:rsidRPr="007173F3">
              <w:rPr>
                <w:rFonts w:ascii="Verdana" w:hAnsi="Verdana" w:cs="Verdana"/>
                <w:sz w:val="20"/>
                <w:szCs w:val="20"/>
              </w:rPr>
              <w:t xml:space="preserve"> menyatakan bahwa masing-masing dari mereka (i) secara tidak dapat ditarik kembali melepaskan segala hak untuk menerima tawaran pembelian Saham, segala hak memesan efek terlebih dahulu dan hak penolakan pertama sehubungan dengan pelaksanaan jual beli Saham antara Penjual dan Pembeli yang </w:t>
            </w:r>
            <w:r w:rsidRPr="007173F3">
              <w:rPr>
                <w:rFonts w:ascii="Verdana" w:hAnsi="Verdana" w:cs="Verdana"/>
                <w:sz w:val="20"/>
                <w:szCs w:val="20"/>
              </w:rPr>
              <w:lastRenderedPageBreak/>
              <w:t>mungkin dimilikinya termasuk yang diatur dalam Perjanjian Pemegang Saham, anggaran dasar REGENE dan peraturan perundang-undangan yang berlaku, dan (ii) setuju untuk melakukan semua hal yang diperlukan sebagai pemegang saham untuk melaksanakan pembuatan Klasifikasi Baru Saham Preferen, Konversi Saham dan penyelesaian jual beli Saham antara Penjual dan Pembeli, termasuk dengan melaksanakan haknya untuk memanggil dan menghadiri rapat umum pemegang saham (“</w:t>
            </w:r>
            <w:r w:rsidRPr="00774A9A">
              <w:rPr>
                <w:rFonts w:ascii="Verdana" w:hAnsi="Verdana" w:cs="Verdana"/>
                <w:b/>
                <w:bCs/>
                <w:sz w:val="20"/>
                <w:szCs w:val="20"/>
              </w:rPr>
              <w:t>RUPS</w:t>
            </w:r>
            <w:r w:rsidRPr="007173F3">
              <w:rPr>
                <w:rFonts w:ascii="Verdana" w:hAnsi="Verdana" w:cs="Verdana"/>
                <w:sz w:val="20"/>
                <w:szCs w:val="20"/>
              </w:rPr>
              <w:t xml:space="preserve">”) REGENE yang relevan dan memberikan suara atau melaksanakan setiap keputusan RUPS yang diperlukan dan dokumen lain untuk menyetujui dan melaksanakan hal-hal di atas. </w:t>
            </w:r>
            <w:del w:id="969" w:author="OLTRE" w:date="2024-07-08T13:11:00Z">
              <w:r w:rsidRPr="007173F3">
                <w:rPr>
                  <w:rFonts w:ascii="Verdana" w:hAnsi="Verdana" w:cs="Verdana"/>
                  <w:sz w:val="20"/>
                  <w:szCs w:val="20"/>
                </w:rPr>
                <w:delText>Peng</w:delText>
              </w:r>
              <w:r>
                <w:rPr>
                  <w:rFonts w:ascii="Verdana" w:hAnsi="Verdana" w:cs="Verdana"/>
                  <w:sz w:val="20"/>
                  <w:szCs w:val="20"/>
                </w:rPr>
                <w:delText>enyampingan</w:delText>
              </w:r>
            </w:del>
            <w:ins w:id="970" w:author="OLTRE" w:date="2024-07-08T13:11:00Z">
              <w:r w:rsidR="0030052E">
                <w:rPr>
                  <w:rFonts w:ascii="Verdana" w:hAnsi="Verdana" w:cs="Verdana"/>
                  <w:sz w:val="20"/>
                  <w:szCs w:val="20"/>
                </w:rPr>
                <w:t>Pengesampingan</w:t>
              </w:r>
            </w:ins>
            <w:r w:rsidR="0012050B">
              <w:rPr>
                <w:rFonts w:ascii="Verdana" w:hAnsi="Verdana" w:cs="Verdana"/>
                <w:sz w:val="20"/>
                <w:szCs w:val="20"/>
              </w:rPr>
              <w:t xml:space="preserve"> </w:t>
            </w:r>
            <w:r w:rsidRPr="007173F3">
              <w:rPr>
                <w:rFonts w:ascii="Verdana" w:hAnsi="Verdana" w:cs="Verdana"/>
                <w:sz w:val="20"/>
                <w:szCs w:val="20"/>
              </w:rPr>
              <w:t xml:space="preserve">harus dalam bentuk yang disetujui oleh Pembeli. </w:t>
            </w:r>
          </w:p>
        </w:tc>
      </w:tr>
      <w:tr w:rsidR="00D4035D" w:rsidRPr="00E1614A" w14:paraId="0D5F8653" w14:textId="77777777" w:rsidTr="001B2964">
        <w:trPr>
          <w:gridAfter w:val="1"/>
          <w:wAfter w:w="128" w:type="dxa"/>
        </w:trPr>
        <w:tc>
          <w:tcPr>
            <w:tcW w:w="4331" w:type="dxa"/>
          </w:tcPr>
          <w:p w14:paraId="3F7755FA" w14:textId="42978973" w:rsidR="00D4035D" w:rsidRPr="00774A9A" w:rsidRDefault="00CD0CF8" w:rsidP="00D4035D">
            <w:pPr>
              <w:spacing w:after="120"/>
              <w:jc w:val="both"/>
              <w:rPr>
                <w:rFonts w:ascii="Verdana" w:hAnsi="Verdana"/>
                <w:sz w:val="20"/>
              </w:rPr>
            </w:pPr>
            <w:r w:rsidRPr="00E1614A">
              <w:rPr>
                <w:rFonts w:ascii="Verdana" w:hAnsi="Verdana" w:cs="Verdana"/>
                <w:sz w:val="20"/>
                <w:szCs w:val="20"/>
              </w:rPr>
              <w:lastRenderedPageBreak/>
              <w:t>“</w:t>
            </w:r>
            <w:r w:rsidRPr="00E1614A">
              <w:rPr>
                <w:rFonts w:ascii="Verdana" w:hAnsi="Verdana" w:cs="Verdana"/>
                <w:b/>
                <w:bCs/>
                <w:sz w:val="20"/>
                <w:szCs w:val="20"/>
              </w:rPr>
              <w:t>Warranties</w:t>
            </w:r>
            <w:r w:rsidRPr="00E1614A">
              <w:rPr>
                <w:rFonts w:ascii="Verdana" w:hAnsi="Verdana" w:cs="Verdana"/>
                <w:sz w:val="20"/>
                <w:szCs w:val="20"/>
              </w:rPr>
              <w:t>” and each of them “</w:t>
            </w:r>
            <w:r w:rsidRPr="00E1614A">
              <w:rPr>
                <w:rFonts w:ascii="Verdana" w:hAnsi="Verdana" w:cs="Verdana"/>
                <w:b/>
                <w:bCs/>
                <w:sz w:val="20"/>
                <w:szCs w:val="20"/>
              </w:rPr>
              <w:t>Warranty</w:t>
            </w:r>
            <w:r w:rsidRPr="00E1614A">
              <w:rPr>
                <w:rFonts w:ascii="Verdana" w:hAnsi="Verdana" w:cs="Verdana"/>
                <w:sz w:val="20"/>
                <w:szCs w:val="20"/>
              </w:rPr>
              <w:t xml:space="preserve">” has the meaning given to it in Article </w:t>
            </w:r>
            <w:r w:rsidR="00DE6708">
              <w:rPr>
                <w:rFonts w:ascii="Verdana" w:hAnsi="Verdana" w:cs="Verdana"/>
                <w:sz w:val="20"/>
                <w:szCs w:val="20"/>
              </w:rPr>
              <w:t>7</w:t>
            </w:r>
            <w:r w:rsidRPr="00E1614A">
              <w:rPr>
                <w:rFonts w:ascii="Verdana" w:hAnsi="Verdana" w:cs="Verdana"/>
                <w:sz w:val="20"/>
                <w:szCs w:val="20"/>
              </w:rPr>
              <w:t>.1.</w:t>
            </w:r>
          </w:p>
        </w:tc>
        <w:tc>
          <w:tcPr>
            <w:tcW w:w="236" w:type="dxa"/>
            <w:gridSpan w:val="2"/>
          </w:tcPr>
          <w:p w14:paraId="602A1DF4" w14:textId="77777777" w:rsidR="00D4035D" w:rsidRPr="00774A9A" w:rsidRDefault="00D4035D" w:rsidP="00D4035D">
            <w:pPr>
              <w:spacing w:after="120"/>
              <w:rPr>
                <w:rFonts w:ascii="Verdana" w:hAnsi="Verdana"/>
                <w:sz w:val="20"/>
              </w:rPr>
            </w:pPr>
          </w:p>
        </w:tc>
        <w:tc>
          <w:tcPr>
            <w:tcW w:w="4913" w:type="dxa"/>
            <w:gridSpan w:val="2"/>
          </w:tcPr>
          <w:p w14:paraId="4ACBF414" w14:textId="058D7A58" w:rsidR="00D4035D" w:rsidRPr="00774A9A" w:rsidRDefault="00D4035D" w:rsidP="00D4035D">
            <w:pPr>
              <w:spacing w:after="120"/>
              <w:jc w:val="both"/>
              <w:rPr>
                <w:rFonts w:ascii="Verdana" w:hAnsi="Verdana"/>
                <w:sz w:val="20"/>
              </w:rPr>
            </w:pPr>
            <w:r w:rsidRPr="001F26D3">
              <w:rPr>
                <w:rFonts w:ascii="Verdana" w:hAnsi="Verdana"/>
                <w:sz w:val="20"/>
              </w:rPr>
              <w:t>“</w:t>
            </w:r>
            <w:r w:rsidR="007173F3">
              <w:rPr>
                <w:rFonts w:ascii="Verdana" w:hAnsi="Verdana"/>
                <w:b/>
                <w:sz w:val="20"/>
              </w:rPr>
              <w:t>Jaminan-Jaminan</w:t>
            </w:r>
            <w:r w:rsidRPr="001F26D3">
              <w:rPr>
                <w:rFonts w:ascii="Verdana" w:hAnsi="Verdana"/>
                <w:sz w:val="20"/>
              </w:rPr>
              <w:t xml:space="preserve">” </w:t>
            </w:r>
            <w:r w:rsidR="007173F3">
              <w:rPr>
                <w:rFonts w:ascii="Verdana" w:hAnsi="Verdana"/>
                <w:sz w:val="20"/>
              </w:rPr>
              <w:t xml:space="preserve">dan masing-masing dari Jaminan </w:t>
            </w:r>
            <w:del w:id="971" w:author="OLTRE" w:date="2024-07-08T13:11:00Z">
              <w:r w:rsidR="007173F3">
                <w:rPr>
                  <w:rFonts w:ascii="Verdana" w:hAnsi="Verdana"/>
                  <w:sz w:val="20"/>
                </w:rPr>
                <w:delText>emiliki</w:delText>
              </w:r>
            </w:del>
            <w:ins w:id="972" w:author="OLTRE" w:date="2024-07-08T13:11:00Z">
              <w:r w:rsidR="00254BCC">
                <w:rPr>
                  <w:rFonts w:ascii="Verdana" w:hAnsi="Verdana"/>
                  <w:sz w:val="20"/>
                </w:rPr>
                <w:t>m</w:t>
              </w:r>
              <w:r w:rsidR="007173F3">
                <w:rPr>
                  <w:rFonts w:ascii="Verdana" w:hAnsi="Verdana"/>
                  <w:sz w:val="20"/>
                </w:rPr>
                <w:t>emiliki</w:t>
              </w:r>
            </w:ins>
            <w:r w:rsidR="007173F3">
              <w:rPr>
                <w:rFonts w:ascii="Verdana" w:hAnsi="Verdana"/>
                <w:sz w:val="20"/>
              </w:rPr>
              <w:t xml:space="preserve"> arti yang diberikan dalam </w:t>
            </w:r>
            <w:r w:rsidRPr="001F26D3">
              <w:rPr>
                <w:rFonts w:ascii="Verdana" w:hAnsi="Verdana"/>
                <w:sz w:val="20"/>
              </w:rPr>
              <w:t xml:space="preserve">Pasal </w:t>
            </w:r>
            <w:r w:rsidR="007173F3">
              <w:rPr>
                <w:rFonts w:ascii="Verdana" w:hAnsi="Verdana"/>
                <w:sz w:val="20"/>
              </w:rPr>
              <w:t>7.1</w:t>
            </w:r>
            <w:r w:rsidRPr="001F26D3">
              <w:rPr>
                <w:rFonts w:ascii="Verdana" w:hAnsi="Verdana"/>
                <w:sz w:val="20"/>
              </w:rPr>
              <w:t>.</w:t>
            </w:r>
          </w:p>
        </w:tc>
      </w:tr>
      <w:tr w:rsidR="00D4035D" w:rsidRPr="00E1614A" w14:paraId="35CB82E2" w14:textId="77777777" w:rsidTr="001B2964">
        <w:trPr>
          <w:gridAfter w:val="1"/>
          <w:wAfter w:w="128" w:type="dxa"/>
        </w:trPr>
        <w:tc>
          <w:tcPr>
            <w:tcW w:w="4331" w:type="dxa"/>
          </w:tcPr>
          <w:p w14:paraId="24B0D693" w14:textId="77777777" w:rsidR="00D4035D" w:rsidRPr="00E1614A" w:rsidRDefault="00D4035D" w:rsidP="00D4035D">
            <w:pPr>
              <w:keepNext/>
              <w:keepLines/>
              <w:tabs>
                <w:tab w:val="left" w:pos="-720"/>
              </w:tabs>
              <w:suppressAutoHyphens/>
              <w:jc w:val="both"/>
              <w:rPr>
                <w:rFonts w:ascii="Verdana" w:hAnsi="Verdana" w:cs="Verdana"/>
                <w:b/>
                <w:bCs/>
                <w:sz w:val="20"/>
                <w:szCs w:val="20"/>
              </w:rPr>
            </w:pPr>
            <w:r w:rsidRPr="00E1614A">
              <w:rPr>
                <w:rFonts w:ascii="Verdana" w:hAnsi="Verdana" w:cs="Verdana"/>
                <w:b/>
                <w:bCs/>
                <w:sz w:val="20"/>
                <w:szCs w:val="20"/>
              </w:rPr>
              <w:t>Interpretation</w:t>
            </w:r>
          </w:p>
          <w:p w14:paraId="2F2496A0" w14:textId="49DED1D7" w:rsidR="00D4035D" w:rsidRPr="00774A9A" w:rsidRDefault="0044401E" w:rsidP="00D4035D">
            <w:pPr>
              <w:spacing w:after="120"/>
              <w:jc w:val="both"/>
              <w:rPr>
                <w:rFonts w:ascii="Verdana" w:hAnsi="Verdana"/>
                <w:sz w:val="20"/>
              </w:rPr>
            </w:pPr>
            <w:r>
              <w:rPr>
                <w:rFonts w:ascii="Verdana" w:hAnsi="Verdana" w:cs="Verdana"/>
                <w:sz w:val="20"/>
                <w:szCs w:val="20"/>
              </w:rPr>
              <w:t>Article</w:t>
            </w:r>
            <w:r w:rsidR="00D4035D" w:rsidRPr="00E1614A">
              <w:rPr>
                <w:rFonts w:ascii="Verdana" w:hAnsi="Verdana" w:cs="Verdana"/>
                <w:sz w:val="20"/>
                <w:szCs w:val="20"/>
              </w:rPr>
              <w:t>, schedule and annex headings and captions are for convenience of reference only and shall not affect or limit the construction or interpretation of this Agreement.</w:t>
            </w:r>
          </w:p>
        </w:tc>
        <w:tc>
          <w:tcPr>
            <w:tcW w:w="236" w:type="dxa"/>
            <w:gridSpan w:val="2"/>
          </w:tcPr>
          <w:p w14:paraId="29B34E12" w14:textId="77777777" w:rsidR="00D4035D" w:rsidRPr="00774A9A" w:rsidRDefault="00D4035D" w:rsidP="00D4035D">
            <w:pPr>
              <w:spacing w:after="120"/>
              <w:rPr>
                <w:rFonts w:ascii="Verdana" w:hAnsi="Verdana"/>
                <w:sz w:val="20"/>
              </w:rPr>
            </w:pPr>
          </w:p>
        </w:tc>
        <w:tc>
          <w:tcPr>
            <w:tcW w:w="4913" w:type="dxa"/>
            <w:gridSpan w:val="2"/>
          </w:tcPr>
          <w:p w14:paraId="5EC6C920" w14:textId="77777777" w:rsidR="00D4035D" w:rsidRPr="001F26D3" w:rsidRDefault="00D4035D" w:rsidP="00D4035D">
            <w:pPr>
              <w:pStyle w:val="Title"/>
              <w:jc w:val="both"/>
              <w:rPr>
                <w:rFonts w:ascii="Verdana" w:hAnsi="Verdana"/>
                <w:b/>
                <w:sz w:val="20"/>
              </w:rPr>
            </w:pPr>
            <w:r w:rsidRPr="001F26D3">
              <w:rPr>
                <w:rFonts w:ascii="Verdana" w:hAnsi="Verdana"/>
                <w:b/>
                <w:sz w:val="20"/>
              </w:rPr>
              <w:t>Penafsiran</w:t>
            </w:r>
          </w:p>
          <w:p w14:paraId="0B1EC07F" w14:textId="220794F3" w:rsidR="00D4035D" w:rsidRPr="00774A9A" w:rsidRDefault="00D4035D" w:rsidP="00D4035D">
            <w:pPr>
              <w:spacing w:after="120"/>
              <w:jc w:val="both"/>
              <w:rPr>
                <w:rFonts w:ascii="Verdana" w:hAnsi="Verdana"/>
                <w:sz w:val="20"/>
              </w:rPr>
            </w:pPr>
            <w:del w:id="973" w:author="OLTRE" w:date="2024-07-08T13:11:00Z">
              <w:r w:rsidRPr="001F26D3">
                <w:rPr>
                  <w:rFonts w:ascii="Verdana" w:hAnsi="Verdana"/>
                  <w:sz w:val="20"/>
                </w:rPr>
                <w:delText xml:space="preserve">Klausul, </w:delText>
              </w:r>
              <w:r w:rsidR="007173F3">
                <w:rPr>
                  <w:rFonts w:ascii="Verdana" w:hAnsi="Verdana"/>
                  <w:sz w:val="20"/>
                </w:rPr>
                <w:delText xml:space="preserve">jadwal dan </w:delText>
              </w:r>
            </w:del>
            <w:ins w:id="974" w:author="OLTRE" w:date="2024-07-08T13:11:00Z">
              <w:r w:rsidR="00661E54">
                <w:rPr>
                  <w:rFonts w:ascii="Verdana" w:hAnsi="Verdana"/>
                  <w:sz w:val="20"/>
                </w:rPr>
                <w:t>Judul-</w:t>
              </w:r>
            </w:ins>
            <w:r w:rsidR="00661E54">
              <w:rPr>
                <w:rFonts w:ascii="Verdana" w:hAnsi="Verdana"/>
                <w:sz w:val="20"/>
              </w:rPr>
              <w:t xml:space="preserve">judul </w:t>
            </w:r>
            <w:del w:id="975" w:author="OLTRE" w:date="2024-07-08T13:11:00Z">
              <w:r w:rsidR="007173F3">
                <w:rPr>
                  <w:rFonts w:ascii="Verdana" w:hAnsi="Verdana"/>
                  <w:sz w:val="20"/>
                </w:rPr>
                <w:delText>lampiran</w:delText>
              </w:r>
            </w:del>
            <w:ins w:id="976" w:author="OLTRE" w:date="2024-07-08T13:11:00Z">
              <w:r w:rsidR="00661E54">
                <w:rPr>
                  <w:rFonts w:ascii="Verdana" w:hAnsi="Verdana"/>
                  <w:sz w:val="20"/>
                </w:rPr>
                <w:t>k</w:t>
              </w:r>
              <w:r w:rsidR="00661E54" w:rsidRPr="001F26D3">
                <w:rPr>
                  <w:rFonts w:ascii="Verdana" w:hAnsi="Verdana"/>
                  <w:sz w:val="20"/>
                </w:rPr>
                <w:t>lausul</w:t>
              </w:r>
              <w:r w:rsidR="00661E54">
                <w:rPr>
                  <w:rFonts w:ascii="Verdana" w:hAnsi="Verdana"/>
                  <w:sz w:val="20"/>
                </w:rPr>
                <w:t xml:space="preserve"> dan Lampiran</w:t>
              </w:r>
            </w:ins>
            <w:r w:rsidR="007173F3">
              <w:rPr>
                <w:rFonts w:ascii="Verdana" w:hAnsi="Verdana"/>
                <w:sz w:val="20"/>
              </w:rPr>
              <w:t xml:space="preserve"> </w:t>
            </w:r>
            <w:r w:rsidRPr="001F26D3">
              <w:rPr>
                <w:rFonts w:ascii="Verdana" w:hAnsi="Verdana"/>
                <w:sz w:val="20"/>
              </w:rPr>
              <w:t xml:space="preserve">adalah hanya untuk kemudahan untuk acuan dan tidak akan </w:t>
            </w:r>
            <w:r w:rsidR="007173F3">
              <w:rPr>
                <w:rFonts w:ascii="Verdana" w:hAnsi="Verdana"/>
                <w:sz w:val="20"/>
              </w:rPr>
              <w:t>mempengaruhi</w:t>
            </w:r>
            <w:r w:rsidR="007173F3" w:rsidRPr="001F26D3">
              <w:rPr>
                <w:rFonts w:ascii="Verdana" w:hAnsi="Verdana"/>
                <w:sz w:val="20"/>
              </w:rPr>
              <w:t xml:space="preserve"> </w:t>
            </w:r>
            <w:r w:rsidRPr="001F26D3">
              <w:rPr>
                <w:rFonts w:ascii="Verdana" w:hAnsi="Verdana"/>
                <w:sz w:val="20"/>
              </w:rPr>
              <w:t xml:space="preserve">atau </w:t>
            </w:r>
            <w:r w:rsidR="007173F3">
              <w:rPr>
                <w:rFonts w:ascii="Verdana" w:hAnsi="Verdana"/>
                <w:sz w:val="20"/>
              </w:rPr>
              <w:t>mem</w:t>
            </w:r>
            <w:r w:rsidRPr="001F26D3">
              <w:rPr>
                <w:rFonts w:ascii="Verdana" w:hAnsi="Verdana"/>
                <w:sz w:val="20"/>
              </w:rPr>
              <w:t>batas</w:t>
            </w:r>
            <w:r w:rsidR="007173F3">
              <w:rPr>
                <w:rFonts w:ascii="Verdana" w:hAnsi="Verdana"/>
                <w:sz w:val="20"/>
              </w:rPr>
              <w:t>i</w:t>
            </w:r>
            <w:r w:rsidRPr="001F26D3">
              <w:rPr>
                <w:rFonts w:ascii="Verdana" w:hAnsi="Verdana"/>
                <w:sz w:val="20"/>
              </w:rPr>
              <w:t xml:space="preserve"> </w:t>
            </w:r>
            <w:r w:rsidR="007173F3">
              <w:rPr>
                <w:rFonts w:ascii="Verdana" w:hAnsi="Verdana"/>
                <w:sz w:val="20"/>
              </w:rPr>
              <w:t>konstruksi atau</w:t>
            </w:r>
            <w:r w:rsidRPr="001F26D3">
              <w:rPr>
                <w:rFonts w:ascii="Verdana" w:hAnsi="Verdana"/>
                <w:sz w:val="20"/>
              </w:rPr>
              <w:t xml:space="preserve"> penafsiran dari Perjanjian ini.</w:t>
            </w:r>
          </w:p>
        </w:tc>
      </w:tr>
      <w:tr w:rsidR="00D4035D" w:rsidRPr="00E1614A" w14:paraId="6741FFAA" w14:textId="77777777" w:rsidTr="001B2964">
        <w:trPr>
          <w:gridAfter w:val="1"/>
          <w:wAfter w:w="128" w:type="dxa"/>
        </w:trPr>
        <w:tc>
          <w:tcPr>
            <w:tcW w:w="4331" w:type="dxa"/>
          </w:tcPr>
          <w:p w14:paraId="5B68DB29" w14:textId="77777777" w:rsidR="00D4035D" w:rsidRPr="00774A9A" w:rsidRDefault="00D4035D" w:rsidP="00D4035D">
            <w:pPr>
              <w:spacing w:after="120"/>
              <w:jc w:val="both"/>
              <w:rPr>
                <w:rFonts w:ascii="Verdana" w:hAnsi="Verdana"/>
                <w:sz w:val="20"/>
              </w:rPr>
            </w:pPr>
            <w:r w:rsidRPr="00E1614A">
              <w:rPr>
                <w:rFonts w:ascii="Verdana" w:hAnsi="Verdana" w:cs="Verdana"/>
                <w:sz w:val="20"/>
                <w:szCs w:val="20"/>
              </w:rPr>
              <w:t xml:space="preserve">A reference in this Agreement to a </w:t>
            </w:r>
            <w:r w:rsidRPr="00E1614A">
              <w:rPr>
                <w:rFonts w:ascii="Verdana" w:hAnsi="Verdana" w:cs="Verdana"/>
                <w:i/>
                <w:iCs/>
                <w:sz w:val="20"/>
                <w:szCs w:val="20"/>
              </w:rPr>
              <w:t xml:space="preserve">“person” </w:t>
            </w:r>
            <w:r w:rsidRPr="00E1614A">
              <w:rPr>
                <w:rFonts w:ascii="Verdana" w:hAnsi="Verdana" w:cs="Verdana"/>
                <w:sz w:val="20"/>
                <w:szCs w:val="20"/>
              </w:rPr>
              <w:t>shall include any individual, company, corporation, firm, government, state or agency of a state, or any association, trust, or partnership (whether or not having legal personality).</w:t>
            </w:r>
          </w:p>
        </w:tc>
        <w:tc>
          <w:tcPr>
            <w:tcW w:w="236" w:type="dxa"/>
            <w:gridSpan w:val="2"/>
          </w:tcPr>
          <w:p w14:paraId="60ACA389" w14:textId="77777777" w:rsidR="00D4035D" w:rsidRPr="00774A9A" w:rsidRDefault="00D4035D" w:rsidP="00D4035D">
            <w:pPr>
              <w:spacing w:after="120"/>
              <w:rPr>
                <w:rFonts w:ascii="Verdana" w:hAnsi="Verdana"/>
                <w:sz w:val="20"/>
              </w:rPr>
            </w:pPr>
          </w:p>
        </w:tc>
        <w:tc>
          <w:tcPr>
            <w:tcW w:w="4913" w:type="dxa"/>
            <w:gridSpan w:val="2"/>
          </w:tcPr>
          <w:p w14:paraId="5A0AB155" w14:textId="0146885B" w:rsidR="00D4035D" w:rsidRPr="00774A9A" w:rsidRDefault="00D4035D" w:rsidP="00D4035D">
            <w:pPr>
              <w:spacing w:after="120"/>
              <w:jc w:val="both"/>
              <w:rPr>
                <w:rFonts w:ascii="Verdana" w:hAnsi="Verdana"/>
                <w:sz w:val="20"/>
              </w:rPr>
            </w:pPr>
            <w:r w:rsidRPr="001F26D3">
              <w:rPr>
                <w:rFonts w:ascii="Verdana" w:hAnsi="Verdana"/>
                <w:sz w:val="20"/>
              </w:rPr>
              <w:t xml:space="preserve">Acuan dalam Perjanjian ini untuk </w:t>
            </w:r>
            <w:r w:rsidRPr="001F26D3">
              <w:rPr>
                <w:rFonts w:ascii="Verdana" w:hAnsi="Verdana"/>
                <w:i/>
                <w:sz w:val="20"/>
              </w:rPr>
              <w:t>“orang”</w:t>
            </w:r>
            <w:r w:rsidRPr="001F26D3">
              <w:rPr>
                <w:rFonts w:ascii="Verdana" w:hAnsi="Verdana"/>
                <w:sz w:val="20"/>
              </w:rPr>
              <w:t xml:space="preserve"> akan termasuk individu, </w:t>
            </w:r>
            <w:r w:rsidR="007173F3">
              <w:rPr>
                <w:rFonts w:ascii="Verdana" w:hAnsi="Verdana"/>
                <w:sz w:val="20"/>
              </w:rPr>
              <w:t>p</w:t>
            </w:r>
            <w:r w:rsidRPr="001F26D3">
              <w:rPr>
                <w:rFonts w:ascii="Verdana" w:hAnsi="Verdana"/>
                <w:sz w:val="20"/>
              </w:rPr>
              <w:t xml:space="preserve">erseroan, korporasi, firma, pemerintah, </w:t>
            </w:r>
            <w:r w:rsidR="007173F3">
              <w:rPr>
                <w:rFonts w:ascii="Verdana" w:hAnsi="Verdana"/>
                <w:sz w:val="20"/>
              </w:rPr>
              <w:t>n</w:t>
            </w:r>
            <w:r w:rsidRPr="001F26D3">
              <w:rPr>
                <w:rFonts w:ascii="Verdana" w:hAnsi="Verdana"/>
                <w:sz w:val="20"/>
              </w:rPr>
              <w:t xml:space="preserve">egara atau agensi dari </w:t>
            </w:r>
            <w:r w:rsidR="007173F3">
              <w:rPr>
                <w:rFonts w:ascii="Verdana" w:hAnsi="Verdana"/>
                <w:sz w:val="20"/>
              </w:rPr>
              <w:t>n</w:t>
            </w:r>
            <w:r w:rsidRPr="001F26D3">
              <w:rPr>
                <w:rFonts w:ascii="Verdana" w:hAnsi="Verdana"/>
                <w:sz w:val="20"/>
              </w:rPr>
              <w:t xml:space="preserve">egara atau asosiasi, </w:t>
            </w:r>
            <w:r w:rsidR="007173F3">
              <w:rPr>
                <w:rFonts w:ascii="Verdana" w:hAnsi="Verdana"/>
                <w:i/>
                <w:iCs/>
                <w:sz w:val="20"/>
              </w:rPr>
              <w:t>trust</w:t>
            </w:r>
            <w:r w:rsidRPr="001F26D3">
              <w:rPr>
                <w:rFonts w:ascii="Verdana" w:hAnsi="Verdana"/>
                <w:sz w:val="20"/>
              </w:rPr>
              <w:t>, persekutuan (</w:t>
            </w:r>
            <w:r w:rsidR="007173F3">
              <w:rPr>
                <w:rFonts w:ascii="Verdana" w:hAnsi="Verdana"/>
                <w:sz w:val="20"/>
              </w:rPr>
              <w:t>baik berbadan</w:t>
            </w:r>
            <w:r w:rsidRPr="001F26D3">
              <w:rPr>
                <w:rFonts w:ascii="Verdana" w:hAnsi="Verdana"/>
                <w:sz w:val="20"/>
              </w:rPr>
              <w:t xml:space="preserve"> hukum</w:t>
            </w:r>
            <w:r w:rsidR="007173F3">
              <w:rPr>
                <w:rFonts w:ascii="Verdana" w:hAnsi="Verdana"/>
                <w:sz w:val="20"/>
              </w:rPr>
              <w:t xml:space="preserve"> atau tidak</w:t>
            </w:r>
            <w:r w:rsidRPr="001F26D3">
              <w:rPr>
                <w:rFonts w:ascii="Verdana" w:hAnsi="Verdana"/>
                <w:sz w:val="20"/>
              </w:rPr>
              <w:t>).</w:t>
            </w:r>
          </w:p>
        </w:tc>
      </w:tr>
      <w:tr w:rsidR="00D4035D" w:rsidRPr="00E1614A" w14:paraId="2B180C8E" w14:textId="77777777" w:rsidTr="001B2964">
        <w:trPr>
          <w:gridAfter w:val="1"/>
          <w:wAfter w:w="128" w:type="dxa"/>
        </w:trPr>
        <w:tc>
          <w:tcPr>
            <w:tcW w:w="4331" w:type="dxa"/>
          </w:tcPr>
          <w:p w14:paraId="69FA0B46" w14:textId="77777777" w:rsidR="00D4035D" w:rsidRPr="00E1614A" w:rsidRDefault="00D4035D" w:rsidP="00D4035D">
            <w:pPr>
              <w:spacing w:after="120"/>
              <w:jc w:val="both"/>
              <w:rPr>
                <w:rFonts w:ascii="Verdana" w:hAnsi="Verdana" w:cs="Verdana"/>
                <w:sz w:val="20"/>
                <w:szCs w:val="20"/>
              </w:rPr>
            </w:pPr>
            <w:r w:rsidRPr="00E1614A">
              <w:rPr>
                <w:rFonts w:ascii="Verdana" w:hAnsi="Verdana" w:cs="Verdana"/>
                <w:sz w:val="20"/>
                <w:szCs w:val="20"/>
              </w:rPr>
              <w:t xml:space="preserve">A reference in this Agreement to a </w:t>
            </w:r>
            <w:r w:rsidRPr="00E1614A">
              <w:rPr>
                <w:rFonts w:ascii="Verdana" w:hAnsi="Verdana" w:cs="Verdana"/>
                <w:i/>
                <w:iCs/>
                <w:sz w:val="20"/>
                <w:szCs w:val="20"/>
              </w:rPr>
              <w:t xml:space="preserve">“company” </w:t>
            </w:r>
            <w:r w:rsidRPr="00E1614A">
              <w:rPr>
                <w:rFonts w:ascii="Verdana" w:hAnsi="Verdana" w:cs="Verdana"/>
                <w:sz w:val="20"/>
                <w:szCs w:val="20"/>
              </w:rPr>
              <w:t>shall include any legal entity or entities into which such company may be merged by means of a statutory merger or into which it may be split by means of a statutory de-merger.</w:t>
            </w:r>
          </w:p>
        </w:tc>
        <w:tc>
          <w:tcPr>
            <w:tcW w:w="236" w:type="dxa"/>
            <w:gridSpan w:val="2"/>
          </w:tcPr>
          <w:p w14:paraId="388F7990" w14:textId="77777777" w:rsidR="00D4035D" w:rsidRPr="00774A9A" w:rsidRDefault="00D4035D" w:rsidP="00D4035D">
            <w:pPr>
              <w:spacing w:after="120"/>
              <w:rPr>
                <w:rFonts w:ascii="Verdana" w:hAnsi="Verdana"/>
                <w:sz w:val="20"/>
              </w:rPr>
            </w:pPr>
          </w:p>
        </w:tc>
        <w:tc>
          <w:tcPr>
            <w:tcW w:w="4913" w:type="dxa"/>
            <w:gridSpan w:val="2"/>
          </w:tcPr>
          <w:p w14:paraId="733749D3" w14:textId="09E9BE50" w:rsidR="00D4035D" w:rsidRPr="001F26D3" w:rsidRDefault="00D4035D" w:rsidP="00D4035D">
            <w:pPr>
              <w:spacing w:after="120"/>
              <w:jc w:val="both"/>
              <w:rPr>
                <w:rFonts w:ascii="Verdana" w:hAnsi="Verdana"/>
                <w:sz w:val="20"/>
              </w:rPr>
            </w:pPr>
            <w:r w:rsidRPr="001F26D3">
              <w:rPr>
                <w:rFonts w:ascii="Verdana" w:hAnsi="Verdana"/>
                <w:sz w:val="20"/>
              </w:rPr>
              <w:t xml:space="preserve">Acuan dalam Perjanjian ini untuk </w:t>
            </w:r>
            <w:r w:rsidRPr="001F26D3">
              <w:rPr>
                <w:rFonts w:ascii="Verdana" w:hAnsi="Verdana"/>
                <w:i/>
                <w:sz w:val="20"/>
              </w:rPr>
              <w:t>“perseroan”</w:t>
            </w:r>
            <w:r w:rsidRPr="001F26D3">
              <w:rPr>
                <w:rFonts w:ascii="Verdana" w:hAnsi="Verdana"/>
                <w:sz w:val="20"/>
              </w:rPr>
              <w:t xml:space="preserve"> akan termasuk setiap badan hukum atau </w:t>
            </w:r>
            <w:r w:rsidR="007173F3">
              <w:rPr>
                <w:rFonts w:ascii="Verdana" w:hAnsi="Verdana"/>
                <w:sz w:val="20"/>
              </w:rPr>
              <w:t>entitas</w:t>
            </w:r>
            <w:r w:rsidR="007173F3" w:rsidRPr="001F26D3">
              <w:rPr>
                <w:rFonts w:ascii="Verdana" w:hAnsi="Verdana"/>
                <w:sz w:val="20"/>
              </w:rPr>
              <w:t xml:space="preserve"> </w:t>
            </w:r>
            <w:r w:rsidRPr="001F26D3">
              <w:rPr>
                <w:rFonts w:ascii="Verdana" w:hAnsi="Verdana"/>
                <w:sz w:val="20"/>
              </w:rPr>
              <w:t>yang mana perseroan dapat digabungkan dengan pengertian penggabungan menurut undang-undang atau yang mana dapat dipecah dengan pengertian pemisahan menurut hukum.</w:t>
            </w:r>
          </w:p>
        </w:tc>
      </w:tr>
      <w:tr w:rsidR="00D4035D" w:rsidRPr="00E1614A" w14:paraId="68F10DBB" w14:textId="77777777" w:rsidTr="001B2964">
        <w:trPr>
          <w:gridAfter w:val="1"/>
          <w:wAfter w:w="128" w:type="dxa"/>
        </w:trPr>
        <w:tc>
          <w:tcPr>
            <w:tcW w:w="4331" w:type="dxa"/>
          </w:tcPr>
          <w:p w14:paraId="54A66273" w14:textId="77777777" w:rsidR="00D4035D" w:rsidRPr="00E1614A" w:rsidRDefault="00D4035D" w:rsidP="00D4035D">
            <w:pPr>
              <w:spacing w:after="120"/>
              <w:jc w:val="both"/>
              <w:rPr>
                <w:rFonts w:ascii="Verdana" w:hAnsi="Verdana" w:cs="Verdana"/>
                <w:sz w:val="20"/>
                <w:szCs w:val="20"/>
              </w:rPr>
            </w:pPr>
            <w:r w:rsidRPr="00E1614A">
              <w:rPr>
                <w:rFonts w:ascii="Verdana" w:hAnsi="Verdana" w:cs="Verdana"/>
                <w:sz w:val="20"/>
                <w:szCs w:val="20"/>
              </w:rPr>
              <w:t>A reference in this Agreement to a provision of law shall be a reference to that provision as amended from time to time.</w:t>
            </w:r>
          </w:p>
        </w:tc>
        <w:tc>
          <w:tcPr>
            <w:tcW w:w="236" w:type="dxa"/>
            <w:gridSpan w:val="2"/>
          </w:tcPr>
          <w:p w14:paraId="0E1BBED5" w14:textId="77777777" w:rsidR="00D4035D" w:rsidRPr="00774A9A" w:rsidRDefault="00D4035D" w:rsidP="00D4035D">
            <w:pPr>
              <w:spacing w:after="120"/>
              <w:rPr>
                <w:rFonts w:ascii="Verdana" w:hAnsi="Verdana"/>
                <w:sz w:val="20"/>
              </w:rPr>
            </w:pPr>
          </w:p>
        </w:tc>
        <w:tc>
          <w:tcPr>
            <w:tcW w:w="4913" w:type="dxa"/>
            <w:gridSpan w:val="2"/>
          </w:tcPr>
          <w:p w14:paraId="597497D1" w14:textId="3A6A1945" w:rsidR="00D4035D" w:rsidRPr="001F26D3" w:rsidRDefault="00D4035D" w:rsidP="00D4035D">
            <w:pPr>
              <w:spacing w:after="120"/>
              <w:jc w:val="both"/>
              <w:rPr>
                <w:rFonts w:ascii="Verdana" w:hAnsi="Verdana"/>
                <w:sz w:val="20"/>
              </w:rPr>
            </w:pPr>
            <w:r w:rsidRPr="001F26D3">
              <w:rPr>
                <w:rFonts w:ascii="Verdana" w:hAnsi="Verdana"/>
                <w:sz w:val="20"/>
              </w:rPr>
              <w:t xml:space="preserve">Acuan dalam Perjanjian ini untuk ketentuan hukum akan </w:t>
            </w:r>
            <w:r w:rsidR="007173F3">
              <w:rPr>
                <w:rFonts w:ascii="Verdana" w:hAnsi="Verdana"/>
                <w:sz w:val="20"/>
              </w:rPr>
              <w:t xml:space="preserve">menjadi </w:t>
            </w:r>
            <w:r w:rsidRPr="001F26D3">
              <w:rPr>
                <w:rFonts w:ascii="Verdana" w:hAnsi="Verdana"/>
                <w:sz w:val="20"/>
              </w:rPr>
              <w:t xml:space="preserve">acuan ketentuan tersebut </w:t>
            </w:r>
            <w:r w:rsidR="007173F3">
              <w:rPr>
                <w:rFonts w:ascii="Verdana" w:hAnsi="Verdana"/>
                <w:sz w:val="20"/>
              </w:rPr>
              <w:t xml:space="preserve">semagaimana </w:t>
            </w:r>
            <w:r w:rsidRPr="001F26D3">
              <w:rPr>
                <w:rFonts w:ascii="Verdana" w:hAnsi="Verdana"/>
                <w:sz w:val="20"/>
              </w:rPr>
              <w:t>diubah dari waktu ke waktu.</w:t>
            </w:r>
          </w:p>
        </w:tc>
      </w:tr>
      <w:tr w:rsidR="00D4035D" w:rsidRPr="00E1614A" w14:paraId="49C20508" w14:textId="77777777" w:rsidTr="001B2964">
        <w:trPr>
          <w:gridAfter w:val="1"/>
          <w:wAfter w:w="128" w:type="dxa"/>
        </w:trPr>
        <w:tc>
          <w:tcPr>
            <w:tcW w:w="4331" w:type="dxa"/>
          </w:tcPr>
          <w:p w14:paraId="02A8B2DA" w14:textId="77777777" w:rsidR="00D4035D" w:rsidRPr="00E1614A" w:rsidRDefault="00D4035D" w:rsidP="00D4035D">
            <w:pPr>
              <w:spacing w:after="120"/>
              <w:jc w:val="both"/>
              <w:rPr>
                <w:rFonts w:ascii="Verdana" w:hAnsi="Verdana" w:cs="Verdana"/>
                <w:sz w:val="20"/>
                <w:szCs w:val="20"/>
              </w:rPr>
            </w:pPr>
            <w:r w:rsidRPr="00E1614A">
              <w:rPr>
                <w:rFonts w:ascii="Verdana" w:hAnsi="Verdana" w:cs="Verdana"/>
                <w:sz w:val="20"/>
                <w:szCs w:val="20"/>
              </w:rPr>
              <w:t xml:space="preserve">A reference in this Agreement to the singular shall, unless the context otherwise requires, include a reference to the plural and </w:t>
            </w:r>
            <w:r w:rsidRPr="00E1614A">
              <w:rPr>
                <w:rFonts w:ascii="Verdana" w:hAnsi="Verdana" w:cs="Verdana"/>
                <w:i/>
                <w:iCs/>
                <w:sz w:val="20"/>
                <w:szCs w:val="20"/>
              </w:rPr>
              <w:t>vice versa.</w:t>
            </w:r>
          </w:p>
        </w:tc>
        <w:tc>
          <w:tcPr>
            <w:tcW w:w="236" w:type="dxa"/>
            <w:gridSpan w:val="2"/>
          </w:tcPr>
          <w:p w14:paraId="1CE20899" w14:textId="77777777" w:rsidR="00D4035D" w:rsidRPr="00774A9A" w:rsidRDefault="00D4035D" w:rsidP="00D4035D">
            <w:pPr>
              <w:spacing w:after="120"/>
              <w:rPr>
                <w:rFonts w:ascii="Verdana" w:hAnsi="Verdana"/>
                <w:sz w:val="20"/>
              </w:rPr>
            </w:pPr>
          </w:p>
        </w:tc>
        <w:tc>
          <w:tcPr>
            <w:tcW w:w="4913" w:type="dxa"/>
            <w:gridSpan w:val="2"/>
          </w:tcPr>
          <w:p w14:paraId="2670A04A" w14:textId="77777777" w:rsidR="00D4035D" w:rsidRPr="001F26D3" w:rsidRDefault="00D4035D" w:rsidP="00D4035D">
            <w:pPr>
              <w:spacing w:after="120"/>
              <w:jc w:val="both"/>
              <w:rPr>
                <w:rFonts w:ascii="Verdana" w:hAnsi="Verdana"/>
                <w:sz w:val="20"/>
              </w:rPr>
            </w:pPr>
            <w:r w:rsidRPr="001F26D3">
              <w:rPr>
                <w:rFonts w:ascii="Verdana" w:hAnsi="Verdana"/>
                <w:sz w:val="20"/>
              </w:rPr>
              <w:t>Acuan dalam Perjanjian ini untuk tunggal  akan, kecuali kontek menentukan yang lain termasuk acuan  untuk jamak dan sebaliknya.</w:t>
            </w:r>
          </w:p>
        </w:tc>
      </w:tr>
      <w:tr w:rsidR="00D4035D" w:rsidRPr="00E1614A" w14:paraId="2E1B272C" w14:textId="77777777" w:rsidTr="001B2964">
        <w:trPr>
          <w:gridAfter w:val="1"/>
          <w:wAfter w:w="128" w:type="dxa"/>
        </w:trPr>
        <w:tc>
          <w:tcPr>
            <w:tcW w:w="4331" w:type="dxa"/>
          </w:tcPr>
          <w:p w14:paraId="3347EF0E" w14:textId="77777777" w:rsidR="00D4035D" w:rsidRPr="00E1614A" w:rsidRDefault="00D4035D" w:rsidP="00D4035D">
            <w:pPr>
              <w:spacing w:after="120"/>
              <w:jc w:val="both"/>
              <w:rPr>
                <w:rFonts w:ascii="Verdana" w:hAnsi="Verdana" w:cs="Verdana"/>
                <w:sz w:val="20"/>
                <w:szCs w:val="20"/>
              </w:rPr>
            </w:pPr>
            <w:r w:rsidRPr="00E1614A">
              <w:rPr>
                <w:rFonts w:ascii="Verdana" w:hAnsi="Verdana" w:cs="Verdana"/>
                <w:sz w:val="20"/>
                <w:szCs w:val="20"/>
              </w:rPr>
              <w:lastRenderedPageBreak/>
              <w:t xml:space="preserve">In this Agreement, the words </w:t>
            </w:r>
            <w:r w:rsidRPr="00E1614A">
              <w:rPr>
                <w:rFonts w:ascii="Verdana" w:hAnsi="Verdana" w:cs="Verdana"/>
                <w:i/>
                <w:iCs/>
                <w:sz w:val="20"/>
                <w:szCs w:val="20"/>
              </w:rPr>
              <w:t>“include”</w:t>
            </w:r>
            <w:r w:rsidRPr="00E1614A">
              <w:rPr>
                <w:rFonts w:ascii="Verdana" w:hAnsi="Verdana" w:cs="Verdana"/>
                <w:sz w:val="20"/>
                <w:szCs w:val="20"/>
              </w:rPr>
              <w:t xml:space="preserve">, </w:t>
            </w:r>
            <w:r w:rsidRPr="00E1614A">
              <w:rPr>
                <w:rFonts w:ascii="Verdana" w:hAnsi="Verdana" w:cs="Verdana"/>
                <w:i/>
                <w:iCs/>
                <w:sz w:val="20"/>
                <w:szCs w:val="20"/>
              </w:rPr>
              <w:t xml:space="preserve">“including” </w:t>
            </w:r>
            <w:r w:rsidRPr="00E1614A">
              <w:rPr>
                <w:rFonts w:ascii="Verdana" w:hAnsi="Verdana" w:cs="Verdana"/>
                <w:sz w:val="20"/>
                <w:szCs w:val="20"/>
              </w:rPr>
              <w:t>and all forms and derivations thereof shall mean including, but not limited to.</w:t>
            </w:r>
          </w:p>
        </w:tc>
        <w:tc>
          <w:tcPr>
            <w:tcW w:w="236" w:type="dxa"/>
            <w:gridSpan w:val="2"/>
          </w:tcPr>
          <w:p w14:paraId="69AABC2F" w14:textId="77777777" w:rsidR="00D4035D" w:rsidRPr="00774A9A" w:rsidRDefault="00D4035D" w:rsidP="00D4035D">
            <w:pPr>
              <w:spacing w:after="120"/>
              <w:rPr>
                <w:rFonts w:ascii="Verdana" w:hAnsi="Verdana"/>
                <w:sz w:val="20"/>
              </w:rPr>
            </w:pPr>
          </w:p>
        </w:tc>
        <w:tc>
          <w:tcPr>
            <w:tcW w:w="4913" w:type="dxa"/>
            <w:gridSpan w:val="2"/>
          </w:tcPr>
          <w:p w14:paraId="56023795" w14:textId="14FE7931" w:rsidR="00D4035D" w:rsidRPr="001F26D3" w:rsidRDefault="00D4035D" w:rsidP="00D4035D">
            <w:pPr>
              <w:spacing w:after="120"/>
              <w:jc w:val="both"/>
              <w:rPr>
                <w:rFonts w:ascii="Verdana" w:hAnsi="Verdana"/>
                <w:sz w:val="20"/>
              </w:rPr>
            </w:pPr>
            <w:r w:rsidRPr="001F26D3">
              <w:rPr>
                <w:rFonts w:ascii="Verdana" w:hAnsi="Verdana"/>
                <w:sz w:val="20"/>
              </w:rPr>
              <w:t>Dalam Perjanjian ini kata “</w:t>
            </w:r>
            <w:r w:rsidR="007173F3">
              <w:rPr>
                <w:rFonts w:ascii="Verdana" w:hAnsi="Verdana"/>
                <w:sz w:val="20"/>
              </w:rPr>
              <w:t>mencakup</w:t>
            </w:r>
            <w:r w:rsidR="007173F3" w:rsidRPr="001F26D3">
              <w:rPr>
                <w:rFonts w:ascii="Verdana" w:hAnsi="Verdana"/>
                <w:sz w:val="20"/>
              </w:rPr>
              <w:t>i</w:t>
            </w:r>
            <w:r w:rsidRPr="001F26D3">
              <w:rPr>
                <w:rFonts w:ascii="Verdana" w:hAnsi="Verdana"/>
                <w:sz w:val="20"/>
              </w:rPr>
              <w:t xml:space="preserve">”, “termasuk” dan semua bentuk dan turunannya mempunyai arti termasuk, tetapi tidak terbatas </w:t>
            </w:r>
            <w:r w:rsidR="007173F3">
              <w:rPr>
                <w:rFonts w:ascii="Verdana" w:hAnsi="Verdana"/>
                <w:sz w:val="20"/>
              </w:rPr>
              <w:t>pada.</w:t>
            </w:r>
          </w:p>
        </w:tc>
      </w:tr>
      <w:tr w:rsidR="00CD0CF8" w:rsidRPr="00E1614A" w14:paraId="4500FE14" w14:textId="77777777" w:rsidTr="00774A9A">
        <w:tc>
          <w:tcPr>
            <w:tcW w:w="4388" w:type="dxa"/>
            <w:gridSpan w:val="2"/>
          </w:tcPr>
          <w:p w14:paraId="26F32200" w14:textId="599F57EF" w:rsidR="00CD0CF8" w:rsidRPr="00774A9A" w:rsidRDefault="00CD0CF8" w:rsidP="00774A9A">
            <w:pPr>
              <w:spacing w:after="120"/>
              <w:jc w:val="both"/>
              <w:rPr>
                <w:rFonts w:ascii="Verdana" w:hAnsi="Verdana"/>
                <w:sz w:val="20"/>
              </w:rPr>
            </w:pPr>
            <w:r w:rsidRPr="00E1614A">
              <w:rPr>
                <w:rFonts w:ascii="Verdana" w:hAnsi="Verdana" w:cs="Verdana"/>
                <w:sz w:val="20"/>
                <w:szCs w:val="20"/>
              </w:rPr>
              <w:t>Where provision is made for agreement or the giving of notice, approval or consent of a Party, unless otherwise specified, such agreement, notice, approval or consent must be in writing.</w:t>
            </w:r>
          </w:p>
        </w:tc>
        <w:tc>
          <w:tcPr>
            <w:tcW w:w="315" w:type="dxa"/>
            <w:gridSpan w:val="2"/>
          </w:tcPr>
          <w:p w14:paraId="586C1F02" w14:textId="77777777" w:rsidR="00CD0CF8" w:rsidRPr="00774A9A" w:rsidRDefault="00CD0CF8" w:rsidP="00D4035D">
            <w:pPr>
              <w:spacing w:after="120"/>
              <w:rPr>
                <w:rFonts w:ascii="Verdana" w:hAnsi="Verdana"/>
                <w:sz w:val="20"/>
              </w:rPr>
            </w:pPr>
          </w:p>
        </w:tc>
        <w:tc>
          <w:tcPr>
            <w:tcW w:w="4905" w:type="dxa"/>
            <w:gridSpan w:val="2"/>
          </w:tcPr>
          <w:p w14:paraId="46EE74BB" w14:textId="3D980A61" w:rsidR="00CD0CF8" w:rsidRPr="00774A9A" w:rsidRDefault="007173F3" w:rsidP="00774A9A">
            <w:pPr>
              <w:spacing w:after="120"/>
              <w:jc w:val="both"/>
              <w:rPr>
                <w:rFonts w:ascii="Verdana" w:hAnsi="Verdana"/>
                <w:color w:val="E8E8E8" w:themeColor="background2"/>
                <w:sz w:val="20"/>
              </w:rPr>
            </w:pPr>
            <w:r w:rsidRPr="007173F3">
              <w:rPr>
                <w:rFonts w:ascii="Verdana" w:hAnsi="Verdana" w:cs="Verdana"/>
                <w:sz w:val="20"/>
                <w:szCs w:val="20"/>
              </w:rPr>
              <w:t>Apabila ketentuan dibuat untuk persetujuan atau pemberian pemberitahuan, persetujuan atau izin dari suatu Pihak, kecuali ditentukan lain, perjanjian, pemberitahuan, persetujuan atau izin tersebut harus dibuat secara tertulis.</w:t>
            </w:r>
          </w:p>
        </w:tc>
      </w:tr>
    </w:tbl>
    <w:p w14:paraId="6DF198D5" w14:textId="27BC3F19" w:rsidR="002D4009" w:rsidRPr="00651CC5" w:rsidRDefault="002D4009">
      <w:pPr>
        <w:rPr>
          <w:rFonts w:ascii="Verdana" w:hAnsi="Verdana"/>
          <w:sz w:val="20"/>
        </w:rPr>
      </w:pPr>
    </w:p>
    <w:p w14:paraId="4C50F7E9" w14:textId="49E9E7F8" w:rsidR="00477695" w:rsidRPr="00E1614A" w:rsidRDefault="002D4009" w:rsidP="00477695">
      <w:pPr>
        <w:jc w:val="center"/>
        <w:rPr>
          <w:rFonts w:ascii="Verdana" w:hAnsi="Verdana"/>
          <w:b/>
          <w:bCs/>
          <w:sz w:val="20"/>
          <w:szCs w:val="20"/>
        </w:rPr>
      </w:pPr>
      <w:r w:rsidRPr="00651CC5">
        <w:rPr>
          <w:rFonts w:ascii="Verdana" w:hAnsi="Verdana"/>
          <w:sz w:val="20"/>
        </w:rPr>
        <w:br w:type="column"/>
      </w:r>
      <w:r w:rsidR="00477695" w:rsidRPr="00E1614A">
        <w:rPr>
          <w:rFonts w:ascii="Verdana" w:hAnsi="Verdana"/>
          <w:b/>
          <w:bCs/>
          <w:sz w:val="20"/>
          <w:szCs w:val="20"/>
        </w:rPr>
        <w:lastRenderedPageBreak/>
        <w:t xml:space="preserve">Schedule 2 / </w:t>
      </w:r>
      <w:r w:rsidR="00E1142C">
        <w:rPr>
          <w:rFonts w:ascii="Verdana" w:hAnsi="Verdana"/>
          <w:b/>
          <w:bCs/>
          <w:sz w:val="20"/>
          <w:szCs w:val="20"/>
        </w:rPr>
        <w:t>Lampiran</w:t>
      </w:r>
      <w:r w:rsidR="00E1142C" w:rsidRPr="00E1614A">
        <w:rPr>
          <w:rFonts w:ascii="Verdana" w:hAnsi="Verdana"/>
          <w:b/>
          <w:bCs/>
          <w:sz w:val="20"/>
          <w:szCs w:val="20"/>
        </w:rPr>
        <w:t xml:space="preserve"> </w:t>
      </w:r>
      <w:r w:rsidR="00477695" w:rsidRPr="00E1614A">
        <w:rPr>
          <w:rFonts w:ascii="Verdana" w:hAnsi="Verdana"/>
          <w:b/>
          <w:bCs/>
          <w:sz w:val="20"/>
          <w:szCs w:val="20"/>
        </w:rPr>
        <w:t>2</w:t>
      </w:r>
    </w:p>
    <w:p w14:paraId="5B90A965" w14:textId="252F7F19" w:rsidR="00477695" w:rsidRPr="00E1614A" w:rsidRDefault="00477695" w:rsidP="00477695">
      <w:pPr>
        <w:jc w:val="center"/>
        <w:rPr>
          <w:rFonts w:ascii="Verdana" w:hAnsi="Verdana" w:cs="Verdana"/>
          <w:b/>
          <w:bCs/>
          <w:sz w:val="20"/>
          <w:szCs w:val="20"/>
        </w:rPr>
      </w:pPr>
      <w:r w:rsidRPr="00E1614A">
        <w:rPr>
          <w:rFonts w:ascii="Verdana" w:hAnsi="Verdana" w:cs="Verdana"/>
          <w:b/>
          <w:bCs/>
          <w:sz w:val="20"/>
          <w:szCs w:val="20"/>
        </w:rPr>
        <w:t>Conditions Precedent</w:t>
      </w:r>
      <w:r w:rsidR="00444A3D">
        <w:rPr>
          <w:rFonts w:ascii="Verdana" w:hAnsi="Verdana" w:cs="Verdana"/>
          <w:b/>
          <w:bCs/>
          <w:sz w:val="20"/>
          <w:szCs w:val="20"/>
        </w:rPr>
        <w:t xml:space="preserve"> / Ketentuan Prasyarat</w:t>
      </w:r>
    </w:p>
    <w:tbl>
      <w:tblPr>
        <w:tblStyle w:val="TableGrid"/>
        <w:tblW w:w="0" w:type="auto"/>
        <w:tblLook w:val="04A0" w:firstRow="1" w:lastRow="0" w:firstColumn="1" w:lastColumn="0" w:noHBand="0" w:noVBand="1"/>
      </w:tblPr>
      <w:tblGrid>
        <w:gridCol w:w="4815"/>
        <w:gridCol w:w="4535"/>
      </w:tblGrid>
      <w:tr w:rsidR="00A47410" w:rsidRPr="001A6C1F" w14:paraId="72706B37" w14:textId="648092BE" w:rsidTr="00774A9A">
        <w:tc>
          <w:tcPr>
            <w:tcW w:w="4815" w:type="dxa"/>
          </w:tcPr>
          <w:p w14:paraId="4D55DF9D" w14:textId="77777777" w:rsidR="00A47410" w:rsidRPr="001A6C1F" w:rsidRDefault="00A47410" w:rsidP="001A6C1F">
            <w:pPr>
              <w:rPr>
                <w:rFonts w:ascii="Verdana" w:hAnsi="Verdana" w:cs="Verdana"/>
              </w:rPr>
            </w:pPr>
          </w:p>
        </w:tc>
        <w:tc>
          <w:tcPr>
            <w:tcW w:w="4535" w:type="dxa"/>
          </w:tcPr>
          <w:p w14:paraId="338A7DE8" w14:textId="77777777" w:rsidR="00A47410" w:rsidRPr="001A6C1F" w:rsidRDefault="00A47410" w:rsidP="001A6C1F">
            <w:pPr>
              <w:rPr>
                <w:rFonts w:ascii="Verdana" w:hAnsi="Verdana" w:cs="Verdana"/>
              </w:rPr>
            </w:pPr>
          </w:p>
        </w:tc>
      </w:tr>
      <w:tr w:rsidR="00A47410" w:rsidRPr="001A6C1F" w14:paraId="44E3E109" w14:textId="630D02EC" w:rsidTr="00774A9A">
        <w:tc>
          <w:tcPr>
            <w:tcW w:w="4815" w:type="dxa"/>
          </w:tcPr>
          <w:p w14:paraId="299F72A7" w14:textId="77777777" w:rsidR="00A47410" w:rsidRDefault="00A47410">
            <w:pPr>
              <w:pStyle w:val="ListParagraph"/>
              <w:numPr>
                <w:ilvl w:val="3"/>
                <w:numId w:val="23"/>
              </w:numPr>
              <w:ind w:left="567" w:hanging="567"/>
              <w:jc w:val="both"/>
              <w:rPr>
                <w:rFonts w:ascii="Verdana" w:hAnsi="Verdana" w:cs="Verdana"/>
              </w:rPr>
              <w:pPrChange w:id="977" w:author="OLTRE" w:date="2024-07-08T13:11:00Z">
                <w:pPr>
                  <w:pStyle w:val="ListParagraph"/>
                  <w:numPr>
                    <w:ilvl w:val="3"/>
                    <w:numId w:val="23"/>
                  </w:numPr>
                  <w:ind w:left="567" w:hanging="567"/>
                </w:pPr>
              </w:pPrChange>
            </w:pPr>
            <w:r w:rsidRPr="001A6C1F">
              <w:rPr>
                <w:rFonts w:ascii="Verdana" w:hAnsi="Verdana" w:cs="Verdana"/>
              </w:rPr>
              <w:t xml:space="preserve">The delivery of the Waivers by REGENE to the Purchaser in accordance with Article 5.1; </w:t>
            </w:r>
          </w:p>
          <w:p w14:paraId="5DCE0D5F" w14:textId="77777777" w:rsidR="00A47410" w:rsidRPr="001A6C1F" w:rsidRDefault="00A47410" w:rsidP="00774A9A">
            <w:pPr>
              <w:pStyle w:val="ListParagraph"/>
              <w:ind w:left="567"/>
              <w:rPr>
                <w:rFonts w:ascii="Verdana" w:hAnsi="Verdana" w:cs="Verdana"/>
              </w:rPr>
            </w:pPr>
          </w:p>
        </w:tc>
        <w:tc>
          <w:tcPr>
            <w:tcW w:w="4535" w:type="dxa"/>
          </w:tcPr>
          <w:p w14:paraId="2C8ACCEE" w14:textId="030AB4D7" w:rsidR="00A47410" w:rsidRDefault="00444A3D" w:rsidP="002C0BBE">
            <w:pPr>
              <w:pStyle w:val="ListParagraph"/>
              <w:numPr>
                <w:ilvl w:val="0"/>
                <w:numId w:val="130"/>
              </w:numPr>
              <w:ind w:left="456" w:hanging="425"/>
              <w:jc w:val="both"/>
              <w:rPr>
                <w:ins w:id="978" w:author="OLTRE" w:date="2024-07-08T13:11:00Z"/>
                <w:rFonts w:ascii="Verdana" w:hAnsi="Verdana" w:cs="Verdana"/>
              </w:rPr>
            </w:pPr>
            <w:del w:id="979" w:author="OLTRE" w:date="2024-07-08T13:11:00Z">
              <w:r>
                <w:rPr>
                  <w:rFonts w:ascii="Verdana" w:hAnsi="Verdana" w:cs="Verdana"/>
                </w:rPr>
                <w:delText xml:space="preserve">1. </w:delText>
              </w:r>
              <w:r w:rsidR="00507F3F">
                <w:rPr>
                  <w:rFonts w:ascii="Verdana" w:hAnsi="Verdana" w:cs="Verdana"/>
                </w:rPr>
                <w:delText xml:space="preserve">  </w:delText>
              </w:r>
            </w:del>
            <w:r w:rsidRPr="00444A3D">
              <w:rPr>
                <w:rFonts w:ascii="Verdana" w:hAnsi="Verdana" w:cs="Verdana"/>
              </w:rPr>
              <w:t xml:space="preserve">Penyerahan </w:t>
            </w:r>
            <w:del w:id="980" w:author="OLTRE" w:date="2024-07-08T13:11:00Z">
              <w:r w:rsidRPr="00444A3D">
                <w:rPr>
                  <w:rFonts w:ascii="Verdana" w:hAnsi="Verdana" w:cs="Verdana"/>
                </w:rPr>
                <w:delText>Peng</w:delText>
              </w:r>
              <w:r>
                <w:rPr>
                  <w:rFonts w:ascii="Verdana" w:hAnsi="Verdana" w:cs="Verdana"/>
                </w:rPr>
                <w:delText>enyampingan</w:delText>
              </w:r>
            </w:del>
            <w:ins w:id="981" w:author="OLTRE" w:date="2024-07-08T13:11:00Z">
              <w:r w:rsidR="0030052E">
                <w:rPr>
                  <w:rFonts w:ascii="Verdana" w:hAnsi="Verdana" w:cs="Verdana"/>
                </w:rPr>
                <w:t>Pengesampingan</w:t>
              </w:r>
            </w:ins>
            <w:r w:rsidR="00C63DC3">
              <w:rPr>
                <w:rFonts w:ascii="Verdana" w:hAnsi="Verdana" w:cs="Verdana"/>
              </w:rPr>
              <w:t xml:space="preserve"> </w:t>
            </w:r>
            <w:r w:rsidRPr="00444A3D">
              <w:rPr>
                <w:rFonts w:ascii="Verdana" w:hAnsi="Verdana" w:cs="Verdana"/>
              </w:rPr>
              <w:t>oleh REGENE kepada Pembeli sesuai dengan Pasal 5.1;</w:t>
            </w:r>
          </w:p>
          <w:p w14:paraId="0536092E" w14:textId="3115B904" w:rsidR="00305755" w:rsidRPr="001A6C1F" w:rsidRDefault="00305755">
            <w:pPr>
              <w:pStyle w:val="ListParagraph"/>
              <w:ind w:left="1992"/>
              <w:jc w:val="both"/>
              <w:rPr>
                <w:rFonts w:ascii="Verdana" w:hAnsi="Verdana" w:cs="Verdana"/>
              </w:rPr>
              <w:pPrChange w:id="982" w:author="OLTRE" w:date="2024-07-08T13:11:00Z">
                <w:pPr>
                  <w:pStyle w:val="ListParagraph"/>
                  <w:ind w:left="600" w:hanging="567"/>
                  <w:jc w:val="both"/>
                </w:pPr>
              </w:pPrChange>
            </w:pPr>
          </w:p>
        </w:tc>
      </w:tr>
      <w:tr w:rsidR="00A47410" w:rsidRPr="001A6C1F" w14:paraId="3BD76ABC" w14:textId="050ADD57" w:rsidTr="00774A9A">
        <w:tc>
          <w:tcPr>
            <w:tcW w:w="4815" w:type="dxa"/>
          </w:tcPr>
          <w:p w14:paraId="59FE9538" w14:textId="77777777" w:rsidR="00A47410" w:rsidRDefault="00A47410">
            <w:pPr>
              <w:pStyle w:val="ListParagraph"/>
              <w:numPr>
                <w:ilvl w:val="3"/>
                <w:numId w:val="23"/>
              </w:numPr>
              <w:ind w:left="567" w:hanging="567"/>
              <w:jc w:val="both"/>
              <w:rPr>
                <w:rFonts w:ascii="Verdana" w:hAnsi="Verdana" w:cs="Verdana"/>
              </w:rPr>
              <w:pPrChange w:id="983" w:author="OLTRE" w:date="2024-07-08T13:11:00Z">
                <w:pPr>
                  <w:pStyle w:val="ListParagraph"/>
                  <w:numPr>
                    <w:ilvl w:val="3"/>
                    <w:numId w:val="23"/>
                  </w:numPr>
                  <w:ind w:left="567" w:hanging="567"/>
                </w:pPr>
              </w:pPrChange>
            </w:pPr>
            <w:r w:rsidRPr="001A6C1F">
              <w:rPr>
                <w:rFonts w:ascii="Verdana" w:hAnsi="Verdana" w:cs="Verdana"/>
              </w:rPr>
              <w:t>The Second Option Condition has been fulfilled in a timely manner;</w:t>
            </w:r>
          </w:p>
          <w:p w14:paraId="753CE2D8" w14:textId="77777777" w:rsidR="00A47410" w:rsidRPr="001A6C1F" w:rsidRDefault="00A47410">
            <w:pPr>
              <w:pStyle w:val="ListParagraph"/>
              <w:ind w:left="567"/>
              <w:jc w:val="both"/>
              <w:rPr>
                <w:rFonts w:ascii="Verdana" w:hAnsi="Verdana" w:cs="Verdana"/>
              </w:rPr>
              <w:pPrChange w:id="984" w:author="OLTRE" w:date="2024-07-08T13:11:00Z">
                <w:pPr>
                  <w:pStyle w:val="ListParagraph"/>
                  <w:ind w:left="567"/>
                </w:pPr>
              </w:pPrChange>
            </w:pPr>
          </w:p>
        </w:tc>
        <w:tc>
          <w:tcPr>
            <w:tcW w:w="4535" w:type="dxa"/>
          </w:tcPr>
          <w:p w14:paraId="0CDA0BDB" w14:textId="4CC85161" w:rsidR="00A47410" w:rsidRPr="005A3E6C" w:rsidRDefault="00444A3D">
            <w:pPr>
              <w:pStyle w:val="ListParagraph"/>
              <w:numPr>
                <w:ilvl w:val="0"/>
                <w:numId w:val="130"/>
              </w:numPr>
              <w:ind w:left="456" w:hanging="425"/>
              <w:jc w:val="both"/>
              <w:rPr>
                <w:rFonts w:ascii="Verdana" w:hAnsi="Verdana" w:cs="Verdana"/>
              </w:rPr>
              <w:pPrChange w:id="985" w:author="OLTRE" w:date="2024-07-08T13:11:00Z">
                <w:pPr>
                  <w:ind w:left="600" w:hanging="567"/>
                  <w:jc w:val="both"/>
                </w:pPr>
              </w:pPrChange>
            </w:pPr>
            <w:del w:id="986" w:author="OLTRE" w:date="2024-07-08T13:11:00Z">
              <w:r>
                <w:rPr>
                  <w:rFonts w:ascii="Verdana" w:hAnsi="Verdana" w:cs="Verdana"/>
                </w:rPr>
                <w:delText xml:space="preserve">2. </w:delText>
              </w:r>
              <w:r w:rsidR="00507F3F">
                <w:rPr>
                  <w:rFonts w:ascii="Verdana" w:hAnsi="Verdana" w:cs="Verdana"/>
                </w:rPr>
                <w:delText xml:space="preserve">   </w:delText>
              </w:r>
              <w:r w:rsidRPr="00444A3D">
                <w:rPr>
                  <w:rFonts w:ascii="Verdana" w:hAnsi="Verdana" w:cs="Verdana"/>
                </w:rPr>
                <w:delText>Syarat</w:delText>
              </w:r>
            </w:del>
            <w:ins w:id="987" w:author="OLTRE" w:date="2024-07-08T13:11:00Z">
              <w:r w:rsidR="00C91BD1">
                <w:rPr>
                  <w:rFonts w:ascii="Verdana" w:hAnsi="Verdana" w:cs="Verdana"/>
                </w:rPr>
                <w:t>Ketentuan</w:t>
              </w:r>
            </w:ins>
            <w:r w:rsidR="00C91BD1">
              <w:rPr>
                <w:rFonts w:ascii="Verdana" w:hAnsi="Verdana" w:cs="Verdana"/>
              </w:rPr>
              <w:t xml:space="preserve"> </w:t>
            </w:r>
            <w:r w:rsidRPr="005A3E6C">
              <w:rPr>
                <w:rFonts w:ascii="Verdana" w:hAnsi="Verdana" w:cs="Verdana"/>
              </w:rPr>
              <w:t>Opsi Kedua telah dipenuhi pada waktu yang tepat;</w:t>
            </w:r>
          </w:p>
        </w:tc>
      </w:tr>
      <w:tr w:rsidR="00A47410" w:rsidRPr="001A6C1F" w14:paraId="2B473821" w14:textId="24057B58" w:rsidTr="00774A9A">
        <w:tc>
          <w:tcPr>
            <w:tcW w:w="4815" w:type="dxa"/>
          </w:tcPr>
          <w:p w14:paraId="52268849" w14:textId="77777777" w:rsidR="00A47410" w:rsidRPr="001A6C1F" w:rsidRDefault="00A47410" w:rsidP="002C0BBE">
            <w:pPr>
              <w:pStyle w:val="ListParagraph"/>
              <w:numPr>
                <w:ilvl w:val="3"/>
                <w:numId w:val="23"/>
              </w:numPr>
              <w:ind w:left="567" w:hanging="567"/>
              <w:jc w:val="both"/>
              <w:rPr>
                <w:rFonts w:ascii="Verdana" w:hAnsi="Verdana" w:cs="Verdana"/>
              </w:rPr>
            </w:pPr>
            <w:r w:rsidRPr="001A6C1F">
              <w:rPr>
                <w:rFonts w:ascii="Verdana" w:hAnsi="Verdana" w:cs="Verdana"/>
              </w:rPr>
              <w:t>A circular resolution or minutes of an extraordinary general meeting of the shareholders of REGENE (in the form of a notarial deed or under-hand with signatory on the stamp duty) approving:</w:t>
            </w:r>
          </w:p>
        </w:tc>
        <w:tc>
          <w:tcPr>
            <w:tcW w:w="4535" w:type="dxa"/>
          </w:tcPr>
          <w:p w14:paraId="0159ADF3" w14:textId="3BE6D5B3" w:rsidR="00A47410" w:rsidRPr="001A6C1F" w:rsidRDefault="00444A3D">
            <w:pPr>
              <w:pStyle w:val="ListParagraph"/>
              <w:numPr>
                <w:ilvl w:val="0"/>
                <w:numId w:val="130"/>
              </w:numPr>
              <w:ind w:left="456" w:hanging="425"/>
              <w:jc w:val="both"/>
              <w:rPr>
                <w:rFonts w:ascii="Verdana" w:hAnsi="Verdana" w:cs="Verdana"/>
              </w:rPr>
              <w:pPrChange w:id="988" w:author="OLTRE" w:date="2024-07-08T13:11:00Z">
                <w:pPr>
                  <w:pStyle w:val="ListParagraph"/>
                  <w:ind w:left="600" w:hanging="567"/>
                  <w:jc w:val="both"/>
                </w:pPr>
              </w:pPrChange>
            </w:pPr>
            <w:del w:id="989" w:author="OLTRE" w:date="2024-07-08T13:11:00Z">
              <w:r>
                <w:rPr>
                  <w:rFonts w:ascii="Verdana" w:hAnsi="Verdana" w:cs="Verdana"/>
                </w:rPr>
                <w:delText xml:space="preserve">3. </w:delText>
              </w:r>
              <w:r w:rsidR="00507F3F">
                <w:rPr>
                  <w:rFonts w:ascii="Verdana" w:hAnsi="Verdana" w:cs="Verdana"/>
                </w:rPr>
                <w:delText xml:space="preserve">    </w:delText>
              </w:r>
            </w:del>
            <w:r w:rsidR="008F5BA7" w:rsidRPr="008F5BA7">
              <w:rPr>
                <w:rFonts w:ascii="Verdana" w:hAnsi="Verdana" w:cs="Verdana"/>
              </w:rPr>
              <w:t>Keputusan sirkular atau risalah rapat umum pemegang saham luar biasa REGENE (dalam bentuk akta notaris atau di bawah tangan yang ditandatangani di atas materai) yang menyetujui:</w:t>
            </w:r>
          </w:p>
        </w:tc>
      </w:tr>
      <w:tr w:rsidR="00A47410" w:rsidRPr="001A6C1F" w14:paraId="6ABADCB0" w14:textId="6872E19F" w:rsidTr="00774A9A">
        <w:tc>
          <w:tcPr>
            <w:tcW w:w="4815" w:type="dxa"/>
          </w:tcPr>
          <w:p w14:paraId="66411B22" w14:textId="77777777" w:rsidR="00A47410" w:rsidRPr="001A6C1F" w:rsidRDefault="00A47410">
            <w:pPr>
              <w:pStyle w:val="ListParagraph"/>
              <w:numPr>
                <w:ilvl w:val="4"/>
                <w:numId w:val="23"/>
              </w:numPr>
              <w:ind w:left="1134" w:hanging="567"/>
              <w:jc w:val="both"/>
              <w:rPr>
                <w:rFonts w:ascii="Verdana" w:hAnsi="Verdana" w:cs="Verdana"/>
              </w:rPr>
              <w:pPrChange w:id="990" w:author="OLTRE" w:date="2024-07-08T13:11:00Z">
                <w:pPr>
                  <w:pStyle w:val="ListParagraph"/>
                  <w:numPr>
                    <w:ilvl w:val="4"/>
                    <w:numId w:val="23"/>
                  </w:numPr>
                  <w:ind w:left="1134" w:hanging="567"/>
                </w:pPr>
              </w:pPrChange>
            </w:pPr>
            <w:r w:rsidRPr="001A6C1F">
              <w:rPr>
                <w:rFonts w:ascii="Verdana" w:hAnsi="Verdana" w:cs="Verdana"/>
              </w:rPr>
              <w:t xml:space="preserve">the transfer of the Shares from the Seller to the Purchaser in accordance with the requirements of the articles of association of REGENE and the applicable law; </w:t>
            </w:r>
          </w:p>
        </w:tc>
        <w:tc>
          <w:tcPr>
            <w:tcW w:w="4535" w:type="dxa"/>
          </w:tcPr>
          <w:p w14:paraId="1A468042" w14:textId="4D313875" w:rsidR="00A47410" w:rsidRPr="00774A9A" w:rsidRDefault="008F5BA7" w:rsidP="00771549">
            <w:pPr>
              <w:ind w:left="1025" w:hanging="458"/>
              <w:jc w:val="both"/>
              <w:rPr>
                <w:rFonts w:ascii="Verdana" w:hAnsi="Verdana" w:cs="Verdana"/>
              </w:rPr>
            </w:pPr>
            <w:r>
              <w:rPr>
                <w:rFonts w:ascii="Verdana" w:hAnsi="Verdana" w:cs="Verdana"/>
              </w:rPr>
              <w:t xml:space="preserve">a. </w:t>
            </w:r>
            <w:r w:rsidR="00507F3F">
              <w:rPr>
                <w:rFonts w:ascii="Verdana" w:hAnsi="Verdana" w:cs="Verdana"/>
              </w:rPr>
              <w:t xml:space="preserve"> </w:t>
            </w:r>
            <w:r w:rsidRPr="008F5BA7">
              <w:rPr>
                <w:rFonts w:ascii="Verdana" w:hAnsi="Verdana" w:cs="Verdana"/>
              </w:rPr>
              <w:t>pengalihan Saham dari Penjual kepada Pembeli sesuai dengan persyaratan anggaran dasar REGENE dan peraturan perundang-undangan yang berlaku;</w:t>
            </w:r>
          </w:p>
        </w:tc>
      </w:tr>
      <w:tr w:rsidR="00A47410" w:rsidRPr="001A6C1F" w14:paraId="32983739" w14:textId="1DB32DB5" w:rsidTr="00774A9A">
        <w:tc>
          <w:tcPr>
            <w:tcW w:w="4815" w:type="dxa"/>
          </w:tcPr>
          <w:p w14:paraId="1DB13703" w14:textId="77777777" w:rsidR="00A47410" w:rsidRPr="001A6C1F" w:rsidRDefault="00A47410">
            <w:pPr>
              <w:pStyle w:val="ListParagraph"/>
              <w:numPr>
                <w:ilvl w:val="4"/>
                <w:numId w:val="23"/>
              </w:numPr>
              <w:ind w:left="1134" w:hanging="567"/>
              <w:jc w:val="both"/>
              <w:rPr>
                <w:rFonts w:ascii="Verdana" w:hAnsi="Verdana" w:cs="Verdana"/>
              </w:rPr>
              <w:pPrChange w:id="991" w:author="OLTRE" w:date="2024-07-08T13:11:00Z">
                <w:pPr>
                  <w:pStyle w:val="ListParagraph"/>
                  <w:numPr>
                    <w:ilvl w:val="4"/>
                    <w:numId w:val="23"/>
                  </w:numPr>
                  <w:ind w:left="1134" w:hanging="567"/>
                </w:pPr>
              </w:pPrChange>
            </w:pPr>
            <w:r w:rsidRPr="001A6C1F">
              <w:rPr>
                <w:rFonts w:ascii="Verdana" w:hAnsi="Verdana" w:cs="Verdana"/>
              </w:rPr>
              <w:t>adopting the change of shareholders of REGENE from Seller to Purchaser with effect from Closing;</w:t>
            </w:r>
          </w:p>
        </w:tc>
        <w:tc>
          <w:tcPr>
            <w:tcW w:w="4535" w:type="dxa"/>
          </w:tcPr>
          <w:p w14:paraId="7DED4866" w14:textId="49A3D7B4" w:rsidR="00A47410" w:rsidRPr="00774A9A" w:rsidRDefault="008F5BA7" w:rsidP="00771549">
            <w:pPr>
              <w:ind w:left="1025" w:hanging="458"/>
              <w:jc w:val="both"/>
              <w:rPr>
                <w:rFonts w:ascii="Verdana" w:hAnsi="Verdana" w:cs="Verdana"/>
              </w:rPr>
            </w:pPr>
            <w:r>
              <w:rPr>
                <w:rFonts w:ascii="Verdana" w:hAnsi="Verdana" w:cs="Verdana"/>
              </w:rPr>
              <w:t xml:space="preserve">b. </w:t>
            </w:r>
            <w:r w:rsidR="00507F3F">
              <w:rPr>
                <w:rFonts w:ascii="Verdana" w:hAnsi="Verdana" w:cs="Verdana"/>
              </w:rPr>
              <w:t xml:space="preserve">  </w:t>
            </w:r>
            <w:r w:rsidRPr="008F5BA7">
              <w:rPr>
                <w:rFonts w:ascii="Verdana" w:hAnsi="Verdana" w:cs="Verdana"/>
              </w:rPr>
              <w:t>menerima perubahan pemegang saham REGENE dari Penjual menjadi Pembeli terhitung sejak Penutupan;</w:t>
            </w:r>
          </w:p>
        </w:tc>
      </w:tr>
      <w:tr w:rsidR="00A47410" w:rsidRPr="001A6C1F" w14:paraId="3DBB7F20" w14:textId="12FF747B" w:rsidTr="00774A9A">
        <w:tc>
          <w:tcPr>
            <w:tcW w:w="4815" w:type="dxa"/>
          </w:tcPr>
          <w:p w14:paraId="148B43FA" w14:textId="77777777" w:rsidR="00A47410" w:rsidRPr="001A6C1F" w:rsidRDefault="00A47410">
            <w:pPr>
              <w:pStyle w:val="ListParagraph"/>
              <w:numPr>
                <w:ilvl w:val="4"/>
                <w:numId w:val="23"/>
              </w:numPr>
              <w:ind w:left="1134" w:hanging="567"/>
              <w:jc w:val="both"/>
              <w:rPr>
                <w:rFonts w:ascii="Verdana" w:hAnsi="Verdana" w:cs="Verdana"/>
              </w:rPr>
              <w:pPrChange w:id="992" w:author="OLTRE" w:date="2024-07-08T13:11:00Z">
                <w:pPr>
                  <w:pStyle w:val="ListParagraph"/>
                  <w:numPr>
                    <w:ilvl w:val="4"/>
                    <w:numId w:val="23"/>
                  </w:numPr>
                  <w:ind w:left="1134" w:hanging="567"/>
                </w:pPr>
              </w:pPrChange>
            </w:pPr>
            <w:r w:rsidRPr="001A6C1F">
              <w:rPr>
                <w:rFonts w:ascii="Verdana" w:hAnsi="Verdana" w:cs="Verdana"/>
              </w:rPr>
              <w:t>the issuance of new share certificates in the name of Purchaser evidencing the ownership of the Shares;</w:t>
            </w:r>
          </w:p>
        </w:tc>
        <w:tc>
          <w:tcPr>
            <w:tcW w:w="4535" w:type="dxa"/>
          </w:tcPr>
          <w:p w14:paraId="6D245D16" w14:textId="7FED8086" w:rsidR="00A47410" w:rsidRPr="00774A9A" w:rsidRDefault="008F5BA7" w:rsidP="00771549">
            <w:pPr>
              <w:ind w:left="1025" w:hanging="458"/>
              <w:jc w:val="both"/>
              <w:rPr>
                <w:rFonts w:ascii="Verdana" w:hAnsi="Verdana" w:cs="Verdana"/>
              </w:rPr>
            </w:pPr>
            <w:r>
              <w:rPr>
                <w:rFonts w:ascii="Verdana" w:hAnsi="Verdana" w:cs="Verdana"/>
              </w:rPr>
              <w:t xml:space="preserve">c. </w:t>
            </w:r>
            <w:r w:rsidR="00507F3F">
              <w:rPr>
                <w:rFonts w:ascii="Verdana" w:hAnsi="Verdana" w:cs="Verdana"/>
              </w:rPr>
              <w:t xml:space="preserve">   </w:t>
            </w:r>
            <w:r w:rsidRPr="008F5BA7">
              <w:rPr>
                <w:rFonts w:ascii="Verdana" w:hAnsi="Verdana" w:cs="Verdana"/>
              </w:rPr>
              <w:t>penerbitan surat saham baru atas nama Pembeli yang membuktikan kepemilikan Saham tersebut;</w:t>
            </w:r>
          </w:p>
        </w:tc>
      </w:tr>
      <w:tr w:rsidR="00A47410" w:rsidRPr="001A6C1F" w14:paraId="323C2EB8" w14:textId="2713FCFF" w:rsidTr="00774A9A">
        <w:tc>
          <w:tcPr>
            <w:tcW w:w="4815" w:type="dxa"/>
          </w:tcPr>
          <w:p w14:paraId="5D08B608" w14:textId="77777777" w:rsidR="00A47410" w:rsidRPr="001A6C1F" w:rsidRDefault="00A47410">
            <w:pPr>
              <w:pStyle w:val="ListParagraph"/>
              <w:numPr>
                <w:ilvl w:val="4"/>
                <w:numId w:val="23"/>
              </w:numPr>
              <w:ind w:left="1134" w:hanging="567"/>
              <w:jc w:val="both"/>
              <w:rPr>
                <w:rFonts w:ascii="Verdana" w:hAnsi="Verdana" w:cs="Verdana"/>
              </w:rPr>
              <w:pPrChange w:id="993" w:author="OLTRE" w:date="2024-07-08T13:11:00Z">
                <w:pPr>
                  <w:pStyle w:val="ListParagraph"/>
                  <w:numPr>
                    <w:ilvl w:val="4"/>
                    <w:numId w:val="23"/>
                  </w:numPr>
                  <w:ind w:left="1134" w:hanging="567"/>
                </w:pPr>
              </w:pPrChange>
            </w:pPr>
            <w:r w:rsidRPr="001A6C1F">
              <w:rPr>
                <w:rFonts w:ascii="Verdana" w:hAnsi="Verdana" w:cs="Verdana"/>
              </w:rPr>
              <w:t>the entry of Purchaser into the Shareholders Register of REGENE;</w:t>
            </w:r>
          </w:p>
        </w:tc>
        <w:tc>
          <w:tcPr>
            <w:tcW w:w="4535" w:type="dxa"/>
          </w:tcPr>
          <w:p w14:paraId="44DD7A9C" w14:textId="6EBF493A" w:rsidR="00A47410" w:rsidRPr="00774A9A" w:rsidRDefault="008F5BA7" w:rsidP="00771549">
            <w:pPr>
              <w:ind w:left="1025" w:hanging="458"/>
              <w:jc w:val="both"/>
              <w:rPr>
                <w:rFonts w:ascii="Verdana" w:hAnsi="Verdana" w:cs="Verdana"/>
              </w:rPr>
            </w:pPr>
            <w:r>
              <w:rPr>
                <w:rFonts w:ascii="Verdana" w:hAnsi="Verdana" w:cs="Verdana"/>
              </w:rPr>
              <w:t xml:space="preserve">d. </w:t>
            </w:r>
            <w:r w:rsidRPr="008F5BA7">
              <w:rPr>
                <w:rFonts w:ascii="Verdana" w:hAnsi="Verdana" w:cs="Verdana"/>
              </w:rPr>
              <w:t>masuknya Pembeli ke dalam Daftar Pemegang Saham REGENE;</w:t>
            </w:r>
          </w:p>
        </w:tc>
      </w:tr>
      <w:tr w:rsidR="00A47410" w:rsidRPr="001A6C1F" w14:paraId="26B60C0C" w14:textId="7FB58072" w:rsidTr="00774A9A">
        <w:tc>
          <w:tcPr>
            <w:tcW w:w="4815" w:type="dxa"/>
          </w:tcPr>
          <w:p w14:paraId="49D90C34" w14:textId="77777777" w:rsidR="00A47410" w:rsidRPr="001A6C1F" w:rsidRDefault="00A47410">
            <w:pPr>
              <w:pStyle w:val="ListParagraph"/>
              <w:numPr>
                <w:ilvl w:val="4"/>
                <w:numId w:val="23"/>
              </w:numPr>
              <w:ind w:left="1134" w:hanging="567"/>
              <w:jc w:val="both"/>
              <w:rPr>
                <w:rFonts w:ascii="Verdana" w:hAnsi="Verdana" w:cs="Verdana"/>
              </w:rPr>
              <w:pPrChange w:id="994" w:author="OLTRE" w:date="2024-07-08T13:11:00Z">
                <w:pPr>
                  <w:pStyle w:val="ListParagraph"/>
                  <w:numPr>
                    <w:ilvl w:val="4"/>
                    <w:numId w:val="23"/>
                  </w:numPr>
                  <w:ind w:left="1134" w:hanging="567"/>
                </w:pPr>
              </w:pPrChange>
            </w:pPr>
            <w:r w:rsidRPr="001A6C1F">
              <w:rPr>
                <w:rFonts w:ascii="Verdana" w:hAnsi="Verdana" w:cs="Verdana"/>
              </w:rPr>
              <w:t xml:space="preserve">the amendment of the articles of association of REGENE for the creation of New Classification of Preferred Shares and the Conversion of Shares, </w:t>
            </w:r>
          </w:p>
        </w:tc>
        <w:tc>
          <w:tcPr>
            <w:tcW w:w="4535" w:type="dxa"/>
          </w:tcPr>
          <w:p w14:paraId="14EA45BE" w14:textId="77777777" w:rsidR="008F5BA7" w:rsidRPr="008F5BA7" w:rsidRDefault="008F5BA7" w:rsidP="00771549">
            <w:pPr>
              <w:ind w:left="1025" w:hanging="458"/>
              <w:jc w:val="both"/>
              <w:rPr>
                <w:rFonts w:ascii="Verdana" w:hAnsi="Verdana" w:cs="Verdana"/>
              </w:rPr>
            </w:pPr>
            <w:r>
              <w:rPr>
                <w:rFonts w:ascii="Verdana" w:hAnsi="Verdana" w:cs="Verdana"/>
              </w:rPr>
              <w:t xml:space="preserve">e. </w:t>
            </w:r>
            <w:r w:rsidRPr="008F5BA7">
              <w:rPr>
                <w:rFonts w:ascii="Verdana" w:hAnsi="Verdana" w:cs="Verdana"/>
              </w:rPr>
              <w:t>perubahan anggaran dasar REGENE untuk pembuatan Klasifikasi Baru Saham Preferen dan Konversi Saham,</w:t>
            </w:r>
          </w:p>
          <w:p w14:paraId="710D8415" w14:textId="4D6E2820" w:rsidR="00A47410" w:rsidRPr="00774A9A" w:rsidRDefault="00A47410" w:rsidP="00771549">
            <w:pPr>
              <w:ind w:left="1025" w:hanging="458"/>
              <w:jc w:val="both"/>
              <w:rPr>
                <w:rFonts w:ascii="Verdana" w:hAnsi="Verdana" w:cs="Verdana"/>
              </w:rPr>
            </w:pPr>
          </w:p>
        </w:tc>
      </w:tr>
      <w:tr w:rsidR="00A47410" w:rsidRPr="001A6C1F" w14:paraId="5752A430" w14:textId="2E90FE69" w:rsidTr="00774A9A">
        <w:tc>
          <w:tcPr>
            <w:tcW w:w="4815" w:type="dxa"/>
          </w:tcPr>
          <w:p w14:paraId="094032C6" w14:textId="77777777" w:rsidR="00A47410" w:rsidRDefault="00A47410">
            <w:pPr>
              <w:ind w:left="598"/>
              <w:jc w:val="both"/>
              <w:rPr>
                <w:rFonts w:ascii="Verdana" w:hAnsi="Verdana" w:cs="Verdana"/>
              </w:rPr>
              <w:pPrChange w:id="995" w:author="OLTRE" w:date="2024-07-08T13:11:00Z">
                <w:pPr>
                  <w:ind w:left="598"/>
                </w:pPr>
              </w:pPrChange>
            </w:pPr>
            <w:r w:rsidRPr="001A6C1F">
              <w:rPr>
                <w:rFonts w:ascii="Verdana" w:hAnsi="Verdana" w:cs="Verdana"/>
              </w:rPr>
              <w:t xml:space="preserve">has been executed and a certified true copy thereof shall have been delivered to the Purchaser by the Seller or REGENE; </w:t>
            </w:r>
          </w:p>
          <w:p w14:paraId="30F8E414" w14:textId="77777777" w:rsidR="00A47410" w:rsidRPr="001A6C1F" w:rsidRDefault="00A47410">
            <w:pPr>
              <w:jc w:val="both"/>
              <w:rPr>
                <w:rFonts w:ascii="Verdana" w:hAnsi="Verdana" w:cs="Verdana"/>
              </w:rPr>
              <w:pPrChange w:id="996" w:author="OLTRE" w:date="2024-07-08T13:11:00Z">
                <w:pPr/>
              </w:pPrChange>
            </w:pPr>
          </w:p>
        </w:tc>
        <w:tc>
          <w:tcPr>
            <w:tcW w:w="4535" w:type="dxa"/>
          </w:tcPr>
          <w:p w14:paraId="0B7CC176" w14:textId="6B5F9EBB" w:rsidR="00A47410" w:rsidRPr="001A6C1F" w:rsidRDefault="008F5BA7" w:rsidP="00771549">
            <w:pPr>
              <w:ind w:left="600"/>
              <w:jc w:val="both"/>
              <w:rPr>
                <w:rFonts w:ascii="Verdana" w:hAnsi="Verdana" w:cs="Verdana"/>
              </w:rPr>
            </w:pPr>
            <w:r w:rsidRPr="008F5BA7">
              <w:rPr>
                <w:rFonts w:ascii="Verdana" w:hAnsi="Verdana" w:cs="Verdana"/>
              </w:rPr>
              <w:t>telah ditandatangani dan salinan aslinya yang dilegalisir telah dikirimkan kepada Pembeli oleh Penjual atau REGENE;</w:t>
            </w:r>
          </w:p>
        </w:tc>
      </w:tr>
      <w:tr w:rsidR="00A47410" w:rsidRPr="001A6C1F" w14:paraId="5AF52D15" w14:textId="4C169200" w:rsidTr="00774A9A">
        <w:tc>
          <w:tcPr>
            <w:tcW w:w="4815" w:type="dxa"/>
          </w:tcPr>
          <w:p w14:paraId="20DF35D9" w14:textId="3AAC2EAD" w:rsidR="00A47410" w:rsidRDefault="00A47410" w:rsidP="002C0BBE">
            <w:pPr>
              <w:pStyle w:val="ListParagraph"/>
              <w:numPr>
                <w:ilvl w:val="3"/>
                <w:numId w:val="23"/>
              </w:numPr>
              <w:ind w:left="567" w:hanging="567"/>
              <w:jc w:val="both"/>
              <w:rPr>
                <w:rFonts w:ascii="Verdana" w:hAnsi="Verdana" w:cs="Verdana"/>
              </w:rPr>
            </w:pPr>
            <w:del w:id="997" w:author="OLTRE" w:date="2024-07-08T13:11:00Z">
              <w:r w:rsidRPr="001A6C1F">
                <w:rPr>
                  <w:rFonts w:ascii="Verdana" w:hAnsi="Verdana" w:cs="Verdana"/>
                </w:rPr>
                <w:delText>[</w:delText>
              </w:r>
            </w:del>
            <w:r w:rsidRPr="001A6C1F">
              <w:rPr>
                <w:rFonts w:ascii="Verdana" w:hAnsi="Verdana" w:cs="Verdana"/>
              </w:rPr>
              <w:t>The delivery of a written spousal consent of the Seller to the Purchaser</w:t>
            </w:r>
            <w:del w:id="998" w:author="OLTRE" w:date="2024-07-08T13:11:00Z">
              <w:r w:rsidRPr="001A6C1F">
                <w:rPr>
                  <w:rFonts w:ascii="Verdana" w:hAnsi="Verdana" w:cs="Verdana"/>
                </w:rPr>
                <w:delText>]</w:delText>
              </w:r>
            </w:del>
            <w:r w:rsidRPr="001A6C1F">
              <w:rPr>
                <w:rFonts w:ascii="Verdana" w:hAnsi="Verdana" w:cs="Verdana"/>
              </w:rPr>
              <w:t>; and</w:t>
            </w:r>
          </w:p>
          <w:p w14:paraId="1871A5DF" w14:textId="77777777" w:rsidR="00A47410" w:rsidRPr="001A6C1F" w:rsidRDefault="00A47410" w:rsidP="005A2F00">
            <w:pPr>
              <w:pStyle w:val="ListParagraph"/>
              <w:ind w:left="567"/>
              <w:jc w:val="both"/>
              <w:rPr>
                <w:rFonts w:ascii="Verdana" w:hAnsi="Verdana" w:cs="Verdana"/>
              </w:rPr>
            </w:pPr>
          </w:p>
        </w:tc>
        <w:tc>
          <w:tcPr>
            <w:tcW w:w="4535" w:type="dxa"/>
          </w:tcPr>
          <w:p w14:paraId="18EBE471" w14:textId="7D4927DB" w:rsidR="00A47410" w:rsidRPr="00774A9A" w:rsidRDefault="008F5BA7">
            <w:pPr>
              <w:pStyle w:val="ListParagraph"/>
              <w:numPr>
                <w:ilvl w:val="0"/>
                <w:numId w:val="130"/>
              </w:numPr>
              <w:ind w:left="456" w:hanging="425"/>
              <w:jc w:val="both"/>
              <w:rPr>
                <w:rFonts w:ascii="Verdana" w:hAnsi="Verdana" w:cs="Verdana"/>
              </w:rPr>
              <w:pPrChange w:id="999" w:author="OLTRE" w:date="2024-07-08T13:11:00Z">
                <w:pPr>
                  <w:ind w:left="600" w:hanging="600"/>
                  <w:jc w:val="both"/>
                </w:pPr>
              </w:pPrChange>
            </w:pPr>
            <w:del w:id="1000" w:author="OLTRE" w:date="2024-07-08T13:11:00Z">
              <w:r>
                <w:rPr>
                  <w:rFonts w:ascii="Verdana" w:hAnsi="Verdana" w:cs="Verdana"/>
                </w:rPr>
                <w:delText xml:space="preserve">4. </w:delText>
              </w:r>
              <w:r w:rsidR="00507F3F">
                <w:rPr>
                  <w:rFonts w:ascii="Verdana" w:hAnsi="Verdana" w:cs="Verdana"/>
                </w:rPr>
                <w:delText xml:space="preserve">   </w:delText>
              </w:r>
              <w:r>
                <w:rPr>
                  <w:rFonts w:ascii="Verdana" w:hAnsi="Verdana" w:cs="Verdana"/>
                </w:rPr>
                <w:delText>[</w:delText>
              </w:r>
            </w:del>
            <w:ins w:id="1001" w:author="OLTRE" w:date="2024-07-08T13:11:00Z">
              <w:r w:rsidR="00507F3F">
                <w:rPr>
                  <w:rFonts w:ascii="Verdana" w:hAnsi="Verdana" w:cs="Verdana"/>
                </w:rPr>
                <w:t xml:space="preserve"> </w:t>
              </w:r>
            </w:ins>
            <w:r w:rsidRPr="008F5BA7">
              <w:rPr>
                <w:rFonts w:ascii="Verdana" w:hAnsi="Verdana" w:cs="Verdana"/>
              </w:rPr>
              <w:t>Penyerahan persetujuan suami-istri secara tertulis dari Penjual kepada Pembeli</w:t>
            </w:r>
            <w:del w:id="1002" w:author="OLTRE" w:date="2024-07-08T13:11:00Z">
              <w:r w:rsidRPr="008F5BA7">
                <w:rPr>
                  <w:rFonts w:ascii="Verdana" w:hAnsi="Verdana" w:cs="Verdana"/>
                </w:rPr>
                <w:delText>];</w:delText>
              </w:r>
            </w:del>
            <w:ins w:id="1003" w:author="OLTRE" w:date="2024-07-08T13:11:00Z">
              <w:r w:rsidRPr="008F5BA7">
                <w:rPr>
                  <w:rFonts w:ascii="Verdana" w:hAnsi="Verdana" w:cs="Verdana"/>
                </w:rPr>
                <w:t>;</w:t>
              </w:r>
            </w:ins>
            <w:r w:rsidRPr="008F5BA7">
              <w:rPr>
                <w:rFonts w:ascii="Verdana" w:hAnsi="Verdana" w:cs="Verdana"/>
              </w:rPr>
              <w:t xml:space="preserve"> </w:t>
            </w:r>
            <w:r>
              <w:rPr>
                <w:rFonts w:ascii="Verdana" w:hAnsi="Verdana" w:cs="Verdana"/>
              </w:rPr>
              <w:t>d</w:t>
            </w:r>
            <w:r w:rsidRPr="008F5BA7">
              <w:rPr>
                <w:rFonts w:ascii="Verdana" w:hAnsi="Verdana" w:cs="Verdana"/>
              </w:rPr>
              <w:t>an</w:t>
            </w:r>
          </w:p>
        </w:tc>
      </w:tr>
      <w:tr w:rsidR="00A47410" w:rsidRPr="001A6C1F" w14:paraId="529561D4" w14:textId="2CA77FBF" w:rsidTr="00774A9A">
        <w:tc>
          <w:tcPr>
            <w:tcW w:w="4815" w:type="dxa"/>
          </w:tcPr>
          <w:p w14:paraId="0ACF6D00" w14:textId="77777777" w:rsidR="00A47410" w:rsidRPr="001A6C1F" w:rsidRDefault="00A47410">
            <w:pPr>
              <w:pStyle w:val="ListParagraph"/>
              <w:numPr>
                <w:ilvl w:val="3"/>
                <w:numId w:val="23"/>
              </w:numPr>
              <w:ind w:left="567" w:hanging="567"/>
              <w:jc w:val="both"/>
              <w:rPr>
                <w:rFonts w:ascii="Verdana" w:hAnsi="Verdana" w:cs="Verdana"/>
              </w:rPr>
              <w:pPrChange w:id="1004" w:author="OLTRE" w:date="2024-07-08T13:11:00Z">
                <w:pPr>
                  <w:pStyle w:val="ListParagraph"/>
                  <w:numPr>
                    <w:ilvl w:val="3"/>
                    <w:numId w:val="23"/>
                  </w:numPr>
                  <w:ind w:left="567" w:hanging="567"/>
                </w:pPr>
              </w:pPrChange>
            </w:pPr>
            <w:r w:rsidRPr="001A6C1F">
              <w:rPr>
                <w:rFonts w:ascii="Verdana" w:hAnsi="Verdana" w:cs="Verdana"/>
              </w:rPr>
              <w:t xml:space="preserve">All of the Warranties by the Seller made in this Agreement shall be true, accurate, complete and correct as of the </w:t>
            </w:r>
            <w:r w:rsidRPr="001A6C1F">
              <w:rPr>
                <w:rFonts w:ascii="Verdana" w:hAnsi="Verdana" w:cs="Verdana"/>
              </w:rPr>
              <w:lastRenderedPageBreak/>
              <w:t>date of this Agreement and as at the Closing Date.</w:t>
            </w:r>
          </w:p>
        </w:tc>
        <w:tc>
          <w:tcPr>
            <w:tcW w:w="4535" w:type="dxa"/>
          </w:tcPr>
          <w:p w14:paraId="30DC7ACF" w14:textId="7A8B01ED" w:rsidR="00A47410" w:rsidRPr="00774A9A" w:rsidRDefault="008F5BA7">
            <w:pPr>
              <w:pStyle w:val="ListParagraph"/>
              <w:numPr>
                <w:ilvl w:val="0"/>
                <w:numId w:val="130"/>
              </w:numPr>
              <w:ind w:left="456" w:hanging="425"/>
              <w:jc w:val="both"/>
              <w:rPr>
                <w:rFonts w:ascii="Verdana" w:hAnsi="Verdana" w:cs="Verdana"/>
              </w:rPr>
              <w:pPrChange w:id="1005" w:author="OLTRE" w:date="2024-07-08T13:11:00Z">
                <w:pPr>
                  <w:ind w:left="600" w:hanging="600"/>
                  <w:jc w:val="both"/>
                </w:pPr>
              </w:pPrChange>
            </w:pPr>
            <w:del w:id="1006" w:author="OLTRE" w:date="2024-07-08T13:11:00Z">
              <w:r>
                <w:rPr>
                  <w:rFonts w:ascii="Verdana" w:hAnsi="Verdana" w:cs="Verdana"/>
                </w:rPr>
                <w:lastRenderedPageBreak/>
                <w:delText xml:space="preserve">5. </w:delText>
              </w:r>
              <w:r w:rsidR="00507F3F">
                <w:rPr>
                  <w:rFonts w:ascii="Verdana" w:hAnsi="Verdana" w:cs="Verdana"/>
                </w:rPr>
                <w:delText xml:space="preserve">   </w:delText>
              </w:r>
            </w:del>
            <w:r w:rsidRPr="008F5BA7">
              <w:rPr>
                <w:rFonts w:ascii="Verdana" w:hAnsi="Verdana" w:cs="Verdana"/>
              </w:rPr>
              <w:t>Seluruh Jaminan</w:t>
            </w:r>
            <w:r>
              <w:rPr>
                <w:rFonts w:ascii="Verdana" w:hAnsi="Verdana" w:cs="Verdana"/>
              </w:rPr>
              <w:t>-Jaminan</w:t>
            </w:r>
            <w:r w:rsidRPr="008F5BA7">
              <w:rPr>
                <w:rFonts w:ascii="Verdana" w:hAnsi="Verdana" w:cs="Verdana"/>
              </w:rPr>
              <w:t xml:space="preserve"> Penjual yang dibuat dalam Perjanjian ini adalah benar, akurat, lengkap dan </w:t>
            </w:r>
            <w:r w:rsidRPr="008F5BA7">
              <w:rPr>
                <w:rFonts w:ascii="Verdana" w:hAnsi="Verdana" w:cs="Verdana"/>
              </w:rPr>
              <w:lastRenderedPageBreak/>
              <w:t>tepat pada tanggal Perjanjian ini dan pada Tanggal Penutupan.</w:t>
            </w:r>
          </w:p>
        </w:tc>
      </w:tr>
      <w:tr w:rsidR="009E6A9B" w:rsidRPr="001A6C1F" w14:paraId="66373A9C" w14:textId="77777777" w:rsidTr="00774A9A">
        <w:tc>
          <w:tcPr>
            <w:tcW w:w="4815" w:type="dxa"/>
          </w:tcPr>
          <w:p w14:paraId="718E9DDD" w14:textId="7C2EC2E8" w:rsidR="009E6A9B" w:rsidRPr="001A6C1F" w:rsidRDefault="009E6A9B">
            <w:pPr>
              <w:pStyle w:val="ListParagraph"/>
              <w:numPr>
                <w:ilvl w:val="3"/>
                <w:numId w:val="23"/>
              </w:numPr>
              <w:ind w:left="567" w:hanging="567"/>
              <w:jc w:val="both"/>
              <w:rPr>
                <w:rFonts w:ascii="Verdana" w:hAnsi="Verdana" w:cs="Verdana"/>
              </w:rPr>
              <w:pPrChange w:id="1007" w:author="OLTRE" w:date="2024-07-08T13:11:00Z">
                <w:pPr>
                  <w:pStyle w:val="ListParagraph"/>
                  <w:ind w:left="0"/>
                </w:pPr>
              </w:pPrChange>
            </w:pPr>
            <w:ins w:id="1008" w:author="OLTRE" w:date="2024-07-08T13:11:00Z">
              <w:r>
                <w:rPr>
                  <w:rFonts w:ascii="Verdana" w:hAnsi="Verdana" w:cs="Verdana"/>
                </w:rPr>
                <w:lastRenderedPageBreak/>
                <w:t>The delivery of written notification of Seller’s designated bank account to the Purchaser pursuant to Article 3.3.1.</w:t>
              </w:r>
            </w:ins>
          </w:p>
        </w:tc>
        <w:tc>
          <w:tcPr>
            <w:tcW w:w="4535" w:type="dxa"/>
          </w:tcPr>
          <w:p w14:paraId="074B137C" w14:textId="54A31D8D" w:rsidR="009E6A9B" w:rsidRDefault="004C5F21">
            <w:pPr>
              <w:pStyle w:val="ListParagraph"/>
              <w:numPr>
                <w:ilvl w:val="0"/>
                <w:numId w:val="130"/>
              </w:numPr>
              <w:ind w:left="456" w:hanging="425"/>
              <w:jc w:val="both"/>
              <w:rPr>
                <w:rFonts w:ascii="Verdana" w:hAnsi="Verdana" w:cs="Verdana"/>
              </w:rPr>
              <w:pPrChange w:id="1009" w:author="OLTRE" w:date="2024-07-08T13:11:00Z">
                <w:pPr>
                  <w:pStyle w:val="ListParagraph"/>
                  <w:ind w:left="0"/>
                </w:pPr>
              </w:pPrChange>
            </w:pPr>
            <w:ins w:id="1010" w:author="OLTRE" w:date="2024-07-08T13:11:00Z">
              <w:r>
                <w:rPr>
                  <w:rFonts w:ascii="Verdana" w:hAnsi="Verdana" w:cs="Verdana"/>
                </w:rPr>
                <w:t>Pemberitahuan tertulis atas rekening bank Penjual yang dikirim kepada Pembeli berdasarkan Pasal 3.3.1.</w:t>
              </w:r>
            </w:ins>
          </w:p>
        </w:tc>
      </w:tr>
    </w:tbl>
    <w:p w14:paraId="06D13FF7" w14:textId="0B53C2AF" w:rsidR="00477695" w:rsidRPr="00E1614A" w:rsidRDefault="00477695" w:rsidP="00CB2D37">
      <w:pPr>
        <w:spacing w:after="160" w:line="278" w:lineRule="auto"/>
        <w:jc w:val="center"/>
        <w:rPr>
          <w:rFonts w:ascii="Verdana" w:hAnsi="Verdana"/>
          <w:sz w:val="20"/>
          <w:szCs w:val="20"/>
        </w:rPr>
      </w:pPr>
      <w:r w:rsidRPr="00E1614A">
        <w:rPr>
          <w:rFonts w:ascii="Verdana" w:hAnsi="Verdana"/>
          <w:sz w:val="20"/>
          <w:szCs w:val="20"/>
        </w:rPr>
        <w:t xml:space="preserve"> </w:t>
      </w:r>
      <w:r w:rsidRPr="00E1614A">
        <w:rPr>
          <w:rFonts w:ascii="Verdana" w:hAnsi="Verdana"/>
          <w:sz w:val="20"/>
          <w:szCs w:val="20"/>
        </w:rPr>
        <w:br w:type="page"/>
      </w:r>
    </w:p>
    <w:p w14:paraId="23DB49E1" w14:textId="38FF5ABD" w:rsidR="00613D17" w:rsidRPr="00E1614A" w:rsidRDefault="00613D17" w:rsidP="00176863">
      <w:pPr>
        <w:jc w:val="center"/>
        <w:rPr>
          <w:rFonts w:ascii="Verdana" w:hAnsi="Verdana"/>
          <w:b/>
          <w:bCs/>
          <w:sz w:val="20"/>
          <w:szCs w:val="20"/>
        </w:rPr>
      </w:pPr>
      <w:r w:rsidRPr="00E1614A">
        <w:rPr>
          <w:rFonts w:ascii="Verdana" w:hAnsi="Verdana"/>
          <w:b/>
          <w:bCs/>
          <w:sz w:val="20"/>
          <w:szCs w:val="20"/>
        </w:rPr>
        <w:lastRenderedPageBreak/>
        <w:t xml:space="preserve">Schedule </w:t>
      </w:r>
      <w:r w:rsidR="00B67B15">
        <w:rPr>
          <w:rFonts w:ascii="Verdana" w:hAnsi="Verdana"/>
          <w:b/>
          <w:bCs/>
          <w:sz w:val="20"/>
          <w:szCs w:val="20"/>
        </w:rPr>
        <w:t>3</w:t>
      </w:r>
      <w:r w:rsidRPr="00E1614A">
        <w:rPr>
          <w:rFonts w:ascii="Verdana" w:hAnsi="Verdana"/>
          <w:b/>
          <w:bCs/>
          <w:sz w:val="20"/>
          <w:szCs w:val="20"/>
        </w:rPr>
        <w:t xml:space="preserve"> / </w:t>
      </w:r>
      <w:r w:rsidR="00E1142C">
        <w:rPr>
          <w:rFonts w:ascii="Verdana" w:hAnsi="Verdana"/>
          <w:b/>
          <w:bCs/>
          <w:sz w:val="20"/>
          <w:szCs w:val="20"/>
        </w:rPr>
        <w:t>Lampiran</w:t>
      </w:r>
      <w:r w:rsidR="00E1142C" w:rsidRPr="00E1614A" w:rsidDel="00E1142C">
        <w:rPr>
          <w:rFonts w:ascii="Verdana" w:hAnsi="Verdana"/>
          <w:b/>
          <w:bCs/>
          <w:sz w:val="20"/>
          <w:szCs w:val="20"/>
        </w:rPr>
        <w:t xml:space="preserve"> </w:t>
      </w:r>
      <w:r w:rsidR="00B67B15">
        <w:rPr>
          <w:rFonts w:ascii="Verdana" w:hAnsi="Verdana"/>
          <w:b/>
          <w:bCs/>
          <w:sz w:val="20"/>
          <w:szCs w:val="20"/>
        </w:rPr>
        <w:t>3</w:t>
      </w:r>
    </w:p>
    <w:p w14:paraId="78E296B3" w14:textId="72432E9C" w:rsidR="002D4009" w:rsidRPr="00E1614A" w:rsidRDefault="00613D17" w:rsidP="00176863">
      <w:pPr>
        <w:jc w:val="center"/>
        <w:rPr>
          <w:rFonts w:ascii="Verdana" w:hAnsi="Verdana" w:cs="Verdana"/>
          <w:b/>
          <w:bCs/>
          <w:sz w:val="20"/>
          <w:szCs w:val="20"/>
        </w:rPr>
      </w:pPr>
      <w:r w:rsidRPr="00E1614A">
        <w:rPr>
          <w:rFonts w:ascii="Verdana" w:hAnsi="Verdana" w:cs="Verdana"/>
          <w:b/>
          <w:bCs/>
          <w:sz w:val="20"/>
          <w:szCs w:val="20"/>
        </w:rPr>
        <w:t>Deeds of Transfer of Shares / Akta Pengalihan Saham</w:t>
      </w:r>
    </w:p>
    <w:p w14:paraId="6B9D73E0" w14:textId="77777777" w:rsidR="00613D17" w:rsidRPr="00E1614A" w:rsidRDefault="00613D17" w:rsidP="00176863">
      <w:pPr>
        <w:jc w:val="center"/>
        <w:rPr>
          <w:rFonts w:ascii="Verdana" w:hAnsi="Verdana" w:cs="Verdana"/>
          <w:sz w:val="20"/>
          <w:szCs w:val="20"/>
        </w:rPr>
      </w:pPr>
    </w:p>
    <w:p w14:paraId="41D5ED97" w14:textId="77777777" w:rsidR="005208EA" w:rsidRDefault="005208EA" w:rsidP="005208EA">
      <w:pPr>
        <w:pStyle w:val="Title"/>
        <w:widowControl w:val="0"/>
        <w:tabs>
          <w:tab w:val="left" w:pos="454"/>
          <w:tab w:val="left" w:pos="907"/>
          <w:tab w:val="left" w:pos="1361"/>
          <w:tab w:val="left" w:pos="1814"/>
          <w:tab w:val="left" w:pos="2268"/>
          <w:tab w:val="left" w:pos="2665"/>
          <w:tab w:val="left" w:pos="3061"/>
          <w:tab w:val="left" w:pos="3458"/>
          <w:tab w:val="left" w:pos="3855"/>
        </w:tabs>
        <w:spacing w:line="480" w:lineRule="auto"/>
        <w:rPr>
          <w:del w:id="1011" w:author="OLTRE" w:date="2024-07-08T13:11:00Z"/>
          <w:rFonts w:cs="Courier New"/>
          <w:b/>
          <w:bCs/>
          <w:sz w:val="22"/>
          <w:szCs w:val="22"/>
        </w:rPr>
      </w:pPr>
      <w:del w:id="1012" w:author="OLTRE" w:date="2024-07-08T13:11:00Z">
        <w:r>
          <w:rPr>
            <w:rFonts w:cs="Courier New"/>
            <w:b/>
            <w:bCs/>
            <w:sz w:val="22"/>
            <w:szCs w:val="22"/>
          </w:rPr>
          <w:delText>PEMINDAHAN HAK ATAS SAHAM</w:delText>
        </w:r>
      </w:del>
    </w:p>
    <w:p w14:paraId="47088383" w14:textId="77777777" w:rsidR="005208EA" w:rsidRDefault="005208EA" w:rsidP="005208EA">
      <w:pPr>
        <w:pStyle w:val="Subtitle"/>
        <w:widowControl w:val="0"/>
        <w:tabs>
          <w:tab w:val="left" w:pos="454"/>
          <w:tab w:val="left" w:pos="907"/>
          <w:tab w:val="left" w:pos="1361"/>
          <w:tab w:val="left" w:pos="1814"/>
          <w:tab w:val="left" w:pos="2268"/>
          <w:tab w:val="left" w:pos="2665"/>
          <w:tab w:val="left" w:pos="3061"/>
          <w:tab w:val="left" w:pos="3458"/>
          <w:tab w:val="left" w:pos="3855"/>
        </w:tabs>
        <w:spacing w:line="480" w:lineRule="auto"/>
        <w:rPr>
          <w:del w:id="1013" w:author="OLTRE" w:date="2024-07-08T13:11:00Z"/>
          <w:rFonts w:cs="Courier New"/>
          <w:sz w:val="22"/>
          <w:szCs w:val="22"/>
        </w:rPr>
      </w:pPr>
      <w:del w:id="1014" w:author="OLTRE" w:date="2024-07-08T13:11:00Z">
        <w:r>
          <w:rPr>
            <w:rFonts w:cs="Courier New"/>
            <w:sz w:val="22"/>
            <w:szCs w:val="22"/>
          </w:rPr>
          <w:delText xml:space="preserve">Nomor : </w:delText>
        </w:r>
      </w:del>
    </w:p>
    <w:p w14:paraId="2CAA0146" w14:textId="77777777" w:rsidR="005208EA" w:rsidRDefault="005208EA" w:rsidP="005208EA">
      <w:pPr>
        <w:keepNext/>
        <w:widowControl w:val="0"/>
        <w:tabs>
          <w:tab w:val="left" w:leader="hyphen" w:pos="7088"/>
          <w:tab w:val="left" w:leader="hyphen" w:pos="7147"/>
          <w:tab w:val="left" w:leader="hyphen" w:pos="7480"/>
        </w:tabs>
        <w:spacing w:line="480" w:lineRule="auto"/>
        <w:jc w:val="both"/>
        <w:rPr>
          <w:del w:id="1015" w:author="OLTRE" w:date="2024-07-08T13:11:00Z"/>
          <w:rFonts w:ascii="Courier New" w:hAnsi="Courier New" w:cs="Courier New"/>
          <w:sz w:val="22"/>
          <w:szCs w:val="22"/>
        </w:rPr>
      </w:pPr>
      <w:del w:id="1016" w:author="OLTRE" w:date="2024-07-08T13:11:00Z">
        <w:r>
          <w:rPr>
            <w:rFonts w:ascii="Courier New" w:hAnsi="Courier New" w:cs="Courier New"/>
            <w:sz w:val="22"/>
            <w:szCs w:val="22"/>
          </w:rPr>
          <w:delText xml:space="preserve">-Pada hari ini, </w:delText>
        </w:r>
      </w:del>
    </w:p>
    <w:p w14:paraId="10FF9540" w14:textId="77777777" w:rsidR="005208EA" w:rsidRDefault="005208EA" w:rsidP="005208EA">
      <w:pPr>
        <w:keepNext/>
        <w:widowControl w:val="0"/>
        <w:tabs>
          <w:tab w:val="left" w:leader="hyphen" w:pos="7088"/>
          <w:tab w:val="left" w:leader="hyphen" w:pos="7147"/>
          <w:tab w:val="left" w:leader="hyphen" w:pos="7480"/>
        </w:tabs>
        <w:spacing w:line="480" w:lineRule="auto"/>
        <w:jc w:val="both"/>
        <w:rPr>
          <w:del w:id="1017" w:author="OLTRE" w:date="2024-07-08T13:11:00Z"/>
          <w:rFonts w:ascii="Courier New" w:hAnsi="Courier New" w:cs="Courier New"/>
          <w:sz w:val="22"/>
          <w:szCs w:val="22"/>
          <w:lang w:val="id-ID"/>
        </w:rPr>
      </w:pPr>
      <w:del w:id="1018" w:author="OLTRE" w:date="2024-07-08T13:11:00Z">
        <w:r>
          <w:rPr>
            <w:rFonts w:ascii="Courier New" w:hAnsi="Courier New" w:cs="Courier New"/>
            <w:sz w:val="22"/>
            <w:szCs w:val="22"/>
            <w:lang w:val="id-ID"/>
          </w:rPr>
          <w:delText>.</w:delText>
        </w:r>
      </w:del>
    </w:p>
    <w:p w14:paraId="380D8248" w14:textId="77777777" w:rsidR="005208EA"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019" w:author="OLTRE" w:date="2024-07-08T13:11:00Z"/>
          <w:color w:val="000000"/>
          <w:sz w:val="22"/>
          <w:szCs w:val="22"/>
        </w:rPr>
      </w:pPr>
      <w:del w:id="1020" w:author="OLTRE" w:date="2024-07-08T13:11:00Z">
        <w:r>
          <w:rPr>
            <w:color w:val="000000"/>
            <w:sz w:val="22"/>
            <w:szCs w:val="22"/>
          </w:rPr>
          <w:delText xml:space="preserve">-Menghadap kepada saya, </w:delText>
        </w:r>
        <w:r>
          <w:rPr>
            <w:b/>
            <w:color w:val="000000"/>
            <w:sz w:val="22"/>
            <w:szCs w:val="22"/>
          </w:rPr>
          <w:delText>**,</w:delText>
        </w:r>
        <w:r>
          <w:rPr>
            <w:color w:val="000000"/>
            <w:sz w:val="22"/>
            <w:szCs w:val="22"/>
          </w:rPr>
          <w:tab/>
        </w:r>
      </w:del>
    </w:p>
    <w:p w14:paraId="794BC950" w14:textId="77777777" w:rsidR="005208EA" w:rsidRPr="00B46F4E"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021" w:author="OLTRE" w:date="2024-07-08T13:11:00Z"/>
          <w:color w:val="000000"/>
          <w:sz w:val="22"/>
          <w:szCs w:val="22"/>
        </w:rPr>
      </w:pPr>
      <w:del w:id="1022" w:author="OLTRE" w:date="2024-07-08T13:11:00Z">
        <w:r w:rsidRPr="00B46F4E">
          <w:rPr>
            <w:b/>
            <w:color w:val="000000"/>
            <w:sz w:val="22"/>
            <w:szCs w:val="22"/>
          </w:rPr>
          <w:delText>Notaris di **,</w:delText>
        </w:r>
        <w:r w:rsidRPr="00B46F4E">
          <w:rPr>
            <w:color w:val="000000"/>
            <w:sz w:val="22"/>
            <w:szCs w:val="22"/>
          </w:rPr>
          <w:delText xml:space="preserve"> dengan</w:delText>
        </w:r>
        <w:r w:rsidRPr="00B46F4E">
          <w:rPr>
            <w:color w:val="000000"/>
            <w:sz w:val="22"/>
            <w:szCs w:val="22"/>
          </w:rPr>
          <w:tab/>
        </w:r>
      </w:del>
    </w:p>
    <w:p w14:paraId="6B76F500" w14:textId="77777777" w:rsidR="005208EA" w:rsidRPr="00B46F4E"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023" w:author="OLTRE" w:date="2024-07-08T13:11:00Z"/>
          <w:color w:val="000000"/>
          <w:sz w:val="22"/>
          <w:szCs w:val="22"/>
        </w:rPr>
      </w:pPr>
      <w:del w:id="1024" w:author="OLTRE" w:date="2024-07-08T13:11:00Z">
        <w:r w:rsidRPr="00B46F4E">
          <w:rPr>
            <w:color w:val="000000"/>
            <w:sz w:val="22"/>
            <w:szCs w:val="22"/>
          </w:rPr>
          <w:delText>dihadiri oleh saksi-saksi yang saya, Notaris, kenal</w:delText>
        </w:r>
        <w:r w:rsidRPr="00B46F4E">
          <w:rPr>
            <w:color w:val="000000"/>
            <w:sz w:val="22"/>
            <w:szCs w:val="22"/>
          </w:rPr>
          <w:tab/>
        </w:r>
      </w:del>
    </w:p>
    <w:p w14:paraId="4DA1F344" w14:textId="77777777" w:rsidR="005208EA" w:rsidRPr="00B46F4E"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025" w:author="OLTRE" w:date="2024-07-08T13:11:00Z"/>
          <w:color w:val="000000"/>
          <w:sz w:val="22"/>
          <w:szCs w:val="22"/>
        </w:rPr>
      </w:pPr>
      <w:del w:id="1026" w:author="OLTRE" w:date="2024-07-08T13:11:00Z">
        <w:r w:rsidRPr="00B46F4E">
          <w:rPr>
            <w:color w:val="000000"/>
            <w:sz w:val="22"/>
            <w:szCs w:val="22"/>
          </w:rPr>
          <w:delText>dan nama-namanya akan disebutkan pada bagian akhir</w:delText>
        </w:r>
        <w:r w:rsidRPr="00B46F4E">
          <w:rPr>
            <w:color w:val="000000"/>
            <w:sz w:val="22"/>
            <w:szCs w:val="22"/>
          </w:rPr>
          <w:tab/>
        </w:r>
      </w:del>
    </w:p>
    <w:p w14:paraId="58FE51B1" w14:textId="77777777" w:rsidR="005208EA" w:rsidRPr="00B46F4E" w:rsidRDefault="005208EA" w:rsidP="005208EA">
      <w:pPr>
        <w:pStyle w:val="PlainText"/>
        <w:widowControl w:val="0"/>
        <w:tabs>
          <w:tab w:val="left" w:pos="454"/>
          <w:tab w:val="left" w:pos="907"/>
          <w:tab w:val="left" w:leader="hyphen" w:pos="7148"/>
        </w:tabs>
        <w:spacing w:line="480" w:lineRule="auto"/>
        <w:jc w:val="both"/>
        <w:rPr>
          <w:del w:id="1027" w:author="OLTRE" w:date="2024-07-08T13:11:00Z"/>
          <w:color w:val="000000"/>
          <w:sz w:val="22"/>
          <w:szCs w:val="22"/>
        </w:rPr>
      </w:pPr>
      <w:del w:id="1028" w:author="OLTRE" w:date="2024-07-08T13:11:00Z">
        <w:r w:rsidRPr="00B46F4E">
          <w:rPr>
            <w:color w:val="000000"/>
            <w:sz w:val="22"/>
            <w:szCs w:val="22"/>
          </w:rPr>
          <w:delText>akta ini :</w:delText>
        </w:r>
        <w:r w:rsidRPr="00B46F4E">
          <w:rPr>
            <w:color w:val="000000"/>
            <w:sz w:val="22"/>
            <w:szCs w:val="22"/>
          </w:rPr>
          <w:tab/>
        </w:r>
      </w:del>
    </w:p>
    <w:p w14:paraId="2F90D2E9" w14:textId="77777777" w:rsidR="005208EA" w:rsidRPr="00F756C4"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ind w:left="454" w:hanging="454"/>
        <w:jc w:val="both"/>
        <w:rPr>
          <w:del w:id="1029" w:author="OLTRE" w:date="2024-07-08T13:11:00Z"/>
          <w:color w:val="000000"/>
          <w:sz w:val="22"/>
          <w:szCs w:val="22"/>
        </w:rPr>
      </w:pPr>
      <w:del w:id="1030" w:author="OLTRE" w:date="2024-07-08T13:11:00Z">
        <w:r w:rsidRPr="00B46F4E">
          <w:rPr>
            <w:color w:val="000000"/>
            <w:sz w:val="22"/>
            <w:szCs w:val="22"/>
          </w:rPr>
          <w:delText>I.</w:delText>
        </w:r>
        <w:r w:rsidRPr="00B46F4E">
          <w:rPr>
            <w:color w:val="000000"/>
            <w:sz w:val="22"/>
            <w:szCs w:val="22"/>
          </w:rPr>
          <w:tab/>
        </w:r>
        <w:r w:rsidRPr="00B46F4E">
          <w:rPr>
            <w:b/>
            <w:bCs/>
            <w:color w:val="000000"/>
            <w:sz w:val="22"/>
            <w:szCs w:val="22"/>
            <w:lang w:val="id-ID"/>
          </w:rPr>
          <w:delText xml:space="preserve">Nyonya </w:delText>
        </w:r>
        <w:r w:rsidRPr="00B46F4E">
          <w:rPr>
            <w:b/>
            <w:bCs/>
            <w:color w:val="000000"/>
            <w:sz w:val="22"/>
            <w:szCs w:val="22"/>
            <w:lang w:val="en-ID"/>
          </w:rPr>
          <w:delText xml:space="preserve"> </w:delText>
        </w:r>
        <w:r w:rsidRPr="00B46F4E">
          <w:rPr>
            <w:color w:val="000000"/>
            <w:sz w:val="22"/>
            <w:szCs w:val="22"/>
            <w:lang w:val="id-ID"/>
          </w:rPr>
          <w:tab/>
        </w:r>
        <w:r w:rsidRPr="00B46F4E">
          <w:rPr>
            <w:color w:val="000000"/>
            <w:sz w:val="22"/>
            <w:szCs w:val="22"/>
          </w:rPr>
          <w:delText>Luna Famihardjo</w:delText>
        </w:r>
        <w:r w:rsidR="00B46F4E" w:rsidRPr="00B46F4E">
          <w:rPr>
            <w:color w:val="000000"/>
            <w:sz w:val="22"/>
            <w:szCs w:val="22"/>
          </w:rPr>
          <w:delText xml:space="preserve"> </w:delText>
        </w:r>
        <w:r w:rsidR="00B46F4E" w:rsidRPr="00F756C4">
          <w:rPr>
            <w:sz w:val="22"/>
            <w:szCs w:val="22"/>
          </w:rPr>
          <w:delText xml:space="preserve">lahir di Singkawang, pada  tanggal </w:delText>
        </w:r>
        <w:r w:rsidR="00B46F4E" w:rsidRPr="00F756C4">
          <w:rPr>
            <w:sz w:val="22"/>
            <w:szCs w:val="22"/>
            <w:lang w:val="en-ID"/>
          </w:rPr>
          <w:delText>12-09-1971</w:delText>
        </w:r>
        <w:r w:rsidR="00B46F4E" w:rsidRPr="00F756C4">
          <w:rPr>
            <w:sz w:val="22"/>
            <w:szCs w:val="22"/>
          </w:rPr>
          <w:delText xml:space="preserve"> (duabelas September seribu sembilan ratus tujuh puluh satu), Karyawan Swasta</w:delText>
        </w:r>
        <w:r w:rsidR="00B46F4E" w:rsidRPr="00F756C4">
          <w:rPr>
            <w:sz w:val="22"/>
            <w:szCs w:val="22"/>
            <w:lang w:val="en-ID"/>
          </w:rPr>
          <w:delText xml:space="preserve">, </w:delText>
        </w:r>
        <w:r w:rsidR="00B46F4E" w:rsidRPr="00F756C4">
          <w:rPr>
            <w:rFonts w:eastAsia="MS Mincho"/>
            <w:sz w:val="22"/>
            <w:szCs w:val="22"/>
            <w:lang w:val="sv-SE"/>
          </w:rPr>
          <w:delText>bertempat tinggal di Banten, Duta Gardenia Blok C.2 No. 29, Rukun Tetangga  023, Rukun Warga 008, Kelurahan/Desa</w:delText>
        </w:r>
        <w:r w:rsidR="00B46F4E" w:rsidRPr="00F756C4">
          <w:rPr>
            <w:rFonts w:eastAsia="MS Mincho"/>
            <w:sz w:val="22"/>
            <w:szCs w:val="22"/>
          </w:rPr>
          <w:delText xml:space="preserve"> Jurumudi Baru</w:delText>
        </w:r>
        <w:r w:rsidR="00B46F4E" w:rsidRPr="00F756C4">
          <w:rPr>
            <w:rFonts w:eastAsia="MS Mincho"/>
            <w:sz w:val="22"/>
            <w:szCs w:val="22"/>
            <w:lang w:val="sv-SE"/>
          </w:rPr>
          <w:delText xml:space="preserve">, Kecamatan Benda, Kota Tangerang, </w:delText>
        </w:r>
        <w:r w:rsidR="00B46F4E" w:rsidRPr="00F756C4">
          <w:rPr>
            <w:sz w:val="22"/>
            <w:szCs w:val="22"/>
          </w:rPr>
          <w:delText>p</w:delText>
        </w:r>
        <w:r w:rsidR="00B46F4E" w:rsidRPr="00F756C4">
          <w:rPr>
            <w:sz w:val="22"/>
            <w:szCs w:val="22"/>
            <w:lang w:val="id-ID"/>
          </w:rPr>
          <w:delText>emegang</w:delText>
        </w:r>
        <w:r w:rsidR="00B46F4E" w:rsidRPr="00F756C4">
          <w:rPr>
            <w:sz w:val="22"/>
            <w:szCs w:val="22"/>
          </w:rPr>
          <w:delText xml:space="preserve"> </w:delText>
        </w:r>
        <w:r w:rsidR="00B46F4E" w:rsidRPr="00F756C4">
          <w:rPr>
            <w:sz w:val="22"/>
            <w:szCs w:val="22"/>
            <w:lang w:val="id-ID"/>
          </w:rPr>
          <w:delText>Kartu Tanda</w:delText>
        </w:r>
        <w:r w:rsidR="00B46F4E" w:rsidRPr="00F756C4">
          <w:rPr>
            <w:sz w:val="22"/>
            <w:szCs w:val="22"/>
          </w:rPr>
          <w:delText xml:space="preserve"> </w:delText>
        </w:r>
        <w:r w:rsidR="00B46F4E" w:rsidRPr="00F756C4">
          <w:rPr>
            <w:sz w:val="22"/>
            <w:szCs w:val="22"/>
            <w:lang w:val="id-ID"/>
          </w:rPr>
          <w:delText>Penduduk</w:delText>
        </w:r>
        <w:r w:rsidR="00B46F4E" w:rsidRPr="00F756C4">
          <w:rPr>
            <w:sz w:val="22"/>
            <w:szCs w:val="22"/>
          </w:rPr>
          <w:delText xml:space="preserve"> (KTP)</w:delText>
        </w:r>
        <w:r w:rsidR="00B46F4E" w:rsidRPr="00F756C4">
          <w:rPr>
            <w:sz w:val="22"/>
            <w:szCs w:val="22"/>
            <w:lang w:val="en-ID"/>
          </w:rPr>
          <w:delText xml:space="preserve"> </w:delText>
        </w:r>
        <w:r w:rsidR="00B46F4E" w:rsidRPr="00F756C4">
          <w:rPr>
            <w:sz w:val="22"/>
            <w:szCs w:val="22"/>
          </w:rPr>
          <w:delText>dengan Nomor Induk Kependudukan (NIK)</w:delText>
        </w:r>
        <w:r w:rsidR="00B46F4E" w:rsidRPr="00F756C4">
          <w:rPr>
            <w:sz w:val="22"/>
            <w:szCs w:val="22"/>
            <w:lang w:val="en-ID"/>
          </w:rPr>
          <w:delText xml:space="preserve"> 3671045209710002</w:delText>
        </w:r>
        <w:r w:rsidR="00B46F4E" w:rsidRPr="00F756C4">
          <w:rPr>
            <w:sz w:val="22"/>
            <w:szCs w:val="22"/>
          </w:rPr>
          <w:delText>, Warga Negara Indonesia</w:delText>
        </w:r>
      </w:del>
    </w:p>
    <w:p w14:paraId="61F805CA" w14:textId="77777777" w:rsidR="005208EA" w:rsidRPr="00B46F4E"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ind w:left="454"/>
        <w:jc w:val="both"/>
        <w:rPr>
          <w:del w:id="1031" w:author="OLTRE" w:date="2024-07-08T13:11:00Z"/>
          <w:color w:val="000000"/>
          <w:sz w:val="22"/>
          <w:szCs w:val="22"/>
        </w:rPr>
      </w:pPr>
      <w:del w:id="1032" w:author="OLTRE" w:date="2024-07-08T13:11:00Z">
        <w:r w:rsidRPr="00B46F4E">
          <w:rPr>
            <w:color w:val="000000"/>
            <w:sz w:val="22"/>
            <w:szCs w:val="22"/>
          </w:rPr>
          <w:delText>menurut keterangannya isteri dari dan untuk</w:delText>
        </w:r>
        <w:r w:rsidRPr="00B46F4E">
          <w:rPr>
            <w:color w:val="000000"/>
            <w:sz w:val="22"/>
            <w:szCs w:val="22"/>
          </w:rPr>
          <w:tab/>
        </w:r>
      </w:del>
    </w:p>
    <w:p w14:paraId="03030BB9" w14:textId="77777777" w:rsidR="005208EA" w:rsidRPr="00B46F4E"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ind w:left="454"/>
        <w:jc w:val="both"/>
        <w:rPr>
          <w:del w:id="1033" w:author="OLTRE" w:date="2024-07-08T13:11:00Z"/>
          <w:color w:val="000000"/>
          <w:sz w:val="22"/>
          <w:szCs w:val="22"/>
        </w:rPr>
      </w:pPr>
      <w:del w:id="1034" w:author="OLTRE" w:date="2024-07-08T13:11:00Z">
        <w:r w:rsidRPr="00B46F4E">
          <w:rPr>
            <w:color w:val="000000"/>
            <w:sz w:val="22"/>
            <w:szCs w:val="22"/>
          </w:rPr>
          <w:delText xml:space="preserve">melakukan tindakan hukum dalam akta ini telah </w:delText>
        </w:r>
        <w:r w:rsidRPr="00B46F4E">
          <w:rPr>
            <w:color w:val="000000"/>
            <w:sz w:val="22"/>
            <w:szCs w:val="22"/>
          </w:rPr>
          <w:tab/>
        </w:r>
      </w:del>
    </w:p>
    <w:p w14:paraId="26E57CEB" w14:textId="77777777" w:rsidR="005208EA" w:rsidRPr="00B46F4E"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ind w:left="454"/>
        <w:jc w:val="both"/>
        <w:rPr>
          <w:del w:id="1035" w:author="OLTRE" w:date="2024-07-08T13:11:00Z"/>
          <w:color w:val="000000"/>
          <w:sz w:val="22"/>
          <w:szCs w:val="22"/>
        </w:rPr>
      </w:pPr>
      <w:del w:id="1036" w:author="OLTRE" w:date="2024-07-08T13:11:00Z">
        <w:r w:rsidRPr="00B46F4E">
          <w:rPr>
            <w:color w:val="000000"/>
            <w:sz w:val="22"/>
            <w:szCs w:val="22"/>
          </w:rPr>
          <w:delText xml:space="preserve">mendapatkan persetujuan dari suaminya yaitu tuan </w:delText>
        </w:r>
        <w:r w:rsidRPr="00B46F4E">
          <w:rPr>
            <w:color w:val="000000"/>
            <w:sz w:val="22"/>
            <w:szCs w:val="22"/>
          </w:rPr>
          <w:tab/>
        </w:r>
        <w:r w:rsidR="00B46F4E">
          <w:rPr>
            <w:color w:val="000000"/>
            <w:sz w:val="22"/>
            <w:szCs w:val="22"/>
          </w:rPr>
          <w:delText xml:space="preserve"> DJOKO SUTJIAMAN</w:delText>
        </w:r>
      </w:del>
    </w:p>
    <w:p w14:paraId="4CF60C81" w14:textId="77777777" w:rsidR="005208EA" w:rsidRPr="00B46F4E" w:rsidRDefault="005208EA" w:rsidP="00B46F4E">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ind w:left="454"/>
        <w:jc w:val="both"/>
        <w:rPr>
          <w:del w:id="1037" w:author="OLTRE" w:date="2024-07-08T13:11:00Z"/>
          <w:color w:val="000000"/>
          <w:sz w:val="22"/>
          <w:szCs w:val="22"/>
          <w:lang w:val="en-ID"/>
        </w:rPr>
      </w:pPr>
    </w:p>
    <w:p w14:paraId="164A8622" w14:textId="77777777" w:rsidR="005208EA" w:rsidRPr="00B46F4E"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ind w:left="454"/>
        <w:jc w:val="both"/>
        <w:rPr>
          <w:del w:id="1038" w:author="OLTRE" w:date="2024-07-08T13:11:00Z"/>
          <w:color w:val="000000"/>
          <w:sz w:val="22"/>
          <w:szCs w:val="22"/>
        </w:rPr>
      </w:pPr>
      <w:del w:id="1039" w:author="OLTRE" w:date="2024-07-08T13:11:00Z">
        <w:r w:rsidRPr="00B46F4E">
          <w:rPr>
            <w:color w:val="000000"/>
            <w:sz w:val="22"/>
            <w:szCs w:val="22"/>
          </w:rPr>
          <w:delText xml:space="preserve">(selanjutnya </w:delText>
        </w:r>
        <w:r w:rsidRPr="00B46F4E">
          <w:rPr>
            <w:color w:val="000000"/>
            <w:sz w:val="22"/>
            <w:szCs w:val="22"/>
            <w:lang w:val="id-ID"/>
          </w:rPr>
          <w:delText xml:space="preserve">Nyonya </w:delText>
        </w:r>
        <w:r w:rsidRPr="00B46F4E">
          <w:rPr>
            <w:color w:val="000000"/>
            <w:sz w:val="22"/>
            <w:szCs w:val="22"/>
            <w:lang w:val="en-ID"/>
          </w:rPr>
          <w:delText xml:space="preserve">    Luna Famihardjo            </w:delText>
        </w:r>
        <w:r w:rsidRPr="00B46F4E">
          <w:rPr>
            <w:color w:val="000000"/>
            <w:sz w:val="22"/>
            <w:szCs w:val="22"/>
          </w:rPr>
          <w:delText>disebut juga</w:delText>
        </w:r>
        <w:r w:rsidRPr="00B46F4E">
          <w:rPr>
            <w:color w:val="000000"/>
            <w:sz w:val="22"/>
            <w:szCs w:val="22"/>
          </w:rPr>
          <w:tab/>
        </w:r>
      </w:del>
    </w:p>
    <w:p w14:paraId="440894F4" w14:textId="77777777" w:rsidR="005208EA" w:rsidRPr="00B46F4E" w:rsidRDefault="005208EA" w:rsidP="005208EA">
      <w:pPr>
        <w:pStyle w:val="PlainText"/>
        <w:widowControl w:val="0"/>
        <w:tabs>
          <w:tab w:val="left" w:pos="454"/>
          <w:tab w:val="left" w:pos="907"/>
          <w:tab w:val="left" w:pos="1361"/>
          <w:tab w:val="left" w:pos="1814"/>
          <w:tab w:val="left" w:pos="2268"/>
          <w:tab w:val="left" w:pos="2665"/>
          <w:tab w:val="left" w:leader="hyphen" w:pos="7148"/>
        </w:tabs>
        <w:spacing w:line="480" w:lineRule="auto"/>
        <w:ind w:left="454"/>
        <w:jc w:val="both"/>
        <w:rPr>
          <w:del w:id="1040" w:author="OLTRE" w:date="2024-07-08T13:11:00Z"/>
          <w:color w:val="000000"/>
          <w:sz w:val="22"/>
          <w:szCs w:val="22"/>
        </w:rPr>
      </w:pPr>
      <w:del w:id="1041" w:author="OLTRE" w:date="2024-07-08T13:11:00Z">
        <w:r w:rsidRPr="00B46F4E">
          <w:rPr>
            <w:color w:val="000000"/>
            <w:sz w:val="22"/>
            <w:szCs w:val="22"/>
          </w:rPr>
          <w:delText>“</w:delText>
        </w:r>
        <w:r w:rsidRPr="00B46F4E">
          <w:rPr>
            <w:b/>
            <w:color w:val="000000"/>
            <w:sz w:val="22"/>
            <w:szCs w:val="22"/>
          </w:rPr>
          <w:delText>Pihak</w:delText>
        </w:r>
        <w:r w:rsidRPr="00B46F4E">
          <w:rPr>
            <w:color w:val="000000"/>
            <w:sz w:val="22"/>
            <w:szCs w:val="22"/>
          </w:rPr>
          <w:delText xml:space="preserve"> </w:delText>
        </w:r>
        <w:r w:rsidRPr="00B46F4E">
          <w:rPr>
            <w:b/>
            <w:color w:val="000000"/>
            <w:sz w:val="22"/>
            <w:szCs w:val="22"/>
          </w:rPr>
          <w:delText>Pertama</w:delText>
        </w:r>
        <w:r w:rsidRPr="00B46F4E">
          <w:rPr>
            <w:color w:val="000000"/>
            <w:sz w:val="22"/>
            <w:szCs w:val="22"/>
          </w:rPr>
          <w:delText>”);</w:delText>
        </w:r>
        <w:r w:rsidRPr="00B46F4E">
          <w:rPr>
            <w:color w:val="000000"/>
            <w:sz w:val="22"/>
            <w:szCs w:val="22"/>
          </w:rPr>
          <w:tab/>
        </w:r>
      </w:del>
    </w:p>
    <w:p w14:paraId="18471CE0" w14:textId="77777777" w:rsidR="005208EA" w:rsidRPr="00B46F4E"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ind w:left="454" w:hanging="454"/>
        <w:contextualSpacing/>
        <w:jc w:val="both"/>
        <w:rPr>
          <w:del w:id="1042" w:author="OLTRE" w:date="2024-07-08T13:11:00Z"/>
          <w:sz w:val="22"/>
          <w:szCs w:val="22"/>
        </w:rPr>
      </w:pPr>
      <w:del w:id="1043" w:author="OLTRE" w:date="2024-07-08T13:11:00Z">
        <w:r w:rsidRPr="00B46F4E">
          <w:rPr>
            <w:sz w:val="22"/>
            <w:szCs w:val="22"/>
          </w:rPr>
          <w:delText>II.</w:delText>
        </w:r>
        <w:r w:rsidRPr="00B46F4E">
          <w:rPr>
            <w:sz w:val="22"/>
            <w:szCs w:val="22"/>
          </w:rPr>
          <w:tab/>
        </w:r>
        <w:r w:rsidR="00B46F4E">
          <w:rPr>
            <w:b/>
            <w:bCs/>
            <w:sz w:val="22"/>
            <w:szCs w:val="22"/>
          </w:rPr>
          <w:delText>*</w:delText>
        </w:r>
      </w:del>
    </w:p>
    <w:p w14:paraId="7B2B74BE" w14:textId="77777777" w:rsidR="005208EA" w:rsidRPr="00B46F4E" w:rsidRDefault="005208EA" w:rsidP="00B46F4E">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ind w:left="454"/>
        <w:contextualSpacing/>
        <w:jc w:val="both"/>
        <w:rPr>
          <w:del w:id="1044" w:author="OLTRE" w:date="2024-07-08T13:11:00Z"/>
          <w:sz w:val="22"/>
          <w:szCs w:val="22"/>
          <w:lang w:val="en-ID"/>
        </w:rPr>
      </w:pPr>
      <w:del w:id="1045" w:author="OLTRE" w:date="2024-07-08T13:11:00Z">
        <w:r w:rsidRPr="00B46F4E">
          <w:rPr>
            <w:sz w:val="22"/>
            <w:szCs w:val="22"/>
            <w:lang w:val="en-ID"/>
          </w:rPr>
          <w:delText>.</w:delText>
        </w:r>
      </w:del>
    </w:p>
    <w:p w14:paraId="4D2AA624" w14:textId="77777777" w:rsidR="005208EA" w:rsidRPr="00B46F4E" w:rsidRDefault="005208EA" w:rsidP="005208EA">
      <w:pPr>
        <w:pStyle w:val="PlainText"/>
        <w:widowControl w:val="0"/>
        <w:tabs>
          <w:tab w:val="left" w:pos="907"/>
          <w:tab w:val="left" w:pos="1361"/>
          <w:tab w:val="left" w:pos="1814"/>
          <w:tab w:val="left" w:pos="2268"/>
          <w:tab w:val="left" w:pos="2665"/>
          <w:tab w:val="left" w:pos="3061"/>
          <w:tab w:val="left" w:pos="3458"/>
          <w:tab w:val="left" w:pos="3855"/>
          <w:tab w:val="left" w:leader="hyphen" w:pos="7148"/>
        </w:tabs>
        <w:spacing w:line="480" w:lineRule="auto"/>
        <w:ind w:left="426"/>
        <w:contextualSpacing/>
        <w:jc w:val="both"/>
        <w:rPr>
          <w:del w:id="1046" w:author="OLTRE" w:date="2024-07-08T13:11:00Z"/>
          <w:color w:val="000000"/>
          <w:sz w:val="22"/>
          <w:szCs w:val="22"/>
        </w:rPr>
      </w:pPr>
      <w:del w:id="1047" w:author="OLTRE" w:date="2024-07-08T13:11:00Z">
        <w:r w:rsidRPr="00B46F4E">
          <w:rPr>
            <w:color w:val="000000"/>
            <w:sz w:val="22"/>
            <w:szCs w:val="22"/>
          </w:rPr>
          <w:lastRenderedPageBreak/>
          <w:delText xml:space="preserve">(selanjutnya Tuan </w:delText>
        </w:r>
        <w:r w:rsidRPr="00B46F4E">
          <w:rPr>
            <w:color w:val="000000"/>
            <w:sz w:val="22"/>
            <w:szCs w:val="22"/>
            <w:lang w:val="en-ID"/>
          </w:rPr>
          <w:delText xml:space="preserve"> </w:delText>
        </w:r>
        <w:r w:rsidR="00B46F4E" w:rsidRPr="00B46F4E">
          <w:rPr>
            <w:color w:val="000000"/>
            <w:sz w:val="22"/>
            <w:szCs w:val="22"/>
            <w:lang w:val="en-ID"/>
          </w:rPr>
          <w:delText xml:space="preserve"> DJOKO SUTJIAMAN</w:delText>
        </w:r>
        <w:r w:rsidRPr="00B46F4E">
          <w:rPr>
            <w:color w:val="000000"/>
            <w:sz w:val="22"/>
            <w:szCs w:val="22"/>
            <w:lang w:val="en-ID"/>
          </w:rPr>
          <w:delText xml:space="preserve">         </w:delText>
        </w:r>
        <w:r w:rsidRPr="00B46F4E">
          <w:rPr>
            <w:color w:val="000000"/>
            <w:sz w:val="22"/>
            <w:szCs w:val="22"/>
          </w:rPr>
          <w:delText xml:space="preserve"> disebut</w:delText>
        </w:r>
        <w:r w:rsidRPr="00B46F4E">
          <w:rPr>
            <w:color w:val="000000"/>
            <w:sz w:val="22"/>
            <w:szCs w:val="22"/>
            <w:lang w:val="id-ID"/>
          </w:rPr>
          <w:delText xml:space="preserve"> </w:delText>
        </w:r>
        <w:r w:rsidRPr="00B46F4E">
          <w:rPr>
            <w:color w:val="000000"/>
            <w:sz w:val="22"/>
            <w:szCs w:val="22"/>
          </w:rPr>
          <w:delText>juga “</w:delText>
        </w:r>
        <w:r w:rsidRPr="00B46F4E">
          <w:rPr>
            <w:b/>
            <w:color w:val="000000"/>
            <w:sz w:val="22"/>
            <w:szCs w:val="22"/>
          </w:rPr>
          <w:delText>Pihak</w:delText>
        </w:r>
        <w:r w:rsidRPr="00B46F4E">
          <w:rPr>
            <w:color w:val="000000"/>
            <w:sz w:val="22"/>
            <w:szCs w:val="22"/>
          </w:rPr>
          <w:tab/>
        </w:r>
      </w:del>
    </w:p>
    <w:p w14:paraId="78349C59" w14:textId="77777777" w:rsidR="005208EA" w:rsidRPr="00B46F4E" w:rsidRDefault="005208EA" w:rsidP="005208EA">
      <w:pPr>
        <w:pStyle w:val="PlainText"/>
        <w:widowControl w:val="0"/>
        <w:tabs>
          <w:tab w:val="left" w:pos="907"/>
          <w:tab w:val="left" w:pos="1361"/>
          <w:tab w:val="left" w:leader="hyphen" w:pos="7148"/>
        </w:tabs>
        <w:spacing w:line="480" w:lineRule="auto"/>
        <w:ind w:left="426"/>
        <w:contextualSpacing/>
        <w:jc w:val="both"/>
        <w:rPr>
          <w:del w:id="1048" w:author="OLTRE" w:date="2024-07-08T13:11:00Z"/>
          <w:color w:val="000000"/>
          <w:sz w:val="22"/>
          <w:szCs w:val="22"/>
        </w:rPr>
      </w:pPr>
      <w:del w:id="1049" w:author="OLTRE" w:date="2024-07-08T13:11:00Z">
        <w:r w:rsidRPr="00B46F4E">
          <w:rPr>
            <w:b/>
            <w:color w:val="000000"/>
            <w:sz w:val="22"/>
            <w:szCs w:val="22"/>
          </w:rPr>
          <w:delText>Kedua</w:delText>
        </w:r>
        <w:r w:rsidRPr="00B46F4E">
          <w:rPr>
            <w:color w:val="000000"/>
            <w:sz w:val="22"/>
            <w:szCs w:val="22"/>
          </w:rPr>
          <w:delText>”);</w:delText>
        </w:r>
        <w:r w:rsidRPr="00B46F4E">
          <w:rPr>
            <w:color w:val="000000"/>
            <w:sz w:val="22"/>
            <w:szCs w:val="22"/>
          </w:rPr>
          <w:tab/>
        </w:r>
      </w:del>
    </w:p>
    <w:p w14:paraId="155F0A68" w14:textId="77777777" w:rsidR="005208EA" w:rsidRPr="00B46F4E"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050" w:author="OLTRE" w:date="2024-07-08T13:11:00Z"/>
          <w:color w:val="000000"/>
          <w:sz w:val="22"/>
          <w:szCs w:val="22"/>
        </w:rPr>
      </w:pPr>
      <w:del w:id="1051" w:author="OLTRE" w:date="2024-07-08T13:11:00Z">
        <w:r w:rsidRPr="00B46F4E">
          <w:rPr>
            <w:color w:val="000000"/>
            <w:sz w:val="22"/>
            <w:szCs w:val="22"/>
          </w:rPr>
          <w:delText>-selanjutnya Pihak Pertama dan Pihak Kedua secara</w:delText>
        </w:r>
        <w:r w:rsidRPr="00B46F4E">
          <w:rPr>
            <w:color w:val="000000"/>
            <w:sz w:val="22"/>
            <w:szCs w:val="22"/>
          </w:rPr>
          <w:tab/>
        </w:r>
      </w:del>
    </w:p>
    <w:p w14:paraId="7A1EE5DC" w14:textId="77777777" w:rsidR="005208EA" w:rsidRPr="00B46F4E"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052" w:author="OLTRE" w:date="2024-07-08T13:11:00Z"/>
          <w:color w:val="000000"/>
          <w:sz w:val="22"/>
          <w:szCs w:val="22"/>
        </w:rPr>
      </w:pPr>
      <w:del w:id="1053" w:author="OLTRE" w:date="2024-07-08T13:11:00Z">
        <w:r w:rsidRPr="00B46F4E">
          <w:rPr>
            <w:color w:val="000000"/>
            <w:sz w:val="22"/>
            <w:szCs w:val="22"/>
          </w:rPr>
          <w:delText>sendiri-sendiri disebut “</w:delText>
        </w:r>
        <w:r w:rsidRPr="00B46F4E">
          <w:rPr>
            <w:b/>
            <w:color w:val="000000"/>
            <w:sz w:val="22"/>
            <w:szCs w:val="22"/>
          </w:rPr>
          <w:delText>Pihak</w:delText>
        </w:r>
        <w:r w:rsidRPr="00B46F4E">
          <w:rPr>
            <w:color w:val="000000"/>
            <w:sz w:val="22"/>
            <w:szCs w:val="22"/>
          </w:rPr>
          <w:delText>” dan secara bersama</w:delText>
        </w:r>
        <w:r w:rsidRPr="00B46F4E">
          <w:rPr>
            <w:color w:val="000000"/>
            <w:sz w:val="22"/>
            <w:szCs w:val="22"/>
          </w:rPr>
          <w:tab/>
        </w:r>
      </w:del>
    </w:p>
    <w:p w14:paraId="0E651DF7" w14:textId="77777777" w:rsidR="005208EA" w:rsidRPr="00B46F4E" w:rsidRDefault="005208EA" w:rsidP="005208EA">
      <w:pPr>
        <w:pStyle w:val="PlainText"/>
        <w:widowControl w:val="0"/>
        <w:tabs>
          <w:tab w:val="left" w:pos="454"/>
          <w:tab w:val="left" w:pos="907"/>
          <w:tab w:val="left" w:pos="1361"/>
          <w:tab w:val="left" w:pos="1814"/>
          <w:tab w:val="left" w:pos="2268"/>
          <w:tab w:val="left" w:pos="2665"/>
          <w:tab w:val="left" w:pos="3061"/>
          <w:tab w:val="left" w:leader="hyphen" w:pos="7148"/>
        </w:tabs>
        <w:spacing w:line="480" w:lineRule="auto"/>
        <w:jc w:val="both"/>
        <w:rPr>
          <w:del w:id="1054" w:author="OLTRE" w:date="2024-07-08T13:11:00Z"/>
          <w:color w:val="000000"/>
          <w:sz w:val="22"/>
          <w:szCs w:val="22"/>
        </w:rPr>
      </w:pPr>
      <w:del w:id="1055" w:author="OLTRE" w:date="2024-07-08T13:11:00Z">
        <w:r w:rsidRPr="00B46F4E">
          <w:rPr>
            <w:color w:val="000000"/>
            <w:sz w:val="22"/>
            <w:szCs w:val="22"/>
          </w:rPr>
          <w:delText>sama disebut “</w:delText>
        </w:r>
        <w:r w:rsidRPr="00B46F4E">
          <w:rPr>
            <w:b/>
            <w:color w:val="000000"/>
            <w:sz w:val="22"/>
            <w:szCs w:val="22"/>
          </w:rPr>
          <w:delText>Para Pihak</w:delText>
        </w:r>
        <w:r w:rsidRPr="00B46F4E">
          <w:rPr>
            <w:color w:val="000000"/>
            <w:sz w:val="22"/>
            <w:szCs w:val="22"/>
          </w:rPr>
          <w:delText>”.</w:delText>
        </w:r>
        <w:r w:rsidRPr="00B46F4E">
          <w:rPr>
            <w:color w:val="000000"/>
            <w:sz w:val="22"/>
            <w:szCs w:val="22"/>
          </w:rPr>
          <w:tab/>
        </w:r>
      </w:del>
    </w:p>
    <w:p w14:paraId="583B3591" w14:textId="77777777" w:rsidR="005208EA" w:rsidRPr="00B46F4E"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056" w:author="OLTRE" w:date="2024-07-08T13:11:00Z"/>
          <w:color w:val="000000"/>
          <w:sz w:val="22"/>
          <w:szCs w:val="22"/>
        </w:rPr>
      </w:pPr>
      <w:del w:id="1057" w:author="OLTRE" w:date="2024-07-08T13:11:00Z">
        <w:r w:rsidRPr="00B46F4E">
          <w:rPr>
            <w:color w:val="000000"/>
            <w:sz w:val="22"/>
            <w:szCs w:val="22"/>
          </w:rPr>
          <w:delText>-Para Pihak dengan ini menerangkan terlebih dahulu :</w:delText>
        </w:r>
        <w:r w:rsidRPr="00B46F4E">
          <w:rPr>
            <w:color w:val="000000"/>
            <w:sz w:val="22"/>
            <w:szCs w:val="22"/>
          </w:rPr>
          <w:tab/>
        </w:r>
      </w:del>
    </w:p>
    <w:p w14:paraId="7282D54A" w14:textId="77777777" w:rsidR="005208EA" w:rsidRDefault="005208EA" w:rsidP="00F756C4">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ind w:left="454" w:hanging="454"/>
        <w:jc w:val="both"/>
        <w:rPr>
          <w:del w:id="1058" w:author="OLTRE" w:date="2024-07-08T13:11:00Z"/>
          <w:color w:val="000000"/>
          <w:sz w:val="22"/>
          <w:szCs w:val="22"/>
        </w:rPr>
      </w:pPr>
      <w:del w:id="1059" w:author="OLTRE" w:date="2024-07-08T13:11:00Z">
        <w:r w:rsidRPr="00B46F4E">
          <w:rPr>
            <w:color w:val="000000"/>
            <w:sz w:val="22"/>
            <w:szCs w:val="22"/>
          </w:rPr>
          <w:delText>A.</w:delText>
        </w:r>
        <w:r w:rsidRPr="00B46F4E">
          <w:rPr>
            <w:color w:val="000000"/>
            <w:sz w:val="22"/>
            <w:szCs w:val="22"/>
          </w:rPr>
          <w:tab/>
          <w:delText>Bahwa Pihak Pertama adalah pemegang atas</w:delText>
        </w:r>
        <w:r w:rsidR="00B46F4E">
          <w:rPr>
            <w:color w:val="000000"/>
            <w:sz w:val="22"/>
            <w:szCs w:val="22"/>
          </w:rPr>
          <w:delText xml:space="preserve"> 177.510 (seratus tuuh puluh tujuh ribu lima ratus sepuluh) lembar saham Seri B </w:delText>
        </w:r>
        <w:r w:rsidRPr="00B46F4E">
          <w:rPr>
            <w:color w:val="000000"/>
            <w:sz w:val="22"/>
            <w:szCs w:val="22"/>
          </w:rPr>
          <w:tab/>
        </w:r>
        <w:r w:rsidR="00B46F4E">
          <w:rPr>
            <w:color w:val="000000"/>
            <w:sz w:val="22"/>
            <w:szCs w:val="22"/>
          </w:rPr>
          <w:delText xml:space="preserve"> </w:delText>
        </w:r>
        <w:r>
          <w:rPr>
            <w:b/>
            <w:color w:val="000000"/>
            <w:sz w:val="22"/>
            <w:szCs w:val="22"/>
          </w:rPr>
          <w:delText>PT</w:delText>
        </w:r>
        <w:r>
          <w:rPr>
            <w:color w:val="000000"/>
            <w:sz w:val="22"/>
            <w:szCs w:val="22"/>
          </w:rPr>
          <w:delText xml:space="preserve"> </w:delText>
        </w:r>
        <w:r w:rsidR="00B46F4E">
          <w:rPr>
            <w:color w:val="000000"/>
            <w:sz w:val="22"/>
            <w:szCs w:val="22"/>
          </w:rPr>
          <w:delText>REGENE ARTIFISIAL INTELIGEN, berkedudukan di Jakarta Selatan</w:delText>
        </w:r>
        <w:r>
          <w:rPr>
            <w:color w:val="000000"/>
            <w:sz w:val="22"/>
            <w:szCs w:val="22"/>
          </w:rPr>
          <w:delText>;</w:delText>
        </w:r>
        <w:r>
          <w:rPr>
            <w:color w:val="000000"/>
            <w:sz w:val="22"/>
            <w:szCs w:val="22"/>
          </w:rPr>
          <w:tab/>
        </w:r>
      </w:del>
    </w:p>
    <w:p w14:paraId="203D5B04" w14:textId="77777777" w:rsidR="005208EA"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ind w:left="454" w:hanging="454"/>
        <w:jc w:val="both"/>
        <w:rPr>
          <w:del w:id="1060" w:author="OLTRE" w:date="2024-07-08T13:11:00Z"/>
          <w:sz w:val="22"/>
          <w:szCs w:val="22"/>
        </w:rPr>
      </w:pPr>
      <w:del w:id="1061" w:author="OLTRE" w:date="2024-07-08T13:11:00Z">
        <w:r>
          <w:rPr>
            <w:color w:val="000000"/>
            <w:sz w:val="22"/>
            <w:szCs w:val="22"/>
          </w:rPr>
          <w:delText>B</w:delText>
        </w:r>
        <w:r>
          <w:rPr>
            <w:b/>
            <w:color w:val="000000"/>
            <w:sz w:val="22"/>
            <w:szCs w:val="22"/>
          </w:rPr>
          <w:delText>.</w:delText>
        </w:r>
        <w:r>
          <w:rPr>
            <w:b/>
            <w:color w:val="000000"/>
            <w:sz w:val="22"/>
            <w:szCs w:val="22"/>
          </w:rPr>
          <w:tab/>
        </w:r>
        <w:r>
          <w:rPr>
            <w:color w:val="000000"/>
            <w:sz w:val="22"/>
            <w:szCs w:val="22"/>
          </w:rPr>
          <w:delText>Bahwa</w:delText>
        </w:r>
        <w:r>
          <w:rPr>
            <w:b/>
            <w:color w:val="000000"/>
            <w:sz w:val="22"/>
            <w:szCs w:val="22"/>
          </w:rPr>
          <w:delText xml:space="preserve"> </w:delText>
        </w:r>
        <w:r>
          <w:rPr>
            <w:sz w:val="22"/>
            <w:szCs w:val="22"/>
          </w:rPr>
          <w:delText>Pihak Pertama menerangkan dengan ini telah</w:delText>
        </w:r>
        <w:r>
          <w:rPr>
            <w:sz w:val="22"/>
            <w:szCs w:val="22"/>
          </w:rPr>
          <w:tab/>
        </w:r>
      </w:del>
    </w:p>
    <w:p w14:paraId="6CD967EA" w14:textId="77777777" w:rsidR="005208EA"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ind w:left="454"/>
        <w:jc w:val="both"/>
        <w:rPr>
          <w:del w:id="1062" w:author="OLTRE" w:date="2024-07-08T13:11:00Z"/>
          <w:sz w:val="22"/>
          <w:szCs w:val="22"/>
        </w:rPr>
      </w:pPr>
      <w:del w:id="1063" w:author="OLTRE" w:date="2024-07-08T13:11:00Z">
        <w:r>
          <w:rPr>
            <w:sz w:val="22"/>
            <w:szCs w:val="22"/>
          </w:rPr>
          <w:delText>menyerahkan dan memindahkan kepada Pihak Kedua</w:delText>
        </w:r>
        <w:r>
          <w:rPr>
            <w:sz w:val="22"/>
            <w:szCs w:val="22"/>
          </w:rPr>
          <w:tab/>
        </w:r>
      </w:del>
    </w:p>
    <w:p w14:paraId="6B747670" w14:textId="77777777" w:rsidR="005208EA"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ind w:left="454"/>
        <w:jc w:val="both"/>
        <w:rPr>
          <w:del w:id="1064" w:author="OLTRE" w:date="2024-07-08T13:11:00Z"/>
          <w:sz w:val="22"/>
          <w:szCs w:val="22"/>
        </w:rPr>
      </w:pPr>
      <w:del w:id="1065" w:author="OLTRE" w:date="2024-07-08T13:11:00Z">
        <w:r>
          <w:rPr>
            <w:sz w:val="22"/>
            <w:szCs w:val="22"/>
          </w:rPr>
          <w:delText>yang dengan ini menerangkan telah menerima</w:delText>
        </w:r>
        <w:r>
          <w:rPr>
            <w:sz w:val="22"/>
            <w:szCs w:val="22"/>
          </w:rPr>
          <w:tab/>
        </w:r>
      </w:del>
    </w:p>
    <w:p w14:paraId="6DF09F3F" w14:textId="77777777" w:rsidR="005208EA"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ind w:left="454"/>
        <w:jc w:val="both"/>
        <w:rPr>
          <w:del w:id="1066" w:author="OLTRE" w:date="2024-07-08T13:11:00Z"/>
          <w:sz w:val="22"/>
          <w:szCs w:val="22"/>
        </w:rPr>
      </w:pPr>
      <w:del w:id="1067" w:author="OLTRE" w:date="2024-07-08T13:11:00Z">
        <w:r>
          <w:rPr>
            <w:sz w:val="22"/>
            <w:szCs w:val="22"/>
          </w:rPr>
          <w:delText>penyerahan dan pemindahan dari Pihak Pertama,</w:delText>
        </w:r>
        <w:r>
          <w:rPr>
            <w:sz w:val="22"/>
            <w:szCs w:val="22"/>
          </w:rPr>
          <w:tab/>
        </w:r>
      </w:del>
    </w:p>
    <w:p w14:paraId="431A17C4" w14:textId="77777777" w:rsidR="005208EA" w:rsidRDefault="005208EA" w:rsidP="005208EA">
      <w:pPr>
        <w:pStyle w:val="PlainText"/>
        <w:widowControl w:val="0"/>
        <w:tabs>
          <w:tab w:val="left" w:pos="454"/>
          <w:tab w:val="left" w:pos="907"/>
          <w:tab w:val="left" w:leader="hyphen" w:pos="7148"/>
        </w:tabs>
        <w:spacing w:line="480" w:lineRule="auto"/>
        <w:ind w:left="454"/>
        <w:jc w:val="both"/>
        <w:rPr>
          <w:del w:id="1068" w:author="OLTRE" w:date="2024-07-08T13:11:00Z"/>
          <w:sz w:val="22"/>
          <w:szCs w:val="22"/>
        </w:rPr>
      </w:pPr>
      <w:del w:id="1069" w:author="OLTRE" w:date="2024-07-08T13:11:00Z">
        <w:r>
          <w:rPr>
            <w:sz w:val="22"/>
            <w:szCs w:val="22"/>
          </w:rPr>
          <w:delText>atas :</w:delText>
        </w:r>
        <w:r>
          <w:rPr>
            <w:sz w:val="22"/>
            <w:szCs w:val="22"/>
          </w:rPr>
          <w:tab/>
        </w:r>
      </w:del>
    </w:p>
    <w:p w14:paraId="5B0E98FC" w14:textId="77777777" w:rsidR="005208EA"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7"/>
        </w:tabs>
        <w:spacing w:line="480" w:lineRule="auto"/>
        <w:ind w:left="907" w:hanging="453"/>
        <w:jc w:val="both"/>
        <w:rPr>
          <w:del w:id="1070" w:author="OLTRE" w:date="2024-07-08T13:11:00Z"/>
          <w:color w:val="000000"/>
          <w:sz w:val="22"/>
          <w:szCs w:val="22"/>
        </w:rPr>
      </w:pPr>
      <w:del w:id="1071" w:author="OLTRE" w:date="2024-07-08T13:11:00Z">
        <w:r>
          <w:rPr>
            <w:color w:val="000000"/>
            <w:sz w:val="22"/>
            <w:szCs w:val="22"/>
          </w:rPr>
          <w:delText>-</w:delText>
        </w:r>
        <w:r>
          <w:rPr>
            <w:color w:val="000000"/>
            <w:sz w:val="22"/>
            <w:szCs w:val="22"/>
          </w:rPr>
          <w:tab/>
          <w:delText xml:space="preserve">  </w:delText>
        </w:r>
        <w:r w:rsidR="00B46F4E">
          <w:rPr>
            <w:color w:val="000000"/>
            <w:sz w:val="22"/>
            <w:szCs w:val="22"/>
          </w:rPr>
          <w:delText>152.150</w:delText>
        </w:r>
        <w:r>
          <w:rPr>
            <w:color w:val="000000"/>
            <w:sz w:val="22"/>
            <w:szCs w:val="22"/>
          </w:rPr>
          <w:delText xml:space="preserve"> (</w:delText>
        </w:r>
        <w:r w:rsidR="00B46F4E">
          <w:rPr>
            <w:color w:val="000000"/>
            <w:sz w:val="22"/>
            <w:szCs w:val="22"/>
          </w:rPr>
          <w:delText>seratus lima puluh dua ribu seratus lima puluh</w:delText>
        </w:r>
        <w:r>
          <w:rPr>
            <w:color w:val="000000"/>
            <w:sz w:val="22"/>
            <w:szCs w:val="22"/>
          </w:rPr>
          <w:delText xml:space="preserve">             ) saham milik</w:delText>
        </w:r>
        <w:r>
          <w:rPr>
            <w:color w:val="000000"/>
            <w:sz w:val="22"/>
            <w:szCs w:val="22"/>
            <w:lang w:val="id-ID"/>
          </w:rPr>
          <w:delText xml:space="preserve"> </w:delText>
        </w:r>
        <w:r>
          <w:rPr>
            <w:color w:val="000000"/>
            <w:sz w:val="22"/>
            <w:szCs w:val="22"/>
          </w:rPr>
          <w:delText>Pihak</w:delText>
        </w:r>
        <w:r>
          <w:rPr>
            <w:color w:val="000000"/>
            <w:sz w:val="22"/>
            <w:szCs w:val="22"/>
          </w:rPr>
          <w:tab/>
        </w:r>
      </w:del>
    </w:p>
    <w:p w14:paraId="5A0FF322" w14:textId="77777777" w:rsidR="005208EA" w:rsidRDefault="005208EA" w:rsidP="00B46F4E">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6"/>
        </w:tabs>
        <w:spacing w:line="480" w:lineRule="auto"/>
        <w:ind w:left="907"/>
        <w:jc w:val="both"/>
        <w:rPr>
          <w:del w:id="1072" w:author="OLTRE" w:date="2024-07-08T13:11:00Z"/>
          <w:color w:val="000000"/>
          <w:sz w:val="22"/>
          <w:szCs w:val="22"/>
        </w:rPr>
      </w:pPr>
      <w:del w:id="1073" w:author="OLTRE" w:date="2024-07-08T13:11:00Z">
        <w:r>
          <w:rPr>
            <w:color w:val="000000"/>
            <w:sz w:val="22"/>
            <w:szCs w:val="22"/>
          </w:rPr>
          <w:delText>Pertama dalam perseroan terbatas</w:delText>
        </w:r>
        <w:r>
          <w:rPr>
            <w:color w:val="000000"/>
            <w:sz w:val="22"/>
            <w:szCs w:val="22"/>
            <w:lang w:val="id-ID"/>
          </w:rPr>
          <w:delText xml:space="preserve"> </w:delText>
        </w:r>
        <w:r>
          <w:rPr>
            <w:b/>
            <w:bCs/>
            <w:color w:val="000000"/>
            <w:sz w:val="22"/>
            <w:szCs w:val="22"/>
          </w:rPr>
          <w:delText>PT</w:delText>
        </w:r>
        <w:r>
          <w:rPr>
            <w:bCs/>
            <w:color w:val="000000"/>
            <w:sz w:val="22"/>
            <w:szCs w:val="22"/>
            <w:lang w:val="id-ID"/>
          </w:rPr>
          <w:delText xml:space="preserve"> </w:delText>
        </w:r>
        <w:r>
          <w:rPr>
            <w:b/>
            <w:color w:val="000000"/>
            <w:sz w:val="22"/>
            <w:szCs w:val="22"/>
            <w:lang w:val="en-ID"/>
          </w:rPr>
          <w:delText xml:space="preserve">  </w:delText>
        </w:r>
        <w:r w:rsidR="00B46F4E">
          <w:rPr>
            <w:b/>
            <w:color w:val="000000"/>
            <w:sz w:val="22"/>
            <w:szCs w:val="22"/>
            <w:lang w:val="en-ID"/>
          </w:rPr>
          <w:delText>REGENE ARTIFISIAL INTELIGEN</w:delText>
        </w:r>
        <w:r>
          <w:rPr>
            <w:b/>
            <w:color w:val="000000"/>
            <w:sz w:val="22"/>
            <w:szCs w:val="22"/>
            <w:lang w:val="en-ID"/>
          </w:rPr>
          <w:delText xml:space="preserve">        </w:delText>
        </w:r>
        <w:r>
          <w:rPr>
            <w:color w:val="000000"/>
            <w:sz w:val="22"/>
            <w:szCs w:val="22"/>
            <w:lang w:val="id-ID"/>
          </w:rPr>
          <w:tab/>
        </w:r>
        <w:r>
          <w:rPr>
            <w:b/>
            <w:bCs/>
            <w:color w:val="000000"/>
            <w:sz w:val="22"/>
            <w:szCs w:val="22"/>
          </w:rPr>
          <w:delText>,</w:delText>
        </w:r>
        <w:r>
          <w:rPr>
            <w:bCs/>
            <w:color w:val="000000"/>
            <w:sz w:val="22"/>
            <w:szCs w:val="22"/>
          </w:rPr>
          <w:delText xml:space="preserve"> </w:delText>
        </w:r>
        <w:r>
          <w:rPr>
            <w:color w:val="000000"/>
            <w:sz w:val="22"/>
            <w:szCs w:val="22"/>
          </w:rPr>
          <w:delText>berkedudukan di</w:delText>
        </w:r>
        <w:r>
          <w:rPr>
            <w:color w:val="000000"/>
            <w:sz w:val="22"/>
            <w:szCs w:val="22"/>
          </w:rPr>
          <w:tab/>
        </w:r>
      </w:del>
    </w:p>
    <w:p w14:paraId="30EF354C" w14:textId="77777777" w:rsidR="005208EA" w:rsidRPr="00B46F4E"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6"/>
        </w:tabs>
        <w:spacing w:line="480" w:lineRule="auto"/>
        <w:ind w:left="907"/>
        <w:jc w:val="both"/>
        <w:rPr>
          <w:del w:id="1074" w:author="OLTRE" w:date="2024-07-08T13:11:00Z"/>
          <w:color w:val="000000"/>
          <w:sz w:val="22"/>
          <w:szCs w:val="22"/>
        </w:rPr>
      </w:pPr>
      <w:del w:id="1075" w:author="OLTRE" w:date="2024-07-08T13:11:00Z">
        <w:r>
          <w:rPr>
            <w:color w:val="000000"/>
            <w:sz w:val="22"/>
            <w:szCs w:val="22"/>
          </w:rPr>
          <w:delText xml:space="preserve">Jakarta </w:delText>
        </w:r>
        <w:r w:rsidRPr="00B46F4E">
          <w:rPr>
            <w:color w:val="000000"/>
            <w:sz w:val="22"/>
            <w:szCs w:val="22"/>
            <w:lang w:val="id-ID"/>
          </w:rPr>
          <w:delText xml:space="preserve">Selatan </w:delText>
        </w:r>
        <w:r w:rsidRPr="00B46F4E">
          <w:rPr>
            <w:color w:val="000000"/>
            <w:sz w:val="22"/>
            <w:szCs w:val="22"/>
          </w:rPr>
          <w:delText>(selanjutnya disebut</w:delText>
        </w:r>
        <w:r w:rsidRPr="00B46F4E">
          <w:rPr>
            <w:color w:val="000000"/>
            <w:sz w:val="22"/>
            <w:szCs w:val="22"/>
          </w:rPr>
          <w:tab/>
        </w:r>
      </w:del>
    </w:p>
    <w:p w14:paraId="63DC6532" w14:textId="77777777" w:rsidR="00B46F4E" w:rsidRDefault="005208EA" w:rsidP="00F756C4">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6"/>
        </w:tabs>
        <w:spacing w:line="480" w:lineRule="auto"/>
        <w:ind w:left="907"/>
        <w:jc w:val="both"/>
        <w:rPr>
          <w:del w:id="1076" w:author="OLTRE" w:date="2024-07-08T13:11:00Z"/>
          <w:color w:val="000000"/>
          <w:sz w:val="22"/>
          <w:szCs w:val="22"/>
        </w:rPr>
      </w:pPr>
      <w:del w:id="1077" w:author="OLTRE" w:date="2024-07-08T13:11:00Z">
        <w:r w:rsidRPr="00B46F4E">
          <w:rPr>
            <w:color w:val="000000"/>
            <w:sz w:val="22"/>
            <w:szCs w:val="22"/>
          </w:rPr>
          <w:delText>"</w:delText>
        </w:r>
        <w:r w:rsidRPr="00B46F4E">
          <w:rPr>
            <w:b/>
            <w:color w:val="000000"/>
            <w:sz w:val="22"/>
            <w:szCs w:val="22"/>
          </w:rPr>
          <w:delText>Perseroan</w:delText>
        </w:r>
        <w:r w:rsidRPr="00B46F4E">
          <w:rPr>
            <w:color w:val="000000"/>
            <w:sz w:val="22"/>
            <w:szCs w:val="22"/>
          </w:rPr>
          <w:delText>"), yang anggaran dasarnya termua</w:delText>
        </w:r>
        <w:r w:rsidR="00B46F4E">
          <w:rPr>
            <w:color w:val="000000"/>
            <w:sz w:val="22"/>
            <w:szCs w:val="22"/>
          </w:rPr>
          <w:delText xml:space="preserve"> </w:delText>
        </w:r>
        <w:r w:rsidRPr="00B46F4E">
          <w:rPr>
            <w:color w:val="000000"/>
            <w:sz w:val="22"/>
            <w:szCs w:val="22"/>
          </w:rPr>
          <w:delText xml:space="preserve">dalam </w:delText>
        </w:r>
        <w:r w:rsidR="00B46F4E">
          <w:rPr>
            <w:color w:val="000000"/>
            <w:sz w:val="22"/>
            <w:szCs w:val="22"/>
          </w:rPr>
          <w:delText>:</w:delText>
        </w:r>
      </w:del>
    </w:p>
    <w:p w14:paraId="19231F09" w14:textId="77777777" w:rsidR="00B46F4E" w:rsidRPr="00F756C4" w:rsidRDefault="00B46F4E" w:rsidP="00B46F4E">
      <w:pPr>
        <w:pStyle w:val="BodyText2"/>
        <w:rPr>
          <w:del w:id="1078" w:author="OLTRE" w:date="2024-07-08T13:11:00Z"/>
          <w:rFonts w:ascii="Courier New" w:hAnsi="Courier New" w:cs="Courier New"/>
          <w:sz w:val="22"/>
          <w:szCs w:val="22"/>
          <w:lang w:val="id-ID"/>
        </w:rPr>
      </w:pPr>
      <w:del w:id="1079" w:author="OLTRE" w:date="2024-07-08T13:11:00Z">
        <w:r>
          <w:rPr>
            <w:rFonts w:ascii="Courier New" w:hAnsi="Courier New" w:cs="Courier New"/>
            <w:color w:val="000000"/>
            <w:sz w:val="22"/>
            <w:szCs w:val="22"/>
          </w:rPr>
          <w:delText xml:space="preserve">- </w:delText>
        </w:r>
        <w:r w:rsidR="005208EA" w:rsidRPr="00F756C4">
          <w:rPr>
            <w:rFonts w:ascii="Courier New" w:hAnsi="Courier New" w:cs="Courier New"/>
            <w:color w:val="000000"/>
            <w:sz w:val="22"/>
            <w:szCs w:val="22"/>
          </w:rPr>
          <w:delText xml:space="preserve">akta tanggal </w:delText>
        </w:r>
        <w:r w:rsidRPr="00F756C4">
          <w:rPr>
            <w:rFonts w:ascii="Courier New" w:hAnsi="Courier New" w:cs="Courier New"/>
            <w:color w:val="000000"/>
            <w:sz w:val="22"/>
            <w:szCs w:val="22"/>
          </w:rPr>
          <w:delText xml:space="preserve">02-03-2022 (dua Maret dua ribu dua puluh dua), dibuat dihadapan Sandi Guntara Trisna </w:delText>
        </w:r>
        <w:r w:rsidRPr="00F756C4">
          <w:rPr>
            <w:rFonts w:ascii="Courier New" w:hAnsi="Courier New" w:cs="Courier New"/>
            <w:sz w:val="22"/>
            <w:szCs w:val="22"/>
            <w:lang w:val="id-ID"/>
          </w:rPr>
          <w:delText xml:space="preserve">Sarjana Hukum, </w:delText>
        </w:r>
        <w:r w:rsidRPr="00F756C4">
          <w:rPr>
            <w:rFonts w:ascii="Courier New" w:hAnsi="Courier New" w:cs="Courier New"/>
            <w:sz w:val="22"/>
            <w:szCs w:val="22"/>
          </w:rPr>
          <w:delText xml:space="preserve">Sarjana Komputer, Magister Manajemen, </w:delText>
        </w:r>
        <w:r w:rsidRPr="00F756C4">
          <w:rPr>
            <w:rFonts w:ascii="Courier New" w:hAnsi="Courier New" w:cs="Courier New"/>
            <w:sz w:val="22"/>
            <w:szCs w:val="22"/>
            <w:lang w:val="id-ID"/>
          </w:rPr>
          <w:delText xml:space="preserve">Magister Kenotariatan, Notaris di </w:delText>
        </w:r>
        <w:r w:rsidRPr="00F756C4">
          <w:rPr>
            <w:rFonts w:ascii="Courier New" w:hAnsi="Courier New" w:cs="Courier New"/>
            <w:sz w:val="22"/>
            <w:szCs w:val="22"/>
          </w:rPr>
          <w:delText>Kabupaten Karawang</w:delText>
        </w:r>
        <w:r w:rsidRPr="00F756C4">
          <w:rPr>
            <w:rFonts w:ascii="Courier New" w:hAnsi="Courier New" w:cs="Courier New"/>
            <w:sz w:val="22"/>
            <w:szCs w:val="22"/>
            <w:lang w:val="id-ID"/>
          </w:rPr>
          <w:delText xml:space="preserve"> dan telah mendapat persetujuan dari Menteri Hukum Dan Hak Asasi Manusia Republik Indonesia dengan Surat Keputusannya tanggal </w:delText>
        </w:r>
        <w:r w:rsidRPr="00F756C4">
          <w:rPr>
            <w:rFonts w:ascii="Courier New" w:hAnsi="Courier New" w:cs="Courier New"/>
            <w:sz w:val="22"/>
            <w:szCs w:val="22"/>
          </w:rPr>
          <w:delText>02-</w:delText>
        </w:r>
        <w:r w:rsidRPr="00F756C4">
          <w:rPr>
            <w:rFonts w:ascii="Courier New" w:hAnsi="Courier New" w:cs="Courier New"/>
            <w:sz w:val="22"/>
            <w:szCs w:val="22"/>
          </w:rPr>
          <w:lastRenderedPageBreak/>
          <w:delText>03-2022</w:delText>
        </w:r>
        <w:r w:rsidRPr="00F756C4">
          <w:rPr>
            <w:rFonts w:ascii="Courier New" w:hAnsi="Courier New" w:cs="Courier New"/>
            <w:sz w:val="22"/>
            <w:szCs w:val="22"/>
            <w:lang w:val="id-ID"/>
          </w:rPr>
          <w:delText xml:space="preserve"> (</w:delText>
        </w:r>
        <w:r w:rsidRPr="00F756C4">
          <w:rPr>
            <w:rFonts w:ascii="Courier New" w:hAnsi="Courier New" w:cs="Courier New"/>
            <w:sz w:val="22"/>
            <w:szCs w:val="22"/>
          </w:rPr>
          <w:delText>dua Maret dua ribu dua puluh dua</w:delText>
        </w:r>
        <w:r w:rsidRPr="00F756C4">
          <w:rPr>
            <w:rFonts w:ascii="Courier New" w:hAnsi="Courier New" w:cs="Courier New"/>
            <w:sz w:val="22"/>
            <w:szCs w:val="22"/>
            <w:lang w:val="id-ID"/>
          </w:rPr>
          <w:delText>) Nomor AHU-</w:delText>
        </w:r>
        <w:r w:rsidRPr="00F756C4">
          <w:rPr>
            <w:rFonts w:ascii="Courier New" w:hAnsi="Courier New" w:cs="Courier New"/>
            <w:sz w:val="22"/>
            <w:szCs w:val="22"/>
          </w:rPr>
          <w:delText>0015625</w:delText>
        </w:r>
        <w:r w:rsidRPr="00F756C4">
          <w:rPr>
            <w:rFonts w:ascii="Courier New" w:hAnsi="Courier New" w:cs="Courier New"/>
            <w:sz w:val="22"/>
            <w:szCs w:val="22"/>
            <w:lang w:val="id-ID"/>
          </w:rPr>
          <w:delText>.AH.01.01.TAHUN 202</w:delText>
        </w:r>
        <w:r w:rsidRPr="00F756C4">
          <w:rPr>
            <w:rFonts w:ascii="Courier New" w:hAnsi="Courier New" w:cs="Courier New"/>
            <w:sz w:val="22"/>
            <w:szCs w:val="22"/>
          </w:rPr>
          <w:delText>2</w:delText>
        </w:r>
        <w:r w:rsidRPr="00F756C4">
          <w:rPr>
            <w:rFonts w:ascii="Courier New" w:hAnsi="Courier New" w:cs="Courier New"/>
            <w:sz w:val="22"/>
            <w:szCs w:val="22"/>
            <w:lang w:val="id-ID"/>
          </w:rPr>
          <w:delText>;</w:delText>
        </w:r>
      </w:del>
    </w:p>
    <w:p w14:paraId="736A5703" w14:textId="77777777" w:rsidR="00B46F4E" w:rsidRPr="00F756C4" w:rsidRDefault="00B46F4E" w:rsidP="00F756C4">
      <w:pPr>
        <w:pStyle w:val="BodyText2"/>
        <w:ind w:left="851"/>
        <w:rPr>
          <w:del w:id="1080" w:author="OLTRE" w:date="2024-07-08T13:11:00Z"/>
          <w:rFonts w:ascii="Courier New" w:hAnsi="Courier New" w:cs="Courier New"/>
          <w:sz w:val="22"/>
          <w:szCs w:val="22"/>
          <w:lang w:val="id-ID"/>
        </w:rPr>
      </w:pPr>
      <w:del w:id="1081" w:author="OLTRE" w:date="2024-07-08T13:11:00Z">
        <w:r w:rsidRPr="00F756C4">
          <w:rPr>
            <w:rFonts w:ascii="Courier New" w:hAnsi="Courier New" w:cs="Courier New"/>
            <w:sz w:val="22"/>
            <w:szCs w:val="22"/>
            <w:lang w:val="id-ID"/>
          </w:rPr>
          <w:delText xml:space="preserve">- akta </w:delText>
        </w:r>
        <w:r w:rsidRPr="00F756C4">
          <w:rPr>
            <w:rFonts w:ascii="Courier New" w:hAnsi="Courier New" w:cs="Courier New"/>
            <w:sz w:val="22"/>
            <w:szCs w:val="22"/>
          </w:rPr>
          <w:delText>Pernyataan Keputusan Pemegang Saham Di Luar Rapat Umum Pemegang Saham</w:delText>
        </w:r>
        <w:r w:rsidRPr="00F756C4">
          <w:rPr>
            <w:rFonts w:ascii="Courier New" w:hAnsi="Courier New" w:cs="Courier New"/>
            <w:sz w:val="22"/>
            <w:szCs w:val="22"/>
            <w:lang w:val="id-ID"/>
          </w:rPr>
          <w:delText xml:space="preserve"> PT </w:delText>
        </w:r>
        <w:r w:rsidRPr="00F756C4">
          <w:rPr>
            <w:rFonts w:ascii="Courier New" w:hAnsi="Courier New" w:cs="Courier New"/>
            <w:sz w:val="22"/>
            <w:szCs w:val="22"/>
          </w:rPr>
          <w:delText>REGENE ARTIFISIAL INTELIGEN</w:delText>
        </w:r>
        <w:r w:rsidRPr="00F756C4">
          <w:rPr>
            <w:rFonts w:ascii="Courier New" w:hAnsi="Courier New" w:cs="Courier New"/>
            <w:sz w:val="22"/>
            <w:szCs w:val="22"/>
            <w:lang w:val="id-ID"/>
          </w:rPr>
          <w:delText xml:space="preserve"> Nomor </w:delText>
        </w:r>
        <w:r w:rsidRPr="00F756C4">
          <w:rPr>
            <w:rFonts w:ascii="Courier New" w:hAnsi="Courier New" w:cs="Courier New"/>
            <w:sz w:val="22"/>
            <w:szCs w:val="22"/>
          </w:rPr>
          <w:delText>2, tanggal 05-11-2022 (lima November dua ribu dua puluh dua)</w:delText>
        </w:r>
        <w:r w:rsidRPr="00F756C4">
          <w:rPr>
            <w:rFonts w:ascii="Courier New" w:hAnsi="Courier New" w:cs="Courier New"/>
            <w:sz w:val="22"/>
            <w:szCs w:val="22"/>
            <w:lang w:val="id-ID"/>
          </w:rPr>
          <w:delText xml:space="preserve">, dibuat dihadapan </w:delText>
        </w:r>
        <w:r w:rsidRPr="00F756C4">
          <w:rPr>
            <w:rFonts w:ascii="Courier New" w:hAnsi="Courier New" w:cs="Courier New"/>
            <w:sz w:val="22"/>
            <w:szCs w:val="22"/>
          </w:rPr>
          <w:delText>Sandi Guntara Trisna</w:delText>
        </w:r>
        <w:r w:rsidRPr="00F756C4">
          <w:rPr>
            <w:rFonts w:ascii="Courier New" w:hAnsi="Courier New" w:cs="Courier New"/>
            <w:sz w:val="22"/>
            <w:szCs w:val="22"/>
            <w:lang w:val="id-ID"/>
          </w:rPr>
          <w:delText xml:space="preserve">, Sarjana Hukum, </w:delText>
        </w:r>
        <w:r w:rsidRPr="00F756C4">
          <w:rPr>
            <w:rFonts w:ascii="Courier New" w:hAnsi="Courier New" w:cs="Courier New"/>
            <w:sz w:val="22"/>
            <w:szCs w:val="22"/>
          </w:rPr>
          <w:delText xml:space="preserve">Sarjana Komputer, Magister Manajemen, </w:delText>
        </w:r>
        <w:r w:rsidRPr="00F756C4">
          <w:rPr>
            <w:rFonts w:ascii="Courier New" w:hAnsi="Courier New" w:cs="Courier New"/>
            <w:sz w:val="22"/>
            <w:szCs w:val="22"/>
            <w:lang w:val="id-ID"/>
          </w:rPr>
          <w:delText xml:space="preserve">Magister Kenotariatan, Notaris di </w:delText>
        </w:r>
        <w:r w:rsidRPr="00F756C4">
          <w:rPr>
            <w:rFonts w:ascii="Courier New" w:hAnsi="Courier New" w:cs="Courier New"/>
            <w:sz w:val="22"/>
            <w:szCs w:val="22"/>
          </w:rPr>
          <w:delText>Kabupaten Karawang</w:delText>
        </w:r>
        <w:r w:rsidRPr="00F756C4">
          <w:rPr>
            <w:rFonts w:ascii="Courier New" w:hAnsi="Courier New" w:cs="Courier New"/>
            <w:sz w:val="22"/>
            <w:szCs w:val="22"/>
            <w:lang w:val="id-ID"/>
          </w:rPr>
          <w:delText xml:space="preserve"> dan telah mendapat persetujuan dari Menteri Hukum Dan Hak Asasi Manusia Republik Indonesia dengan Surat Keputusannya tanggal </w:delText>
        </w:r>
        <w:r w:rsidRPr="00F756C4">
          <w:rPr>
            <w:rFonts w:ascii="Courier New" w:hAnsi="Courier New" w:cs="Courier New"/>
            <w:sz w:val="22"/>
            <w:szCs w:val="22"/>
          </w:rPr>
          <w:delText>05-11-2022</w:delText>
        </w:r>
        <w:r w:rsidRPr="00F756C4">
          <w:rPr>
            <w:rFonts w:ascii="Courier New" w:hAnsi="Courier New" w:cs="Courier New"/>
            <w:sz w:val="22"/>
            <w:szCs w:val="22"/>
            <w:lang w:val="id-ID"/>
          </w:rPr>
          <w:delText xml:space="preserve"> (</w:delText>
        </w:r>
        <w:r w:rsidRPr="00F756C4">
          <w:rPr>
            <w:rFonts w:ascii="Courier New" w:hAnsi="Courier New" w:cs="Courier New"/>
            <w:sz w:val="22"/>
            <w:szCs w:val="22"/>
          </w:rPr>
          <w:delText>lima November dua ribu dua puluh dua</w:delText>
        </w:r>
        <w:r w:rsidRPr="00F756C4">
          <w:rPr>
            <w:rFonts w:ascii="Courier New" w:hAnsi="Courier New" w:cs="Courier New"/>
            <w:sz w:val="22"/>
            <w:szCs w:val="22"/>
            <w:lang w:val="id-ID"/>
          </w:rPr>
          <w:delText>) Nomor AHU-</w:delText>
        </w:r>
        <w:r w:rsidRPr="00F756C4">
          <w:rPr>
            <w:rFonts w:ascii="Courier New" w:hAnsi="Courier New" w:cs="Courier New"/>
            <w:sz w:val="22"/>
            <w:szCs w:val="22"/>
          </w:rPr>
          <w:delText>0080227</w:delText>
        </w:r>
        <w:r w:rsidRPr="00F756C4">
          <w:rPr>
            <w:rFonts w:ascii="Courier New" w:hAnsi="Courier New" w:cs="Courier New"/>
            <w:sz w:val="22"/>
            <w:szCs w:val="22"/>
            <w:lang w:val="id-ID"/>
          </w:rPr>
          <w:delText>.AH.01.0</w:delText>
        </w:r>
        <w:r w:rsidRPr="00F756C4">
          <w:rPr>
            <w:rFonts w:ascii="Courier New" w:hAnsi="Courier New" w:cs="Courier New"/>
            <w:sz w:val="22"/>
            <w:szCs w:val="22"/>
          </w:rPr>
          <w:delText>2</w:delText>
        </w:r>
        <w:r w:rsidRPr="00F756C4">
          <w:rPr>
            <w:rFonts w:ascii="Courier New" w:hAnsi="Courier New" w:cs="Courier New"/>
            <w:sz w:val="22"/>
            <w:szCs w:val="22"/>
            <w:lang w:val="id-ID"/>
          </w:rPr>
          <w:delText>.TAHUN 202</w:delText>
        </w:r>
        <w:r w:rsidRPr="00F756C4">
          <w:rPr>
            <w:rFonts w:ascii="Courier New" w:hAnsi="Courier New" w:cs="Courier New"/>
            <w:sz w:val="22"/>
            <w:szCs w:val="22"/>
          </w:rPr>
          <w:delText>2</w:delText>
        </w:r>
        <w:r w:rsidRPr="00F756C4">
          <w:rPr>
            <w:rFonts w:ascii="Courier New" w:hAnsi="Courier New" w:cs="Courier New"/>
            <w:sz w:val="22"/>
            <w:szCs w:val="22"/>
            <w:lang w:val="id-ID"/>
          </w:rPr>
          <w:delText>;</w:delText>
        </w:r>
      </w:del>
    </w:p>
    <w:p w14:paraId="5198F783" w14:textId="77777777" w:rsidR="005208EA" w:rsidRDefault="00B46F4E" w:rsidP="00B46F4E">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6"/>
        </w:tabs>
        <w:spacing w:line="480" w:lineRule="auto"/>
        <w:ind w:left="907"/>
        <w:jc w:val="both"/>
        <w:rPr>
          <w:del w:id="1082" w:author="OLTRE" w:date="2024-07-08T13:11:00Z"/>
          <w:color w:val="000000"/>
          <w:sz w:val="22"/>
          <w:szCs w:val="22"/>
        </w:rPr>
      </w:pPr>
      <w:del w:id="1083" w:author="OLTRE" w:date="2024-07-08T13:11:00Z">
        <w:r>
          <w:delText>- akta Nomor 02, tanggal 23-02-2024 (dua puluh tiga Febuari dua ribu dua puluh empat), dibuat dihadapan Jane Miranda Gasali, Sarjana Hukum, Magister Kenotariatan, Notaris di Kota Depok dan telah diterima pemberitahuan perubahan Anggaran Dasarnya oleh Menteri Hukum dan Hak Asasi Manusia berdasarkan surat tanggal 23-02-2024 (dua puluh tiga Febuari dua ribu dua puluh empat) nomor AHU-AH.01.03-0046718,</w:delText>
        </w:r>
      </w:del>
    </w:p>
    <w:p w14:paraId="745C4C4E" w14:textId="77777777" w:rsidR="005208EA" w:rsidRDefault="00B46F4E" w:rsidP="00B46F4E">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6"/>
        </w:tabs>
        <w:spacing w:line="480" w:lineRule="auto"/>
        <w:ind w:left="907"/>
        <w:jc w:val="both"/>
        <w:rPr>
          <w:del w:id="1084" w:author="OLTRE" w:date="2024-07-08T13:11:00Z"/>
          <w:color w:val="000000"/>
          <w:sz w:val="22"/>
          <w:szCs w:val="22"/>
          <w:lang w:val="en-ID"/>
        </w:rPr>
      </w:pPr>
      <w:del w:id="1085" w:author="OLTRE" w:date="2024-07-08T13:11:00Z">
        <w:r>
          <w:rPr>
            <w:color w:val="000000"/>
            <w:sz w:val="22"/>
            <w:szCs w:val="22"/>
            <w:lang w:val="en-ID"/>
          </w:rPr>
          <w:delText>-</w:delText>
        </w:r>
      </w:del>
    </w:p>
    <w:p w14:paraId="13E845DF" w14:textId="77777777" w:rsidR="005208EA" w:rsidRDefault="005208EA" w:rsidP="005208EA">
      <w:pPr>
        <w:pStyle w:val="PlainText"/>
        <w:widowControl w:val="0"/>
        <w:tabs>
          <w:tab w:val="left" w:pos="454"/>
          <w:tab w:val="left" w:pos="1361"/>
          <w:tab w:val="left" w:pos="1814"/>
          <w:tab w:val="left" w:pos="2268"/>
          <w:tab w:val="left" w:pos="2665"/>
          <w:tab w:val="left" w:pos="3061"/>
          <w:tab w:val="left" w:pos="3458"/>
          <w:tab w:val="left" w:pos="3855"/>
          <w:tab w:val="left" w:leader="hyphen" w:pos="7146"/>
        </w:tabs>
        <w:spacing w:line="480" w:lineRule="auto"/>
        <w:ind w:left="910"/>
        <w:jc w:val="both"/>
        <w:rPr>
          <w:del w:id="1086" w:author="OLTRE" w:date="2024-07-08T13:11:00Z"/>
          <w:color w:val="000000"/>
          <w:sz w:val="22"/>
          <w:szCs w:val="22"/>
        </w:rPr>
      </w:pPr>
      <w:del w:id="1087" w:author="OLTRE" w:date="2024-07-08T13:11:00Z">
        <w:r>
          <w:rPr>
            <w:color w:val="000000"/>
            <w:sz w:val="22"/>
            <w:szCs w:val="22"/>
          </w:rPr>
          <w:delText>dan susunan anggota Direksi dan Dewan</w:delText>
        </w:r>
        <w:r>
          <w:rPr>
            <w:color w:val="000000"/>
            <w:sz w:val="22"/>
            <w:szCs w:val="22"/>
          </w:rPr>
          <w:tab/>
        </w:r>
      </w:del>
    </w:p>
    <w:p w14:paraId="50CD4750" w14:textId="77777777" w:rsidR="005208EA" w:rsidRDefault="005208EA" w:rsidP="005208EA">
      <w:pPr>
        <w:pStyle w:val="PlainText"/>
        <w:widowControl w:val="0"/>
        <w:tabs>
          <w:tab w:val="left" w:pos="454"/>
          <w:tab w:val="left" w:pos="1361"/>
          <w:tab w:val="left" w:pos="1814"/>
          <w:tab w:val="left" w:pos="2268"/>
          <w:tab w:val="left" w:pos="2665"/>
          <w:tab w:val="left" w:pos="3061"/>
          <w:tab w:val="left" w:pos="3458"/>
          <w:tab w:val="left" w:pos="3855"/>
          <w:tab w:val="left" w:leader="hyphen" w:pos="7146"/>
        </w:tabs>
        <w:spacing w:line="480" w:lineRule="auto"/>
        <w:ind w:left="910"/>
        <w:jc w:val="both"/>
        <w:rPr>
          <w:del w:id="1088" w:author="OLTRE" w:date="2024-07-08T13:11:00Z"/>
          <w:color w:val="000000"/>
          <w:sz w:val="22"/>
          <w:szCs w:val="22"/>
        </w:rPr>
      </w:pPr>
      <w:del w:id="1089" w:author="OLTRE" w:date="2024-07-08T13:11:00Z">
        <w:r>
          <w:rPr>
            <w:color w:val="000000"/>
            <w:sz w:val="22"/>
            <w:szCs w:val="22"/>
          </w:rPr>
          <w:delText>Komisaris</w:delText>
        </w:r>
        <w:r>
          <w:rPr>
            <w:color w:val="000000"/>
            <w:sz w:val="22"/>
            <w:szCs w:val="22"/>
            <w:lang w:val="id-ID"/>
          </w:rPr>
          <w:delText xml:space="preserve"> </w:delText>
        </w:r>
        <w:r>
          <w:rPr>
            <w:color w:val="000000"/>
            <w:sz w:val="22"/>
            <w:szCs w:val="22"/>
          </w:rPr>
          <w:delText>Perseroan yang terakhir termuat</w:delText>
        </w:r>
        <w:r>
          <w:rPr>
            <w:color w:val="000000"/>
            <w:sz w:val="22"/>
            <w:szCs w:val="22"/>
          </w:rPr>
          <w:tab/>
        </w:r>
      </w:del>
    </w:p>
    <w:p w14:paraId="6E35B6F4" w14:textId="77777777" w:rsidR="005208EA" w:rsidRDefault="005208EA" w:rsidP="005208EA">
      <w:pPr>
        <w:pStyle w:val="PlainText"/>
        <w:widowControl w:val="0"/>
        <w:tabs>
          <w:tab w:val="left" w:pos="454"/>
          <w:tab w:val="left" w:pos="1361"/>
          <w:tab w:val="left" w:pos="1814"/>
          <w:tab w:val="left" w:pos="2268"/>
          <w:tab w:val="left" w:pos="2665"/>
          <w:tab w:val="left" w:pos="3061"/>
          <w:tab w:val="left" w:pos="3458"/>
          <w:tab w:val="left" w:leader="hyphen" w:pos="7146"/>
        </w:tabs>
        <w:spacing w:line="480" w:lineRule="auto"/>
        <w:ind w:left="910"/>
        <w:jc w:val="both"/>
        <w:rPr>
          <w:del w:id="1090" w:author="OLTRE" w:date="2024-07-08T13:11:00Z"/>
          <w:color w:val="000000"/>
          <w:sz w:val="22"/>
          <w:szCs w:val="22"/>
        </w:rPr>
      </w:pPr>
      <w:del w:id="1091" w:author="OLTRE" w:date="2024-07-08T13:11:00Z">
        <w:r>
          <w:rPr>
            <w:color w:val="000000"/>
            <w:sz w:val="22"/>
            <w:szCs w:val="22"/>
          </w:rPr>
          <w:delText>dalam akta tanggal</w:delText>
        </w:r>
      </w:del>
    </w:p>
    <w:p w14:paraId="1DB8A840" w14:textId="77777777" w:rsidR="005208EA" w:rsidRDefault="005208EA" w:rsidP="00B46F4E">
      <w:pPr>
        <w:pStyle w:val="PlainText"/>
        <w:widowControl w:val="0"/>
        <w:tabs>
          <w:tab w:val="left" w:pos="454"/>
          <w:tab w:val="left" w:pos="1361"/>
          <w:tab w:val="left" w:pos="1814"/>
          <w:tab w:val="left" w:pos="2268"/>
          <w:tab w:val="left" w:pos="2665"/>
          <w:tab w:val="left" w:pos="3061"/>
          <w:tab w:val="left" w:pos="3458"/>
          <w:tab w:val="left" w:leader="hyphen" w:pos="7146"/>
        </w:tabs>
        <w:spacing w:line="480" w:lineRule="auto"/>
        <w:ind w:left="910"/>
        <w:jc w:val="both"/>
        <w:rPr>
          <w:del w:id="1092" w:author="OLTRE" w:date="2024-07-08T13:11:00Z"/>
          <w:color w:val="000000"/>
          <w:sz w:val="22"/>
          <w:szCs w:val="22"/>
          <w:lang w:val="en-ID"/>
        </w:rPr>
      </w:pPr>
      <w:del w:id="1093" w:author="OLTRE" w:date="2024-07-08T13:11:00Z">
        <w:r>
          <w:rPr>
            <w:color w:val="000000"/>
            <w:sz w:val="22"/>
            <w:szCs w:val="22"/>
            <w:lang w:val="en-ID"/>
          </w:rPr>
          <w:delText>.</w:delText>
        </w:r>
      </w:del>
    </w:p>
    <w:p w14:paraId="501B7198" w14:textId="77777777" w:rsidR="005208EA"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ind w:left="907"/>
        <w:jc w:val="both"/>
        <w:rPr>
          <w:del w:id="1094" w:author="OLTRE" w:date="2024-07-08T13:11:00Z"/>
          <w:sz w:val="22"/>
          <w:szCs w:val="22"/>
        </w:rPr>
      </w:pPr>
      <w:del w:id="1095" w:author="OLTRE" w:date="2024-07-08T13:11:00Z">
        <w:r>
          <w:rPr>
            <w:sz w:val="22"/>
            <w:szCs w:val="22"/>
          </w:rPr>
          <w:delText>masing-masing saham dengan nilai nominal</w:delText>
        </w:r>
        <w:r>
          <w:rPr>
            <w:sz w:val="22"/>
            <w:szCs w:val="22"/>
          </w:rPr>
          <w:tab/>
        </w:r>
      </w:del>
    </w:p>
    <w:p w14:paraId="47E1C5F6" w14:textId="77777777" w:rsidR="005208EA"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ind w:left="907"/>
        <w:jc w:val="both"/>
        <w:rPr>
          <w:del w:id="1096" w:author="OLTRE" w:date="2024-07-08T13:11:00Z"/>
          <w:sz w:val="22"/>
          <w:szCs w:val="22"/>
          <w:lang w:val="id-ID"/>
        </w:rPr>
      </w:pPr>
      <w:del w:id="1097" w:author="OLTRE" w:date="2024-07-08T13:11:00Z">
        <w:r>
          <w:rPr>
            <w:sz w:val="22"/>
            <w:szCs w:val="22"/>
          </w:rPr>
          <w:delText>sebesar</w:delText>
        </w:r>
        <w:r>
          <w:rPr>
            <w:color w:val="000000"/>
            <w:sz w:val="22"/>
            <w:szCs w:val="22"/>
          </w:rPr>
          <w:delText xml:space="preserve"> </w:delText>
        </w:r>
        <w:r>
          <w:rPr>
            <w:sz w:val="22"/>
            <w:szCs w:val="22"/>
          </w:rPr>
          <w:delText>Rp.</w:delText>
        </w:r>
        <w:r w:rsidR="00B46F4E">
          <w:rPr>
            <w:sz w:val="22"/>
            <w:szCs w:val="22"/>
          </w:rPr>
          <w:delText>29,000 (dua puluh Sembilan ribu Rupiah)</w:delText>
        </w:r>
      </w:del>
    </w:p>
    <w:p w14:paraId="3B743DDE" w14:textId="77777777" w:rsidR="005208EA"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ind w:left="907"/>
        <w:jc w:val="both"/>
        <w:rPr>
          <w:del w:id="1098" w:author="OLTRE" w:date="2024-07-08T13:11:00Z"/>
          <w:color w:val="000000"/>
          <w:sz w:val="22"/>
          <w:szCs w:val="22"/>
        </w:rPr>
      </w:pPr>
      <w:del w:id="1099" w:author="OLTRE" w:date="2024-07-08T13:11:00Z">
        <w:r>
          <w:rPr>
            <w:color w:val="000000"/>
            <w:sz w:val="22"/>
            <w:szCs w:val="22"/>
          </w:rPr>
          <w:delText>.</w:delText>
        </w:r>
      </w:del>
    </w:p>
    <w:p w14:paraId="75763CC5" w14:textId="77777777" w:rsidR="005208EA"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ind w:left="907"/>
        <w:jc w:val="both"/>
        <w:rPr>
          <w:del w:id="1100" w:author="OLTRE" w:date="2024-07-08T13:11:00Z"/>
          <w:color w:val="000000"/>
          <w:sz w:val="22"/>
          <w:szCs w:val="22"/>
        </w:rPr>
      </w:pPr>
      <w:del w:id="1101" w:author="OLTRE" w:date="2024-07-08T13:11:00Z">
        <w:r>
          <w:rPr>
            <w:sz w:val="22"/>
            <w:szCs w:val="22"/>
          </w:rPr>
          <w:delText>(selanjutnya disebut juga “</w:delText>
        </w:r>
        <w:r>
          <w:rPr>
            <w:b/>
            <w:sz w:val="22"/>
            <w:szCs w:val="22"/>
          </w:rPr>
          <w:delText>Saham</w:delText>
        </w:r>
        <w:r>
          <w:rPr>
            <w:sz w:val="22"/>
            <w:szCs w:val="22"/>
          </w:rPr>
          <w:delText>”).</w:delText>
        </w:r>
        <w:r>
          <w:rPr>
            <w:sz w:val="22"/>
            <w:szCs w:val="22"/>
          </w:rPr>
          <w:tab/>
        </w:r>
      </w:del>
    </w:p>
    <w:p w14:paraId="54064A93" w14:textId="77777777" w:rsidR="005208EA"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ind w:left="454" w:hanging="454"/>
        <w:jc w:val="both"/>
        <w:rPr>
          <w:del w:id="1102" w:author="OLTRE" w:date="2024-07-08T13:11:00Z"/>
          <w:sz w:val="22"/>
          <w:szCs w:val="22"/>
        </w:rPr>
      </w:pPr>
      <w:del w:id="1103" w:author="OLTRE" w:date="2024-07-08T13:11:00Z">
        <w:r>
          <w:rPr>
            <w:sz w:val="22"/>
            <w:szCs w:val="22"/>
          </w:rPr>
          <w:lastRenderedPageBreak/>
          <w:delText>C.</w:delText>
        </w:r>
        <w:r>
          <w:rPr>
            <w:sz w:val="22"/>
            <w:szCs w:val="22"/>
          </w:rPr>
          <w:tab/>
          <w:delText>Bahwa penyerahan dan pemindahan hak atas Saham</w:delText>
        </w:r>
        <w:r>
          <w:rPr>
            <w:sz w:val="22"/>
            <w:szCs w:val="22"/>
          </w:rPr>
          <w:tab/>
        </w:r>
      </w:del>
    </w:p>
    <w:p w14:paraId="1067D0BB" w14:textId="77777777" w:rsidR="005208EA"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ind w:left="454"/>
        <w:jc w:val="both"/>
        <w:rPr>
          <w:del w:id="1104" w:author="OLTRE" w:date="2024-07-08T13:11:00Z"/>
          <w:sz w:val="22"/>
          <w:szCs w:val="22"/>
        </w:rPr>
      </w:pPr>
      <w:del w:id="1105" w:author="OLTRE" w:date="2024-07-08T13:11:00Z">
        <w:r>
          <w:rPr>
            <w:sz w:val="22"/>
            <w:szCs w:val="22"/>
          </w:rPr>
          <w:delText>tersebut, menurut keterangan Para Pihak telah</w:delText>
        </w:r>
        <w:r>
          <w:rPr>
            <w:sz w:val="22"/>
            <w:szCs w:val="22"/>
          </w:rPr>
          <w:tab/>
        </w:r>
      </w:del>
    </w:p>
    <w:p w14:paraId="79BF5BEA" w14:textId="77777777" w:rsidR="005208EA"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ind w:left="454"/>
        <w:jc w:val="both"/>
        <w:rPr>
          <w:del w:id="1106" w:author="OLTRE" w:date="2024-07-08T13:11:00Z"/>
          <w:sz w:val="22"/>
          <w:szCs w:val="22"/>
        </w:rPr>
      </w:pPr>
      <w:del w:id="1107" w:author="OLTRE" w:date="2024-07-08T13:11:00Z">
        <w:r>
          <w:rPr>
            <w:sz w:val="22"/>
            <w:szCs w:val="22"/>
          </w:rPr>
          <w:delText>dilakukan penyelesaian diantara Para Pihak dan</w:delText>
        </w:r>
        <w:r>
          <w:rPr>
            <w:sz w:val="22"/>
            <w:szCs w:val="22"/>
          </w:rPr>
          <w:tab/>
        </w:r>
      </w:del>
    </w:p>
    <w:p w14:paraId="3D3612E0" w14:textId="77777777" w:rsidR="005208EA"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ind w:left="454"/>
        <w:jc w:val="both"/>
        <w:rPr>
          <w:del w:id="1108" w:author="OLTRE" w:date="2024-07-08T13:11:00Z"/>
          <w:sz w:val="22"/>
          <w:szCs w:val="22"/>
        </w:rPr>
      </w:pPr>
      <w:del w:id="1109" w:author="OLTRE" w:date="2024-07-08T13:11:00Z">
        <w:r>
          <w:rPr>
            <w:sz w:val="22"/>
            <w:szCs w:val="22"/>
          </w:rPr>
          <w:delText>akta ini merupakan tanda bukti penyelesaiannya</w:delText>
        </w:r>
        <w:r>
          <w:rPr>
            <w:sz w:val="22"/>
            <w:szCs w:val="22"/>
          </w:rPr>
          <w:tab/>
        </w:r>
      </w:del>
    </w:p>
    <w:p w14:paraId="5E7EE062" w14:textId="77777777" w:rsidR="005208EA" w:rsidRDefault="005208EA" w:rsidP="005208EA">
      <w:pPr>
        <w:pStyle w:val="PlainText"/>
        <w:widowControl w:val="0"/>
        <w:tabs>
          <w:tab w:val="left" w:pos="454"/>
          <w:tab w:val="left" w:pos="907"/>
          <w:tab w:val="left" w:pos="1361"/>
          <w:tab w:val="left" w:leader="hyphen" w:pos="7148"/>
        </w:tabs>
        <w:spacing w:line="480" w:lineRule="auto"/>
        <w:ind w:left="454"/>
        <w:jc w:val="both"/>
        <w:rPr>
          <w:del w:id="1110" w:author="OLTRE" w:date="2024-07-08T13:11:00Z"/>
          <w:sz w:val="22"/>
          <w:szCs w:val="22"/>
        </w:rPr>
      </w:pPr>
      <w:del w:id="1111" w:author="OLTRE" w:date="2024-07-08T13:11:00Z">
        <w:r>
          <w:rPr>
            <w:sz w:val="22"/>
            <w:szCs w:val="22"/>
          </w:rPr>
          <w:delText>yang sah.</w:delText>
        </w:r>
        <w:r>
          <w:rPr>
            <w:sz w:val="22"/>
            <w:szCs w:val="22"/>
          </w:rPr>
          <w:tab/>
        </w:r>
      </w:del>
    </w:p>
    <w:p w14:paraId="4472F49B" w14:textId="77777777" w:rsidR="005208EA"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112" w:author="OLTRE" w:date="2024-07-08T13:11:00Z"/>
          <w:rFonts w:ascii="Courier New" w:hAnsi="Courier New" w:cs="Courier New"/>
          <w:sz w:val="22"/>
          <w:szCs w:val="22"/>
        </w:rPr>
      </w:pPr>
      <w:del w:id="1113" w:author="OLTRE" w:date="2024-07-08T13:11:00Z">
        <w:r>
          <w:rPr>
            <w:rFonts w:ascii="Courier New" w:hAnsi="Courier New" w:cs="Courier New"/>
            <w:sz w:val="22"/>
            <w:szCs w:val="22"/>
          </w:rPr>
          <w:delText>-Selanjutnya Para Pihak menerangkan, bahwa penyerahan</w:delText>
        </w:r>
        <w:r>
          <w:rPr>
            <w:rFonts w:ascii="Courier New" w:hAnsi="Courier New" w:cs="Courier New"/>
            <w:sz w:val="22"/>
            <w:szCs w:val="22"/>
          </w:rPr>
          <w:tab/>
        </w:r>
      </w:del>
    </w:p>
    <w:p w14:paraId="091EB275" w14:textId="77777777" w:rsidR="005208EA"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114" w:author="OLTRE" w:date="2024-07-08T13:11:00Z"/>
          <w:rFonts w:ascii="Courier New" w:hAnsi="Courier New" w:cs="Courier New"/>
          <w:sz w:val="22"/>
          <w:szCs w:val="22"/>
        </w:rPr>
      </w:pPr>
      <w:del w:id="1115" w:author="OLTRE" w:date="2024-07-08T13:11:00Z">
        <w:r>
          <w:rPr>
            <w:rFonts w:ascii="Courier New" w:hAnsi="Courier New" w:cs="Courier New"/>
            <w:sz w:val="22"/>
            <w:szCs w:val="22"/>
          </w:rPr>
          <w:delText>dan pemindahan hak ini dilakukan dan diterima oleh</w:delText>
        </w:r>
        <w:r>
          <w:rPr>
            <w:rFonts w:ascii="Courier New" w:hAnsi="Courier New" w:cs="Courier New"/>
            <w:sz w:val="22"/>
            <w:szCs w:val="22"/>
          </w:rPr>
          <w:tab/>
        </w:r>
      </w:del>
    </w:p>
    <w:p w14:paraId="79B0E54D" w14:textId="77777777" w:rsidR="005208EA"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116" w:author="OLTRE" w:date="2024-07-08T13:11:00Z"/>
          <w:rFonts w:ascii="Courier New" w:hAnsi="Courier New" w:cs="Courier New"/>
          <w:sz w:val="22"/>
          <w:szCs w:val="22"/>
        </w:rPr>
      </w:pPr>
      <w:del w:id="1117" w:author="OLTRE" w:date="2024-07-08T13:11:00Z">
        <w:r>
          <w:rPr>
            <w:rFonts w:ascii="Courier New" w:hAnsi="Courier New" w:cs="Courier New"/>
            <w:sz w:val="22"/>
            <w:szCs w:val="22"/>
          </w:rPr>
          <w:delText>Para Pihak dengan aturan-aturan dan ketentuan</w:delText>
        </w:r>
        <w:r>
          <w:rPr>
            <w:rFonts w:ascii="Courier New" w:hAnsi="Courier New" w:cs="Courier New"/>
            <w:sz w:val="22"/>
            <w:szCs w:val="22"/>
          </w:rPr>
          <w:tab/>
        </w:r>
      </w:del>
    </w:p>
    <w:p w14:paraId="1259C106" w14:textId="77777777" w:rsidR="005208EA" w:rsidRDefault="005208EA" w:rsidP="005208EA">
      <w:pPr>
        <w:widowControl w:val="0"/>
        <w:tabs>
          <w:tab w:val="left" w:pos="454"/>
          <w:tab w:val="left" w:pos="907"/>
          <w:tab w:val="left" w:pos="1361"/>
          <w:tab w:val="left" w:pos="1814"/>
          <w:tab w:val="left" w:pos="2268"/>
          <w:tab w:val="left" w:pos="2665"/>
          <w:tab w:val="left" w:pos="3061"/>
          <w:tab w:val="left" w:pos="3458"/>
          <w:tab w:val="left" w:leader="hyphen" w:pos="7148"/>
        </w:tabs>
        <w:spacing w:line="480" w:lineRule="auto"/>
        <w:jc w:val="both"/>
        <w:rPr>
          <w:del w:id="1118" w:author="OLTRE" w:date="2024-07-08T13:11:00Z"/>
          <w:rFonts w:ascii="Courier New" w:hAnsi="Courier New" w:cs="Courier New"/>
          <w:sz w:val="22"/>
          <w:szCs w:val="22"/>
        </w:rPr>
      </w:pPr>
      <w:del w:id="1119" w:author="OLTRE" w:date="2024-07-08T13:11:00Z">
        <w:r>
          <w:rPr>
            <w:rFonts w:ascii="Courier New" w:hAnsi="Courier New" w:cs="Courier New"/>
            <w:sz w:val="22"/>
            <w:szCs w:val="22"/>
          </w:rPr>
          <w:delText>ketentuan sebagai berikut :</w:delText>
        </w:r>
        <w:r>
          <w:rPr>
            <w:rFonts w:ascii="Courier New" w:hAnsi="Courier New" w:cs="Courier New"/>
            <w:sz w:val="22"/>
            <w:szCs w:val="22"/>
          </w:rPr>
          <w:tab/>
        </w:r>
      </w:del>
    </w:p>
    <w:p w14:paraId="184EB502" w14:textId="77777777" w:rsidR="005208EA"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center"/>
        <w:rPr>
          <w:del w:id="1120" w:author="OLTRE" w:date="2024-07-08T13:11:00Z"/>
          <w:rFonts w:ascii="Courier New" w:hAnsi="Courier New" w:cs="Courier New"/>
          <w:sz w:val="22"/>
          <w:szCs w:val="22"/>
        </w:rPr>
      </w:pPr>
      <w:del w:id="1121" w:author="OLTRE" w:date="2024-07-08T13:11:00Z">
        <w:r>
          <w:rPr>
            <w:rFonts w:ascii="Courier New" w:hAnsi="Courier New" w:cs="Courier New"/>
            <w:sz w:val="22"/>
            <w:szCs w:val="22"/>
          </w:rPr>
          <w:delText>---------------------</w:delText>
        </w:r>
        <w:r>
          <w:rPr>
            <w:rFonts w:ascii="Courier New" w:hAnsi="Courier New" w:cs="Courier New"/>
            <w:b/>
            <w:sz w:val="22"/>
            <w:szCs w:val="22"/>
          </w:rPr>
          <w:delText xml:space="preserve"> Pasal 1. </w:delText>
        </w:r>
        <w:r>
          <w:rPr>
            <w:rFonts w:ascii="Courier New" w:hAnsi="Courier New" w:cs="Courier New"/>
            <w:sz w:val="22"/>
            <w:szCs w:val="22"/>
          </w:rPr>
          <w:tab/>
        </w:r>
      </w:del>
    </w:p>
    <w:p w14:paraId="1E82DF8D" w14:textId="77777777" w:rsidR="005208EA"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122" w:author="OLTRE" w:date="2024-07-08T13:11:00Z"/>
          <w:rFonts w:ascii="Courier New" w:hAnsi="Courier New" w:cs="Courier New"/>
          <w:sz w:val="22"/>
          <w:szCs w:val="22"/>
        </w:rPr>
      </w:pPr>
      <w:del w:id="1123" w:author="OLTRE" w:date="2024-07-08T13:11:00Z">
        <w:r>
          <w:rPr>
            <w:rFonts w:ascii="Courier New" w:hAnsi="Courier New" w:cs="Courier New"/>
            <w:sz w:val="22"/>
            <w:szCs w:val="22"/>
          </w:rPr>
          <w:delText>-Saham yang diserahkan dan dipindahkan haknya dengan</w:delText>
        </w:r>
        <w:r>
          <w:rPr>
            <w:rFonts w:ascii="Courier New" w:hAnsi="Courier New" w:cs="Courier New"/>
            <w:sz w:val="22"/>
            <w:szCs w:val="22"/>
          </w:rPr>
          <w:tab/>
        </w:r>
      </w:del>
    </w:p>
    <w:p w14:paraId="1DC6E530" w14:textId="77777777" w:rsidR="005208EA"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124" w:author="OLTRE" w:date="2024-07-08T13:11:00Z"/>
          <w:rFonts w:ascii="Courier New" w:hAnsi="Courier New" w:cs="Courier New"/>
          <w:sz w:val="22"/>
          <w:szCs w:val="22"/>
        </w:rPr>
      </w:pPr>
      <w:del w:id="1125" w:author="OLTRE" w:date="2024-07-08T13:11:00Z">
        <w:r>
          <w:rPr>
            <w:rFonts w:ascii="Courier New" w:hAnsi="Courier New" w:cs="Courier New"/>
            <w:sz w:val="22"/>
            <w:szCs w:val="22"/>
          </w:rPr>
          <w:delText>akta ini terhitung mulai hari dan tanggal akta ini</w:delText>
        </w:r>
        <w:r>
          <w:rPr>
            <w:rFonts w:ascii="Courier New" w:hAnsi="Courier New" w:cs="Courier New"/>
            <w:sz w:val="22"/>
            <w:szCs w:val="22"/>
          </w:rPr>
          <w:tab/>
        </w:r>
      </w:del>
    </w:p>
    <w:p w14:paraId="7253286B" w14:textId="77777777" w:rsidR="005208EA"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126" w:author="OLTRE" w:date="2024-07-08T13:11:00Z"/>
          <w:rFonts w:ascii="Courier New" w:hAnsi="Courier New" w:cs="Courier New"/>
          <w:sz w:val="22"/>
          <w:szCs w:val="22"/>
        </w:rPr>
      </w:pPr>
      <w:del w:id="1127" w:author="OLTRE" w:date="2024-07-08T13:11:00Z">
        <w:r>
          <w:rPr>
            <w:rFonts w:ascii="Courier New" w:hAnsi="Courier New" w:cs="Courier New"/>
            <w:sz w:val="22"/>
            <w:szCs w:val="22"/>
          </w:rPr>
          <w:delText>berpindah menjadi kepunyaan dan hak Pihak Kedua dan</w:delText>
        </w:r>
        <w:r>
          <w:rPr>
            <w:rFonts w:ascii="Courier New" w:hAnsi="Courier New" w:cs="Courier New"/>
            <w:sz w:val="22"/>
            <w:szCs w:val="22"/>
          </w:rPr>
          <w:tab/>
        </w:r>
      </w:del>
    </w:p>
    <w:p w14:paraId="7B4283BC" w14:textId="77777777" w:rsidR="005208EA"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128" w:author="OLTRE" w:date="2024-07-08T13:11:00Z"/>
          <w:rFonts w:ascii="Courier New" w:hAnsi="Courier New" w:cs="Courier New"/>
          <w:sz w:val="22"/>
          <w:szCs w:val="22"/>
        </w:rPr>
      </w:pPr>
      <w:del w:id="1129" w:author="OLTRE" w:date="2024-07-08T13:11:00Z">
        <w:r>
          <w:rPr>
            <w:rFonts w:ascii="Courier New" w:hAnsi="Courier New" w:cs="Courier New"/>
            <w:sz w:val="22"/>
            <w:szCs w:val="22"/>
          </w:rPr>
          <w:delText>dengan demikian segala keuntungan termasuk semua</w:delText>
        </w:r>
        <w:r>
          <w:rPr>
            <w:rFonts w:ascii="Courier New" w:hAnsi="Courier New" w:cs="Courier New"/>
            <w:sz w:val="22"/>
            <w:szCs w:val="22"/>
          </w:rPr>
          <w:tab/>
        </w:r>
      </w:del>
    </w:p>
    <w:p w14:paraId="41C4AEAB" w14:textId="77777777" w:rsidR="005208EA"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130" w:author="OLTRE" w:date="2024-07-08T13:11:00Z"/>
          <w:rFonts w:ascii="Courier New" w:hAnsi="Courier New" w:cs="Courier New"/>
          <w:sz w:val="22"/>
          <w:szCs w:val="22"/>
        </w:rPr>
      </w:pPr>
      <w:del w:id="1131" w:author="OLTRE" w:date="2024-07-08T13:11:00Z">
        <w:r>
          <w:rPr>
            <w:rFonts w:ascii="Courier New" w:hAnsi="Courier New" w:cs="Courier New"/>
            <w:sz w:val="22"/>
            <w:szCs w:val="22"/>
          </w:rPr>
          <w:delText>hasil-hasil yang diperoleh dari Saham tersebut yang</w:delText>
        </w:r>
        <w:r>
          <w:rPr>
            <w:rFonts w:ascii="Courier New" w:hAnsi="Courier New" w:cs="Courier New"/>
            <w:sz w:val="22"/>
            <w:szCs w:val="22"/>
          </w:rPr>
          <w:tab/>
        </w:r>
      </w:del>
    </w:p>
    <w:p w14:paraId="316DBB33" w14:textId="77777777" w:rsidR="005208EA"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132" w:author="OLTRE" w:date="2024-07-08T13:11:00Z"/>
          <w:rFonts w:ascii="Courier New" w:hAnsi="Courier New" w:cs="Courier New"/>
          <w:sz w:val="22"/>
          <w:szCs w:val="22"/>
        </w:rPr>
      </w:pPr>
      <w:del w:id="1133" w:author="OLTRE" w:date="2024-07-08T13:11:00Z">
        <w:r>
          <w:rPr>
            <w:rFonts w:ascii="Courier New" w:hAnsi="Courier New" w:cs="Courier New"/>
            <w:sz w:val="22"/>
            <w:szCs w:val="22"/>
          </w:rPr>
          <w:delText>belum dipungut oleh Pihak Pertama ataupun kerugian</w:delText>
        </w:r>
        <w:r>
          <w:rPr>
            <w:rFonts w:ascii="Courier New" w:hAnsi="Courier New" w:cs="Courier New"/>
            <w:sz w:val="22"/>
            <w:szCs w:val="22"/>
          </w:rPr>
          <w:tab/>
        </w:r>
      </w:del>
    </w:p>
    <w:p w14:paraId="59B36EA4" w14:textId="77777777" w:rsidR="005208EA"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134" w:author="OLTRE" w:date="2024-07-08T13:11:00Z"/>
          <w:rFonts w:ascii="Courier New" w:hAnsi="Courier New" w:cs="Courier New"/>
          <w:sz w:val="22"/>
          <w:szCs w:val="22"/>
        </w:rPr>
      </w:pPr>
      <w:del w:id="1135" w:author="OLTRE" w:date="2024-07-08T13:11:00Z">
        <w:r>
          <w:rPr>
            <w:rFonts w:ascii="Courier New" w:hAnsi="Courier New" w:cs="Courier New"/>
            <w:sz w:val="22"/>
            <w:szCs w:val="22"/>
          </w:rPr>
          <w:delText>serta risiko yang didapat atau diderita dengannya</w:delText>
        </w:r>
        <w:r>
          <w:rPr>
            <w:rFonts w:ascii="Courier New" w:hAnsi="Courier New" w:cs="Courier New"/>
            <w:sz w:val="22"/>
            <w:szCs w:val="22"/>
          </w:rPr>
          <w:tab/>
        </w:r>
      </w:del>
    </w:p>
    <w:p w14:paraId="53A85E9F" w14:textId="77777777" w:rsidR="005208EA"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136" w:author="OLTRE" w:date="2024-07-08T13:11:00Z"/>
          <w:rFonts w:ascii="Courier New" w:hAnsi="Courier New" w:cs="Courier New"/>
          <w:sz w:val="22"/>
          <w:szCs w:val="22"/>
        </w:rPr>
      </w:pPr>
      <w:del w:id="1137" w:author="OLTRE" w:date="2024-07-08T13:11:00Z">
        <w:r>
          <w:rPr>
            <w:rFonts w:ascii="Courier New" w:hAnsi="Courier New" w:cs="Courier New"/>
            <w:sz w:val="22"/>
            <w:szCs w:val="22"/>
          </w:rPr>
          <w:delText>terhitung mulai hari dan tanggal akta ini menjadi hak</w:delText>
        </w:r>
        <w:r>
          <w:rPr>
            <w:rFonts w:ascii="Courier New" w:hAnsi="Courier New" w:cs="Courier New"/>
            <w:sz w:val="22"/>
            <w:szCs w:val="22"/>
          </w:rPr>
          <w:tab/>
        </w:r>
      </w:del>
    </w:p>
    <w:p w14:paraId="7D42D9D1" w14:textId="77777777" w:rsidR="005208EA"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138" w:author="OLTRE" w:date="2024-07-08T13:11:00Z"/>
          <w:rFonts w:ascii="Courier New" w:hAnsi="Courier New" w:cs="Courier New"/>
          <w:sz w:val="22"/>
          <w:szCs w:val="22"/>
        </w:rPr>
      </w:pPr>
      <w:del w:id="1139" w:author="OLTRE" w:date="2024-07-08T13:11:00Z">
        <w:r>
          <w:rPr>
            <w:rFonts w:ascii="Courier New" w:hAnsi="Courier New" w:cs="Courier New"/>
            <w:sz w:val="22"/>
            <w:szCs w:val="22"/>
          </w:rPr>
          <w:delText>dan tanggungan dari Pihak Kedua.</w:delText>
        </w:r>
        <w:r>
          <w:rPr>
            <w:rFonts w:ascii="Courier New" w:hAnsi="Courier New" w:cs="Courier New"/>
            <w:sz w:val="22"/>
            <w:szCs w:val="22"/>
          </w:rPr>
          <w:tab/>
        </w:r>
      </w:del>
    </w:p>
    <w:p w14:paraId="08AB21E3" w14:textId="77777777" w:rsidR="005208EA"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center"/>
        <w:rPr>
          <w:del w:id="1140" w:author="OLTRE" w:date="2024-07-08T13:11:00Z"/>
          <w:rFonts w:ascii="Courier New" w:hAnsi="Courier New" w:cs="Courier New"/>
          <w:sz w:val="22"/>
          <w:szCs w:val="22"/>
        </w:rPr>
      </w:pPr>
      <w:del w:id="1141" w:author="OLTRE" w:date="2024-07-08T13:11:00Z">
        <w:r>
          <w:rPr>
            <w:rFonts w:ascii="Courier New" w:hAnsi="Courier New" w:cs="Courier New"/>
            <w:sz w:val="22"/>
            <w:szCs w:val="22"/>
          </w:rPr>
          <w:delText>---------------------</w:delText>
        </w:r>
        <w:r>
          <w:rPr>
            <w:rFonts w:ascii="Courier New" w:hAnsi="Courier New" w:cs="Courier New"/>
            <w:b/>
            <w:sz w:val="22"/>
            <w:szCs w:val="22"/>
          </w:rPr>
          <w:delText xml:space="preserve"> Pasal 2. </w:delText>
        </w:r>
        <w:r>
          <w:rPr>
            <w:rFonts w:ascii="Courier New" w:hAnsi="Courier New" w:cs="Courier New"/>
            <w:sz w:val="22"/>
            <w:szCs w:val="22"/>
          </w:rPr>
          <w:tab/>
        </w:r>
      </w:del>
    </w:p>
    <w:p w14:paraId="283FB7CA" w14:textId="77777777" w:rsidR="005208EA"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142" w:author="OLTRE" w:date="2024-07-08T13:11:00Z"/>
          <w:rFonts w:ascii="Courier New" w:hAnsi="Courier New" w:cs="Courier New"/>
          <w:sz w:val="22"/>
          <w:szCs w:val="22"/>
        </w:rPr>
      </w:pPr>
      <w:del w:id="1143" w:author="OLTRE" w:date="2024-07-08T13:11:00Z">
        <w:r>
          <w:rPr>
            <w:rFonts w:ascii="Courier New" w:hAnsi="Courier New" w:cs="Courier New"/>
            <w:sz w:val="22"/>
            <w:szCs w:val="22"/>
          </w:rPr>
          <w:delText>-Pihak Pertama dengan ini menjamin dan menanggung</w:delText>
        </w:r>
        <w:r>
          <w:rPr>
            <w:rFonts w:ascii="Courier New" w:hAnsi="Courier New" w:cs="Courier New"/>
            <w:sz w:val="22"/>
            <w:szCs w:val="22"/>
          </w:rPr>
          <w:tab/>
        </w:r>
      </w:del>
    </w:p>
    <w:p w14:paraId="2F7A8E4F" w14:textId="77777777" w:rsidR="005208EA"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144" w:author="OLTRE" w:date="2024-07-08T13:11:00Z"/>
          <w:rFonts w:ascii="Courier New" w:hAnsi="Courier New" w:cs="Courier New"/>
          <w:sz w:val="22"/>
          <w:szCs w:val="22"/>
        </w:rPr>
      </w:pPr>
      <w:del w:id="1145" w:author="OLTRE" w:date="2024-07-08T13:11:00Z">
        <w:r>
          <w:rPr>
            <w:rFonts w:ascii="Courier New" w:hAnsi="Courier New" w:cs="Courier New"/>
            <w:sz w:val="22"/>
            <w:szCs w:val="22"/>
          </w:rPr>
          <w:delText>Pihak Kedua, bahwa Saham yang diserahkan dan</w:delText>
        </w:r>
        <w:r>
          <w:rPr>
            <w:rFonts w:ascii="Courier New" w:hAnsi="Courier New" w:cs="Courier New"/>
            <w:sz w:val="22"/>
            <w:szCs w:val="22"/>
          </w:rPr>
          <w:tab/>
        </w:r>
      </w:del>
    </w:p>
    <w:p w14:paraId="0BB242F2" w14:textId="77777777" w:rsidR="005208EA"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146" w:author="OLTRE" w:date="2024-07-08T13:11:00Z"/>
          <w:rFonts w:ascii="Courier New" w:hAnsi="Courier New" w:cs="Courier New"/>
          <w:sz w:val="22"/>
          <w:szCs w:val="22"/>
        </w:rPr>
      </w:pPr>
      <w:del w:id="1147" w:author="OLTRE" w:date="2024-07-08T13:11:00Z">
        <w:r>
          <w:rPr>
            <w:rFonts w:ascii="Courier New" w:hAnsi="Courier New" w:cs="Courier New"/>
            <w:sz w:val="22"/>
            <w:szCs w:val="22"/>
          </w:rPr>
          <w:delText>dipindahkan haknya dengan akta ini benar-benar adalah</w:delText>
        </w:r>
        <w:r>
          <w:rPr>
            <w:rFonts w:ascii="Courier New" w:hAnsi="Courier New" w:cs="Courier New"/>
            <w:sz w:val="22"/>
            <w:szCs w:val="22"/>
          </w:rPr>
          <w:tab/>
        </w:r>
      </w:del>
    </w:p>
    <w:p w14:paraId="50BEF403" w14:textId="77777777" w:rsidR="005208EA"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148" w:author="OLTRE" w:date="2024-07-08T13:11:00Z"/>
          <w:rFonts w:ascii="Courier New" w:hAnsi="Courier New" w:cs="Courier New"/>
          <w:sz w:val="22"/>
          <w:szCs w:val="22"/>
        </w:rPr>
      </w:pPr>
      <w:del w:id="1149" w:author="OLTRE" w:date="2024-07-08T13:11:00Z">
        <w:r>
          <w:rPr>
            <w:rFonts w:ascii="Courier New" w:hAnsi="Courier New" w:cs="Courier New"/>
            <w:sz w:val="22"/>
            <w:szCs w:val="22"/>
          </w:rPr>
          <w:delText>kepunyaan dan hak dari Pihak Pertama sendiri, tidak</w:delText>
        </w:r>
        <w:r>
          <w:rPr>
            <w:rFonts w:ascii="Courier New" w:hAnsi="Courier New" w:cs="Courier New"/>
            <w:sz w:val="22"/>
            <w:szCs w:val="22"/>
          </w:rPr>
          <w:tab/>
        </w:r>
      </w:del>
    </w:p>
    <w:p w14:paraId="48A3F679" w14:textId="77777777" w:rsidR="005208EA"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pos="4252"/>
          <w:tab w:val="left" w:pos="4649"/>
          <w:tab w:val="left" w:pos="5613"/>
          <w:tab w:val="left" w:leader="hyphen" w:pos="7148"/>
        </w:tabs>
        <w:spacing w:line="480" w:lineRule="auto"/>
        <w:jc w:val="both"/>
        <w:rPr>
          <w:del w:id="1150" w:author="OLTRE" w:date="2024-07-08T13:11:00Z"/>
          <w:rFonts w:ascii="Courier New" w:hAnsi="Courier New" w:cs="Courier New"/>
          <w:sz w:val="22"/>
          <w:szCs w:val="22"/>
        </w:rPr>
      </w:pPr>
      <w:del w:id="1151" w:author="OLTRE" w:date="2024-07-08T13:11:00Z">
        <w:r>
          <w:rPr>
            <w:rFonts w:ascii="Courier New" w:hAnsi="Courier New" w:cs="Courier New"/>
            <w:sz w:val="22"/>
            <w:szCs w:val="22"/>
          </w:rPr>
          <w:delText>digadaikan atau dipertanggungkan dengan cara apapun</w:delText>
        </w:r>
        <w:r>
          <w:rPr>
            <w:rFonts w:ascii="Courier New" w:hAnsi="Courier New" w:cs="Courier New"/>
            <w:sz w:val="22"/>
            <w:szCs w:val="22"/>
          </w:rPr>
          <w:tab/>
        </w:r>
      </w:del>
    </w:p>
    <w:p w14:paraId="55336290" w14:textId="77777777" w:rsidR="005208EA"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152" w:author="OLTRE" w:date="2024-07-08T13:11:00Z"/>
          <w:rFonts w:ascii="Courier New" w:hAnsi="Courier New" w:cs="Courier New"/>
          <w:sz w:val="22"/>
          <w:szCs w:val="22"/>
        </w:rPr>
      </w:pPr>
      <w:del w:id="1153" w:author="OLTRE" w:date="2024-07-08T13:11:00Z">
        <w:r>
          <w:rPr>
            <w:rFonts w:ascii="Courier New" w:hAnsi="Courier New" w:cs="Courier New"/>
            <w:sz w:val="22"/>
            <w:szCs w:val="22"/>
          </w:rPr>
          <w:delText>juga pada orang (pihak) lain, bebas dari segala</w:delText>
        </w:r>
        <w:r>
          <w:rPr>
            <w:rFonts w:ascii="Courier New" w:hAnsi="Courier New" w:cs="Courier New"/>
            <w:sz w:val="22"/>
            <w:szCs w:val="22"/>
          </w:rPr>
          <w:tab/>
        </w:r>
      </w:del>
    </w:p>
    <w:p w14:paraId="2F5909A7" w14:textId="77777777" w:rsidR="005208EA"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154" w:author="OLTRE" w:date="2024-07-08T13:11:00Z"/>
          <w:rFonts w:ascii="Courier New" w:hAnsi="Courier New" w:cs="Courier New"/>
          <w:sz w:val="22"/>
          <w:szCs w:val="22"/>
        </w:rPr>
      </w:pPr>
      <w:del w:id="1155" w:author="OLTRE" w:date="2024-07-08T13:11:00Z">
        <w:r>
          <w:rPr>
            <w:rFonts w:ascii="Courier New" w:hAnsi="Courier New" w:cs="Courier New"/>
            <w:sz w:val="22"/>
            <w:szCs w:val="22"/>
          </w:rPr>
          <w:lastRenderedPageBreak/>
          <w:delText>sitaan dan juga belum dijual kepada orang (pihak)</w:delText>
        </w:r>
        <w:r>
          <w:rPr>
            <w:rFonts w:ascii="Courier New" w:hAnsi="Courier New" w:cs="Courier New"/>
            <w:sz w:val="22"/>
            <w:szCs w:val="22"/>
          </w:rPr>
          <w:tab/>
        </w:r>
      </w:del>
    </w:p>
    <w:p w14:paraId="05D40F42" w14:textId="77777777" w:rsidR="005208EA" w:rsidRDefault="005208EA" w:rsidP="005208EA">
      <w:pPr>
        <w:widowControl w:val="0"/>
        <w:tabs>
          <w:tab w:val="left" w:pos="454"/>
          <w:tab w:val="left" w:leader="hyphen" w:pos="7148"/>
        </w:tabs>
        <w:spacing w:line="480" w:lineRule="auto"/>
        <w:jc w:val="both"/>
        <w:rPr>
          <w:del w:id="1156" w:author="OLTRE" w:date="2024-07-08T13:11:00Z"/>
          <w:rFonts w:ascii="Courier New" w:hAnsi="Courier New" w:cs="Courier New"/>
          <w:sz w:val="22"/>
          <w:szCs w:val="22"/>
        </w:rPr>
      </w:pPr>
      <w:del w:id="1157" w:author="OLTRE" w:date="2024-07-08T13:11:00Z">
        <w:r>
          <w:rPr>
            <w:rFonts w:ascii="Courier New" w:hAnsi="Courier New" w:cs="Courier New"/>
            <w:sz w:val="22"/>
            <w:szCs w:val="22"/>
          </w:rPr>
          <w:delText>lain.</w:delText>
        </w:r>
        <w:r>
          <w:rPr>
            <w:rFonts w:ascii="Courier New" w:hAnsi="Courier New" w:cs="Courier New"/>
            <w:sz w:val="22"/>
            <w:szCs w:val="22"/>
          </w:rPr>
          <w:tab/>
        </w:r>
      </w:del>
    </w:p>
    <w:p w14:paraId="335A044F" w14:textId="77777777" w:rsidR="005208EA"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158" w:author="OLTRE" w:date="2024-07-08T13:11:00Z"/>
          <w:rFonts w:ascii="Courier New" w:hAnsi="Courier New" w:cs="Courier New"/>
          <w:sz w:val="22"/>
          <w:szCs w:val="22"/>
        </w:rPr>
      </w:pPr>
      <w:del w:id="1159" w:author="OLTRE" w:date="2024-07-08T13:11:00Z">
        <w:r>
          <w:rPr>
            <w:rFonts w:ascii="Courier New" w:hAnsi="Courier New" w:cs="Courier New"/>
            <w:sz w:val="22"/>
            <w:szCs w:val="22"/>
          </w:rPr>
          <w:delText>-Pihak Pertama juga menjamin Pihak Kedua, bahwa</w:delText>
        </w:r>
        <w:r>
          <w:rPr>
            <w:rFonts w:ascii="Courier New" w:hAnsi="Courier New" w:cs="Courier New"/>
            <w:sz w:val="22"/>
            <w:szCs w:val="22"/>
          </w:rPr>
          <w:tab/>
        </w:r>
      </w:del>
    </w:p>
    <w:p w14:paraId="1F64206B" w14:textId="77777777" w:rsidR="005208EA"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160" w:author="OLTRE" w:date="2024-07-08T13:11:00Z"/>
          <w:rFonts w:ascii="Courier New" w:hAnsi="Courier New" w:cs="Courier New"/>
          <w:sz w:val="22"/>
          <w:szCs w:val="22"/>
        </w:rPr>
      </w:pPr>
      <w:del w:id="1161" w:author="OLTRE" w:date="2024-07-08T13:11:00Z">
        <w:r>
          <w:rPr>
            <w:rFonts w:ascii="Courier New" w:hAnsi="Courier New" w:cs="Courier New"/>
            <w:sz w:val="22"/>
            <w:szCs w:val="22"/>
          </w:rPr>
          <w:delText>mengenai penjualan Saham tersebut diatas, Pihak Kedua</w:delText>
        </w:r>
        <w:r>
          <w:rPr>
            <w:rFonts w:ascii="Courier New" w:hAnsi="Courier New" w:cs="Courier New"/>
            <w:sz w:val="22"/>
            <w:szCs w:val="22"/>
          </w:rPr>
          <w:tab/>
        </w:r>
      </w:del>
    </w:p>
    <w:p w14:paraId="5F3C7AEA" w14:textId="77777777" w:rsidR="005208EA"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162" w:author="OLTRE" w:date="2024-07-08T13:11:00Z"/>
          <w:rFonts w:ascii="Courier New" w:hAnsi="Courier New" w:cs="Courier New"/>
          <w:sz w:val="22"/>
          <w:szCs w:val="22"/>
        </w:rPr>
      </w:pPr>
      <w:del w:id="1163" w:author="OLTRE" w:date="2024-07-08T13:11:00Z">
        <w:r>
          <w:rPr>
            <w:rFonts w:ascii="Courier New" w:hAnsi="Courier New" w:cs="Courier New"/>
            <w:sz w:val="22"/>
            <w:szCs w:val="22"/>
          </w:rPr>
          <w:delText>tidak akan mendapat tuntutan gugatan berupa apapun</w:delText>
        </w:r>
        <w:r>
          <w:rPr>
            <w:rFonts w:ascii="Courier New" w:hAnsi="Courier New" w:cs="Courier New"/>
            <w:sz w:val="22"/>
            <w:szCs w:val="22"/>
          </w:rPr>
          <w:tab/>
        </w:r>
      </w:del>
    </w:p>
    <w:p w14:paraId="2E445F3E" w14:textId="77777777" w:rsidR="005208EA" w:rsidRDefault="005208EA" w:rsidP="005208EA">
      <w:pPr>
        <w:widowControl w:val="0"/>
        <w:tabs>
          <w:tab w:val="left" w:pos="454"/>
          <w:tab w:val="left" w:pos="907"/>
          <w:tab w:val="left" w:pos="1361"/>
          <w:tab w:val="left" w:pos="1814"/>
          <w:tab w:val="left" w:pos="2268"/>
          <w:tab w:val="left" w:pos="2665"/>
          <w:tab w:val="left" w:pos="3061"/>
          <w:tab w:val="left" w:pos="3458"/>
          <w:tab w:val="left" w:leader="hyphen" w:pos="7148"/>
        </w:tabs>
        <w:spacing w:line="480" w:lineRule="auto"/>
        <w:jc w:val="both"/>
        <w:rPr>
          <w:del w:id="1164" w:author="OLTRE" w:date="2024-07-08T13:11:00Z"/>
          <w:rFonts w:ascii="Courier New" w:hAnsi="Courier New" w:cs="Courier New"/>
          <w:sz w:val="22"/>
          <w:szCs w:val="22"/>
        </w:rPr>
      </w:pPr>
      <w:del w:id="1165" w:author="OLTRE" w:date="2024-07-08T13:11:00Z">
        <w:r>
          <w:rPr>
            <w:rFonts w:ascii="Courier New" w:hAnsi="Courier New" w:cs="Courier New"/>
            <w:sz w:val="22"/>
            <w:szCs w:val="22"/>
          </w:rPr>
          <w:delText>juga dari orang (pihak) lain.</w:delText>
        </w:r>
        <w:r>
          <w:rPr>
            <w:rFonts w:ascii="Courier New" w:hAnsi="Courier New" w:cs="Courier New"/>
            <w:sz w:val="22"/>
            <w:szCs w:val="22"/>
          </w:rPr>
          <w:tab/>
        </w:r>
      </w:del>
    </w:p>
    <w:p w14:paraId="10068726" w14:textId="77777777" w:rsidR="005208EA"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166" w:author="OLTRE" w:date="2024-07-08T13:11:00Z"/>
          <w:rFonts w:ascii="Courier New" w:hAnsi="Courier New" w:cs="Courier New"/>
          <w:color w:val="000000"/>
          <w:sz w:val="22"/>
          <w:szCs w:val="22"/>
        </w:rPr>
      </w:pPr>
      <w:del w:id="1167" w:author="OLTRE" w:date="2024-07-08T13:11:00Z">
        <w:r>
          <w:rPr>
            <w:rFonts w:ascii="Courier New" w:hAnsi="Courier New" w:cs="Courier New"/>
            <w:color w:val="000000"/>
            <w:sz w:val="22"/>
            <w:szCs w:val="22"/>
          </w:rPr>
          <w:delText>-Apabila dikemudian hari timbul gugatan atau tuntunan</w:delText>
        </w:r>
        <w:r>
          <w:rPr>
            <w:rFonts w:ascii="Courier New" w:hAnsi="Courier New" w:cs="Courier New"/>
            <w:color w:val="000000"/>
            <w:sz w:val="22"/>
            <w:szCs w:val="22"/>
          </w:rPr>
          <w:tab/>
        </w:r>
      </w:del>
    </w:p>
    <w:p w14:paraId="657B6411" w14:textId="77777777" w:rsidR="005208EA"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168" w:author="OLTRE" w:date="2024-07-08T13:11:00Z"/>
          <w:rFonts w:ascii="Courier New" w:hAnsi="Courier New" w:cs="Courier New"/>
          <w:color w:val="000000"/>
          <w:sz w:val="22"/>
          <w:szCs w:val="22"/>
        </w:rPr>
      </w:pPr>
      <w:del w:id="1169" w:author="OLTRE" w:date="2024-07-08T13:11:00Z">
        <w:r>
          <w:rPr>
            <w:rFonts w:ascii="Courier New" w:hAnsi="Courier New" w:cs="Courier New"/>
            <w:color w:val="000000"/>
            <w:sz w:val="22"/>
            <w:szCs w:val="22"/>
          </w:rPr>
          <w:delText xml:space="preserve">dari siapapun </w:delText>
        </w:r>
        <w:r>
          <w:rPr>
            <w:rFonts w:ascii="Courier New" w:hAnsi="Courier New" w:cs="Courier New"/>
            <w:sz w:val="22"/>
            <w:szCs w:val="22"/>
          </w:rPr>
          <w:delText>mengenai pemindahan hak atas Saham</w:delText>
        </w:r>
        <w:r>
          <w:rPr>
            <w:rFonts w:ascii="Courier New" w:hAnsi="Courier New" w:cs="Courier New"/>
            <w:color w:val="000000"/>
            <w:sz w:val="22"/>
            <w:szCs w:val="22"/>
          </w:rPr>
          <w:tab/>
        </w:r>
      </w:del>
    </w:p>
    <w:p w14:paraId="49BAC0E8" w14:textId="77777777" w:rsidR="005208EA"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170" w:author="OLTRE" w:date="2024-07-08T13:11:00Z"/>
          <w:rFonts w:ascii="Courier New" w:hAnsi="Courier New" w:cs="Courier New"/>
          <w:color w:val="000000"/>
          <w:sz w:val="22"/>
          <w:szCs w:val="22"/>
        </w:rPr>
      </w:pPr>
      <w:del w:id="1171" w:author="OLTRE" w:date="2024-07-08T13:11:00Z">
        <w:r>
          <w:rPr>
            <w:rFonts w:ascii="Courier New" w:hAnsi="Courier New" w:cs="Courier New"/>
            <w:sz w:val="22"/>
            <w:szCs w:val="22"/>
          </w:rPr>
          <w:delText>tersebut di</w:delText>
        </w:r>
        <w:r>
          <w:rPr>
            <w:rFonts w:ascii="Courier New" w:hAnsi="Courier New" w:cs="Courier New"/>
            <w:sz w:val="22"/>
            <w:szCs w:val="22"/>
            <w:lang w:val="id-ID"/>
          </w:rPr>
          <w:delText xml:space="preserve"> </w:delText>
        </w:r>
        <w:r>
          <w:rPr>
            <w:rFonts w:ascii="Courier New" w:hAnsi="Courier New" w:cs="Courier New"/>
            <w:sz w:val="22"/>
            <w:szCs w:val="22"/>
          </w:rPr>
          <w:delText>atas, sepenuhnya menjadi tanggung jawab</w:delText>
        </w:r>
        <w:r>
          <w:rPr>
            <w:rFonts w:ascii="Courier New" w:hAnsi="Courier New" w:cs="Courier New"/>
            <w:color w:val="000000"/>
            <w:sz w:val="22"/>
            <w:szCs w:val="22"/>
          </w:rPr>
          <w:tab/>
        </w:r>
      </w:del>
    </w:p>
    <w:p w14:paraId="1C87713B" w14:textId="77777777" w:rsidR="005208EA"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172" w:author="OLTRE" w:date="2024-07-08T13:11:00Z"/>
          <w:rFonts w:ascii="Courier New" w:hAnsi="Courier New" w:cs="Courier New"/>
          <w:color w:val="000000"/>
          <w:sz w:val="22"/>
          <w:szCs w:val="22"/>
        </w:rPr>
      </w:pPr>
      <w:del w:id="1173" w:author="OLTRE" w:date="2024-07-08T13:11:00Z">
        <w:r>
          <w:rPr>
            <w:rFonts w:ascii="Courier New" w:hAnsi="Courier New" w:cs="Courier New"/>
            <w:sz w:val="22"/>
            <w:szCs w:val="22"/>
          </w:rPr>
          <w:delText>Pihak Pertama secara tanggung renteng.</w:delText>
        </w:r>
        <w:r>
          <w:rPr>
            <w:rFonts w:ascii="Courier New" w:hAnsi="Courier New" w:cs="Courier New"/>
            <w:sz w:val="22"/>
            <w:szCs w:val="22"/>
          </w:rPr>
          <w:tab/>
        </w:r>
      </w:del>
    </w:p>
    <w:p w14:paraId="130F9BF5" w14:textId="77777777" w:rsidR="005208EA"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center"/>
        <w:rPr>
          <w:del w:id="1174" w:author="OLTRE" w:date="2024-07-08T13:11:00Z"/>
          <w:rFonts w:ascii="Courier New" w:hAnsi="Courier New" w:cs="Courier New"/>
          <w:sz w:val="22"/>
          <w:szCs w:val="22"/>
        </w:rPr>
      </w:pPr>
      <w:del w:id="1175" w:author="OLTRE" w:date="2024-07-08T13:11:00Z">
        <w:r>
          <w:rPr>
            <w:rFonts w:ascii="Courier New" w:hAnsi="Courier New" w:cs="Courier New"/>
            <w:sz w:val="22"/>
            <w:szCs w:val="22"/>
          </w:rPr>
          <w:delText>---------------------</w:delText>
        </w:r>
        <w:r>
          <w:rPr>
            <w:rFonts w:ascii="Courier New" w:hAnsi="Courier New" w:cs="Courier New"/>
            <w:b/>
            <w:sz w:val="22"/>
            <w:szCs w:val="22"/>
          </w:rPr>
          <w:delText xml:space="preserve"> Pasal 3. </w:delText>
        </w:r>
        <w:r>
          <w:rPr>
            <w:rFonts w:ascii="Courier New" w:hAnsi="Courier New" w:cs="Courier New"/>
            <w:sz w:val="22"/>
            <w:szCs w:val="22"/>
          </w:rPr>
          <w:tab/>
        </w:r>
      </w:del>
    </w:p>
    <w:p w14:paraId="58DED055" w14:textId="77777777" w:rsidR="005208EA"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176" w:author="OLTRE" w:date="2024-07-08T13:11:00Z"/>
          <w:rFonts w:ascii="Courier New" w:hAnsi="Courier New" w:cs="Courier New"/>
          <w:sz w:val="22"/>
          <w:szCs w:val="22"/>
        </w:rPr>
      </w:pPr>
      <w:del w:id="1177" w:author="OLTRE" w:date="2024-07-08T13:11:00Z">
        <w:r>
          <w:rPr>
            <w:rFonts w:ascii="Courier New" w:hAnsi="Courier New" w:cs="Courier New"/>
            <w:sz w:val="22"/>
            <w:szCs w:val="22"/>
          </w:rPr>
          <w:delText>-Pihak Pertama dengan ini memberi kuasa yang tidak</w:delText>
        </w:r>
        <w:r>
          <w:rPr>
            <w:rFonts w:ascii="Courier New" w:hAnsi="Courier New" w:cs="Courier New"/>
            <w:sz w:val="22"/>
            <w:szCs w:val="22"/>
          </w:rPr>
          <w:tab/>
        </w:r>
      </w:del>
    </w:p>
    <w:p w14:paraId="76EB2DE8" w14:textId="77777777" w:rsidR="005208EA"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178" w:author="OLTRE" w:date="2024-07-08T13:11:00Z"/>
          <w:rFonts w:ascii="Courier New" w:hAnsi="Courier New" w:cs="Courier New"/>
          <w:sz w:val="22"/>
          <w:szCs w:val="22"/>
        </w:rPr>
      </w:pPr>
      <w:del w:id="1179" w:author="OLTRE" w:date="2024-07-08T13:11:00Z">
        <w:r>
          <w:rPr>
            <w:rFonts w:ascii="Courier New" w:hAnsi="Courier New" w:cs="Courier New"/>
            <w:sz w:val="22"/>
            <w:szCs w:val="22"/>
          </w:rPr>
          <w:delText>dapat ditarik kembali dan tidak akan berakhir karena</w:delText>
        </w:r>
        <w:r>
          <w:rPr>
            <w:rFonts w:ascii="Courier New" w:hAnsi="Courier New" w:cs="Courier New"/>
            <w:sz w:val="22"/>
            <w:szCs w:val="22"/>
          </w:rPr>
          <w:tab/>
        </w:r>
      </w:del>
    </w:p>
    <w:p w14:paraId="374D261A" w14:textId="77777777" w:rsidR="005208EA"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180" w:author="OLTRE" w:date="2024-07-08T13:11:00Z"/>
          <w:rFonts w:ascii="Courier New" w:hAnsi="Courier New" w:cs="Courier New"/>
          <w:sz w:val="22"/>
          <w:szCs w:val="22"/>
        </w:rPr>
      </w:pPr>
      <w:del w:id="1181" w:author="OLTRE" w:date="2024-07-08T13:11:00Z">
        <w:r>
          <w:rPr>
            <w:rFonts w:ascii="Courier New" w:hAnsi="Courier New" w:cs="Courier New"/>
            <w:sz w:val="22"/>
            <w:szCs w:val="22"/>
          </w:rPr>
          <w:delText>sebab-sebab yang termaktub dalam Pasal-Pasal 1813,</w:delText>
        </w:r>
        <w:r>
          <w:rPr>
            <w:rFonts w:ascii="Courier New" w:hAnsi="Courier New" w:cs="Courier New"/>
            <w:sz w:val="22"/>
            <w:szCs w:val="22"/>
          </w:rPr>
          <w:tab/>
        </w:r>
      </w:del>
    </w:p>
    <w:p w14:paraId="25BB80D9" w14:textId="77777777" w:rsidR="005208EA"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182" w:author="OLTRE" w:date="2024-07-08T13:11:00Z"/>
          <w:rFonts w:ascii="Courier New" w:hAnsi="Courier New" w:cs="Courier New"/>
          <w:sz w:val="22"/>
          <w:szCs w:val="22"/>
        </w:rPr>
      </w:pPr>
      <w:del w:id="1183" w:author="OLTRE" w:date="2024-07-08T13:11:00Z">
        <w:r>
          <w:rPr>
            <w:rFonts w:ascii="Courier New" w:hAnsi="Courier New" w:cs="Courier New"/>
            <w:sz w:val="22"/>
            <w:szCs w:val="22"/>
          </w:rPr>
          <w:delText>1814 dan 1816 Kitab Undang-Undang Hukum Perdata</w:delText>
        </w:r>
        <w:r>
          <w:rPr>
            <w:rFonts w:ascii="Courier New" w:hAnsi="Courier New" w:cs="Courier New"/>
            <w:sz w:val="22"/>
            <w:szCs w:val="22"/>
          </w:rPr>
          <w:tab/>
        </w:r>
      </w:del>
    </w:p>
    <w:p w14:paraId="254AD0A9" w14:textId="77777777" w:rsidR="005208EA"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184" w:author="OLTRE" w:date="2024-07-08T13:11:00Z"/>
          <w:rFonts w:ascii="Courier New" w:hAnsi="Courier New" w:cs="Courier New"/>
          <w:sz w:val="22"/>
          <w:szCs w:val="22"/>
        </w:rPr>
      </w:pPr>
      <w:del w:id="1185" w:author="OLTRE" w:date="2024-07-08T13:11:00Z">
        <w:r>
          <w:rPr>
            <w:rFonts w:ascii="Courier New" w:hAnsi="Courier New" w:cs="Courier New"/>
            <w:sz w:val="22"/>
            <w:szCs w:val="22"/>
          </w:rPr>
          <w:delText>Republik Indonesia, serta dengan hak substitusi</w:delText>
        </w:r>
        <w:r>
          <w:rPr>
            <w:rFonts w:ascii="Courier New" w:hAnsi="Courier New" w:cs="Courier New"/>
            <w:sz w:val="22"/>
            <w:szCs w:val="22"/>
            <w:lang w:val="id-ID"/>
          </w:rPr>
          <w:delText xml:space="preserve"> penuh</w:delText>
        </w:r>
        <w:r>
          <w:rPr>
            <w:rFonts w:ascii="Courier New" w:hAnsi="Courier New" w:cs="Courier New"/>
            <w:sz w:val="22"/>
            <w:szCs w:val="22"/>
          </w:rPr>
          <w:tab/>
        </w:r>
      </w:del>
    </w:p>
    <w:p w14:paraId="4233B657" w14:textId="77777777" w:rsidR="005208EA"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186" w:author="OLTRE" w:date="2024-07-08T13:11:00Z"/>
          <w:rFonts w:ascii="Courier New" w:hAnsi="Courier New" w:cs="Courier New"/>
          <w:sz w:val="22"/>
          <w:szCs w:val="22"/>
        </w:rPr>
      </w:pPr>
      <w:del w:id="1187" w:author="OLTRE" w:date="2024-07-08T13:11:00Z">
        <w:r>
          <w:rPr>
            <w:rFonts w:ascii="Courier New" w:hAnsi="Courier New" w:cs="Courier New"/>
            <w:sz w:val="22"/>
            <w:szCs w:val="22"/>
          </w:rPr>
          <w:delText>kepada Pihak Kedua</w:delText>
        </w:r>
        <w:r>
          <w:rPr>
            <w:rFonts w:ascii="Courier New" w:hAnsi="Courier New" w:cs="Courier New"/>
            <w:sz w:val="22"/>
            <w:szCs w:val="22"/>
            <w:lang w:val="id-ID"/>
          </w:rPr>
          <w:delText xml:space="preserve">, </w:delText>
        </w:r>
        <w:r>
          <w:rPr>
            <w:rFonts w:ascii="Courier New" w:hAnsi="Courier New" w:cs="Courier New"/>
            <w:sz w:val="22"/>
            <w:szCs w:val="22"/>
          </w:rPr>
          <w:delText>baik bersama-sama maupun masing</w:delText>
        </w:r>
        <w:r>
          <w:rPr>
            <w:rFonts w:ascii="Courier New" w:hAnsi="Courier New" w:cs="Courier New"/>
            <w:sz w:val="22"/>
            <w:szCs w:val="22"/>
          </w:rPr>
          <w:tab/>
        </w:r>
      </w:del>
    </w:p>
    <w:p w14:paraId="54E7045E" w14:textId="77777777" w:rsidR="005208EA" w:rsidRDefault="005208EA" w:rsidP="005208EA">
      <w:pPr>
        <w:widowControl w:val="0"/>
        <w:tabs>
          <w:tab w:val="left" w:pos="454"/>
          <w:tab w:val="left" w:pos="907"/>
          <w:tab w:val="left" w:leader="hyphen" w:pos="7148"/>
        </w:tabs>
        <w:spacing w:line="480" w:lineRule="auto"/>
        <w:jc w:val="both"/>
        <w:rPr>
          <w:del w:id="1188" w:author="OLTRE" w:date="2024-07-08T13:11:00Z"/>
          <w:rFonts w:ascii="Courier New" w:hAnsi="Courier New" w:cs="Courier New"/>
          <w:sz w:val="22"/>
          <w:szCs w:val="22"/>
        </w:rPr>
      </w:pPr>
      <w:del w:id="1189" w:author="OLTRE" w:date="2024-07-08T13:11:00Z">
        <w:r>
          <w:rPr>
            <w:rFonts w:ascii="Courier New" w:hAnsi="Courier New" w:cs="Courier New"/>
            <w:sz w:val="22"/>
            <w:szCs w:val="22"/>
          </w:rPr>
          <w:delText>masing :</w:delText>
        </w:r>
        <w:r>
          <w:rPr>
            <w:rFonts w:ascii="Courier New" w:hAnsi="Courier New" w:cs="Courier New"/>
            <w:sz w:val="22"/>
            <w:szCs w:val="22"/>
          </w:rPr>
          <w:tab/>
        </w:r>
      </w:del>
    </w:p>
    <w:p w14:paraId="3D9F5F0B" w14:textId="77777777" w:rsidR="005208EA"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ind w:left="454" w:hanging="454"/>
        <w:jc w:val="both"/>
        <w:rPr>
          <w:del w:id="1190" w:author="OLTRE" w:date="2024-07-08T13:11:00Z"/>
          <w:rFonts w:ascii="Courier New" w:hAnsi="Courier New" w:cs="Courier New"/>
          <w:sz w:val="22"/>
          <w:szCs w:val="22"/>
        </w:rPr>
      </w:pPr>
      <w:del w:id="1191" w:author="OLTRE" w:date="2024-07-08T13:11:00Z">
        <w:r>
          <w:rPr>
            <w:rFonts w:ascii="Courier New" w:hAnsi="Courier New" w:cs="Courier New"/>
            <w:sz w:val="22"/>
            <w:szCs w:val="22"/>
          </w:rPr>
          <w:delText>a.</w:delText>
        </w:r>
        <w:r>
          <w:rPr>
            <w:rFonts w:ascii="Courier New" w:hAnsi="Courier New" w:cs="Courier New"/>
            <w:sz w:val="22"/>
            <w:szCs w:val="22"/>
          </w:rPr>
          <w:tab/>
          <w:delText>untuk meminta agar pemindahan hak atas Saham ini</w:delText>
        </w:r>
        <w:r>
          <w:rPr>
            <w:rFonts w:ascii="Courier New" w:hAnsi="Courier New" w:cs="Courier New"/>
            <w:sz w:val="22"/>
            <w:szCs w:val="22"/>
          </w:rPr>
          <w:tab/>
        </w:r>
      </w:del>
    </w:p>
    <w:p w14:paraId="260DFB1F" w14:textId="77777777" w:rsidR="005208EA"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ind w:left="454"/>
        <w:jc w:val="both"/>
        <w:rPr>
          <w:del w:id="1192" w:author="OLTRE" w:date="2024-07-08T13:11:00Z"/>
          <w:rFonts w:ascii="Courier New" w:hAnsi="Courier New" w:cs="Courier New"/>
          <w:sz w:val="22"/>
          <w:szCs w:val="22"/>
        </w:rPr>
      </w:pPr>
      <w:del w:id="1193" w:author="OLTRE" w:date="2024-07-08T13:11:00Z">
        <w:r>
          <w:rPr>
            <w:rFonts w:ascii="Courier New" w:hAnsi="Courier New" w:cs="Courier New"/>
            <w:sz w:val="22"/>
            <w:szCs w:val="22"/>
          </w:rPr>
          <w:delText>dicatatkan secara patut dalam daftar pemegang</w:delText>
        </w:r>
        <w:r>
          <w:rPr>
            <w:rFonts w:ascii="Courier New" w:hAnsi="Courier New" w:cs="Courier New"/>
            <w:sz w:val="22"/>
            <w:szCs w:val="22"/>
          </w:rPr>
          <w:tab/>
        </w:r>
      </w:del>
    </w:p>
    <w:p w14:paraId="01678ABD" w14:textId="77777777" w:rsidR="005208EA" w:rsidRDefault="005208EA" w:rsidP="005208EA">
      <w:pPr>
        <w:widowControl w:val="0"/>
        <w:tabs>
          <w:tab w:val="left" w:pos="454"/>
          <w:tab w:val="left" w:pos="907"/>
          <w:tab w:val="left" w:pos="1361"/>
          <w:tab w:val="left" w:pos="1814"/>
          <w:tab w:val="left" w:pos="2268"/>
          <w:tab w:val="left" w:leader="hyphen" w:pos="7148"/>
        </w:tabs>
        <w:spacing w:line="480" w:lineRule="auto"/>
        <w:ind w:left="454"/>
        <w:jc w:val="both"/>
        <w:rPr>
          <w:del w:id="1194" w:author="OLTRE" w:date="2024-07-08T13:11:00Z"/>
          <w:rFonts w:ascii="Courier New" w:hAnsi="Courier New" w:cs="Courier New"/>
          <w:sz w:val="22"/>
          <w:szCs w:val="22"/>
        </w:rPr>
      </w:pPr>
      <w:del w:id="1195" w:author="OLTRE" w:date="2024-07-08T13:11:00Z">
        <w:r>
          <w:rPr>
            <w:rFonts w:ascii="Courier New" w:hAnsi="Courier New" w:cs="Courier New"/>
            <w:sz w:val="22"/>
            <w:szCs w:val="22"/>
          </w:rPr>
          <w:delText>saham Perseroan</w:delText>
        </w:r>
        <w:r>
          <w:rPr>
            <w:rFonts w:ascii="Courier New" w:hAnsi="Courier New" w:cs="Courier New"/>
            <w:sz w:val="22"/>
            <w:szCs w:val="22"/>
            <w:lang w:val="id-ID"/>
          </w:rPr>
          <w:delText>;</w:delText>
        </w:r>
        <w:r>
          <w:rPr>
            <w:rFonts w:ascii="Courier New" w:hAnsi="Courier New" w:cs="Courier New"/>
            <w:sz w:val="22"/>
            <w:szCs w:val="22"/>
            <w:lang w:val="id-ID"/>
          </w:rPr>
          <w:tab/>
        </w:r>
      </w:del>
    </w:p>
    <w:p w14:paraId="7C422A28" w14:textId="77777777" w:rsidR="005208EA"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ind w:left="454" w:hanging="454"/>
        <w:jc w:val="both"/>
        <w:rPr>
          <w:del w:id="1196" w:author="OLTRE" w:date="2024-07-08T13:11:00Z"/>
          <w:sz w:val="22"/>
          <w:szCs w:val="22"/>
        </w:rPr>
      </w:pPr>
      <w:del w:id="1197" w:author="OLTRE" w:date="2024-07-08T13:11:00Z">
        <w:r>
          <w:rPr>
            <w:sz w:val="22"/>
            <w:szCs w:val="22"/>
          </w:rPr>
          <w:delText>b.</w:delText>
        </w:r>
        <w:r>
          <w:rPr>
            <w:sz w:val="22"/>
            <w:szCs w:val="22"/>
          </w:rPr>
          <w:tab/>
          <w:delText>untuk menghadap di hadapan Direksi Perseroan,</w:delText>
        </w:r>
        <w:r>
          <w:rPr>
            <w:sz w:val="22"/>
            <w:szCs w:val="22"/>
          </w:rPr>
          <w:tab/>
        </w:r>
      </w:del>
    </w:p>
    <w:p w14:paraId="115834E6" w14:textId="77777777" w:rsidR="005208EA"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ind w:left="454"/>
        <w:jc w:val="both"/>
        <w:rPr>
          <w:del w:id="1198" w:author="OLTRE" w:date="2024-07-08T13:11:00Z"/>
          <w:sz w:val="22"/>
          <w:szCs w:val="22"/>
        </w:rPr>
      </w:pPr>
      <w:del w:id="1199" w:author="OLTRE" w:date="2024-07-08T13:11:00Z">
        <w:r>
          <w:rPr>
            <w:sz w:val="22"/>
            <w:szCs w:val="22"/>
          </w:rPr>
          <w:delText>untuk memberikan informasi, untuk membuat atau</w:delText>
        </w:r>
        <w:r>
          <w:rPr>
            <w:sz w:val="22"/>
            <w:szCs w:val="22"/>
          </w:rPr>
          <w:tab/>
        </w:r>
      </w:del>
    </w:p>
    <w:p w14:paraId="7FF21DDD" w14:textId="77777777" w:rsidR="005208EA"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ind w:left="454"/>
        <w:jc w:val="both"/>
        <w:rPr>
          <w:del w:id="1200" w:author="OLTRE" w:date="2024-07-08T13:11:00Z"/>
          <w:sz w:val="22"/>
          <w:szCs w:val="22"/>
        </w:rPr>
      </w:pPr>
      <w:del w:id="1201" w:author="OLTRE" w:date="2024-07-08T13:11:00Z">
        <w:r>
          <w:rPr>
            <w:sz w:val="22"/>
            <w:szCs w:val="22"/>
          </w:rPr>
          <w:delText>menyuruh dibuatnya dan untuk menandatangani semua</w:delText>
        </w:r>
        <w:r>
          <w:rPr>
            <w:sz w:val="22"/>
            <w:szCs w:val="22"/>
          </w:rPr>
          <w:tab/>
        </w:r>
      </w:del>
    </w:p>
    <w:p w14:paraId="06709DFA" w14:textId="77777777" w:rsidR="005208EA"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ind w:left="454"/>
        <w:jc w:val="both"/>
        <w:rPr>
          <w:del w:id="1202" w:author="OLTRE" w:date="2024-07-08T13:11:00Z"/>
          <w:sz w:val="22"/>
          <w:szCs w:val="22"/>
        </w:rPr>
      </w:pPr>
      <w:del w:id="1203" w:author="OLTRE" w:date="2024-07-08T13:11:00Z">
        <w:r>
          <w:rPr>
            <w:sz w:val="22"/>
            <w:szCs w:val="22"/>
          </w:rPr>
          <w:delText>surat-surat dan dokumen yang mungkin diperlukan,</w:delText>
        </w:r>
        <w:r>
          <w:rPr>
            <w:sz w:val="22"/>
            <w:szCs w:val="22"/>
          </w:rPr>
          <w:tab/>
        </w:r>
      </w:del>
    </w:p>
    <w:p w14:paraId="29692882" w14:textId="77777777" w:rsidR="005208EA"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ind w:left="454"/>
        <w:jc w:val="both"/>
        <w:rPr>
          <w:del w:id="1204" w:author="OLTRE" w:date="2024-07-08T13:11:00Z"/>
          <w:sz w:val="22"/>
          <w:szCs w:val="22"/>
        </w:rPr>
      </w:pPr>
      <w:del w:id="1205" w:author="OLTRE" w:date="2024-07-08T13:11:00Z">
        <w:r>
          <w:rPr>
            <w:sz w:val="22"/>
            <w:szCs w:val="22"/>
          </w:rPr>
          <w:delText>dan selanjutnya untuk melaksanakan segala tindakan</w:delText>
        </w:r>
        <w:r>
          <w:rPr>
            <w:sz w:val="22"/>
            <w:szCs w:val="22"/>
          </w:rPr>
          <w:tab/>
        </w:r>
      </w:del>
    </w:p>
    <w:p w14:paraId="4243CEE8" w14:textId="77777777" w:rsidR="005208EA"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ind w:left="454"/>
        <w:jc w:val="both"/>
        <w:rPr>
          <w:del w:id="1206" w:author="OLTRE" w:date="2024-07-08T13:11:00Z"/>
          <w:sz w:val="22"/>
          <w:szCs w:val="22"/>
        </w:rPr>
      </w:pPr>
      <w:del w:id="1207" w:author="OLTRE" w:date="2024-07-08T13:11:00Z">
        <w:r>
          <w:rPr>
            <w:sz w:val="22"/>
            <w:szCs w:val="22"/>
          </w:rPr>
          <w:lastRenderedPageBreak/>
          <w:delText>tanpa pengecualian apa pun yang dianggap penting</w:delText>
        </w:r>
        <w:r>
          <w:rPr>
            <w:sz w:val="22"/>
            <w:szCs w:val="22"/>
          </w:rPr>
          <w:tab/>
        </w:r>
      </w:del>
    </w:p>
    <w:p w14:paraId="3E655F4A" w14:textId="77777777" w:rsidR="005208EA"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ind w:left="454"/>
        <w:jc w:val="both"/>
        <w:rPr>
          <w:del w:id="1208" w:author="OLTRE" w:date="2024-07-08T13:11:00Z"/>
          <w:sz w:val="22"/>
          <w:szCs w:val="22"/>
        </w:rPr>
      </w:pPr>
      <w:del w:id="1209" w:author="OLTRE" w:date="2024-07-08T13:11:00Z">
        <w:r>
          <w:rPr>
            <w:sz w:val="22"/>
            <w:szCs w:val="22"/>
          </w:rPr>
          <w:delText>dan perlu oleh Pihak Kedua dalam rangka mencapai</w:delText>
        </w:r>
        <w:r>
          <w:rPr>
            <w:sz w:val="22"/>
            <w:szCs w:val="22"/>
          </w:rPr>
          <w:tab/>
        </w:r>
      </w:del>
    </w:p>
    <w:p w14:paraId="52057EE3" w14:textId="77777777" w:rsidR="005208EA"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ind w:left="454"/>
        <w:jc w:val="both"/>
        <w:rPr>
          <w:del w:id="1210" w:author="OLTRE" w:date="2024-07-08T13:11:00Z"/>
          <w:sz w:val="22"/>
          <w:szCs w:val="22"/>
        </w:rPr>
      </w:pPr>
      <w:del w:id="1211" w:author="OLTRE" w:date="2024-07-08T13:11:00Z">
        <w:r>
          <w:rPr>
            <w:sz w:val="22"/>
            <w:szCs w:val="22"/>
          </w:rPr>
          <w:delText>maksud-maksud tersebut di atas;</w:delText>
        </w:r>
        <w:r>
          <w:rPr>
            <w:sz w:val="22"/>
            <w:szCs w:val="22"/>
          </w:rPr>
          <w:tab/>
        </w:r>
      </w:del>
    </w:p>
    <w:p w14:paraId="37E19E9C" w14:textId="77777777" w:rsidR="005208EA"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ind w:left="454" w:hanging="454"/>
        <w:jc w:val="both"/>
        <w:rPr>
          <w:del w:id="1212" w:author="OLTRE" w:date="2024-07-08T13:11:00Z"/>
          <w:sz w:val="22"/>
          <w:szCs w:val="22"/>
        </w:rPr>
      </w:pPr>
      <w:del w:id="1213" w:author="OLTRE" w:date="2024-07-08T13:11:00Z">
        <w:r>
          <w:rPr>
            <w:sz w:val="22"/>
            <w:szCs w:val="22"/>
          </w:rPr>
          <w:delText>c</w:delText>
        </w:r>
        <w:r>
          <w:rPr>
            <w:sz w:val="22"/>
            <w:szCs w:val="22"/>
            <w:lang w:val="id-ID"/>
          </w:rPr>
          <w:delText>.</w:delText>
        </w:r>
        <w:r>
          <w:rPr>
            <w:sz w:val="22"/>
            <w:szCs w:val="22"/>
          </w:rPr>
          <w:tab/>
          <w:delText>untuk mewakili Pihak Pertama sepenuhnya dalam</w:delText>
        </w:r>
        <w:r>
          <w:rPr>
            <w:sz w:val="22"/>
            <w:szCs w:val="22"/>
          </w:rPr>
          <w:tab/>
        </w:r>
      </w:del>
    </w:p>
    <w:p w14:paraId="658E9FD6" w14:textId="77777777" w:rsidR="005208EA"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ind w:left="454"/>
        <w:jc w:val="both"/>
        <w:rPr>
          <w:del w:id="1214" w:author="OLTRE" w:date="2024-07-08T13:11:00Z"/>
          <w:sz w:val="22"/>
          <w:szCs w:val="22"/>
        </w:rPr>
      </w:pPr>
      <w:del w:id="1215" w:author="OLTRE" w:date="2024-07-08T13:11:00Z">
        <w:r>
          <w:rPr>
            <w:sz w:val="22"/>
            <w:szCs w:val="22"/>
          </w:rPr>
          <w:delText>segala hal dan segala urusan, tidak ada yang</w:delText>
        </w:r>
        <w:r>
          <w:rPr>
            <w:sz w:val="22"/>
            <w:szCs w:val="22"/>
          </w:rPr>
          <w:tab/>
        </w:r>
      </w:del>
    </w:p>
    <w:p w14:paraId="2B96B46D" w14:textId="77777777" w:rsidR="005208EA"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ind w:left="454"/>
        <w:jc w:val="both"/>
        <w:rPr>
          <w:del w:id="1216" w:author="OLTRE" w:date="2024-07-08T13:11:00Z"/>
          <w:sz w:val="22"/>
          <w:szCs w:val="22"/>
        </w:rPr>
      </w:pPr>
      <w:del w:id="1217" w:author="OLTRE" w:date="2024-07-08T13:11:00Z">
        <w:r>
          <w:rPr>
            <w:sz w:val="22"/>
            <w:szCs w:val="22"/>
          </w:rPr>
          <w:delText>dikecualikan, mengenai balik nama Saham tersebut</w:delText>
        </w:r>
        <w:r>
          <w:rPr>
            <w:sz w:val="22"/>
            <w:szCs w:val="22"/>
          </w:rPr>
          <w:tab/>
        </w:r>
      </w:del>
    </w:p>
    <w:p w14:paraId="4F9491B6" w14:textId="77777777" w:rsidR="005208EA"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ind w:left="454"/>
        <w:jc w:val="both"/>
        <w:rPr>
          <w:del w:id="1218" w:author="OLTRE" w:date="2024-07-08T13:11:00Z"/>
          <w:sz w:val="22"/>
          <w:szCs w:val="22"/>
        </w:rPr>
      </w:pPr>
      <w:del w:id="1219" w:author="OLTRE" w:date="2024-07-08T13:11:00Z">
        <w:r>
          <w:rPr>
            <w:sz w:val="22"/>
            <w:szCs w:val="22"/>
          </w:rPr>
          <w:delText>keatas nama Pihak Kedua</w:delText>
        </w:r>
        <w:r>
          <w:rPr>
            <w:sz w:val="22"/>
            <w:szCs w:val="22"/>
            <w:lang w:val="id-ID"/>
          </w:rPr>
          <w:delText>,</w:delText>
        </w:r>
        <w:r>
          <w:rPr>
            <w:sz w:val="22"/>
            <w:szCs w:val="22"/>
          </w:rPr>
          <w:delText xml:space="preserve"> dan untuk maksud</w:delText>
        </w:r>
        <w:r>
          <w:rPr>
            <w:sz w:val="22"/>
            <w:szCs w:val="22"/>
          </w:rPr>
          <w:tab/>
        </w:r>
      </w:del>
    </w:p>
    <w:p w14:paraId="11A6E456" w14:textId="77777777" w:rsidR="005208EA"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ind w:left="454"/>
        <w:jc w:val="both"/>
        <w:rPr>
          <w:del w:id="1220" w:author="OLTRE" w:date="2024-07-08T13:11:00Z"/>
          <w:sz w:val="22"/>
          <w:szCs w:val="22"/>
        </w:rPr>
      </w:pPr>
      <w:del w:id="1221" w:author="OLTRE" w:date="2024-07-08T13:11:00Z">
        <w:r>
          <w:rPr>
            <w:sz w:val="22"/>
            <w:szCs w:val="22"/>
          </w:rPr>
          <w:delText>tersebut</w:delText>
        </w:r>
        <w:r>
          <w:rPr>
            <w:sz w:val="22"/>
            <w:szCs w:val="22"/>
            <w:lang w:val="id-ID"/>
          </w:rPr>
          <w:delText xml:space="preserve">, </w:delText>
        </w:r>
        <w:r>
          <w:rPr>
            <w:sz w:val="22"/>
            <w:szCs w:val="22"/>
          </w:rPr>
          <w:delText>melakukan segala sesuatu yang</w:delText>
        </w:r>
        <w:r>
          <w:rPr>
            <w:sz w:val="22"/>
            <w:szCs w:val="22"/>
          </w:rPr>
          <w:tab/>
        </w:r>
      </w:del>
    </w:p>
    <w:p w14:paraId="4A927C53" w14:textId="77777777" w:rsidR="005208EA" w:rsidRDefault="005208EA" w:rsidP="005208EA">
      <w:pPr>
        <w:pStyle w:val="PlainText"/>
        <w:widowControl w:val="0"/>
        <w:tabs>
          <w:tab w:val="left" w:pos="454"/>
          <w:tab w:val="left" w:pos="907"/>
          <w:tab w:val="left" w:pos="1361"/>
          <w:tab w:val="left" w:pos="1814"/>
          <w:tab w:val="left" w:pos="2268"/>
          <w:tab w:val="left" w:leader="hyphen" w:pos="7148"/>
        </w:tabs>
        <w:spacing w:line="480" w:lineRule="auto"/>
        <w:ind w:left="454"/>
        <w:jc w:val="both"/>
        <w:rPr>
          <w:del w:id="1222" w:author="OLTRE" w:date="2024-07-08T13:11:00Z"/>
          <w:sz w:val="22"/>
          <w:szCs w:val="22"/>
          <w:lang w:val="id-ID"/>
        </w:rPr>
      </w:pPr>
      <w:del w:id="1223" w:author="OLTRE" w:date="2024-07-08T13:11:00Z">
        <w:r>
          <w:rPr>
            <w:sz w:val="22"/>
            <w:szCs w:val="22"/>
          </w:rPr>
          <w:delText>diperlukan; dan</w:delText>
        </w:r>
        <w:r>
          <w:rPr>
            <w:sz w:val="22"/>
            <w:szCs w:val="22"/>
          </w:rPr>
          <w:tab/>
        </w:r>
      </w:del>
    </w:p>
    <w:p w14:paraId="70B8681F" w14:textId="77777777" w:rsidR="005208EA"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ind w:left="454" w:hanging="454"/>
        <w:jc w:val="both"/>
        <w:rPr>
          <w:del w:id="1224" w:author="OLTRE" w:date="2024-07-08T13:11:00Z"/>
          <w:sz w:val="22"/>
          <w:szCs w:val="22"/>
        </w:rPr>
      </w:pPr>
      <w:del w:id="1225" w:author="OLTRE" w:date="2024-07-08T13:11:00Z">
        <w:r>
          <w:rPr>
            <w:sz w:val="22"/>
            <w:szCs w:val="22"/>
            <w:lang w:val="id-ID"/>
          </w:rPr>
          <w:delText>d</w:delText>
        </w:r>
        <w:r>
          <w:rPr>
            <w:sz w:val="22"/>
            <w:szCs w:val="22"/>
          </w:rPr>
          <w:delText>.</w:delText>
        </w:r>
        <w:r>
          <w:rPr>
            <w:sz w:val="22"/>
            <w:szCs w:val="22"/>
          </w:rPr>
          <w:tab/>
          <w:delText>untuk selama Saham tersebut belum dibalik nama</w:delText>
        </w:r>
        <w:r>
          <w:rPr>
            <w:sz w:val="22"/>
            <w:szCs w:val="22"/>
          </w:rPr>
          <w:tab/>
        </w:r>
      </w:del>
    </w:p>
    <w:p w14:paraId="6D7F63A5" w14:textId="77777777" w:rsidR="005208EA"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ind w:left="454"/>
        <w:jc w:val="both"/>
        <w:rPr>
          <w:del w:id="1226" w:author="OLTRE" w:date="2024-07-08T13:11:00Z"/>
          <w:sz w:val="22"/>
          <w:szCs w:val="22"/>
        </w:rPr>
      </w:pPr>
      <w:del w:id="1227" w:author="OLTRE" w:date="2024-07-08T13:11:00Z">
        <w:r>
          <w:rPr>
            <w:sz w:val="22"/>
            <w:szCs w:val="22"/>
          </w:rPr>
          <w:delText>keatas nama Pihak Kedua, mewakili Pihak Pertama</w:delText>
        </w:r>
        <w:r>
          <w:rPr>
            <w:sz w:val="22"/>
            <w:szCs w:val="22"/>
          </w:rPr>
          <w:tab/>
        </w:r>
      </w:del>
    </w:p>
    <w:p w14:paraId="4B1EB0D8" w14:textId="77777777" w:rsidR="005208EA"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ind w:left="454"/>
        <w:jc w:val="both"/>
        <w:rPr>
          <w:del w:id="1228" w:author="OLTRE" w:date="2024-07-08T13:11:00Z"/>
          <w:sz w:val="22"/>
          <w:szCs w:val="22"/>
        </w:rPr>
      </w:pPr>
      <w:del w:id="1229" w:author="OLTRE" w:date="2024-07-08T13:11:00Z">
        <w:r>
          <w:rPr>
            <w:sz w:val="22"/>
            <w:szCs w:val="22"/>
          </w:rPr>
          <w:delText>dalam kedudukannya sebagai pemegang saham tersebut</w:delText>
        </w:r>
        <w:r>
          <w:rPr>
            <w:sz w:val="22"/>
            <w:szCs w:val="22"/>
          </w:rPr>
          <w:tab/>
        </w:r>
      </w:del>
    </w:p>
    <w:p w14:paraId="73732AB4" w14:textId="77777777" w:rsidR="005208EA"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ind w:left="454"/>
        <w:jc w:val="both"/>
        <w:rPr>
          <w:del w:id="1230" w:author="OLTRE" w:date="2024-07-08T13:11:00Z"/>
          <w:sz w:val="22"/>
          <w:szCs w:val="22"/>
        </w:rPr>
      </w:pPr>
      <w:del w:id="1231" w:author="OLTRE" w:date="2024-07-08T13:11:00Z">
        <w:r>
          <w:rPr>
            <w:sz w:val="22"/>
            <w:szCs w:val="22"/>
          </w:rPr>
          <w:delText>dalam segala hal dan urusan, tidak ada yang</w:delText>
        </w:r>
        <w:r>
          <w:rPr>
            <w:sz w:val="22"/>
            <w:szCs w:val="22"/>
          </w:rPr>
          <w:tab/>
        </w:r>
      </w:del>
    </w:p>
    <w:p w14:paraId="243A2C3C" w14:textId="77777777" w:rsidR="005208EA"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ind w:left="454"/>
        <w:jc w:val="both"/>
        <w:rPr>
          <w:del w:id="1232" w:author="OLTRE" w:date="2024-07-08T13:11:00Z"/>
          <w:sz w:val="22"/>
          <w:szCs w:val="22"/>
        </w:rPr>
      </w:pPr>
      <w:del w:id="1233" w:author="OLTRE" w:date="2024-07-08T13:11:00Z">
        <w:r>
          <w:rPr>
            <w:sz w:val="22"/>
            <w:szCs w:val="22"/>
          </w:rPr>
          <w:delText>dikecualikan, termasuk akan tetapi tidak terbatas</w:delText>
        </w:r>
        <w:r>
          <w:rPr>
            <w:sz w:val="22"/>
            <w:szCs w:val="22"/>
          </w:rPr>
          <w:tab/>
        </w:r>
      </w:del>
    </w:p>
    <w:p w14:paraId="66BFC266" w14:textId="77777777" w:rsidR="005208EA"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ind w:left="454"/>
        <w:jc w:val="both"/>
        <w:rPr>
          <w:del w:id="1234" w:author="OLTRE" w:date="2024-07-08T13:11:00Z"/>
          <w:sz w:val="22"/>
          <w:szCs w:val="22"/>
        </w:rPr>
      </w:pPr>
      <w:del w:id="1235" w:author="OLTRE" w:date="2024-07-08T13:11:00Z">
        <w:r>
          <w:rPr>
            <w:sz w:val="22"/>
            <w:szCs w:val="22"/>
          </w:rPr>
          <w:delText>menghadiri semua Rapat Umum Para Pemegang Saham,</w:delText>
        </w:r>
        <w:r>
          <w:rPr>
            <w:sz w:val="22"/>
            <w:szCs w:val="22"/>
          </w:rPr>
          <w:tab/>
        </w:r>
      </w:del>
    </w:p>
    <w:p w14:paraId="6591C3A1" w14:textId="77777777" w:rsidR="005208EA"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ind w:left="454"/>
        <w:jc w:val="both"/>
        <w:rPr>
          <w:del w:id="1236" w:author="OLTRE" w:date="2024-07-08T13:11:00Z"/>
          <w:sz w:val="22"/>
          <w:szCs w:val="22"/>
        </w:rPr>
      </w:pPr>
      <w:del w:id="1237" w:author="OLTRE" w:date="2024-07-08T13:11:00Z">
        <w:r>
          <w:rPr>
            <w:sz w:val="22"/>
            <w:szCs w:val="22"/>
          </w:rPr>
          <w:delText>berbicara dan turut memperbincangkan hal-hal yang</w:delText>
        </w:r>
        <w:r>
          <w:rPr>
            <w:sz w:val="22"/>
            <w:szCs w:val="22"/>
          </w:rPr>
          <w:tab/>
        </w:r>
      </w:del>
    </w:p>
    <w:p w14:paraId="240AEC01" w14:textId="77777777" w:rsidR="005208EA"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ind w:left="454"/>
        <w:jc w:val="both"/>
        <w:rPr>
          <w:del w:id="1238" w:author="OLTRE" w:date="2024-07-08T13:11:00Z"/>
          <w:sz w:val="22"/>
          <w:szCs w:val="22"/>
        </w:rPr>
      </w:pPr>
      <w:del w:id="1239" w:author="OLTRE" w:date="2024-07-08T13:11:00Z">
        <w:r>
          <w:rPr>
            <w:sz w:val="22"/>
            <w:szCs w:val="22"/>
          </w:rPr>
          <w:delText>dibicarakan dalam rapat serta mengeluarkan suara</w:delText>
        </w:r>
        <w:r>
          <w:rPr>
            <w:sz w:val="22"/>
            <w:szCs w:val="22"/>
          </w:rPr>
          <w:tab/>
        </w:r>
      </w:del>
    </w:p>
    <w:p w14:paraId="520CA726" w14:textId="77777777" w:rsidR="005208EA"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ind w:left="454"/>
        <w:jc w:val="both"/>
        <w:rPr>
          <w:del w:id="1240" w:author="OLTRE" w:date="2024-07-08T13:11:00Z"/>
          <w:sz w:val="22"/>
          <w:szCs w:val="22"/>
        </w:rPr>
      </w:pPr>
      <w:del w:id="1241" w:author="OLTRE" w:date="2024-07-08T13:11:00Z">
        <w:r>
          <w:rPr>
            <w:sz w:val="22"/>
            <w:szCs w:val="22"/>
          </w:rPr>
          <w:delText>dalam rapat-rapat tersebut dan mengambil keputusan</w:delText>
        </w:r>
        <w:r>
          <w:rPr>
            <w:sz w:val="22"/>
            <w:szCs w:val="22"/>
          </w:rPr>
          <w:tab/>
        </w:r>
      </w:del>
    </w:p>
    <w:p w14:paraId="4A752CE7" w14:textId="77777777" w:rsidR="005208EA"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ind w:left="454"/>
        <w:jc w:val="both"/>
        <w:rPr>
          <w:del w:id="1242" w:author="OLTRE" w:date="2024-07-08T13:11:00Z"/>
          <w:sz w:val="22"/>
          <w:szCs w:val="22"/>
        </w:rPr>
      </w:pPr>
      <w:del w:id="1243" w:author="OLTRE" w:date="2024-07-08T13:11:00Z">
        <w:r>
          <w:rPr>
            <w:sz w:val="22"/>
            <w:szCs w:val="22"/>
          </w:rPr>
          <w:delText>dan menerima dividen yang bersangkutan, satu dan</w:delText>
        </w:r>
        <w:r>
          <w:rPr>
            <w:sz w:val="22"/>
            <w:szCs w:val="22"/>
          </w:rPr>
          <w:tab/>
        </w:r>
      </w:del>
    </w:p>
    <w:p w14:paraId="0C487A6E" w14:textId="77777777" w:rsidR="005208EA"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ind w:left="454"/>
        <w:jc w:val="both"/>
        <w:rPr>
          <w:del w:id="1244" w:author="OLTRE" w:date="2024-07-08T13:11:00Z"/>
          <w:sz w:val="22"/>
          <w:szCs w:val="22"/>
        </w:rPr>
      </w:pPr>
      <w:del w:id="1245" w:author="OLTRE" w:date="2024-07-08T13:11:00Z">
        <w:r>
          <w:rPr>
            <w:sz w:val="22"/>
            <w:szCs w:val="22"/>
          </w:rPr>
          <w:delText>lain tanpa diwajibkan memberi pertanggung jawab</w:delText>
        </w:r>
        <w:r>
          <w:rPr>
            <w:sz w:val="22"/>
            <w:szCs w:val="22"/>
            <w:lang w:val="id-ID"/>
          </w:rPr>
          <w:delText>an</w:delText>
        </w:r>
        <w:r>
          <w:rPr>
            <w:sz w:val="22"/>
            <w:szCs w:val="22"/>
          </w:rPr>
          <w:tab/>
        </w:r>
      </w:del>
    </w:p>
    <w:p w14:paraId="538D7FA3" w14:textId="77777777" w:rsidR="005208EA"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ind w:left="454"/>
        <w:jc w:val="both"/>
        <w:rPr>
          <w:del w:id="1246" w:author="OLTRE" w:date="2024-07-08T13:11:00Z"/>
          <w:sz w:val="22"/>
          <w:szCs w:val="22"/>
        </w:rPr>
      </w:pPr>
      <w:del w:id="1247" w:author="OLTRE" w:date="2024-07-08T13:11:00Z">
        <w:r>
          <w:rPr>
            <w:sz w:val="22"/>
            <w:szCs w:val="22"/>
          </w:rPr>
          <w:delText>sebagai kuasa terhadap Pihak Pertama.</w:delText>
        </w:r>
        <w:r>
          <w:rPr>
            <w:sz w:val="22"/>
            <w:szCs w:val="22"/>
          </w:rPr>
          <w:tab/>
        </w:r>
      </w:del>
    </w:p>
    <w:p w14:paraId="76667A76" w14:textId="77777777" w:rsidR="005208EA"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center"/>
        <w:rPr>
          <w:del w:id="1248" w:author="OLTRE" w:date="2024-07-08T13:11:00Z"/>
          <w:rFonts w:ascii="Courier New" w:hAnsi="Courier New" w:cs="Courier New"/>
          <w:sz w:val="22"/>
          <w:szCs w:val="22"/>
        </w:rPr>
      </w:pPr>
      <w:del w:id="1249" w:author="OLTRE" w:date="2024-07-08T13:11:00Z">
        <w:r>
          <w:rPr>
            <w:rFonts w:ascii="Courier New" w:hAnsi="Courier New" w:cs="Courier New"/>
            <w:sz w:val="22"/>
            <w:szCs w:val="22"/>
          </w:rPr>
          <w:delText>---------------------</w:delText>
        </w:r>
        <w:r>
          <w:rPr>
            <w:rFonts w:ascii="Courier New" w:hAnsi="Courier New" w:cs="Courier New"/>
            <w:b/>
            <w:sz w:val="22"/>
            <w:szCs w:val="22"/>
          </w:rPr>
          <w:delText xml:space="preserve"> Pasal 4. </w:delText>
        </w:r>
        <w:r>
          <w:rPr>
            <w:rFonts w:ascii="Courier New" w:hAnsi="Courier New" w:cs="Courier New"/>
            <w:sz w:val="22"/>
            <w:szCs w:val="22"/>
          </w:rPr>
          <w:tab/>
        </w:r>
      </w:del>
    </w:p>
    <w:p w14:paraId="5474F06F" w14:textId="77777777" w:rsidR="005208EA"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250" w:author="OLTRE" w:date="2024-07-08T13:11:00Z"/>
          <w:rFonts w:ascii="Courier New" w:hAnsi="Courier New" w:cs="Courier New"/>
          <w:sz w:val="22"/>
          <w:szCs w:val="22"/>
        </w:rPr>
      </w:pPr>
      <w:del w:id="1251" w:author="OLTRE" w:date="2024-07-08T13:11:00Z">
        <w:r>
          <w:rPr>
            <w:rFonts w:ascii="Courier New" w:hAnsi="Courier New" w:cs="Courier New"/>
            <w:sz w:val="22"/>
            <w:szCs w:val="22"/>
          </w:rPr>
          <w:delText>Tentang akta ini dan segala akibatnya, kedua belah</w:delText>
        </w:r>
        <w:r>
          <w:rPr>
            <w:rFonts w:ascii="Courier New" w:hAnsi="Courier New" w:cs="Courier New"/>
            <w:sz w:val="22"/>
            <w:szCs w:val="22"/>
          </w:rPr>
          <w:tab/>
        </w:r>
      </w:del>
    </w:p>
    <w:p w14:paraId="2538BE00" w14:textId="77777777" w:rsidR="005208EA"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252" w:author="OLTRE" w:date="2024-07-08T13:11:00Z"/>
          <w:rFonts w:ascii="Courier New" w:hAnsi="Courier New" w:cs="Courier New"/>
          <w:sz w:val="22"/>
          <w:szCs w:val="22"/>
        </w:rPr>
      </w:pPr>
      <w:del w:id="1253" w:author="OLTRE" w:date="2024-07-08T13:11:00Z">
        <w:r>
          <w:rPr>
            <w:rFonts w:ascii="Courier New" w:hAnsi="Courier New" w:cs="Courier New"/>
            <w:sz w:val="22"/>
            <w:szCs w:val="22"/>
          </w:rPr>
          <w:delText>pihak memilih tempat tinggal yang tetap dan seumumnya</w:delText>
        </w:r>
        <w:r>
          <w:rPr>
            <w:rFonts w:ascii="Courier New" w:hAnsi="Courier New" w:cs="Courier New"/>
            <w:sz w:val="22"/>
            <w:szCs w:val="22"/>
          </w:rPr>
          <w:tab/>
        </w:r>
      </w:del>
    </w:p>
    <w:p w14:paraId="0CDDBA27" w14:textId="77777777" w:rsidR="005208EA"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254" w:author="OLTRE" w:date="2024-07-08T13:11:00Z"/>
          <w:rFonts w:ascii="Courier New" w:hAnsi="Courier New" w:cs="Courier New"/>
          <w:sz w:val="22"/>
          <w:szCs w:val="22"/>
        </w:rPr>
      </w:pPr>
      <w:del w:id="1255" w:author="OLTRE" w:date="2024-07-08T13:11:00Z">
        <w:r>
          <w:rPr>
            <w:rFonts w:ascii="Courier New" w:hAnsi="Courier New" w:cs="Courier New"/>
            <w:sz w:val="22"/>
            <w:szCs w:val="22"/>
          </w:rPr>
          <w:delText xml:space="preserve">di kantor Kepaniteraan Pengadilan Negeri </w:delText>
        </w:r>
      </w:del>
    </w:p>
    <w:p w14:paraId="313B2DD4" w14:textId="77777777" w:rsidR="005208EA"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256" w:author="OLTRE" w:date="2024-07-08T13:11:00Z"/>
          <w:rFonts w:ascii="Courier New" w:hAnsi="Courier New" w:cs="Courier New"/>
          <w:sz w:val="22"/>
          <w:szCs w:val="22"/>
        </w:rPr>
      </w:pPr>
      <w:del w:id="1257" w:author="OLTRE" w:date="2024-07-08T13:11:00Z">
        <w:r>
          <w:rPr>
            <w:rFonts w:ascii="Courier New" w:hAnsi="Courier New" w:cs="Courier New"/>
            <w:sz w:val="22"/>
            <w:szCs w:val="22"/>
          </w:rPr>
          <w:delText>.</w:delText>
        </w:r>
        <w:r>
          <w:rPr>
            <w:rFonts w:ascii="Courier New" w:hAnsi="Courier New" w:cs="Courier New"/>
            <w:sz w:val="22"/>
            <w:szCs w:val="22"/>
          </w:rPr>
          <w:tab/>
        </w:r>
      </w:del>
    </w:p>
    <w:p w14:paraId="4659F8AE" w14:textId="77777777" w:rsidR="005208EA"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258" w:author="OLTRE" w:date="2024-07-08T13:11:00Z"/>
          <w:rFonts w:ascii="Courier New" w:hAnsi="Courier New" w:cs="Courier New"/>
          <w:sz w:val="22"/>
          <w:szCs w:val="22"/>
        </w:rPr>
      </w:pPr>
      <w:del w:id="1259" w:author="OLTRE" w:date="2024-07-08T13:11:00Z">
        <w:r>
          <w:rPr>
            <w:rFonts w:ascii="Courier New" w:hAnsi="Courier New" w:cs="Courier New"/>
            <w:sz w:val="22"/>
            <w:szCs w:val="22"/>
          </w:rPr>
          <w:lastRenderedPageBreak/>
          <w:delText>-Selanjutnya para penghadap menyatakan bahwa untuk</w:delText>
        </w:r>
        <w:r>
          <w:rPr>
            <w:rFonts w:ascii="Courier New" w:hAnsi="Courier New" w:cs="Courier New"/>
            <w:sz w:val="22"/>
            <w:szCs w:val="22"/>
          </w:rPr>
          <w:tab/>
        </w:r>
      </w:del>
    </w:p>
    <w:p w14:paraId="04A5FCD0" w14:textId="77777777" w:rsidR="005208EA"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260" w:author="OLTRE" w:date="2024-07-08T13:11:00Z"/>
          <w:rFonts w:ascii="Courier New" w:hAnsi="Courier New" w:cs="Courier New"/>
          <w:sz w:val="22"/>
          <w:szCs w:val="22"/>
        </w:rPr>
      </w:pPr>
      <w:del w:id="1261" w:author="OLTRE" w:date="2024-07-08T13:11:00Z">
        <w:r>
          <w:rPr>
            <w:rFonts w:ascii="Courier New" w:hAnsi="Courier New" w:cs="Courier New"/>
            <w:sz w:val="22"/>
            <w:szCs w:val="22"/>
          </w:rPr>
          <w:delText>pemindahan hak atas Saham ini telah diperoleh</w:delText>
        </w:r>
        <w:r>
          <w:rPr>
            <w:rFonts w:ascii="Courier New" w:hAnsi="Courier New" w:cs="Courier New"/>
            <w:sz w:val="22"/>
            <w:szCs w:val="22"/>
          </w:rPr>
          <w:tab/>
        </w:r>
      </w:del>
    </w:p>
    <w:p w14:paraId="6EE0639E" w14:textId="77777777" w:rsidR="005208EA"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262" w:author="OLTRE" w:date="2024-07-08T13:11:00Z"/>
          <w:rFonts w:ascii="Courier New" w:hAnsi="Courier New" w:cs="Courier New"/>
          <w:sz w:val="22"/>
          <w:szCs w:val="22"/>
        </w:rPr>
      </w:pPr>
      <w:del w:id="1263" w:author="OLTRE" w:date="2024-07-08T13:11:00Z">
        <w:r>
          <w:rPr>
            <w:rFonts w:ascii="Courier New" w:hAnsi="Courier New" w:cs="Courier New"/>
            <w:sz w:val="22"/>
            <w:szCs w:val="22"/>
          </w:rPr>
          <w:delText>persetujuan dari Rapat Umum Pemegang Saham Perseroan,</w:delText>
        </w:r>
        <w:r>
          <w:rPr>
            <w:rFonts w:ascii="Courier New" w:hAnsi="Courier New" w:cs="Courier New"/>
            <w:sz w:val="22"/>
            <w:szCs w:val="22"/>
          </w:rPr>
          <w:tab/>
        </w:r>
      </w:del>
    </w:p>
    <w:p w14:paraId="315A9D1C" w14:textId="77777777" w:rsidR="005208EA"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264" w:author="OLTRE" w:date="2024-07-08T13:11:00Z"/>
          <w:rFonts w:ascii="Courier New" w:hAnsi="Courier New" w:cs="Courier New"/>
          <w:sz w:val="22"/>
          <w:szCs w:val="22"/>
        </w:rPr>
      </w:pPr>
      <w:del w:id="1265" w:author="OLTRE" w:date="2024-07-08T13:11:00Z">
        <w:r>
          <w:rPr>
            <w:rFonts w:ascii="Courier New" w:hAnsi="Courier New" w:cs="Courier New"/>
            <w:sz w:val="22"/>
            <w:szCs w:val="22"/>
          </w:rPr>
          <w:delText>sebagaimana termuat dalam Keputusan Para Pemegang</w:delText>
        </w:r>
        <w:r>
          <w:rPr>
            <w:rFonts w:ascii="Courier New" w:hAnsi="Courier New" w:cs="Courier New"/>
            <w:sz w:val="22"/>
            <w:szCs w:val="22"/>
          </w:rPr>
          <w:tab/>
        </w:r>
      </w:del>
    </w:p>
    <w:p w14:paraId="7C4A069F" w14:textId="77777777" w:rsidR="005208EA"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266" w:author="OLTRE" w:date="2024-07-08T13:11:00Z"/>
          <w:rFonts w:ascii="Courier New" w:hAnsi="Courier New" w:cs="Courier New"/>
          <w:sz w:val="22"/>
          <w:szCs w:val="22"/>
        </w:rPr>
      </w:pPr>
      <w:del w:id="1267" w:author="OLTRE" w:date="2024-07-08T13:11:00Z">
        <w:r>
          <w:rPr>
            <w:rFonts w:ascii="Courier New" w:hAnsi="Courier New" w:cs="Courier New"/>
            <w:sz w:val="22"/>
            <w:szCs w:val="22"/>
          </w:rPr>
          <w:delText xml:space="preserve">Saham </w:delText>
        </w:r>
        <w:r>
          <w:rPr>
            <w:rFonts w:ascii="Courier New" w:hAnsi="Courier New" w:cs="Courier New"/>
            <w:b/>
            <w:sz w:val="22"/>
            <w:szCs w:val="22"/>
          </w:rPr>
          <w:delText xml:space="preserve">PT </w:delText>
        </w:r>
        <w:r>
          <w:rPr>
            <w:rFonts w:ascii="Courier New" w:hAnsi="Courier New" w:cs="Courier New"/>
            <w:b/>
            <w:sz w:val="22"/>
            <w:szCs w:val="22"/>
            <w:lang w:val="en-ID"/>
          </w:rPr>
          <w:delText xml:space="preserve">  </w:delText>
        </w:r>
        <w:r w:rsidR="00B46F4E">
          <w:rPr>
            <w:rFonts w:ascii="Courier New" w:hAnsi="Courier New" w:cs="Courier New"/>
            <w:b/>
            <w:sz w:val="22"/>
            <w:szCs w:val="22"/>
            <w:lang w:val="en-ID"/>
          </w:rPr>
          <w:delText>REGENE ARTIFISIAL INTELIGEN</w:delText>
        </w:r>
        <w:r>
          <w:rPr>
            <w:rFonts w:ascii="Courier New" w:hAnsi="Courier New" w:cs="Courier New"/>
            <w:b/>
            <w:sz w:val="22"/>
            <w:szCs w:val="22"/>
            <w:lang w:val="en-ID"/>
          </w:rPr>
          <w:delText xml:space="preserve">      </w:delText>
        </w:r>
        <w:r>
          <w:rPr>
            <w:rFonts w:ascii="Courier New" w:hAnsi="Courier New" w:cs="Courier New"/>
            <w:sz w:val="22"/>
            <w:szCs w:val="22"/>
          </w:rPr>
          <w:delText>,</w:delText>
        </w:r>
        <w:r>
          <w:rPr>
            <w:rFonts w:ascii="Courier New" w:hAnsi="Courier New" w:cs="Courier New"/>
            <w:sz w:val="22"/>
            <w:szCs w:val="22"/>
          </w:rPr>
          <w:tab/>
        </w:r>
      </w:del>
    </w:p>
    <w:p w14:paraId="3EECFE98" w14:textId="77777777" w:rsidR="005208EA"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268" w:author="OLTRE" w:date="2024-07-08T13:11:00Z"/>
          <w:rFonts w:ascii="Courier New" w:hAnsi="Courier New" w:cs="Courier New"/>
          <w:sz w:val="22"/>
          <w:szCs w:val="22"/>
        </w:rPr>
      </w:pPr>
      <w:del w:id="1269" w:author="OLTRE" w:date="2024-07-08T13:11:00Z">
        <w:r>
          <w:rPr>
            <w:rFonts w:ascii="Courier New" w:hAnsi="Courier New" w:cs="Courier New"/>
            <w:sz w:val="22"/>
            <w:szCs w:val="22"/>
          </w:rPr>
          <w:delText>berkedudukan di</w:delText>
        </w:r>
        <w:r>
          <w:rPr>
            <w:rFonts w:ascii="Courier New" w:hAnsi="Courier New" w:cs="Courier New"/>
            <w:sz w:val="22"/>
            <w:szCs w:val="22"/>
            <w:lang w:val="id-ID"/>
          </w:rPr>
          <w:delText xml:space="preserve"> </w:delText>
        </w:r>
        <w:r>
          <w:rPr>
            <w:rFonts w:ascii="Courier New" w:hAnsi="Courier New" w:cs="Courier New"/>
            <w:sz w:val="22"/>
            <w:szCs w:val="22"/>
          </w:rPr>
          <w:delText xml:space="preserve">Jakarta </w:delText>
        </w:r>
        <w:r>
          <w:rPr>
            <w:rFonts w:ascii="Courier New" w:hAnsi="Courier New" w:cs="Courier New"/>
            <w:sz w:val="22"/>
            <w:szCs w:val="22"/>
            <w:lang w:val="id-ID"/>
          </w:rPr>
          <w:delText>Selatan</w:delText>
        </w:r>
        <w:r>
          <w:rPr>
            <w:rFonts w:ascii="Courier New" w:hAnsi="Courier New" w:cs="Courier New"/>
            <w:sz w:val="22"/>
            <w:szCs w:val="22"/>
          </w:rPr>
          <w:delText>, tanggal</w:delText>
        </w:r>
      </w:del>
    </w:p>
    <w:p w14:paraId="24EFD839" w14:textId="77777777" w:rsidR="005208EA"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270" w:author="OLTRE" w:date="2024-07-08T13:11:00Z"/>
          <w:rFonts w:ascii="Courier New" w:hAnsi="Courier New" w:cs="Courier New"/>
          <w:sz w:val="22"/>
          <w:szCs w:val="22"/>
          <w:lang w:val="id-ID"/>
        </w:rPr>
      </w:pPr>
      <w:del w:id="1271" w:author="OLTRE" w:date="2024-07-08T13:11:00Z">
        <w:r>
          <w:rPr>
            <w:rFonts w:ascii="Courier New" w:hAnsi="Courier New" w:cs="Courier New"/>
            <w:sz w:val="22"/>
            <w:szCs w:val="22"/>
            <w:lang w:val="id-ID"/>
          </w:rPr>
          <w:delText>.</w:delText>
        </w:r>
      </w:del>
    </w:p>
    <w:p w14:paraId="2046D5BB" w14:textId="77777777" w:rsidR="005208EA"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272" w:author="OLTRE" w:date="2024-07-08T13:11:00Z"/>
          <w:rFonts w:ascii="Courier New" w:hAnsi="Courier New" w:cs="Courier New"/>
          <w:lang w:val="id-ID"/>
        </w:rPr>
      </w:pPr>
      <w:del w:id="1273" w:author="OLTRE" w:date="2024-07-08T13:11:00Z">
        <w:r>
          <w:rPr>
            <w:rFonts w:ascii="Courier New" w:hAnsi="Courier New" w:cs="Courier New"/>
            <w:sz w:val="22"/>
            <w:szCs w:val="22"/>
            <w:lang w:val="id-ID"/>
          </w:rPr>
          <w:delText>.</w:delText>
        </w:r>
      </w:del>
    </w:p>
    <w:p w14:paraId="5882244C" w14:textId="77777777" w:rsidR="005208EA" w:rsidRDefault="005208EA" w:rsidP="005208EA">
      <w:pPr>
        <w:pStyle w:val="NoSpacing"/>
        <w:tabs>
          <w:tab w:val="left" w:leader="hyphen" w:pos="7146"/>
        </w:tabs>
        <w:spacing w:line="480" w:lineRule="auto"/>
        <w:jc w:val="both"/>
        <w:rPr>
          <w:del w:id="1274" w:author="OLTRE" w:date="2024-07-08T13:11:00Z"/>
          <w:rFonts w:ascii="Courier New" w:hAnsi="Courier New" w:cs="Courier New"/>
        </w:rPr>
      </w:pPr>
      <w:del w:id="1275" w:author="OLTRE" w:date="2024-07-08T13:11:00Z">
        <w:r>
          <w:rPr>
            <w:rFonts w:ascii="Courier New" w:hAnsi="Courier New" w:cs="Courier New"/>
          </w:rPr>
          <w:delText>yang dibuat di bawah</w:delText>
        </w:r>
        <w:r>
          <w:rPr>
            <w:rFonts w:ascii="Courier New" w:hAnsi="Courier New" w:cs="Courier New"/>
            <w:lang w:val="id-ID"/>
          </w:rPr>
          <w:delText xml:space="preserve"> </w:delText>
        </w:r>
        <w:r>
          <w:rPr>
            <w:rFonts w:ascii="Courier New" w:hAnsi="Courier New" w:cs="Courier New"/>
          </w:rPr>
          <w:delText>tangan,</w:delText>
        </w:r>
        <w:r>
          <w:rPr>
            <w:rFonts w:ascii="Courier New" w:hAnsi="Courier New" w:cs="Courier New"/>
            <w:lang w:val="id-ID"/>
          </w:rPr>
          <w:delText xml:space="preserve"> </w:delText>
        </w:r>
        <w:r>
          <w:rPr>
            <w:rFonts w:ascii="Courier New" w:hAnsi="Courier New" w:cs="Courier New"/>
          </w:rPr>
          <w:delText>bermeterai cukup dan</w:delText>
        </w:r>
        <w:r>
          <w:rPr>
            <w:rFonts w:ascii="Courier New" w:hAnsi="Courier New" w:cs="Courier New"/>
          </w:rPr>
          <w:tab/>
        </w:r>
      </w:del>
    </w:p>
    <w:p w14:paraId="13B76EC0" w14:textId="77777777" w:rsidR="005208EA" w:rsidRDefault="005208EA" w:rsidP="005208EA">
      <w:pPr>
        <w:pStyle w:val="NoSpacing"/>
        <w:tabs>
          <w:tab w:val="left" w:leader="hyphen" w:pos="7146"/>
        </w:tabs>
        <w:spacing w:line="480" w:lineRule="auto"/>
        <w:jc w:val="both"/>
        <w:rPr>
          <w:del w:id="1276" w:author="OLTRE" w:date="2024-07-08T13:11:00Z"/>
          <w:rFonts w:ascii="Courier New" w:hAnsi="Courier New" w:cs="Courier New"/>
        </w:rPr>
      </w:pPr>
      <w:del w:id="1277" w:author="OLTRE" w:date="2024-07-08T13:11:00Z">
        <w:r>
          <w:rPr>
            <w:rFonts w:ascii="Courier New" w:hAnsi="Courier New" w:cs="Courier New"/>
          </w:rPr>
          <w:delText>telah dinyatakan dalam akta</w:delText>
        </w:r>
        <w:r>
          <w:rPr>
            <w:rFonts w:ascii="Courier New" w:hAnsi="Courier New" w:cs="Courier New"/>
            <w:lang w:val="id-ID"/>
          </w:rPr>
          <w:delText xml:space="preserve"> </w:delText>
        </w:r>
        <w:r>
          <w:rPr>
            <w:rFonts w:ascii="Courier New" w:hAnsi="Courier New" w:cs="Courier New"/>
          </w:rPr>
          <w:delText>Pernyataan Keputusan Para</w:delText>
        </w:r>
        <w:r>
          <w:rPr>
            <w:rFonts w:ascii="Courier New" w:hAnsi="Courier New" w:cs="Courier New"/>
          </w:rPr>
          <w:tab/>
        </w:r>
      </w:del>
    </w:p>
    <w:p w14:paraId="7F2067E1" w14:textId="77777777" w:rsidR="005208EA" w:rsidRDefault="005208EA" w:rsidP="005208EA">
      <w:pPr>
        <w:pStyle w:val="NoSpacing"/>
        <w:tabs>
          <w:tab w:val="left" w:leader="hyphen" w:pos="7146"/>
        </w:tabs>
        <w:spacing w:line="480" w:lineRule="auto"/>
        <w:jc w:val="both"/>
        <w:rPr>
          <w:del w:id="1278" w:author="OLTRE" w:date="2024-07-08T13:11:00Z"/>
          <w:rFonts w:ascii="Courier New" w:hAnsi="Courier New" w:cs="Courier New"/>
        </w:rPr>
      </w:pPr>
      <w:del w:id="1279" w:author="OLTRE" w:date="2024-07-08T13:11:00Z">
        <w:r>
          <w:rPr>
            <w:rFonts w:ascii="Courier New" w:hAnsi="Courier New" w:cs="Courier New"/>
          </w:rPr>
          <w:delText xml:space="preserve">Pemegang </w:delText>
        </w:r>
        <w:r w:rsidR="00B46F4E">
          <w:rPr>
            <w:rFonts w:ascii="Courier New" w:hAnsi="Courier New" w:cs="Courier New"/>
            <w:b/>
          </w:rPr>
          <w:delText xml:space="preserve">PT </w:delText>
        </w:r>
        <w:r w:rsidR="00B46F4E">
          <w:rPr>
            <w:rFonts w:ascii="Courier New" w:hAnsi="Courier New" w:cs="Courier New"/>
            <w:b/>
            <w:lang w:val="en-ID"/>
          </w:rPr>
          <w:delText xml:space="preserve">  REGENE ARTIFISIAL INTELIGEN </w:delText>
        </w:r>
        <w:r>
          <w:rPr>
            <w:rFonts w:ascii="Courier New" w:hAnsi="Courier New" w:cs="Courier New"/>
          </w:rPr>
          <w:delText>, tanggal</w:delText>
        </w:r>
        <w:r>
          <w:rPr>
            <w:rFonts w:ascii="Courier New" w:hAnsi="Courier New" w:cs="Courier New"/>
          </w:rPr>
          <w:tab/>
        </w:r>
      </w:del>
    </w:p>
    <w:p w14:paraId="193E226B" w14:textId="77777777" w:rsidR="005208EA" w:rsidRDefault="005208EA" w:rsidP="005208EA">
      <w:pPr>
        <w:pStyle w:val="NoSpacing"/>
        <w:tabs>
          <w:tab w:val="left" w:leader="hyphen" w:pos="7146"/>
        </w:tabs>
        <w:spacing w:line="480" w:lineRule="auto"/>
        <w:jc w:val="both"/>
        <w:rPr>
          <w:del w:id="1280" w:author="OLTRE" w:date="2024-07-08T13:11:00Z"/>
          <w:rFonts w:ascii="Courier New" w:hAnsi="Courier New" w:cs="Courier New"/>
        </w:rPr>
      </w:pPr>
      <w:del w:id="1281" w:author="OLTRE" w:date="2024-07-08T13:11:00Z">
        <w:r>
          <w:rPr>
            <w:rFonts w:ascii="Courier New" w:hAnsi="Courier New" w:cs="Courier New"/>
          </w:rPr>
          <w:delText xml:space="preserve">hari ini nomor </w:delText>
        </w:r>
        <w:r>
          <w:rPr>
            <w:rFonts w:ascii="Courier New" w:hAnsi="Courier New" w:cs="Courier New"/>
            <w:lang w:val="id-ID"/>
          </w:rPr>
          <w:delText xml:space="preserve">   </w:delText>
        </w:r>
        <w:r>
          <w:rPr>
            <w:rFonts w:ascii="Courier New" w:hAnsi="Courier New" w:cs="Courier New"/>
          </w:rPr>
          <w:delText>, yang dibuat di hadapan saya,</w:delText>
        </w:r>
        <w:r>
          <w:rPr>
            <w:rFonts w:ascii="Courier New" w:hAnsi="Courier New" w:cs="Courier New"/>
          </w:rPr>
          <w:tab/>
        </w:r>
      </w:del>
    </w:p>
    <w:p w14:paraId="7FBB2A20" w14:textId="77777777" w:rsidR="005208EA" w:rsidRDefault="005208EA" w:rsidP="005208EA">
      <w:pPr>
        <w:pStyle w:val="NoSpacing"/>
        <w:tabs>
          <w:tab w:val="left" w:leader="hyphen" w:pos="7146"/>
        </w:tabs>
        <w:spacing w:line="480" w:lineRule="auto"/>
        <w:jc w:val="both"/>
        <w:rPr>
          <w:del w:id="1282" w:author="OLTRE" w:date="2024-07-08T13:11:00Z"/>
          <w:rFonts w:ascii="Courier New" w:hAnsi="Courier New" w:cs="Courier New"/>
        </w:rPr>
      </w:pPr>
      <w:del w:id="1283" w:author="OLTRE" w:date="2024-07-08T13:11:00Z">
        <w:r>
          <w:rPr>
            <w:rFonts w:ascii="Courier New" w:hAnsi="Courier New" w:cs="Courier New"/>
          </w:rPr>
          <w:delText>Notaris.</w:delText>
        </w:r>
        <w:r>
          <w:rPr>
            <w:rFonts w:ascii="Courier New" w:hAnsi="Courier New" w:cs="Courier New"/>
          </w:rPr>
          <w:tab/>
        </w:r>
      </w:del>
    </w:p>
    <w:p w14:paraId="4A4C03DD" w14:textId="77777777" w:rsidR="005208EA" w:rsidRPr="001506F6"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284" w:author="OLTRE" w:date="2024-07-08T13:11:00Z"/>
          <w:rFonts w:ascii="Courier New" w:hAnsi="Courier New" w:cs="Courier New"/>
          <w:sz w:val="22"/>
          <w:szCs w:val="22"/>
        </w:rPr>
      </w:pPr>
      <w:del w:id="1285" w:author="OLTRE" w:date="2024-07-08T13:11:00Z">
        <w:r w:rsidRPr="001506F6">
          <w:rPr>
            <w:rFonts w:ascii="Courier New" w:hAnsi="Courier New" w:cs="Courier New"/>
            <w:sz w:val="22"/>
            <w:szCs w:val="22"/>
          </w:rPr>
          <w:delText>-Penghadap bertindak sebagaimana tersebut dengan---</w:delText>
        </w:r>
      </w:del>
    </w:p>
    <w:p w14:paraId="613D00E3" w14:textId="77777777" w:rsidR="005208EA" w:rsidRPr="001506F6"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286" w:author="OLTRE" w:date="2024-07-08T13:11:00Z"/>
          <w:rFonts w:ascii="Courier New" w:hAnsi="Courier New" w:cs="Courier New"/>
          <w:sz w:val="22"/>
          <w:szCs w:val="22"/>
        </w:rPr>
      </w:pPr>
      <w:del w:id="1287" w:author="OLTRE" w:date="2024-07-08T13:11:00Z">
        <w:r w:rsidRPr="001506F6">
          <w:rPr>
            <w:rFonts w:ascii="Courier New" w:hAnsi="Courier New" w:cs="Courier New"/>
            <w:sz w:val="22"/>
            <w:szCs w:val="22"/>
          </w:rPr>
          <w:delText>ini menyatakan dan menjamin kebenaran tanda tangan,</w:delText>
        </w:r>
      </w:del>
    </w:p>
    <w:p w14:paraId="7C57E8DE" w14:textId="77777777" w:rsidR="005208EA" w:rsidRPr="001506F6"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288" w:author="OLTRE" w:date="2024-07-08T13:11:00Z"/>
          <w:rFonts w:ascii="Courier New" w:hAnsi="Courier New" w:cs="Courier New"/>
          <w:sz w:val="22"/>
          <w:szCs w:val="22"/>
        </w:rPr>
      </w:pPr>
      <w:del w:id="1289" w:author="OLTRE" w:date="2024-07-08T13:11:00Z">
        <w:r w:rsidRPr="001506F6">
          <w:rPr>
            <w:rFonts w:ascii="Courier New" w:hAnsi="Courier New" w:cs="Courier New"/>
            <w:sz w:val="22"/>
            <w:szCs w:val="22"/>
          </w:rPr>
          <w:delText>identitas sesuai dengan tanda pengenal dan dokumen-</w:delText>
        </w:r>
      </w:del>
    </w:p>
    <w:p w14:paraId="538D75C6" w14:textId="77777777" w:rsidR="005208EA" w:rsidRPr="001506F6"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290" w:author="OLTRE" w:date="2024-07-08T13:11:00Z"/>
          <w:rFonts w:ascii="Courier New" w:hAnsi="Courier New" w:cs="Courier New"/>
          <w:sz w:val="22"/>
          <w:szCs w:val="22"/>
        </w:rPr>
      </w:pPr>
      <w:del w:id="1291" w:author="OLTRE" w:date="2024-07-08T13:11:00Z">
        <w:r w:rsidRPr="001506F6">
          <w:rPr>
            <w:rFonts w:ascii="Courier New" w:hAnsi="Courier New" w:cs="Courier New"/>
            <w:sz w:val="22"/>
            <w:szCs w:val="22"/>
          </w:rPr>
          <w:delText>dokumen serta keterangan-keterangan yang-----------</w:delText>
        </w:r>
      </w:del>
    </w:p>
    <w:p w14:paraId="74EC00C6" w14:textId="77777777" w:rsidR="005208EA" w:rsidRPr="001506F6"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292" w:author="OLTRE" w:date="2024-07-08T13:11:00Z"/>
          <w:rFonts w:ascii="Courier New" w:hAnsi="Courier New" w:cs="Courier New"/>
          <w:sz w:val="22"/>
          <w:szCs w:val="22"/>
        </w:rPr>
      </w:pPr>
      <w:del w:id="1293" w:author="OLTRE" w:date="2024-07-08T13:11:00Z">
        <w:r w:rsidRPr="001506F6">
          <w:rPr>
            <w:rFonts w:ascii="Courier New" w:hAnsi="Courier New" w:cs="Courier New"/>
            <w:sz w:val="22"/>
            <w:szCs w:val="22"/>
          </w:rPr>
          <w:delText>disampaikan kepada saya, Notaris, sebagaimana------</w:delText>
        </w:r>
      </w:del>
    </w:p>
    <w:p w14:paraId="1CE68F96" w14:textId="77777777" w:rsidR="005208EA" w:rsidRPr="001506F6"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294" w:author="OLTRE" w:date="2024-07-08T13:11:00Z"/>
          <w:rFonts w:ascii="Courier New" w:hAnsi="Courier New" w:cs="Courier New"/>
          <w:sz w:val="22"/>
          <w:szCs w:val="22"/>
        </w:rPr>
      </w:pPr>
      <w:del w:id="1295" w:author="OLTRE" w:date="2024-07-08T13:11:00Z">
        <w:r w:rsidRPr="001506F6">
          <w:rPr>
            <w:rFonts w:ascii="Courier New" w:hAnsi="Courier New" w:cs="Courier New"/>
            <w:sz w:val="22"/>
            <w:szCs w:val="22"/>
          </w:rPr>
          <w:delText>tercantum dalam akta ini, menyatakan dan menjamin--</w:delText>
        </w:r>
      </w:del>
    </w:p>
    <w:p w14:paraId="541F374C" w14:textId="77777777" w:rsidR="005208EA" w:rsidRPr="001506F6"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296" w:author="OLTRE" w:date="2024-07-08T13:11:00Z"/>
          <w:rFonts w:ascii="Courier New" w:hAnsi="Courier New" w:cs="Courier New"/>
          <w:sz w:val="22"/>
          <w:szCs w:val="22"/>
        </w:rPr>
      </w:pPr>
      <w:del w:id="1297" w:author="OLTRE" w:date="2024-07-08T13:11:00Z">
        <w:r w:rsidRPr="001506F6">
          <w:rPr>
            <w:rFonts w:ascii="Courier New" w:hAnsi="Courier New" w:cs="Courier New"/>
            <w:sz w:val="22"/>
            <w:szCs w:val="22"/>
          </w:rPr>
          <w:delText xml:space="preserve">dana </w:delText>
        </w:r>
        <w:r>
          <w:rPr>
            <w:rFonts w:ascii="Courier New" w:hAnsi="Courier New" w:cs="Courier New"/>
            <w:sz w:val="22"/>
            <w:szCs w:val="22"/>
          </w:rPr>
          <w:delText>pembelian saham</w:delText>
        </w:r>
        <w:r w:rsidRPr="001506F6">
          <w:rPr>
            <w:rFonts w:ascii="Courier New" w:hAnsi="Courier New" w:cs="Courier New"/>
            <w:sz w:val="22"/>
            <w:szCs w:val="22"/>
          </w:rPr>
          <w:delText xml:space="preserve"> tidak berasal dari tindak pidana</w:delText>
        </w:r>
      </w:del>
    </w:p>
    <w:p w14:paraId="4C99353A" w14:textId="77777777" w:rsidR="005208EA" w:rsidRPr="001506F6"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298" w:author="OLTRE" w:date="2024-07-08T13:11:00Z"/>
          <w:rFonts w:ascii="Courier New" w:hAnsi="Courier New" w:cs="Courier New"/>
          <w:sz w:val="22"/>
          <w:szCs w:val="22"/>
        </w:rPr>
      </w:pPr>
      <w:del w:id="1299" w:author="OLTRE" w:date="2024-07-08T13:11:00Z">
        <w:r w:rsidRPr="001506F6">
          <w:rPr>
            <w:rFonts w:ascii="Courier New" w:hAnsi="Courier New" w:cs="Courier New"/>
            <w:sz w:val="22"/>
            <w:szCs w:val="22"/>
          </w:rPr>
          <w:delText>pencucian uang maupun tindak pidana terorisme dan--</w:delText>
        </w:r>
      </w:del>
    </w:p>
    <w:p w14:paraId="2C9BCB03" w14:textId="77777777" w:rsidR="005208EA" w:rsidRPr="001506F6"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300" w:author="OLTRE" w:date="2024-07-08T13:11:00Z"/>
          <w:rFonts w:ascii="Courier New" w:hAnsi="Courier New" w:cs="Courier New"/>
          <w:sz w:val="22"/>
          <w:szCs w:val="22"/>
        </w:rPr>
      </w:pPr>
      <w:del w:id="1301" w:author="OLTRE" w:date="2024-07-08T13:11:00Z">
        <w:r w:rsidRPr="001506F6">
          <w:rPr>
            <w:rFonts w:ascii="Courier New" w:hAnsi="Courier New" w:cs="Courier New"/>
            <w:sz w:val="22"/>
            <w:szCs w:val="22"/>
          </w:rPr>
          <w:delText>tidak akan digunakan untuk maksud pencucian uang---</w:delText>
        </w:r>
      </w:del>
    </w:p>
    <w:p w14:paraId="6FC7FCDE" w14:textId="77777777" w:rsidR="005208EA" w:rsidRPr="001506F6"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302" w:author="OLTRE" w:date="2024-07-08T13:11:00Z"/>
          <w:rFonts w:ascii="Courier New" w:hAnsi="Courier New" w:cs="Courier New"/>
          <w:sz w:val="22"/>
          <w:szCs w:val="22"/>
        </w:rPr>
      </w:pPr>
      <w:del w:id="1303" w:author="OLTRE" w:date="2024-07-08T13:11:00Z">
        <w:r w:rsidRPr="001506F6">
          <w:rPr>
            <w:rFonts w:ascii="Courier New" w:hAnsi="Courier New" w:cs="Courier New"/>
            <w:sz w:val="22"/>
            <w:szCs w:val="22"/>
          </w:rPr>
          <w:delText>serta bertanggung jawab sepenuhnya atas hal--------</w:delText>
        </w:r>
      </w:del>
    </w:p>
    <w:p w14:paraId="663CB520" w14:textId="77777777" w:rsidR="005208EA" w:rsidRPr="001506F6"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304" w:author="OLTRE" w:date="2024-07-08T13:11:00Z"/>
          <w:rFonts w:ascii="Courier New" w:hAnsi="Courier New" w:cs="Courier New"/>
          <w:sz w:val="22"/>
          <w:szCs w:val="22"/>
        </w:rPr>
      </w:pPr>
      <w:del w:id="1305" w:author="OLTRE" w:date="2024-07-08T13:11:00Z">
        <w:r w:rsidRPr="001506F6">
          <w:rPr>
            <w:rFonts w:ascii="Courier New" w:hAnsi="Courier New" w:cs="Courier New"/>
            <w:sz w:val="22"/>
            <w:szCs w:val="22"/>
          </w:rPr>
          <w:delText>tersebut dan dengan ini membebaskan saya, Notaris--</w:delText>
        </w:r>
      </w:del>
    </w:p>
    <w:p w14:paraId="41FD7CCB" w14:textId="77777777" w:rsidR="005208EA" w:rsidRPr="001506F6"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306" w:author="OLTRE" w:date="2024-07-08T13:11:00Z"/>
          <w:rFonts w:ascii="Courier New" w:hAnsi="Courier New" w:cs="Courier New"/>
          <w:sz w:val="22"/>
          <w:szCs w:val="22"/>
        </w:rPr>
      </w:pPr>
      <w:del w:id="1307" w:author="OLTRE" w:date="2024-07-08T13:11:00Z">
        <w:r w:rsidRPr="001506F6">
          <w:rPr>
            <w:rFonts w:ascii="Courier New" w:hAnsi="Courier New" w:cs="Courier New"/>
            <w:sz w:val="22"/>
            <w:szCs w:val="22"/>
          </w:rPr>
          <w:delText>dan saksi-saksi dari segala tuntutan dan gugatan---</w:delText>
        </w:r>
      </w:del>
    </w:p>
    <w:p w14:paraId="34A94E5D" w14:textId="77777777" w:rsidR="005208EA" w:rsidRPr="001506F6"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308" w:author="OLTRE" w:date="2024-07-08T13:11:00Z"/>
          <w:rFonts w:ascii="Courier New" w:hAnsi="Courier New" w:cs="Courier New"/>
          <w:sz w:val="22"/>
          <w:szCs w:val="22"/>
        </w:rPr>
      </w:pPr>
      <w:del w:id="1309" w:author="OLTRE" w:date="2024-07-08T13:11:00Z">
        <w:r w:rsidRPr="001506F6">
          <w:rPr>
            <w:rFonts w:ascii="Courier New" w:hAnsi="Courier New" w:cs="Courier New"/>
            <w:sz w:val="22"/>
            <w:szCs w:val="22"/>
          </w:rPr>
          <w:delText>apapun dikemudian hari, selanjutnya para penghadap-</w:delText>
        </w:r>
      </w:del>
    </w:p>
    <w:p w14:paraId="5E301EB9" w14:textId="77777777" w:rsidR="005208EA" w:rsidRPr="001506F6"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310" w:author="OLTRE" w:date="2024-07-08T13:11:00Z"/>
          <w:rFonts w:ascii="Courier New" w:hAnsi="Courier New" w:cs="Courier New"/>
          <w:sz w:val="22"/>
          <w:szCs w:val="22"/>
        </w:rPr>
      </w:pPr>
      <w:del w:id="1311" w:author="OLTRE" w:date="2024-07-08T13:11:00Z">
        <w:r w:rsidRPr="001506F6">
          <w:rPr>
            <w:rFonts w:ascii="Courier New" w:hAnsi="Courier New" w:cs="Courier New"/>
            <w:sz w:val="22"/>
            <w:szCs w:val="22"/>
          </w:rPr>
          <w:lastRenderedPageBreak/>
          <w:delText>menerangkan dengan ini telah mengerti dan memahami-</w:delText>
        </w:r>
      </w:del>
    </w:p>
    <w:p w14:paraId="77179059" w14:textId="77777777" w:rsidR="005208EA" w:rsidRDefault="005208EA" w:rsidP="005208EA">
      <w:pPr>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312" w:author="OLTRE" w:date="2024-07-08T13:11:00Z"/>
          <w:rFonts w:ascii="Courier New" w:hAnsi="Courier New" w:cs="Courier New"/>
          <w:sz w:val="22"/>
          <w:szCs w:val="22"/>
        </w:rPr>
      </w:pPr>
      <w:del w:id="1313" w:author="OLTRE" w:date="2024-07-08T13:11:00Z">
        <w:r w:rsidRPr="001506F6">
          <w:rPr>
            <w:rFonts w:ascii="Courier New" w:hAnsi="Courier New" w:cs="Courier New"/>
            <w:sz w:val="22"/>
            <w:szCs w:val="22"/>
          </w:rPr>
          <w:delText xml:space="preserve">isi dari akta ini.--------------------------------- </w:delText>
        </w:r>
        <w:r>
          <w:rPr>
            <w:rFonts w:ascii="Courier New" w:hAnsi="Courier New" w:cs="Courier New"/>
            <w:sz w:val="22"/>
            <w:szCs w:val="22"/>
          </w:rPr>
          <w:delText>-Para penghadap telah dikenal oleh saya, Notaris.</w:delText>
        </w:r>
        <w:r>
          <w:rPr>
            <w:rFonts w:ascii="Courier New" w:hAnsi="Courier New" w:cs="Courier New"/>
            <w:sz w:val="22"/>
            <w:szCs w:val="22"/>
          </w:rPr>
          <w:tab/>
        </w:r>
      </w:del>
    </w:p>
    <w:p w14:paraId="5E098ACF" w14:textId="77777777" w:rsidR="005208EA"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center"/>
        <w:rPr>
          <w:del w:id="1314" w:author="OLTRE" w:date="2024-07-08T13:11:00Z"/>
          <w:color w:val="000000"/>
          <w:sz w:val="22"/>
          <w:szCs w:val="22"/>
        </w:rPr>
      </w:pPr>
      <w:del w:id="1315" w:author="OLTRE" w:date="2024-07-08T13:11:00Z">
        <w:r>
          <w:rPr>
            <w:color w:val="000000"/>
            <w:sz w:val="22"/>
            <w:szCs w:val="22"/>
          </w:rPr>
          <w:delText>---------------</w:delText>
        </w:r>
        <w:r>
          <w:rPr>
            <w:b/>
            <w:color w:val="000000"/>
            <w:sz w:val="22"/>
            <w:szCs w:val="22"/>
          </w:rPr>
          <w:delText xml:space="preserve"> DEMIKIANLAH AKTA INI </w:delText>
        </w:r>
        <w:r>
          <w:rPr>
            <w:color w:val="000000"/>
            <w:sz w:val="22"/>
            <w:szCs w:val="22"/>
          </w:rPr>
          <w:tab/>
        </w:r>
      </w:del>
    </w:p>
    <w:p w14:paraId="2F1F175E" w14:textId="77777777" w:rsidR="005208EA"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316" w:author="OLTRE" w:date="2024-07-08T13:11:00Z"/>
          <w:color w:val="000000"/>
          <w:sz w:val="22"/>
          <w:szCs w:val="22"/>
        </w:rPr>
      </w:pPr>
      <w:del w:id="1317" w:author="OLTRE" w:date="2024-07-08T13:11:00Z">
        <w:r>
          <w:rPr>
            <w:color w:val="000000"/>
            <w:sz w:val="22"/>
            <w:szCs w:val="22"/>
          </w:rPr>
          <w:delText>-Dibuat sebagai minuta dan dilangsungkan di Jakarta,</w:delText>
        </w:r>
        <w:r>
          <w:rPr>
            <w:color w:val="000000"/>
            <w:sz w:val="22"/>
            <w:szCs w:val="22"/>
          </w:rPr>
          <w:tab/>
        </w:r>
      </w:del>
    </w:p>
    <w:p w14:paraId="56D047C4" w14:textId="77777777" w:rsidR="005208EA"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318" w:author="OLTRE" w:date="2024-07-08T13:11:00Z"/>
          <w:color w:val="000000"/>
          <w:sz w:val="22"/>
          <w:szCs w:val="22"/>
        </w:rPr>
      </w:pPr>
      <w:del w:id="1319" w:author="OLTRE" w:date="2024-07-08T13:11:00Z">
        <w:r>
          <w:rPr>
            <w:color w:val="000000"/>
            <w:sz w:val="22"/>
            <w:szCs w:val="22"/>
          </w:rPr>
          <w:delText>pada hari dan tanggal tersebut dalam kepala akta ini</w:delText>
        </w:r>
        <w:r>
          <w:rPr>
            <w:color w:val="000000"/>
            <w:sz w:val="22"/>
            <w:szCs w:val="22"/>
          </w:rPr>
          <w:tab/>
        </w:r>
      </w:del>
    </w:p>
    <w:p w14:paraId="0F5E0325" w14:textId="77777777" w:rsidR="005208EA" w:rsidRDefault="005208EA" w:rsidP="005208EA">
      <w:pPr>
        <w:pStyle w:val="PlainText"/>
        <w:widowControl w:val="0"/>
        <w:tabs>
          <w:tab w:val="left" w:pos="454"/>
          <w:tab w:val="left" w:pos="907"/>
          <w:tab w:val="left" w:pos="1361"/>
          <w:tab w:val="left" w:pos="1814"/>
          <w:tab w:val="left" w:pos="2268"/>
          <w:tab w:val="left" w:pos="2665"/>
          <w:tab w:val="left" w:leader="hyphen" w:pos="7148"/>
        </w:tabs>
        <w:spacing w:line="480" w:lineRule="auto"/>
        <w:jc w:val="both"/>
        <w:rPr>
          <w:del w:id="1320" w:author="OLTRE" w:date="2024-07-08T13:11:00Z"/>
          <w:color w:val="000000"/>
          <w:sz w:val="22"/>
          <w:szCs w:val="22"/>
        </w:rPr>
      </w:pPr>
      <w:del w:id="1321" w:author="OLTRE" w:date="2024-07-08T13:11:00Z">
        <w:r>
          <w:rPr>
            <w:color w:val="000000"/>
            <w:sz w:val="22"/>
            <w:szCs w:val="22"/>
          </w:rPr>
          <w:delText>dengan dihadiri oleh :</w:delText>
        </w:r>
        <w:r>
          <w:rPr>
            <w:color w:val="000000"/>
            <w:sz w:val="22"/>
            <w:szCs w:val="22"/>
          </w:rPr>
          <w:tab/>
        </w:r>
      </w:del>
    </w:p>
    <w:p w14:paraId="24AB6D39" w14:textId="77777777" w:rsidR="005208EA"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322" w:author="OLTRE" w:date="2024-07-08T13:11:00Z"/>
          <w:color w:val="000000"/>
          <w:sz w:val="22"/>
          <w:szCs w:val="22"/>
        </w:rPr>
      </w:pPr>
      <w:del w:id="1323" w:author="OLTRE" w:date="2024-07-08T13:11:00Z">
        <w:r>
          <w:rPr>
            <w:color w:val="000000"/>
            <w:sz w:val="22"/>
            <w:szCs w:val="22"/>
          </w:rPr>
          <w:delText xml:space="preserve">1. </w:delText>
        </w:r>
      </w:del>
    </w:p>
    <w:p w14:paraId="5F89E1D2" w14:textId="77777777" w:rsidR="005208EA"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ind w:left="454"/>
        <w:jc w:val="both"/>
        <w:rPr>
          <w:del w:id="1324" w:author="OLTRE" w:date="2024-07-08T13:11:00Z"/>
          <w:color w:val="000000"/>
          <w:sz w:val="22"/>
          <w:szCs w:val="22"/>
        </w:rPr>
      </w:pPr>
    </w:p>
    <w:p w14:paraId="47A92562" w14:textId="77777777" w:rsidR="005208EA"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325" w:author="OLTRE" w:date="2024-07-08T13:11:00Z"/>
          <w:color w:val="000000"/>
          <w:sz w:val="22"/>
          <w:szCs w:val="22"/>
        </w:rPr>
      </w:pPr>
      <w:del w:id="1326" w:author="OLTRE" w:date="2024-07-08T13:11:00Z">
        <w:r>
          <w:rPr>
            <w:color w:val="000000"/>
            <w:sz w:val="22"/>
            <w:szCs w:val="22"/>
          </w:rPr>
          <w:delText>2.</w:delText>
        </w:r>
        <w:r>
          <w:rPr>
            <w:color w:val="000000"/>
            <w:sz w:val="22"/>
            <w:szCs w:val="22"/>
          </w:rPr>
          <w:tab/>
        </w:r>
      </w:del>
    </w:p>
    <w:p w14:paraId="3F0BF040" w14:textId="77777777" w:rsidR="005208EA"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327" w:author="OLTRE" w:date="2024-07-08T13:11:00Z"/>
          <w:color w:val="000000"/>
          <w:sz w:val="22"/>
          <w:szCs w:val="22"/>
        </w:rPr>
      </w:pPr>
    </w:p>
    <w:p w14:paraId="480CA450" w14:textId="77777777" w:rsidR="005208EA"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328" w:author="OLTRE" w:date="2024-07-08T13:11:00Z"/>
          <w:color w:val="000000"/>
          <w:sz w:val="22"/>
          <w:szCs w:val="22"/>
        </w:rPr>
      </w:pPr>
      <w:del w:id="1329" w:author="OLTRE" w:date="2024-07-08T13:11:00Z">
        <w:r>
          <w:rPr>
            <w:color w:val="000000"/>
            <w:sz w:val="22"/>
            <w:szCs w:val="22"/>
          </w:rPr>
          <w:delText>-keduanya pegawai kantor Notaris dan sebagai para</w:delText>
        </w:r>
        <w:r>
          <w:rPr>
            <w:color w:val="000000"/>
            <w:sz w:val="22"/>
            <w:szCs w:val="22"/>
          </w:rPr>
          <w:tab/>
        </w:r>
      </w:del>
    </w:p>
    <w:p w14:paraId="28085B78" w14:textId="77777777" w:rsidR="005208EA" w:rsidRDefault="005208EA" w:rsidP="005208EA">
      <w:pPr>
        <w:pStyle w:val="PlainText"/>
        <w:widowControl w:val="0"/>
        <w:tabs>
          <w:tab w:val="left" w:pos="454"/>
          <w:tab w:val="left" w:leader="hyphen" w:pos="7148"/>
        </w:tabs>
        <w:spacing w:line="480" w:lineRule="auto"/>
        <w:jc w:val="both"/>
        <w:rPr>
          <w:del w:id="1330" w:author="OLTRE" w:date="2024-07-08T13:11:00Z"/>
          <w:color w:val="000000"/>
          <w:sz w:val="22"/>
          <w:szCs w:val="22"/>
        </w:rPr>
      </w:pPr>
      <w:del w:id="1331" w:author="OLTRE" w:date="2024-07-08T13:11:00Z">
        <w:r>
          <w:rPr>
            <w:color w:val="000000"/>
            <w:sz w:val="22"/>
            <w:szCs w:val="22"/>
          </w:rPr>
          <w:delText>saksi.</w:delText>
        </w:r>
        <w:r>
          <w:rPr>
            <w:color w:val="000000"/>
            <w:sz w:val="22"/>
            <w:szCs w:val="22"/>
          </w:rPr>
          <w:tab/>
        </w:r>
      </w:del>
    </w:p>
    <w:p w14:paraId="63A9CC3B" w14:textId="77777777" w:rsidR="005208EA"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332" w:author="OLTRE" w:date="2024-07-08T13:11:00Z"/>
          <w:color w:val="000000"/>
          <w:sz w:val="22"/>
          <w:szCs w:val="22"/>
        </w:rPr>
      </w:pPr>
      <w:del w:id="1333" w:author="OLTRE" w:date="2024-07-08T13:11:00Z">
        <w:r>
          <w:rPr>
            <w:color w:val="000000"/>
            <w:sz w:val="22"/>
            <w:szCs w:val="22"/>
          </w:rPr>
          <w:delText>-Segera setelah akta ini dibacakan oleh saya,</w:delText>
        </w:r>
        <w:r>
          <w:rPr>
            <w:color w:val="000000"/>
            <w:sz w:val="22"/>
            <w:szCs w:val="22"/>
          </w:rPr>
          <w:tab/>
        </w:r>
      </w:del>
    </w:p>
    <w:p w14:paraId="040CD1C6" w14:textId="77777777" w:rsidR="005208EA"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334" w:author="OLTRE" w:date="2024-07-08T13:11:00Z"/>
          <w:color w:val="000000"/>
          <w:sz w:val="22"/>
          <w:szCs w:val="22"/>
        </w:rPr>
      </w:pPr>
      <w:del w:id="1335" w:author="OLTRE" w:date="2024-07-08T13:11:00Z">
        <w:r>
          <w:rPr>
            <w:color w:val="000000"/>
            <w:sz w:val="22"/>
            <w:szCs w:val="22"/>
          </w:rPr>
          <w:delText>Notaris, kepada para penghadap dan saksi-saksi dan</w:delText>
        </w:r>
        <w:r>
          <w:rPr>
            <w:color w:val="000000"/>
            <w:sz w:val="22"/>
            <w:szCs w:val="22"/>
          </w:rPr>
          <w:tab/>
        </w:r>
      </w:del>
    </w:p>
    <w:p w14:paraId="7AD84057" w14:textId="77777777" w:rsidR="005208EA"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336" w:author="OLTRE" w:date="2024-07-08T13:11:00Z"/>
          <w:color w:val="000000"/>
          <w:sz w:val="22"/>
          <w:szCs w:val="22"/>
        </w:rPr>
      </w:pPr>
      <w:del w:id="1337" w:author="OLTRE" w:date="2024-07-08T13:11:00Z">
        <w:r>
          <w:rPr>
            <w:color w:val="000000"/>
            <w:sz w:val="22"/>
            <w:szCs w:val="22"/>
          </w:rPr>
          <w:delText>para penghadap membubuhkan sidik ibu jari tangan</w:delText>
        </w:r>
        <w:r>
          <w:rPr>
            <w:color w:val="000000"/>
            <w:sz w:val="22"/>
            <w:szCs w:val="22"/>
          </w:rPr>
          <w:tab/>
        </w:r>
      </w:del>
    </w:p>
    <w:p w14:paraId="55293846" w14:textId="77777777" w:rsidR="005208EA"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338" w:author="OLTRE" w:date="2024-07-08T13:11:00Z"/>
          <w:color w:val="000000"/>
          <w:sz w:val="22"/>
          <w:szCs w:val="22"/>
        </w:rPr>
      </w:pPr>
      <w:del w:id="1339" w:author="OLTRE" w:date="2024-07-08T13:11:00Z">
        <w:r>
          <w:rPr>
            <w:color w:val="000000"/>
            <w:sz w:val="22"/>
            <w:szCs w:val="22"/>
          </w:rPr>
          <w:delText>kanan pada lembaran tersendiri di hadapan saya,</w:delText>
        </w:r>
        <w:r>
          <w:rPr>
            <w:color w:val="000000"/>
            <w:sz w:val="22"/>
            <w:szCs w:val="22"/>
          </w:rPr>
          <w:tab/>
        </w:r>
      </w:del>
    </w:p>
    <w:p w14:paraId="2960BA36" w14:textId="77777777" w:rsidR="005208EA"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340" w:author="OLTRE" w:date="2024-07-08T13:11:00Z"/>
          <w:color w:val="000000"/>
          <w:sz w:val="22"/>
          <w:szCs w:val="22"/>
        </w:rPr>
      </w:pPr>
      <w:del w:id="1341" w:author="OLTRE" w:date="2024-07-08T13:11:00Z">
        <w:r>
          <w:rPr>
            <w:color w:val="000000"/>
            <w:sz w:val="22"/>
            <w:szCs w:val="22"/>
          </w:rPr>
          <w:delText>Notaris dan saksi-saksi, yang dilekatkan pada minuta</w:delText>
        </w:r>
        <w:r>
          <w:rPr>
            <w:color w:val="000000"/>
            <w:sz w:val="22"/>
            <w:szCs w:val="22"/>
          </w:rPr>
          <w:tab/>
        </w:r>
      </w:del>
    </w:p>
    <w:p w14:paraId="7ED468DA" w14:textId="77777777" w:rsidR="005208EA"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342" w:author="OLTRE" w:date="2024-07-08T13:11:00Z"/>
          <w:color w:val="000000"/>
          <w:sz w:val="22"/>
          <w:szCs w:val="22"/>
        </w:rPr>
      </w:pPr>
      <w:del w:id="1343" w:author="OLTRE" w:date="2024-07-08T13:11:00Z">
        <w:r>
          <w:rPr>
            <w:color w:val="000000"/>
            <w:sz w:val="22"/>
            <w:szCs w:val="22"/>
          </w:rPr>
          <w:delText>akta ini, maka akta ini ditandatangani oleh para</w:delText>
        </w:r>
        <w:r>
          <w:rPr>
            <w:color w:val="000000"/>
            <w:sz w:val="22"/>
            <w:szCs w:val="22"/>
          </w:rPr>
          <w:tab/>
        </w:r>
      </w:del>
    </w:p>
    <w:p w14:paraId="35C77F16" w14:textId="77777777" w:rsidR="005208EA" w:rsidRDefault="005208EA" w:rsidP="005208EA">
      <w:pPr>
        <w:pStyle w:val="PlainText"/>
        <w:widowControl w:val="0"/>
        <w:tabs>
          <w:tab w:val="left" w:pos="454"/>
          <w:tab w:val="left" w:pos="907"/>
          <w:tab w:val="left" w:pos="1361"/>
          <w:tab w:val="left" w:pos="1814"/>
          <w:tab w:val="left" w:pos="2268"/>
          <w:tab w:val="left" w:pos="2665"/>
          <w:tab w:val="left" w:pos="3061"/>
          <w:tab w:val="left" w:pos="3458"/>
          <w:tab w:val="left" w:pos="3855"/>
          <w:tab w:val="left" w:leader="hyphen" w:pos="7148"/>
        </w:tabs>
        <w:spacing w:line="480" w:lineRule="auto"/>
        <w:jc w:val="both"/>
        <w:rPr>
          <w:del w:id="1344" w:author="OLTRE" w:date="2024-07-08T13:11:00Z"/>
          <w:color w:val="000000"/>
          <w:sz w:val="22"/>
          <w:szCs w:val="22"/>
        </w:rPr>
      </w:pPr>
      <w:del w:id="1345" w:author="OLTRE" w:date="2024-07-08T13:11:00Z">
        <w:r>
          <w:rPr>
            <w:color w:val="000000"/>
            <w:sz w:val="22"/>
            <w:szCs w:val="22"/>
          </w:rPr>
          <w:delText>penghadap, saksi-saksi dan saya, Notaris.</w:delText>
        </w:r>
        <w:r>
          <w:rPr>
            <w:color w:val="000000"/>
            <w:sz w:val="22"/>
            <w:szCs w:val="22"/>
          </w:rPr>
          <w:tab/>
        </w:r>
      </w:del>
    </w:p>
    <w:p w14:paraId="4C7623D6" w14:textId="41634DA0" w:rsidR="001D74D4" w:rsidRPr="005A3E6C" w:rsidRDefault="005208EA" w:rsidP="001D74D4">
      <w:pPr>
        <w:pStyle w:val="SingleCenter"/>
        <w:rPr>
          <w:ins w:id="1346" w:author="OLTRE" w:date="2024-07-08T13:11:00Z"/>
          <w:rFonts w:ascii="Verdana" w:eastAsia="Times New Roman" w:hAnsi="Verdana" w:cs="Times New Roman"/>
          <w:b/>
          <w:szCs w:val="22"/>
          <w:lang w:eastAsia="de-DE"/>
        </w:rPr>
      </w:pPr>
      <w:del w:id="1347" w:author="OLTRE" w:date="2024-07-08T13:11:00Z">
        <w:r>
          <w:rPr>
            <w:color w:val="000000"/>
            <w:szCs w:val="22"/>
          </w:rPr>
          <w:delText xml:space="preserve">-Dilangsungkan dengan </w:delText>
        </w:r>
      </w:del>
      <w:ins w:id="1348" w:author="OLTRE" w:date="2024-07-08T13:11:00Z">
        <w:r w:rsidR="001D74D4" w:rsidRPr="005A3E6C">
          <w:rPr>
            <w:rFonts w:ascii="Verdana" w:eastAsia="Times New Roman" w:hAnsi="Verdana" w:cs="Times New Roman"/>
            <w:b/>
            <w:szCs w:val="22"/>
            <w:lang w:eastAsia="de-DE"/>
          </w:rPr>
          <w:t xml:space="preserve">[TO BE EXECUTED IN BAHASA INDONESIA </w:t>
        </w:r>
        <w:r w:rsidR="00450D91">
          <w:rPr>
            <w:rFonts w:ascii="Verdana" w:eastAsia="Times New Roman" w:hAnsi="Verdana" w:cs="Times New Roman"/>
            <w:b/>
            <w:szCs w:val="22"/>
            <w:lang w:eastAsia="de-DE"/>
          </w:rPr>
          <w:t xml:space="preserve">BEFORE NOTARY </w:t>
        </w:r>
        <w:r w:rsidR="001D74D4" w:rsidRPr="005A3E6C">
          <w:rPr>
            <w:rFonts w:ascii="Verdana" w:eastAsia="Times New Roman" w:hAnsi="Verdana" w:cs="Times New Roman"/>
            <w:b/>
            <w:szCs w:val="22"/>
            <w:lang w:eastAsia="de-DE"/>
          </w:rPr>
          <w:t>/ DITANDATANGAN DALAM BAHASA INDONESIA</w:t>
        </w:r>
        <w:r w:rsidR="00450D91">
          <w:rPr>
            <w:rFonts w:ascii="Verdana" w:eastAsia="Times New Roman" w:hAnsi="Verdana" w:cs="Times New Roman"/>
            <w:b/>
            <w:szCs w:val="22"/>
            <w:lang w:eastAsia="de-DE"/>
          </w:rPr>
          <w:t xml:space="preserve"> DI HADAPAN NOTARIS</w:t>
        </w:r>
        <w:r w:rsidR="001D74D4" w:rsidRPr="005A3E6C">
          <w:rPr>
            <w:rFonts w:ascii="Verdana" w:eastAsia="Times New Roman" w:hAnsi="Verdana" w:cs="Times New Roman"/>
            <w:b/>
            <w:szCs w:val="22"/>
            <w:lang w:eastAsia="de-DE"/>
          </w:rPr>
          <w:t>]</w:t>
        </w:r>
      </w:ins>
    </w:p>
    <w:p w14:paraId="6B49AB0C" w14:textId="77777777" w:rsidR="001D74D4" w:rsidRPr="005A3E6C" w:rsidRDefault="001D74D4" w:rsidP="001D74D4">
      <w:pPr>
        <w:pStyle w:val="SingleCenter"/>
        <w:rPr>
          <w:ins w:id="1349" w:author="OLTRE" w:date="2024-07-08T13:11:00Z"/>
          <w:rFonts w:ascii="Verdana" w:eastAsia="Times New Roman" w:hAnsi="Verdana" w:cs="Times New Roman"/>
          <w:b/>
          <w:szCs w:val="22"/>
          <w:lang w:eastAsia="de-DE"/>
        </w:rPr>
      </w:pPr>
      <w:ins w:id="1350" w:author="OLTRE" w:date="2024-07-08T13:11:00Z">
        <w:r w:rsidRPr="005A3E6C">
          <w:rPr>
            <w:rFonts w:ascii="Verdana" w:eastAsia="Times New Roman" w:hAnsi="Verdana" w:cs="Times New Roman"/>
            <w:b/>
            <w:szCs w:val="22"/>
            <w:lang w:eastAsia="de-DE"/>
          </w:rPr>
          <w:t>DEED OF SALE AND PURCHASE OF SHARES OF / AKTA JUAL BELI SAHAM</w:t>
        </w:r>
      </w:ins>
    </w:p>
    <w:p w14:paraId="0433D131" w14:textId="5E507406" w:rsidR="001D74D4" w:rsidRPr="005A3E6C" w:rsidRDefault="001D74D4" w:rsidP="001D74D4">
      <w:pPr>
        <w:pStyle w:val="SingleCenter"/>
        <w:rPr>
          <w:ins w:id="1351" w:author="OLTRE" w:date="2024-07-08T13:11:00Z"/>
          <w:rFonts w:ascii="Verdana" w:eastAsia="Times New Roman" w:hAnsi="Verdana" w:cs="Times New Roman"/>
          <w:b/>
          <w:szCs w:val="22"/>
          <w:lang w:eastAsia="de-DE"/>
        </w:rPr>
      </w:pPr>
      <w:ins w:id="1352" w:author="OLTRE" w:date="2024-07-08T13:11:00Z">
        <w:r w:rsidRPr="005A3E6C">
          <w:rPr>
            <w:rFonts w:ascii="Verdana" w:eastAsia="Times New Roman" w:hAnsi="Verdana" w:cs="Times New Roman"/>
            <w:b/>
            <w:szCs w:val="22"/>
            <w:lang w:eastAsia="de-DE"/>
          </w:rPr>
          <w:t>PT REGENE ARTIFISIAL INDONESIA</w:t>
        </w:r>
      </w:ins>
    </w:p>
    <w:p w14:paraId="52ECF295" w14:textId="77777777" w:rsidR="001D74D4" w:rsidRPr="005A3E6C" w:rsidRDefault="001D74D4" w:rsidP="001D74D4">
      <w:pPr>
        <w:pStyle w:val="SingleCenter"/>
        <w:rPr>
          <w:ins w:id="1353" w:author="OLTRE" w:date="2024-07-08T13:11:00Z"/>
          <w:rFonts w:ascii="Verdana" w:eastAsia="Times New Roman" w:hAnsi="Verdana" w:cs="Times New Roman"/>
          <w:szCs w:val="22"/>
          <w:lang w:eastAsia="de-DE"/>
        </w:rPr>
      </w:pPr>
      <w:ins w:id="1354" w:author="OLTRE" w:date="2024-07-08T13:11:00Z">
        <w:r w:rsidRPr="005A3E6C">
          <w:rPr>
            <w:rFonts w:ascii="Verdana" w:eastAsia="Times New Roman" w:hAnsi="Verdana" w:cs="Times New Roman"/>
            <w:szCs w:val="22"/>
            <w:lang w:eastAsia="de-DE"/>
          </w:rPr>
          <w:t>Number / Nomor : […]</w:t>
        </w:r>
      </w:ins>
    </w:p>
    <w:p w14:paraId="6723174B" w14:textId="77777777" w:rsidR="001D74D4" w:rsidRPr="009D29AB" w:rsidRDefault="001D74D4" w:rsidP="001D74D4">
      <w:pPr>
        <w:pStyle w:val="Single"/>
        <w:rPr>
          <w:ins w:id="1355" w:author="OLTRE" w:date="2024-07-08T13:11:00Z"/>
          <w:rFonts w:cs="Times New Roman"/>
          <w:szCs w:val="22"/>
          <w:lang w:eastAsia="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1D74D4" w:rsidRPr="002E2A51" w14:paraId="084FA19F" w14:textId="77777777" w:rsidTr="005A3E6C">
        <w:trPr>
          <w:ins w:id="1356" w:author="OLTRE" w:date="2024-07-08T13:11:00Z"/>
        </w:trPr>
        <w:tc>
          <w:tcPr>
            <w:tcW w:w="4508" w:type="dxa"/>
          </w:tcPr>
          <w:p w14:paraId="484177EE" w14:textId="46D86894" w:rsidR="001D74D4" w:rsidRPr="005A3E6C" w:rsidRDefault="001D74D4" w:rsidP="00A715BE">
            <w:pPr>
              <w:pStyle w:val="SingleBlock"/>
              <w:rPr>
                <w:ins w:id="1357" w:author="OLTRE" w:date="2024-07-08T13:11:00Z"/>
                <w:rFonts w:ascii="Verdana" w:hAnsi="Verdana"/>
                <w:sz w:val="20"/>
                <w:lang w:eastAsia="de-DE"/>
              </w:rPr>
            </w:pPr>
            <w:ins w:id="1358" w:author="OLTRE" w:date="2024-07-08T13:11:00Z">
              <w:r w:rsidRPr="005A3E6C">
                <w:rPr>
                  <w:rFonts w:ascii="Verdana" w:hAnsi="Verdana"/>
                  <w:sz w:val="20"/>
                  <w:szCs w:val="24"/>
                  <w:lang w:eastAsia="de-DE"/>
                </w:rPr>
                <w:t>On this day, [...], the [...] day of [...] of the year […] ([...]</w:t>
              </w:r>
              <w:r w:rsidRPr="005A3E6C">
                <w:rPr>
                  <w:rFonts w:ascii="Verdana" w:hAnsi="Verdana"/>
                  <w:sz w:val="20"/>
                  <w:szCs w:val="24"/>
                  <w:lang w:eastAsia="de-DE"/>
                </w:rPr>
                <w:noBreakHyphen/>
                <w:t>[...]</w:t>
              </w:r>
              <w:r w:rsidRPr="005A3E6C">
                <w:rPr>
                  <w:rFonts w:ascii="Verdana" w:hAnsi="Verdana"/>
                  <w:sz w:val="20"/>
                  <w:szCs w:val="24"/>
                  <w:lang w:eastAsia="de-DE"/>
                </w:rPr>
                <w:noBreakHyphen/>
                <w:t>[…]).</w:t>
              </w:r>
            </w:ins>
          </w:p>
        </w:tc>
        <w:tc>
          <w:tcPr>
            <w:tcW w:w="4509" w:type="dxa"/>
          </w:tcPr>
          <w:p w14:paraId="12A2BD94" w14:textId="1CE36F6B" w:rsidR="001D74D4" w:rsidRPr="005A3E6C" w:rsidRDefault="001D74D4" w:rsidP="00A715BE">
            <w:pPr>
              <w:pStyle w:val="SingleBlock"/>
              <w:rPr>
                <w:ins w:id="1359" w:author="OLTRE" w:date="2024-07-08T13:11:00Z"/>
                <w:rFonts w:ascii="Verdana" w:hAnsi="Verdana"/>
                <w:sz w:val="20"/>
                <w:lang w:eastAsia="de-DE"/>
              </w:rPr>
            </w:pPr>
            <w:ins w:id="1360" w:author="OLTRE" w:date="2024-07-08T13:11:00Z">
              <w:r w:rsidRPr="005A3E6C">
                <w:rPr>
                  <w:rFonts w:ascii="Verdana" w:hAnsi="Verdana"/>
                  <w:sz w:val="20"/>
                  <w:szCs w:val="24"/>
                  <w:lang w:val="id-ID"/>
                </w:rPr>
                <w:t xml:space="preserve">Pada hari ini, […], hari ke […] bulan […] dari tahun </w:t>
              </w:r>
              <w:r w:rsidRPr="005A3E6C">
                <w:rPr>
                  <w:rFonts w:ascii="Verdana" w:hAnsi="Verdana"/>
                  <w:sz w:val="20"/>
                  <w:szCs w:val="24"/>
                  <w:lang w:eastAsia="de-DE"/>
                </w:rPr>
                <w:t xml:space="preserve">[…] </w:t>
              </w:r>
              <w:r w:rsidRPr="005A3E6C">
                <w:rPr>
                  <w:rFonts w:ascii="Verdana" w:hAnsi="Verdana"/>
                  <w:sz w:val="20"/>
                  <w:szCs w:val="24"/>
                  <w:lang w:val="id-ID"/>
                </w:rPr>
                <w:t xml:space="preserve"> ([...]</w:t>
              </w:r>
              <w:r w:rsidRPr="005A3E6C">
                <w:rPr>
                  <w:rFonts w:ascii="Verdana" w:hAnsi="Verdana"/>
                  <w:sz w:val="20"/>
                  <w:szCs w:val="24"/>
                  <w:lang w:val="id-ID"/>
                </w:rPr>
                <w:noBreakHyphen/>
                <w:t>[...]</w:t>
              </w:r>
              <w:r w:rsidRPr="005A3E6C">
                <w:rPr>
                  <w:rFonts w:ascii="Verdana" w:hAnsi="Verdana"/>
                  <w:sz w:val="20"/>
                  <w:szCs w:val="24"/>
                  <w:lang w:val="id-ID"/>
                </w:rPr>
                <w:noBreakHyphen/>
              </w:r>
              <w:r w:rsidRPr="005A3E6C">
                <w:rPr>
                  <w:rFonts w:ascii="Verdana" w:hAnsi="Verdana"/>
                  <w:sz w:val="20"/>
                  <w:szCs w:val="24"/>
                  <w:lang w:eastAsia="de-DE"/>
                </w:rPr>
                <w:t>[…]</w:t>
              </w:r>
              <w:r w:rsidRPr="005A3E6C">
                <w:rPr>
                  <w:rFonts w:ascii="Verdana" w:hAnsi="Verdana"/>
                  <w:sz w:val="20"/>
                  <w:szCs w:val="24"/>
                  <w:lang w:val="id-ID"/>
                </w:rPr>
                <w:t>).</w:t>
              </w:r>
            </w:ins>
          </w:p>
        </w:tc>
      </w:tr>
      <w:tr w:rsidR="001D74D4" w:rsidRPr="002E2A51" w14:paraId="01D71E27" w14:textId="77777777" w:rsidTr="005A3E6C">
        <w:trPr>
          <w:ins w:id="1361" w:author="OLTRE" w:date="2024-07-08T13:11:00Z"/>
        </w:trPr>
        <w:tc>
          <w:tcPr>
            <w:tcW w:w="4508" w:type="dxa"/>
          </w:tcPr>
          <w:p w14:paraId="71F815D8" w14:textId="77777777" w:rsidR="001D74D4" w:rsidRPr="005A3E6C" w:rsidRDefault="001D74D4" w:rsidP="00A715BE">
            <w:pPr>
              <w:pStyle w:val="SingleBlock"/>
              <w:rPr>
                <w:ins w:id="1362" w:author="OLTRE" w:date="2024-07-08T13:11:00Z"/>
                <w:rFonts w:ascii="Verdana" w:hAnsi="Verdana"/>
                <w:sz w:val="20"/>
                <w:lang w:eastAsia="de-DE"/>
              </w:rPr>
            </w:pPr>
            <w:ins w:id="1363" w:author="OLTRE" w:date="2024-07-08T13:11:00Z">
              <w:r w:rsidRPr="005A3E6C">
                <w:rPr>
                  <w:rFonts w:ascii="Verdana" w:hAnsi="Verdana"/>
                  <w:sz w:val="20"/>
                  <w:szCs w:val="24"/>
                  <w:lang w:eastAsia="de-DE"/>
                </w:rPr>
                <w:t>Appear before me, [...], Sarjana Hukum, Notary in [...], in the presence of witnesses, known to me, Notary, and whose names will be mentioned at the end of this Deed:</w:t>
              </w:r>
            </w:ins>
          </w:p>
        </w:tc>
        <w:tc>
          <w:tcPr>
            <w:tcW w:w="4509" w:type="dxa"/>
          </w:tcPr>
          <w:p w14:paraId="556AEB70" w14:textId="77777777" w:rsidR="001D74D4" w:rsidRPr="005A3E6C" w:rsidRDefault="001D74D4" w:rsidP="00A715BE">
            <w:pPr>
              <w:pStyle w:val="SingleBlock"/>
              <w:rPr>
                <w:ins w:id="1364" w:author="OLTRE" w:date="2024-07-08T13:11:00Z"/>
                <w:rFonts w:ascii="Verdana" w:hAnsi="Verdana"/>
                <w:sz w:val="20"/>
                <w:lang w:eastAsia="de-DE"/>
              </w:rPr>
            </w:pPr>
            <w:ins w:id="1365" w:author="OLTRE" w:date="2024-07-08T13:11:00Z">
              <w:r w:rsidRPr="005A3E6C">
                <w:rPr>
                  <w:rFonts w:ascii="Verdana" w:hAnsi="Verdana"/>
                  <w:sz w:val="20"/>
                  <w:szCs w:val="24"/>
                  <w:lang w:val="id-ID"/>
                </w:rPr>
                <w:t xml:space="preserve">Yang menghadap di hadapan saya, [...], Sarjana Hukum, Notaris di [...], dengan dihadiri oleh saksi-saksi, yang saya, Notaris, kenal dan yang nama-namanya akan disebutkan pada bagian akhir akta ini: </w:t>
              </w:r>
            </w:ins>
          </w:p>
        </w:tc>
      </w:tr>
      <w:tr w:rsidR="001D74D4" w:rsidRPr="002E2A51" w14:paraId="5AB67FB2" w14:textId="77777777" w:rsidTr="005A3E6C">
        <w:trPr>
          <w:ins w:id="1366" w:author="OLTRE" w:date="2024-07-08T13:11:00Z"/>
        </w:trPr>
        <w:tc>
          <w:tcPr>
            <w:tcW w:w="4508" w:type="dxa"/>
          </w:tcPr>
          <w:p w14:paraId="34AC7850" w14:textId="40F55029" w:rsidR="001D74D4" w:rsidRPr="005A3E6C" w:rsidRDefault="001D74D4" w:rsidP="001D74D4">
            <w:pPr>
              <w:numPr>
                <w:ilvl w:val="0"/>
                <w:numId w:val="136"/>
              </w:numPr>
              <w:spacing w:before="240"/>
              <w:ind w:left="709" w:hanging="709"/>
              <w:jc w:val="both"/>
              <w:rPr>
                <w:ins w:id="1367" w:author="OLTRE" w:date="2024-07-08T13:11:00Z"/>
                <w:rFonts w:ascii="Verdana" w:hAnsi="Verdana"/>
                <w:lang w:eastAsia="de-DE"/>
              </w:rPr>
            </w:pPr>
            <w:ins w:id="1368" w:author="OLTRE" w:date="2024-07-08T13:11:00Z">
              <w:r w:rsidRPr="005A3E6C">
                <w:rPr>
                  <w:rFonts w:ascii="Verdana" w:hAnsi="Verdana"/>
                  <w:b/>
                  <w:smallCaps/>
                  <w:szCs w:val="24"/>
                  <w:lang w:eastAsia="de-DE"/>
                </w:rPr>
                <w:t>[…]</w:t>
              </w:r>
              <w:r w:rsidRPr="005A3E6C">
                <w:rPr>
                  <w:rFonts w:ascii="Verdana" w:hAnsi="Verdana"/>
                  <w:szCs w:val="24"/>
                  <w:lang w:eastAsia="de-DE"/>
                </w:rPr>
                <w:t xml:space="preserve">, born in […], on […], […] Citizen, holder of Identification Card number […], having his address at […], in this matter acting in his capacity as the […] of and hence acts for and on behalf of </w:t>
              </w:r>
              <w:r w:rsidR="002E2A51" w:rsidRPr="005A3E6C">
                <w:rPr>
                  <w:rFonts w:ascii="Verdana" w:hAnsi="Verdana"/>
                  <w:b/>
                  <w:bCs/>
                  <w:sz w:val="24"/>
                  <w:szCs w:val="24"/>
                  <w:lang w:eastAsia="de-DE"/>
                </w:rPr>
                <w:t>LUNA FAMIARJO</w:t>
              </w:r>
              <w:r w:rsidR="00635101">
                <w:rPr>
                  <w:rFonts w:ascii="Verdana" w:hAnsi="Verdana"/>
                  <w:b/>
                  <w:bCs/>
                  <w:lang w:eastAsia="de-DE"/>
                </w:rPr>
                <w:t xml:space="preserve"> </w:t>
              </w:r>
              <w:r w:rsidR="00635101" w:rsidRPr="00A715BE">
                <w:rPr>
                  <w:rFonts w:ascii="Verdana" w:hAnsi="Verdana"/>
                  <w:lang w:eastAsia="de-DE"/>
                </w:rPr>
                <w:t>(“</w:t>
              </w:r>
              <w:r w:rsidR="00635101" w:rsidRPr="00A715BE">
                <w:rPr>
                  <w:rFonts w:ascii="Verdana" w:hAnsi="Verdana"/>
                  <w:b/>
                  <w:lang w:eastAsia="de-DE"/>
                </w:rPr>
                <w:t>Seller</w:t>
              </w:r>
              <w:r w:rsidR="00635101" w:rsidRPr="00A715BE">
                <w:rPr>
                  <w:rFonts w:ascii="Verdana" w:hAnsi="Verdana"/>
                  <w:lang w:eastAsia="de-DE"/>
                </w:rPr>
                <w:t>”)</w:t>
              </w:r>
              <w:r w:rsidRPr="005A3E6C">
                <w:rPr>
                  <w:rFonts w:ascii="Verdana" w:hAnsi="Verdana"/>
                  <w:szCs w:val="24"/>
                  <w:lang w:eastAsia="de-DE"/>
                </w:rPr>
                <w:t xml:space="preserve">, </w:t>
              </w:r>
              <w:r w:rsidR="002E2A51" w:rsidRPr="002E2A51">
                <w:rPr>
                  <w:rFonts w:ascii="Verdana" w:hAnsi="Verdana" w:cs="Verdana"/>
                </w:rPr>
                <w:t>an Indonesian citizen with citizenship No. 3671045209710002,</w:t>
              </w:r>
              <w:r w:rsidR="00C9291C">
                <w:rPr>
                  <w:rFonts w:ascii="Verdana" w:hAnsi="Verdana" w:cs="Verdana"/>
                </w:rPr>
                <w:t xml:space="preserve"> addressed at […]</w:t>
              </w:r>
              <w:r w:rsidRPr="005A3E6C">
                <w:rPr>
                  <w:rFonts w:ascii="Verdana" w:hAnsi="Verdana"/>
                  <w:szCs w:val="24"/>
                  <w:lang w:eastAsia="de-DE"/>
                </w:rPr>
                <w:t>; and</w:t>
              </w:r>
            </w:ins>
          </w:p>
        </w:tc>
        <w:tc>
          <w:tcPr>
            <w:tcW w:w="4509" w:type="dxa"/>
          </w:tcPr>
          <w:p w14:paraId="57906D1B" w14:textId="2BC88C5A" w:rsidR="001D74D4" w:rsidRPr="005A3E6C" w:rsidRDefault="001D74D4" w:rsidP="001D74D4">
            <w:pPr>
              <w:pStyle w:val="ListParagraph"/>
              <w:numPr>
                <w:ilvl w:val="0"/>
                <w:numId w:val="144"/>
              </w:numPr>
              <w:spacing w:before="240"/>
              <w:ind w:left="621" w:hanging="621"/>
              <w:contextualSpacing w:val="0"/>
              <w:jc w:val="both"/>
              <w:rPr>
                <w:ins w:id="1369" w:author="OLTRE" w:date="2024-07-08T13:11:00Z"/>
                <w:rFonts w:ascii="Verdana" w:hAnsi="Verdana"/>
                <w:b/>
                <w:smallCaps/>
              </w:rPr>
            </w:pPr>
            <w:ins w:id="1370" w:author="OLTRE" w:date="2024-07-08T13:11:00Z">
              <w:r w:rsidRPr="005A3E6C">
                <w:rPr>
                  <w:rFonts w:ascii="Verdana" w:hAnsi="Verdana"/>
                  <w:b/>
                  <w:smallCaps/>
                  <w:szCs w:val="24"/>
                </w:rPr>
                <w:t>[…]</w:t>
              </w:r>
              <w:r w:rsidRPr="005A3E6C">
                <w:rPr>
                  <w:rFonts w:ascii="Verdana" w:hAnsi="Verdana"/>
                  <w:szCs w:val="24"/>
                </w:rPr>
                <w:t xml:space="preserve">, lahir di […], pada […], […] Warga Negara, pemegang Kartu Tanda Penduduk nomor […], yang memiliki alamat di […], dalam hal ini bertindak dalam jabatannya sebagai […] dari dan maka karena itu bertindak untuk dan atas nama </w:t>
              </w:r>
              <w:r w:rsidR="002E2A51" w:rsidRPr="002E2A51">
                <w:rPr>
                  <w:rFonts w:ascii="Verdana" w:hAnsi="Verdana"/>
                  <w:b/>
                </w:rPr>
                <w:t xml:space="preserve">LUNA FAMIARJO </w:t>
              </w:r>
              <w:r w:rsidR="002E2A51" w:rsidRPr="002E2A51">
                <w:rPr>
                  <w:rFonts w:ascii="Verdana" w:hAnsi="Verdana"/>
                  <w:bCs/>
                </w:rPr>
                <w:t>(“</w:t>
              </w:r>
              <w:r w:rsidR="002E2A51" w:rsidRPr="002E2A51">
                <w:rPr>
                  <w:rFonts w:ascii="Verdana" w:hAnsi="Verdana"/>
                  <w:b/>
                </w:rPr>
                <w:t>Penjual</w:t>
              </w:r>
              <w:r w:rsidR="002E2A51" w:rsidRPr="002E2A51">
                <w:rPr>
                  <w:rFonts w:ascii="Verdana" w:hAnsi="Verdana"/>
                  <w:bCs/>
                </w:rPr>
                <w:t>”)</w:t>
              </w:r>
              <w:r w:rsidRPr="005A3E6C">
                <w:rPr>
                  <w:rFonts w:ascii="Verdana" w:hAnsi="Verdana"/>
                  <w:szCs w:val="24"/>
                </w:rPr>
                <w:t xml:space="preserve">, </w:t>
              </w:r>
              <w:r w:rsidR="002E2A51">
                <w:rPr>
                  <w:rFonts w:ascii="Verdana" w:hAnsi="Verdana"/>
                  <w:bCs/>
                </w:rPr>
                <w:t xml:space="preserve">warga negara Indonesia dengan Nomor Induk Kependudukan </w:t>
              </w:r>
              <w:r w:rsidR="002E2A51">
                <w:rPr>
                  <w:rFonts w:ascii="Verdana" w:hAnsi="Verdana" w:cs="Verdana"/>
                </w:rPr>
                <w:t xml:space="preserve">3671045209710002, </w:t>
              </w:r>
              <w:r w:rsidR="00C9291C">
                <w:rPr>
                  <w:rFonts w:ascii="Verdana" w:hAnsi="Verdana" w:cs="Verdana"/>
                </w:rPr>
                <w:t xml:space="preserve"> yang memiliki alamat tinggal di […]</w:t>
              </w:r>
              <w:r w:rsidRPr="005A3E6C">
                <w:rPr>
                  <w:rFonts w:ascii="Verdana" w:hAnsi="Verdana"/>
                  <w:szCs w:val="24"/>
                </w:rPr>
                <w:t>; dan</w:t>
              </w:r>
            </w:ins>
          </w:p>
        </w:tc>
      </w:tr>
      <w:tr w:rsidR="001D74D4" w:rsidRPr="002E2A51" w14:paraId="07ADC7AF" w14:textId="77777777" w:rsidTr="005A3E6C">
        <w:trPr>
          <w:ins w:id="1371" w:author="OLTRE" w:date="2024-07-08T13:11:00Z"/>
        </w:trPr>
        <w:tc>
          <w:tcPr>
            <w:tcW w:w="4508" w:type="dxa"/>
          </w:tcPr>
          <w:p w14:paraId="264DB62B" w14:textId="38655BD3" w:rsidR="001D74D4" w:rsidRPr="005A3E6C" w:rsidRDefault="001D74D4" w:rsidP="001D74D4">
            <w:pPr>
              <w:numPr>
                <w:ilvl w:val="0"/>
                <w:numId w:val="136"/>
              </w:numPr>
              <w:spacing w:before="240"/>
              <w:ind w:left="709" w:hanging="709"/>
              <w:jc w:val="both"/>
              <w:rPr>
                <w:ins w:id="1372" w:author="OLTRE" w:date="2024-07-08T13:11:00Z"/>
                <w:rFonts w:ascii="Verdana" w:hAnsi="Verdana"/>
                <w:lang w:eastAsia="de-DE"/>
              </w:rPr>
            </w:pPr>
            <w:ins w:id="1373" w:author="OLTRE" w:date="2024-07-08T13:11:00Z">
              <w:r w:rsidRPr="005A3E6C">
                <w:rPr>
                  <w:rFonts w:ascii="Verdana" w:hAnsi="Verdana"/>
                  <w:b/>
                  <w:szCs w:val="24"/>
                  <w:lang w:eastAsia="de-DE"/>
                </w:rPr>
                <w:t>[…]</w:t>
              </w:r>
              <w:r w:rsidRPr="005A3E6C">
                <w:rPr>
                  <w:rFonts w:ascii="Verdana" w:hAnsi="Verdana"/>
                  <w:szCs w:val="24"/>
                  <w:lang w:eastAsia="de-DE"/>
                </w:rPr>
                <w:t xml:space="preserve">, born in […], on […], […] Citizen, holder of Identification Card number […], having his address at […], in his capacity as the […] of and hence acts for and on behalf of </w:t>
              </w:r>
              <w:r w:rsidR="00F91149" w:rsidRPr="00A32FEC">
                <w:rPr>
                  <w:rFonts w:ascii="Verdana" w:hAnsi="Verdana"/>
                  <w:b/>
                  <w:color w:val="000000" w:themeColor="text1"/>
                </w:rPr>
                <w:t>PT PRIMA CAKRAWALA INDONESIA</w:t>
              </w:r>
              <w:r w:rsidR="00F91149">
                <w:rPr>
                  <w:rFonts w:ascii="Verdana" w:hAnsi="Verdana"/>
                  <w:b/>
                  <w:color w:val="000000" w:themeColor="text1"/>
                </w:rPr>
                <w:t xml:space="preserve"> </w:t>
              </w:r>
              <w:r w:rsidRPr="005A3E6C">
                <w:rPr>
                  <w:rFonts w:ascii="Verdana" w:hAnsi="Verdana"/>
                  <w:szCs w:val="24"/>
                  <w:lang w:eastAsia="de-DE"/>
                </w:rPr>
                <w:t>(“</w:t>
              </w:r>
              <w:r w:rsidRPr="005A3E6C">
                <w:rPr>
                  <w:rFonts w:ascii="Verdana" w:hAnsi="Verdana"/>
                  <w:b/>
                  <w:szCs w:val="24"/>
                  <w:lang w:eastAsia="de-DE"/>
                </w:rPr>
                <w:t>Purchaser</w:t>
              </w:r>
              <w:r w:rsidRPr="005A3E6C">
                <w:rPr>
                  <w:rFonts w:ascii="Verdana" w:hAnsi="Verdana"/>
                  <w:szCs w:val="24"/>
                  <w:lang w:eastAsia="de-DE"/>
                </w:rPr>
                <w:t xml:space="preserve">”), </w:t>
              </w:r>
              <w:r w:rsidR="00F91149" w:rsidRPr="00A32FEC">
                <w:rPr>
                  <w:rFonts w:ascii="Verdana" w:hAnsi="Verdana"/>
                  <w:color w:val="000000" w:themeColor="text1"/>
                </w:rPr>
                <w:t xml:space="preserve">a limited </w:t>
              </w:r>
              <w:r w:rsidR="00F91149" w:rsidRPr="007D1EB7">
                <w:rPr>
                  <w:rFonts w:ascii="Verdana" w:hAnsi="Verdana" w:cs="Verdana"/>
                </w:rPr>
                <w:t>liability</w:t>
              </w:r>
              <w:r w:rsidR="00F91149" w:rsidRPr="00A32FEC">
                <w:rPr>
                  <w:rFonts w:ascii="Verdana" w:hAnsi="Verdana"/>
                  <w:color w:val="000000" w:themeColor="text1"/>
                </w:rPr>
                <w:t xml:space="preserve"> company incorporated based on Deed </w:t>
              </w:r>
              <w:r w:rsidR="00F91149" w:rsidRPr="007D1EB7">
                <w:rPr>
                  <w:rFonts w:ascii="Verdana" w:hAnsi="Verdana" w:cs="Verdana"/>
                </w:rPr>
                <w:t>No</w:t>
              </w:r>
              <w:r w:rsidR="00F91149" w:rsidRPr="00A32FEC">
                <w:rPr>
                  <w:rFonts w:ascii="Verdana" w:hAnsi="Verdana"/>
                  <w:color w:val="000000" w:themeColor="text1"/>
                </w:rPr>
                <w:t>. 28 dated 11 June 2024, drawn before Anesta Chrisanti, SH., M.KN a Notary in Depok,</w:t>
              </w:r>
              <w:r w:rsidR="00F91149">
                <w:rPr>
                  <w:rFonts w:ascii="Verdana" w:hAnsi="Verdana"/>
                  <w:color w:val="000000" w:themeColor="text1"/>
                </w:rPr>
                <w:t xml:space="preserve"> which establishment has been approved by the Minister of Law and Human Rights</w:t>
              </w:r>
              <w:r w:rsidR="00F91149" w:rsidRPr="00A32FEC">
                <w:rPr>
                  <w:rFonts w:ascii="Verdana" w:hAnsi="Verdana"/>
                  <w:color w:val="000000" w:themeColor="text1"/>
                </w:rPr>
                <w:t xml:space="preserve"> </w:t>
              </w:r>
              <w:r w:rsidR="00F91149">
                <w:rPr>
                  <w:rFonts w:ascii="Verdana" w:hAnsi="Verdana"/>
                  <w:color w:val="000000" w:themeColor="text1"/>
                </w:rPr>
                <w:t xml:space="preserve">based on the </w:t>
              </w:r>
              <w:r w:rsidR="00F91149" w:rsidRPr="00A32FEC">
                <w:rPr>
                  <w:rFonts w:ascii="Verdana" w:hAnsi="Verdana"/>
                  <w:color w:val="000000" w:themeColor="text1"/>
                </w:rPr>
                <w:t xml:space="preserve">Minister Law and Human Right’s Decree No. AHU-0042432.AH.01.01TAHUN 2024 </w:t>
              </w:r>
              <w:r w:rsidR="00F91149" w:rsidRPr="007D1EB7">
                <w:rPr>
                  <w:rFonts w:ascii="Verdana" w:hAnsi="Verdana"/>
                  <w:color w:val="000000" w:themeColor="text1"/>
                </w:rPr>
                <w:t xml:space="preserve">on </w:t>
              </w:r>
              <w:r w:rsidR="00F91149" w:rsidRPr="00A32FEC">
                <w:rPr>
                  <w:rFonts w:ascii="Verdana" w:hAnsi="Verdana"/>
                  <w:color w:val="000000" w:themeColor="text1"/>
                </w:rPr>
                <w:t>11 June 2024</w:t>
              </w:r>
              <w:r w:rsidR="00F91149" w:rsidRPr="007D1EB7">
                <w:rPr>
                  <w:rFonts w:ascii="Verdana" w:hAnsi="Verdana"/>
                  <w:color w:val="000000" w:themeColor="text1"/>
                </w:rPr>
                <w:t xml:space="preserve"> under the law of Republic of Indonesia, domiciled </w:t>
              </w:r>
              <w:r w:rsidR="00F91149" w:rsidRPr="00A32FEC">
                <w:rPr>
                  <w:rFonts w:ascii="Verdana" w:hAnsi="Verdana"/>
                  <w:color w:val="000000" w:themeColor="text1"/>
                </w:rPr>
                <w:t>in West Jakarta</w:t>
              </w:r>
              <w:r w:rsidRPr="005A3E6C">
                <w:rPr>
                  <w:rFonts w:ascii="Verdana" w:hAnsi="Verdana"/>
                  <w:szCs w:val="24"/>
                  <w:lang w:eastAsia="de-DE"/>
                </w:rPr>
                <w:t>.</w:t>
              </w:r>
            </w:ins>
          </w:p>
        </w:tc>
        <w:tc>
          <w:tcPr>
            <w:tcW w:w="4509" w:type="dxa"/>
          </w:tcPr>
          <w:p w14:paraId="0E5255AF" w14:textId="204C483F" w:rsidR="001D74D4" w:rsidRPr="005A3E6C" w:rsidRDefault="001D74D4" w:rsidP="001D74D4">
            <w:pPr>
              <w:pStyle w:val="ListParagraph"/>
              <w:numPr>
                <w:ilvl w:val="0"/>
                <w:numId w:val="144"/>
              </w:numPr>
              <w:spacing w:before="240"/>
              <w:ind w:left="621" w:hanging="621"/>
              <w:contextualSpacing w:val="0"/>
              <w:jc w:val="both"/>
              <w:rPr>
                <w:ins w:id="1374" w:author="OLTRE" w:date="2024-07-08T13:11:00Z"/>
                <w:rFonts w:ascii="Verdana" w:hAnsi="Verdana"/>
                <w:b/>
              </w:rPr>
            </w:pPr>
            <w:ins w:id="1375" w:author="OLTRE" w:date="2024-07-08T13:11:00Z">
              <w:r w:rsidRPr="005A3E6C">
                <w:rPr>
                  <w:rFonts w:ascii="Verdana" w:hAnsi="Verdana"/>
                  <w:b/>
                  <w:smallCaps/>
                  <w:szCs w:val="24"/>
                </w:rPr>
                <w:t>[…]</w:t>
              </w:r>
              <w:r w:rsidRPr="005A3E6C">
                <w:rPr>
                  <w:rFonts w:ascii="Verdana" w:hAnsi="Verdana"/>
                  <w:szCs w:val="24"/>
                </w:rPr>
                <w:t xml:space="preserve">, lahir di […], pada […], […] Warga Negara, pemegang Kartu Tanda Penduduk nomor […], yang memiliki alamat di […], dalam jabatannya sebagai […] dari dan maka karena itu bertindak untuk dan atas nama </w:t>
              </w:r>
              <w:r w:rsidR="00C9291C" w:rsidRPr="00A32FEC">
                <w:rPr>
                  <w:rFonts w:ascii="Verdana" w:hAnsi="Verdana"/>
                  <w:b/>
                  <w:color w:val="000000" w:themeColor="text1"/>
                </w:rPr>
                <w:t>PT PRIMA CAKRAWALA INDONESIA</w:t>
              </w:r>
              <w:r w:rsidR="00C9291C">
                <w:rPr>
                  <w:rFonts w:ascii="Verdana" w:hAnsi="Verdana"/>
                  <w:b/>
                  <w:color w:val="000000" w:themeColor="text1"/>
                </w:rPr>
                <w:t xml:space="preserve"> </w:t>
              </w:r>
              <w:r w:rsidRPr="005A3E6C">
                <w:rPr>
                  <w:rFonts w:ascii="Verdana" w:hAnsi="Verdana"/>
                  <w:szCs w:val="24"/>
                </w:rPr>
                <w:t>(“</w:t>
              </w:r>
              <w:r w:rsidRPr="005A3E6C">
                <w:rPr>
                  <w:rFonts w:ascii="Verdana" w:hAnsi="Verdana"/>
                  <w:b/>
                  <w:szCs w:val="24"/>
                </w:rPr>
                <w:t>Pembeli</w:t>
              </w:r>
              <w:r w:rsidRPr="005A3E6C">
                <w:rPr>
                  <w:rFonts w:ascii="Verdana" w:hAnsi="Verdana"/>
                  <w:szCs w:val="24"/>
                </w:rPr>
                <w:t xml:space="preserve">”), </w:t>
              </w:r>
              <w:r w:rsidR="00C10C0E" w:rsidRPr="007F4951">
                <w:rPr>
                  <w:rFonts w:ascii="Verdana" w:hAnsi="Verdana"/>
                </w:rPr>
                <w:t>suatu perseroan terbatas yang di</w:t>
              </w:r>
              <w:r w:rsidR="00C10C0E">
                <w:rPr>
                  <w:rFonts w:ascii="Verdana" w:hAnsi="Verdana"/>
                </w:rPr>
                <w:t>didirikan</w:t>
              </w:r>
              <w:r w:rsidR="00C10C0E" w:rsidRPr="007F4951">
                <w:rPr>
                  <w:rFonts w:ascii="Verdana" w:hAnsi="Verdana"/>
                </w:rPr>
                <w:t xml:space="preserve"> berdasarkan Akta No. </w:t>
              </w:r>
              <w:r w:rsidR="00C10C0E">
                <w:rPr>
                  <w:rFonts w:ascii="Verdana" w:hAnsi="Verdana"/>
                </w:rPr>
                <w:t>28</w:t>
              </w:r>
              <w:r w:rsidR="00C10C0E" w:rsidRPr="007F4951">
                <w:rPr>
                  <w:rFonts w:ascii="Verdana" w:hAnsi="Verdana"/>
                </w:rPr>
                <w:t xml:space="preserve">  tanggal </w:t>
              </w:r>
              <w:r w:rsidR="00C10C0E">
                <w:rPr>
                  <w:rFonts w:ascii="Verdana" w:hAnsi="Verdana"/>
                </w:rPr>
                <w:t>11 Juni</w:t>
              </w:r>
              <w:r w:rsidR="00C10C0E" w:rsidRPr="007F4951">
                <w:rPr>
                  <w:rFonts w:ascii="Verdana" w:hAnsi="Verdana"/>
                </w:rPr>
                <w:t xml:space="preserve"> 2024, yang dibuat di hadapan </w:t>
              </w:r>
              <w:r w:rsidR="00C10C0E" w:rsidRPr="00A32FEC">
                <w:rPr>
                  <w:rFonts w:ascii="Verdana" w:hAnsi="Verdana"/>
                  <w:color w:val="000000" w:themeColor="text1"/>
                </w:rPr>
                <w:t>Anesta Chrisanti, SH., M.KN a Notar</w:t>
              </w:r>
              <w:r w:rsidR="00C10C0E">
                <w:rPr>
                  <w:rFonts w:ascii="Verdana" w:hAnsi="Verdana"/>
                  <w:color w:val="000000" w:themeColor="text1"/>
                </w:rPr>
                <w:t>is</w:t>
              </w:r>
              <w:r w:rsidR="00C10C0E" w:rsidRPr="00A32FEC">
                <w:rPr>
                  <w:rFonts w:ascii="Verdana" w:hAnsi="Verdana"/>
                  <w:color w:val="000000" w:themeColor="text1"/>
                </w:rPr>
                <w:t xml:space="preserve"> </w:t>
              </w:r>
              <w:r w:rsidR="00C10C0E">
                <w:rPr>
                  <w:rFonts w:ascii="Verdana" w:hAnsi="Verdana"/>
                  <w:color w:val="000000" w:themeColor="text1"/>
                </w:rPr>
                <w:t>di</w:t>
              </w:r>
              <w:r w:rsidR="00C10C0E" w:rsidRPr="00A32FEC">
                <w:rPr>
                  <w:rFonts w:ascii="Verdana" w:hAnsi="Verdana"/>
                  <w:color w:val="000000" w:themeColor="text1"/>
                </w:rPr>
                <w:t xml:space="preserve"> Depok</w:t>
              </w:r>
              <w:r w:rsidR="00C10C0E">
                <w:rPr>
                  <w:rFonts w:ascii="Verdana" w:hAnsi="Verdana"/>
                  <w:color w:val="000000" w:themeColor="text1"/>
                </w:rPr>
                <w:t>,</w:t>
              </w:r>
              <w:r w:rsidR="00C10C0E" w:rsidRPr="007F4951">
                <w:rPr>
                  <w:rFonts w:ascii="Verdana" w:hAnsi="Verdana"/>
                </w:rPr>
                <w:t xml:space="preserve"> yang telah menerima pengesahan berdasarkan Surat Keputusan Menteri Hukum dan H</w:t>
              </w:r>
              <w:r w:rsidR="00C10C0E">
                <w:rPr>
                  <w:rFonts w:ascii="Verdana" w:hAnsi="Verdana"/>
                </w:rPr>
                <w:t xml:space="preserve">ak </w:t>
              </w:r>
              <w:r w:rsidR="00C10C0E" w:rsidRPr="007F4951">
                <w:rPr>
                  <w:rFonts w:ascii="Verdana" w:hAnsi="Verdana"/>
                </w:rPr>
                <w:t>A</w:t>
              </w:r>
              <w:r w:rsidR="00C10C0E">
                <w:rPr>
                  <w:rFonts w:ascii="Verdana" w:hAnsi="Verdana"/>
                </w:rPr>
                <w:t xml:space="preserve">sasi </w:t>
              </w:r>
              <w:r w:rsidR="00C10C0E" w:rsidRPr="007F4951">
                <w:rPr>
                  <w:rFonts w:ascii="Verdana" w:hAnsi="Verdana"/>
                </w:rPr>
                <w:t>M</w:t>
              </w:r>
              <w:r w:rsidR="00C10C0E">
                <w:rPr>
                  <w:rFonts w:ascii="Verdana" w:hAnsi="Verdana"/>
                </w:rPr>
                <w:t>anusia</w:t>
              </w:r>
              <w:r w:rsidR="00C10C0E" w:rsidRPr="007F4951">
                <w:rPr>
                  <w:rFonts w:ascii="Verdana" w:hAnsi="Verdana"/>
                </w:rPr>
                <w:t xml:space="preserve"> No. </w:t>
              </w:r>
              <w:r w:rsidR="00C10C0E" w:rsidRPr="00A32FEC">
                <w:rPr>
                  <w:rFonts w:ascii="Verdana" w:hAnsi="Verdana"/>
                  <w:color w:val="000000" w:themeColor="text1"/>
                </w:rPr>
                <w:t>AHU-0042432.AH.01.01TAHUN 2024</w:t>
              </w:r>
              <w:r w:rsidR="00C10C0E" w:rsidRPr="007F4951">
                <w:rPr>
                  <w:rFonts w:ascii="Verdana" w:hAnsi="Verdana"/>
                </w:rPr>
                <w:t xml:space="preserve"> pada tanggal </w:t>
              </w:r>
              <w:r w:rsidR="00C10C0E">
                <w:rPr>
                  <w:rFonts w:ascii="Verdana" w:hAnsi="Verdana"/>
                </w:rPr>
                <w:t>11 Juni 2024</w:t>
              </w:r>
              <w:r w:rsidR="00C10C0E" w:rsidRPr="007F4951">
                <w:rPr>
                  <w:rFonts w:ascii="Verdana" w:hAnsi="Verdana"/>
                </w:rPr>
                <w:t xml:space="preserve"> berdasarkan hukum Negara Republik Indonesia</w:t>
              </w:r>
              <w:r w:rsidR="00C10C0E">
                <w:rPr>
                  <w:rFonts w:ascii="Verdana" w:hAnsi="Verdana"/>
                </w:rPr>
                <w:t>, berkedudukan di Jakarta Barat</w:t>
              </w:r>
              <w:r w:rsidR="00F838EF">
                <w:rPr>
                  <w:rFonts w:ascii="Verdana" w:hAnsi="Verdana"/>
                </w:rPr>
                <w:t>.</w:t>
              </w:r>
            </w:ins>
          </w:p>
        </w:tc>
      </w:tr>
      <w:tr w:rsidR="001D74D4" w:rsidRPr="002E2A51" w14:paraId="1DECC89F" w14:textId="77777777" w:rsidTr="005A3E6C">
        <w:trPr>
          <w:ins w:id="1376" w:author="OLTRE" w:date="2024-07-08T13:11:00Z"/>
        </w:trPr>
        <w:tc>
          <w:tcPr>
            <w:tcW w:w="4508" w:type="dxa"/>
          </w:tcPr>
          <w:p w14:paraId="30D24563" w14:textId="77777777" w:rsidR="001D74D4" w:rsidRPr="005A3E6C" w:rsidRDefault="001D74D4" w:rsidP="005A3E6C">
            <w:pPr>
              <w:spacing w:before="240"/>
              <w:jc w:val="both"/>
              <w:rPr>
                <w:ins w:id="1377" w:author="OLTRE" w:date="2024-07-08T13:11:00Z"/>
                <w:rFonts w:ascii="Verdana" w:hAnsi="Verdana"/>
                <w:lang w:eastAsia="de-DE"/>
              </w:rPr>
            </w:pPr>
            <w:ins w:id="1378" w:author="OLTRE" w:date="2024-07-08T13:11:00Z">
              <w:r w:rsidRPr="005A3E6C">
                <w:rPr>
                  <w:rFonts w:ascii="Verdana" w:hAnsi="Verdana"/>
                  <w:szCs w:val="24"/>
                  <w:lang w:eastAsia="de-DE"/>
                </w:rPr>
                <w:t>The Seller and the Purchaser shall hereinafter be referred to as the “</w:t>
              </w:r>
              <w:r w:rsidRPr="005A3E6C">
                <w:rPr>
                  <w:rFonts w:ascii="Verdana" w:hAnsi="Verdana"/>
                  <w:b/>
                  <w:szCs w:val="24"/>
                  <w:lang w:eastAsia="de-DE"/>
                </w:rPr>
                <w:t>Parties</w:t>
              </w:r>
              <w:r w:rsidRPr="005A3E6C">
                <w:rPr>
                  <w:rFonts w:ascii="Verdana" w:hAnsi="Verdana"/>
                  <w:szCs w:val="24"/>
                  <w:lang w:eastAsia="de-DE"/>
                </w:rPr>
                <w:t>” and any one of the Parties shall be referred to as the “</w:t>
              </w:r>
              <w:r w:rsidRPr="005A3E6C">
                <w:rPr>
                  <w:rFonts w:ascii="Verdana" w:hAnsi="Verdana"/>
                  <w:b/>
                  <w:szCs w:val="24"/>
                  <w:lang w:eastAsia="de-DE"/>
                </w:rPr>
                <w:t>Party</w:t>
              </w:r>
              <w:r w:rsidRPr="005A3E6C">
                <w:rPr>
                  <w:rFonts w:ascii="Verdana" w:hAnsi="Verdana"/>
                  <w:szCs w:val="24"/>
                  <w:lang w:eastAsia="de-DE"/>
                </w:rPr>
                <w:t>”.</w:t>
              </w:r>
            </w:ins>
          </w:p>
        </w:tc>
        <w:tc>
          <w:tcPr>
            <w:tcW w:w="4509" w:type="dxa"/>
          </w:tcPr>
          <w:p w14:paraId="0DBCC561" w14:textId="77777777" w:rsidR="001D74D4" w:rsidRPr="005A3E6C" w:rsidRDefault="001D74D4" w:rsidP="005A3E6C">
            <w:pPr>
              <w:spacing w:before="240"/>
              <w:jc w:val="both"/>
              <w:rPr>
                <w:ins w:id="1379" w:author="OLTRE" w:date="2024-07-08T13:11:00Z"/>
                <w:rFonts w:ascii="Verdana" w:hAnsi="Verdana"/>
                <w:b/>
                <w:bCs/>
                <w:lang w:eastAsia="de-DE"/>
              </w:rPr>
            </w:pPr>
            <w:ins w:id="1380" w:author="OLTRE" w:date="2024-07-08T13:11:00Z">
              <w:r w:rsidRPr="005A3E6C">
                <w:rPr>
                  <w:rFonts w:ascii="Verdana" w:hAnsi="Verdana"/>
                  <w:szCs w:val="24"/>
                  <w:lang w:eastAsia="de-DE"/>
                </w:rPr>
                <w:t xml:space="preserve">Penjual dan Pembeli </w:t>
              </w:r>
              <w:r w:rsidRPr="005A3E6C">
                <w:rPr>
                  <w:rFonts w:ascii="Verdana" w:hAnsi="Verdana"/>
                  <w:szCs w:val="24"/>
                  <w:lang w:val="id-ID"/>
                </w:rPr>
                <w:t xml:space="preserve">selanjutnya </w:t>
              </w:r>
              <w:r w:rsidRPr="005A3E6C">
                <w:rPr>
                  <w:rFonts w:ascii="Verdana" w:hAnsi="Verdana"/>
                  <w:szCs w:val="24"/>
                  <w:lang w:eastAsia="de-DE"/>
                </w:rPr>
                <w:t>disebut sebagai “</w:t>
              </w:r>
              <w:r w:rsidRPr="005A3E6C">
                <w:rPr>
                  <w:rFonts w:ascii="Verdana" w:hAnsi="Verdana"/>
                  <w:b/>
                  <w:bCs/>
                  <w:szCs w:val="24"/>
                  <w:lang w:eastAsia="de-DE"/>
                </w:rPr>
                <w:t>Para Pihak</w:t>
              </w:r>
              <w:r w:rsidRPr="005A3E6C">
                <w:rPr>
                  <w:rFonts w:ascii="Verdana" w:hAnsi="Verdana"/>
                  <w:szCs w:val="24"/>
                  <w:lang w:eastAsia="de-DE"/>
                </w:rPr>
                <w:t>” dan salah satu dari Para Pihak disebut sebagai “</w:t>
              </w:r>
              <w:r w:rsidRPr="005A3E6C">
                <w:rPr>
                  <w:rFonts w:ascii="Verdana" w:hAnsi="Verdana"/>
                  <w:b/>
                  <w:bCs/>
                  <w:szCs w:val="24"/>
                  <w:lang w:eastAsia="de-DE"/>
                </w:rPr>
                <w:t>Pihak</w:t>
              </w:r>
              <w:r w:rsidRPr="005A3E6C">
                <w:rPr>
                  <w:rFonts w:ascii="Verdana" w:hAnsi="Verdana"/>
                  <w:szCs w:val="24"/>
                  <w:lang w:eastAsia="de-DE"/>
                </w:rPr>
                <w:t>”.</w:t>
              </w:r>
            </w:ins>
          </w:p>
        </w:tc>
      </w:tr>
      <w:tr w:rsidR="001D74D4" w:rsidRPr="002E2A51" w14:paraId="2E13EA63" w14:textId="77777777" w:rsidTr="005A3E6C">
        <w:trPr>
          <w:ins w:id="1381" w:author="OLTRE" w:date="2024-07-08T13:11:00Z"/>
        </w:trPr>
        <w:tc>
          <w:tcPr>
            <w:tcW w:w="4508" w:type="dxa"/>
          </w:tcPr>
          <w:p w14:paraId="1FD93FF3" w14:textId="77777777" w:rsidR="001D74D4" w:rsidRPr="005A3E6C" w:rsidRDefault="001D74D4" w:rsidP="005A3E6C">
            <w:pPr>
              <w:spacing w:before="240"/>
              <w:jc w:val="both"/>
              <w:rPr>
                <w:ins w:id="1382" w:author="OLTRE" w:date="2024-07-08T13:11:00Z"/>
                <w:rFonts w:ascii="Verdana" w:hAnsi="Verdana"/>
                <w:lang w:eastAsia="de-DE"/>
              </w:rPr>
            </w:pPr>
            <w:ins w:id="1383" w:author="OLTRE" w:date="2024-07-08T13:11:00Z">
              <w:r w:rsidRPr="005A3E6C">
                <w:rPr>
                  <w:rFonts w:ascii="Verdana" w:hAnsi="Verdana"/>
                  <w:lang w:eastAsia="de-DE"/>
                </w:rPr>
                <w:lastRenderedPageBreak/>
                <w:t>Each of the Parties acting in its respective abovementioned capacity herewith elucidates that</w:t>
              </w:r>
              <w:r w:rsidRPr="005A3E6C">
                <w:rPr>
                  <w:rFonts w:ascii="Verdana" w:hAnsi="Verdana"/>
                  <w:szCs w:val="24"/>
                  <w:lang w:eastAsia="de-DE"/>
                </w:rPr>
                <w:t>:</w:t>
              </w:r>
            </w:ins>
          </w:p>
        </w:tc>
        <w:tc>
          <w:tcPr>
            <w:tcW w:w="4509" w:type="dxa"/>
          </w:tcPr>
          <w:p w14:paraId="6C770BFD" w14:textId="77777777" w:rsidR="001D74D4" w:rsidRPr="005A3E6C" w:rsidRDefault="001D74D4" w:rsidP="005A3E6C">
            <w:pPr>
              <w:spacing w:before="240"/>
              <w:jc w:val="both"/>
              <w:rPr>
                <w:ins w:id="1384" w:author="OLTRE" w:date="2024-07-08T13:11:00Z"/>
                <w:rFonts w:ascii="Verdana" w:hAnsi="Verdana"/>
                <w:lang w:eastAsia="de-DE"/>
              </w:rPr>
            </w:pPr>
            <w:ins w:id="1385" w:author="OLTRE" w:date="2024-07-08T13:11:00Z">
              <w:r w:rsidRPr="005A3E6C">
                <w:rPr>
                  <w:rFonts w:ascii="Verdana" w:hAnsi="Verdana"/>
                  <w:szCs w:val="24"/>
                  <w:lang w:val="id-ID"/>
                </w:rPr>
                <w:t xml:space="preserve">Masing-masing Pihak yang bertindak dalam </w:t>
              </w:r>
              <w:r w:rsidRPr="005A3E6C">
                <w:rPr>
                  <w:rFonts w:ascii="Verdana" w:hAnsi="Verdana"/>
                  <w:szCs w:val="24"/>
                </w:rPr>
                <w:t>kapasitasnya</w:t>
              </w:r>
              <w:r w:rsidRPr="005A3E6C">
                <w:rPr>
                  <w:rFonts w:ascii="Verdana" w:hAnsi="Verdana"/>
                  <w:szCs w:val="24"/>
                  <w:lang w:val="id-ID"/>
                </w:rPr>
                <w:t xml:space="preserve"> masing-masing yang telah disebutkan di atas, dengan ini menjelaskan bahwa</w:t>
              </w:r>
              <w:r w:rsidRPr="005A3E6C">
                <w:rPr>
                  <w:rFonts w:ascii="Verdana" w:hAnsi="Verdana"/>
                  <w:szCs w:val="24"/>
                </w:rPr>
                <w:t>:</w:t>
              </w:r>
            </w:ins>
          </w:p>
        </w:tc>
      </w:tr>
      <w:tr w:rsidR="001D74D4" w:rsidRPr="002E2A51" w14:paraId="01A7C49E" w14:textId="77777777" w:rsidTr="005A3E6C">
        <w:trPr>
          <w:ins w:id="1386" w:author="OLTRE" w:date="2024-07-08T13:11:00Z"/>
        </w:trPr>
        <w:tc>
          <w:tcPr>
            <w:tcW w:w="4508" w:type="dxa"/>
          </w:tcPr>
          <w:p w14:paraId="4D13AD02" w14:textId="76C43924" w:rsidR="001D74D4" w:rsidRPr="005A3E6C" w:rsidRDefault="001D74D4" w:rsidP="00A715BE">
            <w:pPr>
              <w:pStyle w:val="ExhibitNumbering3"/>
              <w:spacing w:before="240" w:after="0" w:line="240" w:lineRule="auto"/>
              <w:ind w:left="598" w:hanging="598"/>
              <w:rPr>
                <w:ins w:id="1387" w:author="OLTRE" w:date="2024-07-08T13:11:00Z"/>
                <w:rFonts w:ascii="Verdana" w:hAnsi="Verdana"/>
                <w:sz w:val="20"/>
              </w:rPr>
            </w:pPr>
            <w:ins w:id="1388" w:author="OLTRE" w:date="2024-07-08T13:11:00Z">
              <w:r w:rsidRPr="005A3E6C">
                <w:rPr>
                  <w:rFonts w:ascii="Verdana" w:hAnsi="Verdana"/>
                  <w:sz w:val="20"/>
                </w:rPr>
                <w:t>The Seller</w:t>
              </w:r>
              <w:r w:rsidR="008D2AE8">
                <w:rPr>
                  <w:rFonts w:ascii="Verdana" w:hAnsi="Verdana"/>
                  <w:sz w:val="20"/>
                </w:rPr>
                <w:t xml:space="preserve">, </w:t>
              </w:r>
              <w:r w:rsidRPr="005A3E6C">
                <w:rPr>
                  <w:rFonts w:ascii="Verdana" w:hAnsi="Verdana"/>
                  <w:sz w:val="20"/>
                </w:rPr>
                <w:t xml:space="preserve">Purchaser </w:t>
              </w:r>
              <w:r w:rsidR="008D2AE8">
                <w:rPr>
                  <w:rFonts w:ascii="Verdana" w:hAnsi="Verdana"/>
                  <w:sz w:val="20"/>
                </w:rPr>
                <w:t xml:space="preserve">and </w:t>
              </w:r>
            </w:ins>
            <w:ins w:id="1389" w:author="OLTRE" w:date="2024-07-08T14:22:00Z">
              <w:r w:rsidR="002A5B0D">
                <w:rPr>
                  <w:rFonts w:ascii="Verdana" w:hAnsi="Verdana"/>
                  <w:sz w:val="20"/>
                </w:rPr>
                <w:t>Company (as defined below)</w:t>
              </w:r>
            </w:ins>
            <w:ins w:id="1390" w:author="OLTRE" w:date="2024-07-08T13:11:00Z">
              <w:r w:rsidR="008D2AE8">
                <w:rPr>
                  <w:rFonts w:ascii="Verdana" w:hAnsi="Verdana"/>
                  <w:sz w:val="20"/>
                </w:rPr>
                <w:t xml:space="preserve"> </w:t>
              </w:r>
              <w:r w:rsidRPr="005A3E6C">
                <w:rPr>
                  <w:rFonts w:ascii="Verdana" w:hAnsi="Verdana"/>
                  <w:sz w:val="20"/>
                </w:rPr>
                <w:t xml:space="preserve">have entered and bound themselves into a </w:t>
              </w:r>
              <w:r w:rsidR="00FA0298">
                <w:rPr>
                  <w:rFonts w:ascii="Verdana" w:hAnsi="Verdana"/>
                  <w:sz w:val="20"/>
                </w:rPr>
                <w:t xml:space="preserve">Conditional </w:t>
              </w:r>
              <w:r w:rsidRPr="005A3E6C">
                <w:rPr>
                  <w:rFonts w:ascii="Verdana" w:hAnsi="Verdana"/>
                  <w:sz w:val="20"/>
                </w:rPr>
                <w:t>Share Sale and Purchase Agreement (“</w:t>
              </w:r>
              <w:r w:rsidRPr="005A3E6C">
                <w:rPr>
                  <w:rFonts w:ascii="Verdana" w:hAnsi="Verdana"/>
                  <w:b/>
                  <w:sz w:val="20"/>
                </w:rPr>
                <w:t>SPA</w:t>
              </w:r>
              <w:r w:rsidRPr="005A3E6C">
                <w:rPr>
                  <w:rFonts w:ascii="Verdana" w:hAnsi="Verdana"/>
                  <w:sz w:val="20"/>
                </w:rPr>
                <w:t xml:space="preserve">”) dated </w:t>
              </w:r>
              <w:r w:rsidR="00231A6F">
                <w:rPr>
                  <w:rFonts w:ascii="Verdana" w:hAnsi="Verdana"/>
                  <w:sz w:val="20"/>
                </w:rPr>
                <w:t>[…]</w:t>
              </w:r>
              <w:r w:rsidRPr="005A3E6C">
                <w:rPr>
                  <w:rFonts w:ascii="Verdana" w:hAnsi="Verdana"/>
                  <w:sz w:val="20"/>
                </w:rPr>
                <w:t xml:space="preserve"> July 202</w:t>
              </w:r>
              <w:r w:rsidR="00231A6F">
                <w:rPr>
                  <w:rFonts w:ascii="Verdana" w:hAnsi="Verdana"/>
                  <w:sz w:val="20"/>
                </w:rPr>
                <w:t>4</w:t>
              </w:r>
              <w:r w:rsidRPr="005A3E6C">
                <w:rPr>
                  <w:rFonts w:ascii="Verdana" w:hAnsi="Verdana"/>
                  <w:sz w:val="20"/>
                </w:rPr>
                <w:t>;</w:t>
              </w:r>
              <w:r w:rsidR="004B0E5E">
                <w:rPr>
                  <w:rFonts w:ascii="Verdana" w:hAnsi="Verdana"/>
                  <w:sz w:val="20"/>
                </w:rPr>
                <w:t xml:space="preserve"> </w:t>
              </w:r>
              <w:r w:rsidR="00727B4C">
                <w:rPr>
                  <w:rFonts w:ascii="Verdana" w:hAnsi="Verdana"/>
                  <w:sz w:val="20"/>
                </w:rPr>
                <w:t>and</w:t>
              </w:r>
            </w:ins>
          </w:p>
        </w:tc>
        <w:tc>
          <w:tcPr>
            <w:tcW w:w="4509" w:type="dxa"/>
          </w:tcPr>
          <w:p w14:paraId="06E105CA" w14:textId="44376565" w:rsidR="001D74D4" w:rsidRPr="005A3E6C" w:rsidRDefault="001D74D4" w:rsidP="001D74D4">
            <w:pPr>
              <w:pStyle w:val="ExhibitNumbering3"/>
              <w:numPr>
                <w:ilvl w:val="0"/>
                <w:numId w:val="145"/>
              </w:numPr>
              <w:spacing w:before="240" w:after="0" w:line="240" w:lineRule="auto"/>
              <w:ind w:left="621" w:hanging="621"/>
              <w:rPr>
                <w:ins w:id="1391" w:author="OLTRE" w:date="2024-07-08T13:11:00Z"/>
                <w:rFonts w:ascii="Verdana" w:hAnsi="Verdana"/>
                <w:sz w:val="20"/>
              </w:rPr>
            </w:pPr>
            <w:ins w:id="1392" w:author="OLTRE" w:date="2024-07-08T13:11:00Z">
              <w:r w:rsidRPr="005A3E6C">
                <w:rPr>
                  <w:rFonts w:ascii="Verdana" w:hAnsi="Verdana"/>
                  <w:sz w:val="20"/>
                </w:rPr>
                <w:t>Penjua</w:t>
              </w:r>
              <w:r w:rsidR="00442EF8">
                <w:rPr>
                  <w:rFonts w:ascii="Verdana" w:hAnsi="Verdana"/>
                  <w:sz w:val="20"/>
                </w:rPr>
                <w:t>l,</w:t>
              </w:r>
              <w:r w:rsidRPr="005A3E6C">
                <w:rPr>
                  <w:rFonts w:ascii="Verdana" w:hAnsi="Verdana"/>
                  <w:sz w:val="20"/>
                </w:rPr>
                <w:t xml:space="preserve"> Pembeli </w:t>
              </w:r>
              <w:r w:rsidR="00442EF8">
                <w:rPr>
                  <w:rFonts w:ascii="Verdana" w:hAnsi="Verdana"/>
                  <w:sz w:val="20"/>
                </w:rPr>
                <w:t xml:space="preserve">dan </w:t>
              </w:r>
            </w:ins>
            <w:ins w:id="1393" w:author="OLTRE" w:date="2024-07-08T14:22:00Z">
              <w:r w:rsidR="002A5B0D">
                <w:rPr>
                  <w:rFonts w:ascii="Verdana" w:hAnsi="Verdana"/>
                  <w:sz w:val="20"/>
                </w:rPr>
                <w:t>Perusahaan (sebagaimana didefinisikan di bawah ini)</w:t>
              </w:r>
            </w:ins>
            <w:ins w:id="1394" w:author="OLTRE" w:date="2024-07-08T13:11:00Z">
              <w:r w:rsidR="00442EF8">
                <w:rPr>
                  <w:rFonts w:ascii="Verdana" w:hAnsi="Verdana"/>
                  <w:sz w:val="20"/>
                </w:rPr>
                <w:t xml:space="preserve"> </w:t>
              </w:r>
              <w:r w:rsidRPr="005A3E6C">
                <w:rPr>
                  <w:rFonts w:ascii="Verdana" w:hAnsi="Verdana"/>
                  <w:sz w:val="20"/>
                </w:rPr>
                <w:t>telah menandatangani dan mengikatkan diri mereka dalam Perjanjian</w:t>
              </w:r>
              <w:r w:rsidR="00A07201">
                <w:rPr>
                  <w:rFonts w:ascii="Verdana" w:hAnsi="Verdana"/>
                  <w:sz w:val="20"/>
                </w:rPr>
                <w:t xml:space="preserve"> Pengikatan</w:t>
              </w:r>
              <w:r w:rsidRPr="005A3E6C">
                <w:rPr>
                  <w:rFonts w:ascii="Verdana" w:hAnsi="Verdana"/>
                  <w:sz w:val="20"/>
                </w:rPr>
                <w:t xml:space="preserve"> Jual Beli Saham (“</w:t>
              </w:r>
              <w:r w:rsidRPr="005A3E6C">
                <w:rPr>
                  <w:rFonts w:ascii="Verdana" w:hAnsi="Verdana"/>
                  <w:b/>
                  <w:sz w:val="20"/>
                </w:rPr>
                <w:t>SPA</w:t>
              </w:r>
              <w:r w:rsidRPr="005A3E6C">
                <w:rPr>
                  <w:rFonts w:ascii="Verdana" w:hAnsi="Verdana"/>
                  <w:sz w:val="20"/>
                </w:rPr>
                <w:t xml:space="preserve">”) tertanggal </w:t>
              </w:r>
              <w:r w:rsidR="006B246E">
                <w:rPr>
                  <w:rFonts w:ascii="Verdana" w:hAnsi="Verdana"/>
                  <w:sz w:val="20"/>
                </w:rPr>
                <w:t>[…]</w:t>
              </w:r>
              <w:r w:rsidRPr="005A3E6C">
                <w:rPr>
                  <w:rFonts w:ascii="Verdana" w:hAnsi="Verdana"/>
                  <w:sz w:val="20"/>
                </w:rPr>
                <w:t xml:space="preserve"> Juli 202</w:t>
              </w:r>
              <w:r w:rsidR="006B246E">
                <w:rPr>
                  <w:rFonts w:ascii="Verdana" w:hAnsi="Verdana"/>
                  <w:sz w:val="20"/>
                </w:rPr>
                <w:t>4</w:t>
              </w:r>
              <w:r w:rsidRPr="005A3E6C">
                <w:rPr>
                  <w:rFonts w:ascii="Verdana" w:hAnsi="Verdana"/>
                  <w:sz w:val="20"/>
                </w:rPr>
                <w:t>;</w:t>
              </w:r>
              <w:r w:rsidR="00C3189F">
                <w:rPr>
                  <w:rFonts w:ascii="Verdana" w:hAnsi="Verdana"/>
                  <w:sz w:val="20"/>
                </w:rPr>
                <w:t xml:space="preserve"> dan</w:t>
              </w:r>
            </w:ins>
          </w:p>
        </w:tc>
      </w:tr>
      <w:tr w:rsidR="001D74D4" w:rsidRPr="002E2A51" w14:paraId="3D9E2A35" w14:textId="77777777" w:rsidTr="005A3E6C">
        <w:trPr>
          <w:ins w:id="1395" w:author="OLTRE" w:date="2024-07-08T13:11:00Z"/>
        </w:trPr>
        <w:tc>
          <w:tcPr>
            <w:tcW w:w="4508" w:type="dxa"/>
          </w:tcPr>
          <w:p w14:paraId="1C2E97A6" w14:textId="1FA1AE95" w:rsidR="001D74D4" w:rsidRPr="005A3E6C" w:rsidRDefault="001D74D4" w:rsidP="00A715BE">
            <w:pPr>
              <w:pStyle w:val="ExhibitNumbering3"/>
              <w:spacing w:before="240" w:after="0" w:line="240" w:lineRule="auto"/>
              <w:ind w:left="598" w:hanging="598"/>
              <w:rPr>
                <w:ins w:id="1396" w:author="OLTRE" w:date="2024-07-08T13:11:00Z"/>
                <w:rFonts w:ascii="Verdana" w:hAnsi="Verdana"/>
                <w:sz w:val="20"/>
              </w:rPr>
            </w:pPr>
            <w:ins w:id="1397" w:author="OLTRE" w:date="2024-07-08T13:11:00Z">
              <w:r w:rsidRPr="005A3E6C">
                <w:rPr>
                  <w:rFonts w:ascii="Verdana" w:hAnsi="Verdana"/>
                  <w:sz w:val="20"/>
                </w:rPr>
                <w:t xml:space="preserve">The Seller wishes to sell and transfer to the Purchaser, and the Purchaser wishes to purchase and accepts the transfer from Seller of </w:t>
              </w:r>
              <w:r w:rsidR="00DB71F0">
                <w:rPr>
                  <w:rFonts w:ascii="Verdana" w:hAnsi="Verdana"/>
                  <w:sz w:val="20"/>
                </w:rPr>
                <w:t>152,150</w:t>
              </w:r>
              <w:r w:rsidRPr="005A3E6C">
                <w:rPr>
                  <w:rFonts w:ascii="Verdana" w:hAnsi="Verdana"/>
                  <w:sz w:val="20"/>
                </w:rPr>
                <w:t xml:space="preserve"> (</w:t>
              </w:r>
              <w:r w:rsidR="00DB71F0">
                <w:rPr>
                  <w:rFonts w:ascii="Verdana" w:hAnsi="Verdana"/>
                  <w:sz w:val="20"/>
                </w:rPr>
                <w:t>one hundred fifty two thousand one hundred fifty</w:t>
              </w:r>
              <w:r w:rsidRPr="005A3E6C">
                <w:rPr>
                  <w:rFonts w:ascii="Verdana" w:hAnsi="Verdana"/>
                  <w:sz w:val="20"/>
                </w:rPr>
                <w:t xml:space="preserve">) </w:t>
              </w:r>
              <w:r w:rsidR="00DB71F0">
                <w:rPr>
                  <w:rFonts w:ascii="Verdana" w:hAnsi="Verdana"/>
                  <w:sz w:val="20"/>
                </w:rPr>
                <w:t xml:space="preserve">Class B </w:t>
              </w:r>
              <w:r w:rsidR="00B578D9">
                <w:rPr>
                  <w:rFonts w:ascii="Verdana" w:hAnsi="Verdana"/>
                  <w:sz w:val="20"/>
                </w:rPr>
                <w:t>Preferred S</w:t>
              </w:r>
              <w:r w:rsidRPr="005A3E6C">
                <w:rPr>
                  <w:rFonts w:ascii="Verdana" w:hAnsi="Verdana"/>
                  <w:sz w:val="20"/>
                </w:rPr>
                <w:t>hares</w:t>
              </w:r>
              <w:r w:rsidR="002A488A">
                <w:rPr>
                  <w:rFonts w:ascii="Verdana" w:hAnsi="Verdana"/>
                  <w:sz w:val="20"/>
                </w:rPr>
                <w:t>, each with a nominal value of IDR 29</w:t>
              </w:r>
              <w:r w:rsidR="00A23FBA">
                <w:rPr>
                  <w:rFonts w:ascii="Verdana" w:hAnsi="Verdana"/>
                  <w:sz w:val="20"/>
                </w:rPr>
                <w:t>,</w:t>
              </w:r>
              <w:r w:rsidR="002A488A">
                <w:rPr>
                  <w:rFonts w:ascii="Verdana" w:hAnsi="Verdana"/>
                  <w:sz w:val="20"/>
                </w:rPr>
                <w:t>000 (twenty nine thousand Rupiah)</w:t>
              </w:r>
              <w:r w:rsidRPr="005A3E6C">
                <w:rPr>
                  <w:rFonts w:ascii="Verdana" w:hAnsi="Verdana"/>
                  <w:sz w:val="20"/>
                </w:rPr>
                <w:t xml:space="preserve"> (hereinafter referred to as the “</w:t>
              </w:r>
              <w:r w:rsidRPr="005A3E6C">
                <w:rPr>
                  <w:rFonts w:ascii="Verdana" w:hAnsi="Verdana"/>
                  <w:b/>
                  <w:sz w:val="20"/>
                </w:rPr>
                <w:t>Shares</w:t>
              </w:r>
              <w:r w:rsidRPr="005A3E6C">
                <w:rPr>
                  <w:rFonts w:ascii="Verdana" w:hAnsi="Verdana"/>
                  <w:sz w:val="20"/>
                </w:rPr>
                <w:t xml:space="preserve">”) in </w:t>
              </w:r>
              <w:r w:rsidR="008B4CF4" w:rsidRPr="008B4CF4">
                <w:rPr>
                  <w:rFonts w:ascii="Verdana" w:hAnsi="Verdana"/>
                  <w:b/>
                  <w:sz w:val="20"/>
                </w:rPr>
                <w:t xml:space="preserve">PT </w:t>
              </w:r>
              <w:r w:rsidR="008B4CF4" w:rsidRPr="005A3E6C">
                <w:rPr>
                  <w:rFonts w:ascii="Verdana" w:hAnsi="Verdana"/>
                  <w:b/>
                  <w:caps/>
                  <w:sz w:val="20"/>
                </w:rPr>
                <w:t>Regene Artifisial Inteligen</w:t>
              </w:r>
              <w:r w:rsidRPr="005A3E6C">
                <w:rPr>
                  <w:rFonts w:ascii="Verdana" w:hAnsi="Verdana"/>
                  <w:bCs/>
                  <w:sz w:val="20"/>
                </w:rPr>
                <w:t>,</w:t>
              </w:r>
              <w:r w:rsidRPr="005A3E6C">
                <w:rPr>
                  <w:rFonts w:ascii="Verdana" w:hAnsi="Verdana"/>
                  <w:sz w:val="20"/>
                </w:rPr>
                <w:t xml:space="preserve"> </w:t>
              </w:r>
              <w:r w:rsidR="008B4CF4" w:rsidRPr="00E1614A">
                <w:rPr>
                  <w:rFonts w:ascii="Verdana" w:hAnsi="Verdana"/>
                  <w:sz w:val="20"/>
                </w:rPr>
                <w:t>a company in the form of limited liability company incorporated based on Deed no. 3 dated  March 2</w:t>
              </w:r>
              <w:r w:rsidR="008B4CF4" w:rsidRPr="00E1614A">
                <w:rPr>
                  <w:rFonts w:ascii="Verdana" w:hAnsi="Verdana"/>
                  <w:sz w:val="20"/>
                  <w:vertAlign w:val="superscript"/>
                </w:rPr>
                <w:t>nd,</w:t>
              </w:r>
              <w:r w:rsidR="008B4CF4" w:rsidRPr="00E1614A">
                <w:rPr>
                  <w:rFonts w:ascii="Verdana" w:hAnsi="Verdana"/>
                  <w:sz w:val="20"/>
                </w:rPr>
                <w:t xml:space="preserve"> 2022, drawn before Sandi Guntara Trisna, S.Kom., S.H., M.M, M.Kn., Notary in Kabupaten Karawang, having received a legalization </w:t>
              </w:r>
              <w:r w:rsidR="008B4CF4">
                <w:rPr>
                  <w:rFonts w:ascii="Verdana" w:hAnsi="Verdana"/>
                  <w:sz w:val="20"/>
                </w:rPr>
                <w:t xml:space="preserve">of its establishment </w:t>
              </w:r>
              <w:r w:rsidR="008B4CF4" w:rsidRPr="00E1614A">
                <w:rPr>
                  <w:rFonts w:ascii="Verdana" w:hAnsi="Verdana"/>
                  <w:sz w:val="20"/>
                </w:rPr>
                <w:t>from</w:t>
              </w:r>
              <w:r w:rsidR="008B4CF4">
                <w:rPr>
                  <w:rFonts w:ascii="Verdana" w:hAnsi="Verdana"/>
                  <w:sz w:val="20"/>
                </w:rPr>
                <w:t xml:space="preserve"> the</w:t>
              </w:r>
              <w:r w:rsidR="008B4CF4" w:rsidRPr="00E1614A">
                <w:rPr>
                  <w:rFonts w:ascii="Verdana" w:hAnsi="Verdana"/>
                  <w:sz w:val="20"/>
                </w:rPr>
                <w:t xml:space="preserve"> Minister Law and Human Right’s Decree No. AHU-0015625.AH.01.01.TAHUN 2022 on March 2</w:t>
              </w:r>
              <w:r w:rsidR="008B4CF4" w:rsidRPr="00E1614A">
                <w:rPr>
                  <w:rFonts w:ascii="Verdana" w:hAnsi="Verdana"/>
                  <w:sz w:val="20"/>
                  <w:vertAlign w:val="superscript"/>
                </w:rPr>
                <w:t>nd</w:t>
              </w:r>
              <w:r w:rsidR="008B4CF4" w:rsidRPr="00E1614A">
                <w:rPr>
                  <w:rFonts w:ascii="Verdana" w:hAnsi="Verdana"/>
                  <w:sz w:val="20"/>
                </w:rPr>
                <w:t xml:space="preserve">, 2022 under the laws of Indonesia, </w:t>
              </w:r>
              <w:r w:rsidR="008B4CF4">
                <w:rPr>
                  <w:rFonts w:ascii="Verdana" w:hAnsi="Verdana"/>
                  <w:sz w:val="20"/>
                </w:rPr>
                <w:t xml:space="preserve">which was lastly </w:t>
              </w:r>
              <w:r w:rsidR="008B4CF4" w:rsidRPr="00E1614A">
                <w:rPr>
                  <w:rFonts w:ascii="Verdana" w:hAnsi="Verdana"/>
                  <w:sz w:val="20"/>
                </w:rPr>
                <w:t xml:space="preserve">amended </w:t>
              </w:r>
              <w:r w:rsidR="008B4CF4" w:rsidRPr="00DF50A1">
                <w:rPr>
                  <w:rFonts w:ascii="Verdana" w:hAnsi="Verdana"/>
                  <w:sz w:val="20"/>
                </w:rPr>
                <w:t>by Deed No. 02</w:t>
              </w:r>
              <w:r w:rsidR="008B4CF4" w:rsidRPr="00DF50A1">
                <w:rPr>
                  <w:rFonts w:ascii="Verdana" w:hAnsi="Verdana"/>
                  <w:sz w:val="20"/>
                  <w:lang w:val="en-GB"/>
                </w:rPr>
                <w:t xml:space="preserve"> dated Febuary 23</w:t>
              </w:r>
              <w:r w:rsidR="008B4CF4" w:rsidRPr="00DF50A1">
                <w:rPr>
                  <w:rFonts w:ascii="Verdana" w:hAnsi="Verdana"/>
                  <w:sz w:val="20"/>
                  <w:vertAlign w:val="superscript"/>
                  <w:lang w:val="en-GB"/>
                </w:rPr>
                <w:t>rd</w:t>
              </w:r>
              <w:r w:rsidR="008B4CF4" w:rsidRPr="00DF50A1">
                <w:rPr>
                  <w:rFonts w:ascii="Verdana" w:hAnsi="Verdana"/>
                  <w:sz w:val="20"/>
                  <w:lang w:val="en-GB"/>
                </w:rPr>
                <w:t>, 2024, drawn</w:t>
              </w:r>
              <w:r w:rsidR="008B4CF4" w:rsidRPr="00E1614A">
                <w:rPr>
                  <w:rFonts w:ascii="Verdana" w:hAnsi="Verdana"/>
                  <w:sz w:val="20"/>
                  <w:lang w:val="en-GB"/>
                </w:rPr>
                <w:t xml:space="preserve"> before Jane Miranda Gasali, S.H., M.Kn., a notary in Kota Depok</w:t>
              </w:r>
              <w:r w:rsidR="008B4CF4" w:rsidRPr="00E1614A">
                <w:rPr>
                  <w:rFonts w:ascii="Verdana" w:hAnsi="Verdana" w:cs="Segoe UI"/>
                  <w:sz w:val="20"/>
                  <w:lang w:val="en-GB"/>
                </w:rPr>
                <w:t>  had been accepted by  Minister Law</w:t>
              </w:r>
              <w:r w:rsidR="008B4CF4" w:rsidRPr="00E1614A">
                <w:rPr>
                  <w:rFonts w:ascii="Verdana" w:hAnsi="Verdana"/>
                  <w:sz w:val="20"/>
                  <w:lang w:val="en-GB"/>
                </w:rPr>
                <w:t xml:space="preserve"> and </w:t>
              </w:r>
              <w:r w:rsidR="008B4CF4" w:rsidRPr="00E1614A">
                <w:rPr>
                  <w:rFonts w:ascii="Verdana" w:hAnsi="Verdana" w:cs="Segoe UI"/>
                  <w:sz w:val="20"/>
                  <w:lang w:val="en-GB"/>
                </w:rPr>
                <w:t>Human Right’s Decree under Letter of Acceptance of Notification of Changes of Article of Association No.  AHU-AH.01.03-0046718 on Febuary 23</w:t>
              </w:r>
              <w:r w:rsidR="008B4CF4" w:rsidRPr="00E1614A">
                <w:rPr>
                  <w:rFonts w:ascii="Verdana" w:hAnsi="Verdana" w:cs="Segoe UI"/>
                  <w:sz w:val="20"/>
                  <w:vertAlign w:val="superscript"/>
                  <w:lang w:val="en-GB"/>
                </w:rPr>
                <w:t>rd</w:t>
              </w:r>
              <w:r w:rsidR="008B4CF4" w:rsidRPr="00E1614A">
                <w:rPr>
                  <w:rFonts w:ascii="Verdana" w:hAnsi="Verdana" w:cs="Segoe UI"/>
                  <w:sz w:val="20"/>
                  <w:lang w:val="en-GB"/>
                </w:rPr>
                <w:t>, 2024 </w:t>
              </w:r>
              <w:r w:rsidR="008B4CF4" w:rsidRPr="00E1614A">
                <w:rPr>
                  <w:rFonts w:ascii="Verdana" w:hAnsi="Verdana"/>
                  <w:sz w:val="20"/>
                </w:rPr>
                <w:t xml:space="preserve">and having its domicile at </w:t>
              </w:r>
              <w:r w:rsidR="008B4CF4" w:rsidRPr="00E1614A">
                <w:rPr>
                  <w:rFonts w:ascii="Verdana" w:hAnsi="Verdana" w:cs="Segoe UI"/>
                  <w:sz w:val="20"/>
                  <w:lang w:val="en-GB"/>
                </w:rPr>
                <w:t>Office 8 Building, 18A floor, SCBD Lot. 28, Jl. Jend. Sudirman Kav. 52-53, Senayan, Kebayoran Baru, South Jakarta,</w:t>
              </w:r>
              <w:r w:rsidR="008B4CF4" w:rsidRPr="00E1614A">
                <w:rPr>
                  <w:rFonts w:ascii="Verdana" w:hAnsi="Verdana"/>
                  <w:sz w:val="20"/>
                  <w:lang w:val="en-GB"/>
                </w:rPr>
                <w:t xml:space="preserve"> Indonesia</w:t>
              </w:r>
              <w:r w:rsidR="008B4CF4">
                <w:rPr>
                  <w:rFonts w:ascii="Verdana" w:hAnsi="Verdana"/>
                  <w:sz w:val="20"/>
                  <w:lang w:val="en-GB"/>
                </w:rPr>
                <w:t xml:space="preserve"> (“</w:t>
              </w:r>
              <w:r w:rsidR="008B4CF4">
                <w:rPr>
                  <w:rFonts w:ascii="Verdana" w:hAnsi="Verdana"/>
                  <w:b/>
                  <w:bCs/>
                  <w:sz w:val="20"/>
                  <w:lang w:val="en-GB"/>
                </w:rPr>
                <w:t>Company</w:t>
              </w:r>
              <w:r w:rsidR="008B4CF4">
                <w:rPr>
                  <w:rFonts w:ascii="Verdana" w:hAnsi="Verdana"/>
                  <w:sz w:val="20"/>
                  <w:lang w:val="en-GB"/>
                </w:rPr>
                <w:t>”)</w:t>
              </w:r>
              <w:r w:rsidR="008B4CF4">
                <w:rPr>
                  <w:rFonts w:ascii="Verdana" w:hAnsi="Verdana"/>
                  <w:sz w:val="20"/>
                </w:rPr>
                <w:t>.</w:t>
              </w:r>
            </w:ins>
          </w:p>
        </w:tc>
        <w:tc>
          <w:tcPr>
            <w:tcW w:w="4509" w:type="dxa"/>
          </w:tcPr>
          <w:p w14:paraId="427C8243" w14:textId="5D5AE01F" w:rsidR="001D74D4" w:rsidRPr="005A3E6C" w:rsidRDefault="001D74D4" w:rsidP="001D74D4">
            <w:pPr>
              <w:pStyle w:val="ExhibitNumbering3"/>
              <w:numPr>
                <w:ilvl w:val="0"/>
                <w:numId w:val="145"/>
              </w:numPr>
              <w:spacing w:before="240" w:after="0" w:line="240" w:lineRule="auto"/>
              <w:ind w:left="621" w:hanging="621"/>
              <w:rPr>
                <w:ins w:id="1398" w:author="OLTRE" w:date="2024-07-08T13:11:00Z"/>
                <w:rFonts w:ascii="Verdana" w:hAnsi="Verdana"/>
                <w:sz w:val="20"/>
              </w:rPr>
            </w:pPr>
            <w:ins w:id="1399" w:author="OLTRE" w:date="2024-07-08T13:11:00Z">
              <w:r w:rsidRPr="005A3E6C">
                <w:rPr>
                  <w:rFonts w:ascii="Verdana" w:hAnsi="Verdana"/>
                  <w:bCs/>
                  <w:noProof/>
                  <w:sz w:val="20"/>
                </w:rPr>
                <w:t xml:space="preserve">Penjual ingin menjual dan mengalihkan kepada Pembeli, dan Pembeli ingin membeli dan menerima pengalihan dari Penjual atas </w:t>
              </w:r>
              <w:r w:rsidR="008B4CF4">
                <w:rPr>
                  <w:rFonts w:ascii="Verdana" w:hAnsi="Verdana"/>
                  <w:bCs/>
                  <w:noProof/>
                  <w:sz w:val="20"/>
                </w:rPr>
                <w:t>152.150</w:t>
              </w:r>
              <w:r w:rsidRPr="005A3E6C">
                <w:rPr>
                  <w:rFonts w:ascii="Verdana" w:hAnsi="Verdana"/>
                  <w:bCs/>
                  <w:noProof/>
                  <w:sz w:val="20"/>
                </w:rPr>
                <w:t xml:space="preserve"> (</w:t>
              </w:r>
              <w:r w:rsidR="008B4CF4">
                <w:rPr>
                  <w:rFonts w:ascii="Verdana" w:hAnsi="Verdana"/>
                  <w:bCs/>
                  <w:noProof/>
                  <w:sz w:val="20"/>
                </w:rPr>
                <w:t>seratus lima puluh dua ribu seratus lima puluh</w:t>
              </w:r>
              <w:r w:rsidRPr="005A3E6C">
                <w:rPr>
                  <w:rFonts w:ascii="Verdana" w:hAnsi="Verdana"/>
                  <w:bCs/>
                  <w:noProof/>
                  <w:sz w:val="20"/>
                </w:rPr>
                <w:t xml:space="preserve">) </w:t>
              </w:r>
              <w:r w:rsidR="00B578D9" w:rsidRPr="009A415B">
                <w:rPr>
                  <w:rFonts w:ascii="Verdana" w:hAnsi="Verdana" w:cs="Verdana"/>
                  <w:sz w:val="20"/>
                </w:rPr>
                <w:t xml:space="preserve">Saham </w:t>
              </w:r>
              <w:r w:rsidR="00B578D9">
                <w:rPr>
                  <w:rFonts w:ascii="Verdana" w:hAnsi="Verdana" w:cs="Verdana"/>
                  <w:sz w:val="20"/>
                </w:rPr>
                <w:t xml:space="preserve">Preferen </w:t>
              </w:r>
              <w:r w:rsidR="00B578D9" w:rsidRPr="009A415B">
                <w:rPr>
                  <w:rFonts w:ascii="Verdana" w:hAnsi="Verdana" w:cs="Verdana"/>
                  <w:sz w:val="20"/>
                </w:rPr>
                <w:t>Kelas B</w:t>
              </w:r>
              <w:r w:rsidR="002A488A">
                <w:rPr>
                  <w:rFonts w:ascii="Verdana" w:hAnsi="Verdana"/>
                  <w:bCs/>
                  <w:noProof/>
                  <w:sz w:val="20"/>
                </w:rPr>
                <w:t>, masing-masing dengan nilai nominal saham Rp 29.000 (dua puluh sembilan ribu Rupiah)</w:t>
              </w:r>
              <w:r w:rsidR="008B4CF4">
                <w:rPr>
                  <w:rFonts w:ascii="Verdana" w:hAnsi="Verdana"/>
                  <w:bCs/>
                  <w:noProof/>
                  <w:sz w:val="20"/>
                </w:rPr>
                <w:t xml:space="preserve"> </w:t>
              </w:r>
              <w:r w:rsidRPr="005A3E6C">
                <w:rPr>
                  <w:rFonts w:ascii="Verdana" w:hAnsi="Verdana"/>
                  <w:bCs/>
                  <w:noProof/>
                  <w:sz w:val="20"/>
                </w:rPr>
                <w:t>(selanjutnya disebut sebagai “</w:t>
              </w:r>
              <w:r w:rsidRPr="005A3E6C">
                <w:rPr>
                  <w:rFonts w:ascii="Verdana" w:hAnsi="Verdana"/>
                  <w:b/>
                  <w:noProof/>
                  <w:sz w:val="20"/>
                </w:rPr>
                <w:t>Saham-Saham</w:t>
              </w:r>
              <w:r w:rsidRPr="005A3E6C">
                <w:rPr>
                  <w:rFonts w:ascii="Verdana" w:hAnsi="Verdana"/>
                  <w:bCs/>
                  <w:noProof/>
                  <w:sz w:val="20"/>
                </w:rPr>
                <w:t>”)</w:t>
              </w:r>
              <w:r w:rsidRPr="005A3E6C">
                <w:rPr>
                  <w:rFonts w:ascii="Verdana" w:hAnsi="Verdana"/>
                  <w:b/>
                  <w:noProof/>
                  <w:sz w:val="20"/>
                </w:rPr>
                <w:t xml:space="preserve"> </w:t>
              </w:r>
              <w:r w:rsidRPr="005A3E6C">
                <w:rPr>
                  <w:rFonts w:ascii="Verdana" w:hAnsi="Verdana"/>
                  <w:bCs/>
                  <w:noProof/>
                  <w:sz w:val="20"/>
                </w:rPr>
                <w:t>dalam</w:t>
              </w:r>
              <w:r w:rsidRPr="005A3E6C">
                <w:rPr>
                  <w:rFonts w:ascii="Verdana" w:hAnsi="Verdana"/>
                  <w:b/>
                  <w:noProof/>
                  <w:sz w:val="20"/>
                </w:rPr>
                <w:t xml:space="preserve"> </w:t>
              </w:r>
              <w:r w:rsidR="008B4CF4" w:rsidRPr="008B4CF4">
                <w:rPr>
                  <w:rFonts w:ascii="Verdana" w:hAnsi="Verdana"/>
                  <w:b/>
                  <w:sz w:val="20"/>
                </w:rPr>
                <w:t xml:space="preserve">PT </w:t>
              </w:r>
              <w:r w:rsidR="008B4CF4" w:rsidRPr="00A715BE">
                <w:rPr>
                  <w:rFonts w:ascii="Verdana" w:hAnsi="Verdana"/>
                  <w:b/>
                  <w:caps/>
                  <w:sz w:val="20"/>
                </w:rPr>
                <w:t>Regene Artifisial Inteligen</w:t>
              </w:r>
              <w:r w:rsidRPr="005A3E6C">
                <w:rPr>
                  <w:rFonts w:ascii="Verdana" w:hAnsi="Verdana"/>
                  <w:noProof/>
                  <w:sz w:val="20"/>
                  <w:lang w:val="id-ID"/>
                </w:rPr>
                <w:t xml:space="preserve">, </w:t>
              </w:r>
              <w:r w:rsidR="008B4CF4" w:rsidRPr="007F4951">
                <w:rPr>
                  <w:rFonts w:ascii="Verdana" w:hAnsi="Verdana"/>
                  <w:sz w:val="20"/>
                </w:rPr>
                <w:t>suatu perseroan terbatas yang di</w:t>
              </w:r>
              <w:r w:rsidR="008B4CF4">
                <w:rPr>
                  <w:rFonts w:ascii="Verdana" w:hAnsi="Verdana"/>
                  <w:sz w:val="20"/>
                </w:rPr>
                <w:t>dirikan</w:t>
              </w:r>
              <w:r w:rsidR="008B4CF4" w:rsidRPr="007F4951">
                <w:rPr>
                  <w:rFonts w:ascii="Verdana" w:hAnsi="Verdana"/>
                  <w:sz w:val="20"/>
                </w:rPr>
                <w:t xml:space="preserve"> berdasarkan Akta No. 3  tanggal 2 Maret 2024, yang dibuat di hadapan Sandi Guntara Trisna, S.Kom., S.H., M.M, M.Kn., Notaris di Kabupaten Karawang yang telah menerima pengesahan berdasarkan Surat Keputusan Menteri Hukum dan H</w:t>
              </w:r>
              <w:r w:rsidR="008B4CF4">
                <w:rPr>
                  <w:rFonts w:ascii="Verdana" w:hAnsi="Verdana"/>
                  <w:sz w:val="20"/>
                </w:rPr>
                <w:t xml:space="preserve">ak </w:t>
              </w:r>
              <w:r w:rsidR="008B4CF4" w:rsidRPr="007F4951">
                <w:rPr>
                  <w:rFonts w:ascii="Verdana" w:hAnsi="Verdana"/>
                  <w:sz w:val="20"/>
                </w:rPr>
                <w:t>A</w:t>
              </w:r>
              <w:r w:rsidR="008B4CF4">
                <w:rPr>
                  <w:rFonts w:ascii="Verdana" w:hAnsi="Verdana"/>
                  <w:sz w:val="20"/>
                </w:rPr>
                <w:t xml:space="preserve">sasi </w:t>
              </w:r>
              <w:r w:rsidR="008B4CF4" w:rsidRPr="007F4951">
                <w:rPr>
                  <w:rFonts w:ascii="Verdana" w:hAnsi="Verdana"/>
                  <w:sz w:val="20"/>
                </w:rPr>
                <w:t>M</w:t>
              </w:r>
              <w:r w:rsidR="008B4CF4">
                <w:rPr>
                  <w:rFonts w:ascii="Verdana" w:hAnsi="Verdana"/>
                  <w:sz w:val="20"/>
                </w:rPr>
                <w:t>anusia</w:t>
              </w:r>
              <w:r w:rsidR="008B4CF4" w:rsidRPr="007F4951">
                <w:rPr>
                  <w:rFonts w:ascii="Verdana" w:hAnsi="Verdana"/>
                  <w:sz w:val="20"/>
                </w:rPr>
                <w:t xml:space="preserve"> No. AHU-0015625.AH.01.01.TAHUN 2022 pada tanggal 2 Maret 2022 berdasarkan hukum Negara Republik Indonesia, yang terakhir diubah berdasarkan Akta </w:t>
              </w:r>
              <w:r w:rsidR="008B4CF4" w:rsidRPr="00774A9A">
                <w:rPr>
                  <w:rFonts w:ascii="Verdana" w:hAnsi="Verdana"/>
                  <w:sz w:val="20"/>
                </w:rPr>
                <w:t xml:space="preserve">No. 02 tanggal 23 Februari 2024, yang dibuat dihadapan </w:t>
              </w:r>
              <w:r w:rsidR="008B4CF4" w:rsidRPr="007F4951">
                <w:rPr>
                  <w:rFonts w:ascii="Verdana" w:hAnsi="Verdana"/>
                  <w:sz w:val="20"/>
                  <w:lang w:val="en-GB"/>
                </w:rPr>
                <w:t>Jane Miranda Gasali, S.H., M.Kn.,</w:t>
              </w:r>
              <w:r w:rsidR="008B4CF4" w:rsidRPr="00774A9A">
                <w:rPr>
                  <w:rFonts w:ascii="Verdana" w:hAnsi="Verdana"/>
                  <w:sz w:val="20"/>
                </w:rPr>
                <w:t xml:space="preserve"> Notaris di Kota Depok, telah diterima pemberitahuannya oleh Menteri Hukum dan H</w:t>
              </w:r>
              <w:r w:rsidR="008B4CF4">
                <w:rPr>
                  <w:rFonts w:ascii="Verdana" w:hAnsi="Verdana"/>
                  <w:sz w:val="20"/>
                </w:rPr>
                <w:t xml:space="preserve">ak </w:t>
              </w:r>
              <w:r w:rsidR="008B4CF4" w:rsidRPr="00774A9A">
                <w:rPr>
                  <w:rFonts w:ascii="Verdana" w:hAnsi="Verdana"/>
                  <w:sz w:val="20"/>
                </w:rPr>
                <w:t>A</w:t>
              </w:r>
              <w:r w:rsidR="008B4CF4">
                <w:rPr>
                  <w:rFonts w:ascii="Verdana" w:hAnsi="Verdana"/>
                  <w:sz w:val="20"/>
                </w:rPr>
                <w:t xml:space="preserve">sasi </w:t>
              </w:r>
              <w:r w:rsidR="008B4CF4" w:rsidRPr="00774A9A">
                <w:rPr>
                  <w:rFonts w:ascii="Verdana" w:hAnsi="Verdana"/>
                  <w:sz w:val="20"/>
                </w:rPr>
                <w:t>M</w:t>
              </w:r>
              <w:r w:rsidR="008B4CF4">
                <w:rPr>
                  <w:rFonts w:ascii="Verdana" w:hAnsi="Verdana"/>
                  <w:sz w:val="20"/>
                </w:rPr>
                <w:t>anusia</w:t>
              </w:r>
              <w:r w:rsidR="008B4CF4" w:rsidRPr="00774A9A">
                <w:rPr>
                  <w:rFonts w:ascii="Verdana" w:hAnsi="Verdana"/>
                  <w:sz w:val="20"/>
                </w:rPr>
                <w:t xml:space="preserve"> berdasarkan Surat Penerimaan Pemberitahuan Perubahan Anggaran Dasar No. </w:t>
              </w:r>
              <w:r w:rsidR="008B4CF4" w:rsidRPr="007F4951">
                <w:rPr>
                  <w:rFonts w:ascii="Verdana" w:hAnsi="Verdana"/>
                  <w:sz w:val="20"/>
                  <w:lang w:val="en-GB"/>
                </w:rPr>
                <w:t>AHU-AH.01.03-0046718</w:t>
              </w:r>
              <w:r w:rsidR="008B4CF4" w:rsidRPr="00774A9A">
                <w:rPr>
                  <w:rFonts w:ascii="Verdana" w:hAnsi="Verdana"/>
                  <w:sz w:val="20"/>
                </w:rPr>
                <w:t xml:space="preserve"> tertanggal 23 Februari 2024</w:t>
              </w:r>
              <w:r w:rsidR="008B4CF4" w:rsidRPr="007F4951">
                <w:rPr>
                  <w:rFonts w:ascii="Verdana" w:hAnsi="Verdana"/>
                  <w:sz w:val="20"/>
                </w:rPr>
                <w:t xml:space="preserve">, berkedudukan di Office 8 Building, Lantai 18A, SCBD Lot. 28, Jl. Jend. </w:t>
              </w:r>
              <w:r w:rsidR="008B4CF4" w:rsidRPr="007F4951">
                <w:rPr>
                  <w:rFonts w:ascii="Verdana" w:hAnsi="Verdana"/>
                  <w:sz w:val="20"/>
                </w:rPr>
                <w:lastRenderedPageBreak/>
                <w:t>Sudirman Kav. 52-53, Senayan, Kebayoran Baru, Jakarta Selatan</w:t>
              </w:r>
              <w:r w:rsidR="008B4CF4">
                <w:rPr>
                  <w:rFonts w:ascii="Verdana" w:hAnsi="Verdana"/>
                  <w:sz w:val="20"/>
                </w:rPr>
                <w:t xml:space="preserve"> (“</w:t>
              </w:r>
              <w:r w:rsidR="008B4CF4">
                <w:rPr>
                  <w:rFonts w:ascii="Verdana" w:hAnsi="Verdana"/>
                  <w:b/>
                  <w:bCs/>
                  <w:sz w:val="20"/>
                </w:rPr>
                <w:t>Perusahaan</w:t>
              </w:r>
              <w:r w:rsidR="008B4CF4">
                <w:rPr>
                  <w:rFonts w:ascii="Verdana" w:hAnsi="Verdana"/>
                  <w:sz w:val="20"/>
                </w:rPr>
                <w:t>”).</w:t>
              </w:r>
            </w:ins>
          </w:p>
        </w:tc>
      </w:tr>
      <w:tr w:rsidR="001D74D4" w:rsidRPr="002E2A51" w14:paraId="7EEC1175" w14:textId="77777777" w:rsidTr="005A3E6C">
        <w:trPr>
          <w:ins w:id="1400" w:author="OLTRE" w:date="2024-07-08T13:11:00Z"/>
        </w:trPr>
        <w:tc>
          <w:tcPr>
            <w:tcW w:w="4508" w:type="dxa"/>
          </w:tcPr>
          <w:p w14:paraId="0C22888E" w14:textId="77777777" w:rsidR="001D74D4" w:rsidRPr="005A3E6C" w:rsidRDefault="001D74D4" w:rsidP="005A3E6C">
            <w:pPr>
              <w:overflowPunct w:val="0"/>
              <w:autoSpaceDE w:val="0"/>
              <w:autoSpaceDN w:val="0"/>
              <w:adjustRightInd w:val="0"/>
              <w:spacing w:before="240"/>
              <w:jc w:val="both"/>
              <w:textAlignment w:val="baseline"/>
              <w:rPr>
                <w:ins w:id="1401" w:author="OLTRE" w:date="2024-07-08T13:11:00Z"/>
                <w:rFonts w:ascii="Verdana" w:hAnsi="Verdana"/>
                <w:lang w:eastAsia="de-DE"/>
              </w:rPr>
            </w:pPr>
            <w:ins w:id="1402" w:author="OLTRE" w:date="2024-07-08T13:11:00Z">
              <w:r w:rsidRPr="005A3E6C">
                <w:rPr>
                  <w:rFonts w:ascii="Verdana" w:hAnsi="Verdana"/>
                  <w:b/>
                  <w:szCs w:val="24"/>
                  <w:lang w:eastAsia="de-DE"/>
                </w:rPr>
                <w:lastRenderedPageBreak/>
                <w:t>NOW THEREFORE</w:t>
              </w:r>
              <w:r w:rsidRPr="005A3E6C">
                <w:rPr>
                  <w:rFonts w:ascii="Verdana" w:hAnsi="Verdana"/>
                  <w:szCs w:val="24"/>
                  <w:lang w:eastAsia="de-DE"/>
                </w:rPr>
                <w:t>, each Party acting in its abovementioned capacity hereby covenants and agrees to enter into this Deed of Sale and Purchase of Shares (“</w:t>
              </w:r>
              <w:r w:rsidRPr="005A3E6C">
                <w:rPr>
                  <w:rFonts w:ascii="Verdana" w:hAnsi="Verdana"/>
                  <w:b/>
                  <w:szCs w:val="24"/>
                  <w:lang w:eastAsia="de-DE"/>
                </w:rPr>
                <w:t>Deed</w:t>
              </w:r>
              <w:r w:rsidRPr="005A3E6C">
                <w:rPr>
                  <w:rFonts w:ascii="Verdana" w:hAnsi="Verdana"/>
                  <w:szCs w:val="24"/>
                  <w:lang w:eastAsia="de-DE"/>
                </w:rPr>
                <w:t>”) in accordance with the following terms and conditions:</w:t>
              </w:r>
            </w:ins>
          </w:p>
        </w:tc>
        <w:tc>
          <w:tcPr>
            <w:tcW w:w="4509" w:type="dxa"/>
          </w:tcPr>
          <w:p w14:paraId="23DD6157" w14:textId="77777777" w:rsidR="001D74D4" w:rsidRPr="005A3E6C" w:rsidRDefault="001D74D4" w:rsidP="005A3E6C">
            <w:pPr>
              <w:overflowPunct w:val="0"/>
              <w:autoSpaceDE w:val="0"/>
              <w:autoSpaceDN w:val="0"/>
              <w:adjustRightInd w:val="0"/>
              <w:spacing w:before="240"/>
              <w:jc w:val="both"/>
              <w:textAlignment w:val="baseline"/>
              <w:rPr>
                <w:ins w:id="1403" w:author="OLTRE" w:date="2024-07-08T13:11:00Z"/>
                <w:rFonts w:ascii="Verdana" w:hAnsi="Verdana"/>
                <w:b/>
                <w:lang w:eastAsia="de-DE"/>
              </w:rPr>
            </w:pPr>
            <w:ins w:id="1404" w:author="OLTRE" w:date="2024-07-08T13:11:00Z">
              <w:r w:rsidRPr="005A3E6C">
                <w:rPr>
                  <w:rFonts w:ascii="Verdana" w:hAnsi="Verdana"/>
                  <w:b/>
                  <w:szCs w:val="24"/>
                  <w:lang w:val="id-ID"/>
                </w:rPr>
                <w:t xml:space="preserve">DENGAN DEMIKIAN, </w:t>
              </w:r>
              <w:r w:rsidRPr="005A3E6C">
                <w:rPr>
                  <w:rFonts w:ascii="Verdana" w:hAnsi="Verdana"/>
                  <w:bCs/>
                  <w:szCs w:val="24"/>
                  <w:lang w:val="id-ID"/>
                </w:rPr>
                <w:t xml:space="preserve">setiap Pihak bertindak dalam </w:t>
              </w:r>
              <w:r w:rsidRPr="005A3E6C">
                <w:rPr>
                  <w:rFonts w:ascii="Verdana" w:hAnsi="Verdana"/>
                  <w:szCs w:val="24"/>
                </w:rPr>
                <w:t>kapasitasnya</w:t>
              </w:r>
              <w:r w:rsidRPr="005A3E6C">
                <w:rPr>
                  <w:rFonts w:ascii="Verdana" w:hAnsi="Verdana"/>
                  <w:szCs w:val="24"/>
                  <w:lang w:val="id-ID"/>
                </w:rPr>
                <w:t xml:space="preserve"> masing-masing yang telah disebutkan di atas, dengan ini berjanji dan setuju untuk </w:t>
              </w:r>
              <w:r w:rsidRPr="005A3E6C">
                <w:rPr>
                  <w:rFonts w:ascii="Verdana" w:hAnsi="Verdana"/>
                  <w:szCs w:val="24"/>
                </w:rPr>
                <w:t>masuk dalam</w:t>
              </w:r>
              <w:r w:rsidRPr="005A3E6C">
                <w:rPr>
                  <w:rFonts w:ascii="Verdana" w:hAnsi="Verdana"/>
                  <w:szCs w:val="24"/>
                  <w:lang w:val="id-ID"/>
                </w:rPr>
                <w:t xml:space="preserve"> Akta </w:t>
              </w:r>
              <w:r w:rsidRPr="005A3E6C">
                <w:rPr>
                  <w:rFonts w:ascii="Verdana" w:hAnsi="Verdana"/>
                  <w:szCs w:val="24"/>
                </w:rPr>
                <w:t xml:space="preserve">Jual Beli </w:t>
              </w:r>
              <w:r w:rsidRPr="005A3E6C">
                <w:rPr>
                  <w:rFonts w:ascii="Verdana" w:hAnsi="Verdana"/>
                  <w:szCs w:val="24"/>
                  <w:lang w:val="id-ID"/>
                </w:rPr>
                <w:t>Saham (“</w:t>
              </w:r>
              <w:r w:rsidRPr="005A3E6C">
                <w:rPr>
                  <w:rFonts w:ascii="Verdana" w:hAnsi="Verdana"/>
                  <w:b/>
                  <w:bCs/>
                  <w:szCs w:val="24"/>
                  <w:lang w:val="id-ID"/>
                </w:rPr>
                <w:t>Akta</w:t>
              </w:r>
              <w:r w:rsidRPr="005A3E6C">
                <w:rPr>
                  <w:rFonts w:ascii="Verdana" w:hAnsi="Verdana"/>
                  <w:szCs w:val="24"/>
                  <w:lang w:val="id-ID"/>
                </w:rPr>
                <w:t>”) sesuai dengan syarat-syarat dan ketentuan-ketentuan berikut:</w:t>
              </w:r>
            </w:ins>
          </w:p>
        </w:tc>
      </w:tr>
      <w:tr w:rsidR="001D74D4" w:rsidRPr="002E2A51" w14:paraId="4C7A4546" w14:textId="77777777" w:rsidTr="005A3E6C">
        <w:trPr>
          <w:ins w:id="1405" w:author="OLTRE" w:date="2024-07-08T13:11:00Z"/>
        </w:trPr>
        <w:tc>
          <w:tcPr>
            <w:tcW w:w="4508" w:type="dxa"/>
          </w:tcPr>
          <w:p w14:paraId="4166A0F4" w14:textId="77777777" w:rsidR="001D74D4" w:rsidRPr="005A3E6C" w:rsidRDefault="001D74D4" w:rsidP="00A715BE">
            <w:pPr>
              <w:pStyle w:val="SingleCenter"/>
              <w:rPr>
                <w:ins w:id="1406" w:author="OLTRE" w:date="2024-07-08T13:11:00Z"/>
                <w:rFonts w:ascii="Verdana" w:hAnsi="Verdana"/>
                <w:b/>
                <w:sz w:val="20"/>
                <w:lang w:eastAsia="de-DE"/>
              </w:rPr>
            </w:pPr>
            <w:ins w:id="1407" w:author="OLTRE" w:date="2024-07-08T13:11:00Z">
              <w:r w:rsidRPr="005A3E6C">
                <w:rPr>
                  <w:rFonts w:ascii="Verdana" w:hAnsi="Verdana"/>
                  <w:b/>
                  <w:sz w:val="20"/>
                  <w:szCs w:val="24"/>
                  <w:lang w:eastAsia="de-DE"/>
                </w:rPr>
                <w:t>ARTICLE 1</w:t>
              </w:r>
            </w:ins>
          </w:p>
        </w:tc>
        <w:tc>
          <w:tcPr>
            <w:tcW w:w="4509" w:type="dxa"/>
          </w:tcPr>
          <w:p w14:paraId="19397640" w14:textId="77777777" w:rsidR="001D74D4" w:rsidRPr="005A3E6C" w:rsidRDefault="001D74D4" w:rsidP="00A715BE">
            <w:pPr>
              <w:pStyle w:val="SingleCenter"/>
              <w:rPr>
                <w:ins w:id="1408" w:author="OLTRE" w:date="2024-07-08T13:11:00Z"/>
                <w:rFonts w:ascii="Verdana" w:hAnsi="Verdana"/>
                <w:b/>
                <w:sz w:val="20"/>
                <w:lang w:eastAsia="de-DE"/>
              </w:rPr>
            </w:pPr>
            <w:ins w:id="1409" w:author="OLTRE" w:date="2024-07-08T13:11:00Z">
              <w:r w:rsidRPr="005A3E6C">
                <w:rPr>
                  <w:rFonts w:ascii="Verdana" w:hAnsi="Verdana"/>
                  <w:b/>
                  <w:sz w:val="20"/>
                  <w:szCs w:val="24"/>
                  <w:lang w:val="id-ID"/>
                </w:rPr>
                <w:t>PASAL 1</w:t>
              </w:r>
            </w:ins>
          </w:p>
        </w:tc>
      </w:tr>
      <w:tr w:rsidR="001D74D4" w:rsidRPr="002E2A51" w14:paraId="7642B47C" w14:textId="77777777" w:rsidTr="005A3E6C">
        <w:trPr>
          <w:ins w:id="1410" w:author="OLTRE" w:date="2024-07-08T13:11:00Z"/>
        </w:trPr>
        <w:tc>
          <w:tcPr>
            <w:tcW w:w="4508" w:type="dxa"/>
          </w:tcPr>
          <w:p w14:paraId="09C067F9" w14:textId="77777777" w:rsidR="001D74D4" w:rsidRPr="005A3E6C" w:rsidRDefault="001D74D4" w:rsidP="00A715BE">
            <w:pPr>
              <w:pStyle w:val="SingleCenter"/>
              <w:rPr>
                <w:ins w:id="1411" w:author="OLTRE" w:date="2024-07-08T13:11:00Z"/>
                <w:rFonts w:ascii="Verdana" w:hAnsi="Verdana"/>
                <w:b/>
                <w:sz w:val="20"/>
                <w:lang w:eastAsia="de-DE"/>
              </w:rPr>
            </w:pPr>
            <w:ins w:id="1412" w:author="OLTRE" w:date="2024-07-08T13:11:00Z">
              <w:r w:rsidRPr="005A3E6C">
                <w:rPr>
                  <w:rFonts w:ascii="Verdana" w:hAnsi="Verdana"/>
                  <w:b/>
                  <w:sz w:val="20"/>
                  <w:szCs w:val="24"/>
                  <w:lang w:eastAsia="de-DE"/>
                </w:rPr>
                <w:t>SALE AND PURCHASE OF SHARES</w:t>
              </w:r>
            </w:ins>
          </w:p>
        </w:tc>
        <w:tc>
          <w:tcPr>
            <w:tcW w:w="4509" w:type="dxa"/>
          </w:tcPr>
          <w:p w14:paraId="35617142" w14:textId="77777777" w:rsidR="001D74D4" w:rsidRPr="005A3E6C" w:rsidRDefault="001D74D4" w:rsidP="00A715BE">
            <w:pPr>
              <w:pStyle w:val="SingleCenter"/>
              <w:rPr>
                <w:ins w:id="1413" w:author="OLTRE" w:date="2024-07-08T13:11:00Z"/>
                <w:rFonts w:ascii="Verdana" w:hAnsi="Verdana"/>
                <w:b/>
                <w:sz w:val="20"/>
                <w:lang w:eastAsia="de-DE"/>
              </w:rPr>
            </w:pPr>
            <w:ins w:id="1414" w:author="OLTRE" w:date="2024-07-08T13:11:00Z">
              <w:r w:rsidRPr="005A3E6C">
                <w:rPr>
                  <w:rFonts w:ascii="Verdana" w:hAnsi="Verdana"/>
                  <w:b/>
                  <w:sz w:val="20"/>
                  <w:szCs w:val="24"/>
                  <w:lang w:val="id-ID"/>
                </w:rPr>
                <w:t>PENJUALAN DAN PEMBELIAN SAHAM-SAHAM</w:t>
              </w:r>
            </w:ins>
          </w:p>
        </w:tc>
      </w:tr>
      <w:tr w:rsidR="001D74D4" w:rsidRPr="002E2A51" w14:paraId="735C1D54" w14:textId="77777777" w:rsidTr="005A3E6C">
        <w:trPr>
          <w:ins w:id="1415" w:author="OLTRE" w:date="2024-07-08T13:11:00Z"/>
        </w:trPr>
        <w:tc>
          <w:tcPr>
            <w:tcW w:w="4508" w:type="dxa"/>
          </w:tcPr>
          <w:p w14:paraId="7812EC22" w14:textId="77777777" w:rsidR="001D74D4" w:rsidRPr="005A3E6C" w:rsidRDefault="001D74D4" w:rsidP="00A715BE">
            <w:pPr>
              <w:pStyle w:val="ExhibitNumbering11"/>
              <w:spacing w:line="240" w:lineRule="auto"/>
              <w:rPr>
                <w:ins w:id="1416" w:author="OLTRE" w:date="2024-07-08T13:11:00Z"/>
                <w:rFonts w:ascii="Verdana" w:hAnsi="Verdana"/>
                <w:sz w:val="20"/>
              </w:rPr>
            </w:pPr>
            <w:ins w:id="1417" w:author="OLTRE" w:date="2024-07-08T13:11:00Z">
              <w:r w:rsidRPr="005A3E6C">
                <w:rPr>
                  <w:rFonts w:ascii="Verdana" w:hAnsi="Verdana"/>
                  <w:sz w:val="20"/>
                </w:rPr>
                <w:t>The Seller hereby sells, transfers and delivers the Shares, including any and all rights and interests vested in the Shares as well as any and all obligations and liabilities attached to the Shares or to the quality of shareholder of the Company, to the Purchaser and the Purchaser hereby purchases and accepts transfer and delivery of the Shares from the Seller.</w:t>
              </w:r>
            </w:ins>
          </w:p>
        </w:tc>
        <w:tc>
          <w:tcPr>
            <w:tcW w:w="4509" w:type="dxa"/>
          </w:tcPr>
          <w:p w14:paraId="08F9D48F" w14:textId="77777777" w:rsidR="001D74D4" w:rsidRPr="005A3E6C" w:rsidRDefault="001D74D4" w:rsidP="001D74D4">
            <w:pPr>
              <w:pStyle w:val="ExhibitNumbering11"/>
              <w:numPr>
                <w:ilvl w:val="0"/>
                <w:numId w:val="147"/>
              </w:numPr>
              <w:spacing w:line="240" w:lineRule="auto"/>
              <w:ind w:left="620" w:hanging="620"/>
              <w:rPr>
                <w:ins w:id="1418" w:author="OLTRE" w:date="2024-07-08T13:11:00Z"/>
                <w:rFonts w:ascii="Verdana" w:hAnsi="Verdana"/>
                <w:sz w:val="20"/>
              </w:rPr>
            </w:pPr>
            <w:ins w:id="1419" w:author="OLTRE" w:date="2024-07-08T13:11:00Z">
              <w:r w:rsidRPr="005A3E6C">
                <w:rPr>
                  <w:rFonts w:ascii="Verdana" w:hAnsi="Verdana"/>
                  <w:sz w:val="20"/>
                  <w:lang w:val="id-ID"/>
                </w:rPr>
                <w:t xml:space="preserve">Penjual dengan ini menjual, </w:t>
              </w:r>
              <w:r w:rsidRPr="005A3E6C">
                <w:rPr>
                  <w:rFonts w:ascii="Verdana" w:hAnsi="Verdana"/>
                  <w:sz w:val="20"/>
                </w:rPr>
                <w:t>mengalihkan</w:t>
              </w:r>
              <w:r w:rsidRPr="005A3E6C">
                <w:rPr>
                  <w:rFonts w:ascii="Verdana" w:hAnsi="Verdana"/>
                  <w:sz w:val="20"/>
                  <w:lang w:val="id-ID"/>
                </w:rPr>
                <w:t xml:space="preserve"> dan </w:t>
              </w:r>
              <w:r w:rsidRPr="005A3E6C">
                <w:rPr>
                  <w:rFonts w:ascii="Verdana" w:hAnsi="Verdana"/>
                  <w:sz w:val="20"/>
                </w:rPr>
                <w:t>menyerah</w:t>
              </w:r>
              <w:r w:rsidRPr="005A3E6C">
                <w:rPr>
                  <w:rFonts w:ascii="Verdana" w:hAnsi="Verdana"/>
                  <w:sz w:val="20"/>
                  <w:lang w:val="id-ID"/>
                </w:rPr>
                <w:t xml:space="preserve">kan Saham-Saham, </w:t>
              </w:r>
              <w:r w:rsidRPr="005A3E6C">
                <w:rPr>
                  <w:rFonts w:ascii="Verdana" w:hAnsi="Verdana"/>
                  <w:sz w:val="20"/>
                </w:rPr>
                <w:t>termasuk setiap dan seluruh hak dan kepentingan yang melekat pada Saham-Saham dan juga setiap dan seluruh kewajiban dan tanggung jawab yang melekat pada Saham-Saham atau kedudukan sebagai pemegang saham Perusahaan, kepada Pembeli dan Pembeli dengan ini membeli</w:t>
              </w:r>
              <w:r w:rsidRPr="005A3E6C">
                <w:rPr>
                  <w:rFonts w:ascii="Verdana" w:hAnsi="Verdana"/>
                  <w:sz w:val="20"/>
                  <w:lang w:val="id-ID"/>
                </w:rPr>
                <w:t xml:space="preserve"> dan menerima </w:t>
              </w:r>
              <w:r w:rsidRPr="005A3E6C">
                <w:rPr>
                  <w:rFonts w:ascii="Verdana" w:hAnsi="Verdana"/>
                  <w:sz w:val="20"/>
                </w:rPr>
                <w:t>pengalihan</w:t>
              </w:r>
              <w:r w:rsidRPr="005A3E6C">
                <w:rPr>
                  <w:rFonts w:ascii="Verdana" w:hAnsi="Verdana"/>
                  <w:sz w:val="20"/>
                  <w:lang w:val="id-ID"/>
                </w:rPr>
                <w:t xml:space="preserve"> dan </w:t>
              </w:r>
              <w:r w:rsidRPr="005A3E6C">
                <w:rPr>
                  <w:rFonts w:ascii="Verdana" w:hAnsi="Verdana"/>
                  <w:sz w:val="20"/>
                </w:rPr>
                <w:t>penyerahan</w:t>
              </w:r>
              <w:r w:rsidRPr="005A3E6C">
                <w:rPr>
                  <w:rFonts w:ascii="Verdana" w:hAnsi="Verdana"/>
                  <w:sz w:val="20"/>
                  <w:lang w:val="id-ID"/>
                </w:rPr>
                <w:t xml:space="preserve"> Saham-Saham dari Penjual.</w:t>
              </w:r>
            </w:ins>
          </w:p>
        </w:tc>
      </w:tr>
      <w:tr w:rsidR="001D74D4" w:rsidRPr="002E2A51" w14:paraId="24DC48D5" w14:textId="77777777" w:rsidTr="005A3E6C">
        <w:trPr>
          <w:ins w:id="1420" w:author="OLTRE" w:date="2024-07-08T13:11:00Z"/>
        </w:trPr>
        <w:tc>
          <w:tcPr>
            <w:tcW w:w="4508" w:type="dxa"/>
          </w:tcPr>
          <w:p w14:paraId="2FDE263D" w14:textId="77777777" w:rsidR="001D74D4" w:rsidRPr="005A3E6C" w:rsidRDefault="001D74D4" w:rsidP="00A715BE">
            <w:pPr>
              <w:pStyle w:val="ExhibitNumbering11"/>
              <w:spacing w:line="240" w:lineRule="auto"/>
              <w:rPr>
                <w:ins w:id="1421" w:author="OLTRE" w:date="2024-07-08T13:11:00Z"/>
                <w:rFonts w:ascii="Verdana" w:hAnsi="Verdana"/>
                <w:sz w:val="20"/>
              </w:rPr>
            </w:pPr>
            <w:ins w:id="1422" w:author="OLTRE" w:date="2024-07-08T13:11:00Z">
              <w:r w:rsidRPr="005A3E6C">
                <w:rPr>
                  <w:rFonts w:ascii="Verdana" w:hAnsi="Verdana"/>
                  <w:sz w:val="20"/>
                </w:rPr>
                <w:t>All profits gained or losses suffered in relation to the Shares shall be deemed as the rights and liability of the Purchaser entirely.  Upon transfer of the Shares to the Purchaser, the Purchaser shall fully release and discharge the Seller of any obligations and liabilities with respect to the Shares and hereby waives any claims, potential claims, causes of actions or actions of any kind against the Seller in relation with such obligations and liabilities attached to the Shares.</w:t>
              </w:r>
            </w:ins>
          </w:p>
        </w:tc>
        <w:tc>
          <w:tcPr>
            <w:tcW w:w="4509" w:type="dxa"/>
          </w:tcPr>
          <w:p w14:paraId="786DBC43" w14:textId="77777777" w:rsidR="001D74D4" w:rsidRPr="005A3E6C" w:rsidRDefault="001D74D4" w:rsidP="001D74D4">
            <w:pPr>
              <w:pStyle w:val="ExhibitNumbering11"/>
              <w:numPr>
                <w:ilvl w:val="0"/>
                <w:numId w:val="147"/>
              </w:numPr>
              <w:spacing w:line="240" w:lineRule="auto"/>
              <w:ind w:left="620" w:hanging="620"/>
              <w:rPr>
                <w:ins w:id="1423" w:author="OLTRE" w:date="2024-07-08T13:11:00Z"/>
                <w:rFonts w:ascii="Verdana" w:hAnsi="Verdana"/>
                <w:sz w:val="20"/>
              </w:rPr>
            </w:pPr>
            <w:ins w:id="1424" w:author="OLTRE" w:date="2024-07-08T13:11:00Z">
              <w:r w:rsidRPr="005A3E6C">
                <w:rPr>
                  <w:rFonts w:ascii="Verdana" w:hAnsi="Verdana"/>
                  <w:sz w:val="20"/>
                  <w:lang w:val="id-ID"/>
                </w:rPr>
                <w:t xml:space="preserve">Semua keuntungan yang didapatkan atau kerugian yang ditanggung sehubungan dengan Saham-Saham akan dianggap sebagai hak dan kewajiban </w:t>
              </w:r>
              <w:r w:rsidRPr="005A3E6C">
                <w:rPr>
                  <w:rFonts w:ascii="Verdana" w:hAnsi="Verdana"/>
                  <w:sz w:val="20"/>
                </w:rPr>
                <w:t>Pembeli</w:t>
              </w:r>
              <w:r w:rsidRPr="005A3E6C">
                <w:rPr>
                  <w:rFonts w:ascii="Verdana" w:hAnsi="Verdana"/>
                  <w:sz w:val="20"/>
                  <w:lang w:val="id-ID"/>
                </w:rPr>
                <w:t xml:space="preserve"> secara keseluruhan. Setelah </w:t>
              </w:r>
              <w:r w:rsidRPr="005A3E6C">
                <w:rPr>
                  <w:rFonts w:ascii="Verdana" w:hAnsi="Verdana"/>
                  <w:sz w:val="20"/>
                </w:rPr>
                <w:t>pengalihan</w:t>
              </w:r>
              <w:r w:rsidRPr="005A3E6C">
                <w:rPr>
                  <w:rFonts w:ascii="Verdana" w:hAnsi="Verdana"/>
                  <w:sz w:val="20"/>
                  <w:lang w:val="id-ID"/>
                </w:rPr>
                <w:t xml:space="preserve"> Saham-Saham ke</w:t>
              </w:r>
              <w:r w:rsidRPr="005A3E6C">
                <w:rPr>
                  <w:rFonts w:ascii="Verdana" w:hAnsi="Verdana"/>
                  <w:sz w:val="20"/>
                </w:rPr>
                <w:t>pada</w:t>
              </w:r>
              <w:r w:rsidRPr="005A3E6C">
                <w:rPr>
                  <w:rFonts w:ascii="Verdana" w:hAnsi="Verdana"/>
                  <w:sz w:val="20"/>
                  <w:lang w:val="id-ID"/>
                </w:rPr>
                <w:t xml:space="preserve"> </w:t>
              </w:r>
              <w:r w:rsidRPr="005A3E6C">
                <w:rPr>
                  <w:rFonts w:ascii="Verdana" w:hAnsi="Verdana"/>
                  <w:sz w:val="20"/>
                </w:rPr>
                <w:t>Pembeli</w:t>
              </w:r>
              <w:r w:rsidRPr="005A3E6C">
                <w:rPr>
                  <w:rFonts w:ascii="Verdana" w:hAnsi="Verdana"/>
                  <w:sz w:val="20"/>
                  <w:lang w:val="id-ID"/>
                </w:rPr>
                <w:t xml:space="preserve">, </w:t>
              </w:r>
              <w:r w:rsidRPr="005A3E6C">
                <w:rPr>
                  <w:rFonts w:ascii="Verdana" w:hAnsi="Verdana"/>
                  <w:sz w:val="20"/>
                </w:rPr>
                <w:t>Pembeli akan sepenuhnya melepaskan dan membebaskan Penjual dari setiap kewajiban</w:t>
              </w:r>
              <w:r w:rsidRPr="005A3E6C">
                <w:rPr>
                  <w:rFonts w:ascii="Verdana" w:hAnsi="Verdana"/>
                  <w:sz w:val="20"/>
                  <w:lang w:val="id-ID"/>
                </w:rPr>
                <w:t xml:space="preserve">-kewajibannya dan tanggung jawab-tanggung jawabnya sehubungan dengan Saham-Saham dan dengan ini mengesampingkan setiap tuntutan-tuntutan, potensi </w:t>
              </w:r>
              <w:r w:rsidRPr="005A3E6C">
                <w:rPr>
                  <w:rFonts w:ascii="Verdana" w:hAnsi="Verdana"/>
                  <w:sz w:val="20"/>
                </w:rPr>
                <w:t>tuntutan-</w:t>
              </w:r>
              <w:r w:rsidRPr="005A3E6C">
                <w:rPr>
                  <w:rFonts w:ascii="Verdana" w:hAnsi="Verdana"/>
                  <w:sz w:val="20"/>
                  <w:lang w:val="id-ID"/>
                </w:rPr>
                <w:t xml:space="preserve">tuntutan,  </w:t>
              </w:r>
              <w:r w:rsidRPr="005A3E6C">
                <w:rPr>
                  <w:rFonts w:ascii="Verdana" w:hAnsi="Verdana"/>
                  <w:sz w:val="20"/>
                </w:rPr>
                <w:t>dasar untuk suatu</w:t>
              </w:r>
              <w:r w:rsidRPr="005A3E6C">
                <w:rPr>
                  <w:rFonts w:ascii="Verdana" w:hAnsi="Verdana"/>
                  <w:sz w:val="20"/>
                  <w:lang w:val="id-ID"/>
                </w:rPr>
                <w:t xml:space="preserve"> tindakan hukum atau tindakan-tindakan</w:t>
              </w:r>
              <w:r w:rsidRPr="005A3E6C">
                <w:rPr>
                  <w:rFonts w:ascii="Verdana" w:hAnsi="Verdana"/>
                  <w:sz w:val="20"/>
                </w:rPr>
                <w:t xml:space="preserve"> hukum dalam bentuk</w:t>
              </w:r>
              <w:r w:rsidRPr="005A3E6C">
                <w:rPr>
                  <w:rFonts w:ascii="Verdana" w:hAnsi="Verdana"/>
                  <w:sz w:val="20"/>
                  <w:lang w:val="id-ID"/>
                </w:rPr>
                <w:t xml:space="preserve"> apa pun terhadap Penjual sehubungan dengan kewajiban-kewajiban dan tanggung jawab-</w:t>
              </w:r>
              <w:r w:rsidRPr="005A3E6C">
                <w:rPr>
                  <w:rFonts w:ascii="Verdana" w:hAnsi="Verdana"/>
                  <w:sz w:val="20"/>
                  <w:lang w:val="id-ID"/>
                </w:rPr>
                <w:lastRenderedPageBreak/>
                <w:t>tanggung jawab yang melekat pada Saham-Saham tersebut.</w:t>
              </w:r>
            </w:ins>
          </w:p>
        </w:tc>
      </w:tr>
      <w:tr w:rsidR="001D74D4" w:rsidRPr="002E2A51" w14:paraId="2F1B2F36" w14:textId="77777777" w:rsidTr="005A3E6C">
        <w:trPr>
          <w:ins w:id="1425" w:author="OLTRE" w:date="2024-07-08T13:11:00Z"/>
        </w:trPr>
        <w:tc>
          <w:tcPr>
            <w:tcW w:w="4508" w:type="dxa"/>
          </w:tcPr>
          <w:p w14:paraId="31E2DBD6" w14:textId="77777777" w:rsidR="001D74D4" w:rsidRPr="005A3E6C" w:rsidRDefault="001D74D4" w:rsidP="00A715BE">
            <w:pPr>
              <w:keepNext/>
              <w:spacing w:before="240"/>
              <w:jc w:val="center"/>
              <w:rPr>
                <w:ins w:id="1426" w:author="OLTRE" w:date="2024-07-08T13:11:00Z"/>
                <w:rFonts w:ascii="Verdana" w:hAnsi="Verdana"/>
                <w:b/>
                <w:lang w:eastAsia="de-DE"/>
              </w:rPr>
            </w:pPr>
            <w:ins w:id="1427" w:author="OLTRE" w:date="2024-07-08T13:11:00Z">
              <w:r w:rsidRPr="005A3E6C">
                <w:rPr>
                  <w:rFonts w:ascii="Verdana" w:hAnsi="Verdana"/>
                  <w:b/>
                  <w:szCs w:val="24"/>
                  <w:lang w:eastAsia="de-DE"/>
                </w:rPr>
                <w:lastRenderedPageBreak/>
                <w:t>ARTICLE 2</w:t>
              </w:r>
            </w:ins>
          </w:p>
        </w:tc>
        <w:tc>
          <w:tcPr>
            <w:tcW w:w="4509" w:type="dxa"/>
          </w:tcPr>
          <w:p w14:paraId="67186D04" w14:textId="77777777" w:rsidR="001D74D4" w:rsidRPr="005A3E6C" w:rsidRDefault="001D74D4" w:rsidP="00A715BE">
            <w:pPr>
              <w:keepNext/>
              <w:spacing w:before="240"/>
              <w:jc w:val="center"/>
              <w:rPr>
                <w:ins w:id="1428" w:author="OLTRE" w:date="2024-07-08T13:11:00Z"/>
                <w:rFonts w:ascii="Verdana" w:hAnsi="Verdana"/>
                <w:b/>
                <w:lang w:eastAsia="de-DE"/>
              </w:rPr>
            </w:pPr>
            <w:ins w:id="1429" w:author="OLTRE" w:date="2024-07-08T13:11:00Z">
              <w:r w:rsidRPr="005A3E6C">
                <w:rPr>
                  <w:rFonts w:ascii="Verdana" w:hAnsi="Verdana"/>
                  <w:b/>
                  <w:szCs w:val="24"/>
                  <w:lang w:val="id-ID"/>
                </w:rPr>
                <w:t>PASAL 2</w:t>
              </w:r>
            </w:ins>
          </w:p>
        </w:tc>
      </w:tr>
      <w:tr w:rsidR="001D74D4" w:rsidRPr="002E2A51" w14:paraId="0A0A0F8F" w14:textId="77777777" w:rsidTr="005A3E6C">
        <w:trPr>
          <w:ins w:id="1430" w:author="OLTRE" w:date="2024-07-08T13:11:00Z"/>
        </w:trPr>
        <w:tc>
          <w:tcPr>
            <w:tcW w:w="4508" w:type="dxa"/>
          </w:tcPr>
          <w:p w14:paraId="40EEEEA7" w14:textId="77777777" w:rsidR="001D74D4" w:rsidRPr="005A3E6C" w:rsidRDefault="001D74D4" w:rsidP="00A715BE">
            <w:pPr>
              <w:pStyle w:val="SingleCenter"/>
              <w:rPr>
                <w:ins w:id="1431" w:author="OLTRE" w:date="2024-07-08T13:11:00Z"/>
                <w:rFonts w:ascii="Verdana" w:hAnsi="Verdana"/>
                <w:b/>
                <w:sz w:val="20"/>
                <w:lang w:eastAsia="de-DE"/>
              </w:rPr>
            </w:pPr>
            <w:ins w:id="1432" w:author="OLTRE" w:date="2024-07-08T13:11:00Z">
              <w:r w:rsidRPr="005A3E6C">
                <w:rPr>
                  <w:rFonts w:ascii="Verdana" w:hAnsi="Verdana"/>
                  <w:b/>
                  <w:sz w:val="20"/>
                  <w:szCs w:val="24"/>
                  <w:lang w:eastAsia="de-DE"/>
                </w:rPr>
                <w:t>PURCHASE PRICE AND PAYMENT OF THE PURCHASE PRICE</w:t>
              </w:r>
            </w:ins>
          </w:p>
        </w:tc>
        <w:tc>
          <w:tcPr>
            <w:tcW w:w="4509" w:type="dxa"/>
          </w:tcPr>
          <w:p w14:paraId="294653D0" w14:textId="77777777" w:rsidR="001D74D4" w:rsidRPr="005A3E6C" w:rsidRDefault="001D74D4" w:rsidP="00A715BE">
            <w:pPr>
              <w:pStyle w:val="SingleCenter"/>
              <w:rPr>
                <w:ins w:id="1433" w:author="OLTRE" w:date="2024-07-08T13:11:00Z"/>
                <w:rFonts w:ascii="Verdana" w:hAnsi="Verdana"/>
                <w:b/>
                <w:sz w:val="20"/>
                <w:lang w:eastAsia="de-DE"/>
              </w:rPr>
            </w:pPr>
            <w:ins w:id="1434" w:author="OLTRE" w:date="2024-07-08T13:11:00Z">
              <w:r w:rsidRPr="005A3E6C">
                <w:rPr>
                  <w:rFonts w:ascii="Verdana" w:hAnsi="Verdana"/>
                  <w:b/>
                  <w:sz w:val="20"/>
                  <w:szCs w:val="24"/>
                  <w:lang w:val="id-ID"/>
                </w:rPr>
                <w:t xml:space="preserve">HARGA PEMBELIAN DAN PEMBAYARAN HARGA PEMBELIAN </w:t>
              </w:r>
            </w:ins>
          </w:p>
        </w:tc>
      </w:tr>
      <w:tr w:rsidR="001D74D4" w:rsidRPr="002E2A51" w14:paraId="7230F38B" w14:textId="77777777" w:rsidTr="005A3E6C">
        <w:trPr>
          <w:ins w:id="1435" w:author="OLTRE" w:date="2024-07-08T13:11:00Z"/>
        </w:trPr>
        <w:tc>
          <w:tcPr>
            <w:tcW w:w="4508" w:type="dxa"/>
          </w:tcPr>
          <w:p w14:paraId="3F038EE1" w14:textId="057ED648" w:rsidR="001D74D4" w:rsidRPr="005A3E6C" w:rsidRDefault="001D74D4" w:rsidP="001D74D4">
            <w:pPr>
              <w:numPr>
                <w:ilvl w:val="1"/>
                <w:numId w:val="139"/>
              </w:numPr>
              <w:spacing w:before="240"/>
              <w:ind w:left="598" w:hanging="598"/>
              <w:jc w:val="both"/>
              <w:rPr>
                <w:ins w:id="1436" w:author="OLTRE" w:date="2024-07-08T13:11:00Z"/>
                <w:rFonts w:ascii="Verdana" w:hAnsi="Verdana"/>
              </w:rPr>
            </w:pPr>
            <w:ins w:id="1437" w:author="OLTRE" w:date="2024-07-08T13:11:00Z">
              <w:r w:rsidRPr="005A3E6C">
                <w:rPr>
                  <w:rFonts w:ascii="Verdana" w:hAnsi="Verdana"/>
                  <w:szCs w:val="24"/>
                </w:rPr>
                <w:t>In accordance with the provisions under</w:t>
              </w:r>
              <w:r w:rsidR="00910BF0">
                <w:rPr>
                  <w:rFonts w:ascii="Verdana" w:hAnsi="Verdana"/>
                </w:rPr>
                <w:t xml:space="preserve"> Article 3</w:t>
              </w:r>
              <w:r w:rsidRPr="005A3E6C">
                <w:rPr>
                  <w:rFonts w:ascii="Verdana" w:hAnsi="Verdana"/>
                  <w:szCs w:val="24"/>
                </w:rPr>
                <w:t xml:space="preserve"> of the SPA, the Parties agree that the purchase price of the Shares is in the value of </w:t>
              </w:r>
              <w:r w:rsidR="00910BF0" w:rsidRPr="00910BF0">
                <w:rPr>
                  <w:rFonts w:ascii="Verdana" w:hAnsi="Verdana"/>
                </w:rPr>
                <w:t xml:space="preserve">IDR 12,506,730,000 (twelve billion five hundred and six million  seven hundred and thirty thousand Rupiah) </w:t>
              </w:r>
              <w:r w:rsidRPr="005A3E6C">
                <w:rPr>
                  <w:rFonts w:ascii="Verdana" w:hAnsi="Verdana"/>
                  <w:szCs w:val="24"/>
                </w:rPr>
                <w:t>(this amount is hereinafter referred to as the “</w:t>
              </w:r>
              <w:r w:rsidR="00910BF0">
                <w:rPr>
                  <w:rFonts w:ascii="Verdana" w:hAnsi="Verdana"/>
                  <w:b/>
                </w:rPr>
                <w:t>Purchase Price</w:t>
              </w:r>
              <w:r w:rsidRPr="005A3E6C">
                <w:rPr>
                  <w:rFonts w:ascii="Verdana" w:hAnsi="Verdana"/>
                  <w:szCs w:val="24"/>
                </w:rPr>
                <w:t>”).</w:t>
              </w:r>
            </w:ins>
          </w:p>
        </w:tc>
        <w:tc>
          <w:tcPr>
            <w:tcW w:w="4509" w:type="dxa"/>
          </w:tcPr>
          <w:p w14:paraId="068D34D8" w14:textId="473CBBB6" w:rsidR="001D74D4" w:rsidRPr="005A3E6C" w:rsidRDefault="001D74D4" w:rsidP="001D74D4">
            <w:pPr>
              <w:pStyle w:val="ListParagraph"/>
              <w:numPr>
                <w:ilvl w:val="0"/>
                <w:numId w:val="148"/>
              </w:numPr>
              <w:spacing w:before="240"/>
              <w:ind w:left="620" w:hanging="567"/>
              <w:contextualSpacing w:val="0"/>
              <w:jc w:val="both"/>
              <w:rPr>
                <w:ins w:id="1438" w:author="OLTRE" w:date="2024-07-08T13:11:00Z"/>
                <w:rFonts w:ascii="Verdana" w:hAnsi="Verdana"/>
              </w:rPr>
            </w:pPr>
            <w:ins w:id="1439" w:author="OLTRE" w:date="2024-07-08T13:11:00Z">
              <w:r w:rsidRPr="005A3E6C">
                <w:rPr>
                  <w:rFonts w:ascii="Verdana" w:hAnsi="Verdana"/>
                  <w:szCs w:val="24"/>
                  <w:lang w:val="id-ID"/>
                </w:rPr>
                <w:t xml:space="preserve">Sesuai dengan ketentuan-ketentuan </w:t>
              </w:r>
              <w:r w:rsidRPr="005A3E6C">
                <w:rPr>
                  <w:rFonts w:ascii="Verdana" w:hAnsi="Verdana"/>
                  <w:szCs w:val="24"/>
                </w:rPr>
                <w:t>dalam</w:t>
              </w:r>
              <w:r w:rsidRPr="005A3E6C">
                <w:rPr>
                  <w:rFonts w:ascii="Verdana" w:hAnsi="Verdana"/>
                  <w:szCs w:val="24"/>
                  <w:lang w:val="id-ID"/>
                </w:rPr>
                <w:t xml:space="preserve"> Pasal 3 S</w:t>
              </w:r>
              <w:r w:rsidRPr="005A3E6C">
                <w:rPr>
                  <w:rFonts w:ascii="Verdana" w:hAnsi="Verdana"/>
                  <w:szCs w:val="24"/>
                </w:rPr>
                <w:t>P</w:t>
              </w:r>
              <w:r w:rsidRPr="005A3E6C">
                <w:rPr>
                  <w:rFonts w:ascii="Verdana" w:hAnsi="Verdana"/>
                  <w:szCs w:val="24"/>
                  <w:lang w:val="id-ID"/>
                </w:rPr>
                <w:t xml:space="preserve">A, Para Pihak setuju bahwa harga pembelian Saham-Saham adalah senilai </w:t>
              </w:r>
              <w:r w:rsidR="00910BF0" w:rsidRPr="005A3E6C">
                <w:rPr>
                  <w:rFonts w:ascii="Verdana" w:hAnsi="Verdana"/>
                  <w:bCs/>
                </w:rPr>
                <w:t>Rp 12.506.730.000,- (dua belas miliar lima ratus enam juta tujuh ratus tiga puluh ribu Rupiah)</w:t>
              </w:r>
              <w:r w:rsidR="00910BF0" w:rsidRPr="00910BF0">
                <w:rPr>
                  <w:rFonts w:ascii="Verdana" w:hAnsi="Verdana"/>
                  <w:noProof/>
                  <w:lang w:val="id-ID"/>
                </w:rPr>
                <w:t xml:space="preserve"> </w:t>
              </w:r>
              <w:r w:rsidRPr="005A3E6C">
                <w:rPr>
                  <w:rFonts w:ascii="Verdana" w:hAnsi="Verdana"/>
                  <w:noProof/>
                  <w:szCs w:val="24"/>
                  <w:lang w:val="id-ID"/>
                </w:rPr>
                <w:t>(jumlah ini selanjutnya disebut sebagai “</w:t>
              </w:r>
              <w:r w:rsidR="00910BF0">
                <w:rPr>
                  <w:rFonts w:ascii="Verdana" w:hAnsi="Verdana"/>
                  <w:b/>
                  <w:bCs/>
                  <w:noProof/>
                </w:rPr>
                <w:t>Harga Pembelian</w:t>
              </w:r>
              <w:r w:rsidRPr="005A3E6C">
                <w:rPr>
                  <w:rFonts w:ascii="Verdana" w:hAnsi="Verdana"/>
                  <w:noProof/>
                  <w:szCs w:val="24"/>
                  <w:lang w:val="id-ID"/>
                </w:rPr>
                <w:t>”).</w:t>
              </w:r>
            </w:ins>
          </w:p>
        </w:tc>
      </w:tr>
      <w:tr w:rsidR="001D74D4" w:rsidRPr="002E2A51" w14:paraId="763312D6" w14:textId="77777777" w:rsidTr="005A3E6C">
        <w:trPr>
          <w:ins w:id="1440" w:author="OLTRE" w:date="2024-07-08T13:11:00Z"/>
        </w:trPr>
        <w:tc>
          <w:tcPr>
            <w:tcW w:w="4508" w:type="dxa"/>
          </w:tcPr>
          <w:p w14:paraId="5AFC1AB9" w14:textId="01E1D538" w:rsidR="001D74D4" w:rsidRPr="005A3E6C" w:rsidRDefault="001D74D4" w:rsidP="001D74D4">
            <w:pPr>
              <w:numPr>
                <w:ilvl w:val="1"/>
                <w:numId w:val="139"/>
              </w:numPr>
              <w:spacing w:before="240"/>
              <w:ind w:left="598" w:hanging="598"/>
              <w:jc w:val="both"/>
              <w:rPr>
                <w:ins w:id="1441" w:author="OLTRE" w:date="2024-07-08T13:11:00Z"/>
                <w:rFonts w:ascii="Verdana" w:hAnsi="Verdana"/>
                <w:lang w:eastAsia="de-DE"/>
              </w:rPr>
            </w:pPr>
            <w:ins w:id="1442" w:author="OLTRE" w:date="2024-07-08T13:11:00Z">
              <w:r w:rsidRPr="005A3E6C">
                <w:rPr>
                  <w:rFonts w:ascii="Verdana" w:hAnsi="Verdana"/>
                  <w:szCs w:val="24"/>
                  <w:lang w:eastAsia="de-DE"/>
                </w:rPr>
                <w:t xml:space="preserve">Seller hereby states that Seller has received the payment of the </w:t>
              </w:r>
              <w:r w:rsidR="00C467D5">
                <w:rPr>
                  <w:rFonts w:ascii="Verdana" w:hAnsi="Verdana"/>
                  <w:lang w:eastAsia="de-DE"/>
                </w:rPr>
                <w:t xml:space="preserve">Purchase Price </w:t>
              </w:r>
              <w:r w:rsidR="00AB3ABB">
                <w:rPr>
                  <w:rFonts w:ascii="Verdana" w:hAnsi="Verdana"/>
                  <w:lang w:eastAsia="de-DE"/>
                </w:rPr>
                <w:t>on the signing date of this Deed.</w:t>
              </w:r>
            </w:ins>
          </w:p>
        </w:tc>
        <w:tc>
          <w:tcPr>
            <w:tcW w:w="4509" w:type="dxa"/>
          </w:tcPr>
          <w:p w14:paraId="149A1562" w14:textId="3722EEB9" w:rsidR="001D74D4" w:rsidRPr="005A3E6C" w:rsidRDefault="001D74D4" w:rsidP="001D74D4">
            <w:pPr>
              <w:pStyle w:val="ListParagraph"/>
              <w:numPr>
                <w:ilvl w:val="0"/>
                <w:numId w:val="148"/>
              </w:numPr>
              <w:spacing w:before="240"/>
              <w:ind w:left="620" w:hanging="567"/>
              <w:contextualSpacing w:val="0"/>
              <w:jc w:val="both"/>
              <w:rPr>
                <w:ins w:id="1443" w:author="OLTRE" w:date="2024-07-08T13:11:00Z"/>
                <w:rFonts w:ascii="Verdana" w:hAnsi="Verdana"/>
              </w:rPr>
            </w:pPr>
            <w:ins w:id="1444" w:author="OLTRE" w:date="2024-07-08T13:11:00Z">
              <w:r w:rsidRPr="005A3E6C">
                <w:rPr>
                  <w:rFonts w:ascii="Verdana" w:hAnsi="Verdana"/>
                  <w:szCs w:val="24"/>
                  <w:lang w:val="id-ID"/>
                </w:rPr>
                <w:t xml:space="preserve">Penjual dengan ini menyatakan bahwa Penjual telah menerima pembayaran </w:t>
              </w:r>
              <w:r w:rsidR="00C467D5">
                <w:rPr>
                  <w:rFonts w:ascii="Verdana" w:hAnsi="Verdana"/>
                  <w:lang w:val="id-ID"/>
                </w:rPr>
                <w:t>Harga Pembelian</w:t>
              </w:r>
              <w:r w:rsidRPr="005A3E6C">
                <w:rPr>
                  <w:rFonts w:ascii="Verdana" w:hAnsi="Verdana"/>
                  <w:szCs w:val="24"/>
                  <w:lang w:val="id-ID"/>
                </w:rPr>
                <w:t xml:space="preserve"> pada tanggal penandatanganan Akta ini.</w:t>
              </w:r>
            </w:ins>
          </w:p>
        </w:tc>
      </w:tr>
      <w:tr w:rsidR="001D74D4" w:rsidRPr="002E2A51" w14:paraId="1531AA8A" w14:textId="77777777" w:rsidTr="005A3E6C">
        <w:trPr>
          <w:ins w:id="1445" w:author="OLTRE" w:date="2024-07-08T13:11:00Z"/>
        </w:trPr>
        <w:tc>
          <w:tcPr>
            <w:tcW w:w="4508" w:type="dxa"/>
          </w:tcPr>
          <w:p w14:paraId="3F2F570C" w14:textId="77777777" w:rsidR="001D74D4" w:rsidRPr="005A3E6C" w:rsidRDefault="001D74D4" w:rsidP="00A715BE">
            <w:pPr>
              <w:keepNext/>
              <w:spacing w:before="240"/>
              <w:jc w:val="center"/>
              <w:rPr>
                <w:ins w:id="1446" w:author="OLTRE" w:date="2024-07-08T13:11:00Z"/>
                <w:rFonts w:ascii="Verdana" w:hAnsi="Verdana"/>
                <w:b/>
                <w:lang w:eastAsia="de-DE"/>
              </w:rPr>
            </w:pPr>
            <w:bookmarkStart w:id="1447" w:name="_DV_M444"/>
            <w:bookmarkEnd w:id="1447"/>
            <w:ins w:id="1448" w:author="OLTRE" w:date="2024-07-08T13:11:00Z">
              <w:r w:rsidRPr="005A3E6C">
                <w:rPr>
                  <w:rFonts w:ascii="Verdana" w:hAnsi="Verdana"/>
                  <w:b/>
                  <w:szCs w:val="24"/>
                  <w:lang w:eastAsia="de-DE"/>
                </w:rPr>
                <w:t>ARTICLE 3</w:t>
              </w:r>
            </w:ins>
          </w:p>
        </w:tc>
        <w:tc>
          <w:tcPr>
            <w:tcW w:w="4509" w:type="dxa"/>
          </w:tcPr>
          <w:p w14:paraId="162B4639" w14:textId="77777777" w:rsidR="001D74D4" w:rsidRPr="005A3E6C" w:rsidRDefault="001D74D4" w:rsidP="00A715BE">
            <w:pPr>
              <w:keepNext/>
              <w:spacing w:before="240"/>
              <w:jc w:val="center"/>
              <w:rPr>
                <w:ins w:id="1449" w:author="OLTRE" w:date="2024-07-08T13:11:00Z"/>
                <w:rFonts w:ascii="Verdana" w:hAnsi="Verdana"/>
                <w:b/>
                <w:lang w:eastAsia="de-DE"/>
              </w:rPr>
            </w:pPr>
            <w:ins w:id="1450" w:author="OLTRE" w:date="2024-07-08T13:11:00Z">
              <w:r w:rsidRPr="005A3E6C">
                <w:rPr>
                  <w:rFonts w:ascii="Verdana" w:hAnsi="Verdana"/>
                  <w:b/>
                  <w:szCs w:val="24"/>
                  <w:lang w:val="id-ID"/>
                </w:rPr>
                <w:t>PASAL 3</w:t>
              </w:r>
            </w:ins>
          </w:p>
        </w:tc>
      </w:tr>
      <w:tr w:rsidR="001D74D4" w:rsidRPr="002E2A51" w14:paraId="64D86C0E" w14:textId="77777777" w:rsidTr="005A3E6C">
        <w:trPr>
          <w:ins w:id="1451" w:author="OLTRE" w:date="2024-07-08T13:11:00Z"/>
        </w:trPr>
        <w:tc>
          <w:tcPr>
            <w:tcW w:w="4508" w:type="dxa"/>
          </w:tcPr>
          <w:p w14:paraId="2D681B98" w14:textId="77777777" w:rsidR="001D74D4" w:rsidRPr="005A3E6C" w:rsidRDefault="001D74D4" w:rsidP="00A715BE">
            <w:pPr>
              <w:keepNext/>
              <w:spacing w:before="240"/>
              <w:jc w:val="center"/>
              <w:rPr>
                <w:ins w:id="1452" w:author="OLTRE" w:date="2024-07-08T13:11:00Z"/>
                <w:rFonts w:ascii="Verdana" w:hAnsi="Verdana"/>
                <w:b/>
                <w:lang w:eastAsia="de-DE"/>
              </w:rPr>
            </w:pPr>
            <w:ins w:id="1453" w:author="OLTRE" w:date="2024-07-08T13:11:00Z">
              <w:r w:rsidRPr="005A3E6C">
                <w:rPr>
                  <w:rFonts w:ascii="Verdana" w:hAnsi="Verdana"/>
                  <w:b/>
                  <w:bCs/>
                  <w:szCs w:val="24"/>
                  <w:lang w:eastAsia="de-DE"/>
                </w:rPr>
                <w:t xml:space="preserve">POWER OF ATTORNEY AND AUTHORISATIONS </w:t>
              </w:r>
            </w:ins>
          </w:p>
        </w:tc>
        <w:tc>
          <w:tcPr>
            <w:tcW w:w="4509" w:type="dxa"/>
          </w:tcPr>
          <w:p w14:paraId="0DF7572F" w14:textId="77777777" w:rsidR="001D74D4" w:rsidRPr="005A3E6C" w:rsidRDefault="001D74D4" w:rsidP="00A715BE">
            <w:pPr>
              <w:keepNext/>
              <w:spacing w:before="240"/>
              <w:jc w:val="center"/>
              <w:rPr>
                <w:ins w:id="1454" w:author="OLTRE" w:date="2024-07-08T13:11:00Z"/>
                <w:rFonts w:ascii="Verdana" w:hAnsi="Verdana"/>
                <w:b/>
                <w:bCs/>
                <w:lang w:eastAsia="de-DE"/>
              </w:rPr>
            </w:pPr>
            <w:ins w:id="1455" w:author="OLTRE" w:date="2024-07-08T13:11:00Z">
              <w:r w:rsidRPr="005A3E6C">
                <w:rPr>
                  <w:rFonts w:ascii="Verdana" w:hAnsi="Verdana"/>
                  <w:b/>
                  <w:bCs/>
                  <w:szCs w:val="24"/>
                  <w:lang w:val="id-ID"/>
                </w:rPr>
                <w:t>SURAT KUASA DAN KEWENANGAN-KEWENANGAN</w:t>
              </w:r>
            </w:ins>
          </w:p>
        </w:tc>
      </w:tr>
      <w:tr w:rsidR="001D74D4" w:rsidRPr="002E2A51" w14:paraId="6E35856F" w14:textId="77777777" w:rsidTr="005A3E6C">
        <w:trPr>
          <w:ins w:id="1456" w:author="OLTRE" w:date="2024-07-08T13:11:00Z"/>
        </w:trPr>
        <w:tc>
          <w:tcPr>
            <w:tcW w:w="4508" w:type="dxa"/>
          </w:tcPr>
          <w:p w14:paraId="5DB647F3" w14:textId="77777777" w:rsidR="001D74D4" w:rsidRPr="005A3E6C" w:rsidRDefault="001D74D4" w:rsidP="001D74D4">
            <w:pPr>
              <w:numPr>
                <w:ilvl w:val="0"/>
                <w:numId w:val="152"/>
              </w:numPr>
              <w:spacing w:before="240"/>
              <w:ind w:left="604" w:hanging="567"/>
              <w:jc w:val="both"/>
              <w:rPr>
                <w:ins w:id="1457" w:author="OLTRE" w:date="2024-07-08T13:11:00Z"/>
                <w:rFonts w:ascii="Verdana" w:hAnsi="Verdana"/>
                <w:lang w:eastAsia="de-DE"/>
              </w:rPr>
            </w:pPr>
            <w:ins w:id="1458" w:author="OLTRE" w:date="2024-07-08T13:11:00Z">
              <w:r w:rsidRPr="005A3E6C">
                <w:rPr>
                  <w:rFonts w:ascii="Verdana" w:hAnsi="Verdana"/>
                  <w:szCs w:val="24"/>
                  <w:lang w:eastAsia="de-DE"/>
                </w:rPr>
                <w:t xml:space="preserve">Seller hereby irrevocably and unconditionally confers power of attorney on the Purchaser, with the right of substitution, specifically to represent and act for and on behalf of the Seller, in the following matters: </w:t>
              </w:r>
            </w:ins>
          </w:p>
        </w:tc>
        <w:tc>
          <w:tcPr>
            <w:tcW w:w="4509" w:type="dxa"/>
          </w:tcPr>
          <w:p w14:paraId="34F32093" w14:textId="77777777" w:rsidR="001D74D4" w:rsidRPr="005A3E6C" w:rsidRDefault="001D74D4" w:rsidP="001D74D4">
            <w:pPr>
              <w:pStyle w:val="ListParagraph"/>
              <w:numPr>
                <w:ilvl w:val="0"/>
                <w:numId w:val="149"/>
              </w:numPr>
              <w:spacing w:before="240"/>
              <w:ind w:left="622" w:hanging="622"/>
              <w:contextualSpacing w:val="0"/>
              <w:jc w:val="both"/>
              <w:rPr>
                <w:ins w:id="1459" w:author="OLTRE" w:date="2024-07-08T13:11:00Z"/>
                <w:rFonts w:ascii="Verdana" w:hAnsi="Verdana"/>
              </w:rPr>
            </w:pPr>
            <w:ins w:id="1460" w:author="OLTRE" w:date="2024-07-08T13:11:00Z">
              <w:r w:rsidRPr="005A3E6C">
                <w:rPr>
                  <w:rFonts w:ascii="Verdana" w:hAnsi="Verdana"/>
                  <w:szCs w:val="24"/>
                </w:rPr>
                <w:t>D</w:t>
              </w:r>
              <w:r w:rsidRPr="005A3E6C">
                <w:rPr>
                  <w:rFonts w:ascii="Verdana" w:hAnsi="Verdana"/>
                  <w:szCs w:val="24"/>
                  <w:lang w:val="id-ID"/>
                </w:rPr>
                <w:t xml:space="preserve">engan ini Penjual dengan tidak dapat ditarik kembali dan tanpa syarat memberikan kuasa ke </w:t>
              </w:r>
              <w:r w:rsidRPr="005A3E6C">
                <w:rPr>
                  <w:rFonts w:ascii="Verdana" w:hAnsi="Verdana"/>
                  <w:szCs w:val="24"/>
                </w:rPr>
                <w:t>Pembeli</w:t>
              </w:r>
              <w:r w:rsidRPr="005A3E6C">
                <w:rPr>
                  <w:rFonts w:ascii="Verdana" w:hAnsi="Verdana"/>
                  <w:szCs w:val="24"/>
                  <w:lang w:val="id-ID"/>
                </w:rPr>
                <w:t>, dengan hak substitusi, khusus untuk mewakili dan bertindak untuk dan atas nama Penjual dalam hal-hal berikut</w:t>
              </w:r>
              <w:r w:rsidRPr="005A3E6C">
                <w:rPr>
                  <w:rFonts w:ascii="Verdana" w:hAnsi="Verdana"/>
                  <w:szCs w:val="24"/>
                </w:rPr>
                <w:t>:</w:t>
              </w:r>
            </w:ins>
          </w:p>
        </w:tc>
      </w:tr>
      <w:tr w:rsidR="001D74D4" w:rsidRPr="002E2A51" w14:paraId="70FCBD2A" w14:textId="77777777" w:rsidTr="005A3E6C">
        <w:trPr>
          <w:ins w:id="1461" w:author="OLTRE" w:date="2024-07-08T13:11:00Z"/>
        </w:trPr>
        <w:tc>
          <w:tcPr>
            <w:tcW w:w="4508" w:type="dxa"/>
          </w:tcPr>
          <w:p w14:paraId="164CF1F5" w14:textId="77777777" w:rsidR="001D74D4" w:rsidRPr="005A3E6C" w:rsidRDefault="001D74D4" w:rsidP="001D74D4">
            <w:pPr>
              <w:numPr>
                <w:ilvl w:val="1"/>
                <w:numId w:val="137"/>
              </w:numPr>
              <w:overflowPunct w:val="0"/>
              <w:autoSpaceDE w:val="0"/>
              <w:autoSpaceDN w:val="0"/>
              <w:adjustRightInd w:val="0"/>
              <w:spacing w:before="240"/>
              <w:ind w:left="1160" w:hanging="567"/>
              <w:jc w:val="both"/>
              <w:textAlignment w:val="baseline"/>
              <w:rPr>
                <w:ins w:id="1462" w:author="OLTRE" w:date="2024-07-08T13:11:00Z"/>
                <w:rFonts w:ascii="Verdana" w:hAnsi="Verdana"/>
                <w:lang w:eastAsia="de-DE"/>
              </w:rPr>
            </w:pPr>
            <w:ins w:id="1463" w:author="OLTRE" w:date="2024-07-08T13:11:00Z">
              <w:r w:rsidRPr="005A3E6C">
                <w:rPr>
                  <w:rFonts w:ascii="Verdana" w:hAnsi="Verdana"/>
                  <w:szCs w:val="24"/>
                  <w:lang w:eastAsia="de-DE"/>
                </w:rPr>
                <w:t xml:space="preserve">to inform the Board of Directors of the Company and other relevant parties regarding the sale and purchase of the Shares (if necessary); </w:t>
              </w:r>
            </w:ins>
          </w:p>
        </w:tc>
        <w:tc>
          <w:tcPr>
            <w:tcW w:w="4509" w:type="dxa"/>
          </w:tcPr>
          <w:p w14:paraId="20EAF66F" w14:textId="77777777" w:rsidR="001D74D4" w:rsidRPr="005A3E6C" w:rsidRDefault="001D74D4" w:rsidP="001D74D4">
            <w:pPr>
              <w:pStyle w:val="ListParagraph"/>
              <w:numPr>
                <w:ilvl w:val="0"/>
                <w:numId w:val="142"/>
              </w:numPr>
              <w:overflowPunct w:val="0"/>
              <w:autoSpaceDE w:val="0"/>
              <w:autoSpaceDN w:val="0"/>
              <w:adjustRightInd w:val="0"/>
              <w:spacing w:before="240"/>
              <w:ind w:left="1192" w:hanging="567"/>
              <w:contextualSpacing w:val="0"/>
              <w:jc w:val="both"/>
              <w:textAlignment w:val="baseline"/>
              <w:rPr>
                <w:ins w:id="1464" w:author="OLTRE" w:date="2024-07-08T13:11:00Z"/>
                <w:rFonts w:ascii="Verdana" w:hAnsi="Verdana"/>
              </w:rPr>
            </w:pPr>
            <w:ins w:id="1465" w:author="OLTRE" w:date="2024-07-08T13:11:00Z">
              <w:r w:rsidRPr="005A3E6C">
                <w:rPr>
                  <w:rFonts w:ascii="Verdana" w:hAnsi="Verdana"/>
                  <w:szCs w:val="24"/>
                  <w:lang w:val="id-ID"/>
                </w:rPr>
                <w:t>memberitahu</w:t>
              </w:r>
              <w:r w:rsidRPr="005A3E6C">
                <w:rPr>
                  <w:rFonts w:ascii="Verdana" w:hAnsi="Verdana"/>
                  <w:szCs w:val="24"/>
                </w:rPr>
                <w:t>kan</w:t>
              </w:r>
              <w:r w:rsidRPr="005A3E6C">
                <w:rPr>
                  <w:rFonts w:ascii="Verdana" w:hAnsi="Verdana"/>
                  <w:szCs w:val="24"/>
                  <w:lang w:val="id-ID"/>
                </w:rPr>
                <w:t xml:space="preserve"> Direksi Perusahaan dan pihak-pihak </w:t>
              </w:r>
              <w:r w:rsidRPr="005A3E6C">
                <w:rPr>
                  <w:rFonts w:ascii="Verdana" w:hAnsi="Verdana"/>
                  <w:szCs w:val="24"/>
                </w:rPr>
                <w:t>terkait</w:t>
              </w:r>
              <w:r w:rsidRPr="005A3E6C">
                <w:rPr>
                  <w:rFonts w:ascii="Verdana" w:hAnsi="Verdana"/>
                  <w:szCs w:val="24"/>
                  <w:lang w:val="id-ID"/>
                </w:rPr>
                <w:t xml:space="preserve"> lain</w:t>
              </w:r>
              <w:r w:rsidRPr="005A3E6C">
                <w:rPr>
                  <w:rFonts w:ascii="Verdana" w:hAnsi="Verdana"/>
                  <w:szCs w:val="24"/>
                </w:rPr>
                <w:t>nya</w:t>
              </w:r>
              <w:r w:rsidRPr="005A3E6C">
                <w:rPr>
                  <w:rFonts w:ascii="Verdana" w:hAnsi="Verdana"/>
                  <w:szCs w:val="24"/>
                  <w:lang w:val="id-ID"/>
                </w:rPr>
                <w:t xml:space="preserve"> mengenai </w:t>
              </w:r>
              <w:r w:rsidRPr="005A3E6C">
                <w:rPr>
                  <w:rFonts w:ascii="Verdana" w:hAnsi="Verdana"/>
                  <w:szCs w:val="24"/>
                </w:rPr>
                <w:t>pen</w:t>
              </w:r>
              <w:r w:rsidRPr="005A3E6C">
                <w:rPr>
                  <w:rFonts w:ascii="Verdana" w:hAnsi="Verdana"/>
                  <w:szCs w:val="24"/>
                  <w:lang w:val="id-ID"/>
                </w:rPr>
                <w:t>jual</w:t>
              </w:r>
              <w:r w:rsidRPr="005A3E6C">
                <w:rPr>
                  <w:rFonts w:ascii="Verdana" w:hAnsi="Verdana"/>
                  <w:szCs w:val="24"/>
                </w:rPr>
                <w:t>an</w:t>
              </w:r>
              <w:r w:rsidRPr="005A3E6C">
                <w:rPr>
                  <w:rFonts w:ascii="Verdana" w:hAnsi="Verdana"/>
                  <w:szCs w:val="24"/>
                  <w:lang w:val="id-ID"/>
                </w:rPr>
                <w:t xml:space="preserve"> dan </w:t>
              </w:r>
              <w:r w:rsidRPr="005A3E6C">
                <w:rPr>
                  <w:rFonts w:ascii="Verdana" w:hAnsi="Verdana"/>
                  <w:szCs w:val="24"/>
                </w:rPr>
                <w:t>pembelian</w:t>
              </w:r>
              <w:r w:rsidRPr="005A3E6C">
                <w:rPr>
                  <w:rFonts w:ascii="Verdana" w:hAnsi="Verdana"/>
                  <w:szCs w:val="24"/>
                  <w:lang w:val="id-ID"/>
                </w:rPr>
                <w:t xml:space="preserve"> Saham-Saham (jika diperlukan</w:t>
              </w:r>
              <w:r w:rsidRPr="005A3E6C">
                <w:rPr>
                  <w:rFonts w:ascii="Verdana" w:hAnsi="Verdana"/>
                  <w:szCs w:val="24"/>
                </w:rPr>
                <w:t>);</w:t>
              </w:r>
            </w:ins>
          </w:p>
        </w:tc>
      </w:tr>
      <w:tr w:rsidR="001D74D4" w:rsidRPr="002E2A51" w14:paraId="61D1EFD2" w14:textId="77777777" w:rsidTr="005A3E6C">
        <w:trPr>
          <w:ins w:id="1466" w:author="OLTRE" w:date="2024-07-08T13:11:00Z"/>
        </w:trPr>
        <w:tc>
          <w:tcPr>
            <w:tcW w:w="4508" w:type="dxa"/>
          </w:tcPr>
          <w:p w14:paraId="2AF1E0FB" w14:textId="77777777" w:rsidR="001D74D4" w:rsidRPr="005A3E6C" w:rsidRDefault="001D74D4" w:rsidP="001D74D4">
            <w:pPr>
              <w:numPr>
                <w:ilvl w:val="1"/>
                <w:numId w:val="137"/>
              </w:numPr>
              <w:overflowPunct w:val="0"/>
              <w:autoSpaceDE w:val="0"/>
              <w:autoSpaceDN w:val="0"/>
              <w:adjustRightInd w:val="0"/>
              <w:spacing w:before="240"/>
              <w:ind w:left="1160" w:hanging="567"/>
              <w:jc w:val="both"/>
              <w:textAlignment w:val="baseline"/>
              <w:rPr>
                <w:ins w:id="1467" w:author="OLTRE" w:date="2024-07-08T13:11:00Z"/>
                <w:rFonts w:ascii="Verdana" w:hAnsi="Verdana"/>
                <w:lang w:eastAsia="de-DE"/>
              </w:rPr>
            </w:pPr>
            <w:ins w:id="1468" w:author="OLTRE" w:date="2024-07-08T13:11:00Z">
              <w:r w:rsidRPr="005A3E6C">
                <w:rPr>
                  <w:rFonts w:ascii="Verdana" w:hAnsi="Verdana"/>
                  <w:szCs w:val="24"/>
                  <w:lang w:eastAsia="de-DE"/>
                </w:rPr>
                <w:t xml:space="preserve">to receive the collective shares certificate for the Shares from the Company promptly after the issuance of such collective shares certificate by the Company; </w:t>
              </w:r>
            </w:ins>
          </w:p>
        </w:tc>
        <w:tc>
          <w:tcPr>
            <w:tcW w:w="4509" w:type="dxa"/>
          </w:tcPr>
          <w:p w14:paraId="1C50C63E" w14:textId="77777777" w:rsidR="001D74D4" w:rsidRPr="005A3E6C" w:rsidRDefault="001D74D4" w:rsidP="001D74D4">
            <w:pPr>
              <w:pStyle w:val="ListParagraph"/>
              <w:numPr>
                <w:ilvl w:val="0"/>
                <w:numId w:val="142"/>
              </w:numPr>
              <w:overflowPunct w:val="0"/>
              <w:autoSpaceDE w:val="0"/>
              <w:autoSpaceDN w:val="0"/>
              <w:adjustRightInd w:val="0"/>
              <w:spacing w:before="240"/>
              <w:ind w:left="1192" w:hanging="567"/>
              <w:contextualSpacing w:val="0"/>
              <w:jc w:val="both"/>
              <w:textAlignment w:val="baseline"/>
              <w:rPr>
                <w:ins w:id="1469" w:author="OLTRE" w:date="2024-07-08T13:11:00Z"/>
                <w:rFonts w:ascii="Verdana" w:hAnsi="Verdana"/>
              </w:rPr>
            </w:pPr>
            <w:ins w:id="1470" w:author="OLTRE" w:date="2024-07-08T13:11:00Z">
              <w:r w:rsidRPr="005A3E6C">
                <w:rPr>
                  <w:rFonts w:ascii="Verdana" w:hAnsi="Verdana"/>
                  <w:szCs w:val="24"/>
                </w:rPr>
                <w:t>untuk menerima sertifikat kolektif saham untuk Saham-Saham dari Perusahaan segera setelah penerbitan sertifikat kolektif saham tersebut oleh Perusahaan;</w:t>
              </w:r>
            </w:ins>
          </w:p>
        </w:tc>
      </w:tr>
      <w:tr w:rsidR="001D74D4" w:rsidRPr="002E2A51" w14:paraId="6BDAD1F0" w14:textId="77777777" w:rsidTr="005A3E6C">
        <w:trPr>
          <w:ins w:id="1471" w:author="OLTRE" w:date="2024-07-08T13:11:00Z"/>
        </w:trPr>
        <w:tc>
          <w:tcPr>
            <w:tcW w:w="4508" w:type="dxa"/>
          </w:tcPr>
          <w:p w14:paraId="4DEA2713" w14:textId="77777777" w:rsidR="001D74D4" w:rsidRPr="005A3E6C" w:rsidRDefault="001D74D4" w:rsidP="001D74D4">
            <w:pPr>
              <w:numPr>
                <w:ilvl w:val="1"/>
                <w:numId w:val="137"/>
              </w:numPr>
              <w:overflowPunct w:val="0"/>
              <w:autoSpaceDE w:val="0"/>
              <w:autoSpaceDN w:val="0"/>
              <w:adjustRightInd w:val="0"/>
              <w:spacing w:before="240"/>
              <w:ind w:left="1160" w:hanging="567"/>
              <w:jc w:val="both"/>
              <w:textAlignment w:val="baseline"/>
              <w:rPr>
                <w:ins w:id="1472" w:author="OLTRE" w:date="2024-07-08T13:11:00Z"/>
                <w:rFonts w:ascii="Verdana" w:hAnsi="Verdana"/>
                <w:lang w:eastAsia="de-DE"/>
              </w:rPr>
            </w:pPr>
            <w:ins w:id="1473" w:author="OLTRE" w:date="2024-07-08T13:11:00Z">
              <w:r w:rsidRPr="005A3E6C">
                <w:rPr>
                  <w:rFonts w:ascii="Verdana" w:hAnsi="Verdana"/>
                  <w:szCs w:val="24"/>
                  <w:lang w:eastAsia="de-DE"/>
                </w:rPr>
                <w:t xml:space="preserve">to represent the Seller in performing any and all legal acts which are required by the </w:t>
              </w:r>
              <w:r w:rsidRPr="005A3E6C">
                <w:rPr>
                  <w:rFonts w:ascii="Verdana" w:hAnsi="Verdana"/>
                  <w:szCs w:val="24"/>
                  <w:lang w:eastAsia="de-DE"/>
                </w:rPr>
                <w:lastRenderedPageBreak/>
                <w:t>Articles of Association of the Company in connection with the change of ownership of the Shares including to register properly the Shares in the name of the Purchaser in the register of shareholders of the Company and to issue the shares certificates accordingly; and</w:t>
              </w:r>
            </w:ins>
          </w:p>
        </w:tc>
        <w:tc>
          <w:tcPr>
            <w:tcW w:w="4509" w:type="dxa"/>
          </w:tcPr>
          <w:p w14:paraId="2AE9F14D" w14:textId="77777777" w:rsidR="001D74D4" w:rsidRPr="005A3E6C" w:rsidRDefault="001D74D4" w:rsidP="001D74D4">
            <w:pPr>
              <w:pStyle w:val="ListParagraph"/>
              <w:numPr>
                <w:ilvl w:val="0"/>
                <w:numId w:val="142"/>
              </w:numPr>
              <w:overflowPunct w:val="0"/>
              <w:autoSpaceDE w:val="0"/>
              <w:autoSpaceDN w:val="0"/>
              <w:adjustRightInd w:val="0"/>
              <w:spacing w:before="240"/>
              <w:ind w:left="1192" w:hanging="567"/>
              <w:contextualSpacing w:val="0"/>
              <w:jc w:val="both"/>
              <w:textAlignment w:val="baseline"/>
              <w:rPr>
                <w:ins w:id="1474" w:author="OLTRE" w:date="2024-07-08T13:11:00Z"/>
                <w:rFonts w:ascii="Verdana" w:hAnsi="Verdana"/>
              </w:rPr>
            </w:pPr>
            <w:ins w:id="1475" w:author="OLTRE" w:date="2024-07-08T13:11:00Z">
              <w:r w:rsidRPr="005A3E6C">
                <w:rPr>
                  <w:rFonts w:ascii="Verdana" w:hAnsi="Verdana"/>
                  <w:szCs w:val="24"/>
                  <w:lang w:val="id-ID"/>
                </w:rPr>
                <w:lastRenderedPageBreak/>
                <w:t>untuk mewakili Penjual dalam melaksanakan setiap dan se</w:t>
              </w:r>
              <w:r w:rsidRPr="005A3E6C">
                <w:rPr>
                  <w:rFonts w:ascii="Verdana" w:hAnsi="Verdana"/>
                  <w:szCs w:val="24"/>
                </w:rPr>
                <w:t>luruh</w:t>
              </w:r>
              <w:r w:rsidRPr="005A3E6C">
                <w:rPr>
                  <w:rFonts w:ascii="Verdana" w:hAnsi="Verdana"/>
                  <w:szCs w:val="24"/>
                  <w:lang w:val="id-ID"/>
                </w:rPr>
                <w:t xml:space="preserve"> tindakan hukum yang </w:t>
              </w:r>
              <w:r w:rsidRPr="005A3E6C">
                <w:rPr>
                  <w:rFonts w:ascii="Verdana" w:hAnsi="Verdana"/>
                  <w:szCs w:val="24"/>
                  <w:lang w:val="id-ID"/>
                </w:rPr>
                <w:lastRenderedPageBreak/>
                <w:t>diharuskan oleh Anggaran Dasar Perusahaan sehubungan dengan perubahan kepemilikan Saham-Saham</w:t>
              </w:r>
              <w:r w:rsidRPr="005A3E6C">
                <w:rPr>
                  <w:rFonts w:ascii="Verdana" w:hAnsi="Verdana"/>
                  <w:szCs w:val="24"/>
                </w:rPr>
                <w:t>, termasuk untuk dengan sepatutnya mencatatkan Saham-Saham atas nama Pembeli dalam daftar pemegang saham Perusahaan dan menerbitkan sertifikat-sertifikat saham oleh karenanya; dan</w:t>
              </w:r>
            </w:ins>
          </w:p>
        </w:tc>
      </w:tr>
      <w:tr w:rsidR="001D74D4" w:rsidRPr="002E2A51" w14:paraId="6A355C1F" w14:textId="77777777" w:rsidTr="005A3E6C">
        <w:trPr>
          <w:ins w:id="1476" w:author="OLTRE" w:date="2024-07-08T13:11:00Z"/>
        </w:trPr>
        <w:tc>
          <w:tcPr>
            <w:tcW w:w="4508" w:type="dxa"/>
          </w:tcPr>
          <w:p w14:paraId="44B4E284" w14:textId="77777777" w:rsidR="001D74D4" w:rsidRPr="005A3E6C" w:rsidRDefault="001D74D4" w:rsidP="001D74D4">
            <w:pPr>
              <w:numPr>
                <w:ilvl w:val="1"/>
                <w:numId w:val="137"/>
              </w:numPr>
              <w:overflowPunct w:val="0"/>
              <w:autoSpaceDE w:val="0"/>
              <w:autoSpaceDN w:val="0"/>
              <w:adjustRightInd w:val="0"/>
              <w:spacing w:before="240"/>
              <w:ind w:left="1160" w:hanging="567"/>
              <w:jc w:val="both"/>
              <w:textAlignment w:val="baseline"/>
              <w:rPr>
                <w:ins w:id="1477" w:author="OLTRE" w:date="2024-07-08T13:11:00Z"/>
                <w:rFonts w:ascii="Verdana" w:hAnsi="Verdana"/>
                <w:lang w:eastAsia="de-DE"/>
              </w:rPr>
            </w:pPr>
            <w:ins w:id="1478" w:author="OLTRE" w:date="2024-07-08T13:11:00Z">
              <w:r w:rsidRPr="005A3E6C">
                <w:rPr>
                  <w:rFonts w:ascii="Verdana" w:hAnsi="Verdana"/>
                  <w:szCs w:val="24"/>
                  <w:lang w:eastAsia="de-DE"/>
                </w:rPr>
                <w:lastRenderedPageBreak/>
                <w:t>to represent the Seller in its capacity as the shareholder of the Company in any respect and matter, with no exception, including but not limited to attend the meetings of the shareholders of the Company, to communicate and to discuss the agenda being discussed in the meeting as well as to vote in the meeting and to make a decision and to receive the dividends.</w:t>
              </w:r>
            </w:ins>
          </w:p>
        </w:tc>
        <w:tc>
          <w:tcPr>
            <w:tcW w:w="4509" w:type="dxa"/>
          </w:tcPr>
          <w:p w14:paraId="6A62C53B" w14:textId="77777777" w:rsidR="001D74D4" w:rsidRPr="005A3E6C" w:rsidRDefault="001D74D4" w:rsidP="001D74D4">
            <w:pPr>
              <w:pStyle w:val="ListParagraph"/>
              <w:numPr>
                <w:ilvl w:val="0"/>
                <w:numId w:val="142"/>
              </w:numPr>
              <w:overflowPunct w:val="0"/>
              <w:autoSpaceDE w:val="0"/>
              <w:autoSpaceDN w:val="0"/>
              <w:adjustRightInd w:val="0"/>
              <w:spacing w:before="240"/>
              <w:ind w:left="1192" w:hanging="567"/>
              <w:contextualSpacing w:val="0"/>
              <w:jc w:val="both"/>
              <w:textAlignment w:val="baseline"/>
              <w:rPr>
                <w:ins w:id="1479" w:author="OLTRE" w:date="2024-07-08T13:11:00Z"/>
                <w:rFonts w:ascii="Verdana" w:hAnsi="Verdana"/>
              </w:rPr>
            </w:pPr>
            <w:ins w:id="1480" w:author="OLTRE" w:date="2024-07-08T13:11:00Z">
              <w:r w:rsidRPr="005A3E6C">
                <w:rPr>
                  <w:rFonts w:ascii="Verdana" w:hAnsi="Verdana"/>
                  <w:szCs w:val="24"/>
                  <w:lang w:val="id-ID"/>
                </w:rPr>
                <w:t xml:space="preserve">untuk mewakili Penjual dalam </w:t>
              </w:r>
              <w:r w:rsidRPr="005A3E6C">
                <w:rPr>
                  <w:rFonts w:ascii="Verdana" w:hAnsi="Verdana"/>
                  <w:szCs w:val="24"/>
                </w:rPr>
                <w:t>kapasitasnya sebagai pemegang saham Perusahaan dalam setiap aspek dan hal, dengan tidak ada pengecualian, termasuk tetapi tidak terbatas untuk menghadiri rapat-rapat pemegang saham Perusahaan, untuk mengkomunikasikan dan mendiskusikan agenda yang didiskusikan dalam rapat dan mengeluarkan suara dalam rapat dan membuat keputusan dan menerima dividen-dividen.</w:t>
              </w:r>
            </w:ins>
          </w:p>
        </w:tc>
      </w:tr>
      <w:tr w:rsidR="001D74D4" w:rsidRPr="002E2A51" w14:paraId="5E884CEC" w14:textId="77777777" w:rsidTr="005A3E6C">
        <w:trPr>
          <w:ins w:id="1481" w:author="OLTRE" w:date="2024-07-08T13:11:00Z"/>
        </w:trPr>
        <w:tc>
          <w:tcPr>
            <w:tcW w:w="4508" w:type="dxa"/>
          </w:tcPr>
          <w:p w14:paraId="1C1BFC7D" w14:textId="77777777" w:rsidR="001D74D4" w:rsidRPr="005A3E6C" w:rsidRDefault="001D74D4" w:rsidP="001D74D4">
            <w:pPr>
              <w:numPr>
                <w:ilvl w:val="0"/>
                <w:numId w:val="152"/>
              </w:numPr>
              <w:spacing w:before="240"/>
              <w:ind w:left="593" w:hanging="593"/>
              <w:jc w:val="both"/>
              <w:rPr>
                <w:ins w:id="1482" w:author="OLTRE" w:date="2024-07-08T13:11:00Z"/>
                <w:rFonts w:ascii="Verdana" w:hAnsi="Verdana"/>
                <w:lang w:eastAsia="de-DE"/>
              </w:rPr>
            </w:pPr>
            <w:ins w:id="1483" w:author="OLTRE" w:date="2024-07-08T13:11:00Z">
              <w:r w:rsidRPr="005A3E6C">
                <w:rPr>
                  <w:rFonts w:ascii="Verdana" w:hAnsi="Verdana"/>
                  <w:szCs w:val="24"/>
                  <w:lang w:eastAsia="de-DE"/>
                </w:rPr>
                <w:t>By the conferment of such power of attorney from the Seller to the Purchaser, the Seller shall no longer be entitled to and authorised to transfer the Shares to any party whatsoever, and the Seller shall no longer be entitled and authorised to act by itself or to appoint any other party as its attorney or its representative to perform any and all acts, either directly or indirectly, in connection with the transfer of Shares.</w:t>
              </w:r>
            </w:ins>
          </w:p>
        </w:tc>
        <w:tc>
          <w:tcPr>
            <w:tcW w:w="4509" w:type="dxa"/>
          </w:tcPr>
          <w:p w14:paraId="78B1F81C" w14:textId="77777777" w:rsidR="001D74D4" w:rsidRPr="005A3E6C" w:rsidRDefault="001D74D4" w:rsidP="001D74D4">
            <w:pPr>
              <w:pStyle w:val="ListParagraph"/>
              <w:numPr>
                <w:ilvl w:val="0"/>
                <w:numId w:val="149"/>
              </w:numPr>
              <w:spacing w:before="240"/>
              <w:ind w:left="622" w:hanging="622"/>
              <w:contextualSpacing w:val="0"/>
              <w:jc w:val="both"/>
              <w:rPr>
                <w:ins w:id="1484" w:author="OLTRE" w:date="2024-07-08T13:11:00Z"/>
                <w:rFonts w:ascii="Verdana" w:hAnsi="Verdana"/>
              </w:rPr>
            </w:pPr>
            <w:ins w:id="1485" w:author="OLTRE" w:date="2024-07-08T13:11:00Z">
              <w:r w:rsidRPr="005A3E6C">
                <w:rPr>
                  <w:rFonts w:ascii="Verdana" w:hAnsi="Verdana"/>
                  <w:szCs w:val="24"/>
                </w:rPr>
                <w:t>Dengan pemberian kuasa tersebut dari Penjual ke Pembeli, Penjual tidak lagi berhak untuk dan memiliki kewenangan untuk mengalihkan Saham-Saham ke suatu pihak mana pun, dan Penjual tidak lagi berhak dan memiliki kewenangan untuk bertindak sendiri atau menunjuk suatu pihak lain sebagai kuasanya atau perwakilannya untuk melakukan suatu dan seluruh tindakan, baik secara langsung atau tidak langsung, sehubungan dengan pengalihan Saham-Saham.</w:t>
              </w:r>
            </w:ins>
          </w:p>
        </w:tc>
      </w:tr>
      <w:tr w:rsidR="001D74D4" w:rsidRPr="002E2A51" w14:paraId="547AC042" w14:textId="77777777" w:rsidTr="005A3E6C">
        <w:trPr>
          <w:ins w:id="1486" w:author="OLTRE" w:date="2024-07-08T13:11:00Z"/>
        </w:trPr>
        <w:tc>
          <w:tcPr>
            <w:tcW w:w="4508" w:type="dxa"/>
          </w:tcPr>
          <w:p w14:paraId="2DFBD23A" w14:textId="77777777" w:rsidR="001D74D4" w:rsidRPr="005A3E6C" w:rsidRDefault="001D74D4" w:rsidP="001D74D4">
            <w:pPr>
              <w:numPr>
                <w:ilvl w:val="0"/>
                <w:numId w:val="152"/>
              </w:numPr>
              <w:spacing w:before="240"/>
              <w:ind w:left="593" w:hanging="593"/>
              <w:jc w:val="both"/>
              <w:rPr>
                <w:ins w:id="1487" w:author="OLTRE" w:date="2024-07-08T13:11:00Z"/>
                <w:rFonts w:ascii="Verdana" w:hAnsi="Verdana"/>
                <w:lang w:eastAsia="de-DE"/>
              </w:rPr>
            </w:pPr>
            <w:ins w:id="1488" w:author="OLTRE" w:date="2024-07-08T13:11:00Z">
              <w:r w:rsidRPr="005A3E6C">
                <w:rPr>
                  <w:rFonts w:ascii="Verdana" w:hAnsi="Verdana"/>
                  <w:szCs w:val="24"/>
                  <w:lang w:eastAsia="de-DE"/>
                </w:rPr>
                <w:t>The aforementioned authorisations constitute an integral and inseparable part from this Deed and, hence, such authorisations are irrevocable and shall not be terminated for whatsoever reasons.</w:t>
              </w:r>
            </w:ins>
          </w:p>
        </w:tc>
        <w:tc>
          <w:tcPr>
            <w:tcW w:w="4509" w:type="dxa"/>
          </w:tcPr>
          <w:p w14:paraId="30BCC267" w14:textId="77777777" w:rsidR="001D74D4" w:rsidRPr="005A3E6C" w:rsidRDefault="001D74D4" w:rsidP="001D74D4">
            <w:pPr>
              <w:pStyle w:val="ListParagraph"/>
              <w:numPr>
                <w:ilvl w:val="0"/>
                <w:numId w:val="149"/>
              </w:numPr>
              <w:spacing w:before="240"/>
              <w:ind w:left="622" w:hanging="622"/>
              <w:contextualSpacing w:val="0"/>
              <w:jc w:val="both"/>
              <w:rPr>
                <w:ins w:id="1489" w:author="OLTRE" w:date="2024-07-08T13:11:00Z"/>
                <w:rFonts w:ascii="Verdana" w:hAnsi="Verdana"/>
              </w:rPr>
            </w:pPr>
            <w:ins w:id="1490" w:author="OLTRE" w:date="2024-07-08T13:11:00Z">
              <w:r w:rsidRPr="005A3E6C">
                <w:rPr>
                  <w:rFonts w:ascii="Verdana" w:hAnsi="Verdana"/>
                  <w:szCs w:val="24"/>
                </w:rPr>
                <w:t>Kewenangan-kewenangan yang disebutkan di atas merupakan satu kesatuan dan bagian yang tidak dapat dipisahkan dari Akta ini dan, karenanya, kewenangan-kewenangan tersebut tidak dapat dicabut dan tidak akan diakhiri karena alasan apa pun juga.</w:t>
              </w:r>
            </w:ins>
          </w:p>
        </w:tc>
      </w:tr>
      <w:tr w:rsidR="001D74D4" w:rsidRPr="002E2A51" w14:paraId="689813C7" w14:textId="77777777" w:rsidTr="005A3E6C">
        <w:trPr>
          <w:ins w:id="1491" w:author="OLTRE" w:date="2024-07-08T13:11:00Z"/>
        </w:trPr>
        <w:tc>
          <w:tcPr>
            <w:tcW w:w="4508" w:type="dxa"/>
          </w:tcPr>
          <w:p w14:paraId="042E91D3" w14:textId="77777777" w:rsidR="001D74D4" w:rsidRPr="005A3E6C" w:rsidRDefault="001D74D4" w:rsidP="001D74D4">
            <w:pPr>
              <w:numPr>
                <w:ilvl w:val="0"/>
                <w:numId w:val="152"/>
              </w:numPr>
              <w:spacing w:before="240"/>
              <w:ind w:left="593" w:hanging="593"/>
              <w:jc w:val="both"/>
              <w:rPr>
                <w:ins w:id="1492" w:author="OLTRE" w:date="2024-07-08T13:11:00Z"/>
                <w:rFonts w:ascii="Verdana" w:hAnsi="Verdana"/>
                <w:lang w:eastAsia="de-DE"/>
              </w:rPr>
            </w:pPr>
            <w:ins w:id="1493" w:author="OLTRE" w:date="2024-07-08T13:11:00Z">
              <w:r w:rsidRPr="005A3E6C">
                <w:rPr>
                  <w:rFonts w:ascii="Verdana" w:hAnsi="Verdana"/>
                  <w:szCs w:val="24"/>
                  <w:lang w:eastAsia="de-DE"/>
                </w:rPr>
                <w:lastRenderedPageBreak/>
                <w:t xml:space="preserve">The Seller hereby waives Articles 1813, 1814 and 1816 of the Civil Code prevailing in the Republic of Indonesia. </w:t>
              </w:r>
            </w:ins>
          </w:p>
        </w:tc>
        <w:tc>
          <w:tcPr>
            <w:tcW w:w="4509" w:type="dxa"/>
          </w:tcPr>
          <w:p w14:paraId="099D0A12" w14:textId="77777777" w:rsidR="001D74D4" w:rsidRPr="005A3E6C" w:rsidRDefault="001D74D4" w:rsidP="001D74D4">
            <w:pPr>
              <w:pStyle w:val="ListParagraph"/>
              <w:numPr>
                <w:ilvl w:val="0"/>
                <w:numId w:val="149"/>
              </w:numPr>
              <w:spacing w:before="240"/>
              <w:ind w:left="622" w:hanging="622"/>
              <w:contextualSpacing w:val="0"/>
              <w:jc w:val="both"/>
              <w:rPr>
                <w:ins w:id="1494" w:author="OLTRE" w:date="2024-07-08T13:11:00Z"/>
                <w:rFonts w:ascii="Verdana" w:hAnsi="Verdana"/>
              </w:rPr>
            </w:pPr>
            <w:ins w:id="1495" w:author="OLTRE" w:date="2024-07-08T13:11:00Z">
              <w:r w:rsidRPr="005A3E6C">
                <w:rPr>
                  <w:rFonts w:ascii="Verdana" w:hAnsi="Verdana"/>
                  <w:szCs w:val="24"/>
                  <w:lang w:val="id-ID"/>
                </w:rPr>
                <w:t xml:space="preserve">Penjual dengan ini mengesampingkan Pasal 1813, </w:t>
              </w:r>
              <w:r w:rsidRPr="005A3E6C">
                <w:rPr>
                  <w:rFonts w:ascii="Verdana" w:hAnsi="Verdana"/>
                  <w:szCs w:val="24"/>
                </w:rPr>
                <w:t>1814</w:t>
              </w:r>
              <w:r w:rsidRPr="005A3E6C">
                <w:rPr>
                  <w:rFonts w:ascii="Verdana" w:hAnsi="Verdana"/>
                  <w:szCs w:val="24"/>
                  <w:lang w:val="id-ID"/>
                </w:rPr>
                <w:t xml:space="preserve"> dan 1816 Kitab Undang-Undang Hukum Perdata yang berlaku di Republik Indonesia.</w:t>
              </w:r>
            </w:ins>
          </w:p>
        </w:tc>
      </w:tr>
      <w:tr w:rsidR="001D74D4" w:rsidRPr="002E2A51" w14:paraId="7881B382" w14:textId="77777777" w:rsidTr="005A3E6C">
        <w:trPr>
          <w:ins w:id="1496" w:author="OLTRE" w:date="2024-07-08T13:11:00Z"/>
        </w:trPr>
        <w:tc>
          <w:tcPr>
            <w:tcW w:w="4508" w:type="dxa"/>
          </w:tcPr>
          <w:p w14:paraId="2D3B9ED3" w14:textId="77777777" w:rsidR="001D74D4" w:rsidRPr="005A3E6C" w:rsidRDefault="001D74D4" w:rsidP="00A715BE">
            <w:pPr>
              <w:spacing w:before="240"/>
              <w:jc w:val="center"/>
              <w:rPr>
                <w:ins w:id="1497" w:author="OLTRE" w:date="2024-07-08T13:11:00Z"/>
                <w:rFonts w:ascii="Verdana" w:hAnsi="Verdana"/>
                <w:b/>
                <w:lang w:eastAsia="de-DE"/>
              </w:rPr>
            </w:pPr>
            <w:ins w:id="1498" w:author="OLTRE" w:date="2024-07-08T13:11:00Z">
              <w:r w:rsidRPr="005A3E6C">
                <w:rPr>
                  <w:rFonts w:ascii="Verdana" w:hAnsi="Verdana"/>
                  <w:b/>
                  <w:szCs w:val="24"/>
                  <w:lang w:eastAsia="de-DE"/>
                </w:rPr>
                <w:t>ARTICLE 4</w:t>
              </w:r>
            </w:ins>
          </w:p>
        </w:tc>
        <w:tc>
          <w:tcPr>
            <w:tcW w:w="4509" w:type="dxa"/>
          </w:tcPr>
          <w:p w14:paraId="6348BCD9" w14:textId="77777777" w:rsidR="001D74D4" w:rsidRPr="005A3E6C" w:rsidRDefault="001D74D4" w:rsidP="00A715BE">
            <w:pPr>
              <w:spacing w:before="240"/>
              <w:jc w:val="center"/>
              <w:rPr>
                <w:ins w:id="1499" w:author="OLTRE" w:date="2024-07-08T13:11:00Z"/>
                <w:rFonts w:ascii="Verdana" w:hAnsi="Verdana"/>
                <w:b/>
                <w:lang w:eastAsia="de-DE"/>
              </w:rPr>
            </w:pPr>
            <w:ins w:id="1500" w:author="OLTRE" w:date="2024-07-08T13:11:00Z">
              <w:r w:rsidRPr="005A3E6C">
                <w:rPr>
                  <w:rFonts w:ascii="Verdana" w:hAnsi="Verdana"/>
                  <w:b/>
                  <w:szCs w:val="24"/>
                  <w:lang w:val="id-ID"/>
                </w:rPr>
                <w:t>PASAL 4</w:t>
              </w:r>
            </w:ins>
          </w:p>
        </w:tc>
      </w:tr>
      <w:tr w:rsidR="001D74D4" w:rsidRPr="002E2A51" w14:paraId="3EFCE8E3" w14:textId="77777777" w:rsidTr="005A3E6C">
        <w:trPr>
          <w:ins w:id="1501" w:author="OLTRE" w:date="2024-07-08T13:11:00Z"/>
        </w:trPr>
        <w:tc>
          <w:tcPr>
            <w:tcW w:w="4508" w:type="dxa"/>
          </w:tcPr>
          <w:p w14:paraId="22D08AE6" w14:textId="77777777" w:rsidR="001D74D4" w:rsidRPr="005A3E6C" w:rsidRDefault="001D74D4" w:rsidP="00A715BE">
            <w:pPr>
              <w:spacing w:before="240"/>
              <w:jc w:val="center"/>
              <w:rPr>
                <w:ins w:id="1502" w:author="OLTRE" w:date="2024-07-08T13:11:00Z"/>
                <w:rFonts w:ascii="Verdana" w:hAnsi="Verdana"/>
                <w:b/>
                <w:lang w:eastAsia="de-DE"/>
              </w:rPr>
            </w:pPr>
            <w:ins w:id="1503" w:author="OLTRE" w:date="2024-07-08T13:11:00Z">
              <w:r w:rsidRPr="005A3E6C">
                <w:rPr>
                  <w:rFonts w:ascii="Verdana" w:hAnsi="Verdana"/>
                  <w:b/>
                  <w:szCs w:val="24"/>
                  <w:lang w:eastAsia="de-DE"/>
                </w:rPr>
                <w:t>GOVERNING LAW, JURISDICTION AND DISPUTE RESOLUTION</w:t>
              </w:r>
            </w:ins>
          </w:p>
        </w:tc>
        <w:tc>
          <w:tcPr>
            <w:tcW w:w="4509" w:type="dxa"/>
          </w:tcPr>
          <w:p w14:paraId="356D5905" w14:textId="77777777" w:rsidR="001D74D4" w:rsidRPr="005A3E6C" w:rsidRDefault="001D74D4" w:rsidP="00A715BE">
            <w:pPr>
              <w:spacing w:before="240"/>
              <w:jc w:val="center"/>
              <w:rPr>
                <w:ins w:id="1504" w:author="OLTRE" w:date="2024-07-08T13:11:00Z"/>
                <w:rFonts w:ascii="Verdana" w:hAnsi="Verdana"/>
                <w:b/>
                <w:lang w:eastAsia="de-DE"/>
              </w:rPr>
            </w:pPr>
            <w:ins w:id="1505" w:author="OLTRE" w:date="2024-07-08T13:11:00Z">
              <w:r w:rsidRPr="005A3E6C">
                <w:rPr>
                  <w:rFonts w:ascii="Verdana" w:hAnsi="Verdana"/>
                  <w:b/>
                  <w:szCs w:val="24"/>
                  <w:lang w:val="id-ID"/>
                </w:rPr>
                <w:t>HUKUM YANG BERLAKU, YURISDIKSI DAN PENYELESAIAN SENGKETA</w:t>
              </w:r>
            </w:ins>
          </w:p>
        </w:tc>
      </w:tr>
      <w:tr w:rsidR="001D74D4" w:rsidRPr="002E2A51" w14:paraId="42150545" w14:textId="77777777" w:rsidTr="005A3E6C">
        <w:trPr>
          <w:ins w:id="1506" w:author="OLTRE" w:date="2024-07-08T13:11:00Z"/>
        </w:trPr>
        <w:tc>
          <w:tcPr>
            <w:tcW w:w="4508" w:type="dxa"/>
          </w:tcPr>
          <w:p w14:paraId="077F1EAA" w14:textId="77777777" w:rsidR="001D74D4" w:rsidRPr="005A3E6C" w:rsidRDefault="001D74D4" w:rsidP="001D74D4">
            <w:pPr>
              <w:numPr>
                <w:ilvl w:val="0"/>
                <w:numId w:val="140"/>
              </w:numPr>
              <w:spacing w:before="240"/>
              <w:ind w:left="593" w:hanging="593"/>
              <w:jc w:val="both"/>
              <w:rPr>
                <w:ins w:id="1507" w:author="OLTRE" w:date="2024-07-08T13:11:00Z"/>
                <w:rFonts w:ascii="Verdana" w:hAnsi="Verdana"/>
                <w:lang w:eastAsia="de-DE"/>
              </w:rPr>
            </w:pPr>
            <w:ins w:id="1508" w:author="OLTRE" w:date="2024-07-08T13:11:00Z">
              <w:r w:rsidRPr="005A3E6C">
                <w:rPr>
                  <w:rFonts w:ascii="Verdana" w:hAnsi="Verdana"/>
                  <w:szCs w:val="24"/>
                  <w:lang w:eastAsia="de-DE"/>
                </w:rPr>
                <w:t>The validity, interpretation and enforcement of this Deed are governed by the laws of the Republic of Indonesia.</w:t>
              </w:r>
            </w:ins>
          </w:p>
        </w:tc>
        <w:tc>
          <w:tcPr>
            <w:tcW w:w="4509" w:type="dxa"/>
          </w:tcPr>
          <w:p w14:paraId="32C81D33" w14:textId="77777777" w:rsidR="001D74D4" w:rsidRPr="005A3E6C" w:rsidRDefault="001D74D4" w:rsidP="001D74D4">
            <w:pPr>
              <w:pStyle w:val="ListParagraph"/>
              <w:numPr>
                <w:ilvl w:val="0"/>
                <w:numId w:val="150"/>
              </w:numPr>
              <w:spacing w:before="240"/>
              <w:ind w:left="622" w:hanging="622"/>
              <w:contextualSpacing w:val="0"/>
              <w:jc w:val="both"/>
              <w:rPr>
                <w:ins w:id="1509" w:author="OLTRE" w:date="2024-07-08T13:11:00Z"/>
                <w:rFonts w:ascii="Verdana" w:hAnsi="Verdana"/>
              </w:rPr>
            </w:pPr>
            <w:ins w:id="1510" w:author="OLTRE" w:date="2024-07-08T13:11:00Z">
              <w:r w:rsidRPr="005A3E6C">
                <w:rPr>
                  <w:rFonts w:ascii="Verdana" w:hAnsi="Verdana"/>
                  <w:szCs w:val="24"/>
                  <w:lang w:val="id-ID"/>
                </w:rPr>
                <w:t>Keberlakuan, interpretasi dan pelaksanaan Akta ini diatur oleh hukum negara Republik Indonesia.</w:t>
              </w:r>
            </w:ins>
          </w:p>
        </w:tc>
      </w:tr>
      <w:tr w:rsidR="001D74D4" w:rsidRPr="002E2A51" w14:paraId="2C790AC3" w14:textId="77777777" w:rsidTr="005A3E6C">
        <w:trPr>
          <w:ins w:id="1511" w:author="OLTRE" w:date="2024-07-08T13:11:00Z"/>
        </w:trPr>
        <w:tc>
          <w:tcPr>
            <w:tcW w:w="4508" w:type="dxa"/>
          </w:tcPr>
          <w:p w14:paraId="3B77F671" w14:textId="3B7EEEF4" w:rsidR="001D74D4" w:rsidRPr="005A3E6C" w:rsidRDefault="001D74D4" w:rsidP="001D74D4">
            <w:pPr>
              <w:numPr>
                <w:ilvl w:val="0"/>
                <w:numId w:val="140"/>
              </w:numPr>
              <w:spacing w:before="240"/>
              <w:ind w:left="593" w:hanging="593"/>
              <w:jc w:val="both"/>
              <w:rPr>
                <w:ins w:id="1512" w:author="OLTRE" w:date="2024-07-08T13:11:00Z"/>
                <w:rFonts w:ascii="Verdana" w:hAnsi="Verdana"/>
                <w:lang w:eastAsia="de-DE"/>
              </w:rPr>
            </w:pPr>
            <w:ins w:id="1513" w:author="OLTRE" w:date="2024-07-08T13:11:00Z">
              <w:r w:rsidRPr="005A3E6C">
                <w:rPr>
                  <w:rFonts w:ascii="Verdana" w:hAnsi="Verdana"/>
                  <w:szCs w:val="24"/>
                  <w:lang w:eastAsia="de-DE"/>
                </w:rPr>
                <w:t>Any dispute, controversy, claim, breach, default, or disagreement arising out of or in relation to this Deed (“</w:t>
              </w:r>
              <w:r w:rsidRPr="005A3E6C">
                <w:rPr>
                  <w:rFonts w:ascii="Verdana" w:hAnsi="Verdana"/>
                  <w:b/>
                  <w:szCs w:val="24"/>
                  <w:lang w:eastAsia="de-DE"/>
                </w:rPr>
                <w:t>Dispute</w:t>
              </w:r>
              <w:r w:rsidRPr="005A3E6C">
                <w:rPr>
                  <w:rFonts w:ascii="Verdana" w:hAnsi="Verdana"/>
                  <w:szCs w:val="24"/>
                  <w:lang w:eastAsia="de-DE"/>
                </w:rPr>
                <w:t xml:space="preserve">”) shall to the extent possible be settled amicably between the Parties using direct negotiations, </w:t>
              </w:r>
            </w:ins>
            <w:ins w:id="1514" w:author="OLTRE" w:date="2024-07-08T14:24:00Z">
              <w:r w:rsidR="00335238">
                <w:rPr>
                  <w:rFonts w:ascii="Verdana" w:hAnsi="Verdana"/>
                  <w:szCs w:val="24"/>
                  <w:lang w:eastAsia="de-DE"/>
                </w:rPr>
                <w:t>mediation</w:t>
              </w:r>
            </w:ins>
            <w:ins w:id="1515" w:author="OLTRE" w:date="2024-07-08T13:11:00Z">
              <w:r w:rsidRPr="005A3E6C">
                <w:rPr>
                  <w:rFonts w:ascii="Verdana" w:hAnsi="Verdana"/>
                  <w:szCs w:val="24"/>
                  <w:lang w:eastAsia="de-DE"/>
                </w:rPr>
                <w:t xml:space="preserve"> and arbitration in accordance with the terms set out below and, in any case, in accordance with the provisions under </w:t>
              </w:r>
              <w:r w:rsidR="00962EE0">
                <w:rPr>
                  <w:rFonts w:ascii="Verdana" w:hAnsi="Verdana"/>
                  <w:lang w:eastAsia="de-DE"/>
                </w:rPr>
                <w:t xml:space="preserve">Article 12 </w:t>
              </w:r>
              <w:r w:rsidRPr="005A3E6C">
                <w:rPr>
                  <w:rFonts w:ascii="Verdana" w:hAnsi="Verdana"/>
                  <w:szCs w:val="24"/>
                  <w:lang w:eastAsia="de-DE"/>
                </w:rPr>
                <w:t>of the SPA.  If there is any conflict between the provisions of this Deed and the SPA with respect to the resolution of any Dispute, the provisions of the SPA shall prevail.</w:t>
              </w:r>
            </w:ins>
          </w:p>
        </w:tc>
        <w:tc>
          <w:tcPr>
            <w:tcW w:w="4509" w:type="dxa"/>
          </w:tcPr>
          <w:p w14:paraId="043626BE" w14:textId="66717F66" w:rsidR="001D74D4" w:rsidRPr="005A3E6C" w:rsidRDefault="001D74D4" w:rsidP="001D74D4">
            <w:pPr>
              <w:pStyle w:val="ListParagraph"/>
              <w:numPr>
                <w:ilvl w:val="0"/>
                <w:numId w:val="150"/>
              </w:numPr>
              <w:spacing w:before="240"/>
              <w:ind w:left="622" w:hanging="622"/>
              <w:contextualSpacing w:val="0"/>
              <w:jc w:val="both"/>
              <w:rPr>
                <w:ins w:id="1516" w:author="OLTRE" w:date="2024-07-08T13:11:00Z"/>
                <w:rFonts w:ascii="Verdana" w:hAnsi="Verdana"/>
              </w:rPr>
            </w:pPr>
            <w:ins w:id="1517" w:author="OLTRE" w:date="2024-07-08T13:11:00Z">
              <w:r w:rsidRPr="005A3E6C">
                <w:rPr>
                  <w:rFonts w:ascii="Verdana" w:hAnsi="Verdana"/>
                  <w:szCs w:val="24"/>
                  <w:lang w:val="id-ID"/>
                </w:rPr>
                <w:t xml:space="preserve">Setiap sengketa, kontroversi, tuntutan, </w:t>
              </w:r>
              <w:r w:rsidRPr="005A3E6C">
                <w:rPr>
                  <w:rFonts w:ascii="Verdana" w:hAnsi="Verdana"/>
                  <w:szCs w:val="24"/>
                </w:rPr>
                <w:t xml:space="preserve">pelanggaran, </w:t>
              </w:r>
              <w:r w:rsidRPr="005A3E6C">
                <w:rPr>
                  <w:rFonts w:ascii="Verdana" w:hAnsi="Verdana"/>
                  <w:szCs w:val="24"/>
                  <w:lang w:val="id-ID"/>
                </w:rPr>
                <w:t>wanprestasi, atau ketidaksepakatan yang timbul dari atau sehubungan dengan Akta ini (“</w:t>
              </w:r>
              <w:r w:rsidRPr="005A3E6C">
                <w:rPr>
                  <w:rFonts w:ascii="Verdana" w:hAnsi="Verdana"/>
                  <w:b/>
                  <w:bCs/>
                  <w:szCs w:val="24"/>
                  <w:lang w:val="id-ID"/>
                </w:rPr>
                <w:t>Sengketa</w:t>
              </w:r>
              <w:r w:rsidRPr="005A3E6C">
                <w:rPr>
                  <w:rFonts w:ascii="Verdana" w:hAnsi="Verdana"/>
                  <w:szCs w:val="24"/>
                  <w:lang w:val="id-ID"/>
                </w:rPr>
                <w:t xml:space="preserve">”) akan sepanjang </w:t>
              </w:r>
              <w:r w:rsidRPr="005A3E6C">
                <w:rPr>
                  <w:rFonts w:ascii="Verdana" w:hAnsi="Verdana"/>
                  <w:szCs w:val="24"/>
                </w:rPr>
                <w:t>memungkinkan</w:t>
              </w:r>
              <w:r w:rsidRPr="005A3E6C">
                <w:rPr>
                  <w:rFonts w:ascii="Verdana" w:hAnsi="Verdana"/>
                  <w:szCs w:val="24"/>
                  <w:lang w:val="id-ID"/>
                </w:rPr>
                <w:t xml:space="preserve"> diselesaikan secara musyawarah antara para Pihak melalui negosiasi-negosiasi langsung, mediasi dan arbitrase sesuai dengan ketentuan-ketentuan yang ditetapkan di bawah dan, dalam setiap kasus, sesuai dengan ketentuan-ketentuan Pasal </w:t>
              </w:r>
              <w:r w:rsidRPr="005A3E6C">
                <w:rPr>
                  <w:rFonts w:ascii="Verdana" w:hAnsi="Verdana"/>
                  <w:szCs w:val="24"/>
                </w:rPr>
                <w:t>1</w:t>
              </w:r>
              <w:r w:rsidR="00962EE0">
                <w:rPr>
                  <w:rFonts w:ascii="Verdana" w:hAnsi="Verdana"/>
                </w:rPr>
                <w:t xml:space="preserve">2 </w:t>
              </w:r>
              <w:r w:rsidRPr="005A3E6C">
                <w:rPr>
                  <w:rFonts w:ascii="Verdana" w:hAnsi="Verdana"/>
                  <w:szCs w:val="24"/>
                  <w:lang w:val="id-ID"/>
                </w:rPr>
                <w:t>S</w:t>
              </w:r>
              <w:r w:rsidRPr="005A3E6C">
                <w:rPr>
                  <w:rFonts w:ascii="Verdana" w:hAnsi="Verdana"/>
                  <w:szCs w:val="24"/>
                </w:rPr>
                <w:t>P</w:t>
              </w:r>
              <w:r w:rsidRPr="005A3E6C">
                <w:rPr>
                  <w:rFonts w:ascii="Verdana" w:hAnsi="Verdana"/>
                  <w:szCs w:val="24"/>
                  <w:lang w:val="id-ID"/>
                </w:rPr>
                <w:t>A. Jika ada konflik antara ketentuan-ketentuan Akta ini dan S</w:t>
              </w:r>
              <w:r w:rsidRPr="005A3E6C">
                <w:rPr>
                  <w:rFonts w:ascii="Verdana" w:hAnsi="Verdana"/>
                  <w:szCs w:val="24"/>
                </w:rPr>
                <w:t>P</w:t>
              </w:r>
              <w:r w:rsidRPr="005A3E6C">
                <w:rPr>
                  <w:rFonts w:ascii="Verdana" w:hAnsi="Verdana"/>
                  <w:szCs w:val="24"/>
                  <w:lang w:val="id-ID"/>
                </w:rPr>
                <w:t>A</w:t>
              </w:r>
              <w:r w:rsidRPr="005A3E6C">
                <w:rPr>
                  <w:rFonts w:ascii="Verdana" w:hAnsi="Verdana"/>
                  <w:szCs w:val="24"/>
                </w:rPr>
                <w:t xml:space="preserve"> sehubungan dengan penyelesaian Sengketa apa pun</w:t>
              </w:r>
              <w:r w:rsidRPr="005A3E6C">
                <w:rPr>
                  <w:rFonts w:ascii="Verdana" w:hAnsi="Verdana"/>
                  <w:szCs w:val="24"/>
                  <w:lang w:val="id-ID"/>
                </w:rPr>
                <w:t>, ketentuan-ketentuan S</w:t>
              </w:r>
              <w:r w:rsidRPr="005A3E6C">
                <w:rPr>
                  <w:rFonts w:ascii="Verdana" w:hAnsi="Verdana"/>
                  <w:szCs w:val="24"/>
                </w:rPr>
                <w:t>P</w:t>
              </w:r>
              <w:r w:rsidRPr="005A3E6C">
                <w:rPr>
                  <w:rFonts w:ascii="Verdana" w:hAnsi="Verdana"/>
                  <w:szCs w:val="24"/>
                  <w:lang w:val="id-ID"/>
                </w:rPr>
                <w:t>A yang berlaku.</w:t>
              </w:r>
            </w:ins>
          </w:p>
        </w:tc>
      </w:tr>
      <w:tr w:rsidR="001D74D4" w:rsidRPr="002E2A51" w14:paraId="7B6E1C19" w14:textId="77777777" w:rsidTr="005A3E6C">
        <w:trPr>
          <w:ins w:id="1518" w:author="OLTRE" w:date="2024-07-08T13:11:00Z"/>
        </w:trPr>
        <w:tc>
          <w:tcPr>
            <w:tcW w:w="4508" w:type="dxa"/>
          </w:tcPr>
          <w:p w14:paraId="3A9E961C" w14:textId="77777777" w:rsidR="001D74D4" w:rsidRPr="005A3E6C" w:rsidRDefault="001D74D4" w:rsidP="001D74D4">
            <w:pPr>
              <w:numPr>
                <w:ilvl w:val="0"/>
                <w:numId w:val="140"/>
              </w:numPr>
              <w:spacing w:before="240"/>
              <w:ind w:left="593" w:hanging="593"/>
              <w:jc w:val="both"/>
              <w:rPr>
                <w:ins w:id="1519" w:author="OLTRE" w:date="2024-07-08T13:11:00Z"/>
                <w:rFonts w:ascii="Verdana" w:hAnsi="Verdana"/>
                <w:lang w:eastAsia="de-DE"/>
              </w:rPr>
            </w:pPr>
            <w:ins w:id="1520" w:author="OLTRE" w:date="2024-07-08T13:11:00Z">
              <w:r w:rsidRPr="005A3E6C">
                <w:rPr>
                  <w:rFonts w:ascii="Verdana" w:hAnsi="Verdana"/>
                  <w:szCs w:val="24"/>
                  <w:lang w:eastAsia="de-DE"/>
                </w:rPr>
                <w:t>If a Dispute arises, a Party may initiate the resolution process by giving notice setting out, in writing and in detail, the issues in Dispute and the value of the Claim to the other relevant Party.  A meeting between the Parties, attended by individuals with decision-making authority, must take place within thirty (30) days from the date the notice was sent in an attempt to resolve the Dispute through direct negotiations.</w:t>
              </w:r>
            </w:ins>
          </w:p>
        </w:tc>
        <w:tc>
          <w:tcPr>
            <w:tcW w:w="4509" w:type="dxa"/>
          </w:tcPr>
          <w:p w14:paraId="70F17DA5" w14:textId="77777777" w:rsidR="001D74D4" w:rsidRPr="005A3E6C" w:rsidRDefault="001D74D4" w:rsidP="001D74D4">
            <w:pPr>
              <w:pStyle w:val="ListParagraph"/>
              <w:numPr>
                <w:ilvl w:val="0"/>
                <w:numId w:val="150"/>
              </w:numPr>
              <w:spacing w:before="240"/>
              <w:ind w:left="622" w:hanging="622"/>
              <w:contextualSpacing w:val="0"/>
              <w:jc w:val="both"/>
              <w:rPr>
                <w:ins w:id="1521" w:author="OLTRE" w:date="2024-07-08T13:11:00Z"/>
                <w:rFonts w:ascii="Verdana" w:hAnsi="Verdana"/>
              </w:rPr>
            </w:pPr>
            <w:ins w:id="1522" w:author="OLTRE" w:date="2024-07-08T13:11:00Z">
              <w:r w:rsidRPr="005A3E6C">
                <w:rPr>
                  <w:rFonts w:ascii="Verdana" w:hAnsi="Verdana"/>
                  <w:szCs w:val="24"/>
                </w:rPr>
                <w:t>Jika timbul suatu Sengketa, suatu Pihak dapat memulai proses penyelesaiannya dengan memberikan pemberitahuan yang menyatakan, secara tertulis dan terperinci, isu-isu dalam Sengketa dan nilai Tuntutan kepada Pihak lainnya yang relevan. Pertemuan antara Para Pihak, yang dihadiri oleh individu-individu dengan kewenangan untuk mengambil keputusan, harus diadakan dalam waktu tiga puluh (30) hari sejak tanggal dikirimnya pemberitahuan sebagai upaya untuk menyelesaikan Sengketa melalui negosiasi-negosiasi langsung.</w:t>
              </w:r>
            </w:ins>
          </w:p>
        </w:tc>
      </w:tr>
      <w:tr w:rsidR="001D74D4" w:rsidRPr="002E2A51" w14:paraId="15368AEA" w14:textId="77777777" w:rsidTr="005A3E6C">
        <w:trPr>
          <w:ins w:id="1523" w:author="OLTRE" w:date="2024-07-08T13:11:00Z"/>
        </w:trPr>
        <w:tc>
          <w:tcPr>
            <w:tcW w:w="4508" w:type="dxa"/>
          </w:tcPr>
          <w:p w14:paraId="27068851" w14:textId="3CB163CA" w:rsidR="001D74D4" w:rsidRPr="005A3E6C" w:rsidRDefault="001D74D4" w:rsidP="001D74D4">
            <w:pPr>
              <w:numPr>
                <w:ilvl w:val="0"/>
                <w:numId w:val="140"/>
              </w:numPr>
              <w:spacing w:before="240"/>
              <w:ind w:left="593" w:hanging="593"/>
              <w:jc w:val="both"/>
              <w:rPr>
                <w:ins w:id="1524" w:author="OLTRE" w:date="2024-07-08T13:11:00Z"/>
                <w:rFonts w:ascii="Verdana" w:hAnsi="Verdana"/>
                <w:lang w:eastAsia="de-DE"/>
              </w:rPr>
            </w:pPr>
            <w:ins w:id="1525" w:author="OLTRE" w:date="2024-07-08T13:11:00Z">
              <w:r w:rsidRPr="005A3E6C">
                <w:rPr>
                  <w:rFonts w:ascii="Verdana" w:hAnsi="Verdana"/>
                  <w:szCs w:val="24"/>
                  <w:lang w:eastAsia="de-DE"/>
                </w:rPr>
                <w:lastRenderedPageBreak/>
                <w:t xml:space="preserve">If the Dispute is not resolved by </w:t>
              </w:r>
            </w:ins>
            <w:ins w:id="1526" w:author="OLTRE" w:date="2024-07-08T14:23:00Z">
              <w:r w:rsidR="00305ACC">
                <w:rPr>
                  <w:rFonts w:ascii="Verdana" w:hAnsi="Verdana"/>
                  <w:szCs w:val="24"/>
                  <w:lang w:eastAsia="de-DE"/>
                </w:rPr>
                <w:t>negotiation</w:t>
              </w:r>
            </w:ins>
            <w:ins w:id="1527" w:author="OLTRE" w:date="2024-07-08T13:11:00Z">
              <w:r w:rsidRPr="005A3E6C">
                <w:rPr>
                  <w:rFonts w:ascii="Verdana" w:hAnsi="Verdana"/>
                  <w:szCs w:val="24"/>
                  <w:lang w:eastAsia="de-DE"/>
                </w:rPr>
                <w:t xml:space="preserve"> within </w:t>
              </w:r>
              <w:r w:rsidR="00A61631">
                <w:rPr>
                  <w:rFonts w:ascii="Verdana" w:hAnsi="Verdana"/>
                  <w:lang w:eastAsia="de-DE"/>
                </w:rPr>
                <w:t>thirty</w:t>
              </w:r>
              <w:r w:rsidRPr="005A3E6C">
                <w:rPr>
                  <w:rFonts w:ascii="Verdana" w:hAnsi="Verdana"/>
                  <w:szCs w:val="24"/>
                  <w:lang w:eastAsia="de-DE"/>
                </w:rPr>
                <w:t xml:space="preserve"> (</w:t>
              </w:r>
              <w:r w:rsidR="00A61631">
                <w:rPr>
                  <w:rFonts w:ascii="Verdana" w:hAnsi="Verdana"/>
                  <w:lang w:eastAsia="de-DE"/>
                </w:rPr>
                <w:t>30</w:t>
              </w:r>
              <w:r w:rsidRPr="005A3E6C">
                <w:rPr>
                  <w:rFonts w:ascii="Verdana" w:hAnsi="Verdana"/>
                  <w:szCs w:val="24"/>
                  <w:lang w:eastAsia="de-DE"/>
                </w:rPr>
                <w:t xml:space="preserve">) days from the date of the notice requiring </w:t>
              </w:r>
              <w:r w:rsidR="00350406">
                <w:rPr>
                  <w:rFonts w:ascii="Verdana" w:hAnsi="Verdana"/>
                  <w:lang w:eastAsia="de-DE"/>
                </w:rPr>
                <w:t>negotiations</w:t>
              </w:r>
              <w:r w:rsidRPr="005A3E6C">
                <w:rPr>
                  <w:rFonts w:ascii="Verdana" w:hAnsi="Verdana"/>
                  <w:szCs w:val="24"/>
                  <w:lang w:eastAsia="de-DE"/>
                </w:rPr>
                <w:t xml:space="preserve">, then the Dispute will be finally resolved by binding arbitration in </w:t>
              </w:r>
              <w:r w:rsidR="005F4337">
                <w:rPr>
                  <w:rFonts w:ascii="Verdana" w:hAnsi="Verdana"/>
                  <w:lang w:eastAsia="de-DE"/>
                </w:rPr>
                <w:t xml:space="preserve">Jakarta </w:t>
              </w:r>
              <w:r w:rsidRPr="005A3E6C">
                <w:rPr>
                  <w:rFonts w:ascii="Verdana" w:hAnsi="Verdana"/>
                  <w:szCs w:val="24"/>
                  <w:lang w:eastAsia="de-DE"/>
                </w:rPr>
                <w:t>administered by</w:t>
              </w:r>
              <w:r w:rsidR="005729BA">
                <w:rPr>
                  <w:rFonts w:ascii="Verdana" w:hAnsi="Verdana"/>
                  <w:lang w:eastAsia="de-DE"/>
                </w:rPr>
                <w:t xml:space="preserve"> </w:t>
              </w:r>
              <w:r w:rsidR="005729BA" w:rsidRPr="005729BA">
                <w:rPr>
                  <w:rFonts w:ascii="Verdana" w:hAnsi="Verdana"/>
                  <w:lang w:eastAsia="de-DE"/>
                </w:rPr>
                <w:t>Badan Arbitrase Nasional Indonesia</w:t>
              </w:r>
              <w:r w:rsidR="005729BA" w:rsidRPr="005729BA">
                <w:rPr>
                  <w:rFonts w:ascii="Verdana" w:hAnsi="Verdana" w:cs="Verdana"/>
                </w:rPr>
                <w:t xml:space="preserve"> </w:t>
              </w:r>
              <w:r w:rsidR="005729BA" w:rsidRPr="005729BA">
                <w:rPr>
                  <w:rFonts w:ascii="Verdana" w:hAnsi="Verdana"/>
                  <w:lang w:eastAsia="de-DE"/>
                </w:rPr>
                <w:t>addressed at Wahana Graha Lt. 1&amp;2, Jl. Mampang Prapatan No.2, Jakarta 12760 (or any other address it is located in the future)</w:t>
              </w:r>
              <w:r w:rsidR="00EC0F75">
                <w:rPr>
                  <w:rFonts w:ascii="Verdana" w:hAnsi="Verdana"/>
                  <w:lang w:eastAsia="de-DE"/>
                </w:rPr>
                <w:t xml:space="preserve"> (“</w:t>
              </w:r>
              <w:r w:rsidR="00EC0F75">
                <w:rPr>
                  <w:rFonts w:ascii="Verdana" w:hAnsi="Verdana"/>
                  <w:b/>
                  <w:bCs/>
                  <w:lang w:eastAsia="de-DE"/>
                </w:rPr>
                <w:t>BANI</w:t>
              </w:r>
              <w:r w:rsidR="00EC0F75">
                <w:rPr>
                  <w:rFonts w:ascii="Verdana" w:hAnsi="Verdana"/>
                  <w:lang w:eastAsia="de-DE"/>
                </w:rPr>
                <w:t>”)</w:t>
              </w:r>
              <w:r w:rsidRPr="005A3E6C">
                <w:rPr>
                  <w:rFonts w:ascii="Verdana" w:hAnsi="Verdana"/>
                  <w:szCs w:val="24"/>
                  <w:lang w:eastAsia="de-DE"/>
                </w:rPr>
                <w:t xml:space="preserve">.  The arbitration will be conducted in accordance with the </w:t>
              </w:r>
              <w:r w:rsidR="005F4337" w:rsidRPr="00E1614A">
                <w:rPr>
                  <w:rFonts w:ascii="Verdana" w:hAnsi="Verdana" w:cs="Verdana"/>
                </w:rPr>
                <w:t>Rules and Procedures of BANI</w:t>
              </w:r>
              <w:r w:rsidRPr="005A3E6C">
                <w:rPr>
                  <w:rFonts w:ascii="Verdana" w:hAnsi="Verdana"/>
                  <w:szCs w:val="24"/>
                  <w:lang w:eastAsia="de-DE"/>
                </w:rPr>
                <w:t xml:space="preserve"> </w:t>
              </w:r>
              <w:r w:rsidR="00EC0F75" w:rsidRPr="00E1614A">
                <w:rPr>
                  <w:rFonts w:ascii="Verdana" w:hAnsi="Verdana" w:cs="Verdana"/>
                </w:rPr>
                <w:t>applicable at the time the dispute arises and has been referred to BANI</w:t>
              </w:r>
              <w:r w:rsidRPr="005A3E6C">
                <w:rPr>
                  <w:rFonts w:ascii="Verdana" w:hAnsi="Verdana"/>
                  <w:szCs w:val="24"/>
                  <w:lang w:eastAsia="de-DE"/>
                </w:rPr>
                <w:t xml:space="preserve">.  The place and seat of the arbitration will be </w:t>
              </w:r>
              <w:r w:rsidR="005F4337">
                <w:rPr>
                  <w:rFonts w:ascii="Verdana" w:hAnsi="Verdana"/>
                  <w:lang w:eastAsia="de-DE"/>
                </w:rPr>
                <w:t>Jakarta</w:t>
              </w:r>
              <w:r w:rsidRPr="005A3E6C">
                <w:rPr>
                  <w:rFonts w:ascii="Verdana" w:hAnsi="Verdana"/>
                  <w:szCs w:val="24"/>
                  <w:lang w:eastAsia="de-DE"/>
                </w:rPr>
                <w:t>.</w:t>
              </w:r>
            </w:ins>
          </w:p>
        </w:tc>
        <w:tc>
          <w:tcPr>
            <w:tcW w:w="4509" w:type="dxa"/>
          </w:tcPr>
          <w:p w14:paraId="40A857A1" w14:textId="4D06128B" w:rsidR="001D74D4" w:rsidRPr="005A3E6C" w:rsidRDefault="001D74D4" w:rsidP="001D74D4">
            <w:pPr>
              <w:pStyle w:val="ListParagraph"/>
              <w:numPr>
                <w:ilvl w:val="0"/>
                <w:numId w:val="150"/>
              </w:numPr>
              <w:spacing w:before="240"/>
              <w:ind w:left="622" w:hanging="622"/>
              <w:contextualSpacing w:val="0"/>
              <w:jc w:val="both"/>
              <w:rPr>
                <w:ins w:id="1528" w:author="OLTRE" w:date="2024-07-08T13:11:00Z"/>
                <w:rFonts w:ascii="Verdana" w:hAnsi="Verdana"/>
              </w:rPr>
            </w:pPr>
            <w:ins w:id="1529" w:author="OLTRE" w:date="2024-07-08T13:11:00Z">
              <w:r w:rsidRPr="005A3E6C">
                <w:rPr>
                  <w:rFonts w:ascii="Verdana" w:hAnsi="Verdana"/>
                  <w:szCs w:val="24"/>
                </w:rPr>
                <w:t xml:space="preserve">Apabila Sengketa tidak diselesaikan melalui </w:t>
              </w:r>
            </w:ins>
            <w:ins w:id="1530" w:author="OLTRE" w:date="2024-07-08T14:23:00Z">
              <w:r w:rsidR="00305ACC">
                <w:rPr>
                  <w:rFonts w:ascii="Verdana" w:hAnsi="Verdana"/>
                  <w:szCs w:val="24"/>
                </w:rPr>
                <w:t>negosiasi</w:t>
              </w:r>
            </w:ins>
            <w:ins w:id="1531" w:author="OLTRE" w:date="2024-07-08T13:11:00Z">
              <w:r w:rsidRPr="005A3E6C">
                <w:rPr>
                  <w:rFonts w:ascii="Verdana" w:hAnsi="Verdana"/>
                  <w:szCs w:val="24"/>
                </w:rPr>
                <w:t xml:space="preserve"> dalam waktu </w:t>
              </w:r>
              <w:r w:rsidR="00A61631">
                <w:rPr>
                  <w:rFonts w:ascii="Verdana" w:hAnsi="Verdana"/>
                </w:rPr>
                <w:t>tiga</w:t>
              </w:r>
              <w:r w:rsidRPr="005A3E6C">
                <w:rPr>
                  <w:rFonts w:ascii="Verdana" w:hAnsi="Verdana"/>
                  <w:szCs w:val="24"/>
                </w:rPr>
                <w:t xml:space="preserve"> puluh (</w:t>
              </w:r>
              <w:r w:rsidR="00A61631">
                <w:rPr>
                  <w:rFonts w:ascii="Verdana" w:hAnsi="Verdana"/>
                </w:rPr>
                <w:t>3</w:t>
              </w:r>
              <w:r w:rsidRPr="005A3E6C">
                <w:rPr>
                  <w:rFonts w:ascii="Verdana" w:hAnsi="Verdana"/>
                  <w:szCs w:val="24"/>
                </w:rPr>
                <w:t>0) hari sejak tanggal pemberitahuan yang mengharuskan dilaksanakannya</w:t>
              </w:r>
              <w:r w:rsidR="00350406">
                <w:rPr>
                  <w:rFonts w:ascii="Verdana" w:hAnsi="Verdana"/>
                </w:rPr>
                <w:t xml:space="preserve"> negosiasi-negosiasi</w:t>
              </w:r>
              <w:r w:rsidRPr="005A3E6C">
                <w:rPr>
                  <w:rFonts w:ascii="Verdana" w:hAnsi="Verdana"/>
                  <w:szCs w:val="24"/>
                </w:rPr>
                <w:t xml:space="preserve">, maka Sengketa akan diselesaikan secara final dengan arbitrase yang mengikat di </w:t>
              </w:r>
            </w:ins>
            <w:ins w:id="1532" w:author="OLTRE" w:date="2024-07-08T14:21:00Z">
              <w:r w:rsidR="00B0458F">
                <w:rPr>
                  <w:rFonts w:ascii="Verdana" w:hAnsi="Verdana"/>
                  <w:szCs w:val="24"/>
                </w:rPr>
                <w:t xml:space="preserve">Jakarta </w:t>
              </w:r>
            </w:ins>
            <w:ins w:id="1533" w:author="OLTRE" w:date="2024-07-08T13:11:00Z">
              <w:r w:rsidRPr="005A3E6C">
                <w:rPr>
                  <w:rFonts w:ascii="Verdana" w:hAnsi="Verdana"/>
                  <w:szCs w:val="24"/>
                </w:rPr>
                <w:t xml:space="preserve"> yang akan diadministrasikan </w:t>
              </w:r>
              <w:r w:rsidRPr="005A3E6C">
                <w:rPr>
                  <w:rFonts w:ascii="Verdana" w:hAnsi="Verdana"/>
                  <w:szCs w:val="24"/>
                  <w:lang w:val="id-ID"/>
                </w:rPr>
                <w:t xml:space="preserve">oleh </w:t>
              </w:r>
              <w:r w:rsidR="00EC0F75" w:rsidRPr="00774A9A">
                <w:rPr>
                  <w:rFonts w:ascii="Verdana" w:hAnsi="Verdana" w:cs="Verdana"/>
                </w:rPr>
                <w:t>Badan Arbitrase Nasional</w:t>
              </w:r>
              <w:r w:rsidR="00EC0F75" w:rsidRPr="009A415B">
                <w:rPr>
                  <w:rFonts w:ascii="Verdana" w:hAnsi="Verdana" w:cs="Verdana"/>
                </w:rPr>
                <w:t xml:space="preserve"> </w:t>
              </w:r>
              <w:r w:rsidR="00EC0F75" w:rsidRPr="00774A9A">
                <w:rPr>
                  <w:rFonts w:ascii="Verdana" w:hAnsi="Verdana" w:cs="Verdana"/>
                </w:rPr>
                <w:t>Indonesia</w:t>
              </w:r>
              <w:r w:rsidR="00EC0F75" w:rsidRPr="009A415B">
                <w:rPr>
                  <w:rFonts w:ascii="Verdana" w:hAnsi="Verdana" w:cs="Verdana"/>
                </w:rPr>
                <w:t xml:space="preserve"> beralamat di Wahana Graha Lt. 1&amp;2, Jl. Mampang Prapatan No.2, Jakarta 12760 (atau alamat lain dimana BANI berada di masa depan)</w:t>
              </w:r>
              <w:r w:rsidR="00EC0F75">
                <w:rPr>
                  <w:rFonts w:ascii="Verdana" w:hAnsi="Verdana"/>
                  <w:lang w:eastAsia="de-DE"/>
                </w:rPr>
                <w:t xml:space="preserve">  (“</w:t>
              </w:r>
              <w:r w:rsidR="00EC0F75">
                <w:rPr>
                  <w:rFonts w:ascii="Verdana" w:hAnsi="Verdana"/>
                  <w:b/>
                  <w:bCs/>
                  <w:lang w:eastAsia="de-DE"/>
                </w:rPr>
                <w:t>BANI</w:t>
              </w:r>
              <w:r w:rsidR="00EC0F75">
                <w:rPr>
                  <w:rFonts w:ascii="Verdana" w:hAnsi="Verdana"/>
                  <w:lang w:eastAsia="de-DE"/>
                </w:rPr>
                <w:t>”)</w:t>
              </w:r>
              <w:r w:rsidRPr="005A3E6C">
                <w:rPr>
                  <w:rFonts w:ascii="Verdana" w:hAnsi="Verdana"/>
                  <w:szCs w:val="24"/>
                  <w:lang w:val="id-ID"/>
                </w:rPr>
                <w:t xml:space="preserve">. Arbitrase akan </w:t>
              </w:r>
              <w:r w:rsidRPr="005A3E6C">
                <w:rPr>
                  <w:rFonts w:ascii="Verdana" w:hAnsi="Verdana"/>
                  <w:szCs w:val="24"/>
                </w:rPr>
                <w:t>dilaksanakan</w:t>
              </w:r>
              <w:r w:rsidRPr="005A3E6C">
                <w:rPr>
                  <w:rFonts w:ascii="Verdana" w:hAnsi="Verdana"/>
                  <w:szCs w:val="24"/>
                  <w:lang w:val="id-ID"/>
                </w:rPr>
                <w:t xml:space="preserve"> sesuai dengan </w:t>
              </w:r>
              <w:r w:rsidR="00EC0F75" w:rsidRPr="003D2AE0">
                <w:rPr>
                  <w:rFonts w:ascii="Verdana" w:hAnsi="Verdana" w:cs="Verdana"/>
                </w:rPr>
                <w:t xml:space="preserve">Peraturan dan Prosedur BANI yang berlaku pada saat timbul perselisihan dan telah dirujuk </w:t>
              </w:r>
              <w:r w:rsidR="00EC0F75">
                <w:rPr>
                  <w:rFonts w:ascii="Verdana" w:hAnsi="Verdana" w:cs="Verdana"/>
                </w:rPr>
                <w:t xml:space="preserve">oleh </w:t>
              </w:r>
              <w:r w:rsidR="00EC0F75" w:rsidRPr="003D2AE0">
                <w:rPr>
                  <w:rFonts w:ascii="Verdana" w:hAnsi="Verdana" w:cs="Verdana"/>
                </w:rPr>
                <w:t>BANI</w:t>
              </w:r>
              <w:r w:rsidRPr="005A3E6C">
                <w:rPr>
                  <w:rFonts w:ascii="Verdana" w:hAnsi="Verdana"/>
                  <w:szCs w:val="24"/>
                  <w:lang w:val="id-ID"/>
                </w:rPr>
                <w:t xml:space="preserve">. Tempat dan kedudukan arbitrase adalah </w:t>
              </w:r>
              <w:r w:rsidR="007642FD">
                <w:rPr>
                  <w:rFonts w:ascii="Verdana" w:hAnsi="Verdana"/>
                  <w:lang w:val="id-ID"/>
                </w:rPr>
                <w:t>Jakarta</w:t>
              </w:r>
              <w:r w:rsidRPr="005A3E6C">
                <w:rPr>
                  <w:rFonts w:ascii="Verdana" w:hAnsi="Verdana"/>
                  <w:szCs w:val="24"/>
                  <w:lang w:val="id-ID"/>
                </w:rPr>
                <w:t>.</w:t>
              </w:r>
            </w:ins>
          </w:p>
        </w:tc>
      </w:tr>
      <w:tr w:rsidR="001D74D4" w:rsidRPr="002E2A51" w14:paraId="1EB43A0F" w14:textId="77777777" w:rsidTr="005A3E6C">
        <w:trPr>
          <w:ins w:id="1534" w:author="OLTRE" w:date="2024-07-08T13:11:00Z"/>
        </w:trPr>
        <w:tc>
          <w:tcPr>
            <w:tcW w:w="4508" w:type="dxa"/>
          </w:tcPr>
          <w:p w14:paraId="687BFB29" w14:textId="77777777" w:rsidR="001D74D4" w:rsidRPr="005A3E6C" w:rsidRDefault="001D74D4" w:rsidP="001D74D4">
            <w:pPr>
              <w:numPr>
                <w:ilvl w:val="0"/>
                <w:numId w:val="140"/>
              </w:numPr>
              <w:spacing w:before="240"/>
              <w:ind w:left="593" w:hanging="593"/>
              <w:jc w:val="both"/>
              <w:rPr>
                <w:ins w:id="1535" w:author="OLTRE" w:date="2024-07-08T13:11:00Z"/>
                <w:rFonts w:ascii="Verdana" w:hAnsi="Verdana"/>
                <w:lang w:eastAsia="de-DE"/>
              </w:rPr>
            </w:pPr>
            <w:bookmarkStart w:id="1536" w:name="_Ref26442799"/>
            <w:ins w:id="1537" w:author="OLTRE" w:date="2024-07-08T13:11:00Z">
              <w:r w:rsidRPr="005A3E6C">
                <w:rPr>
                  <w:rFonts w:ascii="Verdana" w:hAnsi="Verdana"/>
                  <w:szCs w:val="24"/>
                  <w:lang w:eastAsia="de-DE"/>
                </w:rPr>
                <w:t>The Parties agree that an arbitral tribunal appointed under this Deed or under the SPA may exercise jurisdiction with respect to both this Deed and the SPA.</w:t>
              </w:r>
              <w:bookmarkEnd w:id="1536"/>
            </w:ins>
          </w:p>
        </w:tc>
        <w:tc>
          <w:tcPr>
            <w:tcW w:w="4509" w:type="dxa"/>
          </w:tcPr>
          <w:p w14:paraId="775F5106" w14:textId="77777777" w:rsidR="001D74D4" w:rsidRPr="005A3E6C" w:rsidRDefault="001D74D4" w:rsidP="001D74D4">
            <w:pPr>
              <w:pStyle w:val="ListParagraph"/>
              <w:numPr>
                <w:ilvl w:val="0"/>
                <w:numId w:val="150"/>
              </w:numPr>
              <w:spacing w:before="240"/>
              <w:ind w:left="622" w:hanging="622"/>
              <w:contextualSpacing w:val="0"/>
              <w:jc w:val="both"/>
              <w:rPr>
                <w:ins w:id="1538" w:author="OLTRE" w:date="2024-07-08T13:11:00Z"/>
                <w:rFonts w:ascii="Verdana" w:hAnsi="Verdana"/>
              </w:rPr>
            </w:pPr>
            <w:ins w:id="1539" w:author="OLTRE" w:date="2024-07-08T13:11:00Z">
              <w:r w:rsidRPr="005A3E6C">
                <w:rPr>
                  <w:rFonts w:ascii="Verdana" w:hAnsi="Verdana"/>
                  <w:szCs w:val="24"/>
                </w:rPr>
                <w:t>Para Pihak setuju bahwa majelis arbitrase yang ditunjuk berdasarkan Akta ini atau berdasarkan SPA dapat melaksanakan yurisdiksinya baik sehubungan dengan Akta ini maupun SPA.</w:t>
              </w:r>
            </w:ins>
          </w:p>
        </w:tc>
      </w:tr>
      <w:tr w:rsidR="001D74D4" w:rsidRPr="002E2A51" w14:paraId="412E64EA" w14:textId="77777777" w:rsidTr="005A3E6C">
        <w:trPr>
          <w:ins w:id="1540" w:author="OLTRE" w:date="2024-07-08T13:11:00Z"/>
        </w:trPr>
        <w:tc>
          <w:tcPr>
            <w:tcW w:w="4508" w:type="dxa"/>
          </w:tcPr>
          <w:p w14:paraId="3C5CE0D7" w14:textId="055EAA0B" w:rsidR="001D74D4" w:rsidRPr="005A3E6C" w:rsidRDefault="001D74D4" w:rsidP="001D74D4">
            <w:pPr>
              <w:numPr>
                <w:ilvl w:val="0"/>
                <w:numId w:val="140"/>
              </w:numPr>
              <w:spacing w:before="240"/>
              <w:ind w:left="593" w:hanging="593"/>
              <w:jc w:val="both"/>
              <w:rPr>
                <w:ins w:id="1541" w:author="OLTRE" w:date="2024-07-08T13:11:00Z"/>
                <w:rFonts w:ascii="Verdana" w:hAnsi="Verdana"/>
                <w:lang w:eastAsia="de-DE"/>
              </w:rPr>
            </w:pPr>
            <w:bookmarkStart w:id="1542" w:name="_Ref26442806"/>
            <w:ins w:id="1543" w:author="OLTRE" w:date="2024-07-08T13:11:00Z">
              <w:r w:rsidRPr="005A3E6C">
                <w:rPr>
                  <w:rFonts w:ascii="Verdana" w:hAnsi="Verdana"/>
                  <w:szCs w:val="24"/>
                  <w:lang w:eastAsia="de-DE"/>
                </w:rPr>
                <w:t xml:space="preserve">Any consolidated arbitration shall be governed by </w:t>
              </w:r>
              <w:r w:rsidR="00DC7D64">
                <w:rPr>
                  <w:rFonts w:ascii="Verdana" w:hAnsi="Verdana"/>
                  <w:lang w:eastAsia="de-DE"/>
                </w:rPr>
                <w:t xml:space="preserve">Article 12 </w:t>
              </w:r>
              <w:r w:rsidRPr="005A3E6C">
                <w:rPr>
                  <w:rFonts w:ascii="Verdana" w:hAnsi="Verdana"/>
                  <w:szCs w:val="24"/>
                  <w:lang w:eastAsia="de-DE"/>
                </w:rPr>
                <w:t>of the SPA, as opposed to Article 4 of this Deed.</w:t>
              </w:r>
              <w:bookmarkEnd w:id="1542"/>
            </w:ins>
          </w:p>
        </w:tc>
        <w:tc>
          <w:tcPr>
            <w:tcW w:w="4509" w:type="dxa"/>
          </w:tcPr>
          <w:p w14:paraId="522A7098" w14:textId="1626982B" w:rsidR="001D74D4" w:rsidRPr="005A3E6C" w:rsidRDefault="001D74D4" w:rsidP="001D74D4">
            <w:pPr>
              <w:pStyle w:val="ListParagraph"/>
              <w:numPr>
                <w:ilvl w:val="0"/>
                <w:numId w:val="150"/>
              </w:numPr>
              <w:spacing w:before="240"/>
              <w:ind w:left="622" w:hanging="622"/>
              <w:contextualSpacing w:val="0"/>
              <w:jc w:val="both"/>
              <w:rPr>
                <w:ins w:id="1544" w:author="OLTRE" w:date="2024-07-08T13:11:00Z"/>
                <w:rFonts w:ascii="Verdana" w:hAnsi="Verdana"/>
              </w:rPr>
            </w:pPr>
            <w:ins w:id="1545" w:author="OLTRE" w:date="2024-07-08T13:11:00Z">
              <w:r w:rsidRPr="005A3E6C">
                <w:rPr>
                  <w:rFonts w:ascii="Verdana" w:hAnsi="Verdana"/>
                  <w:szCs w:val="24"/>
                  <w:lang w:val="id-ID"/>
                </w:rPr>
                <w:t xml:space="preserve">Setiap </w:t>
              </w:r>
              <w:r w:rsidRPr="005A3E6C">
                <w:rPr>
                  <w:rFonts w:ascii="Verdana" w:hAnsi="Verdana"/>
                  <w:szCs w:val="24"/>
                </w:rPr>
                <w:t>arbitrase</w:t>
              </w:r>
              <w:r w:rsidRPr="005A3E6C">
                <w:rPr>
                  <w:rFonts w:ascii="Verdana" w:hAnsi="Verdana"/>
                  <w:szCs w:val="24"/>
                  <w:lang w:val="id-ID"/>
                </w:rPr>
                <w:t xml:space="preserve"> yang dikonsolidasi</w:t>
              </w:r>
              <w:r w:rsidRPr="005A3E6C">
                <w:rPr>
                  <w:rFonts w:ascii="Verdana" w:hAnsi="Verdana"/>
                  <w:szCs w:val="24"/>
                </w:rPr>
                <w:t>kan</w:t>
              </w:r>
              <w:r w:rsidRPr="005A3E6C">
                <w:rPr>
                  <w:rFonts w:ascii="Verdana" w:hAnsi="Verdana"/>
                  <w:szCs w:val="24"/>
                  <w:lang w:val="id-ID"/>
                </w:rPr>
                <w:t xml:space="preserve"> akan diatur oleh Pasal </w:t>
              </w:r>
              <w:r w:rsidRPr="005A3E6C">
                <w:rPr>
                  <w:rFonts w:ascii="Verdana" w:hAnsi="Verdana"/>
                  <w:szCs w:val="24"/>
                </w:rPr>
                <w:t>1</w:t>
              </w:r>
              <w:r w:rsidR="00DC7D64">
                <w:rPr>
                  <w:rFonts w:ascii="Verdana" w:hAnsi="Verdana"/>
                </w:rPr>
                <w:t>2</w:t>
              </w:r>
              <w:r w:rsidRPr="005A3E6C">
                <w:rPr>
                  <w:rFonts w:ascii="Verdana" w:hAnsi="Verdana"/>
                  <w:szCs w:val="24"/>
                  <w:lang w:val="id-ID"/>
                </w:rPr>
                <w:t xml:space="preserve"> S</w:t>
              </w:r>
              <w:r w:rsidRPr="005A3E6C">
                <w:rPr>
                  <w:rFonts w:ascii="Verdana" w:hAnsi="Verdana"/>
                  <w:szCs w:val="24"/>
                </w:rPr>
                <w:t>P</w:t>
              </w:r>
              <w:r w:rsidRPr="005A3E6C">
                <w:rPr>
                  <w:rFonts w:ascii="Verdana" w:hAnsi="Verdana"/>
                  <w:szCs w:val="24"/>
                  <w:lang w:val="id-ID"/>
                </w:rPr>
                <w:t>A, dan bukan Pasal 4 Akta ini.</w:t>
              </w:r>
            </w:ins>
          </w:p>
        </w:tc>
      </w:tr>
      <w:tr w:rsidR="001D74D4" w:rsidRPr="002E2A51" w14:paraId="38C48EA1" w14:textId="77777777" w:rsidTr="005A3E6C">
        <w:trPr>
          <w:ins w:id="1546" w:author="OLTRE" w:date="2024-07-08T13:11:00Z"/>
        </w:trPr>
        <w:tc>
          <w:tcPr>
            <w:tcW w:w="4508" w:type="dxa"/>
          </w:tcPr>
          <w:p w14:paraId="2BE23BDA" w14:textId="77777777" w:rsidR="001D74D4" w:rsidRPr="005A3E6C" w:rsidRDefault="001D74D4" w:rsidP="00A715BE">
            <w:pPr>
              <w:spacing w:before="240"/>
              <w:jc w:val="center"/>
              <w:rPr>
                <w:ins w:id="1547" w:author="OLTRE" w:date="2024-07-08T13:11:00Z"/>
                <w:rFonts w:ascii="Verdana" w:hAnsi="Verdana"/>
                <w:b/>
                <w:lang w:eastAsia="de-DE"/>
              </w:rPr>
            </w:pPr>
            <w:ins w:id="1548" w:author="OLTRE" w:date="2024-07-08T13:11:00Z">
              <w:r w:rsidRPr="005A3E6C">
                <w:rPr>
                  <w:rFonts w:ascii="Verdana" w:hAnsi="Verdana"/>
                  <w:b/>
                  <w:szCs w:val="24"/>
                  <w:lang w:eastAsia="de-DE"/>
                </w:rPr>
                <w:t xml:space="preserve">AS SUCH </w:t>
              </w:r>
            </w:ins>
          </w:p>
        </w:tc>
        <w:tc>
          <w:tcPr>
            <w:tcW w:w="4509" w:type="dxa"/>
          </w:tcPr>
          <w:p w14:paraId="211EE1AE" w14:textId="77777777" w:rsidR="001D74D4" w:rsidRPr="005A3E6C" w:rsidRDefault="001D74D4" w:rsidP="00A715BE">
            <w:pPr>
              <w:spacing w:before="240"/>
              <w:jc w:val="center"/>
              <w:rPr>
                <w:ins w:id="1549" w:author="OLTRE" w:date="2024-07-08T13:11:00Z"/>
                <w:rFonts w:ascii="Verdana" w:hAnsi="Verdana"/>
                <w:b/>
                <w:lang w:eastAsia="de-DE"/>
              </w:rPr>
            </w:pPr>
            <w:ins w:id="1550" w:author="OLTRE" w:date="2024-07-08T13:11:00Z">
              <w:r w:rsidRPr="005A3E6C">
                <w:rPr>
                  <w:rFonts w:ascii="Verdana" w:hAnsi="Verdana"/>
                  <w:b/>
                  <w:szCs w:val="24"/>
                  <w:lang w:val="id-ID"/>
                </w:rPr>
                <w:t>DENGAN DEMIKIAN</w:t>
              </w:r>
            </w:ins>
          </w:p>
        </w:tc>
      </w:tr>
      <w:tr w:rsidR="001D74D4" w:rsidRPr="002E2A51" w14:paraId="247B0BA5" w14:textId="77777777" w:rsidTr="005A3E6C">
        <w:trPr>
          <w:ins w:id="1551" w:author="OLTRE" w:date="2024-07-08T13:11:00Z"/>
        </w:trPr>
        <w:tc>
          <w:tcPr>
            <w:tcW w:w="4508" w:type="dxa"/>
          </w:tcPr>
          <w:p w14:paraId="67A075BA" w14:textId="77777777" w:rsidR="001D74D4" w:rsidRPr="005A3E6C" w:rsidRDefault="001D74D4" w:rsidP="00A715BE">
            <w:pPr>
              <w:spacing w:before="240"/>
              <w:jc w:val="center"/>
              <w:rPr>
                <w:ins w:id="1552" w:author="OLTRE" w:date="2024-07-08T13:11:00Z"/>
                <w:rFonts w:ascii="Verdana" w:hAnsi="Verdana"/>
                <w:b/>
                <w:lang w:eastAsia="de-DE"/>
              </w:rPr>
            </w:pPr>
            <w:ins w:id="1553" w:author="OLTRE" w:date="2024-07-08T13:11:00Z">
              <w:r w:rsidRPr="005A3E6C">
                <w:rPr>
                  <w:rFonts w:ascii="Verdana" w:hAnsi="Verdana"/>
                  <w:b/>
                  <w:szCs w:val="24"/>
                  <w:lang w:eastAsia="de-DE"/>
                </w:rPr>
                <w:t>THIS DEED IS CONCLUDED</w:t>
              </w:r>
            </w:ins>
          </w:p>
        </w:tc>
        <w:tc>
          <w:tcPr>
            <w:tcW w:w="4509" w:type="dxa"/>
          </w:tcPr>
          <w:p w14:paraId="11D1461A" w14:textId="77777777" w:rsidR="001D74D4" w:rsidRPr="005A3E6C" w:rsidRDefault="001D74D4" w:rsidP="00A715BE">
            <w:pPr>
              <w:spacing w:before="240"/>
              <w:jc w:val="center"/>
              <w:rPr>
                <w:ins w:id="1554" w:author="OLTRE" w:date="2024-07-08T13:11:00Z"/>
                <w:rFonts w:ascii="Verdana" w:hAnsi="Verdana"/>
                <w:b/>
                <w:lang w:eastAsia="de-DE"/>
              </w:rPr>
            </w:pPr>
            <w:ins w:id="1555" w:author="OLTRE" w:date="2024-07-08T13:11:00Z">
              <w:r w:rsidRPr="005A3E6C">
                <w:rPr>
                  <w:rFonts w:ascii="Verdana" w:hAnsi="Verdana"/>
                  <w:b/>
                  <w:szCs w:val="24"/>
                  <w:lang w:val="id-ID"/>
                </w:rPr>
                <w:t xml:space="preserve">DEMIKIANLAH AKTA INI </w:t>
              </w:r>
            </w:ins>
          </w:p>
        </w:tc>
      </w:tr>
      <w:tr w:rsidR="001D74D4" w:rsidRPr="002E2A51" w14:paraId="3E487AFC" w14:textId="77777777" w:rsidTr="005A3E6C">
        <w:trPr>
          <w:ins w:id="1556" w:author="OLTRE" w:date="2024-07-08T13:11:00Z"/>
        </w:trPr>
        <w:tc>
          <w:tcPr>
            <w:tcW w:w="4508" w:type="dxa"/>
          </w:tcPr>
          <w:p w14:paraId="1F7A7543" w14:textId="77777777" w:rsidR="001D74D4" w:rsidRPr="005A3E6C" w:rsidRDefault="001D74D4" w:rsidP="005A3E6C">
            <w:pPr>
              <w:spacing w:before="240"/>
              <w:jc w:val="both"/>
              <w:rPr>
                <w:ins w:id="1557" w:author="OLTRE" w:date="2024-07-08T13:11:00Z"/>
                <w:rFonts w:ascii="Verdana" w:hAnsi="Verdana"/>
                <w:lang w:eastAsia="de-DE"/>
              </w:rPr>
            </w:pPr>
            <w:ins w:id="1558" w:author="OLTRE" w:date="2024-07-08T13:11:00Z">
              <w:r w:rsidRPr="005A3E6C">
                <w:rPr>
                  <w:rFonts w:ascii="Verdana" w:hAnsi="Verdana"/>
                  <w:szCs w:val="24"/>
                  <w:lang w:eastAsia="de-DE"/>
                </w:rPr>
                <w:t>This Deed has been signed by the Parties (or their duly authorised representatives) on the date stated at the beginning of this above, which is attended by:</w:t>
              </w:r>
            </w:ins>
          </w:p>
        </w:tc>
        <w:tc>
          <w:tcPr>
            <w:tcW w:w="4509" w:type="dxa"/>
          </w:tcPr>
          <w:p w14:paraId="37F14749" w14:textId="77777777" w:rsidR="001D74D4" w:rsidRPr="005A3E6C" w:rsidRDefault="001D74D4" w:rsidP="005A3E6C">
            <w:pPr>
              <w:spacing w:before="240"/>
              <w:jc w:val="both"/>
              <w:rPr>
                <w:ins w:id="1559" w:author="OLTRE" w:date="2024-07-08T13:11:00Z"/>
                <w:rFonts w:ascii="Verdana" w:hAnsi="Verdana"/>
                <w:lang w:eastAsia="de-DE"/>
              </w:rPr>
            </w:pPr>
            <w:ins w:id="1560" w:author="OLTRE" w:date="2024-07-08T13:11:00Z">
              <w:r w:rsidRPr="005A3E6C">
                <w:rPr>
                  <w:rFonts w:ascii="Verdana" w:hAnsi="Verdana"/>
                  <w:szCs w:val="24"/>
                  <w:lang w:val="id-ID"/>
                </w:rPr>
                <w:t>Akta ini telah ditandatangan</w:t>
              </w:r>
              <w:r w:rsidRPr="005A3E6C">
                <w:rPr>
                  <w:rFonts w:ascii="Verdana" w:hAnsi="Verdana"/>
                  <w:szCs w:val="24"/>
                </w:rPr>
                <w:t>i</w:t>
              </w:r>
              <w:r w:rsidRPr="005A3E6C">
                <w:rPr>
                  <w:rFonts w:ascii="Verdana" w:hAnsi="Verdana"/>
                  <w:szCs w:val="24"/>
                  <w:lang w:val="id-ID"/>
                </w:rPr>
                <w:t xml:space="preserve"> oleh Para Pihak (atau perwakilan-perwakilannya yang sah) pada tanggal yang </w:t>
              </w:r>
              <w:r w:rsidRPr="005A3E6C">
                <w:rPr>
                  <w:rFonts w:ascii="Verdana" w:hAnsi="Verdana"/>
                  <w:szCs w:val="24"/>
                </w:rPr>
                <w:t>disebutkan</w:t>
              </w:r>
              <w:r w:rsidRPr="005A3E6C">
                <w:rPr>
                  <w:rFonts w:ascii="Verdana" w:hAnsi="Verdana"/>
                  <w:szCs w:val="24"/>
                  <w:lang w:val="id-ID"/>
                </w:rPr>
                <w:t xml:space="preserve"> pada awal Akta ini di atas, yang dihadiri oleh:</w:t>
              </w:r>
            </w:ins>
          </w:p>
        </w:tc>
      </w:tr>
      <w:tr w:rsidR="001D74D4" w:rsidRPr="002E2A51" w14:paraId="242DBF1A" w14:textId="77777777" w:rsidTr="005A3E6C">
        <w:trPr>
          <w:ins w:id="1561" w:author="OLTRE" w:date="2024-07-08T13:11:00Z"/>
        </w:trPr>
        <w:tc>
          <w:tcPr>
            <w:tcW w:w="4508" w:type="dxa"/>
          </w:tcPr>
          <w:p w14:paraId="7DA2E99D" w14:textId="77777777" w:rsidR="001D74D4" w:rsidRPr="005A3E6C" w:rsidRDefault="001D74D4" w:rsidP="001D74D4">
            <w:pPr>
              <w:numPr>
                <w:ilvl w:val="0"/>
                <w:numId w:val="138"/>
              </w:numPr>
              <w:spacing w:before="240"/>
              <w:ind w:left="593" w:hanging="593"/>
              <w:jc w:val="both"/>
              <w:rPr>
                <w:ins w:id="1562" w:author="OLTRE" w:date="2024-07-08T13:11:00Z"/>
                <w:rFonts w:ascii="Verdana" w:hAnsi="Verdana"/>
                <w:lang w:eastAsia="de-DE"/>
              </w:rPr>
            </w:pPr>
            <w:ins w:id="1563" w:author="OLTRE" w:date="2024-07-08T13:11:00Z">
              <w:r w:rsidRPr="005A3E6C">
                <w:rPr>
                  <w:rFonts w:ascii="Verdana" w:hAnsi="Verdana"/>
                  <w:szCs w:val="24"/>
                  <w:lang w:eastAsia="de-DE"/>
                </w:rPr>
                <w:t>[…], born in […], on […] of […] of the year […] ([…]), Indonesian Citizen, a Notary staff, having his address at […]; and</w:t>
              </w:r>
            </w:ins>
          </w:p>
        </w:tc>
        <w:tc>
          <w:tcPr>
            <w:tcW w:w="4509" w:type="dxa"/>
          </w:tcPr>
          <w:p w14:paraId="6DE92498" w14:textId="77777777" w:rsidR="001D74D4" w:rsidRPr="005A3E6C" w:rsidRDefault="001D74D4" w:rsidP="001D74D4">
            <w:pPr>
              <w:pStyle w:val="ListParagraph"/>
              <w:numPr>
                <w:ilvl w:val="0"/>
                <w:numId w:val="151"/>
              </w:numPr>
              <w:spacing w:before="240"/>
              <w:ind w:left="622" w:hanging="622"/>
              <w:contextualSpacing w:val="0"/>
              <w:jc w:val="both"/>
              <w:rPr>
                <w:ins w:id="1564" w:author="OLTRE" w:date="2024-07-08T13:11:00Z"/>
                <w:rFonts w:ascii="Verdana" w:hAnsi="Verdana"/>
              </w:rPr>
            </w:pPr>
            <w:ins w:id="1565" w:author="OLTRE" w:date="2024-07-08T13:11:00Z">
              <w:r w:rsidRPr="005A3E6C">
                <w:rPr>
                  <w:rFonts w:ascii="Verdana" w:hAnsi="Verdana"/>
                  <w:szCs w:val="24"/>
                  <w:lang w:val="id-ID"/>
                </w:rPr>
                <w:t>[…], lahir di […], pada […] bulan […] dari tahun […] ([…]), Warga Negara Indonesia, staf Notaris, yang beralamat di […]; dan</w:t>
              </w:r>
            </w:ins>
          </w:p>
        </w:tc>
      </w:tr>
      <w:tr w:rsidR="001D74D4" w:rsidRPr="002E2A51" w14:paraId="581AE1F4" w14:textId="77777777" w:rsidTr="005A3E6C">
        <w:trPr>
          <w:ins w:id="1566" w:author="OLTRE" w:date="2024-07-08T13:11:00Z"/>
        </w:trPr>
        <w:tc>
          <w:tcPr>
            <w:tcW w:w="4508" w:type="dxa"/>
          </w:tcPr>
          <w:p w14:paraId="0A0900DF" w14:textId="77777777" w:rsidR="001D74D4" w:rsidRPr="005A3E6C" w:rsidRDefault="001D74D4" w:rsidP="001D74D4">
            <w:pPr>
              <w:numPr>
                <w:ilvl w:val="0"/>
                <w:numId w:val="138"/>
              </w:numPr>
              <w:spacing w:before="240"/>
              <w:ind w:left="593" w:hanging="593"/>
              <w:jc w:val="both"/>
              <w:rPr>
                <w:ins w:id="1567" w:author="OLTRE" w:date="2024-07-08T13:11:00Z"/>
                <w:rFonts w:ascii="Verdana" w:hAnsi="Verdana"/>
                <w:lang w:eastAsia="de-DE"/>
              </w:rPr>
            </w:pPr>
            <w:ins w:id="1568" w:author="OLTRE" w:date="2024-07-08T13:11:00Z">
              <w:r w:rsidRPr="005A3E6C">
                <w:rPr>
                  <w:rFonts w:ascii="Verdana" w:hAnsi="Verdana"/>
                  <w:szCs w:val="24"/>
                  <w:lang w:eastAsia="de-DE"/>
                </w:rPr>
                <w:t xml:space="preserve">[…], born in […], on […] of […] of the year […] ([…]), Indonesian Citizen, a </w:t>
              </w:r>
              <w:r w:rsidRPr="005A3E6C">
                <w:rPr>
                  <w:rFonts w:ascii="Verdana" w:hAnsi="Verdana"/>
                  <w:szCs w:val="24"/>
                  <w:lang w:eastAsia="de-DE"/>
                </w:rPr>
                <w:lastRenderedPageBreak/>
                <w:t>Notary staff, having his address at […],</w:t>
              </w:r>
            </w:ins>
          </w:p>
        </w:tc>
        <w:tc>
          <w:tcPr>
            <w:tcW w:w="4509" w:type="dxa"/>
          </w:tcPr>
          <w:p w14:paraId="167315E0" w14:textId="77777777" w:rsidR="001D74D4" w:rsidRPr="005A3E6C" w:rsidRDefault="001D74D4" w:rsidP="001D74D4">
            <w:pPr>
              <w:pStyle w:val="ListParagraph"/>
              <w:numPr>
                <w:ilvl w:val="0"/>
                <w:numId w:val="151"/>
              </w:numPr>
              <w:spacing w:before="240"/>
              <w:ind w:left="622" w:hanging="622"/>
              <w:contextualSpacing w:val="0"/>
              <w:jc w:val="both"/>
              <w:rPr>
                <w:ins w:id="1569" w:author="OLTRE" w:date="2024-07-08T13:11:00Z"/>
                <w:rFonts w:ascii="Verdana" w:hAnsi="Verdana"/>
              </w:rPr>
            </w:pPr>
            <w:ins w:id="1570" w:author="OLTRE" w:date="2024-07-08T13:11:00Z">
              <w:r w:rsidRPr="005A3E6C">
                <w:rPr>
                  <w:rFonts w:ascii="Verdana" w:hAnsi="Verdana"/>
                  <w:szCs w:val="24"/>
                  <w:lang w:val="id-ID"/>
                </w:rPr>
                <w:lastRenderedPageBreak/>
                <w:t xml:space="preserve">[…], lahir di […], pada […] bulan […] dari tahun […] ([…]), Warga Negara </w:t>
              </w:r>
              <w:r w:rsidRPr="005A3E6C">
                <w:rPr>
                  <w:rFonts w:ascii="Verdana" w:hAnsi="Verdana"/>
                  <w:szCs w:val="24"/>
                  <w:lang w:val="id-ID"/>
                </w:rPr>
                <w:lastRenderedPageBreak/>
                <w:t>Indonesia, staf Notaris, yang beralamat di […],</w:t>
              </w:r>
            </w:ins>
          </w:p>
        </w:tc>
      </w:tr>
      <w:tr w:rsidR="001D74D4" w:rsidRPr="002E2A51" w14:paraId="1173BE51" w14:textId="77777777" w:rsidTr="005A3E6C">
        <w:trPr>
          <w:ins w:id="1571" w:author="OLTRE" w:date="2024-07-08T13:11:00Z"/>
        </w:trPr>
        <w:tc>
          <w:tcPr>
            <w:tcW w:w="4508" w:type="dxa"/>
          </w:tcPr>
          <w:p w14:paraId="1A5B3498" w14:textId="77777777" w:rsidR="001D74D4" w:rsidRPr="005A3E6C" w:rsidRDefault="001D74D4" w:rsidP="00A715BE">
            <w:pPr>
              <w:spacing w:before="240"/>
              <w:rPr>
                <w:ins w:id="1572" w:author="OLTRE" w:date="2024-07-08T13:11:00Z"/>
                <w:rFonts w:ascii="Verdana" w:hAnsi="Verdana"/>
                <w:lang w:eastAsia="de-DE"/>
              </w:rPr>
            </w:pPr>
            <w:ins w:id="1573" w:author="OLTRE" w:date="2024-07-08T13:11:00Z">
              <w:r w:rsidRPr="005A3E6C">
                <w:rPr>
                  <w:rFonts w:ascii="Verdana" w:hAnsi="Verdana"/>
                  <w:szCs w:val="24"/>
                  <w:lang w:eastAsia="de-DE"/>
                </w:rPr>
                <w:lastRenderedPageBreak/>
                <w:t>both of them are temporarily visiting [...] as witnesses.</w:t>
              </w:r>
            </w:ins>
          </w:p>
        </w:tc>
        <w:tc>
          <w:tcPr>
            <w:tcW w:w="4509" w:type="dxa"/>
          </w:tcPr>
          <w:p w14:paraId="37FD74B9" w14:textId="77777777" w:rsidR="001D74D4" w:rsidRPr="005A3E6C" w:rsidRDefault="001D74D4" w:rsidP="00A715BE">
            <w:pPr>
              <w:spacing w:before="240"/>
              <w:rPr>
                <w:ins w:id="1574" w:author="OLTRE" w:date="2024-07-08T13:11:00Z"/>
                <w:rFonts w:ascii="Verdana" w:hAnsi="Verdana"/>
                <w:lang w:eastAsia="de-DE"/>
              </w:rPr>
            </w:pPr>
            <w:ins w:id="1575" w:author="OLTRE" w:date="2024-07-08T13:11:00Z">
              <w:r w:rsidRPr="005A3E6C">
                <w:rPr>
                  <w:rFonts w:ascii="Verdana" w:hAnsi="Verdana"/>
                  <w:szCs w:val="24"/>
                  <w:lang w:val="id-ID"/>
                </w:rPr>
                <w:t>keduanya untuk sementara berkunjung ke […] sebagai saksi-saksi.</w:t>
              </w:r>
            </w:ins>
          </w:p>
        </w:tc>
      </w:tr>
      <w:tr w:rsidR="001D74D4" w:rsidRPr="002E2A51" w14:paraId="433F9281" w14:textId="77777777" w:rsidTr="005A3E6C">
        <w:trPr>
          <w:ins w:id="1576" w:author="OLTRE" w:date="2024-07-08T13:11:00Z"/>
        </w:trPr>
        <w:tc>
          <w:tcPr>
            <w:tcW w:w="4508" w:type="dxa"/>
          </w:tcPr>
          <w:p w14:paraId="2058EC7D" w14:textId="77777777" w:rsidR="001D74D4" w:rsidRPr="005A3E6C" w:rsidRDefault="001D74D4" w:rsidP="005A3E6C">
            <w:pPr>
              <w:spacing w:before="240"/>
              <w:jc w:val="both"/>
              <w:rPr>
                <w:ins w:id="1577" w:author="OLTRE" w:date="2024-07-08T13:11:00Z"/>
                <w:rFonts w:ascii="Verdana" w:hAnsi="Verdana"/>
                <w:lang w:eastAsia="de-DE"/>
              </w:rPr>
            </w:pPr>
            <w:ins w:id="1578" w:author="OLTRE" w:date="2024-07-08T13:11:00Z">
              <w:r w:rsidRPr="005A3E6C">
                <w:rPr>
                  <w:rFonts w:ascii="Verdana" w:hAnsi="Verdana"/>
                  <w:szCs w:val="24"/>
                  <w:lang w:eastAsia="de-DE"/>
                </w:rPr>
                <w:t>-</w:t>
              </w:r>
              <w:r w:rsidRPr="005A3E6C">
                <w:rPr>
                  <w:rFonts w:ascii="Verdana" w:hAnsi="Verdana"/>
                  <w:lang w:eastAsia="de-DE"/>
                </w:rPr>
                <w:t xml:space="preserve"> Immediately after this Deed was read by me, Notary, to the Parties and witnesses, then this Deed shall be initialed on every page and signed by the Parties, witnesses, and me, Notary</w:t>
              </w:r>
              <w:r w:rsidRPr="005A3E6C">
                <w:rPr>
                  <w:rFonts w:ascii="Verdana" w:hAnsi="Verdana"/>
                  <w:szCs w:val="24"/>
                  <w:lang w:eastAsia="de-DE"/>
                </w:rPr>
                <w:t>.</w:t>
              </w:r>
            </w:ins>
          </w:p>
        </w:tc>
        <w:tc>
          <w:tcPr>
            <w:tcW w:w="4509" w:type="dxa"/>
          </w:tcPr>
          <w:p w14:paraId="0E7540B2" w14:textId="77777777" w:rsidR="001D74D4" w:rsidRPr="005A3E6C" w:rsidRDefault="001D74D4" w:rsidP="005A3E6C">
            <w:pPr>
              <w:spacing w:before="240"/>
              <w:jc w:val="both"/>
              <w:rPr>
                <w:ins w:id="1579" w:author="OLTRE" w:date="2024-07-08T13:11:00Z"/>
                <w:rFonts w:ascii="Verdana" w:hAnsi="Verdana"/>
                <w:lang w:eastAsia="de-DE"/>
              </w:rPr>
            </w:pPr>
            <w:ins w:id="1580" w:author="OLTRE" w:date="2024-07-08T13:11:00Z">
              <w:r w:rsidRPr="005A3E6C">
                <w:rPr>
                  <w:rFonts w:ascii="Verdana" w:hAnsi="Verdana"/>
                  <w:szCs w:val="24"/>
                  <w:lang w:val="id-ID"/>
                </w:rPr>
                <w:t>- segera setelah Akta ini dibacakan oleh saya, Notaris, kepada Para Pihak dan saksi-saksi, maka Akta ini akan diparaf di setiap halamannya dan ditandatangan</w:t>
              </w:r>
              <w:r w:rsidRPr="005A3E6C">
                <w:rPr>
                  <w:rFonts w:ascii="Verdana" w:hAnsi="Verdana"/>
                  <w:szCs w:val="24"/>
                </w:rPr>
                <w:t>i</w:t>
              </w:r>
              <w:r w:rsidRPr="005A3E6C">
                <w:rPr>
                  <w:rFonts w:ascii="Verdana" w:hAnsi="Verdana"/>
                  <w:szCs w:val="24"/>
                  <w:lang w:val="id-ID"/>
                </w:rPr>
                <w:t xml:space="preserve"> oleh Para Pihak, saksi-saksi, dan saya, Notaris.</w:t>
              </w:r>
            </w:ins>
          </w:p>
        </w:tc>
      </w:tr>
      <w:tr w:rsidR="001D74D4" w:rsidRPr="002E2A51" w14:paraId="30F2777A" w14:textId="77777777" w:rsidTr="005A3E6C">
        <w:trPr>
          <w:ins w:id="1581" w:author="OLTRE" w:date="2024-07-08T13:11:00Z"/>
        </w:trPr>
        <w:tc>
          <w:tcPr>
            <w:tcW w:w="4508" w:type="dxa"/>
          </w:tcPr>
          <w:p w14:paraId="78E42E49" w14:textId="77777777" w:rsidR="001D74D4" w:rsidRPr="005A3E6C" w:rsidRDefault="001D74D4" w:rsidP="005A3E6C">
            <w:pPr>
              <w:spacing w:before="240"/>
              <w:jc w:val="both"/>
              <w:rPr>
                <w:ins w:id="1582" w:author="OLTRE" w:date="2024-07-08T13:11:00Z"/>
                <w:rFonts w:ascii="Verdana" w:hAnsi="Verdana"/>
                <w:lang w:eastAsia="de-DE"/>
              </w:rPr>
            </w:pPr>
            <w:ins w:id="1583" w:author="OLTRE" w:date="2024-07-08T13:11:00Z">
              <w:r w:rsidRPr="005A3E6C">
                <w:rPr>
                  <w:rFonts w:ascii="Verdana" w:hAnsi="Verdana"/>
                  <w:szCs w:val="24"/>
                  <w:lang w:eastAsia="de-DE"/>
                </w:rPr>
                <w:t>-Made with no amendments.</w:t>
              </w:r>
            </w:ins>
          </w:p>
        </w:tc>
        <w:tc>
          <w:tcPr>
            <w:tcW w:w="4509" w:type="dxa"/>
          </w:tcPr>
          <w:p w14:paraId="64D09509" w14:textId="77777777" w:rsidR="001D74D4" w:rsidRPr="005A3E6C" w:rsidRDefault="001D74D4" w:rsidP="005A3E6C">
            <w:pPr>
              <w:spacing w:before="240"/>
              <w:jc w:val="both"/>
              <w:rPr>
                <w:ins w:id="1584" w:author="OLTRE" w:date="2024-07-08T13:11:00Z"/>
                <w:rFonts w:ascii="Verdana" w:hAnsi="Verdana"/>
                <w:lang w:eastAsia="de-DE"/>
              </w:rPr>
            </w:pPr>
            <w:ins w:id="1585" w:author="OLTRE" w:date="2024-07-08T13:11:00Z">
              <w:r w:rsidRPr="005A3E6C">
                <w:rPr>
                  <w:rFonts w:ascii="Verdana" w:hAnsi="Verdana"/>
                  <w:szCs w:val="24"/>
                  <w:lang w:val="id-ID"/>
                </w:rPr>
                <w:t>- Dilangsungkan dengan tanpa perubahan.</w:t>
              </w:r>
            </w:ins>
          </w:p>
        </w:tc>
      </w:tr>
      <w:tr w:rsidR="001D74D4" w:rsidRPr="002E2A51" w14:paraId="54669FDA" w14:textId="77777777" w:rsidTr="005A3E6C">
        <w:trPr>
          <w:ins w:id="1586" w:author="OLTRE" w:date="2024-07-08T13:11:00Z"/>
        </w:trPr>
        <w:tc>
          <w:tcPr>
            <w:tcW w:w="4508" w:type="dxa"/>
          </w:tcPr>
          <w:p w14:paraId="60DE4ACD" w14:textId="77777777" w:rsidR="001D74D4" w:rsidRPr="005A3E6C" w:rsidRDefault="001D74D4" w:rsidP="005A3E6C">
            <w:pPr>
              <w:spacing w:before="240"/>
              <w:jc w:val="both"/>
              <w:rPr>
                <w:ins w:id="1587" w:author="OLTRE" w:date="2024-07-08T13:11:00Z"/>
                <w:rFonts w:ascii="Verdana" w:hAnsi="Verdana"/>
                <w:lang w:eastAsia="de-DE"/>
              </w:rPr>
            </w:pPr>
            <w:ins w:id="1588" w:author="OLTRE" w:date="2024-07-08T13:11:00Z">
              <w:r w:rsidRPr="005A3E6C">
                <w:rPr>
                  <w:rFonts w:ascii="Verdana" w:hAnsi="Verdana"/>
                  <w:szCs w:val="24"/>
                  <w:lang w:eastAsia="de-DE"/>
                </w:rPr>
                <w:t>-</w:t>
              </w:r>
              <w:r w:rsidRPr="005A3E6C">
                <w:rPr>
                  <w:rFonts w:ascii="Verdana" w:hAnsi="Verdana"/>
                  <w:lang w:eastAsia="de-DE"/>
                </w:rPr>
                <w:t xml:space="preserve"> The minutes of this Deed have been properly signed</w:t>
              </w:r>
              <w:r w:rsidRPr="005A3E6C">
                <w:rPr>
                  <w:rFonts w:ascii="Verdana" w:hAnsi="Verdana"/>
                  <w:szCs w:val="24"/>
                  <w:lang w:eastAsia="de-DE"/>
                </w:rPr>
                <w:t>.</w:t>
              </w:r>
            </w:ins>
          </w:p>
        </w:tc>
        <w:tc>
          <w:tcPr>
            <w:tcW w:w="4509" w:type="dxa"/>
          </w:tcPr>
          <w:p w14:paraId="4AE87F40" w14:textId="77777777" w:rsidR="001D74D4" w:rsidRPr="005A3E6C" w:rsidRDefault="001D74D4" w:rsidP="005A3E6C">
            <w:pPr>
              <w:spacing w:before="240"/>
              <w:jc w:val="both"/>
              <w:rPr>
                <w:ins w:id="1589" w:author="OLTRE" w:date="2024-07-08T13:11:00Z"/>
                <w:rFonts w:ascii="Verdana" w:hAnsi="Verdana"/>
                <w:lang w:eastAsia="de-DE"/>
              </w:rPr>
            </w:pPr>
            <w:ins w:id="1590" w:author="OLTRE" w:date="2024-07-08T13:11:00Z">
              <w:r w:rsidRPr="005A3E6C">
                <w:rPr>
                  <w:rFonts w:ascii="Verdana" w:hAnsi="Verdana"/>
                  <w:szCs w:val="24"/>
                  <w:lang w:val="id-ID"/>
                </w:rPr>
                <w:t>- Minuta Akta ini telah ditandatangan</w:t>
              </w:r>
              <w:r w:rsidRPr="005A3E6C">
                <w:rPr>
                  <w:rFonts w:ascii="Verdana" w:hAnsi="Verdana"/>
                  <w:szCs w:val="24"/>
                </w:rPr>
                <w:t>i</w:t>
              </w:r>
              <w:r w:rsidRPr="005A3E6C">
                <w:rPr>
                  <w:rFonts w:ascii="Verdana" w:hAnsi="Verdana"/>
                  <w:szCs w:val="24"/>
                  <w:lang w:val="id-ID"/>
                </w:rPr>
                <w:t xml:space="preserve"> dengan </w:t>
              </w:r>
              <w:r w:rsidRPr="005A3E6C">
                <w:rPr>
                  <w:rFonts w:ascii="Verdana" w:eastAsiaTheme="minorHAnsi" w:hAnsi="Verdana"/>
                  <w:szCs w:val="24"/>
                  <w:lang w:val="en-GB"/>
                </w:rPr>
                <w:t>sepatutnya</w:t>
              </w:r>
              <w:r w:rsidRPr="005A3E6C">
                <w:rPr>
                  <w:rFonts w:ascii="Verdana" w:hAnsi="Verdana"/>
                  <w:szCs w:val="24"/>
                  <w:lang w:val="id-ID"/>
                </w:rPr>
                <w:t>.</w:t>
              </w:r>
            </w:ins>
          </w:p>
        </w:tc>
      </w:tr>
      <w:tr w:rsidR="001D74D4" w:rsidRPr="002E2A51" w14:paraId="48A247E3" w14:textId="77777777" w:rsidTr="005A3E6C">
        <w:trPr>
          <w:ins w:id="1591" w:author="OLTRE" w:date="2024-07-08T13:11:00Z"/>
        </w:trPr>
        <w:tc>
          <w:tcPr>
            <w:tcW w:w="4508" w:type="dxa"/>
          </w:tcPr>
          <w:p w14:paraId="000F53BA" w14:textId="77777777" w:rsidR="001D74D4" w:rsidRPr="005A3E6C" w:rsidRDefault="001D74D4" w:rsidP="005A3E6C">
            <w:pPr>
              <w:spacing w:before="240"/>
              <w:jc w:val="both"/>
              <w:rPr>
                <w:ins w:id="1592" w:author="OLTRE" w:date="2024-07-08T13:11:00Z"/>
                <w:rFonts w:ascii="Verdana" w:hAnsi="Verdana"/>
                <w:lang w:eastAsia="de-DE"/>
              </w:rPr>
            </w:pPr>
            <w:ins w:id="1593" w:author="OLTRE" w:date="2024-07-08T13:11:00Z">
              <w:r w:rsidRPr="005A3E6C">
                <w:rPr>
                  <w:rFonts w:ascii="Verdana" w:hAnsi="Verdana"/>
                  <w:szCs w:val="24"/>
                  <w:lang w:eastAsia="de-DE"/>
                </w:rPr>
                <w:t>-Issued as the same copy.</w:t>
              </w:r>
            </w:ins>
          </w:p>
        </w:tc>
        <w:tc>
          <w:tcPr>
            <w:tcW w:w="4509" w:type="dxa"/>
          </w:tcPr>
          <w:p w14:paraId="670BBEC4" w14:textId="77777777" w:rsidR="001D74D4" w:rsidRPr="005A3E6C" w:rsidRDefault="001D74D4" w:rsidP="005A3E6C">
            <w:pPr>
              <w:spacing w:before="240"/>
              <w:jc w:val="both"/>
              <w:rPr>
                <w:ins w:id="1594" w:author="OLTRE" w:date="2024-07-08T13:11:00Z"/>
                <w:rFonts w:ascii="Verdana" w:hAnsi="Verdana"/>
                <w:lang w:eastAsia="de-DE"/>
              </w:rPr>
            </w:pPr>
            <w:ins w:id="1595" w:author="OLTRE" w:date="2024-07-08T13:11:00Z">
              <w:r w:rsidRPr="005A3E6C">
                <w:rPr>
                  <w:rFonts w:ascii="Verdana" w:hAnsi="Verdana"/>
                  <w:szCs w:val="24"/>
                  <w:lang w:val="id-ID"/>
                </w:rPr>
                <w:t>- Dikeluarkan sebagai salinan yang sama.</w:t>
              </w:r>
            </w:ins>
          </w:p>
        </w:tc>
      </w:tr>
    </w:tbl>
    <w:p w14:paraId="14AC990C" w14:textId="77777777" w:rsidR="001D74D4" w:rsidRPr="009D29AB" w:rsidRDefault="001D74D4" w:rsidP="001D74D4">
      <w:pPr>
        <w:spacing w:before="240"/>
        <w:rPr>
          <w:ins w:id="1596" w:author="OLTRE" w:date="2024-07-08T13:11:00Z"/>
          <w:rFonts w:eastAsia="Times New Roman" w:cs="Times New Roman"/>
          <w:szCs w:val="22"/>
          <w:lang w:eastAsia="de-DE"/>
        </w:rPr>
      </w:pPr>
    </w:p>
    <w:tbl>
      <w:tblPr>
        <w:tblStyle w:val="TableGrid"/>
        <w:tblW w:w="924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6"/>
        <w:gridCol w:w="4508"/>
        <w:gridCol w:w="108"/>
      </w:tblGrid>
      <w:tr w:rsidR="001D74D4" w:rsidRPr="009D29AB" w14:paraId="7BD25A4D" w14:textId="77777777" w:rsidTr="00A715BE">
        <w:trPr>
          <w:ins w:id="1597" w:author="OLTRE" w:date="2024-07-08T13:11:00Z"/>
        </w:trPr>
        <w:tc>
          <w:tcPr>
            <w:tcW w:w="4621" w:type="dxa"/>
          </w:tcPr>
          <w:p w14:paraId="67E64ED7" w14:textId="5B4E3851" w:rsidR="001D74D4" w:rsidRPr="005A3E6C" w:rsidRDefault="001D74D4" w:rsidP="005A3E6C">
            <w:pPr>
              <w:rPr>
                <w:ins w:id="1598" w:author="OLTRE" w:date="2024-07-08T13:11:00Z"/>
                <w:b/>
                <w:szCs w:val="22"/>
                <w:u w:val="single"/>
                <w:lang w:eastAsia="de-DE"/>
              </w:rPr>
            </w:pPr>
            <w:ins w:id="1599" w:author="OLTRE" w:date="2024-07-08T13:11:00Z">
              <w:r w:rsidRPr="009D29AB">
                <w:rPr>
                  <w:b/>
                  <w:szCs w:val="22"/>
                  <w:u w:val="single"/>
                  <w:lang w:eastAsia="de-DE"/>
                </w:rPr>
                <w:t xml:space="preserve">SELLER / </w:t>
              </w:r>
              <w:r w:rsidRPr="009D29AB">
                <w:rPr>
                  <w:b/>
                  <w:i/>
                  <w:iCs/>
                  <w:szCs w:val="22"/>
                  <w:u w:val="single"/>
                  <w:lang w:eastAsia="de-DE"/>
                </w:rPr>
                <w:t>PENJUAL</w:t>
              </w:r>
            </w:ins>
          </w:p>
        </w:tc>
        <w:tc>
          <w:tcPr>
            <w:tcW w:w="4622" w:type="dxa"/>
            <w:gridSpan w:val="3"/>
          </w:tcPr>
          <w:p w14:paraId="096B7E20" w14:textId="77777777" w:rsidR="001D74D4" w:rsidRPr="009D29AB" w:rsidRDefault="001D74D4" w:rsidP="005A3E6C">
            <w:pPr>
              <w:rPr>
                <w:ins w:id="1600" w:author="OLTRE" w:date="2024-07-08T13:11:00Z"/>
                <w:szCs w:val="22"/>
                <w:lang w:eastAsia="de-DE"/>
              </w:rPr>
            </w:pPr>
          </w:p>
        </w:tc>
      </w:tr>
      <w:tr w:rsidR="001D74D4" w:rsidRPr="009D29AB" w14:paraId="4D66F2B7" w14:textId="77777777" w:rsidTr="00A715BE">
        <w:trPr>
          <w:gridAfter w:val="3"/>
          <w:wAfter w:w="4622" w:type="dxa"/>
          <w:ins w:id="1601" w:author="OLTRE" w:date="2024-07-08T13:11:00Z"/>
        </w:trPr>
        <w:tc>
          <w:tcPr>
            <w:tcW w:w="4621" w:type="dxa"/>
          </w:tcPr>
          <w:p w14:paraId="4FDF4384" w14:textId="52E28503" w:rsidR="001D74D4" w:rsidRDefault="001D74D4" w:rsidP="00784A4E">
            <w:pPr>
              <w:rPr>
                <w:ins w:id="1602" w:author="OLTRE" w:date="2024-07-08T13:11:00Z"/>
                <w:szCs w:val="22"/>
                <w:lang w:eastAsia="de-DE"/>
              </w:rPr>
            </w:pPr>
          </w:p>
          <w:p w14:paraId="7D4E1970" w14:textId="77777777" w:rsidR="00784A4E" w:rsidRPr="009D29AB" w:rsidRDefault="00784A4E" w:rsidP="005A3E6C">
            <w:pPr>
              <w:rPr>
                <w:ins w:id="1603" w:author="OLTRE" w:date="2024-07-08T13:11:00Z"/>
                <w:szCs w:val="22"/>
                <w:lang w:eastAsia="de-DE"/>
              </w:rPr>
            </w:pPr>
          </w:p>
          <w:p w14:paraId="432E0F6C" w14:textId="51084D52" w:rsidR="001D74D4" w:rsidRPr="005A3E6C" w:rsidRDefault="001D74D4" w:rsidP="00784A4E">
            <w:pPr>
              <w:rPr>
                <w:ins w:id="1604" w:author="OLTRE" w:date="2024-07-08T13:11:00Z"/>
                <w:i/>
                <w:sz w:val="11"/>
                <w:szCs w:val="15"/>
                <w:lang w:eastAsia="de-DE"/>
              </w:rPr>
            </w:pPr>
            <w:ins w:id="1605" w:author="OLTRE" w:date="2024-07-08T13:11:00Z">
              <w:r w:rsidRPr="005A3E6C">
                <w:rPr>
                  <w:i/>
                  <w:sz w:val="11"/>
                  <w:szCs w:val="15"/>
                  <w:lang w:eastAsia="de-DE"/>
                </w:rPr>
                <w:t>Signature and Stamp IDR 10,000.-/</w:t>
              </w:r>
            </w:ins>
          </w:p>
          <w:p w14:paraId="07C94CCE" w14:textId="1F189719" w:rsidR="001D74D4" w:rsidRPr="009D29AB" w:rsidRDefault="001D74D4" w:rsidP="005A3E6C">
            <w:pPr>
              <w:rPr>
                <w:ins w:id="1606" w:author="OLTRE" w:date="2024-07-08T13:11:00Z"/>
                <w:szCs w:val="22"/>
                <w:lang w:eastAsia="de-DE"/>
              </w:rPr>
            </w:pPr>
            <w:ins w:id="1607" w:author="OLTRE" w:date="2024-07-08T13:11:00Z">
              <w:r w:rsidRPr="005A3E6C">
                <w:rPr>
                  <w:i/>
                  <w:sz w:val="11"/>
                  <w:szCs w:val="15"/>
                  <w:lang w:eastAsia="de-DE"/>
                </w:rPr>
                <w:t>Tanda tangan dan meterai IDR 10.000,-</w:t>
              </w:r>
            </w:ins>
          </w:p>
          <w:p w14:paraId="50942ADD" w14:textId="77777777" w:rsidR="001D74D4" w:rsidRPr="009D29AB" w:rsidRDefault="001D74D4" w:rsidP="005A3E6C">
            <w:pPr>
              <w:pBdr>
                <w:bottom w:val="single" w:sz="12" w:space="1" w:color="auto"/>
              </w:pBdr>
              <w:rPr>
                <w:ins w:id="1608" w:author="OLTRE" w:date="2024-07-08T13:11:00Z"/>
                <w:szCs w:val="22"/>
                <w:lang w:eastAsia="de-DE"/>
              </w:rPr>
            </w:pPr>
          </w:p>
          <w:p w14:paraId="5F3D4AAF" w14:textId="496DACBD" w:rsidR="001D74D4" w:rsidRPr="009D29AB" w:rsidRDefault="00784A4E" w:rsidP="005A3E6C">
            <w:pPr>
              <w:rPr>
                <w:ins w:id="1609" w:author="OLTRE" w:date="2024-07-08T13:11:00Z"/>
                <w:szCs w:val="22"/>
                <w:lang w:eastAsia="de-DE"/>
              </w:rPr>
            </w:pPr>
            <w:ins w:id="1610" w:author="OLTRE" w:date="2024-07-08T13:11:00Z">
              <w:r w:rsidRPr="005A3E6C">
                <w:rPr>
                  <w:b/>
                  <w:bCs/>
                  <w:iCs/>
                  <w:szCs w:val="22"/>
                  <w:lang w:eastAsia="de-DE"/>
                </w:rPr>
                <w:t>LUNA FAMIARJO</w:t>
              </w:r>
            </w:ins>
          </w:p>
        </w:tc>
      </w:tr>
      <w:tr w:rsidR="001D74D4" w:rsidRPr="009D29AB" w14:paraId="2D4963B8" w14:textId="77777777" w:rsidTr="00A715BE">
        <w:trPr>
          <w:gridAfter w:val="1"/>
          <w:wAfter w:w="108" w:type="dxa"/>
          <w:ins w:id="1611" w:author="OLTRE" w:date="2024-07-08T13:11:00Z"/>
        </w:trPr>
        <w:tc>
          <w:tcPr>
            <w:tcW w:w="4627" w:type="dxa"/>
            <w:gridSpan w:val="2"/>
          </w:tcPr>
          <w:p w14:paraId="017A39D7" w14:textId="77777777" w:rsidR="001D74D4" w:rsidRPr="009D29AB" w:rsidRDefault="001D74D4" w:rsidP="005A3E6C">
            <w:pPr>
              <w:rPr>
                <w:ins w:id="1612" w:author="OLTRE" w:date="2024-07-08T13:11:00Z"/>
                <w:b/>
                <w:szCs w:val="22"/>
                <w:u w:val="single"/>
                <w:lang w:eastAsia="de-DE"/>
              </w:rPr>
            </w:pPr>
          </w:p>
          <w:p w14:paraId="108D8F60" w14:textId="6F6F368F" w:rsidR="001D74D4" w:rsidRPr="009D29AB" w:rsidRDefault="001D74D4" w:rsidP="005A3E6C">
            <w:pPr>
              <w:rPr>
                <w:ins w:id="1613" w:author="OLTRE" w:date="2024-07-08T13:11:00Z"/>
                <w:b/>
                <w:szCs w:val="22"/>
                <w:u w:val="single"/>
                <w:lang w:eastAsia="de-DE"/>
              </w:rPr>
            </w:pPr>
            <w:ins w:id="1614" w:author="OLTRE" w:date="2024-07-08T13:11:00Z">
              <w:r w:rsidRPr="009D29AB">
                <w:rPr>
                  <w:b/>
                  <w:szCs w:val="22"/>
                  <w:u w:val="single"/>
                  <w:lang w:eastAsia="de-DE"/>
                </w:rPr>
                <w:t xml:space="preserve">PURCHASER / </w:t>
              </w:r>
              <w:r w:rsidRPr="009D29AB">
                <w:rPr>
                  <w:b/>
                  <w:i/>
                  <w:iCs/>
                  <w:szCs w:val="22"/>
                  <w:u w:val="single"/>
                  <w:lang w:eastAsia="de-DE"/>
                </w:rPr>
                <w:t>PEMBELI</w:t>
              </w:r>
            </w:ins>
          </w:p>
        </w:tc>
        <w:tc>
          <w:tcPr>
            <w:tcW w:w="4508" w:type="dxa"/>
          </w:tcPr>
          <w:p w14:paraId="21C2126B" w14:textId="77777777" w:rsidR="001D74D4" w:rsidRPr="009D29AB" w:rsidRDefault="001D74D4" w:rsidP="005A3E6C">
            <w:pPr>
              <w:rPr>
                <w:ins w:id="1615" w:author="OLTRE" w:date="2024-07-08T13:11:00Z"/>
                <w:szCs w:val="22"/>
                <w:lang w:eastAsia="de-DE"/>
              </w:rPr>
            </w:pPr>
          </w:p>
        </w:tc>
      </w:tr>
      <w:tr w:rsidR="001D74D4" w:rsidRPr="009D29AB" w14:paraId="126A7362" w14:textId="77777777" w:rsidTr="00A715BE">
        <w:trPr>
          <w:gridAfter w:val="1"/>
          <w:wAfter w:w="108" w:type="dxa"/>
          <w:ins w:id="1616" w:author="OLTRE" w:date="2024-07-08T13:11:00Z"/>
        </w:trPr>
        <w:tc>
          <w:tcPr>
            <w:tcW w:w="4627" w:type="dxa"/>
            <w:gridSpan w:val="2"/>
          </w:tcPr>
          <w:p w14:paraId="7383634E" w14:textId="665EE1A5" w:rsidR="001D74D4" w:rsidRPr="009D29AB" w:rsidRDefault="001D74D4" w:rsidP="005A3E6C">
            <w:pPr>
              <w:ind w:left="34"/>
              <w:rPr>
                <w:ins w:id="1617" w:author="OLTRE" w:date="2024-07-08T13:11:00Z"/>
                <w:szCs w:val="22"/>
                <w:lang w:eastAsia="de-DE"/>
              </w:rPr>
            </w:pPr>
            <w:ins w:id="1618" w:author="OLTRE" w:date="2024-07-08T13:11:00Z">
              <w:r w:rsidRPr="009D29AB">
                <w:rPr>
                  <w:b/>
                  <w:szCs w:val="22"/>
                  <w:lang w:eastAsia="de-DE"/>
                </w:rPr>
                <w:t xml:space="preserve">PT </w:t>
              </w:r>
              <w:r w:rsidR="00784A4E">
                <w:rPr>
                  <w:b/>
                  <w:szCs w:val="22"/>
                  <w:lang w:eastAsia="de-DE"/>
                </w:rPr>
                <w:t>PRIMA CAKRAWALA INDONESIA</w:t>
              </w:r>
            </w:ins>
          </w:p>
          <w:p w14:paraId="1285A2E5" w14:textId="77777777" w:rsidR="001D74D4" w:rsidRPr="009D29AB" w:rsidRDefault="001D74D4" w:rsidP="005A3E6C">
            <w:pPr>
              <w:ind w:left="34"/>
              <w:rPr>
                <w:ins w:id="1619" w:author="OLTRE" w:date="2024-07-08T13:11:00Z"/>
                <w:szCs w:val="22"/>
                <w:lang w:eastAsia="de-DE"/>
              </w:rPr>
            </w:pPr>
          </w:p>
          <w:p w14:paraId="0A6134E1" w14:textId="77777777" w:rsidR="001D74D4" w:rsidRPr="005A3E6C" w:rsidRDefault="001D74D4" w:rsidP="00784A4E">
            <w:pPr>
              <w:rPr>
                <w:ins w:id="1620" w:author="OLTRE" w:date="2024-07-08T13:11:00Z"/>
                <w:i/>
                <w:sz w:val="11"/>
                <w:szCs w:val="15"/>
                <w:lang w:eastAsia="de-DE"/>
              </w:rPr>
            </w:pPr>
            <w:ins w:id="1621" w:author="OLTRE" w:date="2024-07-08T13:11:00Z">
              <w:r w:rsidRPr="005A3E6C">
                <w:rPr>
                  <w:i/>
                  <w:sz w:val="11"/>
                  <w:szCs w:val="15"/>
                  <w:lang w:eastAsia="de-DE"/>
                </w:rPr>
                <w:t>Signature and Stamp IDR 10.000,- /</w:t>
              </w:r>
            </w:ins>
          </w:p>
          <w:p w14:paraId="4E364E9D" w14:textId="77777777" w:rsidR="001D74D4" w:rsidRPr="005A3E6C" w:rsidRDefault="001D74D4" w:rsidP="005A3E6C">
            <w:pPr>
              <w:rPr>
                <w:ins w:id="1622" w:author="OLTRE" w:date="2024-07-08T13:11:00Z"/>
                <w:i/>
                <w:sz w:val="11"/>
                <w:szCs w:val="15"/>
                <w:lang w:eastAsia="de-DE"/>
              </w:rPr>
            </w:pPr>
            <w:ins w:id="1623" w:author="OLTRE" w:date="2024-07-08T13:11:00Z">
              <w:r w:rsidRPr="005A3E6C">
                <w:rPr>
                  <w:i/>
                  <w:sz w:val="11"/>
                  <w:szCs w:val="15"/>
                  <w:lang w:eastAsia="de-DE"/>
                </w:rPr>
                <w:t>Tanda tangan dan meterai IDR 10.000,-</w:t>
              </w:r>
            </w:ins>
          </w:p>
          <w:p w14:paraId="1472C3B1" w14:textId="77777777" w:rsidR="001D74D4" w:rsidRPr="009D29AB" w:rsidRDefault="001D74D4" w:rsidP="005A3E6C">
            <w:pPr>
              <w:pBdr>
                <w:bottom w:val="single" w:sz="12" w:space="1" w:color="auto"/>
              </w:pBdr>
              <w:rPr>
                <w:ins w:id="1624" w:author="OLTRE" w:date="2024-07-08T13:11:00Z"/>
                <w:szCs w:val="22"/>
                <w:lang w:eastAsia="de-DE"/>
              </w:rPr>
            </w:pPr>
          </w:p>
          <w:p w14:paraId="11CA0AEF" w14:textId="77777777" w:rsidR="001D74D4" w:rsidRPr="009D29AB" w:rsidRDefault="001D74D4" w:rsidP="005A3E6C">
            <w:pPr>
              <w:pBdr>
                <w:bottom w:val="single" w:sz="12" w:space="1" w:color="auto"/>
              </w:pBdr>
              <w:rPr>
                <w:ins w:id="1625" w:author="OLTRE" w:date="2024-07-08T13:11:00Z"/>
                <w:szCs w:val="22"/>
                <w:lang w:eastAsia="de-DE"/>
              </w:rPr>
            </w:pPr>
          </w:p>
          <w:p w14:paraId="0F123E0E" w14:textId="77777777" w:rsidR="001D74D4" w:rsidRPr="009D29AB" w:rsidRDefault="001D74D4" w:rsidP="005A3E6C">
            <w:pPr>
              <w:rPr>
                <w:ins w:id="1626" w:author="OLTRE" w:date="2024-07-08T13:11:00Z"/>
                <w:szCs w:val="22"/>
                <w:lang w:eastAsia="de-DE"/>
              </w:rPr>
            </w:pPr>
            <w:ins w:id="1627" w:author="OLTRE" w:date="2024-07-08T13:11:00Z">
              <w:r w:rsidRPr="009D29AB">
                <w:rPr>
                  <w:szCs w:val="22"/>
                  <w:lang w:eastAsia="de-DE"/>
                </w:rPr>
                <w:t>[</w:t>
              </w:r>
              <w:r w:rsidRPr="009D29AB">
                <w:rPr>
                  <w:i/>
                  <w:szCs w:val="22"/>
                  <w:lang w:eastAsia="de-DE"/>
                </w:rPr>
                <w:t>Insert name/Masukkan nama</w:t>
              </w:r>
              <w:r w:rsidRPr="009D29AB">
                <w:rPr>
                  <w:szCs w:val="22"/>
                  <w:lang w:eastAsia="de-DE"/>
                </w:rPr>
                <w:t>]</w:t>
              </w:r>
            </w:ins>
          </w:p>
          <w:p w14:paraId="49E360A6" w14:textId="77777777" w:rsidR="001D74D4" w:rsidRPr="009D29AB" w:rsidRDefault="001D74D4" w:rsidP="005A3E6C">
            <w:pPr>
              <w:rPr>
                <w:ins w:id="1628" w:author="OLTRE" w:date="2024-07-08T13:11:00Z"/>
                <w:szCs w:val="22"/>
                <w:lang w:eastAsia="de-DE"/>
              </w:rPr>
            </w:pPr>
          </w:p>
        </w:tc>
        <w:tc>
          <w:tcPr>
            <w:tcW w:w="4508" w:type="dxa"/>
          </w:tcPr>
          <w:p w14:paraId="32FF97AC" w14:textId="77777777" w:rsidR="001D74D4" w:rsidRPr="009D29AB" w:rsidRDefault="001D74D4" w:rsidP="005A3E6C">
            <w:pPr>
              <w:rPr>
                <w:ins w:id="1629" w:author="OLTRE" w:date="2024-07-08T13:11:00Z"/>
                <w:szCs w:val="22"/>
                <w:lang w:eastAsia="de-DE"/>
              </w:rPr>
            </w:pPr>
          </w:p>
        </w:tc>
      </w:tr>
      <w:tr w:rsidR="001D74D4" w:rsidRPr="009D29AB" w14:paraId="464873B7" w14:textId="77777777" w:rsidTr="00A715BE">
        <w:trPr>
          <w:gridAfter w:val="1"/>
          <w:wAfter w:w="108" w:type="dxa"/>
          <w:ins w:id="1630" w:author="OLTRE" w:date="2024-07-08T13:11:00Z"/>
        </w:trPr>
        <w:tc>
          <w:tcPr>
            <w:tcW w:w="4627" w:type="dxa"/>
            <w:gridSpan w:val="2"/>
          </w:tcPr>
          <w:p w14:paraId="18D93E89" w14:textId="77777777" w:rsidR="001D74D4" w:rsidRPr="009D29AB" w:rsidRDefault="001D74D4" w:rsidP="005A3E6C">
            <w:pPr>
              <w:ind w:left="34"/>
              <w:rPr>
                <w:ins w:id="1631" w:author="OLTRE" w:date="2024-07-08T13:11:00Z"/>
                <w:b/>
                <w:szCs w:val="22"/>
                <w:lang w:eastAsia="de-DE"/>
              </w:rPr>
            </w:pPr>
          </w:p>
          <w:p w14:paraId="4998A038" w14:textId="77777777" w:rsidR="00784A4E" w:rsidRDefault="00784A4E" w:rsidP="00784A4E">
            <w:pPr>
              <w:ind w:left="34"/>
              <w:rPr>
                <w:ins w:id="1632" w:author="OLTRE" w:date="2024-07-08T13:11:00Z"/>
                <w:b/>
                <w:szCs w:val="22"/>
                <w:lang w:eastAsia="de-DE"/>
              </w:rPr>
            </w:pPr>
          </w:p>
          <w:p w14:paraId="3A94E6DE" w14:textId="77777777" w:rsidR="00784A4E" w:rsidRDefault="00784A4E" w:rsidP="00784A4E">
            <w:pPr>
              <w:ind w:left="34"/>
              <w:rPr>
                <w:ins w:id="1633" w:author="OLTRE" w:date="2024-07-08T13:11:00Z"/>
                <w:b/>
                <w:szCs w:val="22"/>
                <w:lang w:eastAsia="de-DE"/>
              </w:rPr>
            </w:pPr>
          </w:p>
          <w:p w14:paraId="56481468" w14:textId="77777777" w:rsidR="00784A4E" w:rsidRDefault="00784A4E" w:rsidP="00784A4E">
            <w:pPr>
              <w:ind w:left="34"/>
              <w:rPr>
                <w:ins w:id="1634" w:author="OLTRE" w:date="2024-07-08T13:11:00Z"/>
                <w:b/>
                <w:szCs w:val="22"/>
                <w:lang w:eastAsia="de-DE"/>
              </w:rPr>
            </w:pPr>
          </w:p>
          <w:p w14:paraId="5A3F7818" w14:textId="77777777" w:rsidR="00784A4E" w:rsidRDefault="00784A4E" w:rsidP="00784A4E">
            <w:pPr>
              <w:ind w:left="34"/>
              <w:rPr>
                <w:ins w:id="1635" w:author="OLTRE" w:date="2024-07-08T13:11:00Z"/>
                <w:b/>
                <w:szCs w:val="22"/>
                <w:lang w:eastAsia="de-DE"/>
              </w:rPr>
            </w:pPr>
          </w:p>
          <w:p w14:paraId="62599183" w14:textId="77777777" w:rsidR="00784A4E" w:rsidRDefault="00784A4E" w:rsidP="00784A4E">
            <w:pPr>
              <w:ind w:left="34"/>
              <w:rPr>
                <w:ins w:id="1636" w:author="OLTRE" w:date="2024-07-08T13:11:00Z"/>
                <w:b/>
                <w:szCs w:val="22"/>
                <w:lang w:eastAsia="de-DE"/>
              </w:rPr>
            </w:pPr>
          </w:p>
          <w:p w14:paraId="6140CFA1" w14:textId="1C2213AD" w:rsidR="001D74D4" w:rsidRPr="009D29AB" w:rsidRDefault="001D74D4" w:rsidP="005A3E6C">
            <w:pPr>
              <w:ind w:left="34"/>
              <w:rPr>
                <w:ins w:id="1637" w:author="OLTRE" w:date="2024-07-08T13:11:00Z"/>
                <w:szCs w:val="22"/>
                <w:lang w:eastAsia="de-DE"/>
              </w:rPr>
            </w:pPr>
            <w:ins w:id="1638" w:author="OLTRE" w:date="2024-07-08T13:11:00Z">
              <w:r w:rsidRPr="009D29AB">
                <w:rPr>
                  <w:b/>
                  <w:szCs w:val="22"/>
                  <w:lang w:eastAsia="de-DE"/>
                </w:rPr>
                <w:t>NOTARY/</w:t>
              </w:r>
              <w:r w:rsidRPr="009D29AB">
                <w:rPr>
                  <w:b/>
                  <w:i/>
                  <w:iCs/>
                  <w:szCs w:val="22"/>
                  <w:lang w:eastAsia="de-DE"/>
                </w:rPr>
                <w:t>NOTARIS</w:t>
              </w:r>
            </w:ins>
          </w:p>
          <w:p w14:paraId="0E6A46BB" w14:textId="77777777" w:rsidR="001D74D4" w:rsidRPr="009D29AB" w:rsidRDefault="001D74D4" w:rsidP="005A3E6C">
            <w:pPr>
              <w:ind w:left="34"/>
              <w:rPr>
                <w:ins w:id="1639" w:author="OLTRE" w:date="2024-07-08T13:11:00Z"/>
                <w:szCs w:val="22"/>
                <w:lang w:eastAsia="de-DE"/>
              </w:rPr>
            </w:pPr>
          </w:p>
          <w:p w14:paraId="1E283559" w14:textId="77777777" w:rsidR="001D74D4" w:rsidRPr="009D29AB" w:rsidRDefault="001D74D4" w:rsidP="005A3E6C">
            <w:pPr>
              <w:ind w:left="34"/>
              <w:rPr>
                <w:ins w:id="1640" w:author="OLTRE" w:date="2024-07-08T13:11:00Z"/>
                <w:szCs w:val="22"/>
                <w:lang w:eastAsia="de-DE"/>
              </w:rPr>
            </w:pPr>
          </w:p>
          <w:p w14:paraId="079360C4" w14:textId="77777777" w:rsidR="001D74D4" w:rsidRPr="009D29AB" w:rsidRDefault="001D74D4" w:rsidP="005A3E6C">
            <w:pPr>
              <w:ind w:left="34"/>
              <w:rPr>
                <w:ins w:id="1641" w:author="OLTRE" w:date="2024-07-08T13:11:00Z"/>
                <w:szCs w:val="22"/>
                <w:lang w:eastAsia="de-DE"/>
              </w:rPr>
            </w:pPr>
          </w:p>
          <w:p w14:paraId="3BF3F2FB" w14:textId="77777777" w:rsidR="001D74D4" w:rsidRPr="009D29AB" w:rsidRDefault="001D74D4" w:rsidP="005A3E6C">
            <w:pPr>
              <w:pBdr>
                <w:bottom w:val="single" w:sz="12" w:space="1" w:color="auto"/>
              </w:pBdr>
              <w:rPr>
                <w:ins w:id="1642" w:author="OLTRE" w:date="2024-07-08T13:11:00Z"/>
                <w:szCs w:val="22"/>
                <w:lang w:eastAsia="de-DE"/>
              </w:rPr>
            </w:pPr>
          </w:p>
          <w:p w14:paraId="18BD4E5E" w14:textId="77777777" w:rsidR="001D74D4" w:rsidRPr="009D29AB" w:rsidRDefault="001D74D4" w:rsidP="005A3E6C">
            <w:pPr>
              <w:pBdr>
                <w:bottom w:val="single" w:sz="12" w:space="1" w:color="auto"/>
              </w:pBdr>
              <w:rPr>
                <w:ins w:id="1643" w:author="OLTRE" w:date="2024-07-08T13:11:00Z"/>
                <w:szCs w:val="22"/>
                <w:lang w:eastAsia="de-DE"/>
              </w:rPr>
            </w:pPr>
          </w:p>
          <w:p w14:paraId="3174350E" w14:textId="77777777" w:rsidR="001D74D4" w:rsidRPr="009D29AB" w:rsidRDefault="001D74D4" w:rsidP="005A3E6C">
            <w:pPr>
              <w:rPr>
                <w:ins w:id="1644" w:author="OLTRE" w:date="2024-07-08T13:11:00Z"/>
                <w:szCs w:val="22"/>
                <w:lang w:eastAsia="de-DE"/>
              </w:rPr>
            </w:pPr>
            <w:ins w:id="1645" w:author="OLTRE" w:date="2024-07-08T13:11:00Z">
              <w:r w:rsidRPr="009D29AB">
                <w:rPr>
                  <w:szCs w:val="22"/>
                  <w:lang w:eastAsia="de-DE"/>
                </w:rPr>
                <w:t>[</w:t>
              </w:r>
              <w:r w:rsidRPr="009D29AB">
                <w:rPr>
                  <w:i/>
                  <w:szCs w:val="22"/>
                  <w:lang w:eastAsia="de-DE"/>
                </w:rPr>
                <w:t>Insert name/Masukkan nama</w:t>
              </w:r>
              <w:r w:rsidRPr="009D29AB">
                <w:rPr>
                  <w:szCs w:val="22"/>
                  <w:lang w:eastAsia="de-DE"/>
                </w:rPr>
                <w:t>]</w:t>
              </w:r>
            </w:ins>
          </w:p>
          <w:p w14:paraId="522429CF" w14:textId="77777777" w:rsidR="001D74D4" w:rsidRPr="009D29AB" w:rsidRDefault="001D74D4" w:rsidP="005A3E6C">
            <w:pPr>
              <w:ind w:left="34"/>
              <w:rPr>
                <w:ins w:id="1646" w:author="OLTRE" w:date="2024-07-08T13:11:00Z"/>
                <w:b/>
                <w:szCs w:val="22"/>
                <w:lang w:eastAsia="de-DE"/>
              </w:rPr>
            </w:pPr>
          </w:p>
        </w:tc>
        <w:tc>
          <w:tcPr>
            <w:tcW w:w="4508" w:type="dxa"/>
          </w:tcPr>
          <w:p w14:paraId="5064CE3A" w14:textId="77777777" w:rsidR="001D74D4" w:rsidRPr="009D29AB" w:rsidRDefault="001D74D4" w:rsidP="005A3E6C">
            <w:pPr>
              <w:rPr>
                <w:ins w:id="1647" w:author="OLTRE" w:date="2024-07-08T13:11:00Z"/>
                <w:szCs w:val="22"/>
                <w:lang w:eastAsia="de-DE"/>
              </w:rPr>
            </w:pPr>
          </w:p>
        </w:tc>
      </w:tr>
      <w:tr w:rsidR="001D74D4" w:rsidRPr="009D29AB" w14:paraId="430CE3B1" w14:textId="77777777" w:rsidTr="00A715BE">
        <w:trPr>
          <w:gridAfter w:val="1"/>
          <w:wAfter w:w="108" w:type="dxa"/>
          <w:ins w:id="1648" w:author="OLTRE" w:date="2024-07-08T13:11:00Z"/>
        </w:trPr>
        <w:tc>
          <w:tcPr>
            <w:tcW w:w="4627" w:type="dxa"/>
            <w:gridSpan w:val="2"/>
          </w:tcPr>
          <w:p w14:paraId="648C1BDB" w14:textId="77777777" w:rsidR="001D74D4" w:rsidRPr="009D29AB" w:rsidRDefault="001D74D4" w:rsidP="00A715BE">
            <w:pPr>
              <w:spacing w:after="240"/>
              <w:ind w:left="34"/>
              <w:rPr>
                <w:ins w:id="1649" w:author="OLTRE" w:date="2024-07-08T13:11:00Z"/>
                <w:i/>
                <w:iCs/>
                <w:szCs w:val="22"/>
                <w:u w:val="single"/>
                <w:lang w:eastAsia="de-DE"/>
              </w:rPr>
            </w:pPr>
            <w:ins w:id="1650" w:author="OLTRE" w:date="2024-07-08T13:11:00Z">
              <w:r w:rsidRPr="009D29AB">
                <w:rPr>
                  <w:b/>
                  <w:szCs w:val="22"/>
                  <w:lang w:eastAsia="de-DE"/>
                </w:rPr>
                <w:t xml:space="preserve">WITNESS 1 / </w:t>
              </w:r>
              <w:r w:rsidRPr="009D29AB">
                <w:rPr>
                  <w:b/>
                  <w:i/>
                  <w:iCs/>
                  <w:szCs w:val="22"/>
                  <w:lang w:eastAsia="de-DE"/>
                </w:rPr>
                <w:t>SAKSI 1</w:t>
              </w:r>
            </w:ins>
          </w:p>
          <w:p w14:paraId="6E157B5F" w14:textId="77777777" w:rsidR="001D74D4" w:rsidRPr="009D29AB" w:rsidRDefault="001D74D4" w:rsidP="00A715BE">
            <w:pPr>
              <w:spacing w:after="240"/>
              <w:ind w:left="34"/>
              <w:rPr>
                <w:ins w:id="1651" w:author="OLTRE" w:date="2024-07-08T13:11:00Z"/>
                <w:szCs w:val="22"/>
                <w:lang w:eastAsia="de-DE"/>
              </w:rPr>
            </w:pPr>
          </w:p>
          <w:p w14:paraId="492ACB0C" w14:textId="77777777" w:rsidR="001D74D4" w:rsidRPr="009D29AB" w:rsidRDefault="001D74D4" w:rsidP="00A715BE">
            <w:pPr>
              <w:spacing w:after="240"/>
              <w:ind w:left="34"/>
              <w:rPr>
                <w:ins w:id="1652" w:author="OLTRE" w:date="2024-07-08T13:11:00Z"/>
                <w:szCs w:val="22"/>
                <w:lang w:eastAsia="de-DE"/>
              </w:rPr>
            </w:pPr>
          </w:p>
          <w:p w14:paraId="09BC559E" w14:textId="77777777" w:rsidR="001D74D4" w:rsidRPr="009D29AB" w:rsidRDefault="001D74D4" w:rsidP="00A715BE">
            <w:pPr>
              <w:pBdr>
                <w:bottom w:val="single" w:sz="12" w:space="1" w:color="auto"/>
              </w:pBdr>
              <w:spacing w:after="240"/>
              <w:rPr>
                <w:ins w:id="1653" w:author="OLTRE" w:date="2024-07-08T13:11:00Z"/>
                <w:szCs w:val="22"/>
                <w:lang w:eastAsia="de-DE"/>
              </w:rPr>
            </w:pPr>
          </w:p>
          <w:p w14:paraId="192D421A" w14:textId="77777777" w:rsidR="001D74D4" w:rsidRPr="009D29AB" w:rsidRDefault="001D74D4" w:rsidP="00A715BE">
            <w:pPr>
              <w:pBdr>
                <w:bottom w:val="single" w:sz="12" w:space="1" w:color="auto"/>
              </w:pBdr>
              <w:spacing w:after="240"/>
              <w:rPr>
                <w:ins w:id="1654" w:author="OLTRE" w:date="2024-07-08T13:11:00Z"/>
                <w:szCs w:val="22"/>
                <w:lang w:eastAsia="de-DE"/>
              </w:rPr>
            </w:pPr>
          </w:p>
          <w:p w14:paraId="784D9FA8" w14:textId="77777777" w:rsidR="001D74D4" w:rsidRPr="009D29AB" w:rsidRDefault="001D74D4" w:rsidP="00A715BE">
            <w:pPr>
              <w:spacing w:after="240"/>
              <w:rPr>
                <w:ins w:id="1655" w:author="OLTRE" w:date="2024-07-08T13:11:00Z"/>
                <w:szCs w:val="22"/>
                <w:lang w:eastAsia="de-DE"/>
              </w:rPr>
            </w:pPr>
            <w:ins w:id="1656" w:author="OLTRE" w:date="2024-07-08T13:11:00Z">
              <w:r w:rsidRPr="009D29AB">
                <w:rPr>
                  <w:szCs w:val="22"/>
                  <w:lang w:eastAsia="de-DE"/>
                </w:rPr>
                <w:t>[</w:t>
              </w:r>
              <w:r w:rsidRPr="009D29AB">
                <w:rPr>
                  <w:i/>
                  <w:szCs w:val="22"/>
                  <w:lang w:eastAsia="de-DE"/>
                </w:rPr>
                <w:t>Insert name/Masukkan nama</w:t>
              </w:r>
              <w:r w:rsidRPr="009D29AB">
                <w:rPr>
                  <w:szCs w:val="22"/>
                  <w:lang w:eastAsia="de-DE"/>
                </w:rPr>
                <w:t>]</w:t>
              </w:r>
            </w:ins>
          </w:p>
        </w:tc>
        <w:tc>
          <w:tcPr>
            <w:tcW w:w="4508" w:type="dxa"/>
          </w:tcPr>
          <w:p w14:paraId="54F2E36B" w14:textId="77777777" w:rsidR="001D74D4" w:rsidRPr="009D29AB" w:rsidRDefault="001D74D4" w:rsidP="00A715BE">
            <w:pPr>
              <w:spacing w:after="240"/>
              <w:ind w:left="34"/>
              <w:rPr>
                <w:ins w:id="1657" w:author="OLTRE" w:date="2024-07-08T13:11:00Z"/>
                <w:szCs w:val="22"/>
                <w:lang w:eastAsia="de-DE"/>
              </w:rPr>
            </w:pPr>
            <w:ins w:id="1658" w:author="OLTRE" w:date="2024-07-08T13:11:00Z">
              <w:r w:rsidRPr="009D29AB">
                <w:rPr>
                  <w:b/>
                  <w:szCs w:val="22"/>
                  <w:lang w:eastAsia="de-DE"/>
                </w:rPr>
                <w:lastRenderedPageBreak/>
                <w:t xml:space="preserve">WITNESS 2 / </w:t>
              </w:r>
              <w:r w:rsidRPr="009D29AB">
                <w:rPr>
                  <w:b/>
                  <w:i/>
                  <w:iCs/>
                  <w:szCs w:val="22"/>
                  <w:lang w:eastAsia="de-DE"/>
                </w:rPr>
                <w:t>SAKSI 2</w:t>
              </w:r>
            </w:ins>
          </w:p>
          <w:p w14:paraId="050B7596" w14:textId="77777777" w:rsidR="001D74D4" w:rsidRPr="009D29AB" w:rsidRDefault="001D74D4" w:rsidP="00A715BE">
            <w:pPr>
              <w:spacing w:after="240"/>
              <w:ind w:left="34"/>
              <w:rPr>
                <w:ins w:id="1659" w:author="OLTRE" w:date="2024-07-08T13:11:00Z"/>
                <w:szCs w:val="22"/>
                <w:lang w:eastAsia="de-DE"/>
              </w:rPr>
            </w:pPr>
          </w:p>
          <w:p w14:paraId="23AABCAF" w14:textId="77777777" w:rsidR="001D74D4" w:rsidRPr="009D29AB" w:rsidRDefault="001D74D4" w:rsidP="00A715BE">
            <w:pPr>
              <w:spacing w:after="240"/>
              <w:ind w:left="34"/>
              <w:rPr>
                <w:ins w:id="1660" w:author="OLTRE" w:date="2024-07-08T13:11:00Z"/>
                <w:szCs w:val="22"/>
                <w:lang w:eastAsia="de-DE"/>
              </w:rPr>
            </w:pPr>
          </w:p>
          <w:p w14:paraId="68153A19" w14:textId="77777777" w:rsidR="001D74D4" w:rsidRPr="009D29AB" w:rsidRDefault="001D74D4" w:rsidP="00A715BE">
            <w:pPr>
              <w:pBdr>
                <w:bottom w:val="single" w:sz="12" w:space="1" w:color="auto"/>
              </w:pBdr>
              <w:spacing w:after="240"/>
              <w:rPr>
                <w:ins w:id="1661" w:author="OLTRE" w:date="2024-07-08T13:11:00Z"/>
                <w:szCs w:val="22"/>
                <w:lang w:eastAsia="de-DE"/>
              </w:rPr>
            </w:pPr>
          </w:p>
          <w:p w14:paraId="1162B796" w14:textId="77777777" w:rsidR="001D74D4" w:rsidRPr="009D29AB" w:rsidRDefault="001D74D4" w:rsidP="00A715BE">
            <w:pPr>
              <w:pBdr>
                <w:bottom w:val="single" w:sz="12" w:space="1" w:color="auto"/>
              </w:pBdr>
              <w:spacing w:after="240"/>
              <w:rPr>
                <w:ins w:id="1662" w:author="OLTRE" w:date="2024-07-08T13:11:00Z"/>
                <w:szCs w:val="22"/>
                <w:lang w:eastAsia="de-DE"/>
              </w:rPr>
            </w:pPr>
          </w:p>
          <w:p w14:paraId="1329BB8E" w14:textId="77777777" w:rsidR="001D74D4" w:rsidRPr="009D29AB" w:rsidRDefault="001D74D4" w:rsidP="00A715BE">
            <w:pPr>
              <w:spacing w:after="240"/>
              <w:rPr>
                <w:ins w:id="1663" w:author="OLTRE" w:date="2024-07-08T13:11:00Z"/>
                <w:szCs w:val="22"/>
                <w:lang w:eastAsia="de-DE"/>
              </w:rPr>
            </w:pPr>
            <w:ins w:id="1664" w:author="OLTRE" w:date="2024-07-08T13:11:00Z">
              <w:r w:rsidRPr="009D29AB">
                <w:rPr>
                  <w:szCs w:val="22"/>
                  <w:lang w:eastAsia="de-DE"/>
                </w:rPr>
                <w:t>[</w:t>
              </w:r>
              <w:r w:rsidRPr="009D29AB">
                <w:rPr>
                  <w:i/>
                  <w:szCs w:val="22"/>
                  <w:lang w:eastAsia="de-DE"/>
                </w:rPr>
                <w:t>Insert name/Masukkan nama</w:t>
              </w:r>
              <w:r w:rsidRPr="009D29AB">
                <w:rPr>
                  <w:szCs w:val="22"/>
                  <w:lang w:eastAsia="de-DE"/>
                </w:rPr>
                <w:t>]</w:t>
              </w:r>
            </w:ins>
          </w:p>
        </w:tc>
      </w:tr>
    </w:tbl>
    <w:p w14:paraId="6087E47A" w14:textId="77777777" w:rsidR="001D74D4" w:rsidRPr="009D29AB" w:rsidRDefault="001D74D4" w:rsidP="001D74D4">
      <w:pPr>
        <w:rPr>
          <w:ins w:id="1665" w:author="OLTRE" w:date="2024-07-08T13:11:00Z"/>
          <w:rFonts w:cs="Times New Roman"/>
          <w:szCs w:val="22"/>
        </w:rPr>
      </w:pPr>
    </w:p>
    <w:p w14:paraId="5854FABB" w14:textId="77777777" w:rsidR="001D74D4" w:rsidRPr="002C0BBE" w:rsidRDefault="001D74D4">
      <w:pPr>
        <w:pStyle w:val="Single"/>
        <w:rPr>
          <w:rPrChange w:id="1666" w:author="OLTRE" w:date="2024-07-08T13:11:00Z">
            <w:rPr>
              <w:color w:val="000000"/>
              <w:sz w:val="22"/>
            </w:rPr>
          </w:rPrChange>
        </w:rPr>
        <w:pPrChange w:id="1667" w:author="OLTRE" w:date="2024-07-08T13:11:00Z">
          <w:pPr>
            <w:pStyle w:val="PlainText"/>
            <w:widowControl w:val="0"/>
            <w:tabs>
              <w:tab w:val="left" w:leader="hyphen" w:pos="7088"/>
              <w:tab w:val="left" w:leader="hyphen" w:pos="7230"/>
            </w:tabs>
            <w:spacing w:line="480" w:lineRule="auto"/>
            <w:jc w:val="both"/>
          </w:pPr>
        </w:pPrChange>
      </w:pPr>
    </w:p>
    <w:p w14:paraId="0D27D423" w14:textId="77777777" w:rsidR="005208EA" w:rsidRDefault="005208EA" w:rsidP="005208EA">
      <w:pPr>
        <w:pStyle w:val="PlainText"/>
        <w:widowControl w:val="0"/>
        <w:tabs>
          <w:tab w:val="left" w:leader="hyphen" w:pos="7088"/>
          <w:tab w:val="left" w:leader="hyphen" w:pos="7230"/>
        </w:tabs>
        <w:spacing w:line="480" w:lineRule="auto"/>
        <w:jc w:val="both"/>
        <w:rPr>
          <w:color w:val="000000"/>
          <w:sz w:val="22"/>
          <w:szCs w:val="22"/>
        </w:rPr>
      </w:pPr>
    </w:p>
    <w:p w14:paraId="4C01F54B" w14:textId="77777777" w:rsidR="005208EA" w:rsidRDefault="005208EA" w:rsidP="005208EA">
      <w:pPr>
        <w:pStyle w:val="PlainText"/>
        <w:widowControl w:val="0"/>
        <w:tabs>
          <w:tab w:val="left" w:leader="hyphen" w:pos="7088"/>
          <w:tab w:val="left" w:leader="hyphen" w:pos="7230"/>
        </w:tabs>
        <w:spacing w:line="480" w:lineRule="auto"/>
        <w:jc w:val="both"/>
        <w:rPr>
          <w:color w:val="000000"/>
          <w:sz w:val="22"/>
          <w:szCs w:val="22"/>
        </w:rPr>
      </w:pPr>
    </w:p>
    <w:p w14:paraId="022C0907" w14:textId="77777777" w:rsidR="005208EA" w:rsidRDefault="005208EA" w:rsidP="005208EA">
      <w:pPr>
        <w:pStyle w:val="PlainText"/>
        <w:widowControl w:val="0"/>
        <w:tabs>
          <w:tab w:val="left" w:leader="hyphen" w:pos="7088"/>
          <w:tab w:val="left" w:leader="hyphen" w:pos="7230"/>
        </w:tabs>
        <w:spacing w:line="480" w:lineRule="auto"/>
        <w:jc w:val="both"/>
        <w:rPr>
          <w:color w:val="000000"/>
          <w:sz w:val="22"/>
          <w:szCs w:val="22"/>
        </w:rPr>
      </w:pPr>
    </w:p>
    <w:p w14:paraId="6E630FA8" w14:textId="77777777" w:rsidR="005208EA" w:rsidRDefault="005208EA" w:rsidP="005208EA">
      <w:pPr>
        <w:pStyle w:val="PlainText"/>
        <w:widowControl w:val="0"/>
        <w:tabs>
          <w:tab w:val="left" w:leader="hyphen" w:pos="7088"/>
          <w:tab w:val="left" w:leader="hyphen" w:pos="7230"/>
        </w:tabs>
        <w:spacing w:line="480" w:lineRule="auto"/>
        <w:jc w:val="both"/>
        <w:rPr>
          <w:color w:val="000000"/>
          <w:sz w:val="22"/>
          <w:szCs w:val="22"/>
        </w:rPr>
      </w:pPr>
    </w:p>
    <w:p w14:paraId="695C9020" w14:textId="77777777" w:rsidR="005208EA" w:rsidRDefault="005208EA" w:rsidP="005208EA">
      <w:pPr>
        <w:pStyle w:val="PlainText"/>
        <w:widowControl w:val="0"/>
        <w:tabs>
          <w:tab w:val="left" w:leader="hyphen" w:pos="7088"/>
          <w:tab w:val="left" w:leader="hyphen" w:pos="7230"/>
        </w:tabs>
        <w:spacing w:line="480" w:lineRule="auto"/>
        <w:jc w:val="both"/>
        <w:rPr>
          <w:color w:val="000000"/>
          <w:sz w:val="22"/>
          <w:szCs w:val="22"/>
        </w:rPr>
      </w:pPr>
    </w:p>
    <w:p w14:paraId="2A587502" w14:textId="77777777" w:rsidR="00613D17" w:rsidRPr="00E1614A" w:rsidRDefault="00613D17">
      <w:pPr>
        <w:rPr>
          <w:rFonts w:ascii="Verdana" w:hAnsi="Verdana"/>
          <w:sz w:val="20"/>
          <w:szCs w:val="20"/>
        </w:rPr>
      </w:pPr>
      <w:r w:rsidRPr="00E1614A">
        <w:rPr>
          <w:rFonts w:ascii="Verdana" w:hAnsi="Verdana" w:cs="Verdana"/>
          <w:sz w:val="20"/>
          <w:szCs w:val="20"/>
        </w:rPr>
        <w:br w:type="column"/>
      </w:r>
    </w:p>
    <w:p w14:paraId="2ED6400C" w14:textId="35C21EF9" w:rsidR="009D2F06" w:rsidRPr="00E1614A" w:rsidRDefault="009D2F06">
      <w:pPr>
        <w:rPr>
          <w:rFonts w:ascii="Verdana" w:hAnsi="Verdana"/>
          <w:sz w:val="20"/>
          <w:szCs w:val="20"/>
        </w:rPr>
      </w:pPr>
    </w:p>
    <w:tbl>
      <w:tblPr>
        <w:tblW w:w="960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73"/>
        <w:gridCol w:w="236"/>
        <w:gridCol w:w="4899"/>
      </w:tblGrid>
      <w:tr w:rsidR="00507F3F" w:rsidRPr="00E1614A" w14:paraId="25BDAE46" w14:textId="77777777" w:rsidTr="00507F3F">
        <w:tc>
          <w:tcPr>
            <w:tcW w:w="4473" w:type="dxa"/>
          </w:tcPr>
          <w:p w14:paraId="3CEACB16" w14:textId="3616D31E" w:rsidR="0013322E" w:rsidRPr="00903B5E" w:rsidRDefault="0013322E" w:rsidP="0013322E">
            <w:pPr>
              <w:spacing w:after="120"/>
              <w:jc w:val="center"/>
              <w:rPr>
                <w:rFonts w:ascii="Verdana" w:hAnsi="Verdana" w:cs="Verdana"/>
                <w:b/>
                <w:bCs/>
                <w:sz w:val="20"/>
                <w:szCs w:val="20"/>
              </w:rPr>
            </w:pPr>
            <w:r w:rsidRPr="00903B5E">
              <w:rPr>
                <w:rFonts w:ascii="Verdana" w:hAnsi="Verdana" w:cs="Verdana"/>
                <w:b/>
                <w:bCs/>
                <w:sz w:val="20"/>
                <w:szCs w:val="20"/>
              </w:rPr>
              <w:t xml:space="preserve">Schedule </w:t>
            </w:r>
            <w:r w:rsidR="00B67B15">
              <w:rPr>
                <w:rFonts w:ascii="Verdana" w:hAnsi="Verdana" w:cs="Verdana"/>
                <w:b/>
                <w:bCs/>
                <w:sz w:val="20"/>
                <w:szCs w:val="20"/>
              </w:rPr>
              <w:t>4</w:t>
            </w:r>
            <w:r w:rsidRPr="00903B5E">
              <w:rPr>
                <w:rFonts w:ascii="Verdana" w:hAnsi="Verdana" w:cs="Verdana"/>
                <w:b/>
                <w:bCs/>
                <w:sz w:val="20"/>
                <w:szCs w:val="20"/>
              </w:rPr>
              <w:t xml:space="preserve"> Warranties</w:t>
            </w:r>
          </w:p>
        </w:tc>
        <w:tc>
          <w:tcPr>
            <w:tcW w:w="236" w:type="dxa"/>
          </w:tcPr>
          <w:p w14:paraId="62E59D9B" w14:textId="77777777" w:rsidR="0013322E" w:rsidRPr="00E1614A" w:rsidRDefault="0013322E" w:rsidP="0013322E">
            <w:pPr>
              <w:spacing w:after="120"/>
              <w:jc w:val="center"/>
              <w:rPr>
                <w:rFonts w:ascii="Verdana" w:hAnsi="Verdana"/>
                <w:sz w:val="20"/>
                <w:szCs w:val="20"/>
              </w:rPr>
            </w:pPr>
          </w:p>
        </w:tc>
        <w:tc>
          <w:tcPr>
            <w:tcW w:w="4899" w:type="dxa"/>
          </w:tcPr>
          <w:p w14:paraId="1DDC4131" w14:textId="39C4BB86" w:rsidR="0013322E" w:rsidRPr="00774A9A" w:rsidRDefault="008F5BA7" w:rsidP="0013322E">
            <w:pPr>
              <w:spacing w:after="120"/>
              <w:jc w:val="center"/>
              <w:rPr>
                <w:rFonts w:ascii="Verdana" w:hAnsi="Verdana"/>
                <w:b/>
                <w:bCs/>
                <w:sz w:val="20"/>
                <w:szCs w:val="20"/>
              </w:rPr>
            </w:pPr>
            <w:r w:rsidRPr="00774A9A">
              <w:rPr>
                <w:rFonts w:ascii="Verdana" w:hAnsi="Verdana"/>
                <w:b/>
                <w:bCs/>
                <w:sz w:val="20"/>
                <w:szCs w:val="20"/>
              </w:rPr>
              <w:t>Lampiran 4 Jaminan-Jaminan</w:t>
            </w:r>
          </w:p>
        </w:tc>
      </w:tr>
      <w:tr w:rsidR="00507F3F" w:rsidRPr="00E1614A" w14:paraId="25856F0E" w14:textId="77777777" w:rsidTr="00507F3F">
        <w:tc>
          <w:tcPr>
            <w:tcW w:w="4473" w:type="dxa"/>
          </w:tcPr>
          <w:p w14:paraId="753F6261" w14:textId="5672EA74" w:rsidR="0013322E" w:rsidRPr="00563CB9" w:rsidRDefault="0013322E" w:rsidP="00CB2D37">
            <w:pPr>
              <w:pStyle w:val="ListParagraph"/>
              <w:numPr>
                <w:ilvl w:val="0"/>
                <w:numId w:val="26"/>
              </w:numPr>
              <w:spacing w:after="120"/>
              <w:ind w:left="588" w:hanging="567"/>
              <w:contextualSpacing w:val="0"/>
              <w:jc w:val="both"/>
              <w:rPr>
                <w:rFonts w:ascii="Verdana" w:hAnsi="Verdana" w:cs="Verdana"/>
                <w:sz w:val="20"/>
                <w:szCs w:val="20"/>
              </w:rPr>
            </w:pPr>
            <w:r w:rsidRPr="00563CB9">
              <w:rPr>
                <w:rFonts w:ascii="Verdana" w:hAnsi="Verdana" w:cs="Verdana"/>
                <w:sz w:val="20"/>
                <w:szCs w:val="20"/>
                <w:lang w:eastAsia="fr-BE"/>
              </w:rPr>
              <w:t>The Seller represents and warrants to the Purchaser each of the following Warranties in relation to the Shares:</w:t>
            </w:r>
          </w:p>
        </w:tc>
        <w:tc>
          <w:tcPr>
            <w:tcW w:w="236" w:type="dxa"/>
          </w:tcPr>
          <w:p w14:paraId="62F42EDF" w14:textId="77777777" w:rsidR="0013322E" w:rsidRPr="00E1614A" w:rsidRDefault="0013322E" w:rsidP="0013322E">
            <w:pPr>
              <w:spacing w:after="120"/>
              <w:rPr>
                <w:rFonts w:ascii="Verdana" w:hAnsi="Verdana"/>
                <w:sz w:val="20"/>
                <w:szCs w:val="20"/>
              </w:rPr>
            </w:pPr>
          </w:p>
        </w:tc>
        <w:tc>
          <w:tcPr>
            <w:tcW w:w="4899" w:type="dxa"/>
          </w:tcPr>
          <w:p w14:paraId="4CB70D48" w14:textId="508F597E" w:rsidR="0013322E" w:rsidRPr="00774A9A" w:rsidRDefault="002A7615" w:rsidP="00774A9A">
            <w:pPr>
              <w:pStyle w:val="ListParagraph"/>
              <w:numPr>
                <w:ilvl w:val="0"/>
                <w:numId w:val="27"/>
              </w:numPr>
              <w:spacing w:after="120"/>
              <w:ind w:left="569" w:hanging="567"/>
              <w:contextualSpacing w:val="0"/>
              <w:jc w:val="both"/>
              <w:rPr>
                <w:rFonts w:ascii="Verdana" w:hAnsi="Verdana"/>
                <w:sz w:val="20"/>
                <w:szCs w:val="20"/>
              </w:rPr>
            </w:pPr>
            <w:r w:rsidRPr="00774A9A">
              <w:rPr>
                <w:rFonts w:ascii="Verdana" w:hAnsi="Verdana"/>
                <w:sz w:val="20"/>
                <w:szCs w:val="20"/>
              </w:rPr>
              <w:t>Penjual menyatakan dan menjamin kepada Pembeli setiap Jaminan-Jaminan berikut ini sehubungan dengan Saham:</w:t>
            </w:r>
          </w:p>
        </w:tc>
      </w:tr>
      <w:tr w:rsidR="00507F3F" w:rsidRPr="00E1614A" w14:paraId="2F6A93E3" w14:textId="77777777" w:rsidTr="00507F3F">
        <w:tc>
          <w:tcPr>
            <w:tcW w:w="4473" w:type="dxa"/>
          </w:tcPr>
          <w:p w14:paraId="7F0620A9" w14:textId="119940C1" w:rsidR="0013322E" w:rsidRPr="00563CB9" w:rsidRDefault="0013322E" w:rsidP="00CB2D37">
            <w:pPr>
              <w:pStyle w:val="ListParagraph"/>
              <w:numPr>
                <w:ilvl w:val="0"/>
                <w:numId w:val="28"/>
              </w:numPr>
              <w:spacing w:after="120"/>
              <w:ind w:left="1155" w:hanging="567"/>
              <w:contextualSpacing w:val="0"/>
              <w:jc w:val="both"/>
              <w:rPr>
                <w:rFonts w:ascii="Verdana" w:hAnsi="Verdana" w:cs="Verdana"/>
                <w:sz w:val="20"/>
                <w:szCs w:val="20"/>
              </w:rPr>
            </w:pPr>
            <w:r w:rsidRPr="00563CB9">
              <w:rPr>
                <w:rFonts w:ascii="Verdana" w:hAnsi="Verdana" w:cs="Verdana"/>
                <w:spacing w:val="-3"/>
                <w:sz w:val="20"/>
                <w:szCs w:val="20"/>
              </w:rPr>
              <w:t>the Seller has full power, authority, capacity and legal rights to enter into, execute, deliver and perform all of its obligations under this Agreement;</w:t>
            </w:r>
          </w:p>
        </w:tc>
        <w:tc>
          <w:tcPr>
            <w:tcW w:w="236" w:type="dxa"/>
          </w:tcPr>
          <w:p w14:paraId="6EBD83BC" w14:textId="77777777" w:rsidR="0013322E" w:rsidRPr="00E1614A" w:rsidRDefault="0013322E" w:rsidP="0013322E">
            <w:pPr>
              <w:spacing w:after="120"/>
              <w:rPr>
                <w:rFonts w:ascii="Verdana" w:hAnsi="Verdana"/>
                <w:sz w:val="20"/>
                <w:szCs w:val="20"/>
              </w:rPr>
            </w:pPr>
          </w:p>
        </w:tc>
        <w:tc>
          <w:tcPr>
            <w:tcW w:w="4899" w:type="dxa"/>
          </w:tcPr>
          <w:p w14:paraId="7773C572" w14:textId="65049C1C" w:rsidR="0013322E" w:rsidRPr="00774A9A" w:rsidRDefault="002A7615" w:rsidP="00507F3F">
            <w:pPr>
              <w:pStyle w:val="ListParagraph"/>
              <w:numPr>
                <w:ilvl w:val="0"/>
                <w:numId w:val="29"/>
              </w:numPr>
              <w:spacing w:after="120"/>
              <w:ind w:left="1136" w:hanging="567"/>
              <w:contextualSpacing w:val="0"/>
              <w:jc w:val="both"/>
              <w:rPr>
                <w:rFonts w:ascii="Verdana" w:hAnsi="Verdana"/>
                <w:sz w:val="20"/>
                <w:szCs w:val="20"/>
              </w:rPr>
            </w:pPr>
            <w:r w:rsidRPr="00774A9A">
              <w:rPr>
                <w:rFonts w:ascii="Verdana" w:hAnsi="Verdana"/>
                <w:sz w:val="20"/>
                <w:szCs w:val="20"/>
              </w:rPr>
              <w:t>Penjual mempunyai kekuasaan, kewenangan, kapasitas dan hak hukum penuh untuk mengadakan, melaksanakan, menyerahkan dan menjalankan seluruh kewajibannya berdasarkan Perjanjian ini;</w:t>
            </w:r>
          </w:p>
        </w:tc>
      </w:tr>
      <w:tr w:rsidR="00507F3F" w:rsidRPr="00E1614A" w14:paraId="3C69E5A6" w14:textId="77777777" w:rsidTr="00507F3F">
        <w:tc>
          <w:tcPr>
            <w:tcW w:w="4473" w:type="dxa"/>
          </w:tcPr>
          <w:p w14:paraId="4A7A9EA0" w14:textId="3F55F312" w:rsidR="0013322E" w:rsidRPr="00563CB9" w:rsidRDefault="0013322E" w:rsidP="00CB2D37">
            <w:pPr>
              <w:pStyle w:val="ListParagraph"/>
              <w:numPr>
                <w:ilvl w:val="0"/>
                <w:numId w:val="28"/>
              </w:numPr>
              <w:spacing w:after="120"/>
              <w:ind w:left="1155" w:hanging="567"/>
              <w:contextualSpacing w:val="0"/>
              <w:jc w:val="both"/>
              <w:rPr>
                <w:rFonts w:ascii="Verdana" w:hAnsi="Verdana" w:cs="Verdana"/>
                <w:sz w:val="20"/>
                <w:szCs w:val="20"/>
              </w:rPr>
            </w:pPr>
            <w:r w:rsidRPr="00563CB9">
              <w:rPr>
                <w:rFonts w:ascii="Verdana" w:hAnsi="Verdana" w:cs="Verdana"/>
                <w:spacing w:val="-3"/>
                <w:sz w:val="20"/>
                <w:szCs w:val="20"/>
              </w:rPr>
              <w:t>the Seller has obtained all consents, approvals, and permits required or necessary for the execution and delivery of this Agreement, and the performance of its obligations under this Agreement, and such consents, approvals and permits are in full force and effect;</w:t>
            </w:r>
          </w:p>
        </w:tc>
        <w:tc>
          <w:tcPr>
            <w:tcW w:w="236" w:type="dxa"/>
          </w:tcPr>
          <w:p w14:paraId="02B57C23" w14:textId="77777777" w:rsidR="0013322E" w:rsidRPr="00E1614A" w:rsidRDefault="0013322E" w:rsidP="0013322E">
            <w:pPr>
              <w:spacing w:after="120"/>
              <w:rPr>
                <w:rFonts w:ascii="Verdana" w:hAnsi="Verdana"/>
                <w:sz w:val="20"/>
                <w:szCs w:val="20"/>
              </w:rPr>
            </w:pPr>
          </w:p>
        </w:tc>
        <w:tc>
          <w:tcPr>
            <w:tcW w:w="4899" w:type="dxa"/>
          </w:tcPr>
          <w:p w14:paraId="076803E4" w14:textId="59EFD30B" w:rsidR="0013322E" w:rsidRPr="00774A9A" w:rsidRDefault="002A7615" w:rsidP="00507F3F">
            <w:pPr>
              <w:pStyle w:val="ListParagraph"/>
              <w:numPr>
                <w:ilvl w:val="0"/>
                <w:numId w:val="29"/>
              </w:numPr>
              <w:spacing w:after="120"/>
              <w:ind w:left="1136" w:hanging="567"/>
              <w:contextualSpacing w:val="0"/>
              <w:jc w:val="both"/>
              <w:rPr>
                <w:rFonts w:ascii="Verdana" w:hAnsi="Verdana"/>
                <w:sz w:val="20"/>
                <w:szCs w:val="20"/>
              </w:rPr>
            </w:pPr>
            <w:r w:rsidRPr="00774A9A">
              <w:rPr>
                <w:rFonts w:ascii="Verdana" w:hAnsi="Verdana"/>
                <w:sz w:val="20"/>
                <w:szCs w:val="20"/>
              </w:rPr>
              <w:t>Penjual telah memperoleh semua persetujuan dan izin yang diperlukan atau diperlukan untuk pelaksanaan dan penandatanganan Perjanjian ini, dan pelaksanaan kewajibannya berdasarkan Perjanjian ini, dan persetujuandan izin tersebut berlaku penuh;</w:t>
            </w:r>
          </w:p>
        </w:tc>
      </w:tr>
      <w:tr w:rsidR="00507F3F" w:rsidRPr="00E1614A" w14:paraId="46B85DC6" w14:textId="77777777" w:rsidTr="00507F3F">
        <w:tc>
          <w:tcPr>
            <w:tcW w:w="4473" w:type="dxa"/>
          </w:tcPr>
          <w:p w14:paraId="4FCE018D" w14:textId="5F5AD3E7" w:rsidR="0013322E" w:rsidRPr="00563CB9" w:rsidRDefault="0013322E" w:rsidP="00CB2D37">
            <w:pPr>
              <w:pStyle w:val="ListParagraph"/>
              <w:numPr>
                <w:ilvl w:val="0"/>
                <w:numId w:val="28"/>
              </w:numPr>
              <w:spacing w:after="120"/>
              <w:ind w:left="1155" w:hanging="567"/>
              <w:contextualSpacing w:val="0"/>
              <w:jc w:val="both"/>
              <w:rPr>
                <w:rFonts w:ascii="Verdana" w:hAnsi="Verdana" w:cs="Verdana"/>
                <w:sz w:val="20"/>
                <w:szCs w:val="20"/>
              </w:rPr>
            </w:pPr>
            <w:r w:rsidRPr="00563CB9">
              <w:rPr>
                <w:rFonts w:ascii="Verdana" w:hAnsi="Verdana" w:cs="Verdana"/>
                <w:spacing w:val="-3"/>
                <w:sz w:val="20"/>
                <w:szCs w:val="20"/>
              </w:rPr>
              <w:t>the entry into and performance by the Seller of its obligations under this Agreement do not and will not contravene any law, regulation, order, writ, judgment, decree, provision in its articles of association, or any other agreement or obligation binding upon it or to which its business, properties or assets are subject;</w:t>
            </w:r>
          </w:p>
        </w:tc>
        <w:tc>
          <w:tcPr>
            <w:tcW w:w="236" w:type="dxa"/>
          </w:tcPr>
          <w:p w14:paraId="06486642" w14:textId="77777777" w:rsidR="0013322E" w:rsidRPr="00E1614A" w:rsidRDefault="0013322E" w:rsidP="0013322E">
            <w:pPr>
              <w:spacing w:after="120"/>
              <w:rPr>
                <w:rFonts w:ascii="Verdana" w:hAnsi="Verdana"/>
                <w:sz w:val="20"/>
                <w:szCs w:val="20"/>
              </w:rPr>
            </w:pPr>
          </w:p>
        </w:tc>
        <w:tc>
          <w:tcPr>
            <w:tcW w:w="4899" w:type="dxa"/>
          </w:tcPr>
          <w:p w14:paraId="228796FE" w14:textId="19A5DCC7" w:rsidR="0013322E" w:rsidRPr="00774A9A" w:rsidRDefault="002A7615" w:rsidP="00507F3F">
            <w:pPr>
              <w:pStyle w:val="ListParagraph"/>
              <w:numPr>
                <w:ilvl w:val="0"/>
                <w:numId w:val="29"/>
              </w:numPr>
              <w:spacing w:after="120"/>
              <w:ind w:left="1136" w:hanging="567"/>
              <w:contextualSpacing w:val="0"/>
              <w:jc w:val="both"/>
              <w:rPr>
                <w:rFonts w:ascii="Verdana" w:hAnsi="Verdana"/>
                <w:sz w:val="20"/>
                <w:szCs w:val="20"/>
              </w:rPr>
            </w:pPr>
            <w:del w:id="1668" w:author="OLTRE" w:date="2024-07-08T13:11:00Z">
              <w:r w:rsidRPr="00F756C4">
                <w:rPr>
                  <w:rFonts w:ascii="Verdana" w:hAnsi="Verdana"/>
                  <w:sz w:val="20"/>
                  <w:szCs w:val="20"/>
                </w:rPr>
                <w:delText>masuknya</w:delText>
              </w:r>
            </w:del>
            <w:ins w:id="1669" w:author="OLTRE" w:date="2024-07-08T13:11:00Z">
              <w:r w:rsidR="001A1D93">
                <w:rPr>
                  <w:rFonts w:ascii="Verdana" w:hAnsi="Verdana"/>
                  <w:sz w:val="20"/>
                  <w:szCs w:val="20"/>
                </w:rPr>
                <w:t>persetujuan atas</w:t>
              </w:r>
            </w:ins>
            <w:r w:rsidR="001A1D93">
              <w:rPr>
                <w:rFonts w:ascii="Verdana" w:hAnsi="Verdana"/>
                <w:sz w:val="20"/>
                <w:szCs w:val="20"/>
              </w:rPr>
              <w:t xml:space="preserve"> </w:t>
            </w:r>
            <w:r w:rsidRPr="00774A9A">
              <w:rPr>
                <w:rFonts w:ascii="Verdana" w:hAnsi="Verdana"/>
                <w:sz w:val="20"/>
                <w:szCs w:val="20"/>
              </w:rPr>
              <w:t>dan pelaksanaan kewajiban Penjual berdasarkan Perjanjian ini tidak dan tidak akan bertentangan dengan hukum, peraturan, perintah, putusan, keputusan, ketentuan dalam anggaran dasar, atau perjanjian atau kewajiban lain yang mengikatnya atau mengikat usaha, properti atau asetnya;</w:t>
            </w:r>
          </w:p>
        </w:tc>
      </w:tr>
      <w:tr w:rsidR="00507F3F" w:rsidRPr="00E1614A" w14:paraId="637D293A" w14:textId="77777777" w:rsidTr="00507F3F">
        <w:tc>
          <w:tcPr>
            <w:tcW w:w="4473" w:type="dxa"/>
          </w:tcPr>
          <w:p w14:paraId="01644122" w14:textId="3A802101" w:rsidR="0013322E" w:rsidRPr="00563CB9" w:rsidRDefault="0013322E" w:rsidP="00CB2D37">
            <w:pPr>
              <w:pStyle w:val="ListParagraph"/>
              <w:numPr>
                <w:ilvl w:val="0"/>
                <w:numId w:val="28"/>
              </w:numPr>
              <w:spacing w:after="120"/>
              <w:ind w:left="1155" w:hanging="567"/>
              <w:contextualSpacing w:val="0"/>
              <w:jc w:val="both"/>
              <w:rPr>
                <w:rFonts w:ascii="Verdana" w:hAnsi="Verdana" w:cs="Verdana"/>
                <w:sz w:val="20"/>
                <w:szCs w:val="20"/>
              </w:rPr>
            </w:pPr>
            <w:r w:rsidRPr="00563CB9">
              <w:rPr>
                <w:rFonts w:ascii="Verdana" w:hAnsi="Verdana" w:cs="Verdana"/>
                <w:spacing w:val="-3"/>
                <w:sz w:val="20"/>
                <w:szCs w:val="20"/>
              </w:rPr>
              <w:t>there are no judgment, order, writ, injunction, or decree of a court, arbitral body, agency or otherwise, have been or reasonably be expected to be made against it, including those which might reasonably be expected to have adverse affect on the Seller, including its ability to perform the obligations contemplated by this Agreement;</w:t>
            </w:r>
          </w:p>
        </w:tc>
        <w:tc>
          <w:tcPr>
            <w:tcW w:w="236" w:type="dxa"/>
          </w:tcPr>
          <w:p w14:paraId="4C3E7365" w14:textId="77777777" w:rsidR="0013322E" w:rsidRPr="00E1614A" w:rsidRDefault="0013322E" w:rsidP="0013322E">
            <w:pPr>
              <w:spacing w:after="120"/>
              <w:rPr>
                <w:rFonts w:ascii="Verdana" w:hAnsi="Verdana"/>
                <w:sz w:val="20"/>
                <w:szCs w:val="20"/>
              </w:rPr>
            </w:pPr>
          </w:p>
        </w:tc>
        <w:tc>
          <w:tcPr>
            <w:tcW w:w="4899" w:type="dxa"/>
          </w:tcPr>
          <w:p w14:paraId="12DDD691" w14:textId="0B13761E" w:rsidR="0013322E" w:rsidRPr="00774A9A" w:rsidRDefault="00532691" w:rsidP="00507F3F">
            <w:pPr>
              <w:pStyle w:val="ListParagraph"/>
              <w:numPr>
                <w:ilvl w:val="0"/>
                <w:numId w:val="29"/>
              </w:numPr>
              <w:spacing w:after="120"/>
              <w:ind w:left="1136" w:hanging="567"/>
              <w:contextualSpacing w:val="0"/>
              <w:jc w:val="both"/>
              <w:rPr>
                <w:rFonts w:ascii="Verdana" w:hAnsi="Verdana"/>
                <w:sz w:val="20"/>
                <w:szCs w:val="20"/>
              </w:rPr>
            </w:pPr>
            <w:r w:rsidRPr="00774A9A">
              <w:rPr>
                <w:rFonts w:ascii="Verdana" w:hAnsi="Verdana"/>
                <w:sz w:val="20"/>
                <w:szCs w:val="20"/>
              </w:rPr>
              <w:t xml:space="preserve">tidak ada keputusan, perintah, </w:t>
            </w:r>
            <w:del w:id="1670" w:author="OLTRE" w:date="2024-07-08T13:11:00Z">
              <w:r w:rsidRPr="00F756C4">
                <w:rPr>
                  <w:rFonts w:ascii="Verdana" w:hAnsi="Verdana"/>
                  <w:sz w:val="20"/>
                  <w:szCs w:val="20"/>
                </w:rPr>
                <w:delText>injungsi</w:delText>
              </w:r>
            </w:del>
            <w:ins w:id="1671" w:author="OLTRE" w:date="2024-07-08T13:11:00Z">
              <w:r w:rsidR="00936790">
                <w:rPr>
                  <w:rFonts w:ascii="Verdana" w:hAnsi="Verdana"/>
                  <w:sz w:val="20"/>
                  <w:szCs w:val="20"/>
                </w:rPr>
                <w:t>putusan sementara</w:t>
              </w:r>
            </w:ins>
            <w:r w:rsidRPr="00774A9A">
              <w:rPr>
                <w:rFonts w:ascii="Verdana" w:hAnsi="Verdana"/>
                <w:sz w:val="20"/>
                <w:szCs w:val="20"/>
              </w:rPr>
              <w:t>, atau keputusan pengadilan, badan arbitrase, badan atau lainnya, yang telah atau secara wajar diperkirakan akan dilakukan terhadapnya, termasuk hal-hal yang secara wajar diperkirakan akan berdampak buruk pada Penjual, termasuk kemampuannya untuk melaksanakan kewajiban yang diatur dalam Perjanjian ini;</w:t>
            </w:r>
          </w:p>
        </w:tc>
      </w:tr>
      <w:tr w:rsidR="00507F3F" w:rsidRPr="00E1614A" w14:paraId="74283C25" w14:textId="77777777" w:rsidTr="00507F3F">
        <w:tc>
          <w:tcPr>
            <w:tcW w:w="4473" w:type="dxa"/>
          </w:tcPr>
          <w:p w14:paraId="2FD83A6C" w14:textId="607F0644" w:rsidR="0013322E" w:rsidRPr="00563CB9" w:rsidRDefault="0013322E" w:rsidP="00CB2D37">
            <w:pPr>
              <w:pStyle w:val="ListParagraph"/>
              <w:numPr>
                <w:ilvl w:val="0"/>
                <w:numId w:val="28"/>
              </w:numPr>
              <w:spacing w:after="120"/>
              <w:ind w:left="1155" w:hanging="567"/>
              <w:contextualSpacing w:val="0"/>
              <w:jc w:val="both"/>
              <w:rPr>
                <w:rFonts w:ascii="Verdana" w:hAnsi="Verdana" w:cs="Verdana"/>
                <w:sz w:val="20"/>
                <w:szCs w:val="20"/>
              </w:rPr>
            </w:pPr>
            <w:r w:rsidRPr="00563CB9">
              <w:rPr>
                <w:rFonts w:ascii="Verdana" w:hAnsi="Verdana" w:cs="Verdana"/>
                <w:sz w:val="20"/>
                <w:szCs w:val="20"/>
              </w:rPr>
              <w:t xml:space="preserve">this Agreement constitutes  a </w:t>
            </w:r>
            <w:r w:rsidRPr="00563CB9">
              <w:rPr>
                <w:rFonts w:ascii="Verdana" w:hAnsi="Verdana" w:cs="Verdana"/>
                <w:spacing w:val="-3"/>
                <w:sz w:val="20"/>
                <w:szCs w:val="20"/>
              </w:rPr>
              <w:t>legal</w:t>
            </w:r>
            <w:r w:rsidRPr="00563CB9">
              <w:rPr>
                <w:rFonts w:ascii="Verdana" w:hAnsi="Verdana" w:cs="Verdana"/>
                <w:sz w:val="20"/>
                <w:szCs w:val="20"/>
              </w:rPr>
              <w:t xml:space="preserve">, valid and binding obligation of the Seller, </w:t>
            </w:r>
            <w:r w:rsidRPr="00563CB9">
              <w:rPr>
                <w:rFonts w:ascii="Verdana" w:hAnsi="Verdana" w:cs="Verdana"/>
                <w:sz w:val="20"/>
                <w:szCs w:val="20"/>
              </w:rPr>
              <w:lastRenderedPageBreak/>
              <w:t>enforceable in accordance with its terms and conditions;</w:t>
            </w:r>
          </w:p>
        </w:tc>
        <w:tc>
          <w:tcPr>
            <w:tcW w:w="236" w:type="dxa"/>
          </w:tcPr>
          <w:p w14:paraId="4413E0C2" w14:textId="77777777" w:rsidR="0013322E" w:rsidRPr="00E1614A" w:rsidRDefault="0013322E" w:rsidP="0013322E">
            <w:pPr>
              <w:spacing w:after="120"/>
              <w:rPr>
                <w:rFonts w:ascii="Verdana" w:hAnsi="Verdana"/>
                <w:sz w:val="20"/>
                <w:szCs w:val="20"/>
              </w:rPr>
            </w:pPr>
          </w:p>
        </w:tc>
        <w:tc>
          <w:tcPr>
            <w:tcW w:w="4899" w:type="dxa"/>
          </w:tcPr>
          <w:p w14:paraId="49A25874" w14:textId="47492947" w:rsidR="0013322E" w:rsidRPr="00774A9A" w:rsidRDefault="00532691" w:rsidP="00507F3F">
            <w:pPr>
              <w:pStyle w:val="ListParagraph"/>
              <w:numPr>
                <w:ilvl w:val="0"/>
                <w:numId w:val="29"/>
              </w:numPr>
              <w:spacing w:after="120"/>
              <w:ind w:left="1136" w:hanging="567"/>
              <w:contextualSpacing w:val="0"/>
              <w:jc w:val="both"/>
              <w:rPr>
                <w:rFonts w:ascii="Verdana" w:hAnsi="Verdana"/>
                <w:sz w:val="20"/>
                <w:szCs w:val="20"/>
              </w:rPr>
            </w:pPr>
            <w:r w:rsidRPr="00774A9A">
              <w:rPr>
                <w:rFonts w:ascii="Verdana" w:hAnsi="Verdana"/>
                <w:sz w:val="20"/>
                <w:szCs w:val="20"/>
              </w:rPr>
              <w:t xml:space="preserve">Perjanjian ini merupakan kewajiban Penjual yang sah dan mengikat, yang dapat dilaksanakan </w:t>
            </w:r>
            <w:r w:rsidRPr="00774A9A">
              <w:rPr>
                <w:rFonts w:ascii="Verdana" w:hAnsi="Verdana"/>
                <w:sz w:val="20"/>
                <w:szCs w:val="20"/>
              </w:rPr>
              <w:lastRenderedPageBreak/>
              <w:t>sesuai dengan syarat dan ketentuannya;</w:t>
            </w:r>
          </w:p>
        </w:tc>
      </w:tr>
      <w:tr w:rsidR="00507F3F" w:rsidRPr="00E1614A" w14:paraId="6AFA4ED0" w14:textId="77777777" w:rsidTr="00507F3F">
        <w:tc>
          <w:tcPr>
            <w:tcW w:w="4473" w:type="dxa"/>
          </w:tcPr>
          <w:p w14:paraId="3C0E0AA5" w14:textId="20577DBD" w:rsidR="0013322E" w:rsidRPr="00563CB9" w:rsidRDefault="0013322E" w:rsidP="00CB2D37">
            <w:pPr>
              <w:pStyle w:val="ListParagraph"/>
              <w:numPr>
                <w:ilvl w:val="0"/>
                <w:numId w:val="28"/>
              </w:numPr>
              <w:spacing w:after="120"/>
              <w:ind w:left="1155" w:hanging="567"/>
              <w:contextualSpacing w:val="0"/>
              <w:jc w:val="both"/>
              <w:rPr>
                <w:rFonts w:ascii="Verdana" w:hAnsi="Verdana" w:cs="Verdana"/>
                <w:sz w:val="20"/>
                <w:szCs w:val="20"/>
              </w:rPr>
            </w:pPr>
            <w:r w:rsidRPr="00563CB9">
              <w:rPr>
                <w:rFonts w:ascii="Verdana" w:hAnsi="Verdana" w:cs="Verdana"/>
                <w:sz w:val="20"/>
                <w:szCs w:val="20"/>
              </w:rPr>
              <w:lastRenderedPageBreak/>
              <w:t>the Seller has obtained from REGENE’s shareholders other than the Purchaser, the waiver of to each of their right of first offer to the Shares</w:t>
            </w:r>
            <w:r w:rsidR="00A40FF5">
              <w:rPr>
                <w:rFonts w:ascii="Verdana" w:hAnsi="Verdana" w:cs="Verdana"/>
                <w:sz w:val="20"/>
                <w:szCs w:val="20"/>
              </w:rPr>
              <w:t xml:space="preserve"> or any other rights that any of them may have which may prevent the consummation of the transaction contemplated hereunder</w:t>
            </w:r>
            <w:r w:rsidRPr="00563CB9">
              <w:rPr>
                <w:rFonts w:ascii="Verdana" w:hAnsi="Verdana" w:cs="Verdana"/>
                <w:sz w:val="20"/>
                <w:szCs w:val="20"/>
              </w:rPr>
              <w:t>;</w:t>
            </w:r>
          </w:p>
        </w:tc>
        <w:tc>
          <w:tcPr>
            <w:tcW w:w="236" w:type="dxa"/>
          </w:tcPr>
          <w:p w14:paraId="3DB9A941" w14:textId="77777777" w:rsidR="0013322E" w:rsidRPr="00E1614A" w:rsidRDefault="0013322E" w:rsidP="0013322E">
            <w:pPr>
              <w:spacing w:after="120"/>
              <w:rPr>
                <w:rFonts w:ascii="Verdana" w:hAnsi="Verdana"/>
                <w:sz w:val="20"/>
                <w:szCs w:val="20"/>
              </w:rPr>
            </w:pPr>
          </w:p>
        </w:tc>
        <w:tc>
          <w:tcPr>
            <w:tcW w:w="4899" w:type="dxa"/>
          </w:tcPr>
          <w:p w14:paraId="169EF3C3" w14:textId="04A71CBE" w:rsidR="0013322E" w:rsidRPr="00774A9A" w:rsidRDefault="00532691" w:rsidP="00774A9A">
            <w:pPr>
              <w:pStyle w:val="ListParagraph"/>
              <w:spacing w:after="120"/>
              <w:ind w:left="1136" w:hanging="573"/>
              <w:contextualSpacing w:val="0"/>
              <w:jc w:val="both"/>
              <w:rPr>
                <w:rFonts w:ascii="Verdana" w:hAnsi="Verdana"/>
                <w:sz w:val="20"/>
                <w:szCs w:val="20"/>
              </w:rPr>
            </w:pPr>
            <w:r w:rsidRPr="00774A9A">
              <w:rPr>
                <w:rFonts w:ascii="Verdana" w:hAnsi="Verdana"/>
                <w:sz w:val="20"/>
                <w:szCs w:val="20"/>
              </w:rPr>
              <w:t xml:space="preserve">f. </w:t>
            </w:r>
            <w:r w:rsidR="00507F3F">
              <w:rPr>
                <w:rFonts w:ascii="Verdana" w:hAnsi="Verdana"/>
                <w:sz w:val="20"/>
                <w:szCs w:val="20"/>
              </w:rPr>
              <w:t xml:space="preserve">      </w:t>
            </w:r>
            <w:r w:rsidRPr="00774A9A">
              <w:rPr>
                <w:rFonts w:ascii="Verdana" w:hAnsi="Verdana"/>
                <w:sz w:val="20"/>
                <w:szCs w:val="20"/>
              </w:rPr>
              <w:t xml:space="preserve">Penjual telah memperoleh dari para pemegang saham REGENE selain Pembeli, </w:t>
            </w:r>
            <w:del w:id="1672" w:author="OLTRE" w:date="2024-07-08T13:11:00Z">
              <w:r w:rsidRPr="00F756C4">
                <w:rPr>
                  <w:rFonts w:ascii="Verdana" w:hAnsi="Verdana"/>
                  <w:sz w:val="20"/>
                  <w:szCs w:val="20"/>
                </w:rPr>
                <w:delText>pelepasan</w:delText>
              </w:r>
            </w:del>
            <w:ins w:id="1673" w:author="OLTRE" w:date="2024-07-08T13:11:00Z">
              <w:r w:rsidR="0030052E">
                <w:rPr>
                  <w:rFonts w:ascii="Verdana" w:hAnsi="Verdana"/>
                  <w:sz w:val="20"/>
                  <w:szCs w:val="20"/>
                </w:rPr>
                <w:t>pengesampingan</w:t>
              </w:r>
            </w:ins>
            <w:r w:rsidR="0012050B" w:rsidRPr="00774A9A">
              <w:rPr>
                <w:rFonts w:ascii="Verdana" w:hAnsi="Verdana"/>
                <w:sz w:val="20"/>
                <w:szCs w:val="20"/>
              </w:rPr>
              <w:t xml:space="preserve"> </w:t>
            </w:r>
            <w:r w:rsidRPr="00774A9A">
              <w:rPr>
                <w:rFonts w:ascii="Verdana" w:hAnsi="Verdana"/>
                <w:sz w:val="20"/>
                <w:szCs w:val="20"/>
              </w:rPr>
              <w:t>hak penawaran pertama mereka atas Saham tersebut atau hak-hak lain apa pun yang mungkin dimiliki oleh salah satu dari mereka yang dapat menghalangi terselenggaranya transaksi yang dimaksud dalam Perjanjian ini;</w:t>
            </w:r>
          </w:p>
        </w:tc>
      </w:tr>
      <w:tr w:rsidR="00507F3F" w:rsidRPr="00E1614A" w14:paraId="3AB8F524" w14:textId="77777777" w:rsidTr="00507F3F">
        <w:tc>
          <w:tcPr>
            <w:tcW w:w="4473" w:type="dxa"/>
          </w:tcPr>
          <w:p w14:paraId="07024036" w14:textId="2D05332A" w:rsidR="0013322E" w:rsidRPr="00563CB9" w:rsidRDefault="00895F15" w:rsidP="00CB2D37">
            <w:pPr>
              <w:pStyle w:val="ListParagraph"/>
              <w:numPr>
                <w:ilvl w:val="0"/>
                <w:numId w:val="28"/>
              </w:numPr>
              <w:spacing w:after="120"/>
              <w:ind w:left="1155" w:hanging="567"/>
              <w:contextualSpacing w:val="0"/>
              <w:jc w:val="both"/>
              <w:rPr>
                <w:rFonts w:ascii="Verdana" w:hAnsi="Verdana" w:cs="Verdana"/>
                <w:sz w:val="20"/>
                <w:szCs w:val="20"/>
              </w:rPr>
            </w:pPr>
            <w:r>
              <w:rPr>
                <w:rFonts w:ascii="Verdana" w:hAnsi="Verdana" w:cs="Verdana"/>
                <w:sz w:val="20"/>
                <w:szCs w:val="20"/>
              </w:rPr>
              <w:t>t</w:t>
            </w:r>
            <w:r w:rsidR="0013322E" w:rsidRPr="00563CB9">
              <w:rPr>
                <w:rFonts w:ascii="Verdana" w:hAnsi="Verdana" w:cs="Verdana"/>
                <w:sz w:val="20"/>
                <w:szCs w:val="20"/>
              </w:rPr>
              <w:t>he Seller’s contributions to REGENE have been made in accordance with applicable laws, and no contribution includes any repayment obligation to REGENE;</w:t>
            </w:r>
          </w:p>
        </w:tc>
        <w:tc>
          <w:tcPr>
            <w:tcW w:w="236" w:type="dxa"/>
          </w:tcPr>
          <w:p w14:paraId="018A726D" w14:textId="77777777" w:rsidR="0013322E" w:rsidRPr="00E1614A" w:rsidRDefault="0013322E" w:rsidP="0013322E">
            <w:pPr>
              <w:spacing w:after="120"/>
              <w:rPr>
                <w:rFonts w:ascii="Verdana" w:hAnsi="Verdana"/>
                <w:sz w:val="20"/>
                <w:szCs w:val="20"/>
              </w:rPr>
            </w:pPr>
          </w:p>
        </w:tc>
        <w:tc>
          <w:tcPr>
            <w:tcW w:w="4899" w:type="dxa"/>
          </w:tcPr>
          <w:p w14:paraId="37545E78" w14:textId="25E1412D" w:rsidR="0013322E" w:rsidRPr="00774A9A" w:rsidRDefault="00532691" w:rsidP="00774A9A">
            <w:pPr>
              <w:pStyle w:val="ListParagraph"/>
              <w:spacing w:after="120"/>
              <w:ind w:left="1136" w:hanging="573"/>
              <w:contextualSpacing w:val="0"/>
              <w:jc w:val="both"/>
              <w:rPr>
                <w:rFonts w:ascii="Verdana" w:hAnsi="Verdana"/>
                <w:sz w:val="20"/>
                <w:szCs w:val="20"/>
              </w:rPr>
            </w:pPr>
            <w:r w:rsidRPr="00774A9A">
              <w:rPr>
                <w:rFonts w:ascii="Verdana" w:hAnsi="Verdana"/>
                <w:sz w:val="20"/>
                <w:szCs w:val="20"/>
              </w:rPr>
              <w:t xml:space="preserve">g. </w:t>
            </w:r>
            <w:r w:rsidR="00507F3F">
              <w:rPr>
                <w:rFonts w:ascii="Verdana" w:hAnsi="Verdana"/>
                <w:sz w:val="20"/>
                <w:szCs w:val="20"/>
              </w:rPr>
              <w:t xml:space="preserve">  </w:t>
            </w:r>
            <w:r w:rsidRPr="00774A9A">
              <w:rPr>
                <w:rFonts w:ascii="Verdana" w:hAnsi="Verdana"/>
                <w:sz w:val="20"/>
                <w:szCs w:val="20"/>
              </w:rPr>
              <w:t>kontribusi Penjual kepada REGENE telah diberikan sesuai dengan hukum yang berlaku, dan tidak ada kontribusi yang mencakup kewajiban pembayaran kembali kepada REGENE;</w:t>
            </w:r>
          </w:p>
        </w:tc>
      </w:tr>
      <w:tr w:rsidR="00507F3F" w:rsidRPr="00E1614A" w14:paraId="57B88158" w14:textId="77777777" w:rsidTr="00507F3F">
        <w:tc>
          <w:tcPr>
            <w:tcW w:w="4473" w:type="dxa"/>
          </w:tcPr>
          <w:p w14:paraId="705490EF" w14:textId="019BB6A9" w:rsidR="0013322E" w:rsidRPr="00563CB9" w:rsidRDefault="00895F15" w:rsidP="00CB2D37">
            <w:pPr>
              <w:pStyle w:val="ListParagraph"/>
              <w:numPr>
                <w:ilvl w:val="0"/>
                <w:numId w:val="28"/>
              </w:numPr>
              <w:spacing w:after="120"/>
              <w:ind w:left="1155" w:hanging="567"/>
              <w:contextualSpacing w:val="0"/>
              <w:jc w:val="both"/>
              <w:rPr>
                <w:rFonts w:ascii="Verdana" w:hAnsi="Verdana" w:cs="Verdana"/>
                <w:sz w:val="20"/>
                <w:szCs w:val="20"/>
              </w:rPr>
            </w:pPr>
            <w:r>
              <w:rPr>
                <w:rFonts w:ascii="Verdana" w:hAnsi="Verdana" w:cs="Verdana"/>
                <w:sz w:val="20"/>
                <w:szCs w:val="20"/>
              </w:rPr>
              <w:t>t</w:t>
            </w:r>
            <w:r w:rsidR="0013322E" w:rsidRPr="00563CB9">
              <w:rPr>
                <w:rFonts w:ascii="Verdana" w:hAnsi="Verdana" w:cs="Verdana"/>
                <w:sz w:val="20"/>
                <w:szCs w:val="20"/>
              </w:rPr>
              <w:t xml:space="preserve">he Seller is the sole, legal and beneficial owner of the Shares and have full and valid title to the Shares and all rights attached thereto, free and clear from any encumbrance, limitation, restrictions, prior arrangements or commitments of any kind; </w:t>
            </w:r>
          </w:p>
        </w:tc>
        <w:tc>
          <w:tcPr>
            <w:tcW w:w="236" w:type="dxa"/>
          </w:tcPr>
          <w:p w14:paraId="1820F76D" w14:textId="77777777" w:rsidR="0013322E" w:rsidRPr="00E1614A" w:rsidRDefault="0013322E" w:rsidP="0013322E">
            <w:pPr>
              <w:spacing w:after="120"/>
              <w:rPr>
                <w:rFonts w:ascii="Verdana" w:hAnsi="Verdana"/>
                <w:sz w:val="20"/>
                <w:szCs w:val="20"/>
              </w:rPr>
            </w:pPr>
          </w:p>
        </w:tc>
        <w:tc>
          <w:tcPr>
            <w:tcW w:w="4899" w:type="dxa"/>
          </w:tcPr>
          <w:p w14:paraId="43C0D502" w14:textId="2CB49C2A" w:rsidR="0013322E" w:rsidRPr="00774A9A" w:rsidRDefault="00532691" w:rsidP="00774A9A">
            <w:pPr>
              <w:pStyle w:val="ListParagraph"/>
              <w:spacing w:after="120"/>
              <w:ind w:left="1136" w:hanging="573"/>
              <w:contextualSpacing w:val="0"/>
              <w:jc w:val="both"/>
              <w:rPr>
                <w:rFonts w:ascii="Verdana" w:hAnsi="Verdana"/>
                <w:sz w:val="20"/>
                <w:szCs w:val="20"/>
              </w:rPr>
            </w:pPr>
            <w:r w:rsidRPr="00774A9A">
              <w:rPr>
                <w:rFonts w:ascii="Verdana" w:hAnsi="Verdana"/>
                <w:sz w:val="20"/>
                <w:szCs w:val="20"/>
              </w:rPr>
              <w:t xml:space="preserve">h. </w:t>
            </w:r>
            <w:r w:rsidR="00507F3F">
              <w:rPr>
                <w:rFonts w:ascii="Verdana" w:hAnsi="Verdana"/>
                <w:sz w:val="20"/>
                <w:szCs w:val="20"/>
              </w:rPr>
              <w:t xml:space="preserve">     </w:t>
            </w:r>
            <w:r w:rsidRPr="00774A9A">
              <w:rPr>
                <w:rFonts w:ascii="Verdana" w:hAnsi="Verdana"/>
                <w:sz w:val="20"/>
                <w:szCs w:val="20"/>
              </w:rPr>
              <w:t>Penjual adalah satu-satunya pemilik yang sah dan penerima manfaat atas Saham serta mempunyai hak penuh dan sah atas Saham tersebut dan segala hak yang melekat padanya, bebas dan bersih dari segala pembebanan, pembatasan, pengaturan sebelumnya atau komitmen dalam bentuk apa pun;</w:t>
            </w:r>
          </w:p>
        </w:tc>
      </w:tr>
      <w:tr w:rsidR="00507F3F" w:rsidRPr="00E1614A" w14:paraId="47A57EA0" w14:textId="77777777" w:rsidTr="00507F3F">
        <w:tc>
          <w:tcPr>
            <w:tcW w:w="4473" w:type="dxa"/>
          </w:tcPr>
          <w:p w14:paraId="4C20144E" w14:textId="60D65D2B" w:rsidR="0013322E" w:rsidRPr="00563CB9" w:rsidRDefault="00DB77C0" w:rsidP="00CB2D37">
            <w:pPr>
              <w:pStyle w:val="ListParagraph"/>
              <w:numPr>
                <w:ilvl w:val="0"/>
                <w:numId w:val="28"/>
              </w:numPr>
              <w:spacing w:after="120"/>
              <w:ind w:left="1155" w:hanging="567"/>
              <w:contextualSpacing w:val="0"/>
              <w:jc w:val="both"/>
              <w:rPr>
                <w:rFonts w:ascii="Verdana" w:hAnsi="Verdana" w:cs="Verdana"/>
                <w:sz w:val="20"/>
                <w:szCs w:val="20"/>
                <w:lang w:eastAsia="fr-BE"/>
              </w:rPr>
            </w:pPr>
            <w:r>
              <w:rPr>
                <w:rFonts w:ascii="Verdana" w:hAnsi="Verdana" w:cs="Verdana"/>
                <w:sz w:val="20"/>
                <w:szCs w:val="20"/>
              </w:rPr>
              <w:t>t</w:t>
            </w:r>
            <w:r w:rsidR="0013322E" w:rsidRPr="00563CB9">
              <w:rPr>
                <w:rFonts w:ascii="Verdana" w:hAnsi="Verdana" w:cs="Verdana"/>
                <w:sz w:val="20"/>
                <w:szCs w:val="20"/>
              </w:rPr>
              <w:t>he Seller sells and transfers the Shares and all the rights attached thereto to the Purchaser with full title guarantee and free from any claims, equities, liens and encumbrances whatsoever and with all rights attached to the Shares;</w:t>
            </w:r>
          </w:p>
        </w:tc>
        <w:tc>
          <w:tcPr>
            <w:tcW w:w="236" w:type="dxa"/>
          </w:tcPr>
          <w:p w14:paraId="1B578497" w14:textId="77777777" w:rsidR="0013322E" w:rsidRPr="00E1614A" w:rsidRDefault="0013322E" w:rsidP="0013322E">
            <w:pPr>
              <w:spacing w:after="120"/>
              <w:rPr>
                <w:rFonts w:ascii="Verdana" w:hAnsi="Verdana"/>
                <w:sz w:val="20"/>
                <w:szCs w:val="20"/>
              </w:rPr>
            </w:pPr>
          </w:p>
        </w:tc>
        <w:tc>
          <w:tcPr>
            <w:tcW w:w="4899" w:type="dxa"/>
          </w:tcPr>
          <w:p w14:paraId="07865632" w14:textId="6D8F5858" w:rsidR="0013322E" w:rsidRPr="00774A9A" w:rsidRDefault="00532691" w:rsidP="00774A9A">
            <w:pPr>
              <w:pStyle w:val="ListParagraph"/>
              <w:spacing w:after="120"/>
              <w:ind w:left="1136" w:hanging="573"/>
              <w:contextualSpacing w:val="0"/>
              <w:jc w:val="both"/>
              <w:rPr>
                <w:rFonts w:ascii="Verdana" w:hAnsi="Verdana" w:cs="Verdana"/>
                <w:sz w:val="20"/>
                <w:szCs w:val="20"/>
              </w:rPr>
            </w:pPr>
            <w:r w:rsidRPr="00774A9A">
              <w:rPr>
                <w:rFonts w:ascii="Verdana" w:hAnsi="Verdana" w:cs="Verdana"/>
                <w:sz w:val="20"/>
                <w:szCs w:val="20"/>
              </w:rPr>
              <w:t xml:space="preserve">i. </w:t>
            </w:r>
            <w:r w:rsidR="00507F3F">
              <w:rPr>
                <w:rFonts w:ascii="Verdana" w:hAnsi="Verdana" w:cs="Verdana"/>
                <w:sz w:val="20"/>
                <w:szCs w:val="20"/>
              </w:rPr>
              <w:t xml:space="preserve">   </w:t>
            </w:r>
            <w:r w:rsidRPr="00774A9A">
              <w:rPr>
                <w:rFonts w:ascii="Verdana" w:hAnsi="Verdana" w:cs="Verdana"/>
                <w:sz w:val="20"/>
                <w:szCs w:val="20"/>
              </w:rPr>
              <w:t>Penjual menjual dan mengalihkan Saham beserta seluruh hak yang melekat padanya kepada Pembeli dengan jaminan kepemilikan penuh dan bebas dari segala tuntutan, penyertaan, hak gadai dan pembebanan apapun dan dengan segala hak yang melekat pada Saham;</w:t>
            </w:r>
          </w:p>
        </w:tc>
      </w:tr>
      <w:tr w:rsidR="00507F3F" w:rsidRPr="00E1614A" w14:paraId="4B525A81" w14:textId="77777777" w:rsidTr="00507F3F">
        <w:tc>
          <w:tcPr>
            <w:tcW w:w="4473" w:type="dxa"/>
          </w:tcPr>
          <w:p w14:paraId="798F8D72" w14:textId="7E658B93" w:rsidR="0013322E" w:rsidRPr="00563CB9" w:rsidRDefault="00DB77C0" w:rsidP="00CB2D37">
            <w:pPr>
              <w:pStyle w:val="ListParagraph"/>
              <w:numPr>
                <w:ilvl w:val="0"/>
                <w:numId w:val="28"/>
              </w:numPr>
              <w:spacing w:after="120"/>
              <w:ind w:left="1155" w:hanging="567"/>
              <w:contextualSpacing w:val="0"/>
              <w:jc w:val="both"/>
              <w:rPr>
                <w:rFonts w:ascii="Verdana" w:hAnsi="Verdana" w:cs="Verdana"/>
                <w:sz w:val="20"/>
                <w:szCs w:val="20"/>
              </w:rPr>
            </w:pPr>
            <w:r>
              <w:rPr>
                <w:rFonts w:ascii="Verdana" w:hAnsi="Verdana" w:cs="Verdana"/>
                <w:sz w:val="20"/>
                <w:szCs w:val="20"/>
              </w:rPr>
              <w:t>t</w:t>
            </w:r>
            <w:r w:rsidR="0013322E" w:rsidRPr="00563CB9">
              <w:rPr>
                <w:rFonts w:ascii="Verdana" w:hAnsi="Verdana" w:cs="Verdana"/>
                <w:sz w:val="20"/>
                <w:szCs w:val="20"/>
              </w:rPr>
              <w:t>here are no shareholders agreement or any other agreements that may affect or impair any rights attached to the Shares;</w:t>
            </w:r>
          </w:p>
        </w:tc>
        <w:tc>
          <w:tcPr>
            <w:tcW w:w="236" w:type="dxa"/>
          </w:tcPr>
          <w:p w14:paraId="6E1A4E27" w14:textId="77777777" w:rsidR="0013322E" w:rsidRPr="00E1614A" w:rsidRDefault="0013322E" w:rsidP="0013322E">
            <w:pPr>
              <w:spacing w:after="120"/>
              <w:rPr>
                <w:rFonts w:ascii="Verdana" w:hAnsi="Verdana"/>
                <w:sz w:val="20"/>
                <w:szCs w:val="20"/>
              </w:rPr>
            </w:pPr>
          </w:p>
        </w:tc>
        <w:tc>
          <w:tcPr>
            <w:tcW w:w="4899" w:type="dxa"/>
          </w:tcPr>
          <w:p w14:paraId="0235217D" w14:textId="70854EB8" w:rsidR="0013322E" w:rsidRPr="00774A9A" w:rsidRDefault="00532691" w:rsidP="00774A9A">
            <w:pPr>
              <w:pStyle w:val="ListParagraph"/>
              <w:spacing w:after="120"/>
              <w:ind w:left="1136" w:hanging="573"/>
              <w:contextualSpacing w:val="0"/>
              <w:jc w:val="both"/>
              <w:rPr>
                <w:rFonts w:ascii="Verdana" w:hAnsi="Verdana"/>
                <w:sz w:val="20"/>
                <w:szCs w:val="20"/>
              </w:rPr>
            </w:pPr>
            <w:r w:rsidRPr="00774A9A">
              <w:rPr>
                <w:rFonts w:ascii="Verdana" w:hAnsi="Verdana"/>
                <w:sz w:val="20"/>
                <w:szCs w:val="20"/>
              </w:rPr>
              <w:t xml:space="preserve">j. </w:t>
            </w:r>
            <w:r w:rsidR="00507F3F">
              <w:rPr>
                <w:rFonts w:ascii="Verdana" w:hAnsi="Verdana"/>
                <w:sz w:val="20"/>
                <w:szCs w:val="20"/>
              </w:rPr>
              <w:t xml:space="preserve">      </w:t>
            </w:r>
            <w:r w:rsidR="00E75721" w:rsidRPr="00774A9A">
              <w:rPr>
                <w:rFonts w:ascii="Verdana" w:hAnsi="Verdana"/>
                <w:sz w:val="20"/>
                <w:szCs w:val="20"/>
              </w:rPr>
              <w:t>tidak terdapat perjanjian pemegang saham atau perjanjian lainnya yang dapat mempengaruhi atau merugikan hak-hak yang melekat pada Saham;</w:t>
            </w:r>
          </w:p>
        </w:tc>
      </w:tr>
      <w:tr w:rsidR="00507F3F" w:rsidRPr="00E1614A" w14:paraId="34001BF8" w14:textId="77777777" w:rsidTr="00507F3F">
        <w:tc>
          <w:tcPr>
            <w:tcW w:w="4473" w:type="dxa"/>
          </w:tcPr>
          <w:p w14:paraId="0991F115" w14:textId="15B9490B" w:rsidR="0013322E" w:rsidRPr="00563CB9" w:rsidRDefault="00DB77C0" w:rsidP="00CB2D37">
            <w:pPr>
              <w:pStyle w:val="ListParagraph"/>
              <w:numPr>
                <w:ilvl w:val="0"/>
                <w:numId w:val="28"/>
              </w:numPr>
              <w:spacing w:after="120"/>
              <w:ind w:left="1155" w:hanging="567"/>
              <w:contextualSpacing w:val="0"/>
              <w:jc w:val="both"/>
              <w:rPr>
                <w:rFonts w:ascii="Verdana" w:hAnsi="Verdana" w:cs="Verdana"/>
                <w:sz w:val="20"/>
                <w:szCs w:val="20"/>
              </w:rPr>
            </w:pPr>
            <w:r>
              <w:rPr>
                <w:rFonts w:ascii="Verdana" w:hAnsi="Verdana" w:cs="Verdana"/>
                <w:sz w:val="20"/>
                <w:szCs w:val="20"/>
              </w:rPr>
              <w:t>t</w:t>
            </w:r>
            <w:r w:rsidR="0013322E" w:rsidRPr="00563CB9">
              <w:rPr>
                <w:rFonts w:ascii="Verdana" w:hAnsi="Verdana" w:cs="Verdana"/>
                <w:sz w:val="20"/>
                <w:szCs w:val="20"/>
              </w:rPr>
              <w:t xml:space="preserve">he Seller makes no prior arrangement or commitment of any kind with any party other than the Purchaser, that may cause the Purchaser to lose ownership of the Shares or enter into a dispute with </w:t>
            </w:r>
            <w:r w:rsidR="0013322E" w:rsidRPr="00563CB9">
              <w:rPr>
                <w:rFonts w:ascii="Verdana" w:hAnsi="Verdana" w:cs="Verdana"/>
                <w:sz w:val="20"/>
                <w:szCs w:val="20"/>
              </w:rPr>
              <w:lastRenderedPageBreak/>
              <w:t>such party in relation to the Shares;</w:t>
            </w:r>
          </w:p>
        </w:tc>
        <w:tc>
          <w:tcPr>
            <w:tcW w:w="236" w:type="dxa"/>
          </w:tcPr>
          <w:p w14:paraId="31B75467" w14:textId="77777777" w:rsidR="0013322E" w:rsidRPr="00E1614A" w:rsidRDefault="0013322E" w:rsidP="0013322E">
            <w:pPr>
              <w:spacing w:after="120"/>
              <w:rPr>
                <w:rFonts w:ascii="Verdana" w:hAnsi="Verdana"/>
                <w:sz w:val="20"/>
                <w:szCs w:val="20"/>
              </w:rPr>
            </w:pPr>
          </w:p>
        </w:tc>
        <w:tc>
          <w:tcPr>
            <w:tcW w:w="4899" w:type="dxa"/>
          </w:tcPr>
          <w:p w14:paraId="612DC58A" w14:textId="1BA64688" w:rsidR="0013322E" w:rsidRPr="00774A9A" w:rsidRDefault="00E75721" w:rsidP="00774A9A">
            <w:pPr>
              <w:pStyle w:val="ListParagraph"/>
              <w:spacing w:after="120"/>
              <w:ind w:left="1136" w:hanging="573"/>
              <w:contextualSpacing w:val="0"/>
              <w:jc w:val="both"/>
              <w:rPr>
                <w:rFonts w:ascii="Verdana" w:hAnsi="Verdana"/>
                <w:sz w:val="20"/>
                <w:szCs w:val="20"/>
              </w:rPr>
            </w:pPr>
            <w:r w:rsidRPr="00774A9A">
              <w:rPr>
                <w:rFonts w:ascii="Verdana" w:hAnsi="Verdana"/>
                <w:sz w:val="20"/>
                <w:szCs w:val="20"/>
              </w:rPr>
              <w:t xml:space="preserve">k. </w:t>
            </w:r>
            <w:r w:rsidR="00507F3F">
              <w:rPr>
                <w:rFonts w:ascii="Verdana" w:hAnsi="Verdana"/>
                <w:sz w:val="20"/>
                <w:szCs w:val="20"/>
              </w:rPr>
              <w:t xml:space="preserve">  </w:t>
            </w:r>
            <w:r w:rsidRPr="00774A9A">
              <w:rPr>
                <w:rFonts w:ascii="Verdana" w:hAnsi="Verdana"/>
                <w:sz w:val="20"/>
                <w:szCs w:val="20"/>
              </w:rPr>
              <w:t xml:space="preserve">Penjual tidak membuat perjanjian atau komitmen apa pun terlebih dahulu dengan pihak mana pun selain Pembeli, yang dapat menyebabkan Pembeli kehilangan kepemilikan Saham atau berselisih </w:t>
            </w:r>
            <w:r w:rsidRPr="00774A9A">
              <w:rPr>
                <w:rFonts w:ascii="Verdana" w:hAnsi="Verdana"/>
                <w:sz w:val="20"/>
                <w:szCs w:val="20"/>
              </w:rPr>
              <w:lastRenderedPageBreak/>
              <w:t>dengan pihak tersebut sehubungan dengan Saham;</w:t>
            </w:r>
          </w:p>
        </w:tc>
      </w:tr>
      <w:tr w:rsidR="00507F3F" w:rsidRPr="00E1614A" w14:paraId="1971FC36" w14:textId="77777777" w:rsidTr="00507F3F">
        <w:tc>
          <w:tcPr>
            <w:tcW w:w="4473" w:type="dxa"/>
          </w:tcPr>
          <w:p w14:paraId="5DB0F2C7" w14:textId="606EFF30" w:rsidR="0013322E" w:rsidRPr="00563CB9" w:rsidRDefault="00DB77C0" w:rsidP="00CB2D37">
            <w:pPr>
              <w:pStyle w:val="ListParagraph"/>
              <w:numPr>
                <w:ilvl w:val="0"/>
                <w:numId w:val="28"/>
              </w:numPr>
              <w:spacing w:after="120"/>
              <w:ind w:left="1155" w:hanging="567"/>
              <w:contextualSpacing w:val="0"/>
              <w:jc w:val="both"/>
              <w:rPr>
                <w:rFonts w:ascii="Verdana" w:hAnsi="Verdana" w:cs="Verdana"/>
                <w:sz w:val="20"/>
                <w:szCs w:val="20"/>
              </w:rPr>
            </w:pPr>
            <w:r>
              <w:rPr>
                <w:rFonts w:ascii="Verdana" w:hAnsi="Verdana" w:cs="Verdana"/>
                <w:sz w:val="20"/>
                <w:szCs w:val="20"/>
              </w:rPr>
              <w:lastRenderedPageBreak/>
              <w:t>t</w:t>
            </w:r>
            <w:r w:rsidR="0013322E" w:rsidRPr="00563CB9">
              <w:rPr>
                <w:rFonts w:ascii="Verdana" w:hAnsi="Verdana" w:cs="Verdana"/>
                <w:sz w:val="20"/>
                <w:szCs w:val="20"/>
              </w:rPr>
              <w:t>here is no ongoing or pending claim, suit, proceeding, or investigation in relation to the Shares;</w:t>
            </w:r>
          </w:p>
        </w:tc>
        <w:tc>
          <w:tcPr>
            <w:tcW w:w="236" w:type="dxa"/>
          </w:tcPr>
          <w:p w14:paraId="32D7C894" w14:textId="77777777" w:rsidR="0013322E" w:rsidRPr="00E1614A" w:rsidRDefault="0013322E" w:rsidP="0013322E">
            <w:pPr>
              <w:spacing w:after="120"/>
              <w:rPr>
                <w:rFonts w:ascii="Verdana" w:hAnsi="Verdana"/>
                <w:sz w:val="20"/>
                <w:szCs w:val="20"/>
              </w:rPr>
            </w:pPr>
          </w:p>
        </w:tc>
        <w:tc>
          <w:tcPr>
            <w:tcW w:w="4899" w:type="dxa"/>
          </w:tcPr>
          <w:p w14:paraId="1B369EAC" w14:textId="451EC6CA" w:rsidR="0013322E" w:rsidRPr="00774A9A" w:rsidRDefault="00E75721" w:rsidP="00774A9A">
            <w:pPr>
              <w:pStyle w:val="ListParagraph"/>
              <w:spacing w:after="120"/>
              <w:ind w:left="1136" w:hanging="573"/>
              <w:contextualSpacing w:val="0"/>
              <w:jc w:val="both"/>
              <w:rPr>
                <w:rFonts w:ascii="Verdana" w:hAnsi="Verdana"/>
                <w:sz w:val="20"/>
                <w:szCs w:val="20"/>
              </w:rPr>
            </w:pPr>
            <w:r w:rsidRPr="00774A9A">
              <w:rPr>
                <w:rFonts w:ascii="Verdana" w:hAnsi="Verdana"/>
                <w:sz w:val="20"/>
                <w:szCs w:val="20"/>
              </w:rPr>
              <w:t xml:space="preserve">l. </w:t>
            </w:r>
            <w:r w:rsidR="00507F3F">
              <w:rPr>
                <w:rFonts w:ascii="Verdana" w:hAnsi="Verdana"/>
                <w:sz w:val="20"/>
                <w:szCs w:val="20"/>
              </w:rPr>
              <w:t xml:space="preserve">   </w:t>
            </w:r>
            <w:r w:rsidRPr="00774A9A">
              <w:rPr>
                <w:rFonts w:ascii="Verdana" w:hAnsi="Verdana"/>
                <w:sz w:val="20"/>
                <w:szCs w:val="20"/>
              </w:rPr>
              <w:t>tidak ada klaim, gugatan, proses hukum, atau investigasi yang sedang berlangsung atau tertunda sehubungan dengan Saham;</w:t>
            </w:r>
          </w:p>
        </w:tc>
      </w:tr>
      <w:tr w:rsidR="00507F3F" w:rsidRPr="00E1614A" w14:paraId="0AF497EC" w14:textId="77777777" w:rsidTr="00507F3F">
        <w:tc>
          <w:tcPr>
            <w:tcW w:w="4473" w:type="dxa"/>
          </w:tcPr>
          <w:p w14:paraId="362E3B22" w14:textId="4AEA4AB3" w:rsidR="0013322E" w:rsidRPr="00563CB9" w:rsidRDefault="0013322E" w:rsidP="00CB2D37">
            <w:pPr>
              <w:pStyle w:val="ListParagraph"/>
              <w:numPr>
                <w:ilvl w:val="0"/>
                <w:numId w:val="28"/>
              </w:numPr>
              <w:spacing w:after="120"/>
              <w:ind w:left="1155" w:hanging="567"/>
              <w:contextualSpacing w:val="0"/>
              <w:jc w:val="both"/>
              <w:rPr>
                <w:rFonts w:ascii="Verdana" w:hAnsi="Verdana" w:cs="Verdana"/>
                <w:sz w:val="20"/>
                <w:szCs w:val="20"/>
              </w:rPr>
            </w:pPr>
            <w:r w:rsidRPr="00563CB9">
              <w:rPr>
                <w:rFonts w:ascii="Verdana" w:hAnsi="Verdana" w:cs="Verdana"/>
                <w:spacing w:val="-3"/>
                <w:sz w:val="20"/>
                <w:szCs w:val="20"/>
              </w:rPr>
              <w:t xml:space="preserve">other than the consent from the Seller’s spouse, approving the sale and </w:t>
            </w:r>
            <w:r w:rsidRPr="00563CB9">
              <w:rPr>
                <w:rFonts w:ascii="Verdana" w:hAnsi="Verdana" w:cs="Verdana"/>
                <w:sz w:val="20"/>
                <w:szCs w:val="20"/>
              </w:rPr>
              <w:t>transfer</w:t>
            </w:r>
            <w:r w:rsidRPr="00563CB9">
              <w:rPr>
                <w:rFonts w:ascii="Verdana" w:hAnsi="Verdana" w:cs="Verdana"/>
                <w:spacing w:val="-3"/>
                <w:sz w:val="20"/>
                <w:szCs w:val="20"/>
              </w:rPr>
              <w:t xml:space="preserve"> of Shares from the Seller to the Purchaser,  there is no consent, approval, clearance, or filing with any governmental authority or other authority is required to be obtained by Seller </w:t>
            </w:r>
            <w:r w:rsidR="003668A3">
              <w:rPr>
                <w:rFonts w:ascii="Verdana" w:hAnsi="Verdana" w:cs="Verdana"/>
                <w:spacing w:val="-3"/>
                <w:sz w:val="20"/>
                <w:szCs w:val="20"/>
              </w:rPr>
              <w:t xml:space="preserve">or REGENE </w:t>
            </w:r>
            <w:r w:rsidRPr="00563CB9">
              <w:rPr>
                <w:rFonts w:ascii="Verdana" w:hAnsi="Verdana" w:cs="Verdana"/>
                <w:spacing w:val="-3"/>
                <w:sz w:val="20"/>
                <w:szCs w:val="20"/>
              </w:rPr>
              <w:t>in connection to the execution of this Agreement and the performance of the sale and transfer of Shares between the Seller and the Purchaser;</w:t>
            </w:r>
            <w:r w:rsidR="00DB77C0">
              <w:rPr>
                <w:rFonts w:ascii="Verdana" w:hAnsi="Verdana" w:cs="Verdana"/>
                <w:spacing w:val="-3"/>
                <w:sz w:val="20"/>
                <w:szCs w:val="20"/>
              </w:rPr>
              <w:t xml:space="preserve"> and</w:t>
            </w:r>
          </w:p>
        </w:tc>
        <w:tc>
          <w:tcPr>
            <w:tcW w:w="236" w:type="dxa"/>
          </w:tcPr>
          <w:p w14:paraId="5246C180" w14:textId="77777777" w:rsidR="0013322E" w:rsidRPr="00E1614A" w:rsidRDefault="0013322E" w:rsidP="0013322E">
            <w:pPr>
              <w:spacing w:after="120"/>
              <w:rPr>
                <w:rFonts w:ascii="Verdana" w:hAnsi="Verdana"/>
                <w:sz w:val="20"/>
                <w:szCs w:val="20"/>
              </w:rPr>
            </w:pPr>
          </w:p>
        </w:tc>
        <w:tc>
          <w:tcPr>
            <w:tcW w:w="4899" w:type="dxa"/>
          </w:tcPr>
          <w:p w14:paraId="7F7A1E98" w14:textId="415851A7" w:rsidR="0013322E" w:rsidRPr="00774A9A" w:rsidRDefault="00E75721" w:rsidP="00774A9A">
            <w:pPr>
              <w:pStyle w:val="ListParagraph"/>
              <w:spacing w:after="120"/>
              <w:ind w:left="1136" w:hanging="573"/>
              <w:contextualSpacing w:val="0"/>
              <w:jc w:val="both"/>
              <w:rPr>
                <w:rFonts w:ascii="Verdana" w:hAnsi="Verdana"/>
                <w:sz w:val="20"/>
                <w:szCs w:val="20"/>
              </w:rPr>
            </w:pPr>
            <w:r w:rsidRPr="00774A9A">
              <w:rPr>
                <w:rFonts w:ascii="Verdana" w:hAnsi="Verdana"/>
                <w:sz w:val="20"/>
                <w:szCs w:val="20"/>
              </w:rPr>
              <w:t xml:space="preserve">m. </w:t>
            </w:r>
            <w:r w:rsidR="00507F3F">
              <w:rPr>
                <w:rFonts w:ascii="Verdana" w:hAnsi="Verdana"/>
                <w:sz w:val="20"/>
                <w:szCs w:val="20"/>
              </w:rPr>
              <w:t xml:space="preserve"> </w:t>
            </w:r>
            <w:r w:rsidRPr="00774A9A">
              <w:rPr>
                <w:rFonts w:ascii="Verdana" w:hAnsi="Verdana"/>
                <w:sz w:val="20"/>
                <w:szCs w:val="20"/>
              </w:rPr>
              <w:t>selain persetujuan dari pasangan Penjual, yang menyetujui penjualan dan pengalihan Saham dari Penjual kepada Pembeli, tidak ada izin, persetujuan, atau pengajuan kepada otoritas pemerintah atau otoritas lainnya yang harus diperoleh oleh Penjual atau REGENE sehubungan dengan penandatanganan Perjanjian ini dan pelaksanaan penjualan dan pengalihan Saham antara Penjual dan Pembeli; dan</w:t>
            </w:r>
          </w:p>
        </w:tc>
      </w:tr>
      <w:tr w:rsidR="00507F3F" w:rsidRPr="00E1614A" w14:paraId="190AE50C" w14:textId="77777777" w:rsidTr="00507F3F">
        <w:tc>
          <w:tcPr>
            <w:tcW w:w="4473" w:type="dxa"/>
          </w:tcPr>
          <w:p w14:paraId="488EE6EF" w14:textId="1FA1F50F" w:rsidR="0013322E" w:rsidRPr="00563CB9" w:rsidRDefault="0013322E" w:rsidP="00CB2D37">
            <w:pPr>
              <w:pStyle w:val="ListParagraph"/>
              <w:numPr>
                <w:ilvl w:val="0"/>
                <w:numId w:val="28"/>
              </w:numPr>
              <w:spacing w:after="120"/>
              <w:ind w:left="1155" w:hanging="567"/>
              <w:contextualSpacing w:val="0"/>
              <w:jc w:val="both"/>
              <w:rPr>
                <w:rFonts w:ascii="Verdana" w:hAnsi="Verdana" w:cs="Verdana"/>
                <w:sz w:val="20"/>
                <w:szCs w:val="20"/>
              </w:rPr>
            </w:pPr>
            <w:r w:rsidRPr="00563CB9">
              <w:rPr>
                <w:rFonts w:ascii="Verdana" w:hAnsi="Verdana" w:cs="Verdana"/>
                <w:sz w:val="20"/>
                <w:szCs w:val="20"/>
              </w:rPr>
              <w:t>all information given by or on behalf of the Seller to the Purchaser and/or its advisors before or during the negotiations leading to this Agreement is true, accurate, complete and not misleading, and none of the documents and materials supplied to the Purchaser and/or its advisors in connection with this Agreement contains untrue, inaccurate, incomplete or misleading statement</w:t>
            </w:r>
            <w:r w:rsidR="00DB77C0">
              <w:rPr>
                <w:rFonts w:ascii="Verdana" w:hAnsi="Verdana" w:cs="Verdana"/>
                <w:sz w:val="20"/>
                <w:szCs w:val="20"/>
              </w:rPr>
              <w:t>.</w:t>
            </w:r>
          </w:p>
        </w:tc>
        <w:tc>
          <w:tcPr>
            <w:tcW w:w="236" w:type="dxa"/>
          </w:tcPr>
          <w:p w14:paraId="729CBC0C" w14:textId="77777777" w:rsidR="0013322E" w:rsidRPr="00E1614A" w:rsidRDefault="0013322E" w:rsidP="0013322E">
            <w:pPr>
              <w:spacing w:after="120"/>
              <w:rPr>
                <w:rFonts w:ascii="Verdana" w:hAnsi="Verdana"/>
                <w:sz w:val="20"/>
                <w:szCs w:val="20"/>
              </w:rPr>
            </w:pPr>
          </w:p>
        </w:tc>
        <w:tc>
          <w:tcPr>
            <w:tcW w:w="4899" w:type="dxa"/>
          </w:tcPr>
          <w:p w14:paraId="01E71485" w14:textId="588FC7B1" w:rsidR="0013322E" w:rsidRPr="00774A9A" w:rsidRDefault="00E75721" w:rsidP="00774A9A">
            <w:pPr>
              <w:pStyle w:val="ListParagraph"/>
              <w:spacing w:after="120"/>
              <w:ind w:left="1136" w:hanging="573"/>
              <w:contextualSpacing w:val="0"/>
              <w:jc w:val="both"/>
              <w:rPr>
                <w:rFonts w:ascii="Verdana" w:hAnsi="Verdana"/>
                <w:sz w:val="20"/>
                <w:szCs w:val="20"/>
              </w:rPr>
            </w:pPr>
            <w:r w:rsidRPr="00774A9A">
              <w:rPr>
                <w:rFonts w:ascii="Verdana" w:hAnsi="Verdana"/>
                <w:sz w:val="20"/>
                <w:szCs w:val="20"/>
              </w:rPr>
              <w:t xml:space="preserve">n. </w:t>
            </w:r>
            <w:r w:rsidR="00507F3F">
              <w:rPr>
                <w:rFonts w:ascii="Verdana" w:hAnsi="Verdana"/>
                <w:sz w:val="20"/>
                <w:szCs w:val="20"/>
              </w:rPr>
              <w:t xml:space="preserve">    </w:t>
            </w:r>
            <w:ins w:id="1674" w:author="OLTRE" w:date="2024-07-08T13:11:00Z">
              <w:r w:rsidR="00677CAD">
                <w:rPr>
                  <w:rFonts w:ascii="Verdana" w:hAnsi="Verdana"/>
                  <w:sz w:val="20"/>
                  <w:szCs w:val="20"/>
                </w:rPr>
                <w:tab/>
              </w:r>
            </w:ins>
            <w:r w:rsidRPr="00774A9A">
              <w:rPr>
                <w:rFonts w:ascii="Verdana" w:hAnsi="Verdana"/>
                <w:sz w:val="20"/>
                <w:szCs w:val="20"/>
              </w:rPr>
              <w:t>segala informasi yang diberikan oleh atau atas nama Penjual kepada Pembeli dan/atau penasihatnya sebelum atau selama negosiasi yang mengarah pada Perjanjian ini adalah benar, akurat, lengkap dan tidak menyesatkan, dan tidak ada satu pun dokumen dan materi yang diberikan kepada Pembeli dan/ atau penasihatnya sehubungan dengan Perjanjian ini memuat pernyataan yang tidak benar, tidak akurat, tidak lengkap atau menyesatkan.</w:t>
            </w:r>
          </w:p>
        </w:tc>
      </w:tr>
    </w:tbl>
    <w:p w14:paraId="0FCEBE22" w14:textId="77777777" w:rsidR="00797FB7" w:rsidRPr="002C0BBE" w:rsidRDefault="00797FB7">
      <w:pPr>
        <w:rPr>
          <w:rFonts w:ascii="Verdana" w:hAnsi="Verdana"/>
          <w:sz w:val="20"/>
        </w:rPr>
      </w:pPr>
    </w:p>
    <w:sectPr w:rsidR="00797FB7" w:rsidRPr="002C0BB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30" w:author="OLTRE" w:date="2024-06-06T18:06:00Z" w:initials="OLTRE">
    <w:p w14:paraId="04652E7F" w14:textId="77777777" w:rsidR="004660A5" w:rsidRDefault="00E21760" w:rsidP="004660A5">
      <w:r>
        <w:rPr>
          <w:rStyle w:val="CommentReference"/>
        </w:rPr>
        <w:annotationRef/>
      </w:r>
      <w:r w:rsidR="004660A5">
        <w:rPr>
          <w:rFonts w:ascii="Times New Roman" w:eastAsia="Times New Roman" w:hAnsi="Times New Roman" w:cs="Times New Roman"/>
        </w:rPr>
        <w:t xml:space="preserve">Note to Regene: Please be informed that the form of Deed of Transfer envisaged in this provision is not yet provided for in the attachment. </w:t>
      </w:r>
    </w:p>
  </w:comment>
  <w:comment w:id="426" w:author="OLTRE" w:date="2024-07-05T12:55:00Z" w:initials="OLTRE">
    <w:p w14:paraId="3B82C33E" w14:textId="77777777" w:rsidR="003010D3" w:rsidRDefault="003010D3" w:rsidP="003010D3">
      <w:r>
        <w:rPr>
          <w:rStyle w:val="CommentReference"/>
        </w:rPr>
        <w:annotationRef/>
      </w:r>
      <w:r>
        <w:rPr>
          <w:rFonts w:ascii="Times New Roman" w:eastAsia="Times New Roman" w:hAnsi="Times New Roman" w:cs="Times New Roman"/>
        </w:rPr>
        <w:t>Note to REGENE:</w:t>
      </w:r>
      <w:r>
        <w:rPr>
          <w:rFonts w:ascii="Times New Roman" w:eastAsia="Times New Roman" w:hAnsi="Times New Roman" w:cs="Times New Roman"/>
        </w:rPr>
        <w:cr/>
      </w:r>
      <w:r>
        <w:rPr>
          <w:rFonts w:ascii="Times New Roman" w:eastAsia="Times New Roman" w:hAnsi="Times New Roman" w:cs="Times New Roman"/>
        </w:rPr>
        <w:cr/>
        <w:t>Already adjusted as agreed on 5 July 2024 SHA signing meeting.</w:t>
      </w:r>
    </w:p>
  </w:comment>
  <w:comment w:id="422" w:author="OLTRE" w:date="2024-07-05T12:55:00Z" w:initials="OLTRE">
    <w:p w14:paraId="2C55A926" w14:textId="77777777" w:rsidR="00E86FCD" w:rsidRDefault="003010D3" w:rsidP="00E86FCD">
      <w:r>
        <w:rPr>
          <w:rStyle w:val="CommentReference"/>
        </w:rPr>
        <w:annotationRef/>
      </w:r>
      <w:r w:rsidR="00E86FCD">
        <w:rPr>
          <w:rFonts w:ascii="Times New Roman" w:eastAsia="Times New Roman" w:hAnsi="Times New Roman" w:cs="Times New Roman"/>
        </w:rPr>
        <w:t>Note to REGENE:</w:t>
      </w:r>
      <w:r w:rsidR="00E86FCD">
        <w:rPr>
          <w:rFonts w:ascii="Times New Roman" w:eastAsia="Times New Roman" w:hAnsi="Times New Roman" w:cs="Times New Roman"/>
        </w:rPr>
        <w:cr/>
      </w:r>
      <w:r w:rsidR="00E86FCD">
        <w:rPr>
          <w:rFonts w:ascii="Times New Roman" w:eastAsia="Times New Roman" w:hAnsi="Times New Roman" w:cs="Times New Roman"/>
        </w:rPr>
        <w:cr/>
        <w:t>Proposed adjustment for consistency.</w:t>
      </w:r>
    </w:p>
  </w:comment>
  <w:comment w:id="548" w:author="OLTRE" w:date="2024-07-05T12:59:00Z" w:initials="OLTRE">
    <w:p w14:paraId="37B3983F" w14:textId="77777777" w:rsidR="005622F0" w:rsidRDefault="003010D3" w:rsidP="005622F0">
      <w:r>
        <w:rPr>
          <w:rStyle w:val="CommentReference"/>
        </w:rPr>
        <w:annotationRef/>
      </w:r>
      <w:r w:rsidR="005622F0">
        <w:rPr>
          <w:rFonts w:ascii="Times New Roman" w:eastAsia="Times New Roman" w:hAnsi="Times New Roman" w:cs="Times New Roman"/>
        </w:rPr>
        <w:t>Note to REGENE:</w:t>
      </w:r>
      <w:r w:rsidR="005622F0">
        <w:rPr>
          <w:rFonts w:ascii="Times New Roman" w:eastAsia="Times New Roman" w:hAnsi="Times New Roman" w:cs="Times New Roman"/>
        </w:rPr>
        <w:cr/>
      </w:r>
      <w:r w:rsidR="005622F0">
        <w:rPr>
          <w:rFonts w:ascii="Times New Roman" w:eastAsia="Times New Roman" w:hAnsi="Times New Roman" w:cs="Times New Roman"/>
        </w:rPr>
        <w:cr/>
        <w:t>Proposed adjustments as discussed on 5 July 2024 SHA signing meeting.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4652E7F" w15:done="0"/>
  <w15:commentEx w15:paraId="3B82C33E" w15:done="0"/>
  <w15:commentEx w15:paraId="2C55A926" w15:done="0"/>
  <w15:commentEx w15:paraId="37B398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9727195" w16cex:dateUtc="2024-06-06T11:06:00Z"/>
  <w16cex:commentExtensible w16cex:durableId="7DBBBE65" w16cex:dateUtc="2024-07-05T05:55:00Z"/>
  <w16cex:commentExtensible w16cex:durableId="63C194D9" w16cex:dateUtc="2024-07-05T05:55:00Z"/>
  <w16cex:commentExtensible w16cex:durableId="79FDBA0F" w16cex:dateUtc="2024-07-05T0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4652E7F" w16cid:durableId="49727195"/>
  <w16cid:commentId w16cid:paraId="3B82C33E" w16cid:durableId="7DBBBE65"/>
  <w16cid:commentId w16cid:paraId="2C55A926" w16cid:durableId="63C194D9"/>
  <w16cid:commentId w16cid:paraId="37B3983F" w16cid:durableId="79FDBA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765A1"/>
    <w:multiLevelType w:val="hybridMultilevel"/>
    <w:tmpl w:val="01BE4C2C"/>
    <w:lvl w:ilvl="0" w:tplc="030898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A5001"/>
    <w:multiLevelType w:val="multilevel"/>
    <w:tmpl w:val="7CF2B1FC"/>
    <w:lvl w:ilvl="0">
      <w:start w:val="12"/>
      <w:numFmt w:val="decimal"/>
      <w:lvlText w:val="%1."/>
      <w:lvlJc w:val="left"/>
      <w:pPr>
        <w:ind w:left="720" w:hanging="720"/>
      </w:pPr>
      <w:rPr>
        <w:rFonts w:hint="default"/>
      </w:rPr>
    </w:lvl>
    <w:lvl w:ilvl="1">
      <w:start w:val="2"/>
      <w:numFmt w:val="decimal"/>
      <w:lvlText w:val="%1.%2."/>
      <w:lvlJc w:val="left"/>
      <w:pPr>
        <w:ind w:left="2160" w:hanging="720"/>
      </w:pPr>
      <w:rPr>
        <w:rFonts w:hint="default"/>
      </w:rPr>
    </w:lvl>
    <w:lvl w:ilvl="2">
      <w:start w:val="8"/>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2" w15:restartNumberingAfterBreak="0">
    <w:nsid w:val="03800107"/>
    <w:multiLevelType w:val="hybridMultilevel"/>
    <w:tmpl w:val="319C9284"/>
    <w:lvl w:ilvl="0" w:tplc="C0BA49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AB32C1"/>
    <w:multiLevelType w:val="hybridMultilevel"/>
    <w:tmpl w:val="9B9C281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52A56BE"/>
    <w:multiLevelType w:val="hybridMultilevel"/>
    <w:tmpl w:val="CBC84B66"/>
    <w:lvl w:ilvl="0" w:tplc="1778A4FC">
      <w:start w:val="1"/>
      <w:numFmt w:val="lowerLetter"/>
      <w:lvlText w:val="%1."/>
      <w:lvlJc w:val="left"/>
      <w:pPr>
        <w:ind w:left="720" w:hanging="360"/>
      </w:pPr>
      <w:rPr>
        <w:rFonts w:ascii="Verdana" w:hAnsi="Verdana" w:cs="Verdana" w:hint="default"/>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7127703"/>
    <w:multiLevelType w:val="hybridMultilevel"/>
    <w:tmpl w:val="B59CA640"/>
    <w:lvl w:ilvl="0" w:tplc="E9169B6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819567D"/>
    <w:multiLevelType w:val="hybridMultilevel"/>
    <w:tmpl w:val="9A149FB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08695D34"/>
    <w:multiLevelType w:val="hybridMultilevel"/>
    <w:tmpl w:val="8E861CC6"/>
    <w:lvl w:ilvl="0" w:tplc="46C43696">
      <w:start w:val="1"/>
      <w:numFmt w:val="decimal"/>
      <w:lvlText w:val="4.%1"/>
      <w:lvlJc w:val="left"/>
      <w:pPr>
        <w:ind w:left="720" w:hanging="360"/>
      </w:pPr>
      <w:rPr>
        <w:rFonts w:ascii="Verdana" w:hAnsi="Verdana" w:hint="default"/>
        <w:color w:val="auto"/>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AE94A51"/>
    <w:multiLevelType w:val="hybridMultilevel"/>
    <w:tmpl w:val="867A63C8"/>
    <w:lvl w:ilvl="0" w:tplc="659C8CB6">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B37890"/>
    <w:multiLevelType w:val="hybridMultilevel"/>
    <w:tmpl w:val="CB504A00"/>
    <w:lvl w:ilvl="0" w:tplc="4212F9E8">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EC1CF7"/>
    <w:multiLevelType w:val="hybridMultilevel"/>
    <w:tmpl w:val="8FC87A66"/>
    <w:lvl w:ilvl="0" w:tplc="05BA0FE6">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0C4E4B2C"/>
    <w:multiLevelType w:val="hybridMultilevel"/>
    <w:tmpl w:val="22661964"/>
    <w:lvl w:ilvl="0" w:tplc="92264BEE">
      <w:start w:val="1"/>
      <w:numFmt w:val="decimal"/>
      <w:lvlText w:val="%1."/>
      <w:lvlJc w:val="left"/>
      <w:pPr>
        <w:ind w:left="720" w:hanging="360"/>
      </w:pPr>
      <w:rPr>
        <w:rFonts w:ascii="Verdana" w:hAnsi="Verdana" w:cs="Times New Roman" w:hint="default"/>
      </w:rPr>
    </w:lvl>
    <w:lvl w:ilvl="1" w:tplc="5FEC7562" w:tentative="1">
      <w:start w:val="1"/>
      <w:numFmt w:val="lowerLetter"/>
      <w:lvlText w:val="%2."/>
      <w:lvlJc w:val="left"/>
      <w:pPr>
        <w:ind w:left="1440" w:hanging="360"/>
      </w:pPr>
    </w:lvl>
    <w:lvl w:ilvl="2" w:tplc="AD426256" w:tentative="1">
      <w:start w:val="1"/>
      <w:numFmt w:val="lowerRoman"/>
      <w:lvlText w:val="%3."/>
      <w:lvlJc w:val="right"/>
      <w:pPr>
        <w:ind w:left="2160" w:hanging="180"/>
      </w:pPr>
    </w:lvl>
    <w:lvl w:ilvl="3" w:tplc="D68C659A" w:tentative="1">
      <w:start w:val="1"/>
      <w:numFmt w:val="decimal"/>
      <w:lvlText w:val="%4."/>
      <w:lvlJc w:val="left"/>
      <w:pPr>
        <w:ind w:left="2880" w:hanging="360"/>
      </w:pPr>
    </w:lvl>
    <w:lvl w:ilvl="4" w:tplc="634E116C" w:tentative="1">
      <w:start w:val="1"/>
      <w:numFmt w:val="lowerLetter"/>
      <w:lvlText w:val="%5."/>
      <w:lvlJc w:val="left"/>
      <w:pPr>
        <w:ind w:left="3600" w:hanging="360"/>
      </w:pPr>
    </w:lvl>
    <w:lvl w:ilvl="5" w:tplc="BB728A50" w:tentative="1">
      <w:start w:val="1"/>
      <w:numFmt w:val="lowerRoman"/>
      <w:lvlText w:val="%6."/>
      <w:lvlJc w:val="right"/>
      <w:pPr>
        <w:ind w:left="4320" w:hanging="180"/>
      </w:pPr>
    </w:lvl>
    <w:lvl w:ilvl="6" w:tplc="98B49988" w:tentative="1">
      <w:start w:val="1"/>
      <w:numFmt w:val="decimal"/>
      <w:lvlText w:val="%7."/>
      <w:lvlJc w:val="left"/>
      <w:pPr>
        <w:ind w:left="5040" w:hanging="360"/>
      </w:pPr>
    </w:lvl>
    <w:lvl w:ilvl="7" w:tplc="8CFC278C" w:tentative="1">
      <w:start w:val="1"/>
      <w:numFmt w:val="lowerLetter"/>
      <w:lvlText w:val="%8."/>
      <w:lvlJc w:val="left"/>
      <w:pPr>
        <w:ind w:left="5760" w:hanging="360"/>
      </w:pPr>
    </w:lvl>
    <w:lvl w:ilvl="8" w:tplc="6BA2AAB0" w:tentative="1">
      <w:start w:val="1"/>
      <w:numFmt w:val="lowerRoman"/>
      <w:lvlText w:val="%9."/>
      <w:lvlJc w:val="right"/>
      <w:pPr>
        <w:ind w:left="6480" w:hanging="180"/>
      </w:pPr>
    </w:lvl>
  </w:abstractNum>
  <w:abstractNum w:abstractNumId="12" w15:restartNumberingAfterBreak="0">
    <w:nsid w:val="0C930763"/>
    <w:multiLevelType w:val="multilevel"/>
    <w:tmpl w:val="A13E6622"/>
    <w:styleLink w:val="CurrentList8"/>
    <w:lvl w:ilvl="0">
      <w:start w:val="12"/>
      <w:numFmt w:val="decimal"/>
      <w:lvlText w:val="%1."/>
      <w:lvlJc w:val="left"/>
      <w:pPr>
        <w:ind w:left="720" w:hanging="720"/>
      </w:pPr>
      <w:rPr>
        <w:rFonts w:hint="default"/>
      </w:rPr>
    </w:lvl>
    <w:lvl w:ilvl="1">
      <w:start w:val="2"/>
      <w:numFmt w:val="decimal"/>
      <w:lvlText w:val="%1.%2."/>
      <w:lvlJc w:val="left"/>
      <w:pPr>
        <w:ind w:left="2160" w:hanging="720"/>
      </w:pPr>
      <w:rPr>
        <w:rFonts w:hint="default"/>
      </w:rPr>
    </w:lvl>
    <w:lvl w:ilvl="2">
      <w:start w:val="2"/>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3" w15:restartNumberingAfterBreak="0">
    <w:nsid w:val="0CA134EB"/>
    <w:multiLevelType w:val="hybridMultilevel"/>
    <w:tmpl w:val="937804B8"/>
    <w:lvl w:ilvl="0" w:tplc="F31AC61A">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07E6153"/>
    <w:multiLevelType w:val="hybridMultilevel"/>
    <w:tmpl w:val="94420F6C"/>
    <w:lvl w:ilvl="0" w:tplc="483ED9A8">
      <w:start w:val="2"/>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923DA4"/>
    <w:multiLevelType w:val="multilevel"/>
    <w:tmpl w:val="E1169B30"/>
    <w:lvl w:ilvl="0">
      <w:start w:val="12"/>
      <w:numFmt w:val="decimal"/>
      <w:lvlText w:val="%1."/>
      <w:lvlJc w:val="left"/>
      <w:pPr>
        <w:ind w:left="520" w:hanging="5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6" w15:restartNumberingAfterBreak="0">
    <w:nsid w:val="13C641AA"/>
    <w:multiLevelType w:val="hybridMultilevel"/>
    <w:tmpl w:val="174E5FD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13FA1D1D"/>
    <w:multiLevelType w:val="hybridMultilevel"/>
    <w:tmpl w:val="8B8608A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4BB6FEE"/>
    <w:multiLevelType w:val="hybridMultilevel"/>
    <w:tmpl w:val="8236BB5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56912A4"/>
    <w:multiLevelType w:val="hybridMultilevel"/>
    <w:tmpl w:val="AD7AA606"/>
    <w:lvl w:ilvl="0" w:tplc="D43CAA3C">
      <w:start w:val="1"/>
      <w:numFmt w:val="lowerLetter"/>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171122FB"/>
    <w:multiLevelType w:val="multilevel"/>
    <w:tmpl w:val="A13E6622"/>
    <w:styleLink w:val="CurrentList9"/>
    <w:lvl w:ilvl="0">
      <w:start w:val="12"/>
      <w:numFmt w:val="decimal"/>
      <w:lvlText w:val="%1."/>
      <w:lvlJc w:val="left"/>
      <w:pPr>
        <w:ind w:left="720" w:hanging="720"/>
      </w:pPr>
      <w:rPr>
        <w:rFonts w:hint="default"/>
      </w:rPr>
    </w:lvl>
    <w:lvl w:ilvl="1">
      <w:start w:val="2"/>
      <w:numFmt w:val="decimal"/>
      <w:lvlText w:val="%1.%2."/>
      <w:lvlJc w:val="left"/>
      <w:pPr>
        <w:ind w:left="2160" w:hanging="720"/>
      </w:pPr>
      <w:rPr>
        <w:rFonts w:hint="default"/>
      </w:rPr>
    </w:lvl>
    <w:lvl w:ilvl="2">
      <w:start w:val="2"/>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21" w15:restartNumberingAfterBreak="0">
    <w:nsid w:val="181D4488"/>
    <w:multiLevelType w:val="hybridMultilevel"/>
    <w:tmpl w:val="C8FE2CEE"/>
    <w:lvl w:ilvl="0" w:tplc="08090019">
      <w:start w:val="1"/>
      <w:numFmt w:val="lowerLetter"/>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2" w15:restartNumberingAfterBreak="0">
    <w:nsid w:val="19A62480"/>
    <w:multiLevelType w:val="multilevel"/>
    <w:tmpl w:val="A0208E8A"/>
    <w:lvl w:ilvl="0">
      <w:start w:val="12"/>
      <w:numFmt w:val="decimal"/>
      <w:lvlText w:val="%1."/>
      <w:lvlJc w:val="left"/>
      <w:pPr>
        <w:ind w:left="720" w:hanging="720"/>
      </w:pPr>
      <w:rPr>
        <w:rFonts w:hint="default"/>
      </w:rPr>
    </w:lvl>
    <w:lvl w:ilvl="1">
      <w:start w:val="2"/>
      <w:numFmt w:val="decimal"/>
      <w:lvlText w:val="%1.%2."/>
      <w:lvlJc w:val="left"/>
      <w:pPr>
        <w:ind w:left="2160" w:hanging="720"/>
      </w:pPr>
      <w:rPr>
        <w:rFonts w:hint="default"/>
      </w:rPr>
    </w:lvl>
    <w:lvl w:ilvl="2">
      <w:start w:val="7"/>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23" w15:restartNumberingAfterBreak="0">
    <w:nsid w:val="1AD75539"/>
    <w:multiLevelType w:val="multilevel"/>
    <w:tmpl w:val="E6840BB6"/>
    <w:lvl w:ilvl="0">
      <w:start w:val="12"/>
      <w:numFmt w:val="decimal"/>
      <w:lvlText w:val="%1."/>
      <w:lvlJc w:val="left"/>
      <w:pPr>
        <w:ind w:left="720" w:hanging="720"/>
      </w:pPr>
      <w:rPr>
        <w:rFonts w:hint="default"/>
      </w:rPr>
    </w:lvl>
    <w:lvl w:ilvl="1">
      <w:start w:val="2"/>
      <w:numFmt w:val="decimal"/>
      <w:lvlText w:val="%1.%2."/>
      <w:lvlJc w:val="left"/>
      <w:pPr>
        <w:ind w:left="2160" w:hanging="720"/>
      </w:pPr>
      <w:rPr>
        <w:rFonts w:hint="default"/>
      </w:rPr>
    </w:lvl>
    <w:lvl w:ilvl="2">
      <w:start w:val="13"/>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24" w15:restartNumberingAfterBreak="0">
    <w:nsid w:val="1C1763F8"/>
    <w:multiLevelType w:val="multilevel"/>
    <w:tmpl w:val="C390F5C2"/>
    <w:lvl w:ilvl="0">
      <w:start w:val="11"/>
      <w:numFmt w:val="decimal"/>
      <w:lvlText w:val="%1."/>
      <w:lvlJc w:val="left"/>
      <w:pPr>
        <w:ind w:left="720" w:hanging="720"/>
      </w:pPr>
      <w:rPr>
        <w:rFonts w:hint="default"/>
      </w:rPr>
    </w:lvl>
    <w:lvl w:ilvl="1">
      <w:start w:val="6"/>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1C286A0C"/>
    <w:multiLevelType w:val="hybridMultilevel"/>
    <w:tmpl w:val="272C3836"/>
    <w:lvl w:ilvl="0" w:tplc="D30C03AE">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1E171ADA"/>
    <w:multiLevelType w:val="multilevel"/>
    <w:tmpl w:val="7CF2B1FC"/>
    <w:styleLink w:val="CurrentList12"/>
    <w:lvl w:ilvl="0">
      <w:start w:val="12"/>
      <w:numFmt w:val="decimal"/>
      <w:lvlText w:val="%1."/>
      <w:lvlJc w:val="left"/>
      <w:pPr>
        <w:ind w:left="720" w:hanging="720"/>
      </w:pPr>
      <w:rPr>
        <w:rFonts w:hint="default"/>
      </w:rPr>
    </w:lvl>
    <w:lvl w:ilvl="1">
      <w:start w:val="2"/>
      <w:numFmt w:val="decimal"/>
      <w:lvlText w:val="%1.%2."/>
      <w:lvlJc w:val="left"/>
      <w:pPr>
        <w:ind w:left="2160" w:hanging="720"/>
      </w:pPr>
      <w:rPr>
        <w:rFonts w:hint="default"/>
      </w:rPr>
    </w:lvl>
    <w:lvl w:ilvl="2">
      <w:start w:val="8"/>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27" w15:restartNumberingAfterBreak="0">
    <w:nsid w:val="1E53109F"/>
    <w:multiLevelType w:val="hybridMultilevel"/>
    <w:tmpl w:val="087E2A80"/>
    <w:lvl w:ilvl="0" w:tplc="5CDE2FBE">
      <w:start w:val="1"/>
      <w:numFmt w:val="lowerLetter"/>
      <w:lvlText w:val="%1."/>
      <w:lvlJc w:val="left"/>
      <w:pPr>
        <w:ind w:left="937" w:hanging="360"/>
      </w:pPr>
      <w:rPr>
        <w:rFonts w:hint="default"/>
      </w:rPr>
    </w:lvl>
    <w:lvl w:ilvl="1" w:tplc="04090019">
      <w:start w:val="1"/>
      <w:numFmt w:val="lowerLetter"/>
      <w:lvlText w:val="%2."/>
      <w:lvlJc w:val="left"/>
      <w:pPr>
        <w:ind w:left="1657" w:hanging="360"/>
      </w:pPr>
    </w:lvl>
    <w:lvl w:ilvl="2" w:tplc="0409001B">
      <w:start w:val="1"/>
      <w:numFmt w:val="lowerRoman"/>
      <w:lvlText w:val="%3."/>
      <w:lvlJc w:val="right"/>
      <w:pPr>
        <w:ind w:left="2377" w:hanging="180"/>
      </w:pPr>
    </w:lvl>
    <w:lvl w:ilvl="3" w:tplc="0409000F">
      <w:start w:val="1"/>
      <w:numFmt w:val="decimal"/>
      <w:lvlText w:val="%4."/>
      <w:lvlJc w:val="left"/>
      <w:pPr>
        <w:ind w:left="3097" w:hanging="360"/>
      </w:pPr>
    </w:lvl>
    <w:lvl w:ilvl="4" w:tplc="04090019">
      <w:start w:val="1"/>
      <w:numFmt w:val="lowerLetter"/>
      <w:lvlText w:val="%5."/>
      <w:lvlJc w:val="left"/>
      <w:pPr>
        <w:ind w:left="3817" w:hanging="360"/>
      </w:pPr>
    </w:lvl>
    <w:lvl w:ilvl="5" w:tplc="0409001B">
      <w:start w:val="1"/>
      <w:numFmt w:val="lowerRoman"/>
      <w:lvlText w:val="%6."/>
      <w:lvlJc w:val="right"/>
      <w:pPr>
        <w:ind w:left="4537" w:hanging="180"/>
      </w:pPr>
    </w:lvl>
    <w:lvl w:ilvl="6" w:tplc="0409000F">
      <w:start w:val="1"/>
      <w:numFmt w:val="decimal"/>
      <w:lvlText w:val="%7."/>
      <w:lvlJc w:val="left"/>
      <w:pPr>
        <w:ind w:left="5257" w:hanging="360"/>
      </w:pPr>
    </w:lvl>
    <w:lvl w:ilvl="7" w:tplc="04090019">
      <w:start w:val="1"/>
      <w:numFmt w:val="lowerLetter"/>
      <w:lvlText w:val="%8."/>
      <w:lvlJc w:val="left"/>
      <w:pPr>
        <w:ind w:left="5977" w:hanging="360"/>
      </w:pPr>
    </w:lvl>
    <w:lvl w:ilvl="8" w:tplc="0409001B">
      <w:start w:val="1"/>
      <w:numFmt w:val="lowerRoman"/>
      <w:lvlText w:val="%9."/>
      <w:lvlJc w:val="right"/>
      <w:pPr>
        <w:ind w:left="6697" w:hanging="180"/>
      </w:pPr>
    </w:lvl>
  </w:abstractNum>
  <w:abstractNum w:abstractNumId="28" w15:restartNumberingAfterBreak="0">
    <w:nsid w:val="1EEC7227"/>
    <w:multiLevelType w:val="hybridMultilevel"/>
    <w:tmpl w:val="5728F516"/>
    <w:lvl w:ilvl="0" w:tplc="B510B78E">
      <w:start w:val="1"/>
      <w:numFmt w:val="decimal"/>
      <w:lvlText w:val="8.%1."/>
      <w:lvlJc w:val="left"/>
      <w:pPr>
        <w:ind w:left="1030" w:hanging="360"/>
      </w:pPr>
      <w:rPr>
        <w:rFonts w:hint="default"/>
        <w:b w:val="0"/>
        <w:b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F886582"/>
    <w:multiLevelType w:val="hybridMultilevel"/>
    <w:tmpl w:val="01BE4C2C"/>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1FC21186"/>
    <w:multiLevelType w:val="hybridMultilevel"/>
    <w:tmpl w:val="D09EDB3E"/>
    <w:lvl w:ilvl="0" w:tplc="53BE333C">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1FE95842"/>
    <w:multiLevelType w:val="multilevel"/>
    <w:tmpl w:val="B78046B8"/>
    <w:lvl w:ilvl="0">
      <w:start w:val="11"/>
      <w:numFmt w:val="decimal"/>
      <w:lvlText w:val="%1."/>
      <w:lvlJc w:val="left"/>
      <w:pPr>
        <w:ind w:left="720" w:hanging="720"/>
      </w:pPr>
      <w:rPr>
        <w:rFonts w:hint="default"/>
      </w:rPr>
    </w:lvl>
    <w:lvl w:ilvl="1">
      <w:start w:val="6"/>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2" w15:restartNumberingAfterBreak="0">
    <w:nsid w:val="202575F9"/>
    <w:multiLevelType w:val="hybridMultilevel"/>
    <w:tmpl w:val="2140F98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21502D8C"/>
    <w:multiLevelType w:val="multilevel"/>
    <w:tmpl w:val="ABE29618"/>
    <w:lvl w:ilvl="0">
      <w:start w:val="1"/>
      <w:numFmt w:val="decimal"/>
      <w:lvlText w:val="4.%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22500F27"/>
    <w:multiLevelType w:val="multilevel"/>
    <w:tmpl w:val="A13E6622"/>
    <w:styleLink w:val="CurrentList6"/>
    <w:lvl w:ilvl="0">
      <w:start w:val="12"/>
      <w:numFmt w:val="decimal"/>
      <w:lvlText w:val="%1."/>
      <w:lvlJc w:val="left"/>
      <w:pPr>
        <w:ind w:left="720" w:hanging="720"/>
      </w:pPr>
      <w:rPr>
        <w:rFonts w:hint="default"/>
      </w:rPr>
    </w:lvl>
    <w:lvl w:ilvl="1">
      <w:start w:val="2"/>
      <w:numFmt w:val="decimal"/>
      <w:lvlText w:val="%1.%2."/>
      <w:lvlJc w:val="left"/>
      <w:pPr>
        <w:ind w:left="2160" w:hanging="720"/>
      </w:pPr>
      <w:rPr>
        <w:rFonts w:hint="default"/>
      </w:rPr>
    </w:lvl>
    <w:lvl w:ilvl="2">
      <w:start w:val="2"/>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35" w15:restartNumberingAfterBreak="0">
    <w:nsid w:val="23A52F49"/>
    <w:multiLevelType w:val="hybridMultilevel"/>
    <w:tmpl w:val="D27EE3BE"/>
    <w:lvl w:ilvl="0" w:tplc="FC446B4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240A5E36"/>
    <w:multiLevelType w:val="hybridMultilevel"/>
    <w:tmpl w:val="41246AF2"/>
    <w:lvl w:ilvl="0" w:tplc="F5D21D3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24230AF5"/>
    <w:multiLevelType w:val="multilevel"/>
    <w:tmpl w:val="7CF2B1FC"/>
    <w:lvl w:ilvl="0">
      <w:start w:val="12"/>
      <w:numFmt w:val="decimal"/>
      <w:lvlText w:val="%1."/>
      <w:lvlJc w:val="left"/>
      <w:pPr>
        <w:ind w:left="720" w:hanging="720"/>
      </w:pPr>
      <w:rPr>
        <w:rFonts w:hint="default"/>
      </w:rPr>
    </w:lvl>
    <w:lvl w:ilvl="1">
      <w:start w:val="2"/>
      <w:numFmt w:val="decimal"/>
      <w:lvlText w:val="%1.%2."/>
      <w:lvlJc w:val="left"/>
      <w:pPr>
        <w:ind w:left="2160" w:hanging="720"/>
      </w:pPr>
      <w:rPr>
        <w:rFonts w:hint="default"/>
      </w:rPr>
    </w:lvl>
    <w:lvl w:ilvl="2">
      <w:start w:val="8"/>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38" w15:restartNumberingAfterBreak="0">
    <w:nsid w:val="244479D6"/>
    <w:multiLevelType w:val="multilevel"/>
    <w:tmpl w:val="01BE4C2C"/>
    <w:styleLink w:val="CurrentList1"/>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2469009D"/>
    <w:multiLevelType w:val="hybridMultilevel"/>
    <w:tmpl w:val="B958DA7A"/>
    <w:lvl w:ilvl="0" w:tplc="62B2DC92">
      <w:start w:val="1"/>
      <w:numFmt w:val="decimal"/>
      <w:lvlText w:val="11.1.%1."/>
      <w:lvlJc w:val="left"/>
      <w:pPr>
        <w:ind w:left="10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4B85C01"/>
    <w:multiLevelType w:val="hybridMultilevel"/>
    <w:tmpl w:val="29BC566A"/>
    <w:lvl w:ilvl="0" w:tplc="35A455A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24C96996"/>
    <w:multiLevelType w:val="hybridMultilevel"/>
    <w:tmpl w:val="1DD85ADC"/>
    <w:lvl w:ilvl="0" w:tplc="6B842ED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24FD4236"/>
    <w:multiLevelType w:val="multilevel"/>
    <w:tmpl w:val="B4E43E62"/>
    <w:lvl w:ilvl="0">
      <w:start w:val="1"/>
      <w:numFmt w:val="decimal"/>
      <w:lvlText w:val="%1."/>
      <w:lvlJc w:val="left"/>
      <w:pPr>
        <w:ind w:left="720" w:hanging="360"/>
      </w:pPr>
      <w:rPr>
        <w:rFonts w:hint="default"/>
        <w:b w:val="0"/>
        <w:bCs w:val="0"/>
      </w:rPr>
    </w:lvl>
    <w:lvl w:ilvl="1">
      <w:start w:val="1"/>
      <w:numFmt w:val="decimal"/>
      <w:lvlText w:val="11.%2."/>
      <w:lvlJc w:val="left"/>
      <w:pPr>
        <w:ind w:left="720" w:hanging="360"/>
      </w:pPr>
      <w:rPr>
        <w:rFonts w:hint="default"/>
      </w:rPr>
    </w:lvl>
    <w:lvl w:ilvl="2">
      <w:start w:val="1"/>
      <w:numFmt w:val="decimal"/>
      <w:lvlText w:val="6.3.%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264733BC"/>
    <w:multiLevelType w:val="hybridMultilevel"/>
    <w:tmpl w:val="F2FA0CE0"/>
    <w:lvl w:ilvl="0" w:tplc="04090019">
      <w:start w:val="1"/>
      <w:numFmt w:val="lowerLetter"/>
      <w:lvlText w:val="%1."/>
      <w:lvlJc w:val="left"/>
      <w:pPr>
        <w:ind w:left="1486" w:hanging="360"/>
      </w:pPr>
    </w:lvl>
    <w:lvl w:ilvl="1" w:tplc="04090019" w:tentative="1">
      <w:start w:val="1"/>
      <w:numFmt w:val="lowerLetter"/>
      <w:lvlText w:val="%2."/>
      <w:lvlJc w:val="left"/>
      <w:pPr>
        <w:ind w:left="2206" w:hanging="360"/>
      </w:pPr>
    </w:lvl>
    <w:lvl w:ilvl="2" w:tplc="0409001B" w:tentative="1">
      <w:start w:val="1"/>
      <w:numFmt w:val="lowerRoman"/>
      <w:lvlText w:val="%3."/>
      <w:lvlJc w:val="right"/>
      <w:pPr>
        <w:ind w:left="2926" w:hanging="180"/>
      </w:pPr>
    </w:lvl>
    <w:lvl w:ilvl="3" w:tplc="0409000F" w:tentative="1">
      <w:start w:val="1"/>
      <w:numFmt w:val="decimal"/>
      <w:lvlText w:val="%4."/>
      <w:lvlJc w:val="left"/>
      <w:pPr>
        <w:ind w:left="3646" w:hanging="360"/>
      </w:pPr>
    </w:lvl>
    <w:lvl w:ilvl="4" w:tplc="04090019" w:tentative="1">
      <w:start w:val="1"/>
      <w:numFmt w:val="lowerLetter"/>
      <w:lvlText w:val="%5."/>
      <w:lvlJc w:val="left"/>
      <w:pPr>
        <w:ind w:left="4366" w:hanging="360"/>
      </w:pPr>
    </w:lvl>
    <w:lvl w:ilvl="5" w:tplc="0409001B" w:tentative="1">
      <w:start w:val="1"/>
      <w:numFmt w:val="lowerRoman"/>
      <w:lvlText w:val="%6."/>
      <w:lvlJc w:val="right"/>
      <w:pPr>
        <w:ind w:left="5086" w:hanging="180"/>
      </w:pPr>
    </w:lvl>
    <w:lvl w:ilvl="6" w:tplc="0409000F" w:tentative="1">
      <w:start w:val="1"/>
      <w:numFmt w:val="decimal"/>
      <w:lvlText w:val="%7."/>
      <w:lvlJc w:val="left"/>
      <w:pPr>
        <w:ind w:left="5806" w:hanging="360"/>
      </w:pPr>
    </w:lvl>
    <w:lvl w:ilvl="7" w:tplc="04090019" w:tentative="1">
      <w:start w:val="1"/>
      <w:numFmt w:val="lowerLetter"/>
      <w:lvlText w:val="%8."/>
      <w:lvlJc w:val="left"/>
      <w:pPr>
        <w:ind w:left="6526" w:hanging="360"/>
      </w:pPr>
    </w:lvl>
    <w:lvl w:ilvl="8" w:tplc="0409001B" w:tentative="1">
      <w:start w:val="1"/>
      <w:numFmt w:val="lowerRoman"/>
      <w:lvlText w:val="%9."/>
      <w:lvlJc w:val="right"/>
      <w:pPr>
        <w:ind w:left="7246" w:hanging="180"/>
      </w:pPr>
    </w:lvl>
  </w:abstractNum>
  <w:abstractNum w:abstractNumId="44" w15:restartNumberingAfterBreak="0">
    <w:nsid w:val="264A1892"/>
    <w:multiLevelType w:val="hybridMultilevel"/>
    <w:tmpl w:val="9A145E7C"/>
    <w:lvl w:ilvl="0" w:tplc="1862B744">
      <w:start w:val="1"/>
      <w:numFmt w:val="decimal"/>
      <w:lvlText w:val="4.%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67E68DE"/>
    <w:multiLevelType w:val="hybridMultilevel"/>
    <w:tmpl w:val="423EC474"/>
    <w:lvl w:ilvl="0" w:tplc="631EFD5E">
      <w:start w:val="1"/>
      <w:numFmt w:val="decimal"/>
      <w:lvlText w:val="10.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8917938"/>
    <w:multiLevelType w:val="hybridMultilevel"/>
    <w:tmpl w:val="A30A276C"/>
    <w:lvl w:ilvl="0" w:tplc="428073D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2B2A1BBC"/>
    <w:multiLevelType w:val="hybridMultilevel"/>
    <w:tmpl w:val="E3189DF4"/>
    <w:lvl w:ilvl="0" w:tplc="3BE0799E">
      <w:start w:val="1"/>
      <w:numFmt w:val="lowerRoman"/>
      <w:lvlText w:val="(%1)"/>
      <w:lvlJc w:val="left"/>
      <w:pPr>
        <w:ind w:left="1530" w:hanging="1080"/>
      </w:pPr>
      <w:rPr>
        <w:rFonts w:hint="default"/>
      </w:rPr>
    </w:lvl>
    <w:lvl w:ilvl="1" w:tplc="33281188">
      <w:start w:val="1"/>
      <w:numFmt w:val="lowerLetter"/>
      <w:lvlText w:val="%2."/>
      <w:lvlJc w:val="left"/>
      <w:pPr>
        <w:ind w:left="1530" w:hanging="360"/>
      </w:pPr>
      <w:rPr>
        <w:rFonts w:ascii="Verdana" w:hAnsi="Verdana" w:hint="default"/>
      </w:rPr>
    </w:lvl>
    <w:lvl w:ilvl="2" w:tplc="F2FA1D18" w:tentative="1">
      <w:start w:val="1"/>
      <w:numFmt w:val="lowerRoman"/>
      <w:lvlText w:val="%3."/>
      <w:lvlJc w:val="right"/>
      <w:pPr>
        <w:ind w:left="2250" w:hanging="180"/>
      </w:pPr>
    </w:lvl>
    <w:lvl w:ilvl="3" w:tplc="7E224E94" w:tentative="1">
      <w:start w:val="1"/>
      <w:numFmt w:val="decimal"/>
      <w:lvlText w:val="%4."/>
      <w:lvlJc w:val="left"/>
      <w:pPr>
        <w:ind w:left="2970" w:hanging="360"/>
      </w:pPr>
    </w:lvl>
    <w:lvl w:ilvl="4" w:tplc="F5427AB6" w:tentative="1">
      <w:start w:val="1"/>
      <w:numFmt w:val="lowerLetter"/>
      <w:lvlText w:val="%5."/>
      <w:lvlJc w:val="left"/>
      <w:pPr>
        <w:ind w:left="3690" w:hanging="360"/>
      </w:pPr>
    </w:lvl>
    <w:lvl w:ilvl="5" w:tplc="16BA22EA" w:tentative="1">
      <w:start w:val="1"/>
      <w:numFmt w:val="lowerRoman"/>
      <w:lvlText w:val="%6."/>
      <w:lvlJc w:val="right"/>
      <w:pPr>
        <w:ind w:left="4410" w:hanging="180"/>
      </w:pPr>
    </w:lvl>
    <w:lvl w:ilvl="6" w:tplc="B8B0D10A" w:tentative="1">
      <w:start w:val="1"/>
      <w:numFmt w:val="decimal"/>
      <w:lvlText w:val="%7."/>
      <w:lvlJc w:val="left"/>
      <w:pPr>
        <w:ind w:left="5130" w:hanging="360"/>
      </w:pPr>
    </w:lvl>
    <w:lvl w:ilvl="7" w:tplc="F5BA7B08" w:tentative="1">
      <w:start w:val="1"/>
      <w:numFmt w:val="lowerLetter"/>
      <w:lvlText w:val="%8."/>
      <w:lvlJc w:val="left"/>
      <w:pPr>
        <w:ind w:left="5850" w:hanging="360"/>
      </w:pPr>
    </w:lvl>
    <w:lvl w:ilvl="8" w:tplc="4692AFBA" w:tentative="1">
      <w:start w:val="1"/>
      <w:numFmt w:val="lowerRoman"/>
      <w:lvlText w:val="%9."/>
      <w:lvlJc w:val="right"/>
      <w:pPr>
        <w:ind w:left="6570" w:hanging="180"/>
      </w:pPr>
    </w:lvl>
  </w:abstractNum>
  <w:abstractNum w:abstractNumId="48" w15:restartNumberingAfterBreak="0">
    <w:nsid w:val="2B300CDE"/>
    <w:multiLevelType w:val="hybridMultilevel"/>
    <w:tmpl w:val="9152851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9" w15:restartNumberingAfterBreak="0">
    <w:nsid w:val="2B441142"/>
    <w:multiLevelType w:val="hybridMultilevel"/>
    <w:tmpl w:val="410CD2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2B604936"/>
    <w:multiLevelType w:val="hybridMultilevel"/>
    <w:tmpl w:val="B97C54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15:restartNumberingAfterBreak="0">
    <w:nsid w:val="2D1402B1"/>
    <w:multiLevelType w:val="hybridMultilevel"/>
    <w:tmpl w:val="FFA037FC"/>
    <w:lvl w:ilvl="0" w:tplc="9FD40F5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2" w15:restartNumberingAfterBreak="0">
    <w:nsid w:val="2E8D0FA0"/>
    <w:multiLevelType w:val="hybridMultilevel"/>
    <w:tmpl w:val="1C72B90C"/>
    <w:lvl w:ilvl="0" w:tplc="A95CA6CA">
      <w:start w:val="1"/>
      <w:numFmt w:val="lowerLetter"/>
      <w:lvlText w:val="%1."/>
      <w:lvlJc w:val="left"/>
      <w:pPr>
        <w:ind w:left="1182" w:hanging="360"/>
      </w:pPr>
      <w:rPr>
        <w:rFonts w:hint="default"/>
      </w:rPr>
    </w:lvl>
    <w:lvl w:ilvl="1" w:tplc="04090019">
      <w:start w:val="1"/>
      <w:numFmt w:val="lowerLetter"/>
      <w:lvlText w:val="%2."/>
      <w:lvlJc w:val="left"/>
      <w:pPr>
        <w:ind w:left="1902" w:hanging="360"/>
      </w:pPr>
    </w:lvl>
    <w:lvl w:ilvl="2" w:tplc="0409001B">
      <w:start w:val="1"/>
      <w:numFmt w:val="lowerRoman"/>
      <w:lvlText w:val="%3."/>
      <w:lvlJc w:val="right"/>
      <w:pPr>
        <w:ind w:left="2622" w:hanging="180"/>
      </w:pPr>
    </w:lvl>
    <w:lvl w:ilvl="3" w:tplc="0409000F">
      <w:start w:val="1"/>
      <w:numFmt w:val="decimal"/>
      <w:lvlText w:val="%4."/>
      <w:lvlJc w:val="left"/>
      <w:pPr>
        <w:ind w:left="3342" w:hanging="360"/>
      </w:pPr>
    </w:lvl>
    <w:lvl w:ilvl="4" w:tplc="04090019">
      <w:start w:val="1"/>
      <w:numFmt w:val="lowerLetter"/>
      <w:lvlText w:val="%5."/>
      <w:lvlJc w:val="left"/>
      <w:pPr>
        <w:ind w:left="4062" w:hanging="360"/>
      </w:pPr>
    </w:lvl>
    <w:lvl w:ilvl="5" w:tplc="0409001B">
      <w:start w:val="1"/>
      <w:numFmt w:val="lowerRoman"/>
      <w:lvlText w:val="%6."/>
      <w:lvlJc w:val="right"/>
      <w:pPr>
        <w:ind w:left="4782" w:hanging="180"/>
      </w:pPr>
    </w:lvl>
    <w:lvl w:ilvl="6" w:tplc="0409000F">
      <w:start w:val="1"/>
      <w:numFmt w:val="decimal"/>
      <w:lvlText w:val="%7."/>
      <w:lvlJc w:val="left"/>
      <w:pPr>
        <w:ind w:left="5502" w:hanging="360"/>
      </w:pPr>
    </w:lvl>
    <w:lvl w:ilvl="7" w:tplc="04090019">
      <w:start w:val="1"/>
      <w:numFmt w:val="lowerLetter"/>
      <w:lvlText w:val="%8."/>
      <w:lvlJc w:val="left"/>
      <w:pPr>
        <w:ind w:left="6222" w:hanging="360"/>
      </w:pPr>
    </w:lvl>
    <w:lvl w:ilvl="8" w:tplc="0409001B">
      <w:start w:val="1"/>
      <w:numFmt w:val="lowerRoman"/>
      <w:lvlText w:val="%9."/>
      <w:lvlJc w:val="right"/>
      <w:pPr>
        <w:ind w:left="6942" w:hanging="180"/>
      </w:pPr>
    </w:lvl>
  </w:abstractNum>
  <w:abstractNum w:abstractNumId="53" w15:restartNumberingAfterBreak="0">
    <w:nsid w:val="2F8949A6"/>
    <w:multiLevelType w:val="multilevel"/>
    <w:tmpl w:val="C390F5C2"/>
    <w:lvl w:ilvl="0">
      <w:start w:val="11"/>
      <w:numFmt w:val="decimal"/>
      <w:lvlText w:val="%1."/>
      <w:lvlJc w:val="left"/>
      <w:pPr>
        <w:ind w:left="720" w:hanging="720"/>
      </w:pPr>
      <w:rPr>
        <w:rFonts w:hint="default"/>
      </w:rPr>
    </w:lvl>
    <w:lvl w:ilvl="1">
      <w:start w:val="6"/>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4" w15:restartNumberingAfterBreak="0">
    <w:nsid w:val="317D4B85"/>
    <w:multiLevelType w:val="hybridMultilevel"/>
    <w:tmpl w:val="FD740FB8"/>
    <w:lvl w:ilvl="0" w:tplc="8FAC36F4">
      <w:start w:val="1"/>
      <w:numFmt w:val="decimal"/>
      <w:lvlText w:val="1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17E59CA"/>
    <w:multiLevelType w:val="hybridMultilevel"/>
    <w:tmpl w:val="4D6201EC"/>
    <w:lvl w:ilvl="0" w:tplc="5862FB14">
      <w:start w:val="1"/>
      <w:numFmt w:val="upperLetter"/>
      <w:lvlText w:val="%1."/>
      <w:lvlJc w:val="left"/>
      <w:pPr>
        <w:ind w:left="394" w:hanging="360"/>
      </w:pPr>
      <w:rPr>
        <w:rFonts w:hint="default"/>
      </w:rPr>
    </w:lvl>
    <w:lvl w:ilvl="1" w:tplc="E8D03124">
      <w:start w:val="1"/>
      <w:numFmt w:val="lowerLetter"/>
      <w:lvlText w:val="%2."/>
      <w:lvlJc w:val="left"/>
      <w:pPr>
        <w:ind w:left="1114" w:hanging="360"/>
      </w:pPr>
      <w:rPr>
        <w:rFonts w:hint="default"/>
      </w:rPr>
    </w:lvl>
    <w:lvl w:ilvl="2" w:tplc="A3021DF0" w:tentative="1">
      <w:start w:val="1"/>
      <w:numFmt w:val="lowerRoman"/>
      <w:lvlText w:val="%3."/>
      <w:lvlJc w:val="right"/>
      <w:pPr>
        <w:ind w:left="1834" w:hanging="180"/>
      </w:pPr>
    </w:lvl>
    <w:lvl w:ilvl="3" w:tplc="E58CC370" w:tentative="1">
      <w:start w:val="1"/>
      <w:numFmt w:val="decimal"/>
      <w:lvlText w:val="%4."/>
      <w:lvlJc w:val="left"/>
      <w:pPr>
        <w:ind w:left="2554" w:hanging="360"/>
      </w:pPr>
    </w:lvl>
    <w:lvl w:ilvl="4" w:tplc="5266915A" w:tentative="1">
      <w:start w:val="1"/>
      <w:numFmt w:val="lowerLetter"/>
      <w:lvlText w:val="%5."/>
      <w:lvlJc w:val="left"/>
      <w:pPr>
        <w:ind w:left="3274" w:hanging="360"/>
      </w:pPr>
    </w:lvl>
    <w:lvl w:ilvl="5" w:tplc="A208A8A8" w:tentative="1">
      <w:start w:val="1"/>
      <w:numFmt w:val="lowerRoman"/>
      <w:lvlText w:val="%6."/>
      <w:lvlJc w:val="right"/>
      <w:pPr>
        <w:ind w:left="3994" w:hanging="180"/>
      </w:pPr>
    </w:lvl>
    <w:lvl w:ilvl="6" w:tplc="E4F08D1C" w:tentative="1">
      <w:start w:val="1"/>
      <w:numFmt w:val="decimal"/>
      <w:lvlText w:val="%7."/>
      <w:lvlJc w:val="left"/>
      <w:pPr>
        <w:ind w:left="4714" w:hanging="360"/>
      </w:pPr>
    </w:lvl>
    <w:lvl w:ilvl="7" w:tplc="1264E70C" w:tentative="1">
      <w:start w:val="1"/>
      <w:numFmt w:val="lowerLetter"/>
      <w:lvlText w:val="%8."/>
      <w:lvlJc w:val="left"/>
      <w:pPr>
        <w:ind w:left="5434" w:hanging="360"/>
      </w:pPr>
    </w:lvl>
    <w:lvl w:ilvl="8" w:tplc="5E1253B2" w:tentative="1">
      <w:start w:val="1"/>
      <w:numFmt w:val="lowerRoman"/>
      <w:lvlText w:val="%9."/>
      <w:lvlJc w:val="right"/>
      <w:pPr>
        <w:ind w:left="6154" w:hanging="180"/>
      </w:pPr>
    </w:lvl>
  </w:abstractNum>
  <w:abstractNum w:abstractNumId="56" w15:restartNumberingAfterBreak="0">
    <w:nsid w:val="33BF64E1"/>
    <w:multiLevelType w:val="hybridMultilevel"/>
    <w:tmpl w:val="9B802682"/>
    <w:lvl w:ilvl="0" w:tplc="A550859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33FE6395"/>
    <w:multiLevelType w:val="hybridMultilevel"/>
    <w:tmpl w:val="09788EA4"/>
    <w:lvl w:ilvl="0" w:tplc="2D6E2A94">
      <w:start w:val="1"/>
      <w:numFmt w:val="decimal"/>
      <w:lvlText w:val="5.%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57D3F01"/>
    <w:multiLevelType w:val="hybridMultilevel"/>
    <w:tmpl w:val="83224CE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9" w15:restartNumberingAfterBreak="0">
    <w:nsid w:val="361E6CE8"/>
    <w:multiLevelType w:val="hybridMultilevel"/>
    <w:tmpl w:val="CF78B79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0" w15:restartNumberingAfterBreak="0">
    <w:nsid w:val="36504DD2"/>
    <w:multiLevelType w:val="hybridMultilevel"/>
    <w:tmpl w:val="D1842EA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 w15:restartNumberingAfterBreak="0">
    <w:nsid w:val="36772F28"/>
    <w:multiLevelType w:val="multilevel"/>
    <w:tmpl w:val="00B0A4C2"/>
    <w:lvl w:ilvl="0">
      <w:start w:val="1"/>
      <w:numFmt w:val="decimal"/>
      <w:lvlText w:val="%1."/>
      <w:lvlJc w:val="left"/>
      <w:pPr>
        <w:ind w:left="450" w:hanging="450"/>
      </w:pPr>
      <w:rPr>
        <w:rFonts w:hint="default"/>
      </w:rPr>
    </w:lvl>
    <w:lvl w:ilvl="1">
      <w:start w:val="1"/>
      <w:numFmt w:val="decimal"/>
      <w:pStyle w:val="ExhibitNumbering11"/>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2" w15:restartNumberingAfterBreak="0">
    <w:nsid w:val="378D6361"/>
    <w:multiLevelType w:val="multilevel"/>
    <w:tmpl w:val="22440F04"/>
    <w:lvl w:ilvl="0">
      <w:start w:val="12"/>
      <w:numFmt w:val="decimal"/>
      <w:lvlText w:val="%1."/>
      <w:lvlJc w:val="left"/>
      <w:pPr>
        <w:ind w:left="720" w:hanging="720"/>
      </w:pPr>
      <w:rPr>
        <w:rFonts w:hint="default"/>
      </w:rPr>
    </w:lvl>
    <w:lvl w:ilvl="1">
      <w:start w:val="2"/>
      <w:numFmt w:val="decimal"/>
      <w:lvlText w:val="%1.%2."/>
      <w:lvlJc w:val="left"/>
      <w:pPr>
        <w:ind w:left="2160" w:hanging="720"/>
      </w:pPr>
      <w:rPr>
        <w:rFonts w:hint="default"/>
      </w:rPr>
    </w:lvl>
    <w:lvl w:ilvl="2">
      <w:start w:val="6"/>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63" w15:restartNumberingAfterBreak="0">
    <w:nsid w:val="37950DB2"/>
    <w:multiLevelType w:val="multilevel"/>
    <w:tmpl w:val="7CF2B1FC"/>
    <w:styleLink w:val="CurrentList17"/>
    <w:lvl w:ilvl="0">
      <w:start w:val="12"/>
      <w:numFmt w:val="decimal"/>
      <w:lvlText w:val="%1."/>
      <w:lvlJc w:val="left"/>
      <w:pPr>
        <w:ind w:left="720" w:hanging="720"/>
      </w:pPr>
      <w:rPr>
        <w:rFonts w:hint="default"/>
      </w:rPr>
    </w:lvl>
    <w:lvl w:ilvl="1">
      <w:start w:val="2"/>
      <w:numFmt w:val="decimal"/>
      <w:lvlText w:val="%1.%2."/>
      <w:lvlJc w:val="left"/>
      <w:pPr>
        <w:ind w:left="2160" w:hanging="720"/>
      </w:pPr>
      <w:rPr>
        <w:rFonts w:hint="default"/>
      </w:rPr>
    </w:lvl>
    <w:lvl w:ilvl="2">
      <w:start w:val="8"/>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64" w15:restartNumberingAfterBreak="0">
    <w:nsid w:val="3A004F6D"/>
    <w:multiLevelType w:val="hybridMultilevel"/>
    <w:tmpl w:val="F050EB1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5" w15:restartNumberingAfterBreak="0">
    <w:nsid w:val="3AE17D05"/>
    <w:multiLevelType w:val="multilevel"/>
    <w:tmpl w:val="A13E6622"/>
    <w:lvl w:ilvl="0">
      <w:start w:val="12"/>
      <w:numFmt w:val="decimal"/>
      <w:lvlText w:val="%1."/>
      <w:lvlJc w:val="left"/>
      <w:pPr>
        <w:ind w:left="720" w:hanging="720"/>
      </w:pPr>
      <w:rPr>
        <w:rFonts w:hint="default"/>
      </w:rPr>
    </w:lvl>
    <w:lvl w:ilvl="1">
      <w:start w:val="2"/>
      <w:numFmt w:val="decimal"/>
      <w:lvlText w:val="%1.%2."/>
      <w:lvlJc w:val="left"/>
      <w:pPr>
        <w:ind w:left="2160" w:hanging="720"/>
      </w:pPr>
      <w:rPr>
        <w:rFonts w:hint="default"/>
      </w:rPr>
    </w:lvl>
    <w:lvl w:ilvl="2">
      <w:start w:val="2"/>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66" w15:restartNumberingAfterBreak="0">
    <w:nsid w:val="3B305E7F"/>
    <w:multiLevelType w:val="hybridMultilevel"/>
    <w:tmpl w:val="CB8C696C"/>
    <w:lvl w:ilvl="0" w:tplc="C7C66AE8">
      <w:start w:val="1"/>
      <w:numFmt w:val="lowerLetter"/>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7" w15:restartNumberingAfterBreak="0">
    <w:nsid w:val="3C485535"/>
    <w:multiLevelType w:val="multilevel"/>
    <w:tmpl w:val="932EEF86"/>
    <w:lvl w:ilvl="0">
      <w:start w:val="1"/>
      <w:numFmt w:val="decimal"/>
      <w:lvlText w:val="%1."/>
      <w:lvlJc w:val="left"/>
      <w:pPr>
        <w:ind w:left="720" w:hanging="360"/>
      </w:pPr>
      <w:rPr>
        <w:rFonts w:ascii="Verdana" w:hAnsi="Verdana" w:hint="default"/>
        <w:b w:val="0"/>
        <w:bCs w:val="0"/>
        <w:sz w:val="20"/>
        <w:szCs w:val="20"/>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8" w15:restartNumberingAfterBreak="0">
    <w:nsid w:val="3C5E3396"/>
    <w:multiLevelType w:val="multilevel"/>
    <w:tmpl w:val="A13E6622"/>
    <w:styleLink w:val="CurrentList5"/>
    <w:lvl w:ilvl="0">
      <w:start w:val="12"/>
      <w:numFmt w:val="decimal"/>
      <w:lvlText w:val="%1."/>
      <w:lvlJc w:val="left"/>
      <w:pPr>
        <w:ind w:left="720" w:hanging="720"/>
      </w:pPr>
      <w:rPr>
        <w:rFonts w:hint="default"/>
      </w:rPr>
    </w:lvl>
    <w:lvl w:ilvl="1">
      <w:start w:val="2"/>
      <w:numFmt w:val="decimal"/>
      <w:lvlText w:val="%1.%2."/>
      <w:lvlJc w:val="left"/>
      <w:pPr>
        <w:ind w:left="2160" w:hanging="720"/>
      </w:pPr>
      <w:rPr>
        <w:rFonts w:hint="default"/>
      </w:rPr>
    </w:lvl>
    <w:lvl w:ilvl="2">
      <w:start w:val="2"/>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69" w15:restartNumberingAfterBreak="0">
    <w:nsid w:val="3DB3316B"/>
    <w:multiLevelType w:val="multilevel"/>
    <w:tmpl w:val="9CE691B6"/>
    <w:lvl w:ilvl="0">
      <w:start w:val="1"/>
      <w:numFmt w:val="decimal"/>
      <w:lvlText w:val="%1."/>
      <w:lvlJc w:val="left"/>
      <w:pPr>
        <w:ind w:left="720" w:hanging="360"/>
      </w:pPr>
      <w:rPr>
        <w:rFonts w:ascii="Verdana" w:hAnsi="Verdana" w:cs="Times New Roma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0" w15:restartNumberingAfterBreak="0">
    <w:nsid w:val="3F445327"/>
    <w:multiLevelType w:val="hybridMultilevel"/>
    <w:tmpl w:val="187A40A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1" w15:restartNumberingAfterBreak="0">
    <w:nsid w:val="40123FD1"/>
    <w:multiLevelType w:val="hybridMultilevel"/>
    <w:tmpl w:val="11B6EF06"/>
    <w:lvl w:ilvl="0" w:tplc="6BE6E620">
      <w:start w:val="1"/>
      <w:numFmt w:val="lowerLetter"/>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2" w15:restartNumberingAfterBreak="0">
    <w:nsid w:val="40413EB1"/>
    <w:multiLevelType w:val="multilevel"/>
    <w:tmpl w:val="542C9F6E"/>
    <w:lvl w:ilvl="0">
      <w:start w:val="12"/>
      <w:numFmt w:val="decimal"/>
      <w:lvlText w:val="%1."/>
      <w:lvlJc w:val="left"/>
      <w:pPr>
        <w:ind w:left="720" w:hanging="720"/>
      </w:pPr>
      <w:rPr>
        <w:rFonts w:hint="default"/>
      </w:rPr>
    </w:lvl>
    <w:lvl w:ilvl="1">
      <w:start w:val="2"/>
      <w:numFmt w:val="decimal"/>
      <w:lvlText w:val="%1.%2."/>
      <w:lvlJc w:val="left"/>
      <w:pPr>
        <w:ind w:left="2160" w:hanging="720"/>
      </w:pPr>
      <w:rPr>
        <w:rFonts w:hint="default"/>
      </w:rPr>
    </w:lvl>
    <w:lvl w:ilvl="2">
      <w:start w:val="5"/>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73" w15:restartNumberingAfterBreak="0">
    <w:nsid w:val="40512008"/>
    <w:multiLevelType w:val="hybridMultilevel"/>
    <w:tmpl w:val="D302990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4" w15:restartNumberingAfterBreak="0">
    <w:nsid w:val="40C92EAE"/>
    <w:multiLevelType w:val="hybridMultilevel"/>
    <w:tmpl w:val="8BBC4F82"/>
    <w:lvl w:ilvl="0" w:tplc="83781A6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5" w15:restartNumberingAfterBreak="0">
    <w:nsid w:val="41A650A4"/>
    <w:multiLevelType w:val="multilevel"/>
    <w:tmpl w:val="A0208E8A"/>
    <w:styleLink w:val="CurrentList11"/>
    <w:lvl w:ilvl="0">
      <w:start w:val="12"/>
      <w:numFmt w:val="decimal"/>
      <w:lvlText w:val="%1."/>
      <w:lvlJc w:val="left"/>
      <w:pPr>
        <w:ind w:left="720" w:hanging="720"/>
      </w:pPr>
      <w:rPr>
        <w:rFonts w:hint="default"/>
      </w:rPr>
    </w:lvl>
    <w:lvl w:ilvl="1">
      <w:start w:val="2"/>
      <w:numFmt w:val="decimal"/>
      <w:lvlText w:val="%1.%2."/>
      <w:lvlJc w:val="left"/>
      <w:pPr>
        <w:ind w:left="2160" w:hanging="720"/>
      </w:pPr>
      <w:rPr>
        <w:rFonts w:hint="default"/>
      </w:rPr>
    </w:lvl>
    <w:lvl w:ilvl="2">
      <w:start w:val="7"/>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76" w15:restartNumberingAfterBreak="0">
    <w:nsid w:val="44105556"/>
    <w:multiLevelType w:val="hybridMultilevel"/>
    <w:tmpl w:val="FAF2CBC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 w15:restartNumberingAfterBreak="0">
    <w:nsid w:val="44303432"/>
    <w:multiLevelType w:val="multilevel"/>
    <w:tmpl w:val="A13E6622"/>
    <w:styleLink w:val="CurrentList7"/>
    <w:lvl w:ilvl="0">
      <w:start w:val="12"/>
      <w:numFmt w:val="decimal"/>
      <w:lvlText w:val="%1."/>
      <w:lvlJc w:val="left"/>
      <w:pPr>
        <w:ind w:left="720" w:hanging="720"/>
      </w:pPr>
      <w:rPr>
        <w:rFonts w:hint="default"/>
      </w:rPr>
    </w:lvl>
    <w:lvl w:ilvl="1">
      <w:start w:val="2"/>
      <w:numFmt w:val="decimal"/>
      <w:lvlText w:val="%1.%2."/>
      <w:lvlJc w:val="left"/>
      <w:pPr>
        <w:ind w:left="2160" w:hanging="720"/>
      </w:pPr>
      <w:rPr>
        <w:rFonts w:hint="default"/>
      </w:rPr>
    </w:lvl>
    <w:lvl w:ilvl="2">
      <w:start w:val="2"/>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78" w15:restartNumberingAfterBreak="0">
    <w:nsid w:val="444C54D9"/>
    <w:multiLevelType w:val="hybridMultilevel"/>
    <w:tmpl w:val="A04CED0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9" w15:restartNumberingAfterBreak="0">
    <w:nsid w:val="45D119A4"/>
    <w:multiLevelType w:val="multilevel"/>
    <w:tmpl w:val="5456BDD4"/>
    <w:lvl w:ilvl="0">
      <w:start w:val="12"/>
      <w:numFmt w:val="decimal"/>
      <w:lvlText w:val="%1."/>
      <w:lvlJc w:val="left"/>
      <w:pPr>
        <w:ind w:left="720" w:hanging="720"/>
      </w:pPr>
      <w:rPr>
        <w:rFonts w:hint="default"/>
      </w:rPr>
    </w:lvl>
    <w:lvl w:ilvl="1">
      <w:start w:val="2"/>
      <w:numFmt w:val="decimal"/>
      <w:lvlText w:val="%1.%2."/>
      <w:lvlJc w:val="left"/>
      <w:pPr>
        <w:ind w:left="2160" w:hanging="720"/>
      </w:pPr>
      <w:rPr>
        <w:rFonts w:hint="default"/>
      </w:rPr>
    </w:lvl>
    <w:lvl w:ilvl="2">
      <w:start w:val="10"/>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80" w15:restartNumberingAfterBreak="0">
    <w:nsid w:val="46EB6E32"/>
    <w:multiLevelType w:val="hybridMultilevel"/>
    <w:tmpl w:val="1CE86D0E"/>
    <w:lvl w:ilvl="0" w:tplc="39803100">
      <w:start w:val="1"/>
      <w:numFmt w:val="lowerLetter"/>
      <w:lvlText w:val="%1."/>
      <w:lvlJc w:val="left"/>
      <w:pPr>
        <w:ind w:left="1440" w:hanging="360"/>
      </w:pPr>
      <w:rPr>
        <w:rFonts w:cs="Times New Roman" w:hint="default"/>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472F1D68"/>
    <w:multiLevelType w:val="multilevel"/>
    <w:tmpl w:val="319C9284"/>
    <w:styleLink w:val="CurrentList18"/>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15:restartNumberingAfterBreak="0">
    <w:nsid w:val="476B28D8"/>
    <w:multiLevelType w:val="hybridMultilevel"/>
    <w:tmpl w:val="234A3A4A"/>
    <w:lvl w:ilvl="0" w:tplc="501CA10E">
      <w:start w:val="1"/>
      <w:numFmt w:val="lowerRoman"/>
      <w:lvlText w:val="(%1)"/>
      <w:lvlJc w:val="left"/>
      <w:pPr>
        <w:ind w:left="1416" w:hanging="720"/>
      </w:pPr>
      <w:rPr>
        <w:rFonts w:ascii="Verdana" w:hAnsi="Verdana" w:cs="Verdana" w:hint="default"/>
        <w:sz w:val="20"/>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83" w15:restartNumberingAfterBreak="0">
    <w:nsid w:val="47C87754"/>
    <w:multiLevelType w:val="hybridMultilevel"/>
    <w:tmpl w:val="0E565130"/>
    <w:lvl w:ilvl="0" w:tplc="AFEC698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4" w15:restartNumberingAfterBreak="0">
    <w:nsid w:val="495B717B"/>
    <w:multiLevelType w:val="hybridMultilevel"/>
    <w:tmpl w:val="C72EB360"/>
    <w:lvl w:ilvl="0" w:tplc="962CC1A8">
      <w:start w:val="1"/>
      <w:numFmt w:val="lowerLetter"/>
      <w:lvlText w:val="%1."/>
      <w:lvlJc w:val="left"/>
      <w:pPr>
        <w:ind w:left="1095" w:hanging="360"/>
      </w:pPr>
      <w:rPr>
        <w:rFonts w:hint="default"/>
      </w:rPr>
    </w:lvl>
    <w:lvl w:ilvl="1" w:tplc="04090019">
      <w:start w:val="1"/>
      <w:numFmt w:val="lowerLetter"/>
      <w:lvlText w:val="%2."/>
      <w:lvlJc w:val="left"/>
      <w:pPr>
        <w:ind w:left="1815" w:hanging="360"/>
      </w:pPr>
    </w:lvl>
    <w:lvl w:ilvl="2" w:tplc="0409001B">
      <w:start w:val="1"/>
      <w:numFmt w:val="lowerRoman"/>
      <w:lvlText w:val="%3."/>
      <w:lvlJc w:val="right"/>
      <w:pPr>
        <w:ind w:left="2535" w:hanging="180"/>
      </w:pPr>
    </w:lvl>
    <w:lvl w:ilvl="3" w:tplc="0409000F">
      <w:start w:val="1"/>
      <w:numFmt w:val="decimal"/>
      <w:lvlText w:val="%4."/>
      <w:lvlJc w:val="left"/>
      <w:pPr>
        <w:ind w:left="3255" w:hanging="360"/>
      </w:pPr>
    </w:lvl>
    <w:lvl w:ilvl="4" w:tplc="04090019">
      <w:start w:val="1"/>
      <w:numFmt w:val="lowerLetter"/>
      <w:lvlText w:val="%5."/>
      <w:lvlJc w:val="left"/>
      <w:pPr>
        <w:ind w:left="3975" w:hanging="360"/>
      </w:pPr>
    </w:lvl>
    <w:lvl w:ilvl="5" w:tplc="0409001B">
      <w:start w:val="1"/>
      <w:numFmt w:val="lowerRoman"/>
      <w:lvlText w:val="%6."/>
      <w:lvlJc w:val="right"/>
      <w:pPr>
        <w:ind w:left="4695" w:hanging="180"/>
      </w:pPr>
    </w:lvl>
    <w:lvl w:ilvl="6" w:tplc="0409000F">
      <w:start w:val="1"/>
      <w:numFmt w:val="decimal"/>
      <w:lvlText w:val="%7."/>
      <w:lvlJc w:val="left"/>
      <w:pPr>
        <w:ind w:left="5415" w:hanging="360"/>
      </w:pPr>
    </w:lvl>
    <w:lvl w:ilvl="7" w:tplc="04090019">
      <w:start w:val="1"/>
      <w:numFmt w:val="lowerLetter"/>
      <w:lvlText w:val="%8."/>
      <w:lvlJc w:val="left"/>
      <w:pPr>
        <w:ind w:left="6135" w:hanging="360"/>
      </w:pPr>
    </w:lvl>
    <w:lvl w:ilvl="8" w:tplc="0409001B">
      <w:start w:val="1"/>
      <w:numFmt w:val="lowerRoman"/>
      <w:lvlText w:val="%9."/>
      <w:lvlJc w:val="right"/>
      <w:pPr>
        <w:ind w:left="6855" w:hanging="180"/>
      </w:pPr>
    </w:lvl>
  </w:abstractNum>
  <w:abstractNum w:abstractNumId="85" w15:restartNumberingAfterBreak="0">
    <w:nsid w:val="4AAC5DD8"/>
    <w:multiLevelType w:val="multilevel"/>
    <w:tmpl w:val="A7BC87D8"/>
    <w:lvl w:ilvl="0">
      <w:start w:val="2"/>
      <w:numFmt w:val="decimal"/>
      <w:lvlText w:val="%1"/>
      <w:lvlJc w:val="left"/>
      <w:pPr>
        <w:ind w:left="360" w:hanging="360"/>
      </w:pPr>
      <w:rPr>
        <w:rFonts w:ascii="Verdana" w:hAnsi="Verdana" w:cs="Verdana" w:hint="default"/>
        <w:sz w:val="20"/>
      </w:rPr>
    </w:lvl>
    <w:lvl w:ilvl="1">
      <w:start w:val="1"/>
      <w:numFmt w:val="decimal"/>
      <w:lvlText w:val="2.%2."/>
      <w:lvlJc w:val="left"/>
      <w:pPr>
        <w:ind w:left="360" w:hanging="360"/>
      </w:pPr>
      <w:rPr>
        <w:rFonts w:ascii="Verdana" w:hAnsi="Verdana" w:hint="default"/>
        <w:sz w:val="20"/>
        <w:szCs w:val="20"/>
      </w:rPr>
    </w:lvl>
    <w:lvl w:ilvl="2">
      <w:start w:val="1"/>
      <w:numFmt w:val="decimal"/>
      <w:lvlText w:val="%1.%2.%3"/>
      <w:lvlJc w:val="left"/>
      <w:pPr>
        <w:ind w:left="720" w:hanging="720"/>
      </w:pPr>
      <w:rPr>
        <w:rFonts w:ascii="Verdana" w:hAnsi="Verdana" w:cs="Verdana" w:hint="default"/>
        <w:sz w:val="20"/>
      </w:rPr>
    </w:lvl>
    <w:lvl w:ilvl="3">
      <w:start w:val="1"/>
      <w:numFmt w:val="decimal"/>
      <w:lvlText w:val="%1.%2.%3.%4"/>
      <w:lvlJc w:val="left"/>
      <w:pPr>
        <w:ind w:left="720" w:hanging="720"/>
      </w:pPr>
      <w:rPr>
        <w:rFonts w:ascii="Verdana" w:hAnsi="Verdana" w:cs="Verdana" w:hint="default"/>
        <w:sz w:val="20"/>
      </w:rPr>
    </w:lvl>
    <w:lvl w:ilvl="4">
      <w:start w:val="1"/>
      <w:numFmt w:val="decimal"/>
      <w:lvlText w:val="%1.%2.%3.%4.%5"/>
      <w:lvlJc w:val="left"/>
      <w:pPr>
        <w:ind w:left="1080" w:hanging="1080"/>
      </w:pPr>
      <w:rPr>
        <w:rFonts w:ascii="Verdana" w:hAnsi="Verdana" w:cs="Verdana" w:hint="default"/>
        <w:sz w:val="20"/>
      </w:rPr>
    </w:lvl>
    <w:lvl w:ilvl="5">
      <w:start w:val="1"/>
      <w:numFmt w:val="decimal"/>
      <w:lvlText w:val="%1.%2.%3.%4.%5.%6"/>
      <w:lvlJc w:val="left"/>
      <w:pPr>
        <w:ind w:left="1080" w:hanging="1080"/>
      </w:pPr>
      <w:rPr>
        <w:rFonts w:ascii="Verdana" w:hAnsi="Verdana" w:cs="Verdana" w:hint="default"/>
        <w:sz w:val="20"/>
      </w:rPr>
    </w:lvl>
    <w:lvl w:ilvl="6">
      <w:start w:val="1"/>
      <w:numFmt w:val="decimal"/>
      <w:lvlText w:val="%1.%2.%3.%4.%5.%6.%7"/>
      <w:lvlJc w:val="left"/>
      <w:pPr>
        <w:ind w:left="1440" w:hanging="1440"/>
      </w:pPr>
      <w:rPr>
        <w:rFonts w:ascii="Verdana" w:hAnsi="Verdana" w:cs="Verdana" w:hint="default"/>
        <w:sz w:val="20"/>
      </w:rPr>
    </w:lvl>
    <w:lvl w:ilvl="7">
      <w:start w:val="1"/>
      <w:numFmt w:val="decimal"/>
      <w:lvlText w:val="%1.%2.%3.%4.%5.%6.%7.%8"/>
      <w:lvlJc w:val="left"/>
      <w:pPr>
        <w:ind w:left="1440" w:hanging="1440"/>
      </w:pPr>
      <w:rPr>
        <w:rFonts w:ascii="Verdana" w:hAnsi="Verdana" w:cs="Verdana" w:hint="default"/>
        <w:sz w:val="20"/>
      </w:rPr>
    </w:lvl>
    <w:lvl w:ilvl="8">
      <w:start w:val="1"/>
      <w:numFmt w:val="decimal"/>
      <w:lvlText w:val="%1.%2.%3.%4.%5.%6.%7.%8.%9"/>
      <w:lvlJc w:val="left"/>
      <w:pPr>
        <w:ind w:left="1800" w:hanging="1800"/>
      </w:pPr>
      <w:rPr>
        <w:rFonts w:ascii="Verdana" w:hAnsi="Verdana" w:cs="Verdana" w:hint="default"/>
        <w:sz w:val="20"/>
      </w:rPr>
    </w:lvl>
  </w:abstractNum>
  <w:abstractNum w:abstractNumId="86" w15:restartNumberingAfterBreak="0">
    <w:nsid w:val="4AFF51C8"/>
    <w:multiLevelType w:val="multilevel"/>
    <w:tmpl w:val="94420F6C"/>
    <w:styleLink w:val="CurrentList2"/>
    <w:lvl w:ilvl="0">
      <w:start w:val="2"/>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15:restartNumberingAfterBreak="0">
    <w:nsid w:val="4CEB0780"/>
    <w:multiLevelType w:val="multilevel"/>
    <w:tmpl w:val="E82EE39A"/>
    <w:lvl w:ilvl="0">
      <w:start w:val="11"/>
      <w:numFmt w:val="decimal"/>
      <w:lvlText w:val="%1."/>
      <w:lvlJc w:val="left"/>
      <w:pPr>
        <w:ind w:left="720" w:hanging="720"/>
      </w:pPr>
      <w:rPr>
        <w:rFonts w:hint="default"/>
      </w:rPr>
    </w:lvl>
    <w:lvl w:ilvl="1">
      <w:start w:val="3"/>
      <w:numFmt w:val="decimal"/>
      <w:lvlText w:val="%1.%2."/>
      <w:lvlJc w:val="left"/>
      <w:pPr>
        <w:ind w:left="1248" w:hanging="720"/>
      </w:pPr>
      <w:rPr>
        <w:rFonts w:hint="default"/>
      </w:rPr>
    </w:lvl>
    <w:lvl w:ilvl="2">
      <w:start w:val="2"/>
      <w:numFmt w:val="decimal"/>
      <w:lvlText w:val="%1.%2.%3."/>
      <w:lvlJc w:val="left"/>
      <w:pPr>
        <w:ind w:left="1776" w:hanging="720"/>
      </w:pPr>
      <w:rPr>
        <w:rFonts w:hint="default"/>
      </w:rPr>
    </w:lvl>
    <w:lvl w:ilvl="3">
      <w:start w:val="1"/>
      <w:numFmt w:val="decimal"/>
      <w:lvlText w:val="%1.%2.%3.%4."/>
      <w:lvlJc w:val="left"/>
      <w:pPr>
        <w:ind w:left="2664" w:hanging="1080"/>
      </w:pPr>
      <w:rPr>
        <w:rFonts w:hint="default"/>
      </w:rPr>
    </w:lvl>
    <w:lvl w:ilvl="4">
      <w:start w:val="1"/>
      <w:numFmt w:val="decimal"/>
      <w:lvlText w:val="%1.%2.%3.%4.%5."/>
      <w:lvlJc w:val="left"/>
      <w:pPr>
        <w:ind w:left="3552" w:hanging="1440"/>
      </w:pPr>
      <w:rPr>
        <w:rFonts w:hint="default"/>
      </w:rPr>
    </w:lvl>
    <w:lvl w:ilvl="5">
      <w:start w:val="1"/>
      <w:numFmt w:val="decimal"/>
      <w:lvlText w:val="%1.%2.%3.%4.%5.%6."/>
      <w:lvlJc w:val="left"/>
      <w:pPr>
        <w:ind w:left="4080" w:hanging="1440"/>
      </w:pPr>
      <w:rPr>
        <w:rFonts w:hint="default"/>
      </w:rPr>
    </w:lvl>
    <w:lvl w:ilvl="6">
      <w:start w:val="1"/>
      <w:numFmt w:val="decimal"/>
      <w:lvlText w:val="%1.%2.%3.%4.%5.%6.%7."/>
      <w:lvlJc w:val="left"/>
      <w:pPr>
        <w:ind w:left="4968" w:hanging="1800"/>
      </w:pPr>
      <w:rPr>
        <w:rFonts w:hint="default"/>
      </w:rPr>
    </w:lvl>
    <w:lvl w:ilvl="7">
      <w:start w:val="1"/>
      <w:numFmt w:val="decimal"/>
      <w:lvlText w:val="%1.%2.%3.%4.%5.%6.%7.%8."/>
      <w:lvlJc w:val="left"/>
      <w:pPr>
        <w:ind w:left="5856" w:hanging="2160"/>
      </w:pPr>
      <w:rPr>
        <w:rFonts w:hint="default"/>
      </w:rPr>
    </w:lvl>
    <w:lvl w:ilvl="8">
      <w:start w:val="1"/>
      <w:numFmt w:val="decimal"/>
      <w:lvlText w:val="%1.%2.%3.%4.%5.%6.%7.%8.%9."/>
      <w:lvlJc w:val="left"/>
      <w:pPr>
        <w:ind w:left="6384" w:hanging="2160"/>
      </w:pPr>
      <w:rPr>
        <w:rFonts w:hint="default"/>
      </w:rPr>
    </w:lvl>
  </w:abstractNum>
  <w:abstractNum w:abstractNumId="88" w15:restartNumberingAfterBreak="0">
    <w:nsid w:val="4D7E1CCE"/>
    <w:multiLevelType w:val="multilevel"/>
    <w:tmpl w:val="6DB8CA50"/>
    <w:styleLink w:val="CurrentList4"/>
    <w:lvl w:ilvl="0">
      <w:start w:val="12"/>
      <w:numFmt w:val="decimal"/>
      <w:lvlText w:val="%1."/>
      <w:lvlJc w:val="left"/>
      <w:pPr>
        <w:ind w:left="720" w:hanging="720"/>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89" w15:restartNumberingAfterBreak="0">
    <w:nsid w:val="4DA87DCC"/>
    <w:multiLevelType w:val="hybridMultilevel"/>
    <w:tmpl w:val="3E94142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0" w15:restartNumberingAfterBreak="0">
    <w:nsid w:val="4E1706AB"/>
    <w:multiLevelType w:val="hybridMultilevel"/>
    <w:tmpl w:val="918C3AC8"/>
    <w:lvl w:ilvl="0" w:tplc="39E0D10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1" w15:restartNumberingAfterBreak="0">
    <w:nsid w:val="4EB35EED"/>
    <w:multiLevelType w:val="hybridMultilevel"/>
    <w:tmpl w:val="0EE0E7AC"/>
    <w:lvl w:ilvl="0" w:tplc="704202CE">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EDC0951"/>
    <w:multiLevelType w:val="hybridMultilevel"/>
    <w:tmpl w:val="FD704564"/>
    <w:lvl w:ilvl="0" w:tplc="97122030">
      <w:start w:val="1"/>
      <w:numFmt w:val="upperLetter"/>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3" w15:restartNumberingAfterBreak="0">
    <w:nsid w:val="510F7F1A"/>
    <w:multiLevelType w:val="hybridMultilevel"/>
    <w:tmpl w:val="11540044"/>
    <w:lvl w:ilvl="0" w:tplc="023ADA3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4" w15:restartNumberingAfterBreak="0">
    <w:nsid w:val="523755E7"/>
    <w:multiLevelType w:val="hybridMultilevel"/>
    <w:tmpl w:val="4DB2F4B6"/>
    <w:lvl w:ilvl="0" w:tplc="8D14AC9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5" w15:restartNumberingAfterBreak="0">
    <w:nsid w:val="52EC7FF8"/>
    <w:multiLevelType w:val="multilevel"/>
    <w:tmpl w:val="A13E6622"/>
    <w:styleLink w:val="CurrentList14"/>
    <w:lvl w:ilvl="0">
      <w:start w:val="12"/>
      <w:numFmt w:val="decimal"/>
      <w:lvlText w:val="%1."/>
      <w:lvlJc w:val="left"/>
      <w:pPr>
        <w:ind w:left="720" w:hanging="720"/>
      </w:pPr>
      <w:rPr>
        <w:rFonts w:hint="default"/>
      </w:rPr>
    </w:lvl>
    <w:lvl w:ilvl="1">
      <w:start w:val="2"/>
      <w:numFmt w:val="decimal"/>
      <w:lvlText w:val="%1.%2."/>
      <w:lvlJc w:val="left"/>
      <w:pPr>
        <w:ind w:left="2160" w:hanging="720"/>
      </w:pPr>
      <w:rPr>
        <w:rFonts w:hint="default"/>
      </w:rPr>
    </w:lvl>
    <w:lvl w:ilvl="2">
      <w:start w:val="2"/>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96" w15:restartNumberingAfterBreak="0">
    <w:nsid w:val="540D42C2"/>
    <w:multiLevelType w:val="multilevel"/>
    <w:tmpl w:val="2A5087DC"/>
    <w:lvl w:ilvl="0">
      <w:start w:val="12"/>
      <w:numFmt w:val="decimal"/>
      <w:lvlText w:val="%1."/>
      <w:lvlJc w:val="left"/>
      <w:pPr>
        <w:ind w:left="720" w:hanging="720"/>
      </w:pPr>
      <w:rPr>
        <w:rFonts w:hint="default"/>
      </w:rPr>
    </w:lvl>
    <w:lvl w:ilvl="1">
      <w:start w:val="2"/>
      <w:numFmt w:val="decimal"/>
      <w:lvlText w:val="%1.%2."/>
      <w:lvlJc w:val="left"/>
      <w:pPr>
        <w:ind w:left="2160" w:hanging="720"/>
      </w:pPr>
      <w:rPr>
        <w:rFonts w:hint="default"/>
      </w:rPr>
    </w:lvl>
    <w:lvl w:ilvl="2">
      <w:start w:val="9"/>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97" w15:restartNumberingAfterBreak="0">
    <w:nsid w:val="54AF1658"/>
    <w:multiLevelType w:val="hybridMultilevel"/>
    <w:tmpl w:val="BF5A751C"/>
    <w:lvl w:ilvl="0" w:tplc="FAAEA0F6">
      <w:start w:val="1"/>
      <w:numFmt w:val="decimal"/>
      <w:lvlText w:val="3.%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50E4007"/>
    <w:multiLevelType w:val="hybridMultilevel"/>
    <w:tmpl w:val="938A799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9" w15:restartNumberingAfterBreak="0">
    <w:nsid w:val="55946203"/>
    <w:multiLevelType w:val="hybridMultilevel"/>
    <w:tmpl w:val="53E4D43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0" w15:restartNumberingAfterBreak="0">
    <w:nsid w:val="57175DD8"/>
    <w:multiLevelType w:val="multilevel"/>
    <w:tmpl w:val="A13E6622"/>
    <w:styleLink w:val="CurrentList15"/>
    <w:lvl w:ilvl="0">
      <w:start w:val="12"/>
      <w:numFmt w:val="decimal"/>
      <w:lvlText w:val="%1."/>
      <w:lvlJc w:val="left"/>
      <w:pPr>
        <w:ind w:left="720" w:hanging="720"/>
      </w:pPr>
      <w:rPr>
        <w:rFonts w:hint="default"/>
      </w:rPr>
    </w:lvl>
    <w:lvl w:ilvl="1">
      <w:start w:val="2"/>
      <w:numFmt w:val="decimal"/>
      <w:lvlText w:val="%1.%2."/>
      <w:lvlJc w:val="left"/>
      <w:pPr>
        <w:ind w:left="2160" w:hanging="720"/>
      </w:pPr>
      <w:rPr>
        <w:rFonts w:hint="default"/>
      </w:rPr>
    </w:lvl>
    <w:lvl w:ilvl="2">
      <w:start w:val="2"/>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01" w15:restartNumberingAfterBreak="0">
    <w:nsid w:val="57F935D7"/>
    <w:multiLevelType w:val="hybridMultilevel"/>
    <w:tmpl w:val="40D4863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2" w15:restartNumberingAfterBreak="0">
    <w:nsid w:val="57FE6703"/>
    <w:multiLevelType w:val="multilevel"/>
    <w:tmpl w:val="58808786"/>
    <w:lvl w:ilvl="0">
      <w:start w:val="8"/>
      <w:numFmt w:val="decimal"/>
      <w:lvlText w:val="%1"/>
      <w:lvlJc w:val="left"/>
      <w:pPr>
        <w:tabs>
          <w:tab w:val="num" w:pos="360"/>
        </w:tabs>
        <w:ind w:left="360" w:hanging="360"/>
      </w:pPr>
      <w:rPr>
        <w:rFonts w:ascii="Verdana" w:hAnsi="Verdana" w:cs="Verdana" w:hint="default"/>
        <w:sz w:val="20"/>
        <w:szCs w:val="20"/>
      </w:rPr>
    </w:lvl>
    <w:lvl w:ilvl="1">
      <w:start w:val="3"/>
      <w:numFmt w:val="decimal"/>
      <w:lvlText w:val="%1.%2"/>
      <w:lvlJc w:val="left"/>
      <w:pPr>
        <w:tabs>
          <w:tab w:val="num" w:pos="720"/>
        </w:tabs>
        <w:ind w:left="720" w:hanging="360"/>
      </w:pPr>
      <w:rPr>
        <w:rFonts w:ascii="Verdana" w:hAnsi="Verdana" w:cs="Verdana" w:hint="default"/>
        <w:sz w:val="20"/>
        <w:szCs w:val="20"/>
      </w:rPr>
    </w:lvl>
    <w:lvl w:ilvl="2">
      <w:start w:val="1"/>
      <w:numFmt w:val="decimal"/>
      <w:lvlText w:val="%1.%2.%3"/>
      <w:lvlJc w:val="left"/>
      <w:pPr>
        <w:tabs>
          <w:tab w:val="num" w:pos="1440"/>
        </w:tabs>
        <w:ind w:left="1440" w:hanging="720"/>
      </w:pPr>
      <w:rPr>
        <w:rFonts w:ascii="Verdana" w:hAnsi="Verdana" w:cs="Verdana" w:hint="default"/>
        <w:sz w:val="20"/>
        <w:szCs w:val="20"/>
      </w:rPr>
    </w:lvl>
    <w:lvl w:ilvl="3">
      <w:start w:val="1"/>
      <w:numFmt w:val="decimal"/>
      <w:lvlText w:val="%1.%2.%3.%4"/>
      <w:lvlJc w:val="left"/>
      <w:pPr>
        <w:tabs>
          <w:tab w:val="num" w:pos="1800"/>
        </w:tabs>
        <w:ind w:left="1800" w:hanging="720"/>
      </w:pPr>
      <w:rPr>
        <w:rFonts w:ascii="Verdana" w:hAnsi="Verdana" w:cs="Verdana" w:hint="default"/>
        <w:sz w:val="20"/>
        <w:szCs w:val="20"/>
      </w:rPr>
    </w:lvl>
    <w:lvl w:ilvl="4">
      <w:start w:val="1"/>
      <w:numFmt w:val="decimal"/>
      <w:lvlText w:val="%1.%2.%3.%4.%5"/>
      <w:lvlJc w:val="left"/>
      <w:pPr>
        <w:tabs>
          <w:tab w:val="num" w:pos="2520"/>
        </w:tabs>
        <w:ind w:left="2520" w:hanging="1080"/>
      </w:pPr>
      <w:rPr>
        <w:rFonts w:ascii="Verdana" w:hAnsi="Verdana" w:cs="Verdana" w:hint="default"/>
        <w:sz w:val="20"/>
        <w:szCs w:val="20"/>
      </w:rPr>
    </w:lvl>
    <w:lvl w:ilvl="5">
      <w:start w:val="1"/>
      <w:numFmt w:val="decimal"/>
      <w:lvlText w:val="%1.%2.%3.%4.%5.%6"/>
      <w:lvlJc w:val="left"/>
      <w:pPr>
        <w:tabs>
          <w:tab w:val="num" w:pos="2880"/>
        </w:tabs>
        <w:ind w:left="2880" w:hanging="1080"/>
      </w:pPr>
      <w:rPr>
        <w:rFonts w:ascii="Verdana" w:hAnsi="Verdana" w:cs="Verdana" w:hint="default"/>
        <w:sz w:val="20"/>
        <w:szCs w:val="20"/>
      </w:rPr>
    </w:lvl>
    <w:lvl w:ilvl="6">
      <w:start w:val="1"/>
      <w:numFmt w:val="decimal"/>
      <w:lvlText w:val="%1.%2.%3.%4.%5.%6.%7"/>
      <w:lvlJc w:val="left"/>
      <w:pPr>
        <w:tabs>
          <w:tab w:val="num" w:pos="3600"/>
        </w:tabs>
        <w:ind w:left="3600" w:hanging="1440"/>
      </w:pPr>
      <w:rPr>
        <w:rFonts w:ascii="Verdana" w:hAnsi="Verdana" w:cs="Verdana" w:hint="default"/>
        <w:sz w:val="20"/>
        <w:szCs w:val="20"/>
      </w:rPr>
    </w:lvl>
    <w:lvl w:ilvl="7">
      <w:start w:val="1"/>
      <w:numFmt w:val="decimal"/>
      <w:lvlText w:val="%1.%2.%3.%4.%5.%6.%7.%8"/>
      <w:lvlJc w:val="left"/>
      <w:pPr>
        <w:tabs>
          <w:tab w:val="num" w:pos="3960"/>
        </w:tabs>
        <w:ind w:left="3960" w:hanging="1440"/>
      </w:pPr>
      <w:rPr>
        <w:rFonts w:ascii="Verdana" w:hAnsi="Verdana" w:cs="Verdana" w:hint="default"/>
        <w:sz w:val="20"/>
        <w:szCs w:val="20"/>
      </w:rPr>
    </w:lvl>
    <w:lvl w:ilvl="8">
      <w:start w:val="1"/>
      <w:numFmt w:val="decimal"/>
      <w:lvlText w:val="%1.%2.%3.%4.%5.%6.%7.%8.%9"/>
      <w:lvlJc w:val="left"/>
      <w:pPr>
        <w:tabs>
          <w:tab w:val="num" w:pos="4680"/>
        </w:tabs>
        <w:ind w:left="4680" w:hanging="1800"/>
      </w:pPr>
      <w:rPr>
        <w:rFonts w:ascii="Verdana" w:hAnsi="Verdana" w:cs="Verdana" w:hint="default"/>
        <w:sz w:val="20"/>
        <w:szCs w:val="20"/>
      </w:rPr>
    </w:lvl>
  </w:abstractNum>
  <w:abstractNum w:abstractNumId="103" w15:restartNumberingAfterBreak="0">
    <w:nsid w:val="583A73AA"/>
    <w:multiLevelType w:val="hybridMultilevel"/>
    <w:tmpl w:val="79B22C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4" w15:restartNumberingAfterBreak="0">
    <w:nsid w:val="584232D4"/>
    <w:multiLevelType w:val="hybridMultilevel"/>
    <w:tmpl w:val="7F989264"/>
    <w:lvl w:ilvl="0" w:tplc="ECE46B5C">
      <w:start w:val="1"/>
      <w:numFmt w:val="decimal"/>
      <w:lvlText w:val="8.4.%1."/>
      <w:lvlJc w:val="left"/>
      <w:pPr>
        <w:ind w:left="10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8E47731"/>
    <w:multiLevelType w:val="hybridMultilevel"/>
    <w:tmpl w:val="CF78B7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6" w15:restartNumberingAfterBreak="0">
    <w:nsid w:val="5BE650C2"/>
    <w:multiLevelType w:val="multilevel"/>
    <w:tmpl w:val="7CF2B1FC"/>
    <w:styleLink w:val="CurrentList13"/>
    <w:lvl w:ilvl="0">
      <w:start w:val="12"/>
      <w:numFmt w:val="decimal"/>
      <w:lvlText w:val="%1."/>
      <w:lvlJc w:val="left"/>
      <w:pPr>
        <w:ind w:left="720" w:hanging="720"/>
      </w:pPr>
      <w:rPr>
        <w:rFonts w:hint="default"/>
      </w:rPr>
    </w:lvl>
    <w:lvl w:ilvl="1">
      <w:start w:val="2"/>
      <w:numFmt w:val="decimal"/>
      <w:lvlText w:val="%1.%2."/>
      <w:lvlJc w:val="left"/>
      <w:pPr>
        <w:ind w:left="2160" w:hanging="720"/>
      </w:pPr>
      <w:rPr>
        <w:rFonts w:hint="default"/>
      </w:rPr>
    </w:lvl>
    <w:lvl w:ilvl="2">
      <w:start w:val="8"/>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07" w15:restartNumberingAfterBreak="0">
    <w:nsid w:val="5CCB168E"/>
    <w:multiLevelType w:val="multilevel"/>
    <w:tmpl w:val="8A7423C6"/>
    <w:lvl w:ilvl="0">
      <w:start w:val="12"/>
      <w:numFmt w:val="decimal"/>
      <w:lvlText w:val="%1."/>
      <w:lvlJc w:val="left"/>
      <w:pPr>
        <w:ind w:left="720" w:hanging="720"/>
      </w:pPr>
      <w:rPr>
        <w:rFonts w:hint="default"/>
      </w:rPr>
    </w:lvl>
    <w:lvl w:ilvl="1">
      <w:start w:val="2"/>
      <w:numFmt w:val="decimal"/>
      <w:lvlText w:val="%1.%2."/>
      <w:lvlJc w:val="left"/>
      <w:pPr>
        <w:ind w:left="2160" w:hanging="720"/>
      </w:pPr>
      <w:rPr>
        <w:rFonts w:hint="default"/>
      </w:rPr>
    </w:lvl>
    <w:lvl w:ilvl="2">
      <w:start w:val="1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08" w15:restartNumberingAfterBreak="0">
    <w:nsid w:val="5D280F15"/>
    <w:multiLevelType w:val="hybridMultilevel"/>
    <w:tmpl w:val="EE4A2534"/>
    <w:lvl w:ilvl="0" w:tplc="7EB207D0">
      <w:start w:val="1"/>
      <w:numFmt w:val="decimal"/>
      <w:lvlText w:val="6.%1."/>
      <w:lvlJc w:val="left"/>
      <w:pPr>
        <w:ind w:left="720" w:hanging="360"/>
      </w:pPr>
      <w:rPr>
        <w:rFonts w:ascii="Verdana" w:hAnsi="Verdana"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D765437"/>
    <w:multiLevelType w:val="multilevel"/>
    <w:tmpl w:val="C390F5C2"/>
    <w:styleLink w:val="CurrentList3"/>
    <w:lvl w:ilvl="0">
      <w:start w:val="11"/>
      <w:numFmt w:val="decimal"/>
      <w:lvlText w:val="%1."/>
      <w:lvlJc w:val="left"/>
      <w:pPr>
        <w:ind w:left="720" w:hanging="720"/>
      </w:pPr>
      <w:rPr>
        <w:rFonts w:hint="default"/>
      </w:rPr>
    </w:lvl>
    <w:lvl w:ilvl="1">
      <w:start w:val="6"/>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0" w15:restartNumberingAfterBreak="0">
    <w:nsid w:val="5E006E5C"/>
    <w:multiLevelType w:val="hybridMultilevel"/>
    <w:tmpl w:val="8B76D0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1" w15:restartNumberingAfterBreak="0">
    <w:nsid w:val="5E3C6F20"/>
    <w:multiLevelType w:val="hybridMultilevel"/>
    <w:tmpl w:val="5100BBD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2" w15:restartNumberingAfterBreak="0">
    <w:nsid w:val="60D4713E"/>
    <w:multiLevelType w:val="multilevel"/>
    <w:tmpl w:val="6DB8CA50"/>
    <w:lvl w:ilvl="0">
      <w:start w:val="12"/>
      <w:numFmt w:val="decimal"/>
      <w:lvlText w:val="%1."/>
      <w:lvlJc w:val="left"/>
      <w:pPr>
        <w:ind w:left="720" w:hanging="720"/>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13" w15:restartNumberingAfterBreak="0">
    <w:nsid w:val="612E5C8F"/>
    <w:multiLevelType w:val="hybridMultilevel"/>
    <w:tmpl w:val="B080A88A"/>
    <w:lvl w:ilvl="0" w:tplc="2CBCB056">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61F1329B"/>
    <w:multiLevelType w:val="hybridMultilevel"/>
    <w:tmpl w:val="BFBE7486"/>
    <w:lvl w:ilvl="0" w:tplc="C1545A60">
      <w:start w:val="1"/>
      <w:numFmt w:val="upperLetter"/>
      <w:pStyle w:val="ExhibitNumbering3"/>
      <w:lvlText w:val="%1."/>
      <w:lvlJc w:val="left"/>
      <w:pPr>
        <w:ind w:left="720" w:hanging="360"/>
      </w:pPr>
      <w:rPr>
        <w:rFonts w:ascii="Verdana" w:hAnsi="Verdana" w:cs="Times New Roman" w:hint="default"/>
      </w:rPr>
    </w:lvl>
    <w:lvl w:ilvl="1" w:tplc="7C646CE8">
      <w:start w:val="1"/>
      <w:numFmt w:val="lowerLetter"/>
      <w:lvlText w:val="%2."/>
      <w:lvlJc w:val="left"/>
      <w:pPr>
        <w:ind w:left="1440" w:hanging="360"/>
      </w:pPr>
      <w:rPr>
        <w:rFonts w:hint="default"/>
      </w:rPr>
    </w:lvl>
    <w:lvl w:ilvl="2" w:tplc="8B56D24E" w:tentative="1">
      <w:start w:val="1"/>
      <w:numFmt w:val="lowerRoman"/>
      <w:lvlText w:val="%3."/>
      <w:lvlJc w:val="right"/>
      <w:pPr>
        <w:ind w:left="2160" w:hanging="180"/>
      </w:pPr>
    </w:lvl>
    <w:lvl w:ilvl="3" w:tplc="A08205B0" w:tentative="1">
      <w:start w:val="1"/>
      <w:numFmt w:val="decimal"/>
      <w:lvlText w:val="%4."/>
      <w:lvlJc w:val="left"/>
      <w:pPr>
        <w:ind w:left="2880" w:hanging="360"/>
      </w:pPr>
    </w:lvl>
    <w:lvl w:ilvl="4" w:tplc="86469E1A" w:tentative="1">
      <w:start w:val="1"/>
      <w:numFmt w:val="lowerLetter"/>
      <w:lvlText w:val="%5."/>
      <w:lvlJc w:val="left"/>
      <w:pPr>
        <w:ind w:left="3600" w:hanging="360"/>
      </w:pPr>
    </w:lvl>
    <w:lvl w:ilvl="5" w:tplc="C27206CE" w:tentative="1">
      <w:start w:val="1"/>
      <w:numFmt w:val="lowerRoman"/>
      <w:lvlText w:val="%6."/>
      <w:lvlJc w:val="right"/>
      <w:pPr>
        <w:ind w:left="4320" w:hanging="180"/>
      </w:pPr>
    </w:lvl>
    <w:lvl w:ilvl="6" w:tplc="8062C2BC" w:tentative="1">
      <w:start w:val="1"/>
      <w:numFmt w:val="decimal"/>
      <w:lvlText w:val="%7."/>
      <w:lvlJc w:val="left"/>
      <w:pPr>
        <w:ind w:left="5040" w:hanging="360"/>
      </w:pPr>
    </w:lvl>
    <w:lvl w:ilvl="7" w:tplc="1B10B1F2" w:tentative="1">
      <w:start w:val="1"/>
      <w:numFmt w:val="lowerLetter"/>
      <w:lvlText w:val="%8."/>
      <w:lvlJc w:val="left"/>
      <w:pPr>
        <w:ind w:left="5760" w:hanging="360"/>
      </w:pPr>
    </w:lvl>
    <w:lvl w:ilvl="8" w:tplc="04E4DC54" w:tentative="1">
      <w:start w:val="1"/>
      <w:numFmt w:val="lowerRoman"/>
      <w:lvlText w:val="%9."/>
      <w:lvlJc w:val="right"/>
      <w:pPr>
        <w:ind w:left="6480" w:hanging="180"/>
      </w:pPr>
    </w:lvl>
  </w:abstractNum>
  <w:abstractNum w:abstractNumId="115" w15:restartNumberingAfterBreak="0">
    <w:nsid w:val="61FB1E48"/>
    <w:multiLevelType w:val="hybridMultilevel"/>
    <w:tmpl w:val="9B5C9486"/>
    <w:lvl w:ilvl="0" w:tplc="58F4F80C">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16" w15:restartNumberingAfterBreak="0">
    <w:nsid w:val="624F2E7D"/>
    <w:multiLevelType w:val="hybridMultilevel"/>
    <w:tmpl w:val="D556C0D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7" w15:restartNumberingAfterBreak="0">
    <w:nsid w:val="632544F0"/>
    <w:multiLevelType w:val="multilevel"/>
    <w:tmpl w:val="E1169B30"/>
    <w:lvl w:ilvl="0">
      <w:start w:val="12"/>
      <w:numFmt w:val="decimal"/>
      <w:lvlText w:val="%1."/>
      <w:lvlJc w:val="left"/>
      <w:pPr>
        <w:ind w:left="520" w:hanging="5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18" w15:restartNumberingAfterBreak="0">
    <w:nsid w:val="64E85753"/>
    <w:multiLevelType w:val="multilevel"/>
    <w:tmpl w:val="B78046B8"/>
    <w:lvl w:ilvl="0">
      <w:start w:val="11"/>
      <w:numFmt w:val="decimal"/>
      <w:lvlText w:val="%1."/>
      <w:lvlJc w:val="left"/>
      <w:pPr>
        <w:ind w:left="720" w:hanging="720"/>
      </w:pPr>
      <w:rPr>
        <w:rFonts w:hint="default"/>
      </w:rPr>
    </w:lvl>
    <w:lvl w:ilvl="1">
      <w:start w:val="6"/>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9" w15:restartNumberingAfterBreak="0">
    <w:nsid w:val="65D97288"/>
    <w:multiLevelType w:val="hybridMultilevel"/>
    <w:tmpl w:val="711CAFD0"/>
    <w:lvl w:ilvl="0" w:tplc="2BD049CC">
      <w:start w:val="1"/>
      <w:numFmt w:val="upperLetter"/>
      <w:lvlText w:val="%1."/>
      <w:lvlJc w:val="left"/>
      <w:pPr>
        <w:ind w:left="811" w:hanging="360"/>
      </w:pPr>
      <w:rPr>
        <w:rFonts w:hint="default"/>
      </w:rPr>
    </w:lvl>
    <w:lvl w:ilvl="1" w:tplc="04090019" w:tentative="1">
      <w:start w:val="1"/>
      <w:numFmt w:val="lowerLetter"/>
      <w:lvlText w:val="%2."/>
      <w:lvlJc w:val="left"/>
      <w:pPr>
        <w:ind w:left="1531" w:hanging="360"/>
      </w:pPr>
    </w:lvl>
    <w:lvl w:ilvl="2" w:tplc="0409001B" w:tentative="1">
      <w:start w:val="1"/>
      <w:numFmt w:val="lowerRoman"/>
      <w:lvlText w:val="%3."/>
      <w:lvlJc w:val="right"/>
      <w:pPr>
        <w:ind w:left="2251" w:hanging="180"/>
      </w:pPr>
    </w:lvl>
    <w:lvl w:ilvl="3" w:tplc="0409000F" w:tentative="1">
      <w:start w:val="1"/>
      <w:numFmt w:val="decimal"/>
      <w:lvlText w:val="%4."/>
      <w:lvlJc w:val="left"/>
      <w:pPr>
        <w:ind w:left="2971" w:hanging="360"/>
      </w:pPr>
    </w:lvl>
    <w:lvl w:ilvl="4" w:tplc="04090019" w:tentative="1">
      <w:start w:val="1"/>
      <w:numFmt w:val="lowerLetter"/>
      <w:lvlText w:val="%5."/>
      <w:lvlJc w:val="left"/>
      <w:pPr>
        <w:ind w:left="3691" w:hanging="360"/>
      </w:pPr>
    </w:lvl>
    <w:lvl w:ilvl="5" w:tplc="0409001B" w:tentative="1">
      <w:start w:val="1"/>
      <w:numFmt w:val="lowerRoman"/>
      <w:lvlText w:val="%6."/>
      <w:lvlJc w:val="right"/>
      <w:pPr>
        <w:ind w:left="4411" w:hanging="180"/>
      </w:pPr>
    </w:lvl>
    <w:lvl w:ilvl="6" w:tplc="0409000F" w:tentative="1">
      <w:start w:val="1"/>
      <w:numFmt w:val="decimal"/>
      <w:lvlText w:val="%7."/>
      <w:lvlJc w:val="left"/>
      <w:pPr>
        <w:ind w:left="5131" w:hanging="360"/>
      </w:pPr>
    </w:lvl>
    <w:lvl w:ilvl="7" w:tplc="04090019" w:tentative="1">
      <w:start w:val="1"/>
      <w:numFmt w:val="lowerLetter"/>
      <w:lvlText w:val="%8."/>
      <w:lvlJc w:val="left"/>
      <w:pPr>
        <w:ind w:left="5851" w:hanging="360"/>
      </w:pPr>
    </w:lvl>
    <w:lvl w:ilvl="8" w:tplc="0409001B" w:tentative="1">
      <w:start w:val="1"/>
      <w:numFmt w:val="lowerRoman"/>
      <w:lvlText w:val="%9."/>
      <w:lvlJc w:val="right"/>
      <w:pPr>
        <w:ind w:left="6571" w:hanging="180"/>
      </w:pPr>
    </w:lvl>
  </w:abstractNum>
  <w:abstractNum w:abstractNumId="120" w15:restartNumberingAfterBreak="0">
    <w:nsid w:val="668C5BCD"/>
    <w:multiLevelType w:val="multilevel"/>
    <w:tmpl w:val="97949E8A"/>
    <w:lvl w:ilvl="0">
      <w:start w:val="12"/>
      <w:numFmt w:val="decimal"/>
      <w:lvlText w:val="%1."/>
      <w:lvlJc w:val="left"/>
      <w:pPr>
        <w:ind w:left="720" w:hanging="720"/>
      </w:pPr>
      <w:rPr>
        <w:rFonts w:hint="default"/>
      </w:rPr>
    </w:lvl>
    <w:lvl w:ilvl="1">
      <w:start w:val="2"/>
      <w:numFmt w:val="decimal"/>
      <w:lvlText w:val="%1.%2."/>
      <w:lvlJc w:val="left"/>
      <w:pPr>
        <w:ind w:left="2160" w:hanging="720"/>
      </w:pPr>
      <w:rPr>
        <w:rFonts w:hint="default"/>
      </w:rPr>
    </w:lvl>
    <w:lvl w:ilvl="2">
      <w:start w:val="4"/>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21" w15:restartNumberingAfterBreak="0">
    <w:nsid w:val="67741238"/>
    <w:multiLevelType w:val="hybridMultilevel"/>
    <w:tmpl w:val="206E73AC"/>
    <w:lvl w:ilvl="0" w:tplc="D3D64CD4">
      <w:start w:val="1"/>
      <w:numFmt w:val="decimal"/>
      <w:lvlText w:val="12.%1."/>
      <w:lvlJc w:val="left"/>
      <w:pPr>
        <w:ind w:left="10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7DB191D"/>
    <w:multiLevelType w:val="hybridMultilevel"/>
    <w:tmpl w:val="6ACC6ED6"/>
    <w:lvl w:ilvl="0" w:tplc="6580679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3" w15:restartNumberingAfterBreak="0">
    <w:nsid w:val="698B39D9"/>
    <w:multiLevelType w:val="multilevel"/>
    <w:tmpl w:val="A13E6622"/>
    <w:lvl w:ilvl="0">
      <w:start w:val="12"/>
      <w:numFmt w:val="decimal"/>
      <w:lvlText w:val="%1."/>
      <w:lvlJc w:val="left"/>
      <w:pPr>
        <w:ind w:left="720" w:hanging="720"/>
      </w:pPr>
      <w:rPr>
        <w:rFonts w:hint="default"/>
      </w:rPr>
    </w:lvl>
    <w:lvl w:ilvl="1">
      <w:start w:val="2"/>
      <w:numFmt w:val="decimal"/>
      <w:lvlText w:val="%1.%2."/>
      <w:lvlJc w:val="left"/>
      <w:pPr>
        <w:ind w:left="2160" w:hanging="720"/>
      </w:pPr>
      <w:rPr>
        <w:rFonts w:hint="default"/>
      </w:rPr>
    </w:lvl>
    <w:lvl w:ilvl="2">
      <w:start w:val="2"/>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24" w15:restartNumberingAfterBreak="0">
    <w:nsid w:val="69C56CEA"/>
    <w:multiLevelType w:val="multilevel"/>
    <w:tmpl w:val="3AB232F2"/>
    <w:lvl w:ilvl="0">
      <w:start w:val="2"/>
      <w:numFmt w:val="decimal"/>
      <w:lvlText w:val="%1."/>
      <w:lvlJc w:val="left"/>
      <w:pPr>
        <w:ind w:left="45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125" w15:restartNumberingAfterBreak="0">
    <w:nsid w:val="69D555E2"/>
    <w:multiLevelType w:val="hybridMultilevel"/>
    <w:tmpl w:val="5352E84E"/>
    <w:lvl w:ilvl="0" w:tplc="B3C28792">
      <w:start w:val="1"/>
      <w:numFmt w:val="decimal"/>
      <w:lvlText w:val="1.%1"/>
      <w:lvlJc w:val="left"/>
      <w:pPr>
        <w:ind w:left="720" w:hanging="360"/>
      </w:pPr>
      <w:rPr>
        <w:rFonts w:ascii="Verdana" w:hAnsi="Verdana" w:hint="default"/>
        <w:color w:val="auto"/>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69EE14C6"/>
    <w:multiLevelType w:val="hybridMultilevel"/>
    <w:tmpl w:val="491AD110"/>
    <w:lvl w:ilvl="0" w:tplc="C2B4F06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7" w15:restartNumberingAfterBreak="0">
    <w:nsid w:val="6AB0250B"/>
    <w:multiLevelType w:val="hybridMultilevel"/>
    <w:tmpl w:val="3D58D284"/>
    <w:lvl w:ilvl="0" w:tplc="CCB034EC">
      <w:start w:val="3"/>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8" w15:restartNumberingAfterBreak="0">
    <w:nsid w:val="6B33623C"/>
    <w:multiLevelType w:val="hybridMultilevel"/>
    <w:tmpl w:val="B1FCBC3A"/>
    <w:lvl w:ilvl="0" w:tplc="FFFFFFFF">
      <w:start w:val="1"/>
      <w:numFmt w:val="lowerRoman"/>
      <w:lvlText w:val="(%1)"/>
      <w:lvlJc w:val="left"/>
      <w:pPr>
        <w:ind w:left="1056" w:hanging="720"/>
      </w:pPr>
      <w:rPr>
        <w:rFonts w:hint="default"/>
      </w:rPr>
    </w:lvl>
    <w:lvl w:ilvl="1" w:tplc="04090019" w:tentative="1">
      <w:start w:val="1"/>
      <w:numFmt w:val="lowerLetter"/>
      <w:lvlText w:val="%2."/>
      <w:lvlJc w:val="left"/>
      <w:pPr>
        <w:ind w:left="1416" w:hanging="360"/>
      </w:pPr>
    </w:lvl>
    <w:lvl w:ilvl="2" w:tplc="0409001B" w:tentative="1">
      <w:start w:val="1"/>
      <w:numFmt w:val="lowerRoman"/>
      <w:lvlText w:val="%3."/>
      <w:lvlJc w:val="right"/>
      <w:pPr>
        <w:ind w:left="2136" w:hanging="180"/>
      </w:pPr>
    </w:lvl>
    <w:lvl w:ilvl="3" w:tplc="0409000F" w:tentative="1">
      <w:start w:val="1"/>
      <w:numFmt w:val="decimal"/>
      <w:lvlText w:val="%4."/>
      <w:lvlJc w:val="left"/>
      <w:pPr>
        <w:ind w:left="2856" w:hanging="360"/>
      </w:pPr>
    </w:lvl>
    <w:lvl w:ilvl="4" w:tplc="04090019" w:tentative="1">
      <w:start w:val="1"/>
      <w:numFmt w:val="lowerLetter"/>
      <w:lvlText w:val="%5."/>
      <w:lvlJc w:val="left"/>
      <w:pPr>
        <w:ind w:left="3576" w:hanging="360"/>
      </w:pPr>
    </w:lvl>
    <w:lvl w:ilvl="5" w:tplc="0409001B" w:tentative="1">
      <w:start w:val="1"/>
      <w:numFmt w:val="lowerRoman"/>
      <w:lvlText w:val="%6."/>
      <w:lvlJc w:val="right"/>
      <w:pPr>
        <w:ind w:left="4296" w:hanging="180"/>
      </w:pPr>
    </w:lvl>
    <w:lvl w:ilvl="6" w:tplc="0409000F" w:tentative="1">
      <w:start w:val="1"/>
      <w:numFmt w:val="decimal"/>
      <w:lvlText w:val="%7."/>
      <w:lvlJc w:val="left"/>
      <w:pPr>
        <w:ind w:left="5016" w:hanging="360"/>
      </w:pPr>
    </w:lvl>
    <w:lvl w:ilvl="7" w:tplc="04090019" w:tentative="1">
      <w:start w:val="1"/>
      <w:numFmt w:val="lowerLetter"/>
      <w:lvlText w:val="%8."/>
      <w:lvlJc w:val="left"/>
      <w:pPr>
        <w:ind w:left="5736" w:hanging="360"/>
      </w:pPr>
    </w:lvl>
    <w:lvl w:ilvl="8" w:tplc="0409001B" w:tentative="1">
      <w:start w:val="1"/>
      <w:numFmt w:val="lowerRoman"/>
      <w:lvlText w:val="%9."/>
      <w:lvlJc w:val="right"/>
      <w:pPr>
        <w:ind w:left="6456" w:hanging="180"/>
      </w:pPr>
    </w:lvl>
  </w:abstractNum>
  <w:abstractNum w:abstractNumId="129" w15:restartNumberingAfterBreak="0">
    <w:nsid w:val="6B36378D"/>
    <w:multiLevelType w:val="hybridMultilevel"/>
    <w:tmpl w:val="C7300276"/>
    <w:lvl w:ilvl="0" w:tplc="E5E66F34">
      <w:start w:val="1"/>
      <w:numFmt w:val="lowerRoman"/>
      <w:lvlText w:val="(%1)"/>
      <w:lvlJc w:val="left"/>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30" w15:restartNumberingAfterBreak="0">
    <w:nsid w:val="6C124AD8"/>
    <w:multiLevelType w:val="hybridMultilevel"/>
    <w:tmpl w:val="ECFE722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1" w15:restartNumberingAfterBreak="0">
    <w:nsid w:val="6CFB38E0"/>
    <w:multiLevelType w:val="multilevel"/>
    <w:tmpl w:val="259063DA"/>
    <w:lvl w:ilvl="0">
      <w:start w:val="12"/>
      <w:numFmt w:val="decimal"/>
      <w:lvlText w:val="%1."/>
      <w:lvlJc w:val="left"/>
      <w:pPr>
        <w:ind w:left="720" w:hanging="720"/>
      </w:pPr>
      <w:rPr>
        <w:rFonts w:hint="default"/>
      </w:rPr>
    </w:lvl>
    <w:lvl w:ilvl="1">
      <w:start w:val="2"/>
      <w:numFmt w:val="decimal"/>
      <w:lvlText w:val="%1.%2."/>
      <w:lvlJc w:val="left"/>
      <w:pPr>
        <w:ind w:left="2160" w:hanging="720"/>
      </w:pPr>
      <w:rPr>
        <w:rFonts w:hint="default"/>
      </w:rPr>
    </w:lvl>
    <w:lvl w:ilvl="2">
      <w:start w:val="12"/>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32" w15:restartNumberingAfterBreak="0">
    <w:nsid w:val="6E6901BA"/>
    <w:multiLevelType w:val="multilevel"/>
    <w:tmpl w:val="A13E6622"/>
    <w:styleLink w:val="CurrentList16"/>
    <w:lvl w:ilvl="0">
      <w:start w:val="12"/>
      <w:numFmt w:val="decimal"/>
      <w:lvlText w:val="%1."/>
      <w:lvlJc w:val="left"/>
      <w:pPr>
        <w:ind w:left="720" w:hanging="720"/>
      </w:pPr>
      <w:rPr>
        <w:rFonts w:hint="default"/>
      </w:rPr>
    </w:lvl>
    <w:lvl w:ilvl="1">
      <w:start w:val="2"/>
      <w:numFmt w:val="decimal"/>
      <w:lvlText w:val="%1.%2."/>
      <w:lvlJc w:val="left"/>
      <w:pPr>
        <w:ind w:left="2160" w:hanging="720"/>
      </w:pPr>
      <w:rPr>
        <w:rFonts w:hint="default"/>
      </w:rPr>
    </w:lvl>
    <w:lvl w:ilvl="2">
      <w:start w:val="2"/>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33" w15:restartNumberingAfterBreak="0">
    <w:nsid w:val="6E8D5B22"/>
    <w:multiLevelType w:val="hybridMultilevel"/>
    <w:tmpl w:val="CB2ABA32"/>
    <w:lvl w:ilvl="0" w:tplc="AFB8C304">
      <w:start w:val="1"/>
      <w:numFmt w:val="decimal"/>
      <w:lvlText w:val="3.%1."/>
      <w:lvlJc w:val="left"/>
      <w:pPr>
        <w:ind w:left="360" w:hanging="360"/>
      </w:pPr>
      <w:rPr>
        <w:rFonts w:ascii="Verdana" w:hAnsi="Verdana"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EB86613"/>
    <w:multiLevelType w:val="hybridMultilevel"/>
    <w:tmpl w:val="FAFC4750"/>
    <w:lvl w:ilvl="0" w:tplc="84B6C8EE">
      <w:start w:val="1"/>
      <w:numFmt w:val="lowerRoman"/>
      <w:lvlText w:val="(%1)"/>
      <w:lvlJc w:val="left"/>
      <w:pPr>
        <w:ind w:left="1469" w:hanging="720"/>
      </w:pPr>
      <w:rPr>
        <w:rFonts w:hint="default"/>
      </w:rPr>
    </w:lvl>
    <w:lvl w:ilvl="1" w:tplc="04090019" w:tentative="1">
      <w:start w:val="1"/>
      <w:numFmt w:val="lowerLetter"/>
      <w:lvlText w:val="%2."/>
      <w:lvlJc w:val="left"/>
      <w:pPr>
        <w:ind w:left="1829" w:hanging="360"/>
      </w:pPr>
    </w:lvl>
    <w:lvl w:ilvl="2" w:tplc="0409001B" w:tentative="1">
      <w:start w:val="1"/>
      <w:numFmt w:val="lowerRoman"/>
      <w:lvlText w:val="%3."/>
      <w:lvlJc w:val="right"/>
      <w:pPr>
        <w:ind w:left="2549" w:hanging="180"/>
      </w:pPr>
    </w:lvl>
    <w:lvl w:ilvl="3" w:tplc="0409000F" w:tentative="1">
      <w:start w:val="1"/>
      <w:numFmt w:val="decimal"/>
      <w:lvlText w:val="%4."/>
      <w:lvlJc w:val="left"/>
      <w:pPr>
        <w:ind w:left="3269" w:hanging="360"/>
      </w:pPr>
    </w:lvl>
    <w:lvl w:ilvl="4" w:tplc="04090019" w:tentative="1">
      <w:start w:val="1"/>
      <w:numFmt w:val="lowerLetter"/>
      <w:lvlText w:val="%5."/>
      <w:lvlJc w:val="left"/>
      <w:pPr>
        <w:ind w:left="3989" w:hanging="360"/>
      </w:pPr>
    </w:lvl>
    <w:lvl w:ilvl="5" w:tplc="0409001B" w:tentative="1">
      <w:start w:val="1"/>
      <w:numFmt w:val="lowerRoman"/>
      <w:lvlText w:val="%6."/>
      <w:lvlJc w:val="right"/>
      <w:pPr>
        <w:ind w:left="4709" w:hanging="180"/>
      </w:pPr>
    </w:lvl>
    <w:lvl w:ilvl="6" w:tplc="0409000F" w:tentative="1">
      <w:start w:val="1"/>
      <w:numFmt w:val="decimal"/>
      <w:lvlText w:val="%7."/>
      <w:lvlJc w:val="left"/>
      <w:pPr>
        <w:ind w:left="5429" w:hanging="360"/>
      </w:pPr>
    </w:lvl>
    <w:lvl w:ilvl="7" w:tplc="04090019" w:tentative="1">
      <w:start w:val="1"/>
      <w:numFmt w:val="lowerLetter"/>
      <w:lvlText w:val="%8."/>
      <w:lvlJc w:val="left"/>
      <w:pPr>
        <w:ind w:left="6149" w:hanging="360"/>
      </w:pPr>
    </w:lvl>
    <w:lvl w:ilvl="8" w:tplc="0409001B" w:tentative="1">
      <w:start w:val="1"/>
      <w:numFmt w:val="lowerRoman"/>
      <w:lvlText w:val="%9."/>
      <w:lvlJc w:val="right"/>
      <w:pPr>
        <w:ind w:left="6869" w:hanging="180"/>
      </w:pPr>
    </w:lvl>
  </w:abstractNum>
  <w:abstractNum w:abstractNumId="135" w15:restartNumberingAfterBreak="0">
    <w:nsid w:val="6F2D66F3"/>
    <w:multiLevelType w:val="hybridMultilevel"/>
    <w:tmpl w:val="AE00A5A2"/>
    <w:lvl w:ilvl="0" w:tplc="08090019">
      <w:start w:val="1"/>
      <w:numFmt w:val="lowerLetter"/>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36" w15:restartNumberingAfterBreak="0">
    <w:nsid w:val="70490195"/>
    <w:multiLevelType w:val="hybridMultilevel"/>
    <w:tmpl w:val="9FD062EC"/>
    <w:lvl w:ilvl="0" w:tplc="D08C1C0E">
      <w:start w:val="1"/>
      <w:numFmt w:val="decimal"/>
      <w:lvlText w:val="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70EA11CD"/>
    <w:multiLevelType w:val="hybridMultilevel"/>
    <w:tmpl w:val="14AC6B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74400D47"/>
    <w:multiLevelType w:val="hybridMultilevel"/>
    <w:tmpl w:val="EAEC261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9" w15:restartNumberingAfterBreak="0">
    <w:nsid w:val="75E10F91"/>
    <w:multiLevelType w:val="hybridMultilevel"/>
    <w:tmpl w:val="8A3C9AD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0" w15:restartNumberingAfterBreak="0">
    <w:nsid w:val="76254178"/>
    <w:multiLevelType w:val="hybridMultilevel"/>
    <w:tmpl w:val="AD44A914"/>
    <w:lvl w:ilvl="0" w:tplc="6A722C8E">
      <w:start w:val="1"/>
      <w:numFmt w:val="decimal"/>
      <w:lvlText w:val="11.3.%1."/>
      <w:lvlJc w:val="left"/>
      <w:pPr>
        <w:ind w:left="10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76D33F9D"/>
    <w:multiLevelType w:val="hybridMultilevel"/>
    <w:tmpl w:val="6848075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2" w15:restartNumberingAfterBreak="0">
    <w:nsid w:val="792E1D68"/>
    <w:multiLevelType w:val="hybridMultilevel"/>
    <w:tmpl w:val="1B8C0BE8"/>
    <w:lvl w:ilvl="0" w:tplc="4364B1CA">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7B636B1D"/>
    <w:multiLevelType w:val="multilevel"/>
    <w:tmpl w:val="A0208E8A"/>
    <w:styleLink w:val="CurrentList10"/>
    <w:lvl w:ilvl="0">
      <w:start w:val="12"/>
      <w:numFmt w:val="decimal"/>
      <w:lvlText w:val="%1."/>
      <w:lvlJc w:val="left"/>
      <w:pPr>
        <w:ind w:left="720" w:hanging="720"/>
      </w:pPr>
      <w:rPr>
        <w:rFonts w:hint="default"/>
      </w:rPr>
    </w:lvl>
    <w:lvl w:ilvl="1">
      <w:start w:val="2"/>
      <w:numFmt w:val="decimal"/>
      <w:lvlText w:val="%1.%2."/>
      <w:lvlJc w:val="left"/>
      <w:pPr>
        <w:ind w:left="2160" w:hanging="720"/>
      </w:pPr>
      <w:rPr>
        <w:rFonts w:hint="default"/>
      </w:rPr>
    </w:lvl>
    <w:lvl w:ilvl="2">
      <w:start w:val="7"/>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44" w15:restartNumberingAfterBreak="0">
    <w:nsid w:val="7BB35761"/>
    <w:multiLevelType w:val="multilevel"/>
    <w:tmpl w:val="4086ABA8"/>
    <w:lvl w:ilvl="0">
      <w:start w:val="1"/>
      <w:numFmt w:val="decimal"/>
      <w:lvlText w:val="%1."/>
      <w:lvlJc w:val="left"/>
      <w:pPr>
        <w:ind w:left="720" w:hanging="360"/>
      </w:pPr>
      <w:rPr>
        <w:rFonts w:eastAsia="Times New Roman"/>
      </w:rPr>
    </w:lvl>
    <w:lvl w:ilvl="1">
      <w:start w:val="2"/>
      <w:numFmt w:val="decimal"/>
      <w:isLgl/>
      <w:lvlText w:val="%1.%2"/>
      <w:lvlJc w:val="left"/>
      <w:pPr>
        <w:ind w:left="2140" w:hanging="1780"/>
      </w:pPr>
    </w:lvl>
    <w:lvl w:ilvl="2">
      <w:start w:val="2"/>
      <w:numFmt w:val="decimal"/>
      <w:isLgl/>
      <w:lvlText w:val="%1.%2.%3"/>
      <w:lvlJc w:val="left"/>
      <w:pPr>
        <w:ind w:left="2140" w:hanging="1780"/>
      </w:pPr>
    </w:lvl>
    <w:lvl w:ilvl="3">
      <w:start w:val="1"/>
      <w:numFmt w:val="decimal"/>
      <w:isLgl/>
      <w:lvlText w:val="%1.%2.%3.%4"/>
      <w:lvlJc w:val="left"/>
      <w:pPr>
        <w:ind w:left="2140" w:hanging="1780"/>
      </w:pPr>
    </w:lvl>
    <w:lvl w:ilvl="4">
      <w:start w:val="1"/>
      <w:numFmt w:val="decimal"/>
      <w:isLgl/>
      <w:lvlText w:val="%1.%2.%3.%4.%5"/>
      <w:lvlJc w:val="left"/>
      <w:pPr>
        <w:ind w:left="2140" w:hanging="1780"/>
      </w:pPr>
    </w:lvl>
    <w:lvl w:ilvl="5">
      <w:start w:val="1"/>
      <w:numFmt w:val="decimal"/>
      <w:isLgl/>
      <w:lvlText w:val="%1.%2.%3.%4.%5.%6"/>
      <w:lvlJc w:val="left"/>
      <w:pPr>
        <w:ind w:left="2140" w:hanging="1780"/>
      </w:pPr>
    </w:lvl>
    <w:lvl w:ilvl="6">
      <w:start w:val="1"/>
      <w:numFmt w:val="decimal"/>
      <w:isLgl/>
      <w:lvlText w:val="%1.%2.%3.%4.%5.%6.%7"/>
      <w:lvlJc w:val="left"/>
      <w:pPr>
        <w:ind w:left="2140" w:hanging="1780"/>
      </w:pPr>
    </w:lvl>
    <w:lvl w:ilvl="7">
      <w:start w:val="1"/>
      <w:numFmt w:val="decimal"/>
      <w:isLgl/>
      <w:lvlText w:val="%1.%2.%3.%4.%5.%6.%7.%8"/>
      <w:lvlJc w:val="left"/>
      <w:pPr>
        <w:ind w:left="2140" w:hanging="1780"/>
      </w:pPr>
    </w:lvl>
    <w:lvl w:ilvl="8">
      <w:start w:val="1"/>
      <w:numFmt w:val="decimal"/>
      <w:isLgl/>
      <w:lvlText w:val="%1.%2.%3.%4.%5.%6.%7.%8.%9"/>
      <w:lvlJc w:val="left"/>
      <w:pPr>
        <w:ind w:left="2140" w:hanging="1780"/>
      </w:pPr>
    </w:lvl>
  </w:abstractNum>
  <w:abstractNum w:abstractNumId="145" w15:restartNumberingAfterBreak="0">
    <w:nsid w:val="7BB4063A"/>
    <w:multiLevelType w:val="multilevel"/>
    <w:tmpl w:val="0BF40C00"/>
    <w:lvl w:ilvl="0">
      <w:start w:val="12"/>
      <w:numFmt w:val="decimal"/>
      <w:lvlText w:val="%1."/>
      <w:lvlJc w:val="left"/>
      <w:pPr>
        <w:ind w:left="720" w:hanging="720"/>
      </w:pPr>
      <w:rPr>
        <w:rFonts w:hint="default"/>
      </w:rPr>
    </w:lvl>
    <w:lvl w:ilvl="1">
      <w:start w:val="2"/>
      <w:numFmt w:val="decimal"/>
      <w:lvlText w:val="%1.%2."/>
      <w:lvlJc w:val="left"/>
      <w:pPr>
        <w:ind w:left="2160" w:hanging="720"/>
      </w:pPr>
      <w:rPr>
        <w:rFonts w:hint="default"/>
      </w:rPr>
    </w:lvl>
    <w:lvl w:ilvl="2">
      <w:start w:val="3"/>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46" w15:restartNumberingAfterBreak="0">
    <w:nsid w:val="7C29022E"/>
    <w:multiLevelType w:val="hybridMultilevel"/>
    <w:tmpl w:val="1FB2547A"/>
    <w:lvl w:ilvl="0" w:tplc="4C5A698C">
      <w:start w:val="1"/>
      <w:numFmt w:val="decimal"/>
      <w:lvlText w:val="3.%1"/>
      <w:lvlJc w:val="left"/>
      <w:pPr>
        <w:ind w:left="720" w:hanging="360"/>
      </w:pPr>
      <w:rPr>
        <w:rFonts w:ascii="Verdana" w:hAnsi="Verdana" w:hint="default"/>
        <w:color w:val="auto"/>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7D090E7C"/>
    <w:multiLevelType w:val="hybridMultilevel"/>
    <w:tmpl w:val="92F2BA18"/>
    <w:lvl w:ilvl="0" w:tplc="C45EBC62">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DF33848"/>
    <w:multiLevelType w:val="hybridMultilevel"/>
    <w:tmpl w:val="61F6B97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9" w15:restartNumberingAfterBreak="0">
    <w:nsid w:val="7E6E0EDE"/>
    <w:multiLevelType w:val="hybridMultilevel"/>
    <w:tmpl w:val="D2DE496A"/>
    <w:lvl w:ilvl="0" w:tplc="68388F4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0" w15:restartNumberingAfterBreak="0">
    <w:nsid w:val="7E6E153F"/>
    <w:multiLevelType w:val="hybridMultilevel"/>
    <w:tmpl w:val="6AD03512"/>
    <w:lvl w:ilvl="0" w:tplc="FA6CBBD4">
      <w:start w:val="2"/>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1" w15:restartNumberingAfterBreak="0">
    <w:nsid w:val="7F4B4396"/>
    <w:multiLevelType w:val="hybridMultilevel"/>
    <w:tmpl w:val="938A799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583152288">
    <w:abstractNumId w:val="30"/>
  </w:num>
  <w:num w:numId="2" w16cid:durableId="896554422">
    <w:abstractNumId w:val="10"/>
  </w:num>
  <w:num w:numId="3" w16cid:durableId="1473988181">
    <w:abstractNumId w:val="139"/>
  </w:num>
  <w:num w:numId="4" w16cid:durableId="1445032449">
    <w:abstractNumId w:val="92"/>
  </w:num>
  <w:num w:numId="5" w16cid:durableId="1103913070">
    <w:abstractNumId w:val="67"/>
  </w:num>
  <w:num w:numId="6" w16cid:durableId="1152477950">
    <w:abstractNumId w:val="42"/>
  </w:num>
  <w:num w:numId="7" w16cid:durableId="1222591922">
    <w:abstractNumId w:val="52"/>
  </w:num>
  <w:num w:numId="8" w16cid:durableId="88236777">
    <w:abstractNumId w:val="83"/>
  </w:num>
  <w:num w:numId="9" w16cid:durableId="1280604527">
    <w:abstractNumId w:val="93"/>
  </w:num>
  <w:num w:numId="10" w16cid:durableId="1742367695">
    <w:abstractNumId w:val="4"/>
  </w:num>
  <w:num w:numId="11" w16cid:durableId="769787173">
    <w:abstractNumId w:val="27"/>
  </w:num>
  <w:num w:numId="12" w16cid:durableId="313073846">
    <w:abstractNumId w:val="46"/>
  </w:num>
  <w:num w:numId="13" w16cid:durableId="805201739">
    <w:abstractNumId w:val="35"/>
  </w:num>
  <w:num w:numId="14" w16cid:durableId="26371624">
    <w:abstractNumId w:val="49"/>
  </w:num>
  <w:num w:numId="15" w16cid:durableId="210309821">
    <w:abstractNumId w:val="110"/>
  </w:num>
  <w:num w:numId="16" w16cid:durableId="1370760116">
    <w:abstractNumId w:val="56"/>
  </w:num>
  <w:num w:numId="17" w16cid:durableId="2003312931">
    <w:abstractNumId w:val="115"/>
  </w:num>
  <w:num w:numId="18" w16cid:durableId="275217425">
    <w:abstractNumId w:val="5"/>
  </w:num>
  <w:num w:numId="19" w16cid:durableId="1193110688">
    <w:abstractNumId w:val="36"/>
  </w:num>
  <w:num w:numId="20" w16cid:durableId="724184806">
    <w:abstractNumId w:val="41"/>
  </w:num>
  <w:num w:numId="21" w16cid:durableId="916866235">
    <w:abstractNumId w:val="122"/>
  </w:num>
  <w:num w:numId="22" w16cid:durableId="1213078458">
    <w:abstractNumId w:val="126"/>
  </w:num>
  <w:num w:numId="23" w16cid:durableId="1211070022">
    <w:abstractNumId w:val="40"/>
  </w:num>
  <w:num w:numId="24" w16cid:durableId="944114471">
    <w:abstractNumId w:val="50"/>
  </w:num>
  <w:num w:numId="25" w16cid:durableId="665012561">
    <w:abstractNumId w:val="103"/>
  </w:num>
  <w:num w:numId="26" w16cid:durableId="1578440108">
    <w:abstractNumId w:val="94"/>
  </w:num>
  <w:num w:numId="27" w16cid:durableId="390539844">
    <w:abstractNumId w:val="25"/>
  </w:num>
  <w:num w:numId="28" w16cid:durableId="1148739905">
    <w:abstractNumId w:val="19"/>
  </w:num>
  <w:num w:numId="29" w16cid:durableId="1181165810">
    <w:abstractNumId w:val="3"/>
  </w:num>
  <w:num w:numId="30" w16cid:durableId="1879538669">
    <w:abstractNumId w:val="66"/>
  </w:num>
  <w:num w:numId="31" w16cid:durableId="48654609">
    <w:abstractNumId w:val="130"/>
  </w:num>
  <w:num w:numId="32" w16cid:durableId="234706449">
    <w:abstractNumId w:val="71"/>
  </w:num>
  <w:num w:numId="33" w16cid:durableId="1980760815">
    <w:abstractNumId w:val="141"/>
  </w:num>
  <w:num w:numId="34" w16cid:durableId="1224023096">
    <w:abstractNumId w:val="90"/>
  </w:num>
  <w:num w:numId="35" w16cid:durableId="220675457">
    <w:abstractNumId w:val="70"/>
  </w:num>
  <w:num w:numId="36" w16cid:durableId="342973013">
    <w:abstractNumId w:val="149"/>
  </w:num>
  <w:num w:numId="37" w16cid:durableId="364065763">
    <w:abstractNumId w:val="64"/>
  </w:num>
  <w:num w:numId="38" w16cid:durableId="725950181">
    <w:abstractNumId w:val="51"/>
  </w:num>
  <w:num w:numId="39" w16cid:durableId="1865434303">
    <w:abstractNumId w:val="99"/>
  </w:num>
  <w:num w:numId="40" w16cid:durableId="1947156414">
    <w:abstractNumId w:val="74"/>
  </w:num>
  <w:num w:numId="41" w16cid:durableId="1931968141">
    <w:abstractNumId w:val="58"/>
  </w:num>
  <w:num w:numId="42" w16cid:durableId="1850945359">
    <w:abstractNumId w:val="76"/>
  </w:num>
  <w:num w:numId="43" w16cid:durableId="444234144">
    <w:abstractNumId w:val="148"/>
  </w:num>
  <w:num w:numId="44" w16cid:durableId="1328827329">
    <w:abstractNumId w:val="111"/>
  </w:num>
  <w:num w:numId="45" w16cid:durableId="905262690">
    <w:abstractNumId w:val="32"/>
  </w:num>
  <w:num w:numId="46" w16cid:durableId="1649213606">
    <w:abstractNumId w:val="60"/>
  </w:num>
  <w:num w:numId="47" w16cid:durableId="133646588">
    <w:abstractNumId w:val="116"/>
  </w:num>
  <w:num w:numId="48" w16cid:durableId="506866031">
    <w:abstractNumId w:val="89"/>
  </w:num>
  <w:num w:numId="49" w16cid:durableId="1204293656">
    <w:abstractNumId w:val="138"/>
  </w:num>
  <w:num w:numId="50" w16cid:durableId="343485710">
    <w:abstractNumId w:val="101"/>
  </w:num>
  <w:num w:numId="51" w16cid:durableId="923101311">
    <w:abstractNumId w:val="78"/>
  </w:num>
  <w:num w:numId="52" w16cid:durableId="847908418">
    <w:abstractNumId w:val="16"/>
  </w:num>
  <w:num w:numId="53" w16cid:durableId="1572809532">
    <w:abstractNumId w:val="17"/>
  </w:num>
  <w:num w:numId="54" w16cid:durableId="540752480">
    <w:abstractNumId w:val="73"/>
  </w:num>
  <w:num w:numId="55" w16cid:durableId="1321613622">
    <w:abstractNumId w:val="6"/>
  </w:num>
  <w:num w:numId="56" w16cid:durableId="1849905133">
    <w:abstractNumId w:val="84"/>
  </w:num>
  <w:num w:numId="57" w16cid:durableId="2008091255">
    <w:abstractNumId w:val="102"/>
  </w:num>
  <w:num w:numId="58" w16cid:durableId="126358442">
    <w:abstractNumId w:val="119"/>
  </w:num>
  <w:num w:numId="59" w16cid:durableId="1857691793">
    <w:abstractNumId w:val="8"/>
  </w:num>
  <w:num w:numId="60" w16cid:durableId="238098117">
    <w:abstractNumId w:val="9"/>
  </w:num>
  <w:num w:numId="61" w16cid:durableId="1903442307">
    <w:abstractNumId w:val="147"/>
  </w:num>
  <w:num w:numId="62" w16cid:durableId="2084520382">
    <w:abstractNumId w:val="91"/>
  </w:num>
  <w:num w:numId="63" w16cid:durableId="2055814762">
    <w:abstractNumId w:val="28"/>
  </w:num>
  <w:num w:numId="64" w16cid:durableId="1190099757">
    <w:abstractNumId w:val="142"/>
  </w:num>
  <w:num w:numId="65" w16cid:durableId="773095173">
    <w:abstractNumId w:val="134"/>
  </w:num>
  <w:num w:numId="66" w16cid:durableId="943459864">
    <w:abstractNumId w:val="104"/>
  </w:num>
  <w:num w:numId="67" w16cid:durableId="1192180897">
    <w:abstractNumId w:val="82"/>
  </w:num>
  <w:num w:numId="68" w16cid:durableId="1154299122">
    <w:abstractNumId w:val="136"/>
  </w:num>
  <w:num w:numId="69" w16cid:durableId="1590624329">
    <w:abstractNumId w:val="54"/>
  </w:num>
  <w:num w:numId="70" w16cid:durableId="1061951917">
    <w:abstractNumId w:val="45"/>
  </w:num>
  <w:num w:numId="71" w16cid:durableId="2041323719">
    <w:abstractNumId w:val="39"/>
  </w:num>
  <w:num w:numId="72" w16cid:durableId="253051547">
    <w:abstractNumId w:val="140"/>
  </w:num>
  <w:num w:numId="73" w16cid:durableId="1820220018">
    <w:abstractNumId w:val="0"/>
  </w:num>
  <w:num w:numId="74" w16cid:durableId="3677268">
    <w:abstractNumId w:val="121"/>
  </w:num>
  <w:num w:numId="75" w16cid:durableId="236983225">
    <w:abstractNumId w:val="2"/>
  </w:num>
  <w:num w:numId="76" w16cid:durableId="1597978044">
    <w:abstractNumId w:val="85"/>
  </w:num>
  <w:num w:numId="77" w16cid:durableId="705373258">
    <w:abstractNumId w:val="133"/>
  </w:num>
  <w:num w:numId="78" w16cid:durableId="1580090647">
    <w:abstractNumId w:val="57"/>
  </w:num>
  <w:num w:numId="79" w16cid:durableId="2088261531">
    <w:abstractNumId w:val="44"/>
  </w:num>
  <w:num w:numId="80" w16cid:durableId="1524707206">
    <w:abstractNumId w:val="108"/>
  </w:num>
  <w:num w:numId="81" w16cid:durableId="1613633024">
    <w:abstractNumId w:val="144"/>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296647131">
    <w:abstractNumId w:val="151"/>
  </w:num>
  <w:num w:numId="83" w16cid:durableId="377629870">
    <w:abstractNumId w:val="98"/>
  </w:num>
  <w:num w:numId="84" w16cid:durableId="227690389">
    <w:abstractNumId w:val="105"/>
  </w:num>
  <w:num w:numId="85" w16cid:durableId="2091461620">
    <w:abstractNumId w:val="29"/>
  </w:num>
  <w:num w:numId="86" w16cid:durableId="931402655">
    <w:abstractNumId w:val="128"/>
  </w:num>
  <w:num w:numId="87" w16cid:durableId="456148061">
    <w:abstractNumId w:val="87"/>
  </w:num>
  <w:num w:numId="88" w16cid:durableId="1956330293">
    <w:abstractNumId w:val="14"/>
  </w:num>
  <w:num w:numId="89" w16cid:durableId="1749031628">
    <w:abstractNumId w:val="38"/>
  </w:num>
  <w:num w:numId="90" w16cid:durableId="1065029466">
    <w:abstractNumId w:val="127"/>
  </w:num>
  <w:num w:numId="91" w16cid:durableId="835152086">
    <w:abstractNumId w:val="86"/>
  </w:num>
  <w:num w:numId="92" w16cid:durableId="1582836886">
    <w:abstractNumId w:val="24"/>
  </w:num>
  <w:num w:numId="93" w16cid:durableId="460727977">
    <w:abstractNumId w:val="31"/>
  </w:num>
  <w:num w:numId="94" w16cid:durableId="333384471">
    <w:abstractNumId w:val="109"/>
  </w:num>
  <w:num w:numId="95" w16cid:durableId="984432329">
    <w:abstractNumId w:val="53"/>
  </w:num>
  <w:num w:numId="96" w16cid:durableId="1581867580">
    <w:abstractNumId w:val="118"/>
  </w:num>
  <w:num w:numId="97" w16cid:durableId="1985312914">
    <w:abstractNumId w:val="15"/>
  </w:num>
  <w:num w:numId="98" w16cid:durableId="1691372288">
    <w:abstractNumId w:val="117"/>
  </w:num>
  <w:num w:numId="99" w16cid:durableId="160002006">
    <w:abstractNumId w:val="112"/>
  </w:num>
  <w:num w:numId="100" w16cid:durableId="1858691890">
    <w:abstractNumId w:val="65"/>
  </w:num>
  <w:num w:numId="101" w16cid:durableId="1065032918">
    <w:abstractNumId w:val="88"/>
  </w:num>
  <w:num w:numId="102" w16cid:durableId="2115394494">
    <w:abstractNumId w:val="145"/>
  </w:num>
  <w:num w:numId="103" w16cid:durableId="411003464">
    <w:abstractNumId w:val="120"/>
  </w:num>
  <w:num w:numId="104" w16cid:durableId="1398090945">
    <w:abstractNumId w:val="72"/>
  </w:num>
  <w:num w:numId="105" w16cid:durableId="1516115332">
    <w:abstractNumId w:val="62"/>
  </w:num>
  <w:num w:numId="106" w16cid:durableId="1780180441">
    <w:abstractNumId w:val="22"/>
  </w:num>
  <w:num w:numId="107" w16cid:durableId="1324627365">
    <w:abstractNumId w:val="79"/>
  </w:num>
  <w:num w:numId="108" w16cid:durableId="1972590521">
    <w:abstractNumId w:val="123"/>
  </w:num>
  <w:num w:numId="109" w16cid:durableId="822352665">
    <w:abstractNumId w:val="131"/>
  </w:num>
  <w:num w:numId="110" w16cid:durableId="923224439">
    <w:abstractNumId w:val="68"/>
  </w:num>
  <w:num w:numId="111" w16cid:durableId="66387993">
    <w:abstractNumId w:val="34"/>
  </w:num>
  <w:num w:numId="112" w16cid:durableId="360673310">
    <w:abstractNumId w:val="77"/>
  </w:num>
  <w:num w:numId="113" w16cid:durableId="573007602">
    <w:abstractNumId w:val="12"/>
  </w:num>
  <w:num w:numId="114" w16cid:durableId="1124956842">
    <w:abstractNumId w:val="20"/>
  </w:num>
  <w:num w:numId="115" w16cid:durableId="1974749967">
    <w:abstractNumId w:val="143"/>
  </w:num>
  <w:num w:numId="116" w16cid:durableId="311449143">
    <w:abstractNumId w:val="37"/>
  </w:num>
  <w:num w:numId="117" w16cid:durableId="1776171877">
    <w:abstractNumId w:val="75"/>
  </w:num>
  <w:num w:numId="118" w16cid:durableId="20017161">
    <w:abstractNumId w:val="1"/>
  </w:num>
  <w:num w:numId="119" w16cid:durableId="1312103619">
    <w:abstractNumId w:val="26"/>
  </w:num>
  <w:num w:numId="120" w16cid:durableId="1242830655">
    <w:abstractNumId w:val="96"/>
  </w:num>
  <w:num w:numId="121" w16cid:durableId="1592812340">
    <w:abstractNumId w:val="106"/>
  </w:num>
  <w:num w:numId="122" w16cid:durableId="826747605">
    <w:abstractNumId w:val="95"/>
  </w:num>
  <w:num w:numId="123" w16cid:durableId="1926256709">
    <w:abstractNumId w:val="107"/>
  </w:num>
  <w:num w:numId="124" w16cid:durableId="1860969343">
    <w:abstractNumId w:val="100"/>
  </w:num>
  <w:num w:numId="125" w16cid:durableId="2064329938">
    <w:abstractNumId w:val="132"/>
  </w:num>
  <w:num w:numId="126" w16cid:durableId="946237516">
    <w:abstractNumId w:val="23"/>
  </w:num>
  <w:num w:numId="127" w16cid:durableId="293995111">
    <w:abstractNumId w:val="63"/>
  </w:num>
  <w:num w:numId="128" w16cid:durableId="1293053060">
    <w:abstractNumId w:val="150"/>
  </w:num>
  <w:num w:numId="129" w16cid:durableId="1253390451">
    <w:abstractNumId w:val="81"/>
  </w:num>
  <w:num w:numId="130" w16cid:durableId="822504032">
    <w:abstractNumId w:val="48"/>
  </w:num>
  <w:num w:numId="131" w16cid:durableId="1097478360">
    <w:abstractNumId w:val="59"/>
  </w:num>
  <w:num w:numId="132" w16cid:durableId="1690525632">
    <w:abstractNumId w:val="43"/>
  </w:num>
  <w:num w:numId="133" w16cid:durableId="2115247783">
    <w:abstractNumId w:val="114"/>
  </w:num>
  <w:num w:numId="134" w16cid:durableId="1459490811">
    <w:abstractNumId w:val="61"/>
  </w:num>
  <w:num w:numId="135" w16cid:durableId="1743913026">
    <w:abstractNumId w:val="47"/>
  </w:num>
  <w:num w:numId="136" w16cid:durableId="2038191856">
    <w:abstractNumId w:val="69"/>
  </w:num>
  <w:num w:numId="137" w16cid:durableId="326439110">
    <w:abstractNumId w:val="55"/>
  </w:num>
  <w:num w:numId="138" w16cid:durableId="1163087298">
    <w:abstractNumId w:val="11"/>
  </w:num>
  <w:num w:numId="139" w16cid:durableId="1702783121">
    <w:abstractNumId w:val="124"/>
  </w:num>
  <w:num w:numId="140" w16cid:durableId="1494756455">
    <w:abstractNumId w:val="33"/>
  </w:num>
  <w:num w:numId="141" w16cid:durableId="1746486168">
    <w:abstractNumId w:val="80"/>
  </w:num>
  <w:num w:numId="142" w16cid:durableId="114327189">
    <w:abstractNumId w:val="135"/>
  </w:num>
  <w:num w:numId="143" w16cid:durableId="1753162091">
    <w:abstractNumId w:val="21"/>
  </w:num>
  <w:num w:numId="144" w16cid:durableId="15664151">
    <w:abstractNumId w:val="113"/>
  </w:num>
  <w:num w:numId="145" w16cid:durableId="809640255">
    <w:abstractNumId w:val="18"/>
  </w:num>
  <w:num w:numId="146" w16cid:durableId="153644306">
    <w:abstractNumId w:val="129"/>
  </w:num>
  <w:num w:numId="147" w16cid:durableId="536938976">
    <w:abstractNumId w:val="125"/>
  </w:num>
  <w:num w:numId="148" w16cid:durableId="885413743">
    <w:abstractNumId w:val="13"/>
  </w:num>
  <w:num w:numId="149" w16cid:durableId="1445924749">
    <w:abstractNumId w:val="146"/>
  </w:num>
  <w:num w:numId="150" w16cid:durableId="754786854">
    <w:abstractNumId w:val="7"/>
  </w:num>
  <w:num w:numId="151" w16cid:durableId="1711688760">
    <w:abstractNumId w:val="137"/>
  </w:num>
  <w:num w:numId="152" w16cid:durableId="246043169">
    <w:abstractNumId w:val="97"/>
  </w:num>
  <w:numIdMacAtCleanup w:val="5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OLTRE">
    <w15:presenceInfo w15:providerId="None" w15:userId="OLT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9"/>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B41"/>
    <w:rsid w:val="0000038B"/>
    <w:rsid w:val="00002890"/>
    <w:rsid w:val="00007725"/>
    <w:rsid w:val="0001003F"/>
    <w:rsid w:val="00012898"/>
    <w:rsid w:val="0001564F"/>
    <w:rsid w:val="00015D87"/>
    <w:rsid w:val="00017249"/>
    <w:rsid w:val="00020C92"/>
    <w:rsid w:val="000262A1"/>
    <w:rsid w:val="00033A6F"/>
    <w:rsid w:val="00035C37"/>
    <w:rsid w:val="00040616"/>
    <w:rsid w:val="0004374A"/>
    <w:rsid w:val="00045455"/>
    <w:rsid w:val="00046323"/>
    <w:rsid w:val="000525B0"/>
    <w:rsid w:val="000530AF"/>
    <w:rsid w:val="000540B9"/>
    <w:rsid w:val="0005788C"/>
    <w:rsid w:val="00057B02"/>
    <w:rsid w:val="00062C87"/>
    <w:rsid w:val="00065D95"/>
    <w:rsid w:val="00085727"/>
    <w:rsid w:val="00086976"/>
    <w:rsid w:val="00092E40"/>
    <w:rsid w:val="000948EC"/>
    <w:rsid w:val="00095074"/>
    <w:rsid w:val="000A15A1"/>
    <w:rsid w:val="000A2CA5"/>
    <w:rsid w:val="000A5D01"/>
    <w:rsid w:val="000B6F7D"/>
    <w:rsid w:val="000B7772"/>
    <w:rsid w:val="000C4446"/>
    <w:rsid w:val="000D2D93"/>
    <w:rsid w:val="000D3424"/>
    <w:rsid w:val="000E2811"/>
    <w:rsid w:val="000E3ACD"/>
    <w:rsid w:val="000E3B4B"/>
    <w:rsid w:val="000E6725"/>
    <w:rsid w:val="000E764E"/>
    <w:rsid w:val="000F1445"/>
    <w:rsid w:val="000F180E"/>
    <w:rsid w:val="000F1DA0"/>
    <w:rsid w:val="000F299D"/>
    <w:rsid w:val="000F3B04"/>
    <w:rsid w:val="000F7337"/>
    <w:rsid w:val="00110DCB"/>
    <w:rsid w:val="001112D3"/>
    <w:rsid w:val="001142B2"/>
    <w:rsid w:val="001167A5"/>
    <w:rsid w:val="00116B30"/>
    <w:rsid w:val="00116F76"/>
    <w:rsid w:val="0012050B"/>
    <w:rsid w:val="0012429B"/>
    <w:rsid w:val="00124C57"/>
    <w:rsid w:val="00126BF3"/>
    <w:rsid w:val="00127AED"/>
    <w:rsid w:val="0013077B"/>
    <w:rsid w:val="00131541"/>
    <w:rsid w:val="00131D44"/>
    <w:rsid w:val="0013322E"/>
    <w:rsid w:val="00137CAF"/>
    <w:rsid w:val="001411CE"/>
    <w:rsid w:val="001466E9"/>
    <w:rsid w:val="00153A0D"/>
    <w:rsid w:val="00153BFC"/>
    <w:rsid w:val="001605C9"/>
    <w:rsid w:val="00172E56"/>
    <w:rsid w:val="00176863"/>
    <w:rsid w:val="00181674"/>
    <w:rsid w:val="001825DD"/>
    <w:rsid w:val="00182F91"/>
    <w:rsid w:val="001839CC"/>
    <w:rsid w:val="00184F91"/>
    <w:rsid w:val="0018692C"/>
    <w:rsid w:val="00190CB4"/>
    <w:rsid w:val="001919F5"/>
    <w:rsid w:val="00191CBD"/>
    <w:rsid w:val="001966A9"/>
    <w:rsid w:val="00197923"/>
    <w:rsid w:val="001A1D93"/>
    <w:rsid w:val="001A5EBE"/>
    <w:rsid w:val="001A61D7"/>
    <w:rsid w:val="001A7F1E"/>
    <w:rsid w:val="001B2964"/>
    <w:rsid w:val="001B53B6"/>
    <w:rsid w:val="001B701D"/>
    <w:rsid w:val="001C0ACD"/>
    <w:rsid w:val="001C743F"/>
    <w:rsid w:val="001D14FA"/>
    <w:rsid w:val="001D2747"/>
    <w:rsid w:val="001D479B"/>
    <w:rsid w:val="001D74D4"/>
    <w:rsid w:val="001E0873"/>
    <w:rsid w:val="001E0C80"/>
    <w:rsid w:val="001E23CF"/>
    <w:rsid w:val="001E7351"/>
    <w:rsid w:val="001F14A5"/>
    <w:rsid w:val="001F26D3"/>
    <w:rsid w:val="001F3996"/>
    <w:rsid w:val="001F54B5"/>
    <w:rsid w:val="001F5D4F"/>
    <w:rsid w:val="00205AD7"/>
    <w:rsid w:val="00210D85"/>
    <w:rsid w:val="00210DB8"/>
    <w:rsid w:val="00211A2A"/>
    <w:rsid w:val="0021309C"/>
    <w:rsid w:val="002160B3"/>
    <w:rsid w:val="002226B9"/>
    <w:rsid w:val="00231A6F"/>
    <w:rsid w:val="00233C14"/>
    <w:rsid w:val="0024008D"/>
    <w:rsid w:val="002401F2"/>
    <w:rsid w:val="00240E41"/>
    <w:rsid w:val="0025047D"/>
    <w:rsid w:val="00254BCC"/>
    <w:rsid w:val="00262F28"/>
    <w:rsid w:val="002635CE"/>
    <w:rsid w:val="00266D04"/>
    <w:rsid w:val="00267413"/>
    <w:rsid w:val="00270E3B"/>
    <w:rsid w:val="00271B77"/>
    <w:rsid w:val="002737DB"/>
    <w:rsid w:val="0027675A"/>
    <w:rsid w:val="00282ED9"/>
    <w:rsid w:val="00295C77"/>
    <w:rsid w:val="002976A9"/>
    <w:rsid w:val="002A488A"/>
    <w:rsid w:val="002A5B0D"/>
    <w:rsid w:val="002A7615"/>
    <w:rsid w:val="002B0FB2"/>
    <w:rsid w:val="002B1B87"/>
    <w:rsid w:val="002B3E1B"/>
    <w:rsid w:val="002B3FB7"/>
    <w:rsid w:val="002C0BBE"/>
    <w:rsid w:val="002C302A"/>
    <w:rsid w:val="002C52D1"/>
    <w:rsid w:val="002C589B"/>
    <w:rsid w:val="002C6431"/>
    <w:rsid w:val="002D4009"/>
    <w:rsid w:val="002D71C7"/>
    <w:rsid w:val="002E2A51"/>
    <w:rsid w:val="002E3F5C"/>
    <w:rsid w:val="002F2C4B"/>
    <w:rsid w:val="00300275"/>
    <w:rsid w:val="0030052E"/>
    <w:rsid w:val="003010D3"/>
    <w:rsid w:val="00303607"/>
    <w:rsid w:val="003049B7"/>
    <w:rsid w:val="00304F50"/>
    <w:rsid w:val="00305755"/>
    <w:rsid w:val="00305ACC"/>
    <w:rsid w:val="00307C84"/>
    <w:rsid w:val="00310E8B"/>
    <w:rsid w:val="003154C8"/>
    <w:rsid w:val="003174A0"/>
    <w:rsid w:val="00317797"/>
    <w:rsid w:val="00321C82"/>
    <w:rsid w:val="00327141"/>
    <w:rsid w:val="00333BB8"/>
    <w:rsid w:val="00335238"/>
    <w:rsid w:val="0034148E"/>
    <w:rsid w:val="00342915"/>
    <w:rsid w:val="00347B8C"/>
    <w:rsid w:val="00350406"/>
    <w:rsid w:val="00351018"/>
    <w:rsid w:val="0035231F"/>
    <w:rsid w:val="003668A3"/>
    <w:rsid w:val="00367F3D"/>
    <w:rsid w:val="00370B5C"/>
    <w:rsid w:val="0037531E"/>
    <w:rsid w:val="00380094"/>
    <w:rsid w:val="00381710"/>
    <w:rsid w:val="00387BBF"/>
    <w:rsid w:val="00392613"/>
    <w:rsid w:val="00394279"/>
    <w:rsid w:val="00394D88"/>
    <w:rsid w:val="00395A10"/>
    <w:rsid w:val="003A26D4"/>
    <w:rsid w:val="003A294B"/>
    <w:rsid w:val="003B1113"/>
    <w:rsid w:val="003B1255"/>
    <w:rsid w:val="003B691E"/>
    <w:rsid w:val="003C18E6"/>
    <w:rsid w:val="003C40DB"/>
    <w:rsid w:val="003C5E8A"/>
    <w:rsid w:val="003D0EF9"/>
    <w:rsid w:val="003D11F1"/>
    <w:rsid w:val="003D2AE0"/>
    <w:rsid w:val="003D3B5B"/>
    <w:rsid w:val="003D3F38"/>
    <w:rsid w:val="003D4A8B"/>
    <w:rsid w:val="003D66E8"/>
    <w:rsid w:val="003E569B"/>
    <w:rsid w:val="003E69A0"/>
    <w:rsid w:val="003E7AE8"/>
    <w:rsid w:val="003F1BDD"/>
    <w:rsid w:val="003F5DEF"/>
    <w:rsid w:val="00400302"/>
    <w:rsid w:val="0040174E"/>
    <w:rsid w:val="004070A5"/>
    <w:rsid w:val="004071C9"/>
    <w:rsid w:val="00414321"/>
    <w:rsid w:val="00420375"/>
    <w:rsid w:val="0042282B"/>
    <w:rsid w:val="004232C1"/>
    <w:rsid w:val="0042407E"/>
    <w:rsid w:val="00425F5B"/>
    <w:rsid w:val="00426B1B"/>
    <w:rsid w:val="00435031"/>
    <w:rsid w:val="00436454"/>
    <w:rsid w:val="00437FC2"/>
    <w:rsid w:val="00440502"/>
    <w:rsid w:val="00442EF8"/>
    <w:rsid w:val="0044311E"/>
    <w:rsid w:val="0044401E"/>
    <w:rsid w:val="00444A3D"/>
    <w:rsid w:val="00446CE6"/>
    <w:rsid w:val="00450D91"/>
    <w:rsid w:val="004515A0"/>
    <w:rsid w:val="0045550C"/>
    <w:rsid w:val="004660A5"/>
    <w:rsid w:val="00467C3E"/>
    <w:rsid w:val="00474107"/>
    <w:rsid w:val="0047722D"/>
    <w:rsid w:val="0047735F"/>
    <w:rsid w:val="00477695"/>
    <w:rsid w:val="0049200D"/>
    <w:rsid w:val="00492507"/>
    <w:rsid w:val="00492605"/>
    <w:rsid w:val="004A09E7"/>
    <w:rsid w:val="004A28CE"/>
    <w:rsid w:val="004A2A85"/>
    <w:rsid w:val="004A2FCB"/>
    <w:rsid w:val="004A7A27"/>
    <w:rsid w:val="004B01B8"/>
    <w:rsid w:val="004B0E5E"/>
    <w:rsid w:val="004B6033"/>
    <w:rsid w:val="004B6CC5"/>
    <w:rsid w:val="004B7D79"/>
    <w:rsid w:val="004C0747"/>
    <w:rsid w:val="004C2EAB"/>
    <w:rsid w:val="004C5F21"/>
    <w:rsid w:val="004C7BA1"/>
    <w:rsid w:val="004D0A60"/>
    <w:rsid w:val="004E5553"/>
    <w:rsid w:val="004F07E2"/>
    <w:rsid w:val="004F61AA"/>
    <w:rsid w:val="004F7429"/>
    <w:rsid w:val="004F7E72"/>
    <w:rsid w:val="0050303F"/>
    <w:rsid w:val="00505A5F"/>
    <w:rsid w:val="00507F3F"/>
    <w:rsid w:val="00510868"/>
    <w:rsid w:val="005127D5"/>
    <w:rsid w:val="005208EA"/>
    <w:rsid w:val="00520DC3"/>
    <w:rsid w:val="00521926"/>
    <w:rsid w:val="00530EA3"/>
    <w:rsid w:val="005317D4"/>
    <w:rsid w:val="00532691"/>
    <w:rsid w:val="00533A3A"/>
    <w:rsid w:val="00534EAA"/>
    <w:rsid w:val="00537535"/>
    <w:rsid w:val="00547CA3"/>
    <w:rsid w:val="005506EC"/>
    <w:rsid w:val="00553E11"/>
    <w:rsid w:val="005622F0"/>
    <w:rsid w:val="00563918"/>
    <w:rsid w:val="00563CB9"/>
    <w:rsid w:val="00564E1C"/>
    <w:rsid w:val="00571FC8"/>
    <w:rsid w:val="005729BA"/>
    <w:rsid w:val="00575A5D"/>
    <w:rsid w:val="00576553"/>
    <w:rsid w:val="005776CC"/>
    <w:rsid w:val="005801C3"/>
    <w:rsid w:val="00592343"/>
    <w:rsid w:val="00593124"/>
    <w:rsid w:val="00597D81"/>
    <w:rsid w:val="005A0DAD"/>
    <w:rsid w:val="005A2F00"/>
    <w:rsid w:val="005A3E6C"/>
    <w:rsid w:val="005B0F88"/>
    <w:rsid w:val="005B15F4"/>
    <w:rsid w:val="005B4713"/>
    <w:rsid w:val="005C292A"/>
    <w:rsid w:val="005C30B8"/>
    <w:rsid w:val="005C39FF"/>
    <w:rsid w:val="005C4270"/>
    <w:rsid w:val="005C4DD7"/>
    <w:rsid w:val="005D1BB6"/>
    <w:rsid w:val="005D231E"/>
    <w:rsid w:val="005E2D3B"/>
    <w:rsid w:val="005E7336"/>
    <w:rsid w:val="005F358A"/>
    <w:rsid w:val="005F4337"/>
    <w:rsid w:val="005F71A4"/>
    <w:rsid w:val="005F7E13"/>
    <w:rsid w:val="00601D6F"/>
    <w:rsid w:val="00607468"/>
    <w:rsid w:val="00607C22"/>
    <w:rsid w:val="00613D17"/>
    <w:rsid w:val="006150AA"/>
    <w:rsid w:val="00616137"/>
    <w:rsid w:val="006204B0"/>
    <w:rsid w:val="00621346"/>
    <w:rsid w:val="006272B1"/>
    <w:rsid w:val="00631817"/>
    <w:rsid w:val="006330EA"/>
    <w:rsid w:val="00635101"/>
    <w:rsid w:val="006367A3"/>
    <w:rsid w:val="00636C21"/>
    <w:rsid w:val="00636FCB"/>
    <w:rsid w:val="00642856"/>
    <w:rsid w:val="00646314"/>
    <w:rsid w:val="006518ED"/>
    <w:rsid w:val="00651CC5"/>
    <w:rsid w:val="006528FC"/>
    <w:rsid w:val="006531E0"/>
    <w:rsid w:val="00653A67"/>
    <w:rsid w:val="00661E54"/>
    <w:rsid w:val="00665DAC"/>
    <w:rsid w:val="006706F0"/>
    <w:rsid w:val="00677CAD"/>
    <w:rsid w:val="00680A68"/>
    <w:rsid w:val="00680CC3"/>
    <w:rsid w:val="006825C5"/>
    <w:rsid w:val="0068378D"/>
    <w:rsid w:val="00685564"/>
    <w:rsid w:val="006944E2"/>
    <w:rsid w:val="00695E8F"/>
    <w:rsid w:val="006A33C5"/>
    <w:rsid w:val="006A463C"/>
    <w:rsid w:val="006B246E"/>
    <w:rsid w:val="006B5010"/>
    <w:rsid w:val="006C1A07"/>
    <w:rsid w:val="006C3F10"/>
    <w:rsid w:val="006C65A5"/>
    <w:rsid w:val="006D0181"/>
    <w:rsid w:val="006D0815"/>
    <w:rsid w:val="006D12DE"/>
    <w:rsid w:val="006D27C9"/>
    <w:rsid w:val="006D5D9E"/>
    <w:rsid w:val="006E400D"/>
    <w:rsid w:val="006E55AF"/>
    <w:rsid w:val="006F1485"/>
    <w:rsid w:val="006F75D4"/>
    <w:rsid w:val="006F7D59"/>
    <w:rsid w:val="0070281B"/>
    <w:rsid w:val="00704184"/>
    <w:rsid w:val="00706C78"/>
    <w:rsid w:val="0071334E"/>
    <w:rsid w:val="007173F3"/>
    <w:rsid w:val="007229B2"/>
    <w:rsid w:val="00727B4C"/>
    <w:rsid w:val="00736CEC"/>
    <w:rsid w:val="007418AE"/>
    <w:rsid w:val="00743AE2"/>
    <w:rsid w:val="00743BE5"/>
    <w:rsid w:val="00745E3C"/>
    <w:rsid w:val="007635B6"/>
    <w:rsid w:val="00763B21"/>
    <w:rsid w:val="007642FD"/>
    <w:rsid w:val="00765D68"/>
    <w:rsid w:val="00766F32"/>
    <w:rsid w:val="0077042C"/>
    <w:rsid w:val="00771549"/>
    <w:rsid w:val="00774A9A"/>
    <w:rsid w:val="007800B5"/>
    <w:rsid w:val="007806D9"/>
    <w:rsid w:val="00784A4E"/>
    <w:rsid w:val="00786AFA"/>
    <w:rsid w:val="00791935"/>
    <w:rsid w:val="00797FB7"/>
    <w:rsid w:val="007A006A"/>
    <w:rsid w:val="007A2BFD"/>
    <w:rsid w:val="007B1B01"/>
    <w:rsid w:val="007B2170"/>
    <w:rsid w:val="007B2B98"/>
    <w:rsid w:val="007B2DFE"/>
    <w:rsid w:val="007B3967"/>
    <w:rsid w:val="007B3DB9"/>
    <w:rsid w:val="007B6CE5"/>
    <w:rsid w:val="007C57D1"/>
    <w:rsid w:val="007C6824"/>
    <w:rsid w:val="007D1EB7"/>
    <w:rsid w:val="007D2F9C"/>
    <w:rsid w:val="007D5892"/>
    <w:rsid w:val="007F0104"/>
    <w:rsid w:val="007F014C"/>
    <w:rsid w:val="007F1370"/>
    <w:rsid w:val="007F4951"/>
    <w:rsid w:val="007F7F5E"/>
    <w:rsid w:val="00800C21"/>
    <w:rsid w:val="0080113F"/>
    <w:rsid w:val="00802D34"/>
    <w:rsid w:val="00806539"/>
    <w:rsid w:val="00806773"/>
    <w:rsid w:val="0080726A"/>
    <w:rsid w:val="00820E94"/>
    <w:rsid w:val="00821339"/>
    <w:rsid w:val="00826DC5"/>
    <w:rsid w:val="008300A4"/>
    <w:rsid w:val="00832264"/>
    <w:rsid w:val="008358D0"/>
    <w:rsid w:val="00836A16"/>
    <w:rsid w:val="008376E2"/>
    <w:rsid w:val="00841E4A"/>
    <w:rsid w:val="00844AFE"/>
    <w:rsid w:val="008519A0"/>
    <w:rsid w:val="00854E6E"/>
    <w:rsid w:val="00855432"/>
    <w:rsid w:val="00856B7A"/>
    <w:rsid w:val="008615A6"/>
    <w:rsid w:val="0086460D"/>
    <w:rsid w:val="00872219"/>
    <w:rsid w:val="0088391D"/>
    <w:rsid w:val="00883A16"/>
    <w:rsid w:val="0088461D"/>
    <w:rsid w:val="00884E54"/>
    <w:rsid w:val="00895F15"/>
    <w:rsid w:val="008A21FC"/>
    <w:rsid w:val="008A3C7D"/>
    <w:rsid w:val="008A58AC"/>
    <w:rsid w:val="008B2069"/>
    <w:rsid w:val="008B25B0"/>
    <w:rsid w:val="008B2830"/>
    <w:rsid w:val="008B4CF4"/>
    <w:rsid w:val="008B52E3"/>
    <w:rsid w:val="008B7416"/>
    <w:rsid w:val="008C1B6A"/>
    <w:rsid w:val="008D0111"/>
    <w:rsid w:val="008D27B0"/>
    <w:rsid w:val="008D2AE8"/>
    <w:rsid w:val="008E0D95"/>
    <w:rsid w:val="008E3B7F"/>
    <w:rsid w:val="008F5BA7"/>
    <w:rsid w:val="008F79CA"/>
    <w:rsid w:val="00903B5E"/>
    <w:rsid w:val="009052C1"/>
    <w:rsid w:val="0090533D"/>
    <w:rsid w:val="0090649B"/>
    <w:rsid w:val="00910BF0"/>
    <w:rsid w:val="00910D01"/>
    <w:rsid w:val="00910FF7"/>
    <w:rsid w:val="0091124D"/>
    <w:rsid w:val="00915A39"/>
    <w:rsid w:val="00915AB8"/>
    <w:rsid w:val="009173A5"/>
    <w:rsid w:val="009238E1"/>
    <w:rsid w:val="00924859"/>
    <w:rsid w:val="009335E0"/>
    <w:rsid w:val="00936790"/>
    <w:rsid w:val="00940842"/>
    <w:rsid w:val="009424CB"/>
    <w:rsid w:val="00943E84"/>
    <w:rsid w:val="00945815"/>
    <w:rsid w:val="00953777"/>
    <w:rsid w:val="00954464"/>
    <w:rsid w:val="00961A9E"/>
    <w:rsid w:val="00962EE0"/>
    <w:rsid w:val="00967D30"/>
    <w:rsid w:val="00973D17"/>
    <w:rsid w:val="00981749"/>
    <w:rsid w:val="00981A6E"/>
    <w:rsid w:val="00982A85"/>
    <w:rsid w:val="009866D2"/>
    <w:rsid w:val="00991142"/>
    <w:rsid w:val="00991C63"/>
    <w:rsid w:val="00992360"/>
    <w:rsid w:val="00993E4C"/>
    <w:rsid w:val="00993EED"/>
    <w:rsid w:val="00995E6F"/>
    <w:rsid w:val="00996B60"/>
    <w:rsid w:val="009A2EF6"/>
    <w:rsid w:val="009A415B"/>
    <w:rsid w:val="009B4F17"/>
    <w:rsid w:val="009C1935"/>
    <w:rsid w:val="009C305A"/>
    <w:rsid w:val="009C3F16"/>
    <w:rsid w:val="009C5E28"/>
    <w:rsid w:val="009C6653"/>
    <w:rsid w:val="009D1FC8"/>
    <w:rsid w:val="009D2F06"/>
    <w:rsid w:val="009D3F90"/>
    <w:rsid w:val="009E01BA"/>
    <w:rsid w:val="009E0311"/>
    <w:rsid w:val="009E3AF9"/>
    <w:rsid w:val="009E4CF9"/>
    <w:rsid w:val="009E6A9B"/>
    <w:rsid w:val="009E7936"/>
    <w:rsid w:val="009F68FD"/>
    <w:rsid w:val="00A02A92"/>
    <w:rsid w:val="00A04BBC"/>
    <w:rsid w:val="00A07201"/>
    <w:rsid w:val="00A07AC8"/>
    <w:rsid w:val="00A1030A"/>
    <w:rsid w:val="00A11C96"/>
    <w:rsid w:val="00A137DC"/>
    <w:rsid w:val="00A1447A"/>
    <w:rsid w:val="00A148CE"/>
    <w:rsid w:val="00A156CB"/>
    <w:rsid w:val="00A2071F"/>
    <w:rsid w:val="00A22B4E"/>
    <w:rsid w:val="00A23FBA"/>
    <w:rsid w:val="00A252B0"/>
    <w:rsid w:val="00A25FD2"/>
    <w:rsid w:val="00A31AC1"/>
    <w:rsid w:val="00A32501"/>
    <w:rsid w:val="00A32FEC"/>
    <w:rsid w:val="00A33BD4"/>
    <w:rsid w:val="00A33EBC"/>
    <w:rsid w:val="00A343F5"/>
    <w:rsid w:val="00A349DB"/>
    <w:rsid w:val="00A37F6E"/>
    <w:rsid w:val="00A4028E"/>
    <w:rsid w:val="00A403A4"/>
    <w:rsid w:val="00A40FF5"/>
    <w:rsid w:val="00A4164E"/>
    <w:rsid w:val="00A47410"/>
    <w:rsid w:val="00A53628"/>
    <w:rsid w:val="00A61631"/>
    <w:rsid w:val="00A64AF5"/>
    <w:rsid w:val="00A64DA4"/>
    <w:rsid w:val="00A64EB4"/>
    <w:rsid w:val="00A668A8"/>
    <w:rsid w:val="00A66EF7"/>
    <w:rsid w:val="00A67263"/>
    <w:rsid w:val="00A6726D"/>
    <w:rsid w:val="00A6799B"/>
    <w:rsid w:val="00A67AFF"/>
    <w:rsid w:val="00A70909"/>
    <w:rsid w:val="00A749FA"/>
    <w:rsid w:val="00A7643D"/>
    <w:rsid w:val="00A82614"/>
    <w:rsid w:val="00A86A6A"/>
    <w:rsid w:val="00A86BB4"/>
    <w:rsid w:val="00A87861"/>
    <w:rsid w:val="00A948FB"/>
    <w:rsid w:val="00A961C4"/>
    <w:rsid w:val="00A9644F"/>
    <w:rsid w:val="00A964A2"/>
    <w:rsid w:val="00AA05DD"/>
    <w:rsid w:val="00AA0EE0"/>
    <w:rsid w:val="00AA7D6C"/>
    <w:rsid w:val="00AB0030"/>
    <w:rsid w:val="00AB3ABB"/>
    <w:rsid w:val="00AB64B4"/>
    <w:rsid w:val="00AD28D1"/>
    <w:rsid w:val="00AD2DF1"/>
    <w:rsid w:val="00AD4195"/>
    <w:rsid w:val="00AD60BB"/>
    <w:rsid w:val="00AD6FD1"/>
    <w:rsid w:val="00AE04FC"/>
    <w:rsid w:val="00AF13C5"/>
    <w:rsid w:val="00AF4509"/>
    <w:rsid w:val="00AF49A0"/>
    <w:rsid w:val="00AF5646"/>
    <w:rsid w:val="00AF62C1"/>
    <w:rsid w:val="00AF63B1"/>
    <w:rsid w:val="00AF65AA"/>
    <w:rsid w:val="00B03B67"/>
    <w:rsid w:val="00B0458F"/>
    <w:rsid w:val="00B06244"/>
    <w:rsid w:val="00B11656"/>
    <w:rsid w:val="00B169E7"/>
    <w:rsid w:val="00B2197E"/>
    <w:rsid w:val="00B21FB8"/>
    <w:rsid w:val="00B23EDE"/>
    <w:rsid w:val="00B264DE"/>
    <w:rsid w:val="00B2679D"/>
    <w:rsid w:val="00B3015E"/>
    <w:rsid w:val="00B3145F"/>
    <w:rsid w:val="00B33C67"/>
    <w:rsid w:val="00B35731"/>
    <w:rsid w:val="00B40737"/>
    <w:rsid w:val="00B42071"/>
    <w:rsid w:val="00B42C54"/>
    <w:rsid w:val="00B46F4E"/>
    <w:rsid w:val="00B4786C"/>
    <w:rsid w:val="00B51825"/>
    <w:rsid w:val="00B5332D"/>
    <w:rsid w:val="00B578D9"/>
    <w:rsid w:val="00B57D93"/>
    <w:rsid w:val="00B60BDD"/>
    <w:rsid w:val="00B653EC"/>
    <w:rsid w:val="00B67B15"/>
    <w:rsid w:val="00B72D71"/>
    <w:rsid w:val="00B74C73"/>
    <w:rsid w:val="00B75368"/>
    <w:rsid w:val="00B7649C"/>
    <w:rsid w:val="00B77900"/>
    <w:rsid w:val="00B81A64"/>
    <w:rsid w:val="00B866F7"/>
    <w:rsid w:val="00B87582"/>
    <w:rsid w:val="00B90C85"/>
    <w:rsid w:val="00B9164E"/>
    <w:rsid w:val="00B916CD"/>
    <w:rsid w:val="00B928BE"/>
    <w:rsid w:val="00B93BDC"/>
    <w:rsid w:val="00B944A1"/>
    <w:rsid w:val="00B94C9A"/>
    <w:rsid w:val="00BA1ECB"/>
    <w:rsid w:val="00BA25DD"/>
    <w:rsid w:val="00BA4472"/>
    <w:rsid w:val="00BB2066"/>
    <w:rsid w:val="00BB7996"/>
    <w:rsid w:val="00BC031D"/>
    <w:rsid w:val="00BD603A"/>
    <w:rsid w:val="00BE19B3"/>
    <w:rsid w:val="00BE436B"/>
    <w:rsid w:val="00BE450B"/>
    <w:rsid w:val="00BF0138"/>
    <w:rsid w:val="00BF2396"/>
    <w:rsid w:val="00BF7023"/>
    <w:rsid w:val="00BF7481"/>
    <w:rsid w:val="00C01F11"/>
    <w:rsid w:val="00C10C0E"/>
    <w:rsid w:val="00C22B04"/>
    <w:rsid w:val="00C24112"/>
    <w:rsid w:val="00C24C1A"/>
    <w:rsid w:val="00C2511E"/>
    <w:rsid w:val="00C3189F"/>
    <w:rsid w:val="00C3463B"/>
    <w:rsid w:val="00C354A4"/>
    <w:rsid w:val="00C4302A"/>
    <w:rsid w:val="00C43FD3"/>
    <w:rsid w:val="00C467D5"/>
    <w:rsid w:val="00C521D8"/>
    <w:rsid w:val="00C53AA5"/>
    <w:rsid w:val="00C53BE5"/>
    <w:rsid w:val="00C55001"/>
    <w:rsid w:val="00C60262"/>
    <w:rsid w:val="00C60930"/>
    <w:rsid w:val="00C63DC3"/>
    <w:rsid w:val="00C643E8"/>
    <w:rsid w:val="00C6731E"/>
    <w:rsid w:val="00C67D44"/>
    <w:rsid w:val="00C72D99"/>
    <w:rsid w:val="00C75836"/>
    <w:rsid w:val="00C8196B"/>
    <w:rsid w:val="00C870F0"/>
    <w:rsid w:val="00C91BD1"/>
    <w:rsid w:val="00C9291C"/>
    <w:rsid w:val="00C93246"/>
    <w:rsid w:val="00C97F5F"/>
    <w:rsid w:val="00C97FCA"/>
    <w:rsid w:val="00CA38A6"/>
    <w:rsid w:val="00CA7E62"/>
    <w:rsid w:val="00CB1653"/>
    <w:rsid w:val="00CB2B28"/>
    <w:rsid w:val="00CB2D37"/>
    <w:rsid w:val="00CC2F86"/>
    <w:rsid w:val="00CC71C7"/>
    <w:rsid w:val="00CD0B1D"/>
    <w:rsid w:val="00CD0B41"/>
    <w:rsid w:val="00CD0CF8"/>
    <w:rsid w:val="00CD1663"/>
    <w:rsid w:val="00CD18E0"/>
    <w:rsid w:val="00CD2741"/>
    <w:rsid w:val="00CD3E68"/>
    <w:rsid w:val="00CE053F"/>
    <w:rsid w:val="00CE23E7"/>
    <w:rsid w:val="00CE3139"/>
    <w:rsid w:val="00CE36BB"/>
    <w:rsid w:val="00CE3812"/>
    <w:rsid w:val="00CE5AD2"/>
    <w:rsid w:val="00CE6995"/>
    <w:rsid w:val="00CE77E0"/>
    <w:rsid w:val="00CF049C"/>
    <w:rsid w:val="00CF204A"/>
    <w:rsid w:val="00CF76D6"/>
    <w:rsid w:val="00CF7915"/>
    <w:rsid w:val="00D0262F"/>
    <w:rsid w:val="00D07F5F"/>
    <w:rsid w:val="00D07F98"/>
    <w:rsid w:val="00D156A4"/>
    <w:rsid w:val="00D15B65"/>
    <w:rsid w:val="00D160AF"/>
    <w:rsid w:val="00D204DA"/>
    <w:rsid w:val="00D2286E"/>
    <w:rsid w:val="00D253D9"/>
    <w:rsid w:val="00D261AA"/>
    <w:rsid w:val="00D31D1A"/>
    <w:rsid w:val="00D32641"/>
    <w:rsid w:val="00D35DD6"/>
    <w:rsid w:val="00D3747B"/>
    <w:rsid w:val="00D4035D"/>
    <w:rsid w:val="00D41E45"/>
    <w:rsid w:val="00D436C3"/>
    <w:rsid w:val="00D46BE4"/>
    <w:rsid w:val="00D47302"/>
    <w:rsid w:val="00D4777D"/>
    <w:rsid w:val="00D52406"/>
    <w:rsid w:val="00D56FFD"/>
    <w:rsid w:val="00D60751"/>
    <w:rsid w:val="00D617A2"/>
    <w:rsid w:val="00D61AC3"/>
    <w:rsid w:val="00D638EB"/>
    <w:rsid w:val="00D63937"/>
    <w:rsid w:val="00D643A2"/>
    <w:rsid w:val="00D65EB0"/>
    <w:rsid w:val="00D6679D"/>
    <w:rsid w:val="00D72700"/>
    <w:rsid w:val="00D743EF"/>
    <w:rsid w:val="00D829E5"/>
    <w:rsid w:val="00D85BCD"/>
    <w:rsid w:val="00D93095"/>
    <w:rsid w:val="00D94281"/>
    <w:rsid w:val="00DA4493"/>
    <w:rsid w:val="00DA4C3D"/>
    <w:rsid w:val="00DB3DEB"/>
    <w:rsid w:val="00DB6722"/>
    <w:rsid w:val="00DB71F0"/>
    <w:rsid w:val="00DB77C0"/>
    <w:rsid w:val="00DC3C9B"/>
    <w:rsid w:val="00DC5946"/>
    <w:rsid w:val="00DC6093"/>
    <w:rsid w:val="00DC7D64"/>
    <w:rsid w:val="00DD0AB0"/>
    <w:rsid w:val="00DD47CD"/>
    <w:rsid w:val="00DD5B12"/>
    <w:rsid w:val="00DE2012"/>
    <w:rsid w:val="00DE4285"/>
    <w:rsid w:val="00DE65BE"/>
    <w:rsid w:val="00DE6708"/>
    <w:rsid w:val="00DF08F3"/>
    <w:rsid w:val="00DF2BF5"/>
    <w:rsid w:val="00DF7066"/>
    <w:rsid w:val="00E06BA6"/>
    <w:rsid w:val="00E1142C"/>
    <w:rsid w:val="00E15AE5"/>
    <w:rsid w:val="00E1614A"/>
    <w:rsid w:val="00E172A5"/>
    <w:rsid w:val="00E178D7"/>
    <w:rsid w:val="00E21413"/>
    <w:rsid w:val="00E21760"/>
    <w:rsid w:val="00E26FE2"/>
    <w:rsid w:val="00E31739"/>
    <w:rsid w:val="00E426B4"/>
    <w:rsid w:val="00E45C95"/>
    <w:rsid w:val="00E51CED"/>
    <w:rsid w:val="00E54D5F"/>
    <w:rsid w:val="00E57485"/>
    <w:rsid w:val="00E6042C"/>
    <w:rsid w:val="00E614AA"/>
    <w:rsid w:val="00E6626E"/>
    <w:rsid w:val="00E66CE4"/>
    <w:rsid w:val="00E72314"/>
    <w:rsid w:val="00E72B6C"/>
    <w:rsid w:val="00E745E1"/>
    <w:rsid w:val="00E75721"/>
    <w:rsid w:val="00E75BD8"/>
    <w:rsid w:val="00E86769"/>
    <w:rsid w:val="00E86FCD"/>
    <w:rsid w:val="00E92840"/>
    <w:rsid w:val="00E965BD"/>
    <w:rsid w:val="00EA0009"/>
    <w:rsid w:val="00EA236F"/>
    <w:rsid w:val="00EA766F"/>
    <w:rsid w:val="00EB3186"/>
    <w:rsid w:val="00EB3AF9"/>
    <w:rsid w:val="00EB3E00"/>
    <w:rsid w:val="00EB4D55"/>
    <w:rsid w:val="00EB6883"/>
    <w:rsid w:val="00EC0F75"/>
    <w:rsid w:val="00EC5597"/>
    <w:rsid w:val="00ED4A4D"/>
    <w:rsid w:val="00ED6783"/>
    <w:rsid w:val="00ED6BD8"/>
    <w:rsid w:val="00EE22F7"/>
    <w:rsid w:val="00EE4661"/>
    <w:rsid w:val="00EE568B"/>
    <w:rsid w:val="00EE6243"/>
    <w:rsid w:val="00EE7A44"/>
    <w:rsid w:val="00EF5F8E"/>
    <w:rsid w:val="00F003D5"/>
    <w:rsid w:val="00F00BA3"/>
    <w:rsid w:val="00F02ECC"/>
    <w:rsid w:val="00F04D8F"/>
    <w:rsid w:val="00F07F4B"/>
    <w:rsid w:val="00F17EC5"/>
    <w:rsid w:val="00F202C5"/>
    <w:rsid w:val="00F26FA4"/>
    <w:rsid w:val="00F30B20"/>
    <w:rsid w:val="00F3302F"/>
    <w:rsid w:val="00F33087"/>
    <w:rsid w:val="00F35C73"/>
    <w:rsid w:val="00F37DE9"/>
    <w:rsid w:val="00F40D14"/>
    <w:rsid w:val="00F41CBE"/>
    <w:rsid w:val="00F45588"/>
    <w:rsid w:val="00F531EE"/>
    <w:rsid w:val="00F5413C"/>
    <w:rsid w:val="00F55328"/>
    <w:rsid w:val="00F57D5C"/>
    <w:rsid w:val="00F6268C"/>
    <w:rsid w:val="00F62A7A"/>
    <w:rsid w:val="00F64B0A"/>
    <w:rsid w:val="00F66579"/>
    <w:rsid w:val="00F66B80"/>
    <w:rsid w:val="00F756C4"/>
    <w:rsid w:val="00F81B9B"/>
    <w:rsid w:val="00F838EF"/>
    <w:rsid w:val="00F8443C"/>
    <w:rsid w:val="00F85DB3"/>
    <w:rsid w:val="00F877CB"/>
    <w:rsid w:val="00F91149"/>
    <w:rsid w:val="00F92116"/>
    <w:rsid w:val="00F928DF"/>
    <w:rsid w:val="00F95146"/>
    <w:rsid w:val="00F96D32"/>
    <w:rsid w:val="00FA0298"/>
    <w:rsid w:val="00FA22F1"/>
    <w:rsid w:val="00FB0CCF"/>
    <w:rsid w:val="00FC34AC"/>
    <w:rsid w:val="00FC3739"/>
    <w:rsid w:val="00FC5FE0"/>
    <w:rsid w:val="00FC6177"/>
    <w:rsid w:val="00FD1116"/>
    <w:rsid w:val="00FD1BE8"/>
    <w:rsid w:val="00FE492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5B53B"/>
  <w15:chartTrackingRefBased/>
  <w15:docId w15:val="{4A61BC1A-F812-2344-AF6D-FED1B4836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B41"/>
    <w:pPr>
      <w:spacing w:after="0" w:line="240" w:lineRule="auto"/>
    </w:pPr>
    <w:rPr>
      <w:rFonts w:ascii="Calibri" w:eastAsia="Calibri" w:hAnsi="Calibri" w:cs="Calibri"/>
      <w:kern w:val="0"/>
      <w:lang w:val="en-US"/>
      <w14:ligatures w14:val="none"/>
    </w:rPr>
  </w:style>
  <w:style w:type="paragraph" w:styleId="Heading1">
    <w:name w:val="heading 1"/>
    <w:basedOn w:val="Normal"/>
    <w:next w:val="Normal"/>
    <w:link w:val="Heading1Char"/>
    <w:uiPriority w:val="99"/>
    <w:qFormat/>
    <w:rsid w:val="00CD0B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0B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9"/>
    <w:unhideWhenUsed/>
    <w:qFormat/>
    <w:rsid w:val="00CD0B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0B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0B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0B4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B4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B4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B4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D0B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0B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9"/>
    <w:semiHidden/>
    <w:rsid w:val="00CD0B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0B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0B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0B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B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B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B41"/>
    <w:rPr>
      <w:rFonts w:eastAsiaTheme="majorEastAsia" w:cstheme="majorBidi"/>
      <w:color w:val="272727" w:themeColor="text1" w:themeTint="D8"/>
    </w:rPr>
  </w:style>
  <w:style w:type="paragraph" w:styleId="Title">
    <w:name w:val="Title"/>
    <w:basedOn w:val="Normal"/>
    <w:next w:val="Normal"/>
    <w:link w:val="TitleChar"/>
    <w:qFormat/>
    <w:rsid w:val="00CD0B4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CD0B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CD0B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rsid w:val="00CD0B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0B41"/>
    <w:pPr>
      <w:spacing w:before="160"/>
      <w:jc w:val="center"/>
    </w:pPr>
    <w:rPr>
      <w:i/>
      <w:iCs/>
      <w:color w:val="404040" w:themeColor="text1" w:themeTint="BF"/>
    </w:rPr>
  </w:style>
  <w:style w:type="character" w:customStyle="1" w:styleId="QuoteChar">
    <w:name w:val="Quote Char"/>
    <w:basedOn w:val="DefaultParagraphFont"/>
    <w:link w:val="Quote"/>
    <w:uiPriority w:val="29"/>
    <w:rsid w:val="00CD0B41"/>
    <w:rPr>
      <w:i/>
      <w:iCs/>
      <w:color w:val="404040" w:themeColor="text1" w:themeTint="BF"/>
    </w:rPr>
  </w:style>
  <w:style w:type="paragraph" w:styleId="ListParagraph">
    <w:name w:val="List Paragraph"/>
    <w:basedOn w:val="Normal"/>
    <w:link w:val="ListParagraphChar"/>
    <w:uiPriority w:val="99"/>
    <w:qFormat/>
    <w:rsid w:val="00CD0B41"/>
    <w:pPr>
      <w:ind w:left="720"/>
      <w:contextualSpacing/>
    </w:pPr>
  </w:style>
  <w:style w:type="character" w:styleId="IntenseEmphasis">
    <w:name w:val="Intense Emphasis"/>
    <w:basedOn w:val="DefaultParagraphFont"/>
    <w:uiPriority w:val="21"/>
    <w:qFormat/>
    <w:rsid w:val="00CD0B41"/>
    <w:rPr>
      <w:i/>
      <w:iCs/>
      <w:color w:val="0F4761" w:themeColor="accent1" w:themeShade="BF"/>
    </w:rPr>
  </w:style>
  <w:style w:type="paragraph" w:styleId="IntenseQuote">
    <w:name w:val="Intense Quote"/>
    <w:basedOn w:val="Normal"/>
    <w:next w:val="Normal"/>
    <w:link w:val="IntenseQuoteChar"/>
    <w:uiPriority w:val="30"/>
    <w:qFormat/>
    <w:rsid w:val="00CD0B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0B41"/>
    <w:rPr>
      <w:i/>
      <w:iCs/>
      <w:color w:val="0F4761" w:themeColor="accent1" w:themeShade="BF"/>
    </w:rPr>
  </w:style>
  <w:style w:type="character" w:styleId="IntenseReference">
    <w:name w:val="Intense Reference"/>
    <w:basedOn w:val="DefaultParagraphFont"/>
    <w:uiPriority w:val="32"/>
    <w:qFormat/>
    <w:rsid w:val="00CD0B41"/>
    <w:rPr>
      <w:b/>
      <w:bCs/>
      <w:smallCaps/>
      <w:color w:val="0F4761" w:themeColor="accent1" w:themeShade="BF"/>
      <w:spacing w:val="5"/>
    </w:rPr>
  </w:style>
  <w:style w:type="table" w:styleId="TableGrid">
    <w:name w:val="Table Grid"/>
    <w:basedOn w:val="TableNormal"/>
    <w:uiPriority w:val="99"/>
    <w:rsid w:val="00CD0B41"/>
    <w:pPr>
      <w:spacing w:after="0" w:line="240" w:lineRule="auto"/>
    </w:pPr>
    <w:rPr>
      <w:rFonts w:ascii="Calibri" w:eastAsia="Calibri" w:hAnsi="Calibri" w:cs="Calibri"/>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rsid w:val="00CD0B41"/>
    <w:rPr>
      <w:sz w:val="18"/>
      <w:szCs w:val="18"/>
    </w:rPr>
  </w:style>
  <w:style w:type="paragraph" w:styleId="CommentText">
    <w:name w:val="annotation text"/>
    <w:basedOn w:val="Normal"/>
    <w:link w:val="CommentTextChar"/>
    <w:uiPriority w:val="99"/>
    <w:semiHidden/>
    <w:rsid w:val="00CD0B41"/>
    <w:rPr>
      <w:rFonts w:ascii="Times New Roman" w:eastAsia="Times New Roman" w:hAnsi="Times New Roman" w:cs="Times New Roman"/>
    </w:rPr>
  </w:style>
  <w:style w:type="character" w:customStyle="1" w:styleId="CommentTextChar">
    <w:name w:val="Comment Text Char"/>
    <w:basedOn w:val="DefaultParagraphFont"/>
    <w:link w:val="CommentText"/>
    <w:uiPriority w:val="99"/>
    <w:rsid w:val="00CD0B41"/>
    <w:rPr>
      <w:rFonts w:ascii="Times New Roman" w:eastAsia="Times New Roman" w:hAnsi="Times New Roman" w:cs="Times New Roman"/>
      <w:kern w:val="0"/>
      <w:lang w:val="en-US"/>
      <w14:ligatures w14:val="none"/>
    </w:rPr>
  </w:style>
  <w:style w:type="paragraph" w:styleId="BalloonText">
    <w:name w:val="Balloon Text"/>
    <w:basedOn w:val="Normal"/>
    <w:link w:val="BalloonTextChar"/>
    <w:uiPriority w:val="99"/>
    <w:semiHidden/>
    <w:rsid w:val="00CD0B41"/>
    <w:rPr>
      <w:sz w:val="18"/>
      <w:szCs w:val="18"/>
    </w:rPr>
  </w:style>
  <w:style w:type="character" w:customStyle="1" w:styleId="BalloonTextChar">
    <w:name w:val="Balloon Text Char"/>
    <w:basedOn w:val="DefaultParagraphFont"/>
    <w:link w:val="BalloonText"/>
    <w:uiPriority w:val="99"/>
    <w:semiHidden/>
    <w:rsid w:val="00CD0B41"/>
    <w:rPr>
      <w:rFonts w:ascii="Calibri" w:eastAsia="Calibri" w:hAnsi="Calibri" w:cs="Calibri"/>
      <w:kern w:val="0"/>
      <w:sz w:val="18"/>
      <w:szCs w:val="18"/>
      <w:lang w:val="en-US"/>
      <w14:ligatures w14:val="none"/>
    </w:rPr>
  </w:style>
  <w:style w:type="paragraph" w:styleId="NormalIndent">
    <w:name w:val="Normal Indent"/>
    <w:basedOn w:val="Normal"/>
    <w:uiPriority w:val="99"/>
    <w:rsid w:val="00CD0B41"/>
    <w:pPr>
      <w:spacing w:after="120" w:line="360" w:lineRule="auto"/>
      <w:ind w:left="964"/>
    </w:pPr>
    <w:rPr>
      <w:rFonts w:ascii="Arial" w:eastAsia="Times New Roman" w:hAnsi="Arial" w:cs="Arial"/>
      <w:spacing w:val="6"/>
      <w:sz w:val="18"/>
      <w:szCs w:val="18"/>
      <w:lang w:val="en-GB"/>
    </w:rPr>
  </w:style>
  <w:style w:type="paragraph" w:styleId="CommentSubject">
    <w:name w:val="annotation subject"/>
    <w:basedOn w:val="CommentText"/>
    <w:next w:val="CommentText"/>
    <w:link w:val="CommentSubjectChar"/>
    <w:uiPriority w:val="99"/>
    <w:semiHidden/>
    <w:rsid w:val="00CD0B41"/>
    <w:rPr>
      <w:rFonts w:ascii="Calibri" w:eastAsia="Calibri" w:hAnsi="Calibri" w:cs="Calibri"/>
      <w:b/>
      <w:bCs/>
      <w:sz w:val="20"/>
      <w:szCs w:val="20"/>
    </w:rPr>
  </w:style>
  <w:style w:type="character" w:customStyle="1" w:styleId="CommentSubjectChar">
    <w:name w:val="Comment Subject Char"/>
    <w:basedOn w:val="CommentTextChar"/>
    <w:link w:val="CommentSubject"/>
    <w:uiPriority w:val="99"/>
    <w:semiHidden/>
    <w:rsid w:val="00CD0B41"/>
    <w:rPr>
      <w:rFonts w:ascii="Calibri" w:eastAsia="Calibri" w:hAnsi="Calibri" w:cs="Calibri"/>
      <w:b/>
      <w:bCs/>
      <w:kern w:val="0"/>
      <w:sz w:val="20"/>
      <w:szCs w:val="20"/>
      <w:lang w:val="en-US"/>
      <w14:ligatures w14:val="none"/>
    </w:rPr>
  </w:style>
  <w:style w:type="character" w:customStyle="1" w:styleId="Niveau3Char">
    <w:name w:val="Niveau 3 Char"/>
    <w:link w:val="Niveau3"/>
    <w:uiPriority w:val="99"/>
    <w:locked/>
    <w:rsid w:val="00CD0B41"/>
    <w:rPr>
      <w:rFonts w:ascii="Arial" w:hAnsi="Arial" w:cs="Arial"/>
      <w:color w:val="000000"/>
      <w:spacing w:val="-3"/>
      <w:lang w:val="en-GB"/>
    </w:rPr>
  </w:style>
  <w:style w:type="paragraph" w:customStyle="1" w:styleId="Niveau3">
    <w:name w:val="Niveau 3"/>
    <w:basedOn w:val="Heading3"/>
    <w:link w:val="Niveau3Char"/>
    <w:autoRedefine/>
    <w:uiPriority w:val="99"/>
    <w:rsid w:val="00CD0B41"/>
    <w:pPr>
      <w:keepNext w:val="0"/>
      <w:keepLines w:val="0"/>
      <w:tabs>
        <w:tab w:val="left" w:pos="720"/>
      </w:tabs>
      <w:spacing w:before="0" w:after="0"/>
      <w:ind w:left="709" w:hanging="720"/>
      <w:jc w:val="both"/>
    </w:pPr>
    <w:rPr>
      <w:rFonts w:ascii="Arial" w:eastAsiaTheme="minorHAnsi" w:hAnsi="Arial" w:cs="Arial"/>
      <w:color w:val="000000"/>
      <w:spacing w:val="-3"/>
      <w:sz w:val="24"/>
      <w:szCs w:val="24"/>
      <w:lang w:val="en-GB"/>
    </w:rPr>
  </w:style>
  <w:style w:type="paragraph" w:styleId="BodyText">
    <w:name w:val="Body Text"/>
    <w:basedOn w:val="Normal"/>
    <w:link w:val="BodyTextChar"/>
    <w:uiPriority w:val="99"/>
    <w:rsid w:val="00CD0B41"/>
    <w:rPr>
      <w:rFonts w:ascii="Book Antiqua" w:hAnsi="Book Antiqua" w:cs="Book Antiqua"/>
      <w:sz w:val="22"/>
      <w:szCs w:val="22"/>
    </w:rPr>
  </w:style>
  <w:style w:type="character" w:customStyle="1" w:styleId="BodyTextChar">
    <w:name w:val="Body Text Char"/>
    <w:basedOn w:val="DefaultParagraphFont"/>
    <w:link w:val="BodyText"/>
    <w:uiPriority w:val="99"/>
    <w:rsid w:val="00CD0B41"/>
    <w:rPr>
      <w:rFonts w:ascii="Book Antiqua" w:eastAsia="Calibri" w:hAnsi="Book Antiqua" w:cs="Book Antiqua"/>
      <w:kern w:val="0"/>
      <w:sz w:val="22"/>
      <w:szCs w:val="22"/>
      <w:lang w:val="en-US"/>
      <w14:ligatures w14:val="none"/>
    </w:rPr>
  </w:style>
  <w:style w:type="paragraph" w:styleId="PlainText">
    <w:name w:val="Plain Text"/>
    <w:basedOn w:val="Normal"/>
    <w:link w:val="PlainTextChar"/>
    <w:uiPriority w:val="99"/>
    <w:qFormat/>
    <w:rsid w:val="00CD0B41"/>
    <w:rPr>
      <w:rFonts w:ascii="Courier New" w:hAnsi="Courier New" w:cs="Courier New"/>
      <w:sz w:val="20"/>
      <w:szCs w:val="20"/>
    </w:rPr>
  </w:style>
  <w:style w:type="character" w:customStyle="1" w:styleId="PlainTextChar">
    <w:name w:val="Plain Text Char"/>
    <w:basedOn w:val="DefaultParagraphFont"/>
    <w:link w:val="PlainText"/>
    <w:uiPriority w:val="99"/>
    <w:rsid w:val="00CD0B41"/>
    <w:rPr>
      <w:rFonts w:ascii="Courier New" w:eastAsia="Calibri" w:hAnsi="Courier New" w:cs="Courier New"/>
      <w:kern w:val="0"/>
      <w:sz w:val="20"/>
      <w:szCs w:val="20"/>
      <w:lang w:val="en-US"/>
      <w14:ligatures w14:val="none"/>
    </w:rPr>
  </w:style>
  <w:style w:type="paragraph" w:styleId="Footer">
    <w:name w:val="footer"/>
    <w:basedOn w:val="Normal"/>
    <w:link w:val="FooterChar"/>
    <w:uiPriority w:val="99"/>
    <w:rsid w:val="00CD0B41"/>
    <w:pPr>
      <w:tabs>
        <w:tab w:val="center" w:pos="4320"/>
        <w:tab w:val="right" w:pos="8640"/>
      </w:tabs>
    </w:pPr>
  </w:style>
  <w:style w:type="character" w:customStyle="1" w:styleId="FooterChar">
    <w:name w:val="Footer Char"/>
    <w:basedOn w:val="DefaultParagraphFont"/>
    <w:link w:val="Footer"/>
    <w:uiPriority w:val="99"/>
    <w:rsid w:val="00CD0B41"/>
    <w:rPr>
      <w:rFonts w:ascii="Calibri" w:eastAsia="Calibri" w:hAnsi="Calibri" w:cs="Calibri"/>
      <w:kern w:val="0"/>
      <w:lang w:val="en-US"/>
      <w14:ligatures w14:val="none"/>
    </w:rPr>
  </w:style>
  <w:style w:type="character" w:styleId="PageNumber">
    <w:name w:val="page number"/>
    <w:basedOn w:val="DefaultParagraphFont"/>
    <w:uiPriority w:val="99"/>
    <w:rsid w:val="00CD0B41"/>
  </w:style>
  <w:style w:type="paragraph" w:styleId="Revision">
    <w:name w:val="Revision"/>
    <w:hidden/>
    <w:uiPriority w:val="99"/>
    <w:semiHidden/>
    <w:rsid w:val="00E614AA"/>
    <w:pPr>
      <w:spacing w:after="0" w:line="240" w:lineRule="auto"/>
    </w:pPr>
    <w:rPr>
      <w:rFonts w:ascii="Calibri" w:eastAsia="Calibri" w:hAnsi="Calibri" w:cs="Calibri"/>
      <w:kern w:val="0"/>
      <w:lang w:val="en-US"/>
      <w14:ligatures w14:val="none"/>
    </w:rPr>
  </w:style>
  <w:style w:type="numbering" w:customStyle="1" w:styleId="CurrentList1">
    <w:name w:val="Current List1"/>
    <w:uiPriority w:val="99"/>
    <w:rsid w:val="00A7643D"/>
    <w:pPr>
      <w:numPr>
        <w:numId w:val="89"/>
      </w:numPr>
    </w:pPr>
  </w:style>
  <w:style w:type="numbering" w:customStyle="1" w:styleId="CurrentList2">
    <w:name w:val="Current List2"/>
    <w:uiPriority w:val="99"/>
    <w:rsid w:val="00A7643D"/>
    <w:pPr>
      <w:numPr>
        <w:numId w:val="91"/>
      </w:numPr>
    </w:pPr>
  </w:style>
  <w:style w:type="numbering" w:customStyle="1" w:styleId="CurrentList3">
    <w:name w:val="Current List3"/>
    <w:uiPriority w:val="99"/>
    <w:rsid w:val="00190CB4"/>
    <w:pPr>
      <w:numPr>
        <w:numId w:val="94"/>
      </w:numPr>
    </w:pPr>
  </w:style>
  <w:style w:type="numbering" w:customStyle="1" w:styleId="CurrentList4">
    <w:name w:val="Current List4"/>
    <w:uiPriority w:val="99"/>
    <w:rsid w:val="00153BFC"/>
    <w:pPr>
      <w:numPr>
        <w:numId w:val="101"/>
      </w:numPr>
    </w:pPr>
  </w:style>
  <w:style w:type="numbering" w:customStyle="1" w:styleId="CurrentList5">
    <w:name w:val="Current List5"/>
    <w:uiPriority w:val="99"/>
    <w:rsid w:val="00B2197E"/>
    <w:pPr>
      <w:numPr>
        <w:numId w:val="110"/>
      </w:numPr>
    </w:pPr>
  </w:style>
  <w:style w:type="numbering" w:customStyle="1" w:styleId="CurrentList6">
    <w:name w:val="Current List6"/>
    <w:uiPriority w:val="99"/>
    <w:rsid w:val="00B2197E"/>
    <w:pPr>
      <w:numPr>
        <w:numId w:val="111"/>
      </w:numPr>
    </w:pPr>
  </w:style>
  <w:style w:type="numbering" w:customStyle="1" w:styleId="CurrentList7">
    <w:name w:val="Current List7"/>
    <w:uiPriority w:val="99"/>
    <w:rsid w:val="00B2197E"/>
    <w:pPr>
      <w:numPr>
        <w:numId w:val="112"/>
      </w:numPr>
    </w:pPr>
  </w:style>
  <w:style w:type="numbering" w:customStyle="1" w:styleId="CurrentList8">
    <w:name w:val="Current List8"/>
    <w:uiPriority w:val="99"/>
    <w:rsid w:val="00B2197E"/>
    <w:pPr>
      <w:numPr>
        <w:numId w:val="113"/>
      </w:numPr>
    </w:pPr>
  </w:style>
  <w:style w:type="numbering" w:customStyle="1" w:styleId="CurrentList9">
    <w:name w:val="Current List9"/>
    <w:uiPriority w:val="99"/>
    <w:rsid w:val="00B2197E"/>
    <w:pPr>
      <w:numPr>
        <w:numId w:val="114"/>
      </w:numPr>
    </w:pPr>
  </w:style>
  <w:style w:type="numbering" w:customStyle="1" w:styleId="CurrentList10">
    <w:name w:val="Current List10"/>
    <w:uiPriority w:val="99"/>
    <w:rsid w:val="00B2197E"/>
    <w:pPr>
      <w:numPr>
        <w:numId w:val="115"/>
      </w:numPr>
    </w:pPr>
  </w:style>
  <w:style w:type="numbering" w:customStyle="1" w:styleId="CurrentList11">
    <w:name w:val="Current List11"/>
    <w:uiPriority w:val="99"/>
    <w:rsid w:val="00B2197E"/>
    <w:pPr>
      <w:numPr>
        <w:numId w:val="117"/>
      </w:numPr>
    </w:pPr>
  </w:style>
  <w:style w:type="numbering" w:customStyle="1" w:styleId="CurrentList12">
    <w:name w:val="Current List12"/>
    <w:uiPriority w:val="99"/>
    <w:rsid w:val="00B2197E"/>
    <w:pPr>
      <w:numPr>
        <w:numId w:val="119"/>
      </w:numPr>
    </w:pPr>
  </w:style>
  <w:style w:type="numbering" w:customStyle="1" w:styleId="CurrentList13">
    <w:name w:val="Current List13"/>
    <w:uiPriority w:val="99"/>
    <w:rsid w:val="00B2197E"/>
    <w:pPr>
      <w:numPr>
        <w:numId w:val="121"/>
      </w:numPr>
    </w:pPr>
  </w:style>
  <w:style w:type="numbering" w:customStyle="1" w:styleId="CurrentList14">
    <w:name w:val="Current List14"/>
    <w:uiPriority w:val="99"/>
    <w:rsid w:val="00B2197E"/>
    <w:pPr>
      <w:numPr>
        <w:numId w:val="122"/>
      </w:numPr>
    </w:pPr>
  </w:style>
  <w:style w:type="numbering" w:customStyle="1" w:styleId="CurrentList15">
    <w:name w:val="Current List15"/>
    <w:uiPriority w:val="99"/>
    <w:rsid w:val="00B2197E"/>
    <w:pPr>
      <w:numPr>
        <w:numId w:val="124"/>
      </w:numPr>
    </w:pPr>
  </w:style>
  <w:style w:type="numbering" w:customStyle="1" w:styleId="CurrentList16">
    <w:name w:val="Current List16"/>
    <w:uiPriority w:val="99"/>
    <w:rsid w:val="00B2197E"/>
    <w:pPr>
      <w:numPr>
        <w:numId w:val="125"/>
      </w:numPr>
    </w:pPr>
  </w:style>
  <w:style w:type="numbering" w:customStyle="1" w:styleId="CurrentList17">
    <w:name w:val="Current List17"/>
    <w:uiPriority w:val="99"/>
    <w:rsid w:val="00B2197E"/>
    <w:pPr>
      <w:numPr>
        <w:numId w:val="127"/>
      </w:numPr>
    </w:pPr>
  </w:style>
  <w:style w:type="paragraph" w:customStyle="1" w:styleId="Cen1">
    <w:name w:val="Cen 1"/>
    <w:basedOn w:val="Normal"/>
    <w:rsid w:val="00B9164E"/>
    <w:pPr>
      <w:widowControl w:val="0"/>
      <w:shd w:val="clear" w:color="auto" w:fill="FFFFFF"/>
      <w:autoSpaceDE w:val="0"/>
      <w:autoSpaceDN w:val="0"/>
      <w:adjustRightInd w:val="0"/>
      <w:spacing w:after="240"/>
      <w:jc w:val="center"/>
    </w:pPr>
    <w:rPr>
      <w:rFonts w:ascii="Times New Roman" w:eastAsia="Times New Roman" w:hAnsi="Times New Roman" w:cs="Times New Roman"/>
      <w:b/>
      <w:lang w:eastAsia="zh-CN"/>
    </w:rPr>
  </w:style>
  <w:style w:type="numbering" w:customStyle="1" w:styleId="CurrentList18">
    <w:name w:val="Current List18"/>
    <w:uiPriority w:val="99"/>
    <w:rsid w:val="007173F3"/>
    <w:pPr>
      <w:numPr>
        <w:numId w:val="129"/>
      </w:numPr>
    </w:pPr>
  </w:style>
  <w:style w:type="paragraph" w:styleId="NoSpacing">
    <w:name w:val="No Spacing"/>
    <w:uiPriority w:val="1"/>
    <w:qFormat/>
    <w:rsid w:val="005208EA"/>
    <w:pPr>
      <w:spacing w:after="0" w:line="240" w:lineRule="auto"/>
    </w:pPr>
    <w:rPr>
      <w:rFonts w:ascii="Calibri" w:eastAsia="Calibri" w:hAnsi="Calibri" w:cs="Times New Roman"/>
      <w:kern w:val="0"/>
      <w:sz w:val="22"/>
      <w:szCs w:val="22"/>
      <w:lang w:val="en-US"/>
      <w14:ligatures w14:val="none"/>
    </w:rPr>
  </w:style>
  <w:style w:type="paragraph" w:styleId="BodyText2">
    <w:name w:val="Body Text 2"/>
    <w:basedOn w:val="Normal"/>
    <w:link w:val="BodyText2Char"/>
    <w:uiPriority w:val="99"/>
    <w:semiHidden/>
    <w:unhideWhenUsed/>
    <w:rsid w:val="00B46F4E"/>
    <w:pPr>
      <w:spacing w:after="120" w:line="480" w:lineRule="auto"/>
    </w:pPr>
  </w:style>
  <w:style w:type="character" w:customStyle="1" w:styleId="BodyText2Char">
    <w:name w:val="Body Text 2 Char"/>
    <w:basedOn w:val="DefaultParagraphFont"/>
    <w:link w:val="BodyText2"/>
    <w:uiPriority w:val="99"/>
    <w:semiHidden/>
    <w:rsid w:val="00B46F4E"/>
    <w:rPr>
      <w:rFonts w:ascii="Calibri" w:eastAsia="Calibri" w:hAnsi="Calibri" w:cs="Calibri"/>
      <w:kern w:val="0"/>
      <w:lang w:val="en-US"/>
      <w14:ligatures w14:val="none"/>
    </w:rPr>
  </w:style>
  <w:style w:type="paragraph" w:customStyle="1" w:styleId="Single">
    <w:name w:val="Single"/>
    <w:basedOn w:val="Normal"/>
    <w:link w:val="SingleChar"/>
    <w:qFormat/>
    <w:rsid w:val="001D74D4"/>
    <w:pPr>
      <w:spacing w:before="240"/>
      <w:ind w:firstLine="720"/>
      <w:jc w:val="both"/>
    </w:pPr>
    <w:rPr>
      <w:rFonts w:ascii="Times New Roman" w:eastAsiaTheme="minorHAnsi" w:hAnsi="Times New Roman" w:cstheme="minorBidi"/>
      <w:sz w:val="22"/>
    </w:rPr>
  </w:style>
  <w:style w:type="paragraph" w:customStyle="1" w:styleId="SingleBlock">
    <w:name w:val="Single Block"/>
    <w:basedOn w:val="Single"/>
    <w:qFormat/>
    <w:rsid w:val="001D74D4"/>
    <w:pPr>
      <w:ind w:firstLine="0"/>
    </w:pPr>
  </w:style>
  <w:style w:type="paragraph" w:customStyle="1" w:styleId="SingleCenter">
    <w:name w:val="Single Center"/>
    <w:basedOn w:val="Single"/>
    <w:next w:val="Single"/>
    <w:qFormat/>
    <w:rsid w:val="001D74D4"/>
    <w:pPr>
      <w:ind w:firstLine="0"/>
      <w:jc w:val="center"/>
    </w:pPr>
  </w:style>
  <w:style w:type="character" w:customStyle="1" w:styleId="SingleChar">
    <w:name w:val="Single Char"/>
    <w:basedOn w:val="DefaultParagraphFont"/>
    <w:link w:val="Single"/>
    <w:rsid w:val="001D74D4"/>
    <w:rPr>
      <w:rFonts w:ascii="Times New Roman" w:hAnsi="Times New Roman"/>
      <w:kern w:val="0"/>
      <w:sz w:val="22"/>
      <w:lang w:val="en-US"/>
      <w14:ligatures w14:val="none"/>
    </w:rPr>
  </w:style>
  <w:style w:type="character" w:customStyle="1" w:styleId="ListParagraphChar">
    <w:name w:val="List Paragraph Char"/>
    <w:basedOn w:val="DefaultParagraphFont"/>
    <w:link w:val="ListParagraph"/>
    <w:uiPriority w:val="34"/>
    <w:rsid w:val="001D74D4"/>
    <w:rPr>
      <w:rFonts w:ascii="Calibri" w:eastAsia="Calibri" w:hAnsi="Calibri" w:cs="Calibri"/>
      <w:kern w:val="0"/>
      <w:lang w:val="en-US"/>
      <w14:ligatures w14:val="none"/>
    </w:rPr>
  </w:style>
  <w:style w:type="paragraph" w:customStyle="1" w:styleId="ExhibitNumbering3">
    <w:name w:val="Exhibit Numbering 3"/>
    <w:basedOn w:val="Normal"/>
    <w:qFormat/>
    <w:rsid w:val="001D74D4"/>
    <w:pPr>
      <w:numPr>
        <w:numId w:val="133"/>
      </w:numPr>
      <w:spacing w:after="240" w:line="320" w:lineRule="atLeast"/>
      <w:ind w:left="709" w:hanging="709"/>
      <w:jc w:val="both"/>
    </w:pPr>
    <w:rPr>
      <w:rFonts w:ascii="Times New Roman" w:eastAsia="Times New Roman" w:hAnsi="Times New Roman" w:cs="Times New Roman"/>
      <w:sz w:val="22"/>
      <w:szCs w:val="20"/>
      <w:lang w:eastAsia="de-DE"/>
    </w:rPr>
  </w:style>
  <w:style w:type="paragraph" w:customStyle="1" w:styleId="ExhibitNumbering11">
    <w:name w:val="Exhibit Numbering 1.1"/>
    <w:basedOn w:val="Normal"/>
    <w:qFormat/>
    <w:rsid w:val="001D74D4"/>
    <w:pPr>
      <w:numPr>
        <w:ilvl w:val="1"/>
        <w:numId w:val="134"/>
      </w:numPr>
      <w:overflowPunct w:val="0"/>
      <w:autoSpaceDE w:val="0"/>
      <w:autoSpaceDN w:val="0"/>
      <w:adjustRightInd w:val="0"/>
      <w:spacing w:before="240" w:line="320" w:lineRule="atLeast"/>
      <w:jc w:val="both"/>
      <w:textAlignment w:val="baseline"/>
    </w:pPr>
    <w:rPr>
      <w:rFonts w:ascii="Times New Roman" w:eastAsia="Times New Roman" w:hAnsi="Times New Roman" w:cs="Times New Roman"/>
      <w:sz w:val="22"/>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10765">
      <w:bodyDiv w:val="1"/>
      <w:marLeft w:val="0"/>
      <w:marRight w:val="0"/>
      <w:marTop w:val="0"/>
      <w:marBottom w:val="0"/>
      <w:divBdr>
        <w:top w:val="none" w:sz="0" w:space="0" w:color="auto"/>
        <w:left w:val="none" w:sz="0" w:space="0" w:color="auto"/>
        <w:bottom w:val="none" w:sz="0" w:space="0" w:color="auto"/>
        <w:right w:val="none" w:sz="0" w:space="0" w:color="auto"/>
      </w:divBdr>
    </w:div>
    <w:div w:id="445735354">
      <w:bodyDiv w:val="1"/>
      <w:marLeft w:val="0"/>
      <w:marRight w:val="0"/>
      <w:marTop w:val="0"/>
      <w:marBottom w:val="0"/>
      <w:divBdr>
        <w:top w:val="none" w:sz="0" w:space="0" w:color="auto"/>
        <w:left w:val="none" w:sz="0" w:space="0" w:color="auto"/>
        <w:bottom w:val="none" w:sz="0" w:space="0" w:color="auto"/>
        <w:right w:val="none" w:sz="0" w:space="0" w:color="auto"/>
      </w:divBdr>
    </w:div>
    <w:div w:id="682897277">
      <w:bodyDiv w:val="1"/>
      <w:marLeft w:val="0"/>
      <w:marRight w:val="0"/>
      <w:marTop w:val="0"/>
      <w:marBottom w:val="0"/>
      <w:divBdr>
        <w:top w:val="none" w:sz="0" w:space="0" w:color="auto"/>
        <w:left w:val="none" w:sz="0" w:space="0" w:color="auto"/>
        <w:bottom w:val="none" w:sz="0" w:space="0" w:color="auto"/>
        <w:right w:val="none" w:sz="0" w:space="0" w:color="auto"/>
      </w:divBdr>
    </w:div>
    <w:div w:id="684597618">
      <w:bodyDiv w:val="1"/>
      <w:marLeft w:val="0"/>
      <w:marRight w:val="0"/>
      <w:marTop w:val="0"/>
      <w:marBottom w:val="0"/>
      <w:divBdr>
        <w:top w:val="none" w:sz="0" w:space="0" w:color="auto"/>
        <w:left w:val="none" w:sz="0" w:space="0" w:color="auto"/>
        <w:bottom w:val="none" w:sz="0" w:space="0" w:color="auto"/>
        <w:right w:val="none" w:sz="0" w:space="0" w:color="auto"/>
      </w:divBdr>
      <w:divsChild>
        <w:div w:id="1226450874">
          <w:marLeft w:val="0"/>
          <w:marRight w:val="0"/>
          <w:marTop w:val="0"/>
          <w:marBottom w:val="0"/>
          <w:divBdr>
            <w:top w:val="none" w:sz="0" w:space="0" w:color="auto"/>
            <w:left w:val="none" w:sz="0" w:space="0" w:color="auto"/>
            <w:bottom w:val="none" w:sz="0" w:space="0" w:color="auto"/>
            <w:right w:val="none" w:sz="0" w:space="0" w:color="auto"/>
          </w:divBdr>
          <w:divsChild>
            <w:div w:id="1159351363">
              <w:marLeft w:val="0"/>
              <w:marRight w:val="0"/>
              <w:marTop w:val="0"/>
              <w:marBottom w:val="0"/>
              <w:divBdr>
                <w:top w:val="none" w:sz="0" w:space="0" w:color="auto"/>
                <w:left w:val="none" w:sz="0" w:space="0" w:color="auto"/>
                <w:bottom w:val="none" w:sz="0" w:space="0" w:color="auto"/>
                <w:right w:val="none" w:sz="0" w:space="0" w:color="auto"/>
              </w:divBdr>
              <w:divsChild>
                <w:div w:id="172629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683616">
      <w:bodyDiv w:val="1"/>
      <w:marLeft w:val="0"/>
      <w:marRight w:val="0"/>
      <w:marTop w:val="0"/>
      <w:marBottom w:val="0"/>
      <w:divBdr>
        <w:top w:val="none" w:sz="0" w:space="0" w:color="auto"/>
        <w:left w:val="none" w:sz="0" w:space="0" w:color="auto"/>
        <w:bottom w:val="none" w:sz="0" w:space="0" w:color="auto"/>
        <w:right w:val="none" w:sz="0" w:space="0" w:color="auto"/>
      </w:divBdr>
    </w:div>
    <w:div w:id="1018502398">
      <w:bodyDiv w:val="1"/>
      <w:marLeft w:val="0"/>
      <w:marRight w:val="0"/>
      <w:marTop w:val="0"/>
      <w:marBottom w:val="0"/>
      <w:divBdr>
        <w:top w:val="none" w:sz="0" w:space="0" w:color="auto"/>
        <w:left w:val="none" w:sz="0" w:space="0" w:color="auto"/>
        <w:bottom w:val="none" w:sz="0" w:space="0" w:color="auto"/>
        <w:right w:val="none" w:sz="0" w:space="0" w:color="auto"/>
      </w:divBdr>
      <w:divsChild>
        <w:div w:id="956985257">
          <w:marLeft w:val="0"/>
          <w:marRight w:val="0"/>
          <w:marTop w:val="0"/>
          <w:marBottom w:val="0"/>
          <w:divBdr>
            <w:top w:val="none" w:sz="0" w:space="0" w:color="auto"/>
            <w:left w:val="none" w:sz="0" w:space="0" w:color="auto"/>
            <w:bottom w:val="none" w:sz="0" w:space="0" w:color="auto"/>
            <w:right w:val="none" w:sz="0" w:space="0" w:color="auto"/>
          </w:divBdr>
          <w:divsChild>
            <w:div w:id="1524510027">
              <w:marLeft w:val="0"/>
              <w:marRight w:val="0"/>
              <w:marTop w:val="0"/>
              <w:marBottom w:val="0"/>
              <w:divBdr>
                <w:top w:val="none" w:sz="0" w:space="0" w:color="auto"/>
                <w:left w:val="none" w:sz="0" w:space="0" w:color="auto"/>
                <w:bottom w:val="none" w:sz="0" w:space="0" w:color="auto"/>
                <w:right w:val="none" w:sz="0" w:space="0" w:color="auto"/>
              </w:divBdr>
              <w:divsChild>
                <w:div w:id="154686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396921">
      <w:bodyDiv w:val="1"/>
      <w:marLeft w:val="0"/>
      <w:marRight w:val="0"/>
      <w:marTop w:val="0"/>
      <w:marBottom w:val="0"/>
      <w:divBdr>
        <w:top w:val="none" w:sz="0" w:space="0" w:color="auto"/>
        <w:left w:val="none" w:sz="0" w:space="0" w:color="auto"/>
        <w:bottom w:val="none" w:sz="0" w:space="0" w:color="auto"/>
        <w:right w:val="none" w:sz="0" w:space="0" w:color="auto"/>
      </w:divBdr>
    </w:div>
    <w:div w:id="1460294512">
      <w:bodyDiv w:val="1"/>
      <w:marLeft w:val="0"/>
      <w:marRight w:val="0"/>
      <w:marTop w:val="0"/>
      <w:marBottom w:val="0"/>
      <w:divBdr>
        <w:top w:val="none" w:sz="0" w:space="0" w:color="auto"/>
        <w:left w:val="none" w:sz="0" w:space="0" w:color="auto"/>
        <w:bottom w:val="none" w:sz="0" w:space="0" w:color="auto"/>
        <w:right w:val="none" w:sz="0" w:space="0" w:color="auto"/>
      </w:divBdr>
    </w:div>
    <w:div w:id="1475636590">
      <w:bodyDiv w:val="1"/>
      <w:marLeft w:val="0"/>
      <w:marRight w:val="0"/>
      <w:marTop w:val="0"/>
      <w:marBottom w:val="0"/>
      <w:divBdr>
        <w:top w:val="none" w:sz="0" w:space="0" w:color="auto"/>
        <w:left w:val="none" w:sz="0" w:space="0" w:color="auto"/>
        <w:bottom w:val="none" w:sz="0" w:space="0" w:color="auto"/>
        <w:right w:val="none" w:sz="0" w:space="0" w:color="auto"/>
      </w:divBdr>
      <w:divsChild>
        <w:div w:id="70661843">
          <w:marLeft w:val="0"/>
          <w:marRight w:val="0"/>
          <w:marTop w:val="0"/>
          <w:marBottom w:val="0"/>
          <w:divBdr>
            <w:top w:val="none" w:sz="0" w:space="0" w:color="auto"/>
            <w:left w:val="none" w:sz="0" w:space="0" w:color="auto"/>
            <w:bottom w:val="none" w:sz="0" w:space="0" w:color="auto"/>
            <w:right w:val="none" w:sz="0" w:space="0" w:color="auto"/>
          </w:divBdr>
          <w:divsChild>
            <w:div w:id="1585069200">
              <w:marLeft w:val="0"/>
              <w:marRight w:val="0"/>
              <w:marTop w:val="0"/>
              <w:marBottom w:val="0"/>
              <w:divBdr>
                <w:top w:val="none" w:sz="0" w:space="0" w:color="auto"/>
                <w:left w:val="none" w:sz="0" w:space="0" w:color="auto"/>
                <w:bottom w:val="none" w:sz="0" w:space="0" w:color="auto"/>
                <w:right w:val="none" w:sz="0" w:space="0" w:color="auto"/>
              </w:divBdr>
              <w:divsChild>
                <w:div w:id="105639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60824">
      <w:bodyDiv w:val="1"/>
      <w:marLeft w:val="0"/>
      <w:marRight w:val="0"/>
      <w:marTop w:val="0"/>
      <w:marBottom w:val="0"/>
      <w:divBdr>
        <w:top w:val="none" w:sz="0" w:space="0" w:color="auto"/>
        <w:left w:val="none" w:sz="0" w:space="0" w:color="auto"/>
        <w:bottom w:val="none" w:sz="0" w:space="0" w:color="auto"/>
        <w:right w:val="none" w:sz="0" w:space="0" w:color="auto"/>
      </w:divBdr>
      <w:divsChild>
        <w:div w:id="1507595178">
          <w:marLeft w:val="0"/>
          <w:marRight w:val="0"/>
          <w:marTop w:val="0"/>
          <w:marBottom w:val="0"/>
          <w:divBdr>
            <w:top w:val="none" w:sz="0" w:space="0" w:color="auto"/>
            <w:left w:val="none" w:sz="0" w:space="0" w:color="auto"/>
            <w:bottom w:val="none" w:sz="0" w:space="0" w:color="auto"/>
            <w:right w:val="none" w:sz="0" w:space="0" w:color="auto"/>
          </w:divBdr>
          <w:divsChild>
            <w:div w:id="877741764">
              <w:marLeft w:val="0"/>
              <w:marRight w:val="0"/>
              <w:marTop w:val="0"/>
              <w:marBottom w:val="0"/>
              <w:divBdr>
                <w:top w:val="none" w:sz="0" w:space="0" w:color="auto"/>
                <w:left w:val="none" w:sz="0" w:space="0" w:color="auto"/>
                <w:bottom w:val="none" w:sz="0" w:space="0" w:color="auto"/>
                <w:right w:val="none" w:sz="0" w:space="0" w:color="auto"/>
              </w:divBdr>
              <w:divsChild>
                <w:div w:id="2303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53</Pages>
  <Words>18544</Words>
  <Characters>105701</Characters>
  <Application>Microsoft Office Word</Application>
  <DocSecurity>0</DocSecurity>
  <Lines>880</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Vichi Lestari</dc:creator>
  <cp:keywords/>
  <dc:description/>
  <cp:lastModifiedBy>OLTRE</cp:lastModifiedBy>
  <cp:revision>10</cp:revision>
  <dcterms:created xsi:type="dcterms:W3CDTF">2024-07-03T12:53:00Z</dcterms:created>
  <dcterms:modified xsi:type="dcterms:W3CDTF">2024-07-08T07:27:00Z</dcterms:modified>
</cp:coreProperties>
</file>