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2" w:type="dxa"/>
        <w:tblInd w:w="-284" w:type="dxa"/>
        <w:tblCellMar>
          <w:top w:w="15" w:type="dxa"/>
          <w:left w:w="15" w:type="dxa"/>
          <w:bottom w:w="15" w:type="dxa"/>
          <w:right w:w="15" w:type="dxa"/>
        </w:tblCellMar>
        <w:tblLook w:val="04A0" w:firstRow="1" w:lastRow="0" w:firstColumn="1" w:lastColumn="0" w:noHBand="0" w:noVBand="1"/>
      </w:tblPr>
      <w:tblGrid>
        <w:gridCol w:w="6"/>
        <w:gridCol w:w="4999"/>
        <w:gridCol w:w="4886"/>
        <w:gridCol w:w="142"/>
        <w:tblGridChange w:id="0">
          <w:tblGrid>
            <w:gridCol w:w="6"/>
            <w:gridCol w:w="4814"/>
            <w:gridCol w:w="9"/>
            <w:gridCol w:w="176"/>
            <w:gridCol w:w="4493"/>
            <w:gridCol w:w="142"/>
            <w:gridCol w:w="251"/>
            <w:gridCol w:w="142"/>
          </w:tblGrid>
        </w:tblGridChange>
      </w:tblGrid>
      <w:tr w:rsidR="0011293A" w:rsidRPr="00613832" w14:paraId="2B7CADE3" w14:textId="77777777" w:rsidTr="00BA45BC">
        <w:tc>
          <w:tcPr>
            <w:tcW w:w="4868" w:type="dxa"/>
            <w:gridSpan w:val="2"/>
            <w:tcMar>
              <w:top w:w="0" w:type="dxa"/>
              <w:left w:w="108" w:type="dxa"/>
              <w:bottom w:w="0" w:type="dxa"/>
              <w:right w:w="108" w:type="dxa"/>
            </w:tcMar>
          </w:tcPr>
          <w:p w14:paraId="750A521C" w14:textId="7DF6C25C" w:rsidR="00F23909" w:rsidRPr="00BA45BC" w:rsidRDefault="00F23909" w:rsidP="00BA45BC">
            <w:pPr>
              <w:spacing w:after="0" w:line="240" w:lineRule="auto"/>
              <w:contextualSpacing/>
              <w:jc w:val="center"/>
              <w:outlineLvl w:val="4"/>
              <w:rPr>
                <w:b/>
                <w:color w:val="000000"/>
                <w:sz w:val="20"/>
              </w:rPr>
            </w:pPr>
            <w:r w:rsidRPr="00BA45BC">
              <w:rPr>
                <w:b/>
                <w:color w:val="000000"/>
                <w:sz w:val="20"/>
              </w:rPr>
              <w:t>SHAREHOLDER AGREEMENT</w:t>
            </w:r>
          </w:p>
        </w:tc>
        <w:tc>
          <w:tcPr>
            <w:tcW w:w="4914" w:type="dxa"/>
            <w:gridSpan w:val="2"/>
            <w:tcMar>
              <w:top w:w="0" w:type="dxa"/>
              <w:left w:w="108" w:type="dxa"/>
              <w:bottom w:w="0" w:type="dxa"/>
              <w:right w:w="108" w:type="dxa"/>
            </w:tcMar>
          </w:tcPr>
          <w:p w14:paraId="145BDBB7" w14:textId="7E8B3190" w:rsidR="00BE4EB3" w:rsidRPr="00613832" w:rsidRDefault="00F23909" w:rsidP="00613832">
            <w:pPr>
              <w:spacing w:after="0" w:line="240" w:lineRule="auto"/>
              <w:contextualSpacing/>
              <w:jc w:val="center"/>
              <w:outlineLvl w:val="0"/>
              <w:rPr>
                <w:rFonts w:ascii="Calibri" w:eastAsia="Times New Roman" w:hAnsi="Calibri" w:cs="Calibri"/>
                <w:b/>
                <w:bCs/>
                <w:kern w:val="36"/>
                <w:sz w:val="20"/>
                <w:szCs w:val="20"/>
                <w:lang w:eastAsia="en-ID"/>
              </w:rPr>
            </w:pPr>
            <w:r>
              <w:rPr>
                <w:rFonts w:ascii="Calibri" w:hAnsi="Calibri"/>
                <w:b/>
                <w:color w:val="000000"/>
                <w:kern w:val="36"/>
                <w:sz w:val="20"/>
              </w:rPr>
              <w:t>PERJANJIAN PEMEGANG SAHAM</w:t>
            </w:r>
          </w:p>
          <w:p w14:paraId="27FCE227" w14:textId="3CF02D33" w:rsidR="00F23909" w:rsidRPr="00BA45BC" w:rsidRDefault="00F23909" w:rsidP="00BA45BC">
            <w:pPr>
              <w:spacing w:after="0" w:line="240" w:lineRule="auto"/>
              <w:contextualSpacing/>
              <w:jc w:val="center"/>
              <w:outlineLvl w:val="0"/>
              <w:rPr>
                <w:rFonts w:ascii="Calibri" w:hAnsi="Calibri"/>
                <w:b/>
                <w:color w:val="000000"/>
                <w:kern w:val="36"/>
                <w:sz w:val="20"/>
              </w:rPr>
            </w:pPr>
          </w:p>
        </w:tc>
      </w:tr>
      <w:tr w:rsidR="0011293A" w:rsidRPr="00613832" w14:paraId="3A655D23" w14:textId="77777777" w:rsidTr="00BA45BC">
        <w:tc>
          <w:tcPr>
            <w:tcW w:w="4868" w:type="dxa"/>
            <w:gridSpan w:val="2"/>
            <w:tcMar>
              <w:top w:w="0" w:type="dxa"/>
              <w:left w:w="108" w:type="dxa"/>
              <w:bottom w:w="0" w:type="dxa"/>
              <w:right w:w="108" w:type="dxa"/>
            </w:tcMar>
            <w:hideMark/>
          </w:tcPr>
          <w:p w14:paraId="004CC27B" w14:textId="50304111" w:rsidR="00134E27" w:rsidRPr="005A2466" w:rsidRDefault="00134E27" w:rsidP="005A2466">
            <w:pPr>
              <w:spacing w:after="0" w:line="240" w:lineRule="auto"/>
              <w:contextualSpacing/>
              <w:jc w:val="both"/>
              <w:outlineLvl w:val="0"/>
              <w:rPr>
                <w:rFonts w:ascii="Calibri" w:hAnsi="Calibri"/>
                <w:b/>
                <w:kern w:val="36"/>
                <w:sz w:val="20"/>
              </w:rPr>
            </w:pPr>
            <w:r w:rsidRPr="004C6715">
              <w:rPr>
                <w:rFonts w:ascii="Calibri" w:hAnsi="Calibri"/>
                <w:b/>
                <w:color w:val="000000"/>
                <w:kern w:val="36"/>
                <w:sz w:val="20"/>
              </w:rPr>
              <w:t xml:space="preserve">This </w:t>
            </w:r>
            <w:r w:rsidR="00BF7AC3">
              <w:rPr>
                <w:rFonts w:ascii="Calibri" w:eastAsia="Times New Roman" w:hAnsi="Calibri" w:cs="Calibri"/>
                <w:b/>
                <w:bCs/>
                <w:color w:val="000000"/>
                <w:kern w:val="36"/>
                <w:sz w:val="20"/>
                <w:szCs w:val="20"/>
                <w:lang w:eastAsia="en-ID"/>
              </w:rPr>
              <w:t>Shareholder</w:t>
            </w:r>
            <w:r w:rsidRPr="005A2466">
              <w:rPr>
                <w:rFonts w:ascii="Calibri" w:hAnsi="Calibri"/>
                <w:b/>
                <w:color w:val="000000"/>
                <w:kern w:val="36"/>
                <w:sz w:val="20"/>
              </w:rPr>
              <w:t xml:space="preserve"> Agreement</w:t>
            </w:r>
            <w:r w:rsidRPr="005A2466">
              <w:rPr>
                <w:rFonts w:ascii="Calibri" w:hAnsi="Calibri"/>
                <w:color w:val="000000"/>
                <w:kern w:val="36"/>
                <w:sz w:val="20"/>
              </w:rPr>
              <w:t xml:space="preserve"> (hereinafter, “</w:t>
            </w:r>
            <w:r w:rsidRPr="005A2466">
              <w:rPr>
                <w:rFonts w:ascii="Calibri" w:hAnsi="Calibri"/>
                <w:b/>
                <w:color w:val="000000"/>
                <w:kern w:val="36"/>
                <w:sz w:val="20"/>
              </w:rPr>
              <w:t>Agreement</w:t>
            </w:r>
            <w:r w:rsidRPr="005A2466">
              <w:rPr>
                <w:rFonts w:ascii="Calibri" w:hAnsi="Calibri"/>
                <w:color w:val="000000"/>
                <w:kern w:val="36"/>
                <w:sz w:val="20"/>
              </w:rPr>
              <w:t xml:space="preserve">”) is made and entered into on [____________________], dated </w:t>
            </w:r>
            <w:del w:id="1" w:author="OLTRE" w:date="2024-07-03T22:42:00Z">
              <w:r w:rsidRPr="005A2466">
                <w:rPr>
                  <w:rFonts w:ascii="Calibri" w:hAnsi="Calibri"/>
                  <w:color w:val="000000"/>
                  <w:kern w:val="36"/>
                  <w:sz w:val="20"/>
                </w:rPr>
                <w:delText>[________]</w:delText>
              </w:r>
            </w:del>
            <w:ins w:id="2" w:author="OLTRE" w:date="2024-07-03T22:42:00Z">
              <w:r w:rsidRPr="005A2466">
                <w:rPr>
                  <w:rFonts w:ascii="Calibri" w:hAnsi="Calibri"/>
                  <w:color w:val="000000"/>
                  <w:kern w:val="36"/>
                  <w:sz w:val="20"/>
                </w:rPr>
                <w:t>[____</w:t>
              </w:r>
              <w:r w:rsidR="004E4511">
                <w:rPr>
                  <w:rFonts w:ascii="Calibri" w:hAnsi="Calibri"/>
                  <w:color w:val="000000"/>
                  <w:kern w:val="36"/>
                  <w:sz w:val="20"/>
                </w:rPr>
                <w:t>________</w:t>
              </w:r>
              <w:r w:rsidRPr="005A2466">
                <w:rPr>
                  <w:rFonts w:ascii="Calibri" w:hAnsi="Calibri"/>
                  <w:color w:val="000000"/>
                  <w:kern w:val="36"/>
                  <w:sz w:val="20"/>
                </w:rPr>
                <w:t>____]</w:t>
              </w:r>
            </w:ins>
            <w:r w:rsidRPr="005A2466">
              <w:rPr>
                <w:rFonts w:ascii="Calibri" w:hAnsi="Calibri"/>
                <w:color w:val="000000"/>
                <w:kern w:val="36"/>
                <w:sz w:val="20"/>
              </w:rPr>
              <w:t xml:space="preserve"> 2024, by and between:</w:t>
            </w:r>
          </w:p>
        </w:tc>
        <w:tc>
          <w:tcPr>
            <w:tcW w:w="4914" w:type="dxa"/>
            <w:gridSpan w:val="2"/>
            <w:tcMar>
              <w:top w:w="0" w:type="dxa"/>
              <w:left w:w="108" w:type="dxa"/>
              <w:bottom w:w="0" w:type="dxa"/>
              <w:right w:w="108" w:type="dxa"/>
            </w:tcMar>
            <w:hideMark/>
          </w:tcPr>
          <w:p w14:paraId="1BCD9F4F" w14:textId="77777777" w:rsidR="00134E27" w:rsidRPr="005A2466" w:rsidRDefault="00134E27" w:rsidP="005A2466">
            <w:pPr>
              <w:spacing w:after="0" w:line="240" w:lineRule="auto"/>
              <w:ind w:hanging="1"/>
              <w:contextualSpacing/>
              <w:jc w:val="both"/>
              <w:outlineLvl w:val="0"/>
              <w:rPr>
                <w:rFonts w:ascii="Calibri" w:hAnsi="Calibri"/>
                <w:b/>
                <w:kern w:val="36"/>
                <w:sz w:val="20"/>
              </w:rPr>
            </w:pPr>
            <w:proofErr w:type="spellStart"/>
            <w:r w:rsidRPr="005A2466">
              <w:rPr>
                <w:rFonts w:ascii="Calibri" w:hAnsi="Calibri"/>
                <w:b/>
                <w:color w:val="000000"/>
                <w:kern w:val="36"/>
                <w:sz w:val="20"/>
              </w:rPr>
              <w:t>Perjanjian</w:t>
            </w:r>
            <w:proofErr w:type="spellEnd"/>
            <w:r w:rsidRPr="005A2466">
              <w:rPr>
                <w:rFonts w:ascii="Calibri" w:hAnsi="Calibri"/>
                <w:b/>
                <w:color w:val="000000"/>
                <w:kern w:val="36"/>
                <w:sz w:val="20"/>
              </w:rPr>
              <w:t xml:space="preserve"> </w:t>
            </w:r>
            <w:proofErr w:type="spellStart"/>
            <w:r w:rsidRPr="005A2466">
              <w:rPr>
                <w:rFonts w:ascii="Calibri" w:hAnsi="Calibri"/>
                <w:b/>
                <w:color w:val="000000"/>
                <w:kern w:val="36"/>
                <w:sz w:val="20"/>
              </w:rPr>
              <w:t>Pemegang</w:t>
            </w:r>
            <w:proofErr w:type="spellEnd"/>
            <w:r w:rsidRPr="005A2466">
              <w:rPr>
                <w:rFonts w:ascii="Calibri" w:hAnsi="Calibri"/>
                <w:b/>
                <w:color w:val="000000"/>
                <w:kern w:val="36"/>
                <w:sz w:val="20"/>
              </w:rPr>
              <w:t xml:space="preserve"> Saham</w:t>
            </w:r>
            <w:r w:rsidRPr="005A2466">
              <w:rPr>
                <w:rFonts w:ascii="Calibri" w:hAnsi="Calibri"/>
                <w:color w:val="000000"/>
                <w:kern w:val="36"/>
                <w:sz w:val="20"/>
              </w:rPr>
              <w:t xml:space="preserve"> (</w:t>
            </w:r>
            <w:proofErr w:type="spellStart"/>
            <w:r w:rsidRPr="005A2466">
              <w:rPr>
                <w:rFonts w:ascii="Calibri" w:hAnsi="Calibri"/>
                <w:color w:val="000000"/>
                <w:kern w:val="36"/>
                <w:sz w:val="20"/>
              </w:rPr>
              <w:t>selanjutnya</w:t>
            </w:r>
            <w:proofErr w:type="spellEnd"/>
            <w:r w:rsidRPr="005A2466">
              <w:rPr>
                <w:rFonts w:ascii="Calibri" w:hAnsi="Calibri"/>
                <w:color w:val="000000"/>
                <w:kern w:val="36"/>
                <w:sz w:val="20"/>
              </w:rPr>
              <w:t xml:space="preserve"> </w:t>
            </w:r>
            <w:proofErr w:type="spellStart"/>
            <w:r w:rsidRPr="005A2466">
              <w:rPr>
                <w:rFonts w:ascii="Calibri" w:hAnsi="Calibri"/>
                <w:color w:val="000000"/>
                <w:kern w:val="36"/>
                <w:sz w:val="20"/>
              </w:rPr>
              <w:t>disebut</w:t>
            </w:r>
            <w:proofErr w:type="spellEnd"/>
            <w:r w:rsidRPr="005A2466">
              <w:rPr>
                <w:rFonts w:ascii="Calibri" w:hAnsi="Calibri"/>
                <w:color w:val="000000"/>
                <w:kern w:val="36"/>
                <w:sz w:val="20"/>
              </w:rPr>
              <w:t xml:space="preserve"> “</w:t>
            </w:r>
            <w:proofErr w:type="spellStart"/>
            <w:r w:rsidRPr="005A2466">
              <w:rPr>
                <w:rFonts w:ascii="Calibri" w:hAnsi="Calibri"/>
                <w:b/>
                <w:color w:val="000000"/>
                <w:kern w:val="36"/>
                <w:sz w:val="20"/>
              </w:rPr>
              <w:t>Perjanjian</w:t>
            </w:r>
            <w:proofErr w:type="spellEnd"/>
            <w:r w:rsidRPr="005A2466">
              <w:rPr>
                <w:rFonts w:ascii="Calibri" w:hAnsi="Calibri"/>
                <w:color w:val="000000"/>
                <w:kern w:val="36"/>
                <w:sz w:val="20"/>
              </w:rPr>
              <w:t xml:space="preserve">”) </w:t>
            </w:r>
            <w:proofErr w:type="spellStart"/>
            <w:r w:rsidRPr="005A2466">
              <w:rPr>
                <w:rFonts w:ascii="Calibri" w:hAnsi="Calibri"/>
                <w:color w:val="000000"/>
                <w:kern w:val="36"/>
                <w:sz w:val="20"/>
              </w:rPr>
              <w:t>ini</w:t>
            </w:r>
            <w:proofErr w:type="spellEnd"/>
            <w:r w:rsidRPr="005A2466">
              <w:rPr>
                <w:rFonts w:ascii="Calibri" w:hAnsi="Calibri"/>
                <w:color w:val="000000"/>
                <w:kern w:val="36"/>
                <w:sz w:val="20"/>
              </w:rPr>
              <w:t xml:space="preserve"> </w:t>
            </w:r>
            <w:proofErr w:type="spellStart"/>
            <w:r w:rsidRPr="005A2466">
              <w:rPr>
                <w:rFonts w:ascii="Calibri" w:hAnsi="Calibri"/>
                <w:color w:val="000000"/>
                <w:kern w:val="36"/>
                <w:sz w:val="20"/>
              </w:rPr>
              <w:t>dibuat</w:t>
            </w:r>
            <w:proofErr w:type="spellEnd"/>
            <w:r w:rsidRPr="005A2466">
              <w:rPr>
                <w:rFonts w:ascii="Calibri" w:hAnsi="Calibri"/>
                <w:color w:val="000000"/>
                <w:kern w:val="36"/>
                <w:sz w:val="20"/>
              </w:rPr>
              <w:t xml:space="preserve"> dan </w:t>
            </w:r>
            <w:proofErr w:type="spellStart"/>
            <w:r w:rsidRPr="005A2466">
              <w:rPr>
                <w:rFonts w:ascii="Calibri" w:hAnsi="Calibri"/>
                <w:color w:val="000000"/>
                <w:kern w:val="36"/>
                <w:sz w:val="20"/>
              </w:rPr>
              <w:t>diadakan</w:t>
            </w:r>
            <w:proofErr w:type="spellEnd"/>
            <w:r w:rsidRPr="005A2466">
              <w:rPr>
                <w:rFonts w:ascii="Calibri" w:hAnsi="Calibri"/>
                <w:color w:val="000000"/>
                <w:kern w:val="36"/>
                <w:sz w:val="20"/>
              </w:rPr>
              <w:t xml:space="preserve"> pada </w:t>
            </w:r>
            <w:proofErr w:type="spellStart"/>
            <w:r w:rsidRPr="005A2466">
              <w:rPr>
                <w:rFonts w:ascii="Calibri" w:hAnsi="Calibri"/>
                <w:color w:val="000000"/>
                <w:kern w:val="36"/>
                <w:sz w:val="20"/>
              </w:rPr>
              <w:t>hari</w:t>
            </w:r>
            <w:proofErr w:type="spellEnd"/>
            <w:r w:rsidRPr="005A2466">
              <w:rPr>
                <w:rFonts w:ascii="Calibri" w:hAnsi="Calibri"/>
                <w:color w:val="000000"/>
                <w:kern w:val="36"/>
                <w:sz w:val="20"/>
              </w:rPr>
              <w:t xml:space="preserve"> [___________], </w:t>
            </w:r>
            <w:proofErr w:type="spellStart"/>
            <w:r w:rsidRPr="005A2466">
              <w:rPr>
                <w:rFonts w:ascii="Calibri" w:hAnsi="Calibri"/>
                <w:color w:val="000000"/>
                <w:kern w:val="36"/>
                <w:sz w:val="20"/>
              </w:rPr>
              <w:t>tanggal</w:t>
            </w:r>
            <w:proofErr w:type="spellEnd"/>
            <w:r w:rsidRPr="005A2466">
              <w:rPr>
                <w:rFonts w:ascii="Calibri" w:hAnsi="Calibri"/>
                <w:color w:val="000000"/>
                <w:kern w:val="36"/>
                <w:sz w:val="20"/>
              </w:rPr>
              <w:t xml:space="preserve"> [_____] 2024, oleh dan di </w:t>
            </w:r>
            <w:proofErr w:type="spellStart"/>
            <w:r w:rsidRPr="005A2466">
              <w:rPr>
                <w:rFonts w:ascii="Calibri" w:hAnsi="Calibri"/>
                <w:color w:val="000000"/>
                <w:kern w:val="36"/>
                <w:sz w:val="20"/>
              </w:rPr>
              <w:t>antara</w:t>
            </w:r>
            <w:proofErr w:type="spellEnd"/>
            <w:r w:rsidRPr="005A2466">
              <w:rPr>
                <w:rFonts w:ascii="Calibri" w:hAnsi="Calibri"/>
                <w:color w:val="000000"/>
                <w:kern w:val="36"/>
                <w:sz w:val="20"/>
              </w:rPr>
              <w:t>:</w:t>
            </w:r>
          </w:p>
        </w:tc>
      </w:tr>
      <w:tr w:rsidR="0011293A" w:rsidRPr="00613832" w14:paraId="691EA595" w14:textId="77777777" w:rsidTr="00BA45BC">
        <w:tc>
          <w:tcPr>
            <w:tcW w:w="4868" w:type="dxa"/>
            <w:gridSpan w:val="2"/>
            <w:tcMar>
              <w:top w:w="0" w:type="dxa"/>
              <w:left w:w="108" w:type="dxa"/>
              <w:bottom w:w="0" w:type="dxa"/>
              <w:right w:w="108" w:type="dxa"/>
            </w:tcMar>
            <w:hideMark/>
          </w:tcPr>
          <w:p w14:paraId="65940ED6" w14:textId="663D088F" w:rsidR="00134E27" w:rsidRDefault="00134E27">
            <w:pPr>
              <w:numPr>
                <w:ilvl w:val="0"/>
                <w:numId w:val="26"/>
              </w:numPr>
              <w:spacing w:after="0" w:line="240" w:lineRule="auto"/>
              <w:contextualSpacing/>
              <w:jc w:val="both"/>
              <w:textAlignment w:val="baseline"/>
              <w:rPr>
                <w:rFonts w:ascii="Calibri" w:hAnsi="Calibri"/>
                <w:color w:val="000000"/>
                <w:sz w:val="20"/>
              </w:rPr>
            </w:pPr>
            <w:r w:rsidRPr="005A2466">
              <w:rPr>
                <w:rFonts w:ascii="Calibri" w:hAnsi="Calibri"/>
                <w:b/>
                <w:color w:val="000000"/>
                <w:sz w:val="20"/>
              </w:rPr>
              <w:t xml:space="preserve">Mrs. </w:t>
            </w:r>
            <w:proofErr w:type="spellStart"/>
            <w:r w:rsidRPr="005A2466">
              <w:rPr>
                <w:rFonts w:ascii="Calibri" w:hAnsi="Calibri"/>
                <w:b/>
                <w:color w:val="000000"/>
                <w:sz w:val="20"/>
              </w:rPr>
              <w:t>Tiang</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Vichi</w:t>
            </w:r>
            <w:proofErr w:type="spellEnd"/>
            <w:r w:rsidRPr="005A2466">
              <w:rPr>
                <w:rFonts w:ascii="Calibri" w:hAnsi="Calibri"/>
                <w:b/>
                <w:color w:val="000000"/>
                <w:sz w:val="20"/>
              </w:rPr>
              <w:t xml:space="preserve"> Lestari </w:t>
            </w:r>
            <w:r w:rsidRPr="005A2466">
              <w:rPr>
                <w:rFonts w:ascii="Calibri" w:hAnsi="Calibri"/>
                <w:color w:val="000000"/>
                <w:sz w:val="20"/>
              </w:rPr>
              <w:t xml:space="preserve">(hereinafter </w:t>
            </w:r>
            <w:proofErr w:type="spellStart"/>
            <w:r w:rsidR="001C66E4" w:rsidRPr="005A2466">
              <w:rPr>
                <w:rFonts w:ascii="Calibri" w:hAnsi="Calibri"/>
                <w:color w:val="000000"/>
                <w:sz w:val="20"/>
              </w:rPr>
              <w:t>Tiang</w:t>
            </w:r>
            <w:proofErr w:type="spellEnd"/>
            <w:r w:rsidR="001C66E4" w:rsidRPr="005A2466">
              <w:rPr>
                <w:rFonts w:ascii="Calibri" w:hAnsi="Calibri"/>
                <w:color w:val="000000"/>
                <w:sz w:val="20"/>
              </w:rPr>
              <w:t xml:space="preserve"> </w:t>
            </w:r>
            <w:proofErr w:type="spellStart"/>
            <w:r w:rsidRPr="005A2466">
              <w:rPr>
                <w:rFonts w:ascii="Calibri" w:hAnsi="Calibri"/>
                <w:color w:val="000000"/>
                <w:sz w:val="20"/>
              </w:rPr>
              <w:t>Vichi</w:t>
            </w:r>
            <w:proofErr w:type="spellEnd"/>
            <w:r w:rsidRPr="005A2466">
              <w:rPr>
                <w:rFonts w:ascii="Calibri" w:hAnsi="Calibri"/>
                <w:color w:val="000000"/>
                <w:sz w:val="20"/>
              </w:rPr>
              <w:t xml:space="preserve"> Lestari and her successor shall be referred to as “</w:t>
            </w:r>
            <w:proofErr w:type="spellStart"/>
            <w:r w:rsidRPr="005A2466">
              <w:rPr>
                <w:rFonts w:ascii="Calibri" w:hAnsi="Calibri"/>
                <w:b/>
                <w:color w:val="000000"/>
                <w:sz w:val="20"/>
              </w:rPr>
              <w:t>Vichi</w:t>
            </w:r>
            <w:proofErr w:type="spellEnd"/>
            <w:r w:rsidRPr="005A2466">
              <w:rPr>
                <w:rFonts w:ascii="Calibri" w:hAnsi="Calibri"/>
                <w:color w:val="000000"/>
                <w:sz w:val="20"/>
              </w:rPr>
              <w:t>“), an Indonesian citizen, holder of Resident’s Identity Card No. 3172</w:t>
            </w:r>
            <w:r w:rsidR="001C66E4" w:rsidRPr="005A2466">
              <w:rPr>
                <w:rFonts w:ascii="Calibri" w:hAnsi="Calibri"/>
                <w:color w:val="000000"/>
                <w:sz w:val="20"/>
              </w:rPr>
              <w:t>016602860006</w:t>
            </w:r>
            <w:r w:rsidRPr="005A2466">
              <w:rPr>
                <w:rFonts w:ascii="Calibri" w:hAnsi="Calibri"/>
                <w:color w:val="000000"/>
                <w:sz w:val="20"/>
              </w:rPr>
              <w:t xml:space="preserve">, residing at Jalan </w:t>
            </w:r>
            <w:r w:rsidR="001C66E4" w:rsidRPr="005A2466">
              <w:rPr>
                <w:rFonts w:ascii="Calibri" w:hAnsi="Calibri"/>
                <w:color w:val="000000"/>
                <w:sz w:val="20"/>
              </w:rPr>
              <w:t xml:space="preserve">Lavender V no. </w:t>
            </w:r>
            <w:del w:id="3" w:author="OLTRE" w:date="2024-07-03T22:42:00Z">
              <w:r w:rsidR="001C66E4" w:rsidRPr="005A2466">
                <w:rPr>
                  <w:rFonts w:ascii="Calibri" w:hAnsi="Calibri"/>
                  <w:color w:val="000000"/>
                  <w:sz w:val="20"/>
                </w:rPr>
                <w:delText>32</w:delText>
              </w:r>
            </w:del>
            <w:ins w:id="4" w:author="OLTRE" w:date="2024-07-03T22:42:00Z">
              <w:r w:rsidR="001C66E4" w:rsidRPr="005A2466">
                <w:rPr>
                  <w:rFonts w:ascii="Calibri" w:hAnsi="Calibri"/>
                  <w:color w:val="000000"/>
                  <w:sz w:val="20"/>
                </w:rPr>
                <w:t>32</w:t>
              </w:r>
              <w:r w:rsidRPr="005A2466">
                <w:rPr>
                  <w:rFonts w:ascii="Calibri" w:hAnsi="Calibri"/>
                  <w:color w:val="000000"/>
                  <w:sz w:val="20"/>
                </w:rPr>
                <w:t xml:space="preserve">, </w:t>
              </w:r>
              <w:proofErr w:type="spellStart"/>
              <w:r w:rsidR="00A440C1" w:rsidRPr="00A440C1">
                <w:rPr>
                  <w:rFonts w:ascii="Calibri" w:hAnsi="Calibri"/>
                  <w:color w:val="000000"/>
                  <w:sz w:val="20"/>
                </w:rPr>
                <w:t>Kelapa</w:t>
              </w:r>
              <w:proofErr w:type="spellEnd"/>
              <w:r w:rsidR="00A440C1" w:rsidRPr="00A440C1">
                <w:rPr>
                  <w:rFonts w:ascii="Calibri" w:hAnsi="Calibri"/>
                  <w:color w:val="000000"/>
                  <w:sz w:val="20"/>
                </w:rPr>
                <w:t xml:space="preserve"> </w:t>
              </w:r>
              <w:proofErr w:type="spellStart"/>
              <w:r w:rsidR="00A440C1" w:rsidRPr="00A440C1">
                <w:rPr>
                  <w:rFonts w:ascii="Calibri" w:hAnsi="Calibri"/>
                  <w:color w:val="000000"/>
                  <w:sz w:val="20"/>
                </w:rPr>
                <w:t>Dua</w:t>
              </w:r>
              <w:proofErr w:type="spellEnd"/>
              <w:r w:rsidR="00A440C1" w:rsidRPr="00A440C1">
                <w:rPr>
                  <w:rFonts w:ascii="Calibri" w:hAnsi="Calibri"/>
                  <w:color w:val="000000"/>
                  <w:sz w:val="20"/>
                </w:rPr>
                <w:t xml:space="preserve">, </w:t>
              </w:r>
              <w:proofErr w:type="spellStart"/>
              <w:r w:rsidR="00A440C1" w:rsidRPr="00A440C1">
                <w:rPr>
                  <w:rFonts w:ascii="Calibri" w:hAnsi="Calibri"/>
                  <w:color w:val="000000"/>
                  <w:sz w:val="20"/>
                </w:rPr>
                <w:t>Kelapa</w:t>
              </w:r>
              <w:proofErr w:type="spellEnd"/>
              <w:r w:rsidR="00A440C1" w:rsidRPr="00A440C1">
                <w:rPr>
                  <w:rFonts w:ascii="Calibri" w:hAnsi="Calibri"/>
                  <w:color w:val="000000"/>
                  <w:sz w:val="20"/>
                </w:rPr>
                <w:t xml:space="preserve"> </w:t>
              </w:r>
              <w:proofErr w:type="spellStart"/>
              <w:r w:rsidR="00A440C1" w:rsidRPr="00A440C1">
                <w:rPr>
                  <w:rFonts w:ascii="Calibri" w:hAnsi="Calibri"/>
                  <w:color w:val="000000"/>
                  <w:sz w:val="20"/>
                </w:rPr>
                <w:t>Dua</w:t>
              </w:r>
            </w:ins>
            <w:proofErr w:type="spellEnd"/>
            <w:r w:rsidR="00A440C1" w:rsidRPr="00A440C1">
              <w:rPr>
                <w:rFonts w:ascii="Calibri" w:hAnsi="Calibri"/>
                <w:color w:val="000000"/>
                <w:sz w:val="20"/>
              </w:rPr>
              <w:t xml:space="preserve">, </w:t>
            </w:r>
            <w:proofErr w:type="spellStart"/>
            <w:r w:rsidR="001C66E4" w:rsidRPr="005A2466">
              <w:rPr>
                <w:rFonts w:ascii="Calibri" w:hAnsi="Calibri"/>
                <w:color w:val="000000"/>
                <w:sz w:val="20"/>
              </w:rPr>
              <w:t>Kabupaten</w:t>
            </w:r>
            <w:proofErr w:type="spellEnd"/>
            <w:r w:rsidR="001C66E4" w:rsidRPr="005A2466">
              <w:rPr>
                <w:rFonts w:ascii="Calibri" w:hAnsi="Calibri"/>
                <w:color w:val="000000"/>
                <w:sz w:val="20"/>
              </w:rPr>
              <w:t xml:space="preserve"> Tangerang, Banten</w:t>
            </w:r>
            <w:r w:rsidRPr="005A2466">
              <w:rPr>
                <w:rFonts w:ascii="Calibri" w:hAnsi="Calibri"/>
                <w:color w:val="000000"/>
                <w:sz w:val="20"/>
              </w:rPr>
              <w:t>, Indonesia;</w:t>
            </w:r>
          </w:p>
          <w:p w14:paraId="0432D24C" w14:textId="77777777" w:rsidR="00680E7F" w:rsidRDefault="00680E7F" w:rsidP="005A2466">
            <w:pPr>
              <w:spacing w:after="0" w:line="240" w:lineRule="auto"/>
              <w:contextualSpacing/>
              <w:jc w:val="both"/>
              <w:textAlignment w:val="baseline"/>
              <w:rPr>
                <w:rFonts w:ascii="Calibri" w:hAnsi="Calibri"/>
                <w:color w:val="000000"/>
                <w:sz w:val="20"/>
              </w:rPr>
            </w:pPr>
          </w:p>
          <w:p w14:paraId="31A96016" w14:textId="33F493CE" w:rsidR="00680E7F" w:rsidRPr="005A2466" w:rsidRDefault="00680E7F" w:rsidP="00BA45BC">
            <w:pPr>
              <w:spacing w:after="0" w:line="240" w:lineRule="auto"/>
              <w:ind w:left="720"/>
              <w:contextualSpacing/>
              <w:jc w:val="both"/>
              <w:textAlignment w:val="baseline"/>
              <w:rPr>
                <w:rFonts w:ascii="Calibri" w:hAnsi="Calibri"/>
                <w:color w:val="000000"/>
                <w:sz w:val="20"/>
              </w:rPr>
            </w:pPr>
          </w:p>
        </w:tc>
        <w:tc>
          <w:tcPr>
            <w:tcW w:w="4914" w:type="dxa"/>
            <w:gridSpan w:val="2"/>
            <w:tcMar>
              <w:top w:w="0" w:type="dxa"/>
              <w:left w:w="108" w:type="dxa"/>
              <w:bottom w:w="0" w:type="dxa"/>
              <w:right w:w="108" w:type="dxa"/>
            </w:tcMar>
            <w:hideMark/>
          </w:tcPr>
          <w:p w14:paraId="2426A27C" w14:textId="4E7E388E" w:rsidR="00134E27" w:rsidRDefault="00134E27">
            <w:pPr>
              <w:numPr>
                <w:ilvl w:val="0"/>
                <w:numId w:val="27"/>
              </w:numPr>
              <w:spacing w:after="0" w:line="240" w:lineRule="auto"/>
              <w:contextualSpacing/>
              <w:jc w:val="both"/>
              <w:textAlignment w:val="baseline"/>
              <w:rPr>
                <w:rFonts w:ascii="Calibri" w:hAnsi="Calibri"/>
                <w:color w:val="000000"/>
                <w:sz w:val="20"/>
              </w:rPr>
            </w:pPr>
            <w:r w:rsidRPr="005A2466">
              <w:rPr>
                <w:rFonts w:ascii="Calibri" w:hAnsi="Calibri"/>
                <w:b/>
                <w:color w:val="000000"/>
                <w:sz w:val="20"/>
              </w:rPr>
              <w:t>N</w:t>
            </w:r>
            <w:r w:rsidR="001C66E4" w:rsidRPr="005A2466">
              <w:rPr>
                <w:rFonts w:ascii="Calibri" w:hAnsi="Calibri"/>
                <w:b/>
                <w:color w:val="000000"/>
                <w:sz w:val="20"/>
              </w:rPr>
              <w:t>yonya</w:t>
            </w:r>
            <w:r w:rsidR="00376B8D" w:rsidRPr="005A2466">
              <w:rPr>
                <w:rFonts w:ascii="Calibri" w:hAnsi="Calibri"/>
                <w:b/>
                <w:color w:val="000000"/>
                <w:sz w:val="20"/>
              </w:rPr>
              <w:t xml:space="preserve"> </w:t>
            </w:r>
            <w:proofErr w:type="spellStart"/>
            <w:r w:rsidRPr="005A2466">
              <w:rPr>
                <w:rFonts w:ascii="Calibri" w:hAnsi="Calibri"/>
                <w:b/>
                <w:color w:val="000000"/>
                <w:sz w:val="20"/>
              </w:rPr>
              <w:t>Tiang</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Vichi</w:t>
            </w:r>
            <w:proofErr w:type="spellEnd"/>
            <w:r w:rsidRPr="005A2466">
              <w:rPr>
                <w:rFonts w:ascii="Calibri" w:hAnsi="Calibri"/>
                <w:b/>
                <w:color w:val="000000"/>
                <w:sz w:val="20"/>
              </w:rPr>
              <w:t xml:space="preserve"> Lestari  </w:t>
            </w:r>
            <w:r w:rsidRPr="005A2466">
              <w:rPr>
                <w:rFonts w:ascii="Calibri" w:hAnsi="Calibri"/>
                <w:color w:val="000000"/>
                <w:sz w:val="20"/>
              </w:rPr>
              <w:t>(</w:t>
            </w:r>
            <w:proofErr w:type="spellStart"/>
            <w:r w:rsidRPr="005A2466">
              <w:rPr>
                <w:rFonts w:ascii="Calibri" w:hAnsi="Calibri"/>
                <w:color w:val="000000"/>
                <w:sz w:val="20"/>
              </w:rPr>
              <w:t>selanjutnya</w:t>
            </w:r>
            <w:proofErr w:type="spellEnd"/>
            <w:r w:rsidRPr="005A2466">
              <w:rPr>
                <w:rFonts w:ascii="Calibri" w:hAnsi="Calibri"/>
                <w:color w:val="000000"/>
                <w:sz w:val="20"/>
              </w:rPr>
              <w:t xml:space="preserve"> </w:t>
            </w:r>
            <w:proofErr w:type="spellStart"/>
            <w:r w:rsidR="001C66E4" w:rsidRPr="005A2466">
              <w:rPr>
                <w:rFonts w:ascii="Calibri" w:hAnsi="Calibri"/>
                <w:color w:val="000000"/>
                <w:sz w:val="20"/>
              </w:rPr>
              <w:t>Tiang</w:t>
            </w:r>
            <w:proofErr w:type="spellEnd"/>
            <w:r w:rsidR="001C66E4" w:rsidRPr="005A2466">
              <w:rPr>
                <w:rFonts w:ascii="Calibri" w:hAnsi="Calibri"/>
                <w:color w:val="000000"/>
                <w:sz w:val="20"/>
              </w:rPr>
              <w:t xml:space="preserve"> </w:t>
            </w:r>
            <w:proofErr w:type="spellStart"/>
            <w:r w:rsidR="001C66E4" w:rsidRPr="005A2466">
              <w:rPr>
                <w:rFonts w:ascii="Calibri" w:hAnsi="Calibri"/>
                <w:color w:val="000000"/>
                <w:sz w:val="20"/>
              </w:rPr>
              <w:t>Vichi</w:t>
            </w:r>
            <w:proofErr w:type="spellEnd"/>
            <w:r w:rsidRPr="005A2466">
              <w:rPr>
                <w:rFonts w:ascii="Calibri" w:hAnsi="Calibri"/>
                <w:color w:val="000000"/>
                <w:sz w:val="20"/>
              </w:rPr>
              <w:t xml:space="preserve"> Lestari dan </w:t>
            </w:r>
            <w:proofErr w:type="spellStart"/>
            <w:r w:rsidRPr="005A2466">
              <w:rPr>
                <w:rFonts w:ascii="Calibri" w:hAnsi="Calibri"/>
                <w:color w:val="000000"/>
                <w:sz w:val="20"/>
              </w:rPr>
              <w:t>ahli</w:t>
            </w:r>
            <w:proofErr w:type="spellEnd"/>
            <w:r w:rsidRPr="005A2466">
              <w:rPr>
                <w:rFonts w:ascii="Calibri" w:hAnsi="Calibri"/>
                <w:color w:val="000000"/>
                <w:sz w:val="20"/>
              </w:rPr>
              <w:t xml:space="preserve"> </w:t>
            </w:r>
            <w:proofErr w:type="spellStart"/>
            <w:r w:rsidRPr="005A2466">
              <w:rPr>
                <w:rFonts w:ascii="Calibri" w:hAnsi="Calibri"/>
                <w:color w:val="000000"/>
                <w:sz w:val="20"/>
              </w:rPr>
              <w:t>warisnya</w:t>
            </w:r>
            <w:proofErr w:type="spellEnd"/>
            <w:r w:rsidRPr="005A2466">
              <w:rPr>
                <w:rFonts w:ascii="Calibri" w:hAnsi="Calibri"/>
                <w:color w:val="000000"/>
                <w:sz w:val="20"/>
              </w:rPr>
              <w:t xml:space="preserve"> </w:t>
            </w:r>
            <w:proofErr w:type="spellStart"/>
            <w:r w:rsidRPr="005A2466">
              <w:rPr>
                <w:rFonts w:ascii="Calibri" w:hAnsi="Calibri"/>
                <w:color w:val="000000"/>
                <w:sz w:val="20"/>
              </w:rPr>
              <w:t>disebut</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001C66E4" w:rsidRPr="005A2466">
              <w:rPr>
                <w:rFonts w:ascii="Calibri" w:hAnsi="Calibri"/>
                <w:b/>
                <w:color w:val="000000"/>
                <w:sz w:val="20"/>
              </w:rPr>
              <w:t>Vichi</w:t>
            </w:r>
            <w:proofErr w:type="spellEnd"/>
            <w:r w:rsidRPr="005A2466">
              <w:rPr>
                <w:rFonts w:ascii="Calibri" w:hAnsi="Calibri"/>
                <w:color w:val="000000"/>
                <w:sz w:val="20"/>
              </w:rPr>
              <w:t xml:space="preserve">“), </w:t>
            </w:r>
            <w:proofErr w:type="spellStart"/>
            <w:r w:rsidRPr="005A2466">
              <w:rPr>
                <w:rFonts w:ascii="Calibri" w:hAnsi="Calibri"/>
                <w:color w:val="000000"/>
                <w:sz w:val="20"/>
              </w:rPr>
              <w:t>Warga</w:t>
            </w:r>
            <w:proofErr w:type="spellEnd"/>
            <w:r w:rsidRPr="005A2466">
              <w:rPr>
                <w:rFonts w:ascii="Calibri" w:hAnsi="Calibri"/>
                <w:color w:val="000000"/>
                <w:sz w:val="20"/>
              </w:rPr>
              <w:t xml:space="preserve"> Negara Indonesia,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Kartu</w:t>
            </w:r>
            <w:proofErr w:type="spellEnd"/>
            <w:r w:rsidRPr="005A2466">
              <w:rPr>
                <w:rFonts w:ascii="Calibri" w:hAnsi="Calibri"/>
                <w:color w:val="000000"/>
                <w:sz w:val="20"/>
              </w:rPr>
              <w:t xml:space="preserve"> Tanda </w:t>
            </w:r>
            <w:proofErr w:type="spellStart"/>
            <w:r w:rsidRPr="005A2466">
              <w:rPr>
                <w:rFonts w:ascii="Calibri" w:hAnsi="Calibri"/>
                <w:color w:val="000000"/>
                <w:sz w:val="20"/>
              </w:rPr>
              <w:t>Penduduk</w:t>
            </w:r>
            <w:proofErr w:type="spellEnd"/>
            <w:r w:rsidRPr="005A2466">
              <w:rPr>
                <w:rFonts w:ascii="Calibri" w:hAnsi="Calibri"/>
                <w:color w:val="000000"/>
                <w:sz w:val="20"/>
              </w:rPr>
              <w:t xml:space="preserve"> No. </w:t>
            </w:r>
            <w:r w:rsidR="001C66E4" w:rsidRPr="005A2466">
              <w:rPr>
                <w:rFonts w:ascii="Calibri" w:hAnsi="Calibri"/>
                <w:color w:val="000000"/>
                <w:sz w:val="20"/>
              </w:rPr>
              <w:t>3172016602860006</w:t>
            </w:r>
            <w:r w:rsidRPr="005A2466">
              <w:rPr>
                <w:rFonts w:ascii="Calibri" w:hAnsi="Calibri"/>
                <w:color w:val="000000"/>
                <w:sz w:val="20"/>
              </w:rPr>
              <w:t xml:space="preserve">, </w:t>
            </w:r>
            <w:proofErr w:type="spellStart"/>
            <w:r w:rsidRPr="005A2466">
              <w:rPr>
                <w:rFonts w:ascii="Calibri" w:hAnsi="Calibri"/>
                <w:color w:val="000000"/>
                <w:sz w:val="20"/>
              </w:rPr>
              <w:t>bertempat</w:t>
            </w:r>
            <w:proofErr w:type="spellEnd"/>
            <w:r w:rsidRPr="005A2466">
              <w:rPr>
                <w:rFonts w:ascii="Calibri" w:hAnsi="Calibri"/>
                <w:color w:val="000000"/>
                <w:sz w:val="20"/>
              </w:rPr>
              <w:t xml:space="preserve"> </w:t>
            </w:r>
            <w:proofErr w:type="spellStart"/>
            <w:r w:rsidRPr="005A2466">
              <w:rPr>
                <w:rFonts w:ascii="Calibri" w:hAnsi="Calibri"/>
                <w:color w:val="000000"/>
                <w:sz w:val="20"/>
              </w:rPr>
              <w:t>tinggal</w:t>
            </w:r>
            <w:proofErr w:type="spellEnd"/>
            <w:r w:rsidRPr="005A2466">
              <w:rPr>
                <w:rFonts w:ascii="Calibri" w:hAnsi="Calibri"/>
                <w:color w:val="000000"/>
                <w:sz w:val="20"/>
              </w:rPr>
              <w:t xml:space="preserve"> di </w:t>
            </w:r>
            <w:r w:rsidR="001C66E4" w:rsidRPr="005A2466">
              <w:rPr>
                <w:rFonts w:ascii="Calibri" w:hAnsi="Calibri"/>
                <w:color w:val="000000"/>
                <w:sz w:val="20"/>
              </w:rPr>
              <w:t xml:space="preserve">Jalan Lavender V no. </w:t>
            </w:r>
            <w:del w:id="5" w:author="OLTRE" w:date="2024-07-03T22:42:00Z">
              <w:r w:rsidR="001C66E4" w:rsidRPr="005A2466">
                <w:rPr>
                  <w:rFonts w:ascii="Calibri" w:hAnsi="Calibri"/>
                  <w:color w:val="000000"/>
                  <w:sz w:val="20"/>
                </w:rPr>
                <w:delText>32</w:delText>
              </w:r>
            </w:del>
            <w:ins w:id="6" w:author="OLTRE" w:date="2024-07-03T22:42:00Z">
              <w:r w:rsidR="001C66E4" w:rsidRPr="005A2466">
                <w:rPr>
                  <w:rFonts w:ascii="Calibri" w:hAnsi="Calibri"/>
                  <w:color w:val="000000"/>
                  <w:sz w:val="20"/>
                </w:rPr>
                <w:t xml:space="preserve">32, </w:t>
              </w:r>
              <w:proofErr w:type="spellStart"/>
              <w:r w:rsidR="00A440C1" w:rsidRPr="00A440C1">
                <w:rPr>
                  <w:rFonts w:ascii="Calibri" w:hAnsi="Calibri"/>
                  <w:color w:val="000000"/>
                  <w:sz w:val="20"/>
                </w:rPr>
                <w:t>Kelapa</w:t>
              </w:r>
              <w:proofErr w:type="spellEnd"/>
              <w:r w:rsidR="00A440C1" w:rsidRPr="00A440C1">
                <w:rPr>
                  <w:rFonts w:ascii="Calibri" w:hAnsi="Calibri"/>
                  <w:color w:val="000000"/>
                  <w:sz w:val="20"/>
                </w:rPr>
                <w:t xml:space="preserve"> </w:t>
              </w:r>
              <w:proofErr w:type="spellStart"/>
              <w:r w:rsidR="00A440C1" w:rsidRPr="00A440C1">
                <w:rPr>
                  <w:rFonts w:ascii="Calibri" w:hAnsi="Calibri"/>
                  <w:color w:val="000000"/>
                  <w:sz w:val="20"/>
                </w:rPr>
                <w:t>Dua</w:t>
              </w:r>
              <w:proofErr w:type="spellEnd"/>
              <w:r w:rsidR="00A440C1" w:rsidRPr="00A440C1">
                <w:rPr>
                  <w:rFonts w:ascii="Calibri" w:hAnsi="Calibri"/>
                  <w:color w:val="000000"/>
                  <w:sz w:val="20"/>
                </w:rPr>
                <w:t xml:space="preserve">, </w:t>
              </w:r>
              <w:proofErr w:type="spellStart"/>
              <w:r w:rsidR="00A440C1" w:rsidRPr="00A440C1">
                <w:rPr>
                  <w:rFonts w:ascii="Calibri" w:hAnsi="Calibri"/>
                  <w:color w:val="000000"/>
                  <w:sz w:val="20"/>
                </w:rPr>
                <w:t>Kelapa</w:t>
              </w:r>
              <w:proofErr w:type="spellEnd"/>
              <w:r w:rsidR="00A440C1" w:rsidRPr="00A440C1">
                <w:rPr>
                  <w:rFonts w:ascii="Calibri" w:hAnsi="Calibri"/>
                  <w:color w:val="000000"/>
                  <w:sz w:val="20"/>
                </w:rPr>
                <w:t xml:space="preserve"> </w:t>
              </w:r>
              <w:proofErr w:type="spellStart"/>
              <w:r w:rsidR="00A440C1" w:rsidRPr="00A440C1">
                <w:rPr>
                  <w:rFonts w:ascii="Calibri" w:hAnsi="Calibri"/>
                  <w:color w:val="000000"/>
                  <w:sz w:val="20"/>
                </w:rPr>
                <w:t>Dua</w:t>
              </w:r>
            </w:ins>
            <w:proofErr w:type="spellEnd"/>
            <w:r w:rsidR="00A440C1" w:rsidRPr="00A440C1">
              <w:rPr>
                <w:rFonts w:ascii="Calibri" w:hAnsi="Calibri"/>
                <w:color w:val="000000"/>
                <w:sz w:val="20"/>
              </w:rPr>
              <w:t>,</w:t>
            </w:r>
            <w:r w:rsidR="00A440C1">
              <w:rPr>
                <w:rFonts w:ascii="Calibri" w:hAnsi="Calibri"/>
                <w:color w:val="000000"/>
                <w:sz w:val="20"/>
              </w:rPr>
              <w:t xml:space="preserve"> </w:t>
            </w:r>
            <w:proofErr w:type="spellStart"/>
            <w:r w:rsidR="001C66E4" w:rsidRPr="005A2466">
              <w:rPr>
                <w:rFonts w:ascii="Calibri" w:hAnsi="Calibri"/>
                <w:color w:val="000000"/>
                <w:sz w:val="20"/>
              </w:rPr>
              <w:t>Kabupaten</w:t>
            </w:r>
            <w:proofErr w:type="spellEnd"/>
            <w:r w:rsidR="001C66E4" w:rsidRPr="005A2466">
              <w:rPr>
                <w:rFonts w:ascii="Calibri" w:hAnsi="Calibri"/>
                <w:color w:val="000000"/>
                <w:sz w:val="20"/>
              </w:rPr>
              <w:t xml:space="preserve"> Tangerang, Banten</w:t>
            </w:r>
            <w:r w:rsidRPr="005A2466">
              <w:rPr>
                <w:rFonts w:ascii="Calibri" w:hAnsi="Calibri"/>
                <w:color w:val="000000"/>
                <w:sz w:val="20"/>
              </w:rPr>
              <w:t>, Indonesia;</w:t>
            </w:r>
          </w:p>
          <w:p w14:paraId="2FB7543C" w14:textId="77777777" w:rsidR="001450CF" w:rsidRDefault="001450CF" w:rsidP="004E5CBB">
            <w:pPr>
              <w:spacing w:after="0" w:line="240" w:lineRule="auto"/>
              <w:ind w:left="720"/>
              <w:contextualSpacing/>
              <w:jc w:val="both"/>
              <w:textAlignment w:val="baseline"/>
              <w:rPr>
                <w:ins w:id="7" w:author="OLTRE" w:date="2024-07-03T22:42:00Z"/>
                <w:rFonts w:ascii="Calibri" w:hAnsi="Calibri"/>
                <w:color w:val="000000"/>
                <w:sz w:val="20"/>
              </w:rPr>
            </w:pPr>
          </w:p>
          <w:p w14:paraId="0044C3F8" w14:textId="039D3F48" w:rsidR="00680E7F" w:rsidRPr="005A2466" w:rsidRDefault="00680E7F" w:rsidP="00BA45BC">
            <w:pPr>
              <w:spacing w:after="0" w:line="240" w:lineRule="auto"/>
              <w:ind w:left="720"/>
              <w:contextualSpacing/>
              <w:jc w:val="both"/>
              <w:textAlignment w:val="baseline"/>
              <w:rPr>
                <w:rFonts w:ascii="Calibri" w:hAnsi="Calibri"/>
                <w:color w:val="000000"/>
                <w:sz w:val="20"/>
              </w:rPr>
            </w:pPr>
          </w:p>
        </w:tc>
      </w:tr>
      <w:tr w:rsidR="0011293A" w:rsidRPr="00613832" w14:paraId="235A30A3" w14:textId="77777777" w:rsidTr="00BA45BC">
        <w:trPr>
          <w:trHeight w:val="1216"/>
        </w:trPr>
        <w:tc>
          <w:tcPr>
            <w:tcW w:w="4868" w:type="dxa"/>
            <w:gridSpan w:val="2"/>
            <w:tcMar>
              <w:top w:w="0" w:type="dxa"/>
              <w:left w:w="108" w:type="dxa"/>
              <w:bottom w:w="0" w:type="dxa"/>
              <w:right w:w="108" w:type="dxa"/>
            </w:tcMar>
            <w:hideMark/>
          </w:tcPr>
          <w:p w14:paraId="57C33094" w14:textId="09291FCE" w:rsidR="000C2CB0" w:rsidRPr="005A2466" w:rsidRDefault="00134E27">
            <w:pPr>
              <w:numPr>
                <w:ilvl w:val="0"/>
                <w:numId w:val="26"/>
              </w:numPr>
              <w:spacing w:after="0" w:line="240" w:lineRule="auto"/>
              <w:contextualSpacing/>
              <w:jc w:val="both"/>
              <w:textAlignment w:val="baseline"/>
              <w:rPr>
                <w:ins w:id="8" w:author="OLTRE" w:date="2024-07-03T22:42:00Z"/>
                <w:rFonts w:ascii="Calibri" w:hAnsi="Calibri"/>
                <w:color w:val="4F81BD"/>
                <w:sz w:val="20"/>
              </w:rPr>
            </w:pPr>
            <w:r w:rsidRPr="005A2466">
              <w:rPr>
                <w:rFonts w:ascii="Calibri" w:hAnsi="Calibri"/>
                <w:b/>
                <w:color w:val="000000"/>
                <w:sz w:val="20"/>
              </w:rPr>
              <w:t xml:space="preserve">Mr. </w:t>
            </w:r>
            <w:r w:rsidR="001C66E4" w:rsidRPr="005A2466">
              <w:rPr>
                <w:rFonts w:ascii="Calibri" w:hAnsi="Calibri"/>
                <w:b/>
                <w:color w:val="000000"/>
                <w:sz w:val="20"/>
              </w:rPr>
              <w:t>Desmond Previn</w:t>
            </w:r>
            <w:r w:rsidRPr="005A2466">
              <w:rPr>
                <w:rFonts w:ascii="Calibri" w:hAnsi="Calibri"/>
                <w:b/>
                <w:color w:val="000000"/>
                <w:sz w:val="20"/>
              </w:rPr>
              <w:t xml:space="preserve"> </w:t>
            </w:r>
            <w:r w:rsidRPr="005A2466">
              <w:rPr>
                <w:rFonts w:ascii="Calibri" w:hAnsi="Calibri"/>
                <w:color w:val="000000"/>
                <w:sz w:val="20"/>
              </w:rPr>
              <w:t xml:space="preserve">(hereinafter </w:t>
            </w:r>
            <w:r w:rsidR="001C66E4" w:rsidRPr="005A2466">
              <w:rPr>
                <w:rFonts w:ascii="Calibri" w:hAnsi="Calibri"/>
                <w:color w:val="000000"/>
                <w:sz w:val="20"/>
              </w:rPr>
              <w:t xml:space="preserve">Desmond Previn </w:t>
            </w:r>
            <w:r w:rsidRPr="005A2466">
              <w:rPr>
                <w:rFonts w:ascii="Calibri" w:hAnsi="Calibri"/>
                <w:color w:val="000000"/>
                <w:sz w:val="20"/>
              </w:rPr>
              <w:t>and his successor shall be referred to as “</w:t>
            </w:r>
            <w:r w:rsidR="001C66E4" w:rsidRPr="005A2466">
              <w:rPr>
                <w:rFonts w:ascii="Calibri" w:hAnsi="Calibri"/>
                <w:b/>
                <w:color w:val="000000"/>
                <w:sz w:val="20"/>
              </w:rPr>
              <w:t>Desmond</w:t>
            </w:r>
            <w:r w:rsidRPr="005A2466">
              <w:rPr>
                <w:rFonts w:ascii="Calibri" w:hAnsi="Calibri"/>
                <w:color w:val="000000"/>
                <w:sz w:val="20"/>
              </w:rPr>
              <w:t xml:space="preserve">“), an Indonesian citizen, holder of Resident’s Identity Card No. </w:t>
            </w:r>
            <w:r w:rsidR="001C66E4" w:rsidRPr="005A2466">
              <w:rPr>
                <w:rFonts w:ascii="Calibri" w:hAnsi="Calibri"/>
                <w:color w:val="000000"/>
                <w:sz w:val="20"/>
              </w:rPr>
              <w:t>3171080209740007</w:t>
            </w:r>
            <w:r w:rsidRPr="005A2466">
              <w:rPr>
                <w:rFonts w:ascii="Calibri" w:hAnsi="Calibri"/>
                <w:color w:val="000000"/>
                <w:sz w:val="20"/>
              </w:rPr>
              <w:t xml:space="preserve">, residing at </w:t>
            </w:r>
            <w:r w:rsidR="001C66E4" w:rsidRPr="005A2466">
              <w:rPr>
                <w:rFonts w:ascii="Calibri" w:hAnsi="Calibri"/>
                <w:color w:val="000000"/>
                <w:sz w:val="20"/>
              </w:rPr>
              <w:t xml:space="preserve">Jalan Mitra </w:t>
            </w:r>
            <w:proofErr w:type="spellStart"/>
            <w:r w:rsidR="001C66E4" w:rsidRPr="005A2466">
              <w:rPr>
                <w:rFonts w:ascii="Calibri" w:hAnsi="Calibri"/>
                <w:color w:val="000000"/>
                <w:sz w:val="20"/>
              </w:rPr>
              <w:t>Gading</w:t>
            </w:r>
            <w:proofErr w:type="spellEnd"/>
            <w:r w:rsidR="001C66E4" w:rsidRPr="005A2466">
              <w:rPr>
                <w:rFonts w:ascii="Calibri" w:hAnsi="Calibri"/>
                <w:color w:val="000000"/>
                <w:sz w:val="20"/>
              </w:rPr>
              <w:t xml:space="preserve"> Villa Blok E1 No. 8, </w:t>
            </w:r>
            <w:proofErr w:type="spellStart"/>
            <w:r w:rsidR="000D4C9E" w:rsidRPr="000D4C9E">
              <w:rPr>
                <w:rFonts w:ascii="Calibri" w:hAnsi="Calibri"/>
                <w:color w:val="000000"/>
                <w:sz w:val="20"/>
              </w:rPr>
              <w:t>Kelapa</w:t>
            </w:r>
            <w:proofErr w:type="spellEnd"/>
            <w:r w:rsidR="000D4C9E" w:rsidRPr="000D4C9E">
              <w:rPr>
                <w:rFonts w:ascii="Calibri" w:hAnsi="Calibri"/>
                <w:color w:val="000000"/>
                <w:sz w:val="20"/>
              </w:rPr>
              <w:t xml:space="preserve"> </w:t>
            </w:r>
            <w:proofErr w:type="spellStart"/>
            <w:r w:rsidR="000D4C9E" w:rsidRPr="000D4C9E">
              <w:rPr>
                <w:rFonts w:ascii="Calibri" w:hAnsi="Calibri"/>
                <w:color w:val="000000"/>
                <w:sz w:val="20"/>
              </w:rPr>
              <w:t>Gading</w:t>
            </w:r>
            <w:proofErr w:type="spellEnd"/>
            <w:ins w:id="9" w:author="OLTRE" w:date="2024-07-03T22:42:00Z">
              <w:r w:rsidR="000D4C9E" w:rsidRPr="000D4C9E">
                <w:rPr>
                  <w:rFonts w:ascii="Calibri" w:hAnsi="Calibri"/>
                  <w:color w:val="000000"/>
                  <w:sz w:val="20"/>
                </w:rPr>
                <w:t xml:space="preserve"> Barat, </w:t>
              </w:r>
              <w:proofErr w:type="spellStart"/>
              <w:r w:rsidR="001C66E4" w:rsidRPr="005A2466">
                <w:rPr>
                  <w:rFonts w:ascii="Calibri" w:hAnsi="Calibri"/>
                  <w:color w:val="000000"/>
                  <w:sz w:val="20"/>
                </w:rPr>
                <w:t>Kelapa</w:t>
              </w:r>
              <w:proofErr w:type="spellEnd"/>
              <w:r w:rsidR="001C66E4" w:rsidRPr="005A2466">
                <w:rPr>
                  <w:rFonts w:ascii="Calibri" w:hAnsi="Calibri"/>
                  <w:color w:val="000000"/>
                  <w:sz w:val="20"/>
                </w:rPr>
                <w:t xml:space="preserve"> </w:t>
              </w:r>
              <w:proofErr w:type="spellStart"/>
              <w:r w:rsidR="001C66E4" w:rsidRPr="005A2466">
                <w:rPr>
                  <w:rFonts w:ascii="Calibri" w:hAnsi="Calibri"/>
                  <w:color w:val="000000"/>
                  <w:sz w:val="20"/>
                </w:rPr>
                <w:t>Gading</w:t>
              </w:r>
            </w:ins>
            <w:proofErr w:type="spellEnd"/>
            <w:r w:rsidR="001C66E4" w:rsidRPr="005A2466">
              <w:rPr>
                <w:rFonts w:ascii="Calibri" w:hAnsi="Calibri"/>
                <w:color w:val="000000"/>
                <w:sz w:val="20"/>
              </w:rPr>
              <w:t>, Jakarta Utara</w:t>
            </w:r>
            <w:r w:rsidRPr="005A2466">
              <w:rPr>
                <w:rFonts w:ascii="Calibri" w:hAnsi="Calibri"/>
                <w:color w:val="000000"/>
                <w:sz w:val="20"/>
              </w:rPr>
              <w:t>, Indonesia;</w:t>
            </w:r>
          </w:p>
          <w:p w14:paraId="28771AD6" w14:textId="77777777" w:rsidR="001450CF" w:rsidRPr="005A2466" w:rsidRDefault="001450CF" w:rsidP="00BA45BC">
            <w:pPr>
              <w:spacing w:after="0" w:line="240" w:lineRule="auto"/>
              <w:contextualSpacing/>
              <w:jc w:val="both"/>
              <w:textAlignment w:val="baseline"/>
              <w:rPr>
                <w:rFonts w:ascii="Calibri" w:hAnsi="Calibri"/>
                <w:color w:val="4F81BD"/>
                <w:sz w:val="20"/>
              </w:rPr>
            </w:pPr>
          </w:p>
          <w:p w14:paraId="762B71C2" w14:textId="2422B9C9" w:rsidR="003821CA" w:rsidRPr="005A2466" w:rsidRDefault="003821CA" w:rsidP="00613832">
            <w:pPr>
              <w:numPr>
                <w:ilvl w:val="0"/>
                <w:numId w:val="26"/>
              </w:numPr>
              <w:spacing w:after="0" w:line="240" w:lineRule="auto"/>
              <w:contextualSpacing/>
              <w:jc w:val="both"/>
              <w:textAlignment w:val="baseline"/>
              <w:rPr>
                <w:ins w:id="10" w:author="OLTRE" w:date="2024-07-03T22:42:00Z"/>
                <w:rFonts w:ascii="Calibri" w:eastAsia="Times New Roman" w:hAnsi="Calibri" w:cs="Calibri"/>
                <w:color w:val="4F81BD"/>
                <w:sz w:val="20"/>
                <w:szCs w:val="20"/>
                <w:lang w:eastAsia="en-ID"/>
              </w:rPr>
            </w:pPr>
            <w:r w:rsidRPr="005A2466">
              <w:rPr>
                <w:rFonts w:ascii="Calibri" w:hAnsi="Calibri"/>
                <w:b/>
                <w:color w:val="000000"/>
                <w:sz w:val="20"/>
              </w:rPr>
              <w:t xml:space="preserve">Mrs. </w:t>
            </w:r>
            <w:r w:rsidRPr="00613832">
              <w:rPr>
                <w:rFonts w:ascii="Calibri" w:eastAsia="Times New Roman" w:hAnsi="Calibri" w:cs="Calibri"/>
                <w:b/>
                <w:bCs/>
                <w:color w:val="000000"/>
                <w:sz w:val="20"/>
                <w:szCs w:val="20"/>
                <w:lang w:eastAsia="en-ID"/>
              </w:rPr>
              <w:t xml:space="preserve">Luna </w:t>
            </w:r>
            <w:proofErr w:type="spellStart"/>
            <w:r w:rsidRPr="00613832">
              <w:rPr>
                <w:rFonts w:ascii="Calibri" w:eastAsia="Times New Roman" w:hAnsi="Calibri" w:cs="Calibri"/>
                <w:b/>
                <w:bCs/>
                <w:color w:val="000000"/>
                <w:sz w:val="20"/>
                <w:szCs w:val="20"/>
                <w:lang w:eastAsia="en-ID"/>
              </w:rPr>
              <w:t>Famiarjo</w:t>
            </w:r>
            <w:proofErr w:type="spellEnd"/>
            <w:r w:rsidRPr="00613832">
              <w:rPr>
                <w:rFonts w:ascii="Calibri" w:eastAsia="Times New Roman" w:hAnsi="Calibri" w:cs="Calibri"/>
                <w:b/>
                <w:bCs/>
                <w:color w:val="000000"/>
                <w:sz w:val="20"/>
                <w:szCs w:val="20"/>
                <w:lang w:eastAsia="en-ID"/>
              </w:rPr>
              <w:t xml:space="preserve"> </w:t>
            </w:r>
            <w:r w:rsidRPr="00613832">
              <w:rPr>
                <w:rFonts w:ascii="Calibri" w:eastAsia="Times New Roman" w:hAnsi="Calibri" w:cs="Calibri"/>
                <w:color w:val="000000"/>
                <w:sz w:val="20"/>
                <w:szCs w:val="20"/>
                <w:lang w:eastAsia="en-ID"/>
              </w:rPr>
              <w:t xml:space="preserve">(hereinafter Luna </w:t>
            </w:r>
            <w:proofErr w:type="spellStart"/>
            <w:r w:rsidRPr="00613832">
              <w:rPr>
                <w:rFonts w:ascii="Calibri" w:eastAsia="Times New Roman" w:hAnsi="Calibri" w:cs="Calibri"/>
                <w:color w:val="000000"/>
                <w:sz w:val="20"/>
                <w:szCs w:val="20"/>
                <w:lang w:eastAsia="en-ID"/>
              </w:rPr>
              <w:t>Famiarjo</w:t>
            </w:r>
            <w:proofErr w:type="spellEnd"/>
            <w:r w:rsidRPr="00613832">
              <w:rPr>
                <w:rFonts w:ascii="Calibri" w:eastAsia="Times New Roman" w:hAnsi="Calibri" w:cs="Calibri"/>
                <w:color w:val="000000"/>
                <w:sz w:val="20"/>
                <w:szCs w:val="20"/>
                <w:lang w:eastAsia="en-ID"/>
              </w:rPr>
              <w:t xml:space="preserve"> and her successor shall be referred to as “</w:t>
            </w:r>
            <w:r w:rsidRPr="00613832">
              <w:rPr>
                <w:rFonts w:ascii="Calibri" w:eastAsia="Times New Roman" w:hAnsi="Calibri" w:cs="Calibri"/>
                <w:b/>
                <w:bCs/>
                <w:color w:val="000000"/>
                <w:sz w:val="20"/>
                <w:szCs w:val="20"/>
                <w:lang w:eastAsia="en-ID"/>
              </w:rPr>
              <w:t>Luna</w:t>
            </w:r>
            <w:r w:rsidRPr="00613832">
              <w:rPr>
                <w:rFonts w:ascii="Calibri" w:eastAsia="Times New Roman" w:hAnsi="Calibri" w:cs="Calibri"/>
                <w:color w:val="000000"/>
                <w:sz w:val="20"/>
                <w:szCs w:val="20"/>
                <w:lang w:eastAsia="en-ID"/>
              </w:rPr>
              <w:t xml:space="preserve">“), an Indonesian citizen, holder of Resident’s Identity Card No. 3671045209710002, residing at Duta Gardenia Blok C.2/29, </w:t>
            </w:r>
            <w:proofErr w:type="spellStart"/>
            <w:ins w:id="11" w:author="OLTRE" w:date="2024-07-03T22:42:00Z">
              <w:r w:rsidR="000D4C9E" w:rsidRPr="000D4C9E">
                <w:rPr>
                  <w:rFonts w:ascii="Calibri" w:eastAsia="Times New Roman" w:hAnsi="Calibri" w:cs="Calibri"/>
                  <w:color w:val="000000"/>
                  <w:sz w:val="20"/>
                  <w:szCs w:val="20"/>
                  <w:lang w:eastAsia="en-ID"/>
                </w:rPr>
                <w:t>Jurumudi</w:t>
              </w:r>
              <w:proofErr w:type="spellEnd"/>
              <w:r w:rsidR="000D4C9E" w:rsidRPr="000D4C9E">
                <w:rPr>
                  <w:rFonts w:ascii="Calibri" w:eastAsia="Times New Roman" w:hAnsi="Calibri" w:cs="Calibri"/>
                  <w:color w:val="000000"/>
                  <w:sz w:val="20"/>
                  <w:szCs w:val="20"/>
                  <w:lang w:eastAsia="en-ID"/>
                </w:rPr>
                <w:t xml:space="preserve"> </w:t>
              </w:r>
              <w:proofErr w:type="spellStart"/>
              <w:r w:rsidR="000D4C9E" w:rsidRPr="000D4C9E">
                <w:rPr>
                  <w:rFonts w:ascii="Calibri" w:eastAsia="Times New Roman" w:hAnsi="Calibri" w:cs="Calibri"/>
                  <w:color w:val="000000"/>
                  <w:sz w:val="20"/>
                  <w:szCs w:val="20"/>
                  <w:lang w:eastAsia="en-ID"/>
                </w:rPr>
                <w:t>Baru</w:t>
              </w:r>
              <w:proofErr w:type="spellEnd"/>
              <w:r w:rsidR="000D4C9E" w:rsidRPr="000D4C9E">
                <w:rPr>
                  <w:rFonts w:ascii="Calibri" w:eastAsia="Times New Roman" w:hAnsi="Calibri" w:cs="Calibri"/>
                  <w:color w:val="000000"/>
                  <w:sz w:val="20"/>
                  <w:szCs w:val="20"/>
                  <w:lang w:eastAsia="en-ID"/>
                </w:rPr>
                <w:t xml:space="preserve">, Benda, </w:t>
              </w:r>
            </w:ins>
            <w:r w:rsidRPr="00613832">
              <w:rPr>
                <w:rFonts w:ascii="Calibri" w:eastAsia="Times New Roman" w:hAnsi="Calibri" w:cs="Calibri"/>
                <w:color w:val="000000"/>
                <w:sz w:val="20"/>
                <w:szCs w:val="20"/>
                <w:lang w:eastAsia="en-ID"/>
              </w:rPr>
              <w:t>Kota Tangerang, Banten, Indonesia;</w:t>
            </w:r>
          </w:p>
          <w:p w14:paraId="36195163" w14:textId="77777777" w:rsidR="001450CF" w:rsidRPr="00613832" w:rsidRDefault="001450CF" w:rsidP="005A2466">
            <w:pPr>
              <w:spacing w:after="0" w:line="240" w:lineRule="auto"/>
              <w:contextualSpacing/>
              <w:jc w:val="both"/>
              <w:textAlignment w:val="baseline"/>
              <w:rPr>
                <w:rFonts w:ascii="Calibri" w:eastAsia="Times New Roman" w:hAnsi="Calibri" w:cs="Calibri"/>
                <w:color w:val="4F81BD"/>
                <w:sz w:val="20"/>
                <w:szCs w:val="20"/>
                <w:lang w:eastAsia="en-ID"/>
              </w:rPr>
            </w:pPr>
          </w:p>
          <w:p w14:paraId="7BB81111" w14:textId="2C93F27C" w:rsidR="003821CA" w:rsidRPr="005A2466" w:rsidRDefault="003821CA" w:rsidP="00613832">
            <w:pPr>
              <w:numPr>
                <w:ilvl w:val="0"/>
                <w:numId w:val="26"/>
              </w:numPr>
              <w:spacing w:after="0" w:line="240" w:lineRule="auto"/>
              <w:contextualSpacing/>
              <w:jc w:val="both"/>
              <w:textAlignment w:val="baseline"/>
              <w:rPr>
                <w:ins w:id="12" w:author="OLTRE" w:date="2024-07-03T22:42:00Z"/>
                <w:rFonts w:ascii="Calibri" w:eastAsia="Times New Roman" w:hAnsi="Calibri" w:cs="Calibri"/>
                <w:color w:val="4F81BD"/>
                <w:sz w:val="20"/>
                <w:szCs w:val="20"/>
                <w:lang w:eastAsia="en-ID"/>
              </w:rPr>
            </w:pPr>
            <w:r w:rsidRPr="005A2466">
              <w:rPr>
                <w:rFonts w:ascii="Calibri" w:hAnsi="Calibri"/>
                <w:b/>
                <w:color w:val="000000"/>
                <w:sz w:val="20"/>
              </w:rPr>
              <w:t xml:space="preserve">Mr. </w:t>
            </w:r>
            <w:r w:rsidRPr="00613832">
              <w:rPr>
                <w:rFonts w:ascii="Calibri" w:eastAsia="Times New Roman" w:hAnsi="Calibri" w:cs="Calibri"/>
                <w:b/>
                <w:bCs/>
                <w:color w:val="000000"/>
                <w:sz w:val="20"/>
                <w:szCs w:val="20"/>
                <w:lang w:eastAsia="en-ID"/>
              </w:rPr>
              <w:t xml:space="preserve">Dexter </w:t>
            </w:r>
            <w:proofErr w:type="spellStart"/>
            <w:r w:rsidRPr="00613832">
              <w:rPr>
                <w:rFonts w:ascii="Calibri" w:eastAsia="Times New Roman" w:hAnsi="Calibri" w:cs="Calibri"/>
                <w:b/>
                <w:bCs/>
                <w:color w:val="000000"/>
                <w:sz w:val="20"/>
                <w:szCs w:val="20"/>
                <w:lang w:eastAsia="en-ID"/>
              </w:rPr>
              <w:t>Harto</w:t>
            </w:r>
            <w:proofErr w:type="spellEnd"/>
            <w:r w:rsidRPr="00613832">
              <w:rPr>
                <w:rFonts w:ascii="Calibri" w:eastAsia="Times New Roman" w:hAnsi="Calibri" w:cs="Calibri"/>
                <w:b/>
                <w:bCs/>
                <w:color w:val="000000"/>
                <w:sz w:val="20"/>
                <w:szCs w:val="20"/>
                <w:lang w:eastAsia="en-ID"/>
              </w:rPr>
              <w:t xml:space="preserve"> </w:t>
            </w:r>
            <w:r w:rsidRPr="00613832">
              <w:rPr>
                <w:rFonts w:ascii="Calibri" w:eastAsia="Times New Roman" w:hAnsi="Calibri" w:cs="Calibri"/>
                <w:color w:val="000000"/>
                <w:sz w:val="20"/>
                <w:szCs w:val="20"/>
                <w:lang w:eastAsia="en-ID"/>
              </w:rPr>
              <w:t xml:space="preserve">(hereinafter Dexter </w:t>
            </w:r>
            <w:proofErr w:type="spellStart"/>
            <w:r w:rsidRPr="00613832">
              <w:rPr>
                <w:rFonts w:ascii="Calibri" w:eastAsia="Times New Roman" w:hAnsi="Calibri" w:cs="Calibri"/>
                <w:color w:val="000000"/>
                <w:sz w:val="20"/>
                <w:szCs w:val="20"/>
                <w:lang w:eastAsia="en-ID"/>
              </w:rPr>
              <w:t>Harto</w:t>
            </w:r>
            <w:proofErr w:type="spellEnd"/>
            <w:r w:rsidRPr="00613832">
              <w:rPr>
                <w:rFonts w:ascii="Calibri" w:eastAsia="Times New Roman" w:hAnsi="Calibri" w:cs="Calibri"/>
                <w:color w:val="000000"/>
                <w:sz w:val="20"/>
                <w:szCs w:val="20"/>
                <w:lang w:eastAsia="en-ID"/>
              </w:rPr>
              <w:t xml:space="preserve"> and his successor shall be referred to as “</w:t>
            </w:r>
            <w:r w:rsidRPr="00613832">
              <w:rPr>
                <w:rFonts w:ascii="Calibri" w:eastAsia="Times New Roman" w:hAnsi="Calibri" w:cs="Calibri"/>
                <w:b/>
                <w:color w:val="000000"/>
                <w:sz w:val="20"/>
                <w:szCs w:val="20"/>
                <w:lang w:eastAsia="en-ID"/>
              </w:rPr>
              <w:t>Dexter</w:t>
            </w:r>
            <w:r w:rsidRPr="00613832">
              <w:rPr>
                <w:rFonts w:ascii="Calibri" w:eastAsia="Times New Roman" w:hAnsi="Calibri" w:cs="Calibri"/>
                <w:color w:val="000000"/>
                <w:sz w:val="20"/>
                <w:szCs w:val="20"/>
                <w:lang w:eastAsia="en-ID"/>
              </w:rPr>
              <w:t xml:space="preserve">“), an Indonesian citizen, holder of Resident’s Identity Card No. 2172032412870002, residing at </w:t>
            </w:r>
            <w:proofErr w:type="spellStart"/>
            <w:r w:rsidRPr="00613832">
              <w:rPr>
                <w:rFonts w:ascii="Calibri" w:eastAsia="Times New Roman" w:hAnsi="Calibri" w:cs="Calibri"/>
                <w:color w:val="000000"/>
                <w:sz w:val="20"/>
                <w:szCs w:val="20"/>
                <w:lang w:eastAsia="en-ID"/>
              </w:rPr>
              <w:t>Apartemen</w:t>
            </w:r>
            <w:proofErr w:type="spellEnd"/>
            <w:r w:rsidRPr="00613832">
              <w:rPr>
                <w:rFonts w:ascii="Calibri" w:eastAsia="Times New Roman" w:hAnsi="Calibri" w:cs="Calibri"/>
                <w:color w:val="000000"/>
                <w:sz w:val="20"/>
                <w:szCs w:val="20"/>
                <w:lang w:eastAsia="en-ID"/>
              </w:rPr>
              <w:t xml:space="preserve"> Botanica I/39B, Jalan </w:t>
            </w:r>
            <w:proofErr w:type="spellStart"/>
            <w:r w:rsidRPr="00613832">
              <w:rPr>
                <w:rFonts w:ascii="Calibri" w:eastAsia="Times New Roman" w:hAnsi="Calibri" w:cs="Calibri"/>
                <w:color w:val="000000"/>
                <w:sz w:val="20"/>
                <w:szCs w:val="20"/>
                <w:lang w:eastAsia="en-ID"/>
              </w:rPr>
              <w:t>Teuku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Nyak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Arief</w:t>
            </w:r>
            <w:proofErr w:type="spellEnd"/>
            <w:r w:rsidRPr="00613832">
              <w:rPr>
                <w:rFonts w:ascii="Calibri" w:eastAsia="Times New Roman" w:hAnsi="Calibri" w:cs="Calibri"/>
                <w:color w:val="000000"/>
                <w:sz w:val="20"/>
                <w:szCs w:val="20"/>
                <w:lang w:eastAsia="en-ID"/>
              </w:rPr>
              <w:t xml:space="preserve"> No. 8, </w:t>
            </w:r>
            <w:ins w:id="13" w:author="OLTRE" w:date="2024-07-03T22:42:00Z">
              <w:r w:rsidR="000D4C9E" w:rsidRPr="000D4C9E">
                <w:rPr>
                  <w:rFonts w:ascii="Calibri" w:eastAsia="Times New Roman" w:hAnsi="Calibri" w:cs="Calibri"/>
                  <w:color w:val="000000"/>
                  <w:sz w:val="20"/>
                  <w:szCs w:val="20"/>
                  <w:lang w:eastAsia="en-ID"/>
                </w:rPr>
                <w:t xml:space="preserve">Grogol Selatan, </w:t>
              </w:r>
              <w:proofErr w:type="spellStart"/>
              <w:r w:rsidR="000D4C9E" w:rsidRPr="000D4C9E">
                <w:rPr>
                  <w:rFonts w:ascii="Calibri" w:eastAsia="Times New Roman" w:hAnsi="Calibri" w:cs="Calibri"/>
                  <w:color w:val="000000"/>
                  <w:sz w:val="20"/>
                  <w:szCs w:val="20"/>
                  <w:lang w:eastAsia="en-ID"/>
                </w:rPr>
                <w:t>Kebayoran</w:t>
              </w:r>
              <w:proofErr w:type="spellEnd"/>
              <w:r w:rsidR="000D4C9E" w:rsidRPr="000D4C9E">
                <w:rPr>
                  <w:rFonts w:ascii="Calibri" w:eastAsia="Times New Roman" w:hAnsi="Calibri" w:cs="Calibri"/>
                  <w:color w:val="000000"/>
                  <w:sz w:val="20"/>
                  <w:szCs w:val="20"/>
                  <w:lang w:eastAsia="en-ID"/>
                </w:rPr>
                <w:t xml:space="preserve"> Lama</w:t>
              </w:r>
              <w:r w:rsidR="000D4C9E">
                <w:rPr>
                  <w:rFonts w:ascii="Calibri" w:eastAsia="Times New Roman" w:hAnsi="Calibri" w:cs="Calibri"/>
                  <w:color w:val="000000"/>
                  <w:sz w:val="20"/>
                  <w:szCs w:val="20"/>
                  <w:lang w:eastAsia="en-ID"/>
                </w:rPr>
                <w:t>,</w:t>
              </w:r>
              <w:r w:rsidR="000D4C9E" w:rsidRPr="000D4C9E">
                <w:rPr>
                  <w:rFonts w:ascii="Calibri" w:eastAsia="Times New Roman" w:hAnsi="Calibri" w:cs="Calibri"/>
                  <w:color w:val="000000"/>
                  <w:sz w:val="20"/>
                  <w:szCs w:val="20"/>
                  <w:lang w:eastAsia="en-ID"/>
                </w:rPr>
                <w:t xml:space="preserve"> </w:t>
              </w:r>
            </w:ins>
            <w:r w:rsidRPr="00613832">
              <w:rPr>
                <w:rFonts w:ascii="Calibri" w:eastAsia="Times New Roman" w:hAnsi="Calibri" w:cs="Calibri"/>
                <w:color w:val="000000"/>
                <w:sz w:val="20"/>
                <w:szCs w:val="20"/>
                <w:lang w:eastAsia="en-ID"/>
              </w:rPr>
              <w:t>Jakarta Selatan, Indonesia</w:t>
            </w:r>
            <w:r w:rsidR="008F7EBE">
              <w:rPr>
                <w:rFonts w:ascii="Calibri" w:eastAsia="Times New Roman" w:hAnsi="Calibri" w:cs="Calibri"/>
                <w:color w:val="000000"/>
                <w:sz w:val="20"/>
                <w:szCs w:val="20"/>
                <w:lang w:eastAsia="en-ID"/>
              </w:rPr>
              <w:t>;</w:t>
            </w:r>
          </w:p>
          <w:p w14:paraId="40C42B31" w14:textId="77777777" w:rsidR="00680E7F" w:rsidRPr="00613832" w:rsidRDefault="00680E7F" w:rsidP="005A2466">
            <w:pPr>
              <w:spacing w:after="0" w:line="240" w:lineRule="auto"/>
              <w:contextualSpacing/>
              <w:jc w:val="both"/>
              <w:textAlignment w:val="baseline"/>
              <w:rPr>
                <w:rFonts w:ascii="Calibri" w:eastAsia="Times New Roman" w:hAnsi="Calibri" w:cs="Calibri"/>
                <w:color w:val="4F81BD"/>
                <w:sz w:val="20"/>
                <w:szCs w:val="20"/>
                <w:lang w:eastAsia="en-ID"/>
              </w:rPr>
            </w:pPr>
          </w:p>
          <w:p w14:paraId="5F73A11A" w14:textId="201499AF" w:rsidR="003821CA" w:rsidRPr="004865C1" w:rsidRDefault="003821CA" w:rsidP="00613832">
            <w:pPr>
              <w:numPr>
                <w:ilvl w:val="0"/>
                <w:numId w:val="26"/>
              </w:numPr>
              <w:spacing w:after="0" w:line="240" w:lineRule="auto"/>
              <w:contextualSpacing/>
              <w:jc w:val="both"/>
              <w:textAlignment w:val="baseline"/>
              <w:outlineLvl w:val="2"/>
              <w:rPr>
                <w:rFonts w:ascii="Calibri" w:eastAsia="Times New Roman" w:hAnsi="Calibri" w:cs="Calibri"/>
                <w:color w:val="4F81BD"/>
                <w:sz w:val="20"/>
                <w:szCs w:val="20"/>
                <w:lang w:eastAsia="en-ID"/>
              </w:rPr>
            </w:pPr>
            <w:r w:rsidRPr="005A2466">
              <w:rPr>
                <w:rFonts w:ascii="Calibri" w:hAnsi="Calibri"/>
                <w:b/>
                <w:color w:val="000000"/>
                <w:sz w:val="20"/>
              </w:rPr>
              <w:t xml:space="preserve">Mr. </w:t>
            </w:r>
            <w:r w:rsidRPr="00613832">
              <w:rPr>
                <w:rFonts w:ascii="Calibri" w:eastAsia="Times New Roman" w:hAnsi="Calibri" w:cs="Calibri"/>
                <w:b/>
                <w:bCs/>
                <w:color w:val="000000"/>
                <w:sz w:val="20"/>
                <w:szCs w:val="20"/>
                <w:lang w:eastAsia="en-ID"/>
              </w:rPr>
              <w:t xml:space="preserve">Salim </w:t>
            </w:r>
            <w:proofErr w:type="spellStart"/>
            <w:r w:rsidRPr="00613832">
              <w:rPr>
                <w:rFonts w:ascii="Calibri" w:eastAsia="Times New Roman" w:hAnsi="Calibri" w:cs="Calibri"/>
                <w:b/>
                <w:bCs/>
                <w:color w:val="000000"/>
                <w:sz w:val="20"/>
                <w:szCs w:val="20"/>
                <w:lang w:eastAsia="en-ID"/>
              </w:rPr>
              <w:t>Haykal</w:t>
            </w:r>
            <w:proofErr w:type="spellEnd"/>
            <w:r w:rsidRPr="00613832">
              <w:rPr>
                <w:rFonts w:ascii="Calibri" w:eastAsia="Times New Roman" w:hAnsi="Calibri" w:cs="Calibri"/>
                <w:b/>
                <w:bCs/>
                <w:color w:val="000000"/>
                <w:sz w:val="20"/>
                <w:szCs w:val="20"/>
                <w:lang w:eastAsia="en-ID"/>
              </w:rPr>
              <w:t xml:space="preserve"> </w:t>
            </w:r>
            <w:r w:rsidRPr="00613832">
              <w:rPr>
                <w:rFonts w:ascii="Calibri" w:eastAsia="Times New Roman" w:hAnsi="Calibri" w:cs="Calibri"/>
                <w:color w:val="000000"/>
                <w:sz w:val="20"/>
                <w:szCs w:val="20"/>
                <w:lang w:eastAsia="en-ID"/>
              </w:rPr>
              <w:t xml:space="preserve">(hereinafter Salim </w:t>
            </w:r>
            <w:proofErr w:type="spellStart"/>
            <w:r w:rsidRPr="00613832">
              <w:rPr>
                <w:rFonts w:ascii="Calibri" w:eastAsia="Times New Roman" w:hAnsi="Calibri" w:cs="Calibri"/>
                <w:color w:val="000000"/>
                <w:sz w:val="20"/>
                <w:szCs w:val="20"/>
                <w:lang w:eastAsia="en-ID"/>
              </w:rPr>
              <w:t>Hykal</w:t>
            </w:r>
            <w:proofErr w:type="spellEnd"/>
            <w:r w:rsidRPr="00613832">
              <w:rPr>
                <w:rFonts w:ascii="Calibri" w:eastAsia="Times New Roman" w:hAnsi="Calibri" w:cs="Calibri"/>
                <w:color w:val="000000"/>
                <w:sz w:val="20"/>
                <w:szCs w:val="20"/>
                <w:lang w:eastAsia="en-ID"/>
              </w:rPr>
              <w:t xml:space="preserve"> and his successor shall be referred to as “</w:t>
            </w:r>
            <w:r w:rsidRPr="00613832">
              <w:rPr>
                <w:rFonts w:ascii="Calibri" w:eastAsia="Times New Roman" w:hAnsi="Calibri" w:cs="Calibri"/>
                <w:b/>
                <w:color w:val="000000"/>
                <w:sz w:val="20"/>
                <w:szCs w:val="20"/>
                <w:lang w:eastAsia="en-ID"/>
              </w:rPr>
              <w:t>Salim</w:t>
            </w:r>
            <w:r w:rsidRPr="00613832">
              <w:rPr>
                <w:rFonts w:ascii="Calibri" w:eastAsia="Times New Roman" w:hAnsi="Calibri" w:cs="Calibri"/>
                <w:color w:val="000000"/>
                <w:sz w:val="20"/>
                <w:szCs w:val="20"/>
                <w:lang w:eastAsia="en-ID"/>
              </w:rPr>
              <w:t xml:space="preserve">“), an Indonesian citizen, holder of Resident’s Identity Card No. </w:t>
            </w:r>
            <w:del w:id="14" w:author="OLTRE" w:date="2024-07-03T22:42:00Z">
              <w:r w:rsidRPr="00613832">
                <w:rPr>
                  <w:rFonts w:ascii="Calibri" w:eastAsia="Times New Roman" w:hAnsi="Calibri" w:cs="Calibri"/>
                  <w:color w:val="000000"/>
                  <w:sz w:val="20"/>
                  <w:szCs w:val="20"/>
                  <w:lang w:eastAsia="en-ID"/>
                </w:rPr>
                <w:delText>31740410810021</w:delText>
              </w:r>
            </w:del>
            <w:ins w:id="15" w:author="OLTRE" w:date="2024-07-03T22:42:00Z">
              <w:r w:rsidR="004E4511" w:rsidRPr="004E4511">
                <w:rPr>
                  <w:rFonts w:ascii="Calibri" w:eastAsia="Times New Roman" w:hAnsi="Calibri" w:cs="Calibri"/>
                  <w:color w:val="000000"/>
                  <w:sz w:val="20"/>
                  <w:szCs w:val="20"/>
                  <w:lang w:eastAsia="en-ID"/>
                </w:rPr>
                <w:t>3174041510810021</w:t>
              </w:r>
            </w:ins>
            <w:r w:rsidRPr="00613832">
              <w:rPr>
                <w:rFonts w:ascii="Calibri" w:eastAsia="Times New Roman" w:hAnsi="Calibri" w:cs="Calibri"/>
                <w:color w:val="000000"/>
                <w:sz w:val="20"/>
                <w:szCs w:val="20"/>
                <w:lang w:eastAsia="en-ID"/>
              </w:rPr>
              <w:t xml:space="preserve">, residing at Jalan </w:t>
            </w:r>
            <w:proofErr w:type="spellStart"/>
            <w:r w:rsidRPr="00613832">
              <w:rPr>
                <w:rFonts w:ascii="Calibri" w:eastAsia="Times New Roman" w:hAnsi="Calibri" w:cs="Calibri"/>
                <w:color w:val="000000"/>
                <w:sz w:val="20"/>
                <w:szCs w:val="20"/>
                <w:lang w:eastAsia="en-ID"/>
              </w:rPr>
              <w:t>Melinjo</w:t>
            </w:r>
            <w:proofErr w:type="spellEnd"/>
            <w:r w:rsidRPr="00613832">
              <w:rPr>
                <w:rFonts w:ascii="Calibri" w:eastAsia="Times New Roman" w:hAnsi="Calibri" w:cs="Calibri"/>
                <w:color w:val="000000"/>
                <w:sz w:val="20"/>
                <w:szCs w:val="20"/>
                <w:lang w:eastAsia="en-ID"/>
              </w:rPr>
              <w:t xml:space="preserve"> No. </w:t>
            </w:r>
            <w:del w:id="16" w:author="OLTRE" w:date="2024-07-03T22:42:00Z">
              <w:r w:rsidRPr="00613832">
                <w:rPr>
                  <w:rFonts w:ascii="Calibri" w:eastAsia="Times New Roman" w:hAnsi="Calibri" w:cs="Calibri"/>
                  <w:color w:val="000000"/>
                  <w:sz w:val="20"/>
                  <w:szCs w:val="20"/>
                  <w:lang w:eastAsia="en-ID"/>
                </w:rPr>
                <w:delText>47</w:delText>
              </w:r>
            </w:del>
            <w:ins w:id="17" w:author="OLTRE" w:date="2024-07-03T22:42:00Z">
              <w:r w:rsidRPr="00613832">
                <w:rPr>
                  <w:rFonts w:ascii="Calibri" w:eastAsia="Times New Roman" w:hAnsi="Calibri" w:cs="Calibri"/>
                  <w:color w:val="000000"/>
                  <w:sz w:val="20"/>
                  <w:szCs w:val="20"/>
                  <w:lang w:eastAsia="en-ID"/>
                </w:rPr>
                <w:t xml:space="preserve">47, </w:t>
              </w:r>
              <w:r w:rsidR="00C64B1F" w:rsidRPr="00C64B1F">
                <w:rPr>
                  <w:rFonts w:ascii="Calibri" w:eastAsia="Times New Roman" w:hAnsi="Calibri" w:cs="Calibri"/>
                  <w:color w:val="000000"/>
                  <w:sz w:val="20"/>
                  <w:szCs w:val="20"/>
                  <w:lang w:eastAsia="en-ID"/>
                </w:rPr>
                <w:t xml:space="preserve">P.R.Kav.16, </w:t>
              </w:r>
              <w:proofErr w:type="spellStart"/>
              <w:r w:rsidR="00C64B1F" w:rsidRPr="00C64B1F">
                <w:rPr>
                  <w:rFonts w:ascii="Calibri" w:eastAsia="Times New Roman" w:hAnsi="Calibri" w:cs="Calibri"/>
                  <w:color w:val="000000"/>
                  <w:sz w:val="20"/>
                  <w:szCs w:val="20"/>
                  <w:lang w:eastAsia="en-ID"/>
                </w:rPr>
                <w:t>Pejaten</w:t>
              </w:r>
              <w:proofErr w:type="spellEnd"/>
              <w:r w:rsidR="00C64B1F" w:rsidRPr="00C64B1F">
                <w:rPr>
                  <w:rFonts w:ascii="Calibri" w:eastAsia="Times New Roman" w:hAnsi="Calibri" w:cs="Calibri"/>
                  <w:color w:val="000000"/>
                  <w:sz w:val="20"/>
                  <w:szCs w:val="20"/>
                  <w:lang w:eastAsia="en-ID"/>
                </w:rPr>
                <w:t xml:space="preserve"> Barat, Pasar </w:t>
              </w:r>
              <w:proofErr w:type="spellStart"/>
              <w:r w:rsidR="00C64B1F" w:rsidRPr="00C64B1F">
                <w:rPr>
                  <w:rFonts w:ascii="Calibri" w:eastAsia="Times New Roman" w:hAnsi="Calibri" w:cs="Calibri"/>
                  <w:color w:val="000000"/>
                  <w:sz w:val="20"/>
                  <w:szCs w:val="20"/>
                  <w:lang w:eastAsia="en-ID"/>
                </w:rPr>
                <w:t>Minggu</w:t>
              </w:r>
            </w:ins>
            <w:proofErr w:type="spellEnd"/>
            <w:r w:rsidR="00C64B1F" w:rsidRPr="00C64B1F">
              <w:rPr>
                <w:rFonts w:ascii="Calibri" w:eastAsia="Times New Roman" w:hAnsi="Calibri" w:cs="Calibri"/>
                <w:color w:val="000000"/>
                <w:sz w:val="20"/>
                <w:szCs w:val="20"/>
                <w:lang w:eastAsia="en-ID"/>
              </w:rPr>
              <w:t>,</w:t>
            </w:r>
            <w:r w:rsidR="00C64B1F">
              <w:rPr>
                <w:rFonts w:ascii="Calibri" w:eastAsia="Times New Roman" w:hAnsi="Calibri" w:cs="Calibri"/>
                <w:color w:val="000000"/>
                <w:sz w:val="20"/>
                <w:szCs w:val="20"/>
                <w:lang w:eastAsia="en-ID"/>
              </w:rPr>
              <w:t xml:space="preserve"> </w:t>
            </w:r>
            <w:r w:rsidRPr="00613832">
              <w:rPr>
                <w:rFonts w:ascii="Calibri" w:eastAsia="Times New Roman" w:hAnsi="Calibri" w:cs="Calibri"/>
                <w:color w:val="000000"/>
                <w:sz w:val="20"/>
                <w:szCs w:val="20"/>
                <w:lang w:eastAsia="en-ID"/>
              </w:rPr>
              <w:t>Jakarta Selatan, Indonesia;</w:t>
            </w:r>
          </w:p>
          <w:p w14:paraId="5C8E5FF8" w14:textId="77777777" w:rsidR="00680E7F" w:rsidRDefault="00680E7F" w:rsidP="00680E7F">
            <w:pPr>
              <w:spacing w:after="0" w:line="240" w:lineRule="auto"/>
              <w:contextualSpacing/>
              <w:jc w:val="both"/>
              <w:textAlignment w:val="baseline"/>
              <w:rPr>
                <w:rFonts w:ascii="Calibri" w:hAnsi="Calibri"/>
                <w:color w:val="4F81BD"/>
                <w:sz w:val="20"/>
              </w:rPr>
            </w:pPr>
          </w:p>
          <w:p w14:paraId="71F839E2" w14:textId="0BD06E96" w:rsidR="000C2CB0" w:rsidRPr="005A2466" w:rsidRDefault="00ED1461">
            <w:pPr>
              <w:numPr>
                <w:ilvl w:val="0"/>
                <w:numId w:val="26"/>
              </w:numPr>
              <w:spacing w:after="0" w:line="240" w:lineRule="auto"/>
              <w:contextualSpacing/>
              <w:jc w:val="both"/>
              <w:textAlignment w:val="baseline"/>
              <w:rPr>
                <w:ins w:id="18" w:author="OLTRE" w:date="2024-07-03T22:42:00Z"/>
                <w:rFonts w:ascii="Calibri" w:hAnsi="Calibri"/>
                <w:color w:val="4F81BD"/>
                <w:sz w:val="20"/>
              </w:rPr>
            </w:pPr>
            <w:r w:rsidRPr="005A2466">
              <w:rPr>
                <w:rFonts w:ascii="Calibri" w:hAnsi="Calibri"/>
                <w:b/>
                <w:color w:val="000000"/>
                <w:sz w:val="20"/>
              </w:rPr>
              <w:t xml:space="preserve">Mr. </w:t>
            </w:r>
            <w:proofErr w:type="spellStart"/>
            <w:r w:rsidRPr="005A2466">
              <w:rPr>
                <w:rFonts w:ascii="Calibri" w:hAnsi="Calibri"/>
                <w:b/>
                <w:color w:val="000000"/>
                <w:sz w:val="20"/>
              </w:rPr>
              <w:t>Hikmat</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Hardono</w:t>
            </w:r>
            <w:proofErr w:type="spellEnd"/>
            <w:r w:rsidRPr="005A2466">
              <w:rPr>
                <w:rFonts w:ascii="Calibri" w:hAnsi="Calibri"/>
                <w:b/>
                <w:color w:val="000000"/>
                <w:sz w:val="20"/>
              </w:rPr>
              <w:t xml:space="preserve"> </w:t>
            </w:r>
            <w:r w:rsidRPr="005A2466">
              <w:rPr>
                <w:rFonts w:ascii="Calibri" w:hAnsi="Calibri"/>
                <w:color w:val="000000"/>
                <w:sz w:val="20"/>
              </w:rPr>
              <w:t xml:space="preserve">(hereinafter </w:t>
            </w:r>
            <w:proofErr w:type="spellStart"/>
            <w:r w:rsidRPr="005A2466">
              <w:rPr>
                <w:rFonts w:ascii="Calibri" w:hAnsi="Calibri"/>
                <w:color w:val="000000"/>
                <w:sz w:val="20"/>
              </w:rPr>
              <w:t>Hikmat</w:t>
            </w:r>
            <w:proofErr w:type="spellEnd"/>
            <w:r w:rsidRPr="005A2466">
              <w:rPr>
                <w:rFonts w:ascii="Calibri" w:hAnsi="Calibri"/>
                <w:color w:val="000000"/>
                <w:sz w:val="20"/>
              </w:rPr>
              <w:t xml:space="preserve"> </w:t>
            </w:r>
            <w:proofErr w:type="spellStart"/>
            <w:r w:rsidRPr="005A2466">
              <w:rPr>
                <w:rFonts w:ascii="Calibri" w:hAnsi="Calibri"/>
                <w:color w:val="000000"/>
                <w:sz w:val="20"/>
              </w:rPr>
              <w:t>Hardono</w:t>
            </w:r>
            <w:proofErr w:type="spellEnd"/>
            <w:r w:rsidRPr="005A2466">
              <w:rPr>
                <w:rFonts w:ascii="Calibri" w:hAnsi="Calibri"/>
                <w:color w:val="000000"/>
                <w:sz w:val="20"/>
              </w:rPr>
              <w:t xml:space="preserve"> and his successor shall be referred to as “</w:t>
            </w:r>
            <w:proofErr w:type="spellStart"/>
            <w:r w:rsidRPr="005A2466">
              <w:rPr>
                <w:rFonts w:ascii="Calibri" w:hAnsi="Calibri"/>
                <w:b/>
                <w:color w:val="000000"/>
                <w:sz w:val="20"/>
              </w:rPr>
              <w:t>Hikmat</w:t>
            </w:r>
            <w:proofErr w:type="spellEnd"/>
            <w:r w:rsidRPr="005A2466">
              <w:rPr>
                <w:rFonts w:ascii="Calibri" w:hAnsi="Calibri"/>
                <w:color w:val="000000"/>
                <w:sz w:val="20"/>
              </w:rPr>
              <w:t xml:space="preserve">“), an Indonesian citizen, holder of Resident’s Identity Card No. 3276071005730001, residing at </w:t>
            </w:r>
            <w:proofErr w:type="spellStart"/>
            <w:r w:rsidRPr="005A2466">
              <w:rPr>
                <w:rFonts w:ascii="Calibri" w:hAnsi="Calibri"/>
                <w:color w:val="000000"/>
                <w:sz w:val="20"/>
              </w:rPr>
              <w:t>Benoa</w:t>
            </w:r>
            <w:proofErr w:type="spellEnd"/>
            <w:r w:rsidRPr="005A2466">
              <w:rPr>
                <w:rFonts w:ascii="Calibri" w:hAnsi="Calibri"/>
                <w:color w:val="000000"/>
                <w:sz w:val="20"/>
              </w:rPr>
              <w:t xml:space="preserve"> Townhouse Unit I, Jalan </w:t>
            </w:r>
            <w:proofErr w:type="spellStart"/>
            <w:r w:rsidRPr="005A2466">
              <w:rPr>
                <w:rFonts w:ascii="Calibri" w:hAnsi="Calibri"/>
                <w:color w:val="000000"/>
                <w:sz w:val="20"/>
              </w:rPr>
              <w:t>Jeruk</w:t>
            </w:r>
            <w:proofErr w:type="spellEnd"/>
            <w:r w:rsidRPr="005A2466">
              <w:rPr>
                <w:rFonts w:ascii="Calibri" w:hAnsi="Calibri"/>
                <w:color w:val="000000"/>
                <w:sz w:val="20"/>
              </w:rPr>
              <w:t xml:space="preserve"> </w:t>
            </w:r>
            <w:proofErr w:type="spellStart"/>
            <w:r w:rsidRPr="005A2466">
              <w:rPr>
                <w:rFonts w:ascii="Calibri" w:hAnsi="Calibri"/>
                <w:color w:val="000000"/>
                <w:sz w:val="20"/>
              </w:rPr>
              <w:t>Purut</w:t>
            </w:r>
            <w:proofErr w:type="spellEnd"/>
            <w:r w:rsidRPr="005A2466">
              <w:rPr>
                <w:rFonts w:ascii="Calibri" w:hAnsi="Calibri"/>
                <w:color w:val="000000"/>
                <w:sz w:val="20"/>
              </w:rPr>
              <w:t xml:space="preserve"> Raya 1A, </w:t>
            </w:r>
            <w:proofErr w:type="spellStart"/>
            <w:ins w:id="19" w:author="OLTRE" w:date="2024-07-03T22:42:00Z">
              <w:r w:rsidR="00EB54C9" w:rsidRPr="00EB54C9">
                <w:rPr>
                  <w:rFonts w:ascii="Calibri" w:hAnsi="Calibri"/>
                  <w:color w:val="000000"/>
                  <w:sz w:val="20"/>
                </w:rPr>
                <w:t>Cilandak</w:t>
              </w:r>
              <w:proofErr w:type="spellEnd"/>
              <w:r w:rsidR="00EB54C9" w:rsidRPr="00EB54C9">
                <w:rPr>
                  <w:rFonts w:ascii="Calibri" w:hAnsi="Calibri"/>
                  <w:color w:val="000000"/>
                  <w:sz w:val="20"/>
                </w:rPr>
                <w:t xml:space="preserve"> Timur, Pasar </w:t>
              </w:r>
              <w:proofErr w:type="spellStart"/>
              <w:r w:rsidR="00EB54C9" w:rsidRPr="00EB54C9">
                <w:rPr>
                  <w:rFonts w:ascii="Calibri" w:hAnsi="Calibri"/>
                  <w:color w:val="000000"/>
                  <w:sz w:val="20"/>
                </w:rPr>
                <w:t>Minggu</w:t>
              </w:r>
              <w:proofErr w:type="spellEnd"/>
              <w:r w:rsidR="00EB54C9">
                <w:rPr>
                  <w:rFonts w:ascii="Calibri" w:hAnsi="Calibri"/>
                  <w:color w:val="000000"/>
                  <w:sz w:val="20"/>
                </w:rPr>
                <w:t>,</w:t>
              </w:r>
              <w:r w:rsidR="00EB54C9" w:rsidRPr="00EB54C9">
                <w:rPr>
                  <w:rFonts w:ascii="Calibri" w:hAnsi="Calibri"/>
                  <w:color w:val="000000"/>
                  <w:sz w:val="20"/>
                </w:rPr>
                <w:t xml:space="preserve"> </w:t>
              </w:r>
            </w:ins>
            <w:r w:rsidRPr="005A2466">
              <w:rPr>
                <w:rFonts w:ascii="Calibri" w:hAnsi="Calibri"/>
                <w:color w:val="000000"/>
                <w:sz w:val="20"/>
              </w:rPr>
              <w:t>Jakarta Selatan, Indonesia;</w:t>
            </w:r>
          </w:p>
          <w:p w14:paraId="497B21CF" w14:textId="77777777" w:rsidR="00BE4EB3" w:rsidRPr="005A2466" w:rsidRDefault="00BE4EB3" w:rsidP="005A2466">
            <w:pPr>
              <w:spacing w:after="0" w:line="240" w:lineRule="auto"/>
              <w:contextualSpacing/>
              <w:jc w:val="both"/>
              <w:textAlignment w:val="baseline"/>
              <w:rPr>
                <w:rFonts w:ascii="Calibri" w:hAnsi="Calibri"/>
                <w:color w:val="4F81BD"/>
                <w:sz w:val="20"/>
              </w:rPr>
            </w:pPr>
          </w:p>
          <w:p w14:paraId="5AD19254" w14:textId="0F4F1F12" w:rsidR="003821CA" w:rsidRPr="005A2466" w:rsidRDefault="003821CA" w:rsidP="005A2466">
            <w:pPr>
              <w:numPr>
                <w:ilvl w:val="0"/>
                <w:numId w:val="26"/>
              </w:numPr>
              <w:spacing w:after="0" w:line="240" w:lineRule="auto"/>
              <w:contextualSpacing/>
              <w:jc w:val="both"/>
              <w:textAlignment w:val="baseline"/>
              <w:outlineLvl w:val="2"/>
              <w:rPr>
                <w:rFonts w:ascii="Calibri" w:hAnsi="Calibri"/>
                <w:color w:val="4F81BD"/>
                <w:sz w:val="20"/>
              </w:rPr>
            </w:pPr>
            <w:r w:rsidRPr="005A2466">
              <w:rPr>
                <w:rFonts w:ascii="Calibri" w:hAnsi="Calibri"/>
                <w:b/>
                <w:color w:val="000000"/>
                <w:sz w:val="20"/>
              </w:rPr>
              <w:t xml:space="preserve">PT Mega </w:t>
            </w:r>
            <w:proofErr w:type="spellStart"/>
            <w:r w:rsidRPr="005A2466">
              <w:rPr>
                <w:rFonts w:ascii="Calibri" w:hAnsi="Calibri"/>
                <w:b/>
                <w:color w:val="000000"/>
                <w:sz w:val="20"/>
              </w:rPr>
              <w:t>Ozora</w:t>
            </w:r>
            <w:proofErr w:type="spellEnd"/>
            <w:r w:rsidRPr="005A2466">
              <w:rPr>
                <w:rFonts w:ascii="Calibri" w:hAnsi="Calibri"/>
                <w:b/>
                <w:color w:val="000000"/>
                <w:sz w:val="20"/>
              </w:rPr>
              <w:t xml:space="preserve"> Venture </w:t>
            </w:r>
            <w:r w:rsidRPr="005A2466">
              <w:rPr>
                <w:rFonts w:ascii="Calibri" w:hAnsi="Calibri"/>
                <w:color w:val="000000"/>
                <w:sz w:val="20"/>
              </w:rPr>
              <w:t xml:space="preserve">(hereinafter PT. Mega </w:t>
            </w:r>
            <w:proofErr w:type="spellStart"/>
            <w:r w:rsidRPr="005A2466">
              <w:rPr>
                <w:rFonts w:ascii="Calibri" w:hAnsi="Calibri"/>
                <w:color w:val="000000"/>
                <w:sz w:val="20"/>
              </w:rPr>
              <w:t>Ozora</w:t>
            </w:r>
            <w:proofErr w:type="spellEnd"/>
            <w:r w:rsidRPr="005A2466">
              <w:rPr>
                <w:rFonts w:ascii="Calibri" w:hAnsi="Calibri"/>
                <w:color w:val="000000"/>
                <w:sz w:val="20"/>
              </w:rPr>
              <w:t xml:space="preserve"> Venture, its successor and its assign shall be referred to as </w:t>
            </w:r>
            <w:r w:rsidRPr="00613832">
              <w:rPr>
                <w:rFonts w:ascii="Calibri" w:eastAsia="Times New Roman" w:hAnsi="Calibri" w:cs="Calibri"/>
                <w:color w:val="000000"/>
                <w:sz w:val="20"/>
                <w:szCs w:val="20"/>
                <w:lang w:eastAsia="en-ID"/>
              </w:rPr>
              <w:t>“</w:t>
            </w:r>
            <w:proofErr w:type="spellStart"/>
            <w:r w:rsidRPr="005A2466">
              <w:rPr>
                <w:rFonts w:ascii="Calibri" w:hAnsi="Calibri"/>
                <w:b/>
                <w:color w:val="000000"/>
                <w:sz w:val="20"/>
              </w:rPr>
              <w:t>Ozora</w:t>
            </w:r>
            <w:proofErr w:type="spellEnd"/>
            <w:r w:rsidRPr="00613832">
              <w:rPr>
                <w:rFonts w:ascii="Calibri" w:eastAsia="Times New Roman" w:hAnsi="Calibri" w:cs="Calibri"/>
                <w:color w:val="000000"/>
                <w:sz w:val="20"/>
                <w:szCs w:val="20"/>
                <w:lang w:eastAsia="en-ID"/>
              </w:rPr>
              <w:t xml:space="preserve">”) </w:t>
            </w:r>
            <w:r w:rsidRPr="005A2466">
              <w:rPr>
                <w:rFonts w:ascii="Calibri" w:hAnsi="Calibri"/>
                <w:color w:val="000000"/>
                <w:sz w:val="20"/>
              </w:rPr>
              <w:t xml:space="preserve">a corporation organized and existing under the laws of the Republic of Indonesia, having its registered office at </w:t>
            </w:r>
            <w:r w:rsidRPr="004E5CBB">
              <w:rPr>
                <w:rFonts w:ascii="Calibri" w:hAnsi="Calibri"/>
                <w:color w:val="000000"/>
                <w:sz w:val="20"/>
                <w:highlight w:val="yellow"/>
                <w:rPrChange w:id="20" w:author="OLTRE" w:date="2024-07-03T22:42:00Z">
                  <w:rPr>
                    <w:rFonts w:ascii="Calibri" w:hAnsi="Calibri"/>
                    <w:color w:val="000000"/>
                    <w:sz w:val="20"/>
                  </w:rPr>
                </w:rPrChange>
              </w:rPr>
              <w:t>**,</w:t>
            </w:r>
            <w:r w:rsidRPr="00613832">
              <w:rPr>
                <w:rFonts w:ascii="Calibri" w:eastAsia="Times New Roman" w:hAnsi="Calibri" w:cs="Calibri"/>
                <w:color w:val="000000"/>
                <w:sz w:val="20"/>
                <w:szCs w:val="20"/>
                <w:lang w:eastAsia="en-ID"/>
              </w:rPr>
              <w:t xml:space="preserve"> </w:t>
            </w:r>
            <w:r w:rsidRPr="00613832">
              <w:rPr>
                <w:rFonts w:ascii="Calibri" w:eastAsia="Times New Roman" w:hAnsi="Calibri" w:cs="Calibri"/>
                <w:color w:val="000000"/>
                <w:sz w:val="20"/>
                <w:szCs w:val="20"/>
                <w:lang w:eastAsia="en-ID"/>
              </w:rPr>
              <w:lastRenderedPageBreak/>
              <w:t>Indonesia,</w:t>
            </w:r>
            <w:r w:rsidRPr="005A2466">
              <w:rPr>
                <w:rFonts w:ascii="Calibri" w:hAnsi="Calibri"/>
                <w:color w:val="000000"/>
                <w:sz w:val="20"/>
              </w:rPr>
              <w:t xml:space="preserve"> in this matter represented by </w:t>
            </w:r>
            <w:del w:id="21" w:author="OLTRE" w:date="2024-07-03T22:42:00Z">
              <w:r w:rsidRPr="00613832">
                <w:rPr>
                  <w:rFonts w:ascii="Calibri" w:eastAsia="Times New Roman" w:hAnsi="Calibri" w:cs="Calibri"/>
                  <w:color w:val="000000"/>
                  <w:sz w:val="20"/>
                  <w:szCs w:val="20"/>
                  <w:lang w:eastAsia="en-ID"/>
                </w:rPr>
                <w:delText>Mr. **,</w:delText>
              </w:r>
            </w:del>
            <w:ins w:id="22" w:author="OLTRE" w:date="2024-07-03T22:42:00Z">
              <w:r w:rsidR="00CF4BA9" w:rsidRPr="00CF4BA9">
                <w:rPr>
                  <w:rFonts w:ascii="Calibri" w:eastAsia="Times New Roman" w:hAnsi="Calibri" w:cs="Calibri"/>
                  <w:color w:val="000000"/>
                  <w:sz w:val="20"/>
                  <w:szCs w:val="20"/>
                  <w:lang w:eastAsia="en-ID"/>
                </w:rPr>
                <w:t>Elly Wijaya</w:t>
              </w:r>
              <w:r w:rsidR="00CF4BA9">
                <w:rPr>
                  <w:rFonts w:ascii="Calibri" w:eastAsia="Times New Roman" w:hAnsi="Calibri" w:cs="Calibri"/>
                  <w:color w:val="000000"/>
                  <w:sz w:val="20"/>
                  <w:szCs w:val="20"/>
                  <w:lang w:eastAsia="en-ID"/>
                </w:rPr>
                <w:t>,</w:t>
              </w:r>
            </w:ins>
            <w:r w:rsidR="00CF4BA9" w:rsidRPr="00CF4BA9" w:rsidDel="00CF4BA9">
              <w:rPr>
                <w:rFonts w:ascii="Calibri" w:eastAsia="Times New Roman" w:hAnsi="Calibri" w:cs="Calibri"/>
                <w:color w:val="000000"/>
                <w:sz w:val="20"/>
                <w:szCs w:val="20"/>
                <w:lang w:eastAsia="en-ID"/>
              </w:rPr>
              <w:t xml:space="preserve"> </w:t>
            </w:r>
            <w:r w:rsidRPr="005A2466">
              <w:rPr>
                <w:rFonts w:ascii="Calibri" w:hAnsi="Calibri"/>
                <w:color w:val="000000"/>
                <w:sz w:val="20"/>
              </w:rPr>
              <w:t xml:space="preserve">according to </w:t>
            </w:r>
            <w:del w:id="23" w:author="OLTRE" w:date="2024-07-03T22:42:00Z">
              <w:r w:rsidRPr="00613832">
                <w:rPr>
                  <w:rFonts w:ascii="Calibri" w:eastAsia="Times New Roman" w:hAnsi="Calibri" w:cs="Calibri"/>
                  <w:color w:val="000000"/>
                  <w:sz w:val="20"/>
                  <w:szCs w:val="20"/>
                  <w:lang w:eastAsia="en-ID"/>
                </w:rPr>
                <w:delText>his</w:delText>
              </w:r>
            </w:del>
            <w:ins w:id="24" w:author="OLTRE" w:date="2024-07-03T22:42:00Z">
              <w:r w:rsidR="00CF4BA9">
                <w:rPr>
                  <w:rFonts w:ascii="Calibri" w:eastAsia="Times New Roman" w:hAnsi="Calibri" w:cs="Calibri"/>
                  <w:color w:val="000000"/>
                  <w:sz w:val="20"/>
                  <w:szCs w:val="20"/>
                  <w:lang w:eastAsia="en-ID"/>
                </w:rPr>
                <w:t>her</w:t>
              </w:r>
            </w:ins>
            <w:r w:rsidR="00CF4BA9" w:rsidRPr="005A2466">
              <w:rPr>
                <w:rFonts w:ascii="Calibri" w:hAnsi="Calibri"/>
                <w:color w:val="000000"/>
                <w:sz w:val="20"/>
              </w:rPr>
              <w:t xml:space="preserve"> </w:t>
            </w:r>
            <w:r w:rsidRPr="005A2466">
              <w:rPr>
                <w:rFonts w:ascii="Calibri" w:hAnsi="Calibri"/>
                <w:color w:val="000000"/>
                <w:sz w:val="20"/>
              </w:rPr>
              <w:t xml:space="preserve">statement acting in </w:t>
            </w:r>
            <w:del w:id="25" w:author="OLTRE" w:date="2024-07-03T22:42:00Z">
              <w:r w:rsidRPr="00613832">
                <w:rPr>
                  <w:rFonts w:ascii="Calibri" w:eastAsia="Times New Roman" w:hAnsi="Calibri" w:cs="Calibri"/>
                  <w:color w:val="000000"/>
                  <w:sz w:val="20"/>
                  <w:szCs w:val="20"/>
                  <w:lang w:eastAsia="en-ID"/>
                </w:rPr>
                <w:delText>his</w:delText>
              </w:r>
            </w:del>
            <w:ins w:id="26" w:author="OLTRE" w:date="2024-07-03T22:42:00Z">
              <w:r w:rsidR="00CF4BA9">
                <w:rPr>
                  <w:rFonts w:ascii="Calibri" w:eastAsia="Times New Roman" w:hAnsi="Calibri" w:cs="Calibri"/>
                  <w:color w:val="000000"/>
                  <w:sz w:val="20"/>
                  <w:szCs w:val="20"/>
                  <w:lang w:eastAsia="en-ID"/>
                </w:rPr>
                <w:t>her</w:t>
              </w:r>
            </w:ins>
            <w:r w:rsidR="00CF4BA9">
              <w:rPr>
                <w:rFonts w:ascii="Calibri" w:eastAsia="Times New Roman" w:hAnsi="Calibri" w:cs="Calibri"/>
                <w:color w:val="000000"/>
                <w:sz w:val="20"/>
                <w:szCs w:val="20"/>
                <w:lang w:eastAsia="en-ID"/>
              </w:rPr>
              <w:t xml:space="preserve"> </w:t>
            </w:r>
            <w:r w:rsidRPr="005A2466">
              <w:rPr>
                <w:rFonts w:ascii="Calibri" w:hAnsi="Calibri"/>
                <w:color w:val="000000"/>
                <w:sz w:val="20"/>
              </w:rPr>
              <w:t xml:space="preserve">capacity as Director for and on behalf of </w:t>
            </w:r>
            <w:proofErr w:type="spellStart"/>
            <w:r w:rsidRPr="005A2466">
              <w:rPr>
                <w:rFonts w:ascii="Calibri" w:hAnsi="Calibri"/>
                <w:color w:val="000000"/>
                <w:sz w:val="20"/>
              </w:rPr>
              <w:t>Ozora</w:t>
            </w:r>
            <w:proofErr w:type="spellEnd"/>
            <w:r w:rsidRPr="005A2466">
              <w:rPr>
                <w:rFonts w:ascii="Calibri" w:hAnsi="Calibri"/>
                <w:color w:val="000000"/>
                <w:sz w:val="20"/>
              </w:rPr>
              <w:t xml:space="preserve">; </w:t>
            </w:r>
          </w:p>
          <w:p w14:paraId="371BA4DA" w14:textId="77777777" w:rsidR="001450CF" w:rsidRPr="005A2466" w:rsidRDefault="001450CF" w:rsidP="00DD1C00">
            <w:pPr>
              <w:spacing w:after="0" w:line="240" w:lineRule="auto"/>
              <w:contextualSpacing/>
              <w:jc w:val="both"/>
              <w:textAlignment w:val="baseline"/>
              <w:rPr>
                <w:rFonts w:ascii="Calibri" w:hAnsi="Calibri"/>
                <w:color w:val="4F81BD"/>
                <w:sz w:val="20"/>
              </w:rPr>
            </w:pPr>
          </w:p>
          <w:p w14:paraId="31C06A8A" w14:textId="6967A50B" w:rsidR="00134E27" w:rsidRPr="005A2466" w:rsidRDefault="0004120C" w:rsidP="00076C69">
            <w:pPr>
              <w:numPr>
                <w:ilvl w:val="0"/>
                <w:numId w:val="26"/>
              </w:numPr>
              <w:spacing w:after="0" w:line="240" w:lineRule="auto"/>
              <w:jc w:val="both"/>
              <w:textAlignment w:val="baseline"/>
              <w:rPr>
                <w:ins w:id="27" w:author="OLTRE" w:date="2024-07-03T22:42:00Z"/>
                <w:rFonts w:ascii="Calibri" w:hAnsi="Calibri"/>
                <w:color w:val="4F81BD"/>
                <w:sz w:val="20"/>
              </w:rPr>
            </w:pPr>
            <w:r>
              <w:rPr>
                <w:rFonts w:ascii="Calibri" w:hAnsi="Calibri"/>
                <w:b/>
                <w:color w:val="000000"/>
                <w:sz w:val="20"/>
              </w:rPr>
              <w:t>Johan Satria Putra</w:t>
            </w:r>
            <w:r w:rsidRPr="00BA45BC">
              <w:rPr>
                <w:rFonts w:ascii="Calibri" w:hAnsi="Calibri"/>
                <w:b/>
                <w:color w:val="000000"/>
                <w:sz w:val="20"/>
              </w:rPr>
              <w:t xml:space="preserve"> </w:t>
            </w:r>
            <w:r w:rsidR="00076C69" w:rsidRPr="00BA45BC">
              <w:rPr>
                <w:rFonts w:ascii="Calibri" w:hAnsi="Calibri"/>
                <w:color w:val="000000"/>
                <w:sz w:val="20"/>
              </w:rPr>
              <w:t xml:space="preserve">(hereinafter </w:t>
            </w:r>
            <w:r w:rsidR="004E594E">
              <w:rPr>
                <w:rFonts w:ascii="Calibri" w:hAnsi="Calibri"/>
                <w:color w:val="000000"/>
                <w:sz w:val="20"/>
              </w:rPr>
              <w:t xml:space="preserve">Johan Satria Putra </w:t>
            </w:r>
            <w:r w:rsidR="00076C69" w:rsidRPr="004A53E7">
              <w:rPr>
                <w:rFonts w:ascii="Calibri" w:hAnsi="Calibri"/>
                <w:color w:val="000000"/>
                <w:sz w:val="20"/>
              </w:rPr>
              <w:t xml:space="preserve">and his </w:t>
            </w:r>
            <w:r w:rsidR="00076C69" w:rsidRPr="00BA45BC">
              <w:rPr>
                <w:rFonts w:ascii="Calibri" w:hAnsi="Calibri"/>
                <w:color w:val="000000"/>
                <w:sz w:val="20"/>
              </w:rPr>
              <w:t>successor shall be</w:t>
            </w:r>
            <w:r w:rsidR="00076C69" w:rsidRPr="004A53E7">
              <w:rPr>
                <w:rFonts w:ascii="Calibri" w:hAnsi="Calibri"/>
                <w:color w:val="000000"/>
                <w:sz w:val="20"/>
              </w:rPr>
              <w:t> </w:t>
            </w:r>
            <w:r w:rsidR="00076C69" w:rsidRPr="00BA45BC">
              <w:rPr>
                <w:rFonts w:ascii="Calibri" w:hAnsi="Calibri"/>
                <w:color w:val="000000"/>
                <w:sz w:val="20"/>
              </w:rPr>
              <w:t>referred to as “</w:t>
            </w:r>
            <w:r w:rsidR="00076C69" w:rsidRPr="00BA45BC">
              <w:rPr>
                <w:rFonts w:ascii="Calibri" w:hAnsi="Calibri"/>
                <w:b/>
                <w:color w:val="000000"/>
                <w:sz w:val="20"/>
              </w:rPr>
              <w:t>Investor</w:t>
            </w:r>
            <w:r w:rsidR="00076C69" w:rsidRPr="004A53E7">
              <w:rPr>
                <w:rFonts w:ascii="Calibri" w:hAnsi="Calibri"/>
                <w:color w:val="000000"/>
                <w:sz w:val="20"/>
              </w:rPr>
              <w:t>“), an Indonesian citizen, holder</w:t>
            </w:r>
            <w:r w:rsidR="00076C69" w:rsidRPr="00BA45BC">
              <w:rPr>
                <w:rFonts w:ascii="Calibri" w:hAnsi="Calibri"/>
                <w:color w:val="000000"/>
                <w:sz w:val="20"/>
              </w:rPr>
              <w:t xml:space="preserve"> of </w:t>
            </w:r>
            <w:r w:rsidR="00076C69" w:rsidRPr="004A53E7">
              <w:rPr>
                <w:rFonts w:ascii="Calibri" w:hAnsi="Calibri"/>
                <w:color w:val="000000"/>
                <w:sz w:val="20"/>
              </w:rPr>
              <w:t xml:space="preserve">Resident’s Identity Card No. </w:t>
            </w:r>
            <w:r w:rsidR="004E594E">
              <w:rPr>
                <w:rFonts w:ascii="Calibri" w:hAnsi="Calibri"/>
                <w:color w:val="000000"/>
                <w:sz w:val="20"/>
              </w:rPr>
              <w:t>3216070909850013</w:t>
            </w:r>
            <w:r w:rsidR="00076C69" w:rsidRPr="004A53E7">
              <w:rPr>
                <w:rFonts w:ascii="Calibri" w:hAnsi="Calibri"/>
                <w:color w:val="000000"/>
                <w:sz w:val="20"/>
              </w:rPr>
              <w:t>, residing</w:t>
            </w:r>
            <w:r w:rsidR="00076C69" w:rsidRPr="00BA45BC">
              <w:rPr>
                <w:rFonts w:ascii="Calibri" w:hAnsi="Calibri"/>
                <w:color w:val="000000"/>
                <w:sz w:val="20"/>
              </w:rPr>
              <w:t xml:space="preserve"> at </w:t>
            </w:r>
            <w:del w:id="28" w:author="OLTRE" w:date="2024-07-03T22:42:00Z">
              <w:r w:rsidR="00076C69">
                <w:rPr>
                  <w:rFonts w:ascii="Calibri" w:hAnsi="Calibri"/>
                  <w:color w:val="000000"/>
                  <w:sz w:val="20"/>
                </w:rPr>
                <w:delText>[</w:delText>
              </w:r>
              <w:r w:rsidR="00076C69" w:rsidRPr="005A2466">
                <w:rPr>
                  <w:rFonts w:ascii="Calibri" w:hAnsi="Calibri"/>
                  <w:color w:val="000000"/>
                  <w:sz w:val="20"/>
                  <w:highlight w:val="yellow"/>
                </w:rPr>
                <w:delText>***</w:delText>
              </w:r>
              <w:r w:rsidR="00076C69">
                <w:rPr>
                  <w:rFonts w:ascii="Calibri" w:hAnsi="Calibri"/>
                  <w:color w:val="000000"/>
                  <w:sz w:val="20"/>
                </w:rPr>
                <w:delText>]</w:delText>
              </w:r>
              <w:r w:rsidR="000B4E0E" w:rsidRPr="005A2466">
                <w:rPr>
                  <w:rFonts w:ascii="Calibri" w:hAnsi="Calibri"/>
                  <w:color w:val="000000"/>
                  <w:sz w:val="20"/>
                </w:rPr>
                <w:delText>;</w:delText>
              </w:r>
              <w:r w:rsidR="00935FDF" w:rsidRPr="00076C69">
                <w:rPr>
                  <w:rFonts w:ascii="Calibri" w:eastAsia="Times New Roman" w:hAnsi="Calibri" w:cs="Calibri"/>
                  <w:color w:val="000000"/>
                  <w:sz w:val="20"/>
                  <w:szCs w:val="20"/>
                  <w:lang w:eastAsia="en-ID"/>
                </w:rPr>
                <w:delText xml:space="preserve"> and</w:delText>
              </w:r>
            </w:del>
            <w:proofErr w:type="spellStart"/>
            <w:ins w:id="29" w:author="OLTRE" w:date="2024-07-03T22:42:00Z">
              <w:r w:rsidR="00CF4BA9" w:rsidRPr="00CF4BA9">
                <w:rPr>
                  <w:rFonts w:ascii="Calibri" w:hAnsi="Calibri"/>
                  <w:color w:val="000000"/>
                  <w:sz w:val="20"/>
                </w:rPr>
                <w:t>Kp</w:t>
              </w:r>
              <w:proofErr w:type="spellEnd"/>
              <w:r w:rsidR="00CF4BA9" w:rsidRPr="00CF4BA9">
                <w:rPr>
                  <w:rFonts w:ascii="Calibri" w:hAnsi="Calibri"/>
                  <w:color w:val="000000"/>
                  <w:sz w:val="20"/>
                </w:rPr>
                <w:t xml:space="preserve">. </w:t>
              </w:r>
              <w:proofErr w:type="spellStart"/>
              <w:r w:rsidR="00CF4BA9" w:rsidRPr="00CF4BA9">
                <w:rPr>
                  <w:rFonts w:ascii="Calibri" w:hAnsi="Calibri"/>
                  <w:color w:val="000000"/>
                  <w:sz w:val="20"/>
                </w:rPr>
                <w:t>Rawa</w:t>
              </w:r>
              <w:proofErr w:type="spellEnd"/>
              <w:r w:rsidR="00CF4BA9" w:rsidRPr="00CF4BA9">
                <w:rPr>
                  <w:rFonts w:ascii="Calibri" w:hAnsi="Calibri"/>
                  <w:color w:val="000000"/>
                  <w:sz w:val="20"/>
                </w:rPr>
                <w:t xml:space="preserve"> Banteng, RT 002, RW 013, </w:t>
              </w:r>
              <w:proofErr w:type="spellStart"/>
              <w:r w:rsidR="00CF4BA9" w:rsidRPr="00CF4BA9">
                <w:rPr>
                  <w:rFonts w:ascii="Calibri" w:hAnsi="Calibri"/>
                  <w:color w:val="000000"/>
                  <w:sz w:val="20"/>
                </w:rPr>
                <w:t>Cibitung</w:t>
              </w:r>
              <w:proofErr w:type="spellEnd"/>
              <w:r w:rsidR="00CF4BA9" w:rsidRPr="00CF4BA9">
                <w:rPr>
                  <w:rFonts w:ascii="Calibri" w:hAnsi="Calibri"/>
                  <w:color w:val="000000"/>
                  <w:sz w:val="20"/>
                </w:rPr>
                <w:t xml:space="preserve">, </w:t>
              </w:r>
              <w:proofErr w:type="spellStart"/>
              <w:r w:rsidR="00CF4BA9" w:rsidRPr="00CF4BA9">
                <w:rPr>
                  <w:rFonts w:ascii="Calibri" w:hAnsi="Calibri"/>
                  <w:color w:val="000000"/>
                  <w:sz w:val="20"/>
                </w:rPr>
                <w:t>Kabupaten</w:t>
              </w:r>
              <w:proofErr w:type="spellEnd"/>
              <w:r w:rsidR="00CF4BA9" w:rsidRPr="00CF4BA9">
                <w:rPr>
                  <w:rFonts w:ascii="Calibri" w:hAnsi="Calibri"/>
                  <w:color w:val="000000"/>
                  <w:sz w:val="20"/>
                </w:rPr>
                <w:t xml:space="preserve"> Bekasi, </w:t>
              </w:r>
              <w:proofErr w:type="spellStart"/>
              <w:r w:rsidR="00CF4BA9" w:rsidRPr="00CF4BA9">
                <w:rPr>
                  <w:rFonts w:ascii="Calibri" w:hAnsi="Calibri"/>
                  <w:color w:val="000000"/>
                  <w:sz w:val="20"/>
                </w:rPr>
                <w:t>Provinsi</w:t>
              </w:r>
              <w:proofErr w:type="spellEnd"/>
              <w:r w:rsidR="00CF4BA9" w:rsidRPr="00CF4BA9">
                <w:rPr>
                  <w:rFonts w:ascii="Calibri" w:hAnsi="Calibri"/>
                  <w:color w:val="000000"/>
                  <w:sz w:val="20"/>
                </w:rPr>
                <w:t xml:space="preserve"> </w:t>
              </w:r>
              <w:proofErr w:type="spellStart"/>
              <w:r w:rsidR="00CF4BA9" w:rsidRPr="00CF4BA9">
                <w:rPr>
                  <w:rFonts w:ascii="Calibri" w:hAnsi="Calibri"/>
                  <w:color w:val="000000"/>
                  <w:sz w:val="20"/>
                </w:rPr>
                <w:t>Jawa</w:t>
              </w:r>
              <w:proofErr w:type="spellEnd"/>
              <w:r w:rsidR="00CF4BA9" w:rsidRPr="00CF4BA9">
                <w:rPr>
                  <w:rFonts w:ascii="Calibri" w:hAnsi="Calibri"/>
                  <w:color w:val="000000"/>
                  <w:sz w:val="20"/>
                </w:rPr>
                <w:t xml:space="preserve"> Barat</w:t>
              </w:r>
              <w:r w:rsidR="000B4E0E" w:rsidRPr="005A2466">
                <w:rPr>
                  <w:rFonts w:ascii="Calibri" w:hAnsi="Calibri"/>
                  <w:color w:val="000000"/>
                  <w:sz w:val="20"/>
                </w:rPr>
                <w:t>;</w:t>
              </w:r>
              <w:r w:rsidR="00935FDF" w:rsidRPr="00076C69">
                <w:rPr>
                  <w:rFonts w:ascii="Calibri" w:eastAsia="Times New Roman" w:hAnsi="Calibri" w:cs="Calibri"/>
                  <w:color w:val="000000"/>
                  <w:sz w:val="20"/>
                  <w:szCs w:val="20"/>
                  <w:lang w:eastAsia="en-ID"/>
                </w:rPr>
                <w:t xml:space="preserve"> and</w:t>
              </w:r>
            </w:ins>
          </w:p>
          <w:p w14:paraId="27FED2EE" w14:textId="77777777" w:rsidR="001450CF" w:rsidRPr="004865C1" w:rsidRDefault="001450CF" w:rsidP="004865C1">
            <w:pPr>
              <w:spacing w:after="0" w:line="240" w:lineRule="auto"/>
              <w:contextualSpacing/>
              <w:rPr>
                <w:rFonts w:ascii="Calibri" w:eastAsia="Times New Roman" w:hAnsi="Calibri" w:cs="Calibri"/>
                <w:color w:val="4F81BD"/>
                <w:sz w:val="20"/>
                <w:szCs w:val="20"/>
                <w:lang w:eastAsia="en-ID"/>
              </w:rPr>
            </w:pPr>
          </w:p>
          <w:p w14:paraId="22470395" w14:textId="483376FB" w:rsidR="000B4E0E" w:rsidRPr="00613832" w:rsidRDefault="000B4E0E" w:rsidP="00613832">
            <w:pPr>
              <w:numPr>
                <w:ilvl w:val="0"/>
                <w:numId w:val="26"/>
              </w:numPr>
              <w:spacing w:after="0" w:line="240" w:lineRule="auto"/>
              <w:contextualSpacing/>
              <w:jc w:val="both"/>
              <w:textAlignment w:val="baseline"/>
              <w:rPr>
                <w:rFonts w:ascii="Calibri" w:eastAsia="Times New Roman" w:hAnsi="Calibri" w:cs="Calibri"/>
                <w:color w:val="4F81BD"/>
                <w:sz w:val="20"/>
                <w:szCs w:val="20"/>
                <w:lang w:eastAsia="en-ID"/>
              </w:rPr>
            </w:pPr>
            <w:r w:rsidRPr="005A2466">
              <w:rPr>
                <w:rFonts w:ascii="Calibri" w:hAnsi="Calibri"/>
                <w:b/>
                <w:color w:val="000000"/>
                <w:sz w:val="20"/>
              </w:rPr>
              <w:t xml:space="preserve">PT. </w:t>
            </w:r>
            <w:proofErr w:type="spellStart"/>
            <w:r w:rsidRPr="005A2466">
              <w:rPr>
                <w:rFonts w:ascii="Calibri" w:hAnsi="Calibri"/>
                <w:b/>
                <w:color w:val="000000"/>
                <w:sz w:val="20"/>
              </w:rPr>
              <w:t>Regene</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Artifisial</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Inteligen</w:t>
            </w:r>
            <w:proofErr w:type="spellEnd"/>
            <w:r w:rsidRPr="005A2466">
              <w:rPr>
                <w:rFonts w:ascii="Calibri" w:hAnsi="Calibri"/>
                <w:color w:val="000000"/>
                <w:sz w:val="20"/>
              </w:rPr>
              <w:t xml:space="preserve"> (hereinafter PT. </w:t>
            </w:r>
            <w:proofErr w:type="spellStart"/>
            <w:r w:rsidRPr="005A2466">
              <w:rPr>
                <w:rFonts w:ascii="Calibri" w:hAnsi="Calibri"/>
                <w:color w:val="000000"/>
                <w:sz w:val="20"/>
              </w:rPr>
              <w:t>Regene</w:t>
            </w:r>
            <w:proofErr w:type="spellEnd"/>
            <w:r w:rsidRPr="005A2466">
              <w:rPr>
                <w:rFonts w:ascii="Calibri" w:hAnsi="Calibri"/>
                <w:color w:val="000000"/>
                <w:sz w:val="20"/>
              </w:rPr>
              <w:t xml:space="preserve"> </w:t>
            </w:r>
            <w:proofErr w:type="spellStart"/>
            <w:r w:rsidRPr="005A2466">
              <w:rPr>
                <w:rFonts w:ascii="Calibri" w:hAnsi="Calibri"/>
                <w:color w:val="000000"/>
                <w:sz w:val="20"/>
              </w:rPr>
              <w:t>Artifisial</w:t>
            </w:r>
            <w:proofErr w:type="spellEnd"/>
            <w:r w:rsidRPr="005A2466">
              <w:rPr>
                <w:rFonts w:ascii="Calibri" w:hAnsi="Calibri"/>
                <w:color w:val="000000"/>
                <w:sz w:val="20"/>
              </w:rPr>
              <w:t xml:space="preserve"> </w:t>
            </w:r>
            <w:proofErr w:type="spellStart"/>
            <w:r w:rsidRPr="005A2466">
              <w:rPr>
                <w:rFonts w:ascii="Calibri" w:hAnsi="Calibri"/>
                <w:color w:val="000000"/>
                <w:sz w:val="20"/>
              </w:rPr>
              <w:t>Inteligen</w:t>
            </w:r>
            <w:proofErr w:type="spellEnd"/>
            <w:r w:rsidRPr="005A2466">
              <w:rPr>
                <w:rFonts w:ascii="Calibri" w:hAnsi="Calibri"/>
                <w:color w:val="000000"/>
                <w:sz w:val="20"/>
              </w:rPr>
              <w:t>, its successor and its assign shall be referred to as the “</w:t>
            </w:r>
            <w:r w:rsidRPr="005A2466">
              <w:rPr>
                <w:rFonts w:ascii="Calibri" w:hAnsi="Calibri"/>
                <w:b/>
                <w:color w:val="000000"/>
                <w:sz w:val="20"/>
              </w:rPr>
              <w:t>Company</w:t>
            </w:r>
            <w:r w:rsidRPr="005A2466">
              <w:rPr>
                <w:rFonts w:ascii="Calibri" w:hAnsi="Calibri"/>
                <w:color w:val="000000"/>
                <w:sz w:val="20"/>
              </w:rPr>
              <w:t xml:space="preserve">“),a corporation organized and existing under the laws of the Republic of Indonesia, having its registered office at </w:t>
            </w:r>
            <w:r w:rsidRPr="005A2466">
              <w:rPr>
                <w:rFonts w:ascii="Calibri" w:hAnsi="Calibri"/>
                <w:sz w:val="20"/>
                <w:lang w:val="en-GB"/>
              </w:rPr>
              <w:t xml:space="preserve">Office 8 Building, 18A floor, SCBD Lot. 28, Jl. </w:t>
            </w:r>
            <w:proofErr w:type="spellStart"/>
            <w:r w:rsidRPr="005A2466">
              <w:rPr>
                <w:rFonts w:ascii="Calibri" w:hAnsi="Calibri"/>
                <w:sz w:val="20"/>
                <w:lang w:val="en-GB"/>
              </w:rPr>
              <w:t>Jend</w:t>
            </w:r>
            <w:proofErr w:type="spellEnd"/>
            <w:r w:rsidRPr="005A2466">
              <w:rPr>
                <w:rFonts w:ascii="Calibri" w:hAnsi="Calibri"/>
                <w:sz w:val="20"/>
                <w:lang w:val="en-GB"/>
              </w:rPr>
              <w:t xml:space="preserve">. Sudirman </w:t>
            </w:r>
            <w:proofErr w:type="spellStart"/>
            <w:r w:rsidRPr="005A2466">
              <w:rPr>
                <w:rFonts w:ascii="Calibri" w:hAnsi="Calibri"/>
                <w:sz w:val="20"/>
                <w:lang w:val="en-GB"/>
              </w:rPr>
              <w:t>Kav</w:t>
            </w:r>
            <w:proofErr w:type="spellEnd"/>
            <w:r w:rsidRPr="005A2466">
              <w:rPr>
                <w:rFonts w:ascii="Calibri" w:hAnsi="Calibri"/>
                <w:sz w:val="20"/>
                <w:lang w:val="en-GB"/>
              </w:rPr>
              <w:t xml:space="preserve">. 52-53, </w:t>
            </w:r>
            <w:proofErr w:type="spellStart"/>
            <w:r w:rsidRPr="005A2466">
              <w:rPr>
                <w:rFonts w:ascii="Calibri" w:hAnsi="Calibri"/>
                <w:sz w:val="20"/>
                <w:lang w:val="en-GB"/>
              </w:rPr>
              <w:t>Senayan</w:t>
            </w:r>
            <w:proofErr w:type="spellEnd"/>
            <w:r w:rsidRPr="005A2466">
              <w:rPr>
                <w:rFonts w:ascii="Calibri" w:hAnsi="Calibri"/>
                <w:sz w:val="20"/>
                <w:lang w:val="en-GB"/>
              </w:rPr>
              <w:t xml:space="preserve">, </w:t>
            </w:r>
            <w:proofErr w:type="spellStart"/>
            <w:r w:rsidRPr="005A2466">
              <w:rPr>
                <w:rFonts w:ascii="Calibri" w:hAnsi="Calibri"/>
                <w:sz w:val="20"/>
                <w:lang w:val="en-GB"/>
              </w:rPr>
              <w:t>Kebayoran</w:t>
            </w:r>
            <w:proofErr w:type="spellEnd"/>
            <w:r w:rsidRPr="005A2466">
              <w:rPr>
                <w:rFonts w:ascii="Calibri" w:hAnsi="Calibri"/>
                <w:sz w:val="20"/>
                <w:lang w:val="en-GB"/>
              </w:rPr>
              <w:t xml:space="preserve"> </w:t>
            </w:r>
            <w:proofErr w:type="spellStart"/>
            <w:r w:rsidRPr="005A2466">
              <w:rPr>
                <w:rFonts w:ascii="Calibri" w:hAnsi="Calibri"/>
                <w:sz w:val="20"/>
                <w:lang w:val="en-GB"/>
              </w:rPr>
              <w:t>Baru</w:t>
            </w:r>
            <w:proofErr w:type="spellEnd"/>
            <w:r w:rsidRPr="005A2466">
              <w:rPr>
                <w:rFonts w:ascii="Calibri" w:hAnsi="Calibri"/>
                <w:sz w:val="20"/>
                <w:lang w:val="en-GB"/>
              </w:rPr>
              <w:t xml:space="preserve">, South Jakarta, </w:t>
            </w:r>
            <w:r w:rsidRPr="005A2466">
              <w:rPr>
                <w:rFonts w:ascii="Calibri" w:hAnsi="Calibri"/>
                <w:color w:val="000000"/>
                <w:sz w:val="20"/>
              </w:rPr>
              <w:t xml:space="preserve">Indonesia, in this matter represented by Mrs. </w:t>
            </w:r>
            <w:proofErr w:type="spellStart"/>
            <w:r w:rsidRPr="005A2466">
              <w:rPr>
                <w:rFonts w:ascii="Calibri" w:hAnsi="Calibri"/>
                <w:color w:val="000000"/>
                <w:sz w:val="20"/>
              </w:rPr>
              <w:t>Tiang</w:t>
            </w:r>
            <w:proofErr w:type="spellEnd"/>
            <w:r w:rsidRPr="005A2466">
              <w:rPr>
                <w:rFonts w:ascii="Calibri" w:hAnsi="Calibri"/>
                <w:color w:val="000000"/>
                <w:sz w:val="20"/>
              </w:rPr>
              <w:t xml:space="preserve"> </w:t>
            </w:r>
            <w:del w:id="30" w:author="OLTRE" w:date="2024-07-03T22:42:00Z">
              <w:r w:rsidRPr="005A2466">
                <w:rPr>
                  <w:rFonts w:ascii="Calibri" w:hAnsi="Calibri"/>
                  <w:color w:val="000000"/>
                  <w:sz w:val="20"/>
                </w:rPr>
                <w:delText>Vhichi</w:delText>
              </w:r>
            </w:del>
            <w:proofErr w:type="spellStart"/>
            <w:ins w:id="31" w:author="OLTRE" w:date="2024-07-03T22:42:00Z">
              <w:r w:rsidR="00CF4BA9">
                <w:rPr>
                  <w:rFonts w:ascii="Calibri" w:hAnsi="Calibri"/>
                  <w:color w:val="000000"/>
                  <w:sz w:val="20"/>
                </w:rPr>
                <w:t>Vichi</w:t>
              </w:r>
            </w:ins>
            <w:proofErr w:type="spellEnd"/>
            <w:r w:rsidR="00CF4BA9" w:rsidRPr="005A2466">
              <w:rPr>
                <w:rFonts w:ascii="Calibri" w:hAnsi="Calibri"/>
                <w:color w:val="000000"/>
                <w:sz w:val="20"/>
              </w:rPr>
              <w:t xml:space="preserve"> </w:t>
            </w:r>
            <w:r w:rsidRPr="005A2466">
              <w:rPr>
                <w:rFonts w:ascii="Calibri" w:hAnsi="Calibri"/>
                <w:color w:val="000000"/>
                <w:sz w:val="20"/>
              </w:rPr>
              <w:t>Lestari, according to her statement acting in her capacity as Director for and on behalf of the Company</w:t>
            </w:r>
            <w:r w:rsidRPr="00613832">
              <w:rPr>
                <w:rFonts w:ascii="Calibri" w:eastAsia="Times New Roman" w:hAnsi="Calibri" w:cs="Calibri"/>
                <w:color w:val="000000"/>
                <w:sz w:val="20"/>
                <w:szCs w:val="20"/>
                <w:lang w:eastAsia="en-ID"/>
              </w:rPr>
              <w:t>.</w:t>
            </w:r>
          </w:p>
          <w:p w14:paraId="1961366F" w14:textId="77777777" w:rsidR="000C2CB0" w:rsidRPr="005A2466" w:rsidRDefault="000C2CB0" w:rsidP="005A2466">
            <w:pPr>
              <w:spacing w:after="0" w:line="240" w:lineRule="auto"/>
              <w:contextualSpacing/>
              <w:jc w:val="both"/>
              <w:textAlignment w:val="baseline"/>
              <w:rPr>
                <w:rFonts w:ascii="Calibri" w:hAnsi="Calibri"/>
                <w:color w:val="4F81BD"/>
                <w:sz w:val="20"/>
              </w:rPr>
            </w:pPr>
          </w:p>
          <w:p w14:paraId="417208DB" w14:textId="77777777" w:rsidR="00134E27" w:rsidRPr="005A2466" w:rsidRDefault="00134E27" w:rsidP="00613832">
            <w:pPr>
              <w:pStyle w:val="ListParagraph"/>
              <w:spacing w:after="0" w:line="240" w:lineRule="auto"/>
              <w:jc w:val="both"/>
              <w:rPr>
                <w:rFonts w:ascii="Calibri" w:hAnsi="Calibri"/>
                <w:sz w:val="20"/>
              </w:rPr>
            </w:pPr>
          </w:p>
        </w:tc>
        <w:tc>
          <w:tcPr>
            <w:tcW w:w="4914" w:type="dxa"/>
            <w:gridSpan w:val="2"/>
            <w:tcMar>
              <w:top w:w="0" w:type="dxa"/>
              <w:left w:w="108" w:type="dxa"/>
              <w:bottom w:w="0" w:type="dxa"/>
              <w:right w:w="108" w:type="dxa"/>
            </w:tcMar>
            <w:hideMark/>
          </w:tcPr>
          <w:p w14:paraId="4ECA8CCE" w14:textId="796848CE" w:rsidR="00134E27" w:rsidRPr="005A2466" w:rsidRDefault="00134E27">
            <w:pPr>
              <w:numPr>
                <w:ilvl w:val="0"/>
                <w:numId w:val="27"/>
              </w:numPr>
              <w:spacing w:after="0" w:line="240" w:lineRule="auto"/>
              <w:contextualSpacing/>
              <w:jc w:val="both"/>
              <w:textAlignment w:val="baseline"/>
              <w:rPr>
                <w:rFonts w:ascii="Calibri" w:hAnsi="Calibri"/>
                <w:color w:val="4F81BD"/>
                <w:sz w:val="20"/>
              </w:rPr>
            </w:pPr>
            <w:r w:rsidRPr="005A2466">
              <w:rPr>
                <w:rFonts w:ascii="Calibri" w:hAnsi="Calibri"/>
                <w:b/>
                <w:color w:val="000000"/>
                <w:sz w:val="20"/>
              </w:rPr>
              <w:lastRenderedPageBreak/>
              <w:t xml:space="preserve">Tuan </w:t>
            </w:r>
            <w:r w:rsidR="001C66E4" w:rsidRPr="005A2466">
              <w:rPr>
                <w:rFonts w:ascii="Calibri" w:hAnsi="Calibri"/>
                <w:b/>
                <w:color w:val="000000"/>
                <w:sz w:val="20"/>
              </w:rPr>
              <w:t>Desmond Previn</w:t>
            </w:r>
            <w:r w:rsidRPr="005A2466">
              <w:rPr>
                <w:rFonts w:ascii="Calibri" w:hAnsi="Calibri"/>
                <w:b/>
                <w:color w:val="000000"/>
                <w:sz w:val="20"/>
              </w:rPr>
              <w:t xml:space="preserve"> </w:t>
            </w:r>
            <w:r w:rsidRPr="005A2466">
              <w:rPr>
                <w:rFonts w:ascii="Calibri" w:hAnsi="Calibri"/>
                <w:color w:val="000000"/>
                <w:sz w:val="20"/>
              </w:rPr>
              <w:t>(</w:t>
            </w:r>
            <w:proofErr w:type="spellStart"/>
            <w:r w:rsidRPr="005A2466">
              <w:rPr>
                <w:rFonts w:ascii="Calibri" w:hAnsi="Calibri"/>
                <w:color w:val="000000"/>
                <w:sz w:val="20"/>
              </w:rPr>
              <w:t>selanjutnya</w:t>
            </w:r>
            <w:proofErr w:type="spellEnd"/>
            <w:r w:rsidRPr="005A2466">
              <w:rPr>
                <w:rFonts w:ascii="Calibri" w:hAnsi="Calibri"/>
                <w:color w:val="000000"/>
                <w:sz w:val="20"/>
              </w:rPr>
              <w:t xml:space="preserve"> </w:t>
            </w:r>
            <w:r w:rsidR="001C66E4" w:rsidRPr="005A2466">
              <w:rPr>
                <w:rFonts w:ascii="Calibri" w:hAnsi="Calibri"/>
                <w:color w:val="000000"/>
                <w:sz w:val="20"/>
              </w:rPr>
              <w:t>Desmond Previn</w:t>
            </w:r>
            <w:r w:rsidR="000E60F7" w:rsidRPr="005A2466">
              <w:rPr>
                <w:rFonts w:ascii="Calibri" w:hAnsi="Calibri"/>
                <w:color w:val="000000"/>
                <w:sz w:val="20"/>
              </w:rPr>
              <w:t xml:space="preserve"> </w:t>
            </w:r>
            <w:r w:rsidRPr="005A2466">
              <w:rPr>
                <w:rFonts w:ascii="Calibri" w:hAnsi="Calibri"/>
                <w:color w:val="000000"/>
                <w:sz w:val="20"/>
              </w:rPr>
              <w:t xml:space="preserve">dan </w:t>
            </w:r>
            <w:proofErr w:type="spellStart"/>
            <w:r w:rsidRPr="005A2466">
              <w:rPr>
                <w:rFonts w:ascii="Calibri" w:hAnsi="Calibri"/>
                <w:color w:val="000000"/>
                <w:sz w:val="20"/>
              </w:rPr>
              <w:t>ahli</w:t>
            </w:r>
            <w:proofErr w:type="spellEnd"/>
            <w:r w:rsidRPr="005A2466">
              <w:rPr>
                <w:rFonts w:ascii="Calibri" w:hAnsi="Calibri"/>
                <w:color w:val="000000"/>
                <w:sz w:val="20"/>
              </w:rPr>
              <w:t xml:space="preserve"> </w:t>
            </w:r>
            <w:proofErr w:type="spellStart"/>
            <w:r w:rsidRPr="005A2466">
              <w:rPr>
                <w:rFonts w:ascii="Calibri" w:hAnsi="Calibri"/>
                <w:color w:val="000000"/>
                <w:sz w:val="20"/>
              </w:rPr>
              <w:t>warisnya</w:t>
            </w:r>
            <w:proofErr w:type="spellEnd"/>
            <w:r w:rsidRPr="005A2466">
              <w:rPr>
                <w:rFonts w:ascii="Calibri" w:hAnsi="Calibri"/>
                <w:color w:val="000000"/>
                <w:sz w:val="20"/>
              </w:rPr>
              <w:t xml:space="preserve"> </w:t>
            </w:r>
            <w:proofErr w:type="spellStart"/>
            <w:r w:rsidRPr="005A2466">
              <w:rPr>
                <w:rFonts w:ascii="Calibri" w:hAnsi="Calibri"/>
                <w:color w:val="000000"/>
                <w:sz w:val="20"/>
              </w:rPr>
              <w:t>disebut</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r w:rsidR="001C66E4" w:rsidRPr="005A2466">
              <w:rPr>
                <w:rFonts w:ascii="Calibri" w:hAnsi="Calibri"/>
                <w:b/>
                <w:color w:val="000000"/>
                <w:sz w:val="20"/>
              </w:rPr>
              <w:t>Desmond</w:t>
            </w:r>
            <w:r w:rsidRPr="005A2466">
              <w:rPr>
                <w:rFonts w:ascii="Calibri" w:hAnsi="Calibri"/>
                <w:color w:val="000000"/>
                <w:sz w:val="20"/>
              </w:rPr>
              <w:t xml:space="preserve">“), </w:t>
            </w:r>
            <w:proofErr w:type="spellStart"/>
            <w:r w:rsidRPr="005A2466">
              <w:rPr>
                <w:rFonts w:ascii="Calibri" w:hAnsi="Calibri"/>
                <w:color w:val="000000"/>
                <w:sz w:val="20"/>
              </w:rPr>
              <w:t>Warga</w:t>
            </w:r>
            <w:proofErr w:type="spellEnd"/>
            <w:r w:rsidRPr="005A2466">
              <w:rPr>
                <w:rFonts w:ascii="Calibri" w:hAnsi="Calibri"/>
                <w:color w:val="000000"/>
                <w:sz w:val="20"/>
              </w:rPr>
              <w:t xml:space="preserve"> Negara Indonesia,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Kartu</w:t>
            </w:r>
            <w:proofErr w:type="spellEnd"/>
            <w:r w:rsidRPr="005A2466">
              <w:rPr>
                <w:rFonts w:ascii="Calibri" w:hAnsi="Calibri"/>
                <w:color w:val="000000"/>
                <w:sz w:val="20"/>
              </w:rPr>
              <w:t xml:space="preserve"> Tanda </w:t>
            </w:r>
            <w:proofErr w:type="spellStart"/>
            <w:r w:rsidRPr="005A2466">
              <w:rPr>
                <w:rFonts w:ascii="Calibri" w:hAnsi="Calibri"/>
                <w:color w:val="000000"/>
                <w:sz w:val="20"/>
              </w:rPr>
              <w:t>Penduduk</w:t>
            </w:r>
            <w:proofErr w:type="spellEnd"/>
            <w:r w:rsidRPr="005A2466">
              <w:rPr>
                <w:rFonts w:ascii="Calibri" w:hAnsi="Calibri"/>
                <w:color w:val="000000"/>
                <w:sz w:val="20"/>
              </w:rPr>
              <w:t xml:space="preserve"> No.</w:t>
            </w:r>
            <w:r w:rsidR="001C66E4" w:rsidRPr="005A2466">
              <w:rPr>
                <w:rFonts w:ascii="Calibri" w:hAnsi="Calibri"/>
                <w:color w:val="000000"/>
                <w:sz w:val="20"/>
              </w:rPr>
              <w:t xml:space="preserve"> 3171080209740007</w:t>
            </w:r>
            <w:r w:rsidRPr="005A2466">
              <w:rPr>
                <w:rFonts w:ascii="Calibri" w:hAnsi="Calibri"/>
                <w:color w:val="000000"/>
                <w:sz w:val="20"/>
              </w:rPr>
              <w:t xml:space="preserve">, </w:t>
            </w:r>
            <w:proofErr w:type="spellStart"/>
            <w:r w:rsidRPr="005A2466">
              <w:rPr>
                <w:rFonts w:ascii="Calibri" w:hAnsi="Calibri"/>
                <w:color w:val="000000"/>
                <w:sz w:val="20"/>
              </w:rPr>
              <w:t>bertempat</w:t>
            </w:r>
            <w:proofErr w:type="spellEnd"/>
            <w:r w:rsidRPr="005A2466">
              <w:rPr>
                <w:rFonts w:ascii="Calibri" w:hAnsi="Calibri"/>
                <w:color w:val="000000"/>
                <w:sz w:val="20"/>
              </w:rPr>
              <w:t xml:space="preserve"> </w:t>
            </w:r>
            <w:proofErr w:type="spellStart"/>
            <w:r w:rsidRPr="005A2466">
              <w:rPr>
                <w:rFonts w:ascii="Calibri" w:hAnsi="Calibri"/>
                <w:color w:val="000000"/>
                <w:sz w:val="20"/>
              </w:rPr>
              <w:t>tinggal</w:t>
            </w:r>
            <w:proofErr w:type="spellEnd"/>
            <w:r w:rsidRPr="005A2466">
              <w:rPr>
                <w:rFonts w:ascii="Calibri" w:hAnsi="Calibri"/>
                <w:color w:val="000000"/>
                <w:sz w:val="20"/>
              </w:rPr>
              <w:t xml:space="preserve"> di </w:t>
            </w:r>
            <w:r w:rsidR="001C66E4" w:rsidRPr="005A2466">
              <w:rPr>
                <w:rFonts w:ascii="Calibri" w:hAnsi="Calibri"/>
                <w:color w:val="000000"/>
                <w:sz w:val="20"/>
              </w:rPr>
              <w:t xml:space="preserve">Jalan Mitra </w:t>
            </w:r>
            <w:proofErr w:type="spellStart"/>
            <w:r w:rsidR="001C66E4" w:rsidRPr="005A2466">
              <w:rPr>
                <w:rFonts w:ascii="Calibri" w:hAnsi="Calibri"/>
                <w:color w:val="000000"/>
                <w:sz w:val="20"/>
              </w:rPr>
              <w:t>Gading</w:t>
            </w:r>
            <w:proofErr w:type="spellEnd"/>
            <w:r w:rsidR="001C66E4" w:rsidRPr="005A2466">
              <w:rPr>
                <w:rFonts w:ascii="Calibri" w:hAnsi="Calibri"/>
                <w:color w:val="000000"/>
                <w:sz w:val="20"/>
              </w:rPr>
              <w:t xml:space="preserve"> Villa Blok E1 No. </w:t>
            </w:r>
            <w:del w:id="32" w:author="OLTRE" w:date="2024-07-03T22:42:00Z">
              <w:r w:rsidR="001C66E4" w:rsidRPr="005A2466">
                <w:rPr>
                  <w:rFonts w:ascii="Calibri" w:hAnsi="Calibri"/>
                  <w:color w:val="000000"/>
                  <w:sz w:val="20"/>
                </w:rPr>
                <w:delText>8</w:delText>
              </w:r>
            </w:del>
            <w:ins w:id="33" w:author="OLTRE" w:date="2024-07-03T22:42:00Z">
              <w:r w:rsidR="001C66E4" w:rsidRPr="005A2466">
                <w:rPr>
                  <w:rFonts w:ascii="Calibri" w:hAnsi="Calibri"/>
                  <w:color w:val="000000"/>
                  <w:sz w:val="20"/>
                </w:rPr>
                <w:t xml:space="preserve">8, </w:t>
              </w:r>
              <w:proofErr w:type="spellStart"/>
              <w:r w:rsidR="000D4C9E" w:rsidRPr="000D4C9E">
                <w:rPr>
                  <w:rFonts w:ascii="Calibri" w:hAnsi="Calibri"/>
                  <w:color w:val="000000"/>
                  <w:sz w:val="20"/>
                </w:rPr>
                <w:t>Kelapa</w:t>
              </w:r>
              <w:proofErr w:type="spellEnd"/>
              <w:r w:rsidR="000D4C9E" w:rsidRPr="000D4C9E">
                <w:rPr>
                  <w:rFonts w:ascii="Calibri" w:hAnsi="Calibri"/>
                  <w:color w:val="000000"/>
                  <w:sz w:val="20"/>
                </w:rPr>
                <w:t xml:space="preserve"> </w:t>
              </w:r>
              <w:proofErr w:type="spellStart"/>
              <w:r w:rsidR="000D4C9E" w:rsidRPr="000D4C9E">
                <w:rPr>
                  <w:rFonts w:ascii="Calibri" w:hAnsi="Calibri"/>
                  <w:color w:val="000000"/>
                  <w:sz w:val="20"/>
                </w:rPr>
                <w:t>Gading</w:t>
              </w:r>
              <w:proofErr w:type="spellEnd"/>
              <w:r w:rsidR="000D4C9E" w:rsidRPr="000D4C9E">
                <w:rPr>
                  <w:rFonts w:ascii="Calibri" w:hAnsi="Calibri"/>
                  <w:color w:val="000000"/>
                  <w:sz w:val="20"/>
                </w:rPr>
                <w:t xml:space="preserve"> Barat</w:t>
              </w:r>
            </w:ins>
            <w:r w:rsidR="000D4C9E" w:rsidRPr="000D4C9E">
              <w:rPr>
                <w:rFonts w:ascii="Calibri" w:hAnsi="Calibri"/>
                <w:color w:val="000000"/>
                <w:sz w:val="20"/>
              </w:rPr>
              <w:t xml:space="preserve">, </w:t>
            </w:r>
            <w:proofErr w:type="spellStart"/>
            <w:r w:rsidR="001C66E4" w:rsidRPr="005A2466">
              <w:rPr>
                <w:rFonts w:ascii="Calibri" w:hAnsi="Calibri"/>
                <w:color w:val="000000"/>
                <w:sz w:val="20"/>
              </w:rPr>
              <w:t>Kelapa</w:t>
            </w:r>
            <w:proofErr w:type="spellEnd"/>
            <w:r w:rsidR="001C66E4" w:rsidRPr="005A2466">
              <w:rPr>
                <w:rFonts w:ascii="Calibri" w:hAnsi="Calibri"/>
                <w:color w:val="000000"/>
                <w:sz w:val="20"/>
              </w:rPr>
              <w:t xml:space="preserve"> </w:t>
            </w:r>
            <w:proofErr w:type="spellStart"/>
            <w:r w:rsidR="001C66E4" w:rsidRPr="005A2466">
              <w:rPr>
                <w:rFonts w:ascii="Calibri" w:hAnsi="Calibri"/>
                <w:color w:val="000000"/>
                <w:sz w:val="20"/>
              </w:rPr>
              <w:t>Gading</w:t>
            </w:r>
            <w:proofErr w:type="spellEnd"/>
            <w:r w:rsidR="001C66E4" w:rsidRPr="005A2466">
              <w:rPr>
                <w:rFonts w:ascii="Calibri" w:hAnsi="Calibri"/>
                <w:color w:val="000000"/>
                <w:sz w:val="20"/>
              </w:rPr>
              <w:t>, Jakarta Utara, Indonesia</w:t>
            </w:r>
            <w:r w:rsidRPr="005A2466">
              <w:rPr>
                <w:rFonts w:ascii="Calibri" w:hAnsi="Calibri"/>
                <w:color w:val="000000"/>
                <w:sz w:val="20"/>
              </w:rPr>
              <w:t>;</w:t>
            </w:r>
          </w:p>
          <w:p w14:paraId="30065761" w14:textId="77777777" w:rsidR="00680E7F" w:rsidRPr="005A2466" w:rsidRDefault="00680E7F" w:rsidP="005A2466">
            <w:pPr>
              <w:spacing w:after="0" w:line="240" w:lineRule="auto"/>
              <w:contextualSpacing/>
              <w:jc w:val="both"/>
              <w:textAlignment w:val="baseline"/>
              <w:rPr>
                <w:rFonts w:ascii="Calibri" w:hAnsi="Calibri"/>
                <w:color w:val="4F81BD"/>
                <w:sz w:val="20"/>
              </w:rPr>
            </w:pPr>
          </w:p>
          <w:p w14:paraId="4B888D1B" w14:textId="6F87364A" w:rsidR="003821CA" w:rsidRPr="005A2466" w:rsidRDefault="003821CA" w:rsidP="00613832">
            <w:pPr>
              <w:numPr>
                <w:ilvl w:val="0"/>
                <w:numId w:val="27"/>
              </w:numPr>
              <w:spacing w:after="0" w:line="240" w:lineRule="auto"/>
              <w:contextualSpacing/>
              <w:jc w:val="both"/>
              <w:textAlignment w:val="baseline"/>
              <w:rPr>
                <w:rFonts w:ascii="Calibri" w:eastAsia="Times New Roman" w:hAnsi="Calibri" w:cs="Calibri"/>
                <w:color w:val="4F81BD"/>
                <w:sz w:val="20"/>
                <w:szCs w:val="20"/>
                <w:lang w:eastAsia="en-ID"/>
              </w:rPr>
            </w:pPr>
            <w:r w:rsidRPr="00613832">
              <w:rPr>
                <w:rFonts w:ascii="Calibri" w:eastAsia="Times New Roman" w:hAnsi="Calibri" w:cs="Calibri"/>
                <w:b/>
                <w:bCs/>
                <w:color w:val="000000"/>
                <w:sz w:val="20"/>
                <w:szCs w:val="20"/>
                <w:lang w:eastAsia="en-ID"/>
              </w:rPr>
              <w:t xml:space="preserve">Nyonya Luna </w:t>
            </w:r>
            <w:proofErr w:type="spellStart"/>
            <w:r w:rsidRPr="00613832">
              <w:rPr>
                <w:rFonts w:ascii="Calibri" w:eastAsia="Times New Roman" w:hAnsi="Calibri" w:cs="Calibri"/>
                <w:b/>
                <w:bCs/>
                <w:color w:val="000000"/>
                <w:sz w:val="20"/>
                <w:szCs w:val="20"/>
                <w:lang w:eastAsia="en-ID"/>
              </w:rPr>
              <w:t>Famiarjo</w:t>
            </w:r>
            <w:proofErr w:type="spellEnd"/>
            <w:r w:rsidRPr="00613832">
              <w:rPr>
                <w:rFonts w:ascii="Calibri" w:eastAsia="Times New Roman" w:hAnsi="Calibri" w:cs="Calibri"/>
                <w:b/>
                <w:bCs/>
                <w:color w:val="000000"/>
                <w:sz w:val="20"/>
                <w:szCs w:val="20"/>
                <w:lang w:eastAsia="en-ID"/>
              </w:rPr>
              <w:t xml:space="preserve"> </w:t>
            </w:r>
            <w:r w:rsidRPr="00613832">
              <w:rPr>
                <w:rFonts w:ascii="Calibri" w:eastAsia="Times New Roman" w:hAnsi="Calibri" w:cs="Calibri"/>
                <w:color w:val="000000"/>
                <w:sz w:val="20"/>
                <w:szCs w:val="20"/>
                <w:lang w:eastAsia="en-ID"/>
              </w:rPr>
              <w:t>(</w:t>
            </w:r>
            <w:proofErr w:type="spellStart"/>
            <w:r w:rsidRPr="00613832">
              <w:rPr>
                <w:rFonts w:ascii="Calibri" w:eastAsia="Times New Roman" w:hAnsi="Calibri" w:cs="Calibri"/>
                <w:color w:val="000000"/>
                <w:sz w:val="20"/>
                <w:szCs w:val="20"/>
                <w:lang w:eastAsia="en-ID"/>
              </w:rPr>
              <w:t>selanjutnya</w:t>
            </w:r>
            <w:proofErr w:type="spellEnd"/>
            <w:r w:rsidRPr="00613832">
              <w:rPr>
                <w:rFonts w:ascii="Calibri" w:eastAsia="Times New Roman" w:hAnsi="Calibri" w:cs="Calibri"/>
                <w:color w:val="000000"/>
                <w:sz w:val="20"/>
                <w:szCs w:val="20"/>
                <w:lang w:eastAsia="en-ID"/>
              </w:rPr>
              <w:t xml:space="preserve"> Luna </w:t>
            </w:r>
            <w:proofErr w:type="spellStart"/>
            <w:r w:rsidRPr="00613832">
              <w:rPr>
                <w:rFonts w:ascii="Calibri" w:eastAsia="Times New Roman" w:hAnsi="Calibri" w:cs="Calibri"/>
                <w:color w:val="000000"/>
                <w:sz w:val="20"/>
                <w:szCs w:val="20"/>
                <w:lang w:eastAsia="en-ID"/>
              </w:rPr>
              <w:t>Famiarjo</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ahli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warisnya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disebut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sebagai</w:t>
            </w:r>
            <w:proofErr w:type="spellEnd"/>
            <w:r w:rsidRPr="00613832">
              <w:rPr>
                <w:rFonts w:ascii="Calibri" w:eastAsia="Times New Roman" w:hAnsi="Calibri" w:cs="Calibri"/>
                <w:color w:val="000000"/>
                <w:sz w:val="20"/>
                <w:szCs w:val="20"/>
                <w:lang w:eastAsia="en-ID"/>
              </w:rPr>
              <w:t xml:space="preserve"> “</w:t>
            </w:r>
            <w:r w:rsidRPr="00613832">
              <w:rPr>
                <w:rFonts w:ascii="Calibri" w:eastAsia="Times New Roman" w:hAnsi="Calibri" w:cs="Calibri"/>
                <w:b/>
                <w:bCs/>
                <w:color w:val="000000"/>
                <w:sz w:val="20"/>
                <w:szCs w:val="20"/>
                <w:lang w:eastAsia="en-ID"/>
              </w:rPr>
              <w:t>Luna</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Warga</w:t>
            </w:r>
            <w:proofErr w:type="spellEnd"/>
            <w:r w:rsidRPr="00613832">
              <w:rPr>
                <w:rFonts w:ascii="Calibri" w:eastAsia="Times New Roman" w:hAnsi="Calibri" w:cs="Calibri"/>
                <w:color w:val="000000"/>
                <w:sz w:val="20"/>
                <w:szCs w:val="20"/>
                <w:lang w:eastAsia="en-ID"/>
              </w:rPr>
              <w:t xml:space="preserve"> Negara Indonesia, </w:t>
            </w:r>
            <w:proofErr w:type="spellStart"/>
            <w:r w:rsidRPr="00613832">
              <w:rPr>
                <w:rFonts w:ascii="Calibri" w:eastAsia="Times New Roman" w:hAnsi="Calibri" w:cs="Calibri"/>
                <w:color w:val="000000"/>
                <w:sz w:val="20"/>
                <w:szCs w:val="20"/>
                <w:lang w:eastAsia="en-ID"/>
              </w:rPr>
              <w:t>pemegang</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Kartu</w:t>
            </w:r>
            <w:proofErr w:type="spellEnd"/>
            <w:r w:rsidRPr="00613832">
              <w:rPr>
                <w:rFonts w:ascii="Calibri" w:eastAsia="Times New Roman" w:hAnsi="Calibri" w:cs="Calibri"/>
                <w:color w:val="000000"/>
                <w:sz w:val="20"/>
                <w:szCs w:val="20"/>
                <w:lang w:eastAsia="en-ID"/>
              </w:rPr>
              <w:t xml:space="preserve"> Tanda </w:t>
            </w:r>
            <w:proofErr w:type="spellStart"/>
            <w:r w:rsidRPr="00613832">
              <w:rPr>
                <w:rFonts w:ascii="Calibri" w:eastAsia="Times New Roman" w:hAnsi="Calibri" w:cs="Calibri"/>
                <w:color w:val="000000"/>
                <w:sz w:val="20"/>
                <w:szCs w:val="20"/>
                <w:lang w:eastAsia="en-ID"/>
              </w:rPr>
              <w:t>Penduduk</w:t>
            </w:r>
            <w:proofErr w:type="spellEnd"/>
            <w:r w:rsidRPr="00613832">
              <w:rPr>
                <w:rFonts w:ascii="Calibri" w:eastAsia="Times New Roman" w:hAnsi="Calibri" w:cs="Calibri"/>
                <w:color w:val="000000"/>
                <w:sz w:val="20"/>
                <w:szCs w:val="20"/>
                <w:lang w:eastAsia="en-ID"/>
              </w:rPr>
              <w:t xml:space="preserve"> No. 3671045209710002, </w:t>
            </w:r>
            <w:proofErr w:type="spellStart"/>
            <w:r w:rsidRPr="00613832">
              <w:rPr>
                <w:rFonts w:ascii="Calibri" w:eastAsia="Times New Roman" w:hAnsi="Calibri" w:cs="Calibri"/>
                <w:color w:val="000000"/>
                <w:sz w:val="20"/>
                <w:szCs w:val="20"/>
                <w:lang w:eastAsia="en-ID"/>
              </w:rPr>
              <w:t>bertempat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tinggal</w:t>
            </w:r>
            <w:proofErr w:type="spellEnd"/>
            <w:r w:rsidRPr="00613832">
              <w:rPr>
                <w:rFonts w:ascii="Calibri" w:eastAsia="Times New Roman" w:hAnsi="Calibri" w:cs="Calibri"/>
                <w:color w:val="000000"/>
                <w:sz w:val="20"/>
                <w:szCs w:val="20"/>
                <w:lang w:eastAsia="en-ID"/>
              </w:rPr>
              <w:t xml:space="preserve"> di Duta Gardenia Blok C.2/29, </w:t>
            </w:r>
            <w:proofErr w:type="spellStart"/>
            <w:ins w:id="34" w:author="OLTRE" w:date="2024-07-03T22:42:00Z">
              <w:r w:rsidR="000D4C9E" w:rsidRPr="000D4C9E">
                <w:rPr>
                  <w:rFonts w:ascii="Calibri" w:eastAsia="Times New Roman" w:hAnsi="Calibri" w:cs="Calibri"/>
                  <w:color w:val="000000"/>
                  <w:sz w:val="20"/>
                  <w:szCs w:val="20"/>
                  <w:lang w:eastAsia="en-ID"/>
                </w:rPr>
                <w:t>Jurumudi</w:t>
              </w:r>
              <w:proofErr w:type="spellEnd"/>
              <w:r w:rsidR="000D4C9E" w:rsidRPr="000D4C9E">
                <w:rPr>
                  <w:rFonts w:ascii="Calibri" w:eastAsia="Times New Roman" w:hAnsi="Calibri" w:cs="Calibri"/>
                  <w:color w:val="000000"/>
                  <w:sz w:val="20"/>
                  <w:szCs w:val="20"/>
                  <w:lang w:eastAsia="en-ID"/>
                </w:rPr>
                <w:t xml:space="preserve"> </w:t>
              </w:r>
              <w:proofErr w:type="spellStart"/>
              <w:r w:rsidR="000D4C9E" w:rsidRPr="000D4C9E">
                <w:rPr>
                  <w:rFonts w:ascii="Calibri" w:eastAsia="Times New Roman" w:hAnsi="Calibri" w:cs="Calibri"/>
                  <w:color w:val="000000"/>
                  <w:sz w:val="20"/>
                  <w:szCs w:val="20"/>
                  <w:lang w:eastAsia="en-ID"/>
                </w:rPr>
                <w:t>Baru</w:t>
              </w:r>
              <w:proofErr w:type="spellEnd"/>
              <w:r w:rsidR="000D4C9E" w:rsidRPr="000D4C9E">
                <w:rPr>
                  <w:rFonts w:ascii="Calibri" w:eastAsia="Times New Roman" w:hAnsi="Calibri" w:cs="Calibri"/>
                  <w:color w:val="000000"/>
                  <w:sz w:val="20"/>
                  <w:szCs w:val="20"/>
                  <w:lang w:eastAsia="en-ID"/>
                </w:rPr>
                <w:t xml:space="preserve">, Benda, </w:t>
              </w:r>
            </w:ins>
            <w:r w:rsidRPr="00613832">
              <w:rPr>
                <w:rFonts w:ascii="Calibri" w:eastAsia="Times New Roman" w:hAnsi="Calibri" w:cs="Calibri"/>
                <w:color w:val="000000"/>
                <w:sz w:val="20"/>
                <w:szCs w:val="20"/>
                <w:lang w:eastAsia="en-ID"/>
              </w:rPr>
              <w:t>Kota Tangerang, Banten, Indonesia;</w:t>
            </w:r>
          </w:p>
          <w:p w14:paraId="7538E472" w14:textId="77777777" w:rsidR="00680E7F" w:rsidRPr="00613832" w:rsidRDefault="00680E7F" w:rsidP="005A2466">
            <w:pPr>
              <w:spacing w:after="0" w:line="240" w:lineRule="auto"/>
              <w:contextualSpacing/>
              <w:jc w:val="both"/>
              <w:textAlignment w:val="baseline"/>
              <w:rPr>
                <w:rFonts w:ascii="Calibri" w:eastAsia="Times New Roman" w:hAnsi="Calibri" w:cs="Calibri"/>
                <w:color w:val="4F81BD"/>
                <w:sz w:val="20"/>
                <w:szCs w:val="20"/>
                <w:lang w:eastAsia="en-ID"/>
              </w:rPr>
            </w:pPr>
          </w:p>
          <w:p w14:paraId="509A2F95" w14:textId="30BE0DEF" w:rsidR="003821CA" w:rsidRPr="005A2466" w:rsidRDefault="003821CA" w:rsidP="00613832">
            <w:pPr>
              <w:numPr>
                <w:ilvl w:val="0"/>
                <w:numId w:val="27"/>
              </w:numPr>
              <w:spacing w:after="0" w:line="240" w:lineRule="auto"/>
              <w:contextualSpacing/>
              <w:jc w:val="both"/>
              <w:textAlignment w:val="baseline"/>
              <w:rPr>
                <w:rFonts w:ascii="Calibri" w:eastAsia="Times New Roman" w:hAnsi="Calibri" w:cs="Calibri"/>
                <w:color w:val="4F81BD"/>
                <w:sz w:val="20"/>
                <w:szCs w:val="20"/>
                <w:lang w:eastAsia="en-ID"/>
              </w:rPr>
            </w:pPr>
            <w:r w:rsidRPr="00613832">
              <w:rPr>
                <w:rFonts w:ascii="Calibri" w:eastAsia="Times New Roman" w:hAnsi="Calibri" w:cs="Calibri"/>
                <w:b/>
                <w:bCs/>
                <w:color w:val="000000"/>
                <w:sz w:val="20"/>
                <w:szCs w:val="20"/>
                <w:lang w:eastAsia="en-ID"/>
              </w:rPr>
              <w:t xml:space="preserve">Tuan Dexter </w:t>
            </w:r>
            <w:proofErr w:type="spellStart"/>
            <w:r w:rsidRPr="00613832">
              <w:rPr>
                <w:rFonts w:ascii="Calibri" w:eastAsia="Times New Roman" w:hAnsi="Calibri" w:cs="Calibri"/>
                <w:b/>
                <w:bCs/>
                <w:color w:val="000000"/>
                <w:sz w:val="20"/>
                <w:szCs w:val="20"/>
                <w:lang w:eastAsia="en-ID"/>
              </w:rPr>
              <w:t>Harto</w:t>
            </w:r>
            <w:proofErr w:type="spellEnd"/>
            <w:r w:rsidRPr="00613832">
              <w:rPr>
                <w:rFonts w:ascii="Calibri" w:eastAsia="Times New Roman" w:hAnsi="Calibri" w:cs="Calibri"/>
                <w:b/>
                <w:bCs/>
                <w:color w:val="000000"/>
                <w:sz w:val="20"/>
                <w:szCs w:val="20"/>
                <w:lang w:eastAsia="en-ID"/>
              </w:rPr>
              <w:t xml:space="preserve"> </w:t>
            </w:r>
            <w:r w:rsidRPr="00613832">
              <w:rPr>
                <w:rFonts w:ascii="Calibri" w:eastAsia="Times New Roman" w:hAnsi="Calibri" w:cs="Calibri"/>
                <w:color w:val="000000"/>
                <w:sz w:val="20"/>
                <w:szCs w:val="20"/>
                <w:lang w:eastAsia="en-ID"/>
              </w:rPr>
              <w:t>(</w:t>
            </w:r>
            <w:proofErr w:type="spellStart"/>
            <w:r w:rsidRPr="00613832">
              <w:rPr>
                <w:rFonts w:ascii="Calibri" w:eastAsia="Times New Roman" w:hAnsi="Calibri" w:cs="Calibri"/>
                <w:color w:val="000000"/>
                <w:sz w:val="20"/>
                <w:szCs w:val="20"/>
                <w:lang w:eastAsia="en-ID"/>
              </w:rPr>
              <w:t>selanjutnya</w:t>
            </w:r>
            <w:proofErr w:type="spellEnd"/>
            <w:r w:rsidRPr="00613832">
              <w:rPr>
                <w:rFonts w:ascii="Calibri" w:eastAsia="Times New Roman" w:hAnsi="Calibri" w:cs="Calibri"/>
                <w:color w:val="000000"/>
                <w:sz w:val="20"/>
                <w:szCs w:val="20"/>
                <w:lang w:eastAsia="en-ID"/>
              </w:rPr>
              <w:t xml:space="preserve"> Dexter </w:t>
            </w:r>
            <w:proofErr w:type="spellStart"/>
            <w:r w:rsidRPr="00613832">
              <w:rPr>
                <w:rFonts w:ascii="Calibri" w:eastAsia="Times New Roman" w:hAnsi="Calibri" w:cs="Calibri"/>
                <w:color w:val="000000"/>
                <w:sz w:val="20"/>
                <w:szCs w:val="20"/>
                <w:lang w:eastAsia="en-ID"/>
              </w:rPr>
              <w:t>Harto</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ahli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warisnya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disebut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sebagai</w:t>
            </w:r>
            <w:proofErr w:type="spellEnd"/>
            <w:r w:rsidRPr="00613832">
              <w:rPr>
                <w:rFonts w:ascii="Calibri" w:eastAsia="Times New Roman" w:hAnsi="Calibri" w:cs="Calibri"/>
                <w:color w:val="000000"/>
                <w:sz w:val="20"/>
                <w:szCs w:val="20"/>
                <w:lang w:eastAsia="en-ID"/>
              </w:rPr>
              <w:t xml:space="preserve"> “</w:t>
            </w:r>
            <w:r w:rsidRPr="00613832">
              <w:rPr>
                <w:rFonts w:ascii="Calibri" w:eastAsia="Times New Roman" w:hAnsi="Calibri" w:cs="Calibri"/>
                <w:b/>
                <w:color w:val="000000"/>
                <w:sz w:val="20"/>
                <w:szCs w:val="20"/>
                <w:lang w:eastAsia="en-ID"/>
              </w:rPr>
              <w:t>Dexter</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Warga</w:t>
            </w:r>
            <w:proofErr w:type="spellEnd"/>
            <w:r w:rsidRPr="00613832">
              <w:rPr>
                <w:rFonts w:ascii="Calibri" w:eastAsia="Times New Roman" w:hAnsi="Calibri" w:cs="Calibri"/>
                <w:color w:val="000000"/>
                <w:sz w:val="20"/>
                <w:szCs w:val="20"/>
                <w:lang w:eastAsia="en-ID"/>
              </w:rPr>
              <w:t xml:space="preserve"> Negara Indonesia, </w:t>
            </w:r>
            <w:proofErr w:type="spellStart"/>
            <w:r w:rsidRPr="00613832">
              <w:rPr>
                <w:rFonts w:ascii="Calibri" w:eastAsia="Times New Roman" w:hAnsi="Calibri" w:cs="Calibri"/>
                <w:color w:val="000000"/>
                <w:sz w:val="20"/>
                <w:szCs w:val="20"/>
                <w:lang w:eastAsia="en-ID"/>
              </w:rPr>
              <w:t>pemegang</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Kartu</w:t>
            </w:r>
            <w:proofErr w:type="spellEnd"/>
            <w:r w:rsidRPr="00613832">
              <w:rPr>
                <w:rFonts w:ascii="Calibri" w:eastAsia="Times New Roman" w:hAnsi="Calibri" w:cs="Calibri"/>
                <w:color w:val="000000"/>
                <w:sz w:val="20"/>
                <w:szCs w:val="20"/>
                <w:lang w:eastAsia="en-ID"/>
              </w:rPr>
              <w:t xml:space="preserve"> Tanda </w:t>
            </w:r>
            <w:proofErr w:type="spellStart"/>
            <w:r w:rsidRPr="00613832">
              <w:rPr>
                <w:rFonts w:ascii="Calibri" w:eastAsia="Times New Roman" w:hAnsi="Calibri" w:cs="Calibri"/>
                <w:color w:val="000000"/>
                <w:sz w:val="20"/>
                <w:szCs w:val="20"/>
                <w:lang w:eastAsia="en-ID"/>
              </w:rPr>
              <w:t>Penduduk</w:t>
            </w:r>
            <w:proofErr w:type="spellEnd"/>
            <w:r w:rsidRPr="00613832">
              <w:rPr>
                <w:rFonts w:ascii="Calibri" w:eastAsia="Times New Roman" w:hAnsi="Calibri" w:cs="Calibri"/>
                <w:color w:val="000000"/>
                <w:sz w:val="20"/>
                <w:szCs w:val="20"/>
                <w:lang w:eastAsia="en-ID"/>
              </w:rPr>
              <w:t xml:space="preserve"> No. 2172032412870002, </w:t>
            </w:r>
            <w:proofErr w:type="spellStart"/>
            <w:r w:rsidRPr="00613832">
              <w:rPr>
                <w:rFonts w:ascii="Calibri" w:eastAsia="Times New Roman" w:hAnsi="Calibri" w:cs="Calibri"/>
                <w:color w:val="000000"/>
                <w:sz w:val="20"/>
                <w:szCs w:val="20"/>
                <w:lang w:eastAsia="en-ID"/>
              </w:rPr>
              <w:t>bertempat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tinggal</w:t>
            </w:r>
            <w:proofErr w:type="spellEnd"/>
            <w:r w:rsidRPr="00613832">
              <w:rPr>
                <w:rFonts w:ascii="Calibri" w:eastAsia="Times New Roman" w:hAnsi="Calibri" w:cs="Calibri"/>
                <w:color w:val="000000"/>
                <w:sz w:val="20"/>
                <w:szCs w:val="20"/>
                <w:lang w:eastAsia="en-ID"/>
              </w:rPr>
              <w:t xml:space="preserve"> di </w:t>
            </w:r>
            <w:proofErr w:type="spellStart"/>
            <w:r w:rsidRPr="00613832">
              <w:rPr>
                <w:rFonts w:ascii="Calibri" w:eastAsia="Times New Roman" w:hAnsi="Calibri" w:cs="Calibri"/>
                <w:color w:val="000000"/>
                <w:sz w:val="20"/>
                <w:szCs w:val="20"/>
                <w:lang w:eastAsia="en-ID"/>
              </w:rPr>
              <w:t>Apartemen</w:t>
            </w:r>
            <w:proofErr w:type="spellEnd"/>
            <w:r w:rsidRPr="00613832">
              <w:rPr>
                <w:rFonts w:ascii="Calibri" w:eastAsia="Times New Roman" w:hAnsi="Calibri" w:cs="Calibri"/>
                <w:color w:val="000000"/>
                <w:sz w:val="20"/>
                <w:szCs w:val="20"/>
                <w:lang w:eastAsia="en-ID"/>
              </w:rPr>
              <w:t xml:space="preserve"> Botanica I/39B, Jalan </w:t>
            </w:r>
            <w:proofErr w:type="spellStart"/>
            <w:r w:rsidRPr="00613832">
              <w:rPr>
                <w:rFonts w:ascii="Calibri" w:eastAsia="Times New Roman" w:hAnsi="Calibri" w:cs="Calibri"/>
                <w:color w:val="000000"/>
                <w:sz w:val="20"/>
                <w:szCs w:val="20"/>
                <w:lang w:eastAsia="en-ID"/>
              </w:rPr>
              <w:t>Teuku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Nyak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Arief</w:t>
            </w:r>
            <w:proofErr w:type="spellEnd"/>
            <w:r w:rsidRPr="00613832">
              <w:rPr>
                <w:rFonts w:ascii="Calibri" w:eastAsia="Times New Roman" w:hAnsi="Calibri" w:cs="Calibri"/>
                <w:color w:val="000000"/>
                <w:sz w:val="20"/>
                <w:szCs w:val="20"/>
                <w:lang w:eastAsia="en-ID"/>
              </w:rPr>
              <w:t xml:space="preserve"> No. </w:t>
            </w:r>
            <w:del w:id="35" w:author="OLTRE" w:date="2024-07-03T22:42:00Z">
              <w:r w:rsidRPr="00613832">
                <w:rPr>
                  <w:rFonts w:ascii="Calibri" w:eastAsia="Times New Roman" w:hAnsi="Calibri" w:cs="Calibri"/>
                  <w:color w:val="000000"/>
                  <w:sz w:val="20"/>
                  <w:szCs w:val="20"/>
                  <w:lang w:eastAsia="en-ID"/>
                </w:rPr>
                <w:delText>8</w:delText>
              </w:r>
            </w:del>
            <w:ins w:id="36" w:author="OLTRE" w:date="2024-07-03T22:42:00Z">
              <w:r w:rsidRPr="00613832">
                <w:rPr>
                  <w:rFonts w:ascii="Calibri" w:eastAsia="Times New Roman" w:hAnsi="Calibri" w:cs="Calibri"/>
                  <w:color w:val="000000"/>
                  <w:sz w:val="20"/>
                  <w:szCs w:val="20"/>
                  <w:lang w:eastAsia="en-ID"/>
                </w:rPr>
                <w:t xml:space="preserve">8, </w:t>
              </w:r>
              <w:r w:rsidR="000D4C9E" w:rsidRPr="000D4C9E">
                <w:rPr>
                  <w:rFonts w:ascii="Calibri" w:eastAsia="Times New Roman" w:hAnsi="Calibri" w:cs="Calibri"/>
                  <w:color w:val="000000"/>
                  <w:sz w:val="20"/>
                  <w:szCs w:val="20"/>
                  <w:lang w:eastAsia="en-ID"/>
                </w:rPr>
                <w:t xml:space="preserve">Grogol Selatan, </w:t>
              </w:r>
              <w:proofErr w:type="spellStart"/>
              <w:r w:rsidR="000D4C9E" w:rsidRPr="000D4C9E">
                <w:rPr>
                  <w:rFonts w:ascii="Calibri" w:eastAsia="Times New Roman" w:hAnsi="Calibri" w:cs="Calibri"/>
                  <w:color w:val="000000"/>
                  <w:sz w:val="20"/>
                  <w:szCs w:val="20"/>
                  <w:lang w:eastAsia="en-ID"/>
                </w:rPr>
                <w:t>Kebayoran</w:t>
              </w:r>
              <w:proofErr w:type="spellEnd"/>
              <w:r w:rsidR="000D4C9E" w:rsidRPr="000D4C9E">
                <w:rPr>
                  <w:rFonts w:ascii="Calibri" w:eastAsia="Times New Roman" w:hAnsi="Calibri" w:cs="Calibri"/>
                  <w:color w:val="000000"/>
                  <w:sz w:val="20"/>
                  <w:szCs w:val="20"/>
                  <w:lang w:eastAsia="en-ID"/>
                </w:rPr>
                <w:t xml:space="preserve"> Lama</w:t>
              </w:r>
            </w:ins>
            <w:r w:rsidR="000D4C9E">
              <w:rPr>
                <w:rFonts w:ascii="Calibri" w:eastAsia="Times New Roman" w:hAnsi="Calibri" w:cs="Calibri"/>
                <w:color w:val="000000"/>
                <w:sz w:val="20"/>
                <w:szCs w:val="20"/>
                <w:lang w:eastAsia="en-ID"/>
              </w:rPr>
              <w:t xml:space="preserve">, </w:t>
            </w:r>
            <w:r w:rsidRPr="00613832">
              <w:rPr>
                <w:rFonts w:ascii="Calibri" w:eastAsia="Times New Roman" w:hAnsi="Calibri" w:cs="Calibri"/>
                <w:color w:val="000000"/>
                <w:sz w:val="20"/>
                <w:szCs w:val="20"/>
                <w:lang w:eastAsia="en-ID"/>
              </w:rPr>
              <w:t>Jakarta Selatan, Indonesia</w:t>
            </w:r>
            <w:r w:rsidR="008F7EBE">
              <w:rPr>
                <w:rFonts w:ascii="Calibri" w:eastAsia="Times New Roman" w:hAnsi="Calibri" w:cs="Calibri"/>
                <w:color w:val="000000"/>
                <w:sz w:val="20"/>
                <w:szCs w:val="20"/>
                <w:lang w:eastAsia="en-ID"/>
              </w:rPr>
              <w:t>;</w:t>
            </w:r>
          </w:p>
          <w:p w14:paraId="5B2303F3" w14:textId="77777777" w:rsidR="00680E7F" w:rsidRPr="00613832" w:rsidRDefault="00680E7F" w:rsidP="005A2466">
            <w:pPr>
              <w:spacing w:after="0" w:line="240" w:lineRule="auto"/>
              <w:contextualSpacing/>
              <w:jc w:val="both"/>
              <w:textAlignment w:val="baseline"/>
              <w:rPr>
                <w:rFonts w:ascii="Calibri" w:eastAsia="Times New Roman" w:hAnsi="Calibri" w:cs="Calibri"/>
                <w:color w:val="4F81BD"/>
                <w:sz w:val="20"/>
                <w:szCs w:val="20"/>
                <w:lang w:eastAsia="en-ID"/>
              </w:rPr>
            </w:pPr>
          </w:p>
          <w:p w14:paraId="46203AC0" w14:textId="7A016389" w:rsidR="003821CA" w:rsidRPr="005A2466" w:rsidRDefault="003821CA" w:rsidP="00613832">
            <w:pPr>
              <w:numPr>
                <w:ilvl w:val="0"/>
                <w:numId w:val="27"/>
              </w:numPr>
              <w:spacing w:after="0" w:line="240" w:lineRule="auto"/>
              <w:contextualSpacing/>
              <w:jc w:val="both"/>
              <w:textAlignment w:val="baseline"/>
              <w:outlineLvl w:val="2"/>
              <w:rPr>
                <w:rFonts w:ascii="Calibri" w:eastAsia="Times New Roman" w:hAnsi="Calibri" w:cs="Calibri"/>
                <w:color w:val="4F81BD"/>
                <w:sz w:val="20"/>
                <w:szCs w:val="20"/>
                <w:lang w:eastAsia="en-ID"/>
              </w:rPr>
            </w:pPr>
            <w:r w:rsidRPr="00613832">
              <w:rPr>
                <w:rFonts w:ascii="Calibri" w:eastAsia="Times New Roman" w:hAnsi="Calibri" w:cs="Calibri"/>
                <w:b/>
                <w:bCs/>
                <w:color w:val="000000"/>
                <w:sz w:val="20"/>
                <w:szCs w:val="20"/>
                <w:lang w:eastAsia="en-ID"/>
              </w:rPr>
              <w:t xml:space="preserve">Tuan Salim </w:t>
            </w:r>
            <w:proofErr w:type="spellStart"/>
            <w:r w:rsidRPr="00613832">
              <w:rPr>
                <w:rFonts w:ascii="Calibri" w:eastAsia="Times New Roman" w:hAnsi="Calibri" w:cs="Calibri"/>
                <w:b/>
                <w:bCs/>
                <w:color w:val="000000"/>
                <w:sz w:val="20"/>
                <w:szCs w:val="20"/>
                <w:lang w:eastAsia="en-ID"/>
              </w:rPr>
              <w:t>Haykal</w:t>
            </w:r>
            <w:proofErr w:type="spellEnd"/>
            <w:r w:rsidRPr="00613832">
              <w:rPr>
                <w:rFonts w:ascii="Calibri" w:eastAsia="Times New Roman" w:hAnsi="Calibri" w:cs="Calibri"/>
                <w:b/>
                <w:bCs/>
                <w:color w:val="000000"/>
                <w:sz w:val="20"/>
                <w:szCs w:val="20"/>
                <w:lang w:eastAsia="en-ID"/>
              </w:rPr>
              <w:t xml:space="preserve"> </w:t>
            </w:r>
            <w:r w:rsidRPr="00613832">
              <w:rPr>
                <w:rFonts w:ascii="Calibri" w:eastAsia="Times New Roman" w:hAnsi="Calibri" w:cs="Calibri"/>
                <w:color w:val="000000"/>
                <w:sz w:val="20"/>
                <w:szCs w:val="20"/>
                <w:lang w:eastAsia="en-ID"/>
              </w:rPr>
              <w:t>(</w:t>
            </w:r>
            <w:proofErr w:type="spellStart"/>
            <w:r w:rsidRPr="00613832">
              <w:rPr>
                <w:rFonts w:ascii="Calibri" w:eastAsia="Times New Roman" w:hAnsi="Calibri" w:cs="Calibri"/>
                <w:color w:val="000000"/>
                <w:sz w:val="20"/>
                <w:szCs w:val="20"/>
                <w:lang w:eastAsia="en-ID"/>
              </w:rPr>
              <w:t>selanjutnya</w:t>
            </w:r>
            <w:proofErr w:type="spellEnd"/>
            <w:r w:rsidRPr="00613832">
              <w:rPr>
                <w:rFonts w:ascii="Calibri" w:eastAsia="Times New Roman" w:hAnsi="Calibri" w:cs="Calibri"/>
                <w:color w:val="000000"/>
                <w:sz w:val="20"/>
                <w:szCs w:val="20"/>
                <w:lang w:eastAsia="en-ID"/>
              </w:rPr>
              <w:t xml:space="preserve"> Salim </w:t>
            </w:r>
            <w:proofErr w:type="spellStart"/>
            <w:r w:rsidRPr="00613832">
              <w:rPr>
                <w:rFonts w:ascii="Calibri" w:eastAsia="Times New Roman" w:hAnsi="Calibri" w:cs="Calibri"/>
                <w:color w:val="000000"/>
                <w:sz w:val="20"/>
                <w:szCs w:val="20"/>
                <w:lang w:eastAsia="en-ID"/>
              </w:rPr>
              <w:t>Hykal</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ahli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warisnya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disebut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sebagai</w:t>
            </w:r>
            <w:proofErr w:type="spellEnd"/>
            <w:r w:rsidRPr="00613832">
              <w:rPr>
                <w:rFonts w:ascii="Calibri" w:eastAsia="Times New Roman" w:hAnsi="Calibri" w:cs="Calibri"/>
                <w:color w:val="000000"/>
                <w:sz w:val="20"/>
                <w:szCs w:val="20"/>
                <w:lang w:eastAsia="en-ID"/>
              </w:rPr>
              <w:t xml:space="preserve"> “</w:t>
            </w:r>
            <w:r w:rsidRPr="00613832">
              <w:rPr>
                <w:rFonts w:ascii="Calibri" w:eastAsia="Times New Roman" w:hAnsi="Calibri" w:cs="Calibri"/>
                <w:b/>
                <w:color w:val="000000"/>
                <w:sz w:val="20"/>
                <w:szCs w:val="20"/>
                <w:lang w:eastAsia="en-ID"/>
              </w:rPr>
              <w:t>Salim</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Warga</w:t>
            </w:r>
            <w:proofErr w:type="spellEnd"/>
            <w:r w:rsidRPr="00613832">
              <w:rPr>
                <w:rFonts w:ascii="Calibri" w:eastAsia="Times New Roman" w:hAnsi="Calibri" w:cs="Calibri"/>
                <w:color w:val="000000"/>
                <w:sz w:val="20"/>
                <w:szCs w:val="20"/>
                <w:lang w:eastAsia="en-ID"/>
              </w:rPr>
              <w:t xml:space="preserve"> Negara Indonesia, </w:t>
            </w:r>
            <w:proofErr w:type="spellStart"/>
            <w:r w:rsidRPr="00613832">
              <w:rPr>
                <w:rFonts w:ascii="Calibri" w:eastAsia="Times New Roman" w:hAnsi="Calibri" w:cs="Calibri"/>
                <w:color w:val="000000"/>
                <w:sz w:val="20"/>
                <w:szCs w:val="20"/>
                <w:lang w:eastAsia="en-ID"/>
              </w:rPr>
              <w:t>pemegang</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Kartu</w:t>
            </w:r>
            <w:proofErr w:type="spellEnd"/>
            <w:r w:rsidRPr="00613832">
              <w:rPr>
                <w:rFonts w:ascii="Calibri" w:eastAsia="Times New Roman" w:hAnsi="Calibri" w:cs="Calibri"/>
                <w:color w:val="000000"/>
                <w:sz w:val="20"/>
                <w:szCs w:val="20"/>
                <w:lang w:eastAsia="en-ID"/>
              </w:rPr>
              <w:t xml:space="preserve"> Tanda </w:t>
            </w:r>
            <w:proofErr w:type="spellStart"/>
            <w:r w:rsidRPr="00613832">
              <w:rPr>
                <w:rFonts w:ascii="Calibri" w:eastAsia="Times New Roman" w:hAnsi="Calibri" w:cs="Calibri"/>
                <w:color w:val="000000"/>
                <w:sz w:val="20"/>
                <w:szCs w:val="20"/>
                <w:lang w:eastAsia="en-ID"/>
              </w:rPr>
              <w:t>Penduduk</w:t>
            </w:r>
            <w:proofErr w:type="spellEnd"/>
            <w:r w:rsidRPr="00613832">
              <w:rPr>
                <w:rFonts w:ascii="Calibri" w:eastAsia="Times New Roman" w:hAnsi="Calibri" w:cs="Calibri"/>
                <w:color w:val="000000"/>
                <w:sz w:val="20"/>
                <w:szCs w:val="20"/>
                <w:lang w:eastAsia="en-ID"/>
              </w:rPr>
              <w:t xml:space="preserve"> No. </w:t>
            </w:r>
            <w:del w:id="37" w:author="OLTRE" w:date="2024-07-03T22:42:00Z">
              <w:r w:rsidRPr="00613832">
                <w:rPr>
                  <w:rFonts w:ascii="Calibri" w:eastAsia="Times New Roman" w:hAnsi="Calibri" w:cs="Calibri"/>
                  <w:color w:val="000000"/>
                  <w:sz w:val="20"/>
                  <w:szCs w:val="20"/>
                  <w:lang w:eastAsia="en-ID"/>
                </w:rPr>
                <w:delText>31740410810021</w:delText>
              </w:r>
            </w:del>
            <w:ins w:id="38" w:author="OLTRE" w:date="2024-07-03T22:42:00Z">
              <w:r w:rsidR="004E4511" w:rsidRPr="004E4511">
                <w:rPr>
                  <w:rFonts w:ascii="Calibri" w:eastAsia="Times New Roman" w:hAnsi="Calibri" w:cs="Calibri"/>
                  <w:color w:val="000000"/>
                  <w:sz w:val="20"/>
                  <w:szCs w:val="20"/>
                  <w:lang w:eastAsia="en-ID"/>
                </w:rPr>
                <w:t>3174041510810021</w:t>
              </w:r>
            </w:ins>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bertempat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tinggal</w:t>
            </w:r>
            <w:proofErr w:type="spellEnd"/>
            <w:r w:rsidRPr="00613832">
              <w:rPr>
                <w:rFonts w:ascii="Calibri" w:eastAsia="Times New Roman" w:hAnsi="Calibri" w:cs="Calibri"/>
                <w:color w:val="000000"/>
                <w:sz w:val="20"/>
                <w:szCs w:val="20"/>
                <w:lang w:eastAsia="en-ID"/>
              </w:rPr>
              <w:t xml:space="preserve"> Jalan </w:t>
            </w:r>
            <w:proofErr w:type="spellStart"/>
            <w:r w:rsidRPr="00613832">
              <w:rPr>
                <w:rFonts w:ascii="Calibri" w:eastAsia="Times New Roman" w:hAnsi="Calibri" w:cs="Calibri"/>
                <w:color w:val="000000"/>
                <w:sz w:val="20"/>
                <w:szCs w:val="20"/>
                <w:lang w:eastAsia="en-ID"/>
              </w:rPr>
              <w:t>Melinjo</w:t>
            </w:r>
            <w:proofErr w:type="spellEnd"/>
            <w:r w:rsidRPr="00613832">
              <w:rPr>
                <w:rFonts w:ascii="Calibri" w:eastAsia="Times New Roman" w:hAnsi="Calibri" w:cs="Calibri"/>
                <w:color w:val="000000"/>
                <w:sz w:val="20"/>
                <w:szCs w:val="20"/>
                <w:lang w:eastAsia="en-ID"/>
              </w:rPr>
              <w:t xml:space="preserve"> No. </w:t>
            </w:r>
            <w:del w:id="39" w:author="OLTRE" w:date="2024-07-03T22:42:00Z">
              <w:r w:rsidRPr="00613832">
                <w:rPr>
                  <w:rFonts w:ascii="Calibri" w:eastAsia="Times New Roman" w:hAnsi="Calibri" w:cs="Calibri"/>
                  <w:color w:val="000000"/>
                  <w:sz w:val="20"/>
                  <w:szCs w:val="20"/>
                  <w:lang w:eastAsia="en-ID"/>
                </w:rPr>
                <w:delText>47</w:delText>
              </w:r>
            </w:del>
            <w:ins w:id="40" w:author="OLTRE" w:date="2024-07-03T22:42:00Z">
              <w:r w:rsidRPr="00613832">
                <w:rPr>
                  <w:rFonts w:ascii="Calibri" w:eastAsia="Times New Roman" w:hAnsi="Calibri" w:cs="Calibri"/>
                  <w:color w:val="000000"/>
                  <w:sz w:val="20"/>
                  <w:szCs w:val="20"/>
                  <w:lang w:eastAsia="en-ID"/>
                </w:rPr>
                <w:t xml:space="preserve">47, </w:t>
              </w:r>
              <w:r w:rsidR="00C64B1F" w:rsidRPr="00C64B1F">
                <w:rPr>
                  <w:rFonts w:ascii="Calibri" w:eastAsia="Times New Roman" w:hAnsi="Calibri" w:cs="Calibri"/>
                  <w:color w:val="000000"/>
                  <w:sz w:val="20"/>
                  <w:szCs w:val="20"/>
                  <w:lang w:eastAsia="en-ID"/>
                </w:rPr>
                <w:t xml:space="preserve">P.R.Kav.16, </w:t>
              </w:r>
              <w:proofErr w:type="spellStart"/>
              <w:r w:rsidR="00C64B1F" w:rsidRPr="00C64B1F">
                <w:rPr>
                  <w:rFonts w:ascii="Calibri" w:eastAsia="Times New Roman" w:hAnsi="Calibri" w:cs="Calibri"/>
                  <w:color w:val="000000"/>
                  <w:sz w:val="20"/>
                  <w:szCs w:val="20"/>
                  <w:lang w:eastAsia="en-ID"/>
                </w:rPr>
                <w:t>Pejaten</w:t>
              </w:r>
              <w:proofErr w:type="spellEnd"/>
              <w:r w:rsidR="00C64B1F" w:rsidRPr="00C64B1F">
                <w:rPr>
                  <w:rFonts w:ascii="Calibri" w:eastAsia="Times New Roman" w:hAnsi="Calibri" w:cs="Calibri"/>
                  <w:color w:val="000000"/>
                  <w:sz w:val="20"/>
                  <w:szCs w:val="20"/>
                  <w:lang w:eastAsia="en-ID"/>
                </w:rPr>
                <w:t xml:space="preserve"> Barat, Pasar </w:t>
              </w:r>
              <w:proofErr w:type="spellStart"/>
              <w:r w:rsidR="00C64B1F" w:rsidRPr="00C64B1F">
                <w:rPr>
                  <w:rFonts w:ascii="Calibri" w:eastAsia="Times New Roman" w:hAnsi="Calibri" w:cs="Calibri"/>
                  <w:color w:val="000000"/>
                  <w:sz w:val="20"/>
                  <w:szCs w:val="20"/>
                  <w:lang w:eastAsia="en-ID"/>
                </w:rPr>
                <w:t>Minggu</w:t>
              </w:r>
            </w:ins>
            <w:proofErr w:type="spellEnd"/>
            <w:r w:rsidR="00C64B1F">
              <w:rPr>
                <w:rFonts w:ascii="Calibri" w:eastAsia="Times New Roman" w:hAnsi="Calibri" w:cs="Calibri"/>
                <w:color w:val="000000"/>
                <w:sz w:val="20"/>
                <w:szCs w:val="20"/>
                <w:lang w:eastAsia="en-ID"/>
              </w:rPr>
              <w:t xml:space="preserve">, </w:t>
            </w:r>
            <w:r w:rsidRPr="00613832">
              <w:rPr>
                <w:rFonts w:ascii="Calibri" w:eastAsia="Times New Roman" w:hAnsi="Calibri" w:cs="Calibri"/>
                <w:color w:val="000000"/>
                <w:sz w:val="20"/>
                <w:szCs w:val="20"/>
                <w:lang w:eastAsia="en-ID"/>
              </w:rPr>
              <w:t>Jakarta Selatan, Indonesia;</w:t>
            </w:r>
          </w:p>
          <w:p w14:paraId="3D1EF499" w14:textId="77777777" w:rsidR="00680E7F" w:rsidRPr="004865C1" w:rsidRDefault="00680E7F" w:rsidP="005A2466">
            <w:pPr>
              <w:spacing w:after="0" w:line="240" w:lineRule="auto"/>
              <w:contextualSpacing/>
              <w:jc w:val="both"/>
              <w:textAlignment w:val="baseline"/>
              <w:outlineLvl w:val="2"/>
              <w:rPr>
                <w:rFonts w:ascii="Calibri" w:eastAsia="Times New Roman" w:hAnsi="Calibri" w:cs="Calibri"/>
                <w:color w:val="4F81BD"/>
                <w:sz w:val="20"/>
                <w:szCs w:val="20"/>
                <w:lang w:eastAsia="en-ID"/>
              </w:rPr>
            </w:pPr>
          </w:p>
          <w:p w14:paraId="38061EC8" w14:textId="3540F286" w:rsidR="00680E7F" w:rsidRPr="00A55264" w:rsidRDefault="00ED1461" w:rsidP="005A2466">
            <w:pPr>
              <w:numPr>
                <w:ilvl w:val="0"/>
                <w:numId w:val="27"/>
              </w:numPr>
              <w:spacing w:after="0" w:line="240" w:lineRule="auto"/>
              <w:contextualSpacing/>
              <w:jc w:val="both"/>
              <w:textAlignment w:val="baseline"/>
              <w:rPr>
                <w:rFonts w:ascii="Calibri" w:hAnsi="Calibri"/>
                <w:color w:val="4F81BD"/>
                <w:sz w:val="20"/>
              </w:rPr>
            </w:pPr>
            <w:r w:rsidRPr="005A2466">
              <w:rPr>
                <w:rFonts w:ascii="Calibri" w:hAnsi="Calibri"/>
                <w:b/>
                <w:color w:val="000000"/>
                <w:sz w:val="20"/>
              </w:rPr>
              <w:t xml:space="preserve">Tuan </w:t>
            </w:r>
            <w:proofErr w:type="spellStart"/>
            <w:r w:rsidRPr="005A2466">
              <w:rPr>
                <w:rFonts w:ascii="Calibri" w:hAnsi="Calibri"/>
                <w:b/>
                <w:color w:val="000000"/>
                <w:sz w:val="20"/>
              </w:rPr>
              <w:t>Hikmat</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Hardono</w:t>
            </w:r>
            <w:proofErr w:type="spellEnd"/>
            <w:r w:rsidRPr="005A2466">
              <w:rPr>
                <w:rFonts w:ascii="Calibri" w:hAnsi="Calibri"/>
                <w:b/>
                <w:color w:val="000000"/>
                <w:sz w:val="20"/>
              </w:rPr>
              <w:t xml:space="preserve"> </w:t>
            </w:r>
            <w:r w:rsidRPr="005A2466">
              <w:rPr>
                <w:rFonts w:ascii="Calibri" w:hAnsi="Calibri"/>
                <w:color w:val="000000"/>
                <w:sz w:val="20"/>
              </w:rPr>
              <w:t>(</w:t>
            </w:r>
            <w:proofErr w:type="spellStart"/>
            <w:r w:rsidRPr="005A2466">
              <w:rPr>
                <w:rFonts w:ascii="Calibri" w:hAnsi="Calibri"/>
                <w:color w:val="000000"/>
                <w:sz w:val="20"/>
              </w:rPr>
              <w:t>selanjutnya</w:t>
            </w:r>
            <w:proofErr w:type="spellEnd"/>
            <w:r w:rsidRPr="005A2466">
              <w:rPr>
                <w:rFonts w:ascii="Calibri" w:hAnsi="Calibri"/>
                <w:color w:val="000000"/>
                <w:sz w:val="20"/>
              </w:rPr>
              <w:t xml:space="preserve"> </w:t>
            </w:r>
            <w:proofErr w:type="spellStart"/>
            <w:r w:rsidRPr="005A2466">
              <w:rPr>
                <w:rFonts w:ascii="Calibri" w:hAnsi="Calibri"/>
                <w:color w:val="000000"/>
                <w:sz w:val="20"/>
              </w:rPr>
              <w:t>Hikmat</w:t>
            </w:r>
            <w:proofErr w:type="spellEnd"/>
            <w:r w:rsidRPr="005A2466">
              <w:rPr>
                <w:rFonts w:ascii="Calibri" w:hAnsi="Calibri"/>
                <w:color w:val="000000"/>
                <w:sz w:val="20"/>
              </w:rPr>
              <w:t xml:space="preserve"> </w:t>
            </w:r>
            <w:proofErr w:type="spellStart"/>
            <w:r w:rsidRPr="005A2466">
              <w:rPr>
                <w:rFonts w:ascii="Calibri" w:hAnsi="Calibri"/>
                <w:color w:val="000000"/>
                <w:sz w:val="20"/>
              </w:rPr>
              <w:t>Hardono</w:t>
            </w:r>
            <w:proofErr w:type="spellEnd"/>
            <w:r w:rsidRPr="005A2466">
              <w:rPr>
                <w:rFonts w:ascii="Calibri" w:hAnsi="Calibri"/>
                <w:color w:val="000000"/>
                <w:sz w:val="20"/>
              </w:rPr>
              <w:t xml:space="preserve"> dan </w:t>
            </w:r>
            <w:proofErr w:type="spellStart"/>
            <w:r w:rsidRPr="005A2466">
              <w:rPr>
                <w:rFonts w:ascii="Calibri" w:hAnsi="Calibri"/>
                <w:color w:val="000000"/>
                <w:sz w:val="20"/>
              </w:rPr>
              <w:t>ahli</w:t>
            </w:r>
            <w:proofErr w:type="spellEnd"/>
            <w:r w:rsidRPr="005A2466">
              <w:rPr>
                <w:rFonts w:ascii="Calibri" w:hAnsi="Calibri"/>
                <w:color w:val="000000"/>
                <w:sz w:val="20"/>
              </w:rPr>
              <w:t xml:space="preserve"> </w:t>
            </w:r>
            <w:proofErr w:type="spellStart"/>
            <w:r w:rsidRPr="005A2466">
              <w:rPr>
                <w:rFonts w:ascii="Calibri" w:hAnsi="Calibri"/>
                <w:color w:val="000000"/>
                <w:sz w:val="20"/>
              </w:rPr>
              <w:t>warisnya</w:t>
            </w:r>
            <w:proofErr w:type="spellEnd"/>
            <w:r w:rsidRPr="005A2466">
              <w:rPr>
                <w:rFonts w:ascii="Calibri" w:hAnsi="Calibri"/>
                <w:color w:val="000000"/>
                <w:sz w:val="20"/>
              </w:rPr>
              <w:t xml:space="preserve"> </w:t>
            </w:r>
            <w:proofErr w:type="spellStart"/>
            <w:r w:rsidRPr="005A2466">
              <w:rPr>
                <w:rFonts w:ascii="Calibri" w:hAnsi="Calibri"/>
                <w:color w:val="000000"/>
                <w:sz w:val="20"/>
              </w:rPr>
              <w:t>disebut</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Pr="005A2466">
              <w:rPr>
                <w:rFonts w:ascii="Calibri" w:hAnsi="Calibri"/>
                <w:b/>
                <w:color w:val="000000"/>
                <w:sz w:val="20"/>
              </w:rPr>
              <w:t>Hikmat</w:t>
            </w:r>
            <w:proofErr w:type="spellEnd"/>
            <w:r w:rsidRPr="005A2466">
              <w:rPr>
                <w:rFonts w:ascii="Calibri" w:hAnsi="Calibri"/>
                <w:color w:val="000000"/>
                <w:sz w:val="20"/>
              </w:rPr>
              <w:t xml:space="preserve">“), </w:t>
            </w:r>
            <w:proofErr w:type="spellStart"/>
            <w:r w:rsidRPr="005A2466">
              <w:rPr>
                <w:rFonts w:ascii="Calibri" w:hAnsi="Calibri"/>
                <w:color w:val="000000"/>
                <w:sz w:val="20"/>
              </w:rPr>
              <w:t>Warga</w:t>
            </w:r>
            <w:proofErr w:type="spellEnd"/>
            <w:r w:rsidRPr="005A2466">
              <w:rPr>
                <w:rFonts w:ascii="Calibri" w:hAnsi="Calibri"/>
                <w:color w:val="000000"/>
                <w:sz w:val="20"/>
              </w:rPr>
              <w:t xml:space="preserve"> Negara Indonesia,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Kartu</w:t>
            </w:r>
            <w:proofErr w:type="spellEnd"/>
            <w:r w:rsidRPr="005A2466">
              <w:rPr>
                <w:rFonts w:ascii="Calibri" w:hAnsi="Calibri"/>
                <w:color w:val="000000"/>
                <w:sz w:val="20"/>
              </w:rPr>
              <w:t xml:space="preserve"> Tanda </w:t>
            </w:r>
            <w:proofErr w:type="spellStart"/>
            <w:r w:rsidRPr="005A2466">
              <w:rPr>
                <w:rFonts w:ascii="Calibri" w:hAnsi="Calibri"/>
                <w:color w:val="000000"/>
                <w:sz w:val="20"/>
              </w:rPr>
              <w:t>Penduduk</w:t>
            </w:r>
            <w:proofErr w:type="spellEnd"/>
            <w:r w:rsidRPr="005A2466">
              <w:rPr>
                <w:rFonts w:ascii="Calibri" w:hAnsi="Calibri"/>
                <w:color w:val="000000"/>
                <w:sz w:val="20"/>
              </w:rPr>
              <w:t xml:space="preserve"> No. </w:t>
            </w:r>
            <w:r w:rsidR="00117CC1" w:rsidRPr="005A2466">
              <w:rPr>
                <w:rFonts w:ascii="Calibri" w:hAnsi="Calibri"/>
                <w:color w:val="000000"/>
                <w:sz w:val="20"/>
              </w:rPr>
              <w:t>3276071005730001</w:t>
            </w:r>
            <w:r w:rsidRPr="005A2466">
              <w:rPr>
                <w:rFonts w:ascii="Calibri" w:hAnsi="Calibri"/>
                <w:color w:val="000000"/>
                <w:sz w:val="20"/>
              </w:rPr>
              <w:t xml:space="preserve">, </w:t>
            </w:r>
            <w:proofErr w:type="spellStart"/>
            <w:r w:rsidRPr="005A2466">
              <w:rPr>
                <w:rFonts w:ascii="Calibri" w:hAnsi="Calibri"/>
                <w:color w:val="000000"/>
                <w:sz w:val="20"/>
              </w:rPr>
              <w:t>bertempat</w:t>
            </w:r>
            <w:proofErr w:type="spellEnd"/>
            <w:r w:rsidRPr="005A2466">
              <w:rPr>
                <w:rFonts w:ascii="Calibri" w:hAnsi="Calibri"/>
                <w:color w:val="000000"/>
                <w:sz w:val="20"/>
              </w:rPr>
              <w:t xml:space="preserve"> </w:t>
            </w:r>
            <w:proofErr w:type="spellStart"/>
            <w:r w:rsidRPr="005A2466">
              <w:rPr>
                <w:rFonts w:ascii="Calibri" w:hAnsi="Calibri"/>
                <w:color w:val="000000"/>
                <w:sz w:val="20"/>
              </w:rPr>
              <w:t>tinggal</w:t>
            </w:r>
            <w:proofErr w:type="spellEnd"/>
            <w:r w:rsidRPr="005A2466">
              <w:rPr>
                <w:rFonts w:ascii="Calibri" w:hAnsi="Calibri"/>
                <w:color w:val="000000"/>
                <w:sz w:val="20"/>
              </w:rPr>
              <w:t xml:space="preserve"> </w:t>
            </w:r>
            <w:r w:rsidR="00117CC1" w:rsidRPr="005A2466">
              <w:rPr>
                <w:rFonts w:ascii="Calibri" w:hAnsi="Calibri"/>
                <w:color w:val="000000"/>
                <w:sz w:val="20"/>
              </w:rPr>
              <w:t xml:space="preserve">di </w:t>
            </w:r>
            <w:proofErr w:type="spellStart"/>
            <w:r w:rsidR="00117CC1" w:rsidRPr="005A2466">
              <w:rPr>
                <w:rFonts w:ascii="Calibri" w:hAnsi="Calibri"/>
                <w:color w:val="000000"/>
                <w:sz w:val="20"/>
              </w:rPr>
              <w:t>Benoa</w:t>
            </w:r>
            <w:proofErr w:type="spellEnd"/>
            <w:r w:rsidR="00117CC1" w:rsidRPr="005A2466">
              <w:rPr>
                <w:rFonts w:ascii="Calibri" w:hAnsi="Calibri"/>
                <w:color w:val="000000"/>
                <w:sz w:val="20"/>
              </w:rPr>
              <w:t xml:space="preserve"> Townhouse Unit I, Jalan </w:t>
            </w:r>
            <w:proofErr w:type="spellStart"/>
            <w:r w:rsidR="00117CC1" w:rsidRPr="005A2466">
              <w:rPr>
                <w:rFonts w:ascii="Calibri" w:hAnsi="Calibri"/>
                <w:color w:val="000000"/>
                <w:sz w:val="20"/>
              </w:rPr>
              <w:t>Jeruk</w:t>
            </w:r>
            <w:proofErr w:type="spellEnd"/>
            <w:r w:rsidR="00117CC1" w:rsidRPr="005A2466">
              <w:rPr>
                <w:rFonts w:ascii="Calibri" w:hAnsi="Calibri"/>
                <w:color w:val="000000"/>
                <w:sz w:val="20"/>
              </w:rPr>
              <w:t xml:space="preserve"> </w:t>
            </w:r>
            <w:proofErr w:type="spellStart"/>
            <w:r w:rsidR="00117CC1" w:rsidRPr="005A2466">
              <w:rPr>
                <w:rFonts w:ascii="Calibri" w:hAnsi="Calibri"/>
                <w:color w:val="000000"/>
                <w:sz w:val="20"/>
              </w:rPr>
              <w:t>Purut</w:t>
            </w:r>
            <w:proofErr w:type="spellEnd"/>
            <w:r w:rsidR="00117CC1" w:rsidRPr="005A2466">
              <w:rPr>
                <w:rFonts w:ascii="Calibri" w:hAnsi="Calibri"/>
                <w:color w:val="000000"/>
                <w:sz w:val="20"/>
              </w:rPr>
              <w:t xml:space="preserve"> Raya 1A, </w:t>
            </w:r>
            <w:proofErr w:type="spellStart"/>
            <w:ins w:id="41" w:author="OLTRE" w:date="2024-07-03T22:42:00Z">
              <w:r w:rsidR="00EB54C9" w:rsidRPr="00EB54C9">
                <w:rPr>
                  <w:rFonts w:ascii="Calibri" w:hAnsi="Calibri"/>
                  <w:color w:val="000000"/>
                  <w:sz w:val="20"/>
                </w:rPr>
                <w:t>Cilandak</w:t>
              </w:r>
              <w:proofErr w:type="spellEnd"/>
              <w:r w:rsidR="00EB54C9" w:rsidRPr="00EB54C9">
                <w:rPr>
                  <w:rFonts w:ascii="Calibri" w:hAnsi="Calibri"/>
                  <w:color w:val="000000"/>
                  <w:sz w:val="20"/>
                </w:rPr>
                <w:t xml:space="preserve"> Timur, Pasar </w:t>
              </w:r>
              <w:proofErr w:type="spellStart"/>
              <w:r w:rsidR="00EB54C9" w:rsidRPr="00EB54C9">
                <w:rPr>
                  <w:rFonts w:ascii="Calibri" w:hAnsi="Calibri"/>
                  <w:color w:val="000000"/>
                  <w:sz w:val="20"/>
                </w:rPr>
                <w:t>Minggu</w:t>
              </w:r>
              <w:proofErr w:type="spellEnd"/>
              <w:r w:rsidR="00EB54C9">
                <w:rPr>
                  <w:rFonts w:ascii="Calibri" w:hAnsi="Calibri"/>
                  <w:color w:val="000000"/>
                  <w:sz w:val="20"/>
                </w:rPr>
                <w:t xml:space="preserve">, </w:t>
              </w:r>
            </w:ins>
            <w:r w:rsidR="00117CC1" w:rsidRPr="005A2466">
              <w:rPr>
                <w:rFonts w:ascii="Calibri" w:hAnsi="Calibri"/>
                <w:color w:val="000000"/>
                <w:sz w:val="20"/>
              </w:rPr>
              <w:t>Jakarta Selatan, Indonesia</w:t>
            </w:r>
            <w:r w:rsidRPr="005A2466">
              <w:rPr>
                <w:rFonts w:ascii="Calibri" w:hAnsi="Calibri"/>
                <w:color w:val="000000"/>
                <w:sz w:val="20"/>
              </w:rPr>
              <w:t>;</w:t>
            </w:r>
          </w:p>
          <w:p w14:paraId="61B32B36" w14:textId="77777777" w:rsidR="00680E7F" w:rsidRPr="005A2466" w:rsidRDefault="00680E7F" w:rsidP="005A2466">
            <w:pPr>
              <w:spacing w:after="0" w:line="240" w:lineRule="auto"/>
              <w:contextualSpacing/>
              <w:jc w:val="both"/>
              <w:textAlignment w:val="baseline"/>
              <w:rPr>
                <w:rFonts w:ascii="Calibri" w:hAnsi="Calibri"/>
                <w:color w:val="4F81BD"/>
                <w:sz w:val="20"/>
              </w:rPr>
            </w:pPr>
          </w:p>
          <w:p w14:paraId="09D1EF22" w14:textId="22546B58" w:rsidR="00680E7F" w:rsidRPr="00A55264" w:rsidRDefault="003821CA" w:rsidP="005A2466">
            <w:pPr>
              <w:numPr>
                <w:ilvl w:val="0"/>
                <w:numId w:val="27"/>
              </w:numPr>
              <w:spacing w:after="0" w:line="240" w:lineRule="auto"/>
              <w:contextualSpacing/>
              <w:jc w:val="both"/>
              <w:textAlignment w:val="baseline"/>
              <w:outlineLvl w:val="2"/>
              <w:rPr>
                <w:rFonts w:ascii="Calibri" w:eastAsia="Times New Roman" w:hAnsi="Calibri" w:cs="Calibri"/>
                <w:color w:val="4F81BD"/>
                <w:sz w:val="20"/>
                <w:szCs w:val="20"/>
                <w:lang w:eastAsia="en-ID"/>
              </w:rPr>
            </w:pPr>
            <w:r w:rsidRPr="00613832">
              <w:rPr>
                <w:rFonts w:ascii="Calibri" w:eastAsia="Times New Roman" w:hAnsi="Calibri" w:cs="Calibri"/>
                <w:b/>
                <w:bCs/>
                <w:color w:val="000000"/>
                <w:sz w:val="20"/>
                <w:szCs w:val="20"/>
                <w:lang w:eastAsia="en-ID"/>
              </w:rPr>
              <w:t xml:space="preserve">PT Mega </w:t>
            </w:r>
            <w:proofErr w:type="spellStart"/>
            <w:r w:rsidRPr="00613832">
              <w:rPr>
                <w:rFonts w:ascii="Calibri" w:eastAsia="Times New Roman" w:hAnsi="Calibri" w:cs="Calibri"/>
                <w:b/>
                <w:bCs/>
                <w:color w:val="000000"/>
                <w:sz w:val="20"/>
                <w:szCs w:val="20"/>
                <w:lang w:eastAsia="en-ID"/>
              </w:rPr>
              <w:t>Ozora</w:t>
            </w:r>
            <w:proofErr w:type="spellEnd"/>
            <w:r w:rsidRPr="00613832">
              <w:rPr>
                <w:rFonts w:ascii="Calibri" w:eastAsia="Times New Roman" w:hAnsi="Calibri" w:cs="Calibri"/>
                <w:b/>
                <w:bCs/>
                <w:color w:val="000000"/>
                <w:sz w:val="20"/>
                <w:szCs w:val="20"/>
                <w:lang w:eastAsia="en-ID"/>
              </w:rPr>
              <w:t xml:space="preserve"> Venture </w:t>
            </w:r>
            <w:r w:rsidRPr="00613832">
              <w:rPr>
                <w:rFonts w:ascii="Calibri" w:eastAsia="Times New Roman" w:hAnsi="Calibri" w:cs="Calibri"/>
                <w:color w:val="000000"/>
                <w:sz w:val="20"/>
                <w:szCs w:val="20"/>
                <w:lang w:eastAsia="en-ID"/>
              </w:rPr>
              <w:t>(</w:t>
            </w:r>
            <w:proofErr w:type="spellStart"/>
            <w:r w:rsidRPr="00613832">
              <w:rPr>
                <w:rFonts w:ascii="Calibri" w:eastAsia="Times New Roman" w:hAnsi="Calibri" w:cs="Calibri"/>
                <w:color w:val="000000"/>
                <w:sz w:val="20"/>
                <w:szCs w:val="20"/>
                <w:lang w:eastAsia="en-ID"/>
              </w:rPr>
              <w:t>selanjutnya</w:t>
            </w:r>
            <w:proofErr w:type="spellEnd"/>
            <w:r w:rsidRPr="00613832">
              <w:rPr>
                <w:rFonts w:ascii="Calibri" w:eastAsia="Times New Roman" w:hAnsi="Calibri" w:cs="Calibri"/>
                <w:color w:val="000000"/>
                <w:sz w:val="20"/>
                <w:szCs w:val="20"/>
                <w:lang w:eastAsia="en-ID"/>
              </w:rPr>
              <w:t xml:space="preserve"> PT. Mega </w:t>
            </w:r>
            <w:proofErr w:type="spellStart"/>
            <w:r w:rsidRPr="00613832">
              <w:rPr>
                <w:rFonts w:ascii="Calibri" w:eastAsia="Times New Roman" w:hAnsi="Calibri" w:cs="Calibri"/>
                <w:color w:val="000000"/>
                <w:sz w:val="20"/>
                <w:szCs w:val="20"/>
                <w:lang w:eastAsia="en-ID"/>
              </w:rPr>
              <w:t>Ozora</w:t>
            </w:r>
            <w:proofErr w:type="spellEnd"/>
            <w:r w:rsidRPr="00613832">
              <w:rPr>
                <w:rFonts w:ascii="Calibri" w:eastAsia="Times New Roman" w:hAnsi="Calibri" w:cs="Calibri"/>
                <w:color w:val="000000"/>
                <w:sz w:val="20"/>
                <w:szCs w:val="20"/>
                <w:lang w:eastAsia="en-ID"/>
              </w:rPr>
              <w:t xml:space="preserve"> Venture, </w:t>
            </w:r>
            <w:proofErr w:type="spellStart"/>
            <w:r w:rsidRPr="00613832">
              <w:rPr>
                <w:rFonts w:ascii="Calibri" w:eastAsia="Times New Roman" w:hAnsi="Calibri" w:cs="Calibri"/>
                <w:color w:val="000000"/>
                <w:sz w:val="20"/>
                <w:szCs w:val="20"/>
                <w:lang w:eastAsia="en-ID"/>
              </w:rPr>
              <w:t>pengganti</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penerima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pengalihannya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disebut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sebagai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b/>
                <w:color w:val="000000"/>
                <w:sz w:val="20"/>
                <w:szCs w:val="20"/>
                <w:lang w:eastAsia="en-ID"/>
              </w:rPr>
              <w:t>Ozora</w:t>
            </w:r>
            <w:proofErr w:type="spellEnd"/>
            <w:r w:rsidRPr="00613832">
              <w:rPr>
                <w:rFonts w:ascii="Calibri" w:eastAsia="Times New Roman" w:hAnsi="Calibri" w:cs="Calibri"/>
                <w:b/>
                <w:bCs/>
                <w:color w:val="000000"/>
                <w:sz w:val="20"/>
                <w:szCs w:val="20"/>
                <w:lang w:eastAsia="en-ID"/>
              </w:rPr>
              <w:t>”</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suatu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perseroan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terbatas</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didirikan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hukum</w:t>
            </w:r>
            <w:proofErr w:type="spellEnd"/>
            <w:r w:rsidRPr="00613832">
              <w:rPr>
                <w:rFonts w:ascii="Calibri" w:eastAsia="Times New Roman" w:hAnsi="Calibri" w:cs="Calibri"/>
                <w:color w:val="000000"/>
                <w:sz w:val="20"/>
                <w:szCs w:val="20"/>
                <w:lang w:eastAsia="en-ID"/>
              </w:rPr>
              <w:t xml:space="preserve"> Negara </w:t>
            </w:r>
            <w:proofErr w:type="spellStart"/>
            <w:r w:rsidRPr="00613832">
              <w:rPr>
                <w:rFonts w:ascii="Calibri" w:eastAsia="Times New Roman" w:hAnsi="Calibri" w:cs="Calibri"/>
                <w:color w:val="000000"/>
                <w:sz w:val="20"/>
                <w:szCs w:val="20"/>
                <w:lang w:eastAsia="en-ID"/>
              </w:rPr>
              <w:t>Republik</w:t>
            </w:r>
            <w:proofErr w:type="spellEnd"/>
            <w:r w:rsidRPr="00613832">
              <w:rPr>
                <w:rFonts w:ascii="Calibri" w:eastAsia="Times New Roman" w:hAnsi="Calibri" w:cs="Calibri"/>
                <w:color w:val="000000"/>
                <w:sz w:val="20"/>
                <w:szCs w:val="20"/>
                <w:lang w:eastAsia="en-ID"/>
              </w:rPr>
              <w:t xml:space="preserve"> Indonesia, </w:t>
            </w:r>
            <w:proofErr w:type="spellStart"/>
            <w:r w:rsidRPr="00613832">
              <w:rPr>
                <w:rFonts w:ascii="Calibri" w:eastAsia="Times New Roman" w:hAnsi="Calibri" w:cs="Calibri"/>
                <w:color w:val="000000"/>
                <w:sz w:val="20"/>
                <w:szCs w:val="20"/>
                <w:lang w:eastAsia="en-ID"/>
              </w:rPr>
              <w:t>berkedudukan</w:t>
            </w:r>
            <w:proofErr w:type="spellEnd"/>
            <w:r w:rsidRPr="00613832">
              <w:rPr>
                <w:rFonts w:ascii="Calibri" w:eastAsia="Times New Roman" w:hAnsi="Calibri" w:cs="Calibri"/>
                <w:color w:val="000000"/>
                <w:sz w:val="20"/>
                <w:szCs w:val="20"/>
                <w:lang w:eastAsia="en-ID"/>
              </w:rPr>
              <w:t xml:space="preserve"> </w:t>
            </w:r>
            <w:r w:rsidRPr="00613832">
              <w:rPr>
                <w:rFonts w:ascii="Calibri" w:eastAsia="Times New Roman" w:hAnsi="Calibri" w:cs="Calibri"/>
                <w:color w:val="000000"/>
                <w:sz w:val="20"/>
                <w:szCs w:val="20"/>
                <w:lang w:eastAsia="en-ID"/>
              </w:rPr>
              <w:lastRenderedPageBreak/>
              <w:t xml:space="preserve">di </w:t>
            </w:r>
            <w:r w:rsidRPr="004E5CBB">
              <w:rPr>
                <w:rFonts w:ascii="Calibri" w:hAnsi="Calibri"/>
                <w:color w:val="000000"/>
                <w:sz w:val="20"/>
                <w:highlight w:val="yellow"/>
                <w:rPrChange w:id="42" w:author="OLTRE" w:date="2024-07-03T22:42:00Z">
                  <w:rPr>
                    <w:rFonts w:ascii="Calibri" w:hAnsi="Calibri"/>
                    <w:color w:val="000000"/>
                    <w:sz w:val="20"/>
                  </w:rPr>
                </w:rPrChange>
              </w:rPr>
              <w:t>**,</w:t>
            </w:r>
            <w:r w:rsidRPr="00613832">
              <w:rPr>
                <w:rFonts w:ascii="Calibri" w:eastAsia="Times New Roman" w:hAnsi="Calibri" w:cs="Calibri"/>
                <w:color w:val="000000"/>
                <w:sz w:val="20"/>
                <w:szCs w:val="20"/>
                <w:lang w:eastAsia="en-ID"/>
              </w:rPr>
              <w:t xml:space="preserve"> Indonesia, </w:t>
            </w:r>
            <w:proofErr w:type="spellStart"/>
            <w:r w:rsidRPr="00613832">
              <w:rPr>
                <w:rFonts w:ascii="Calibri" w:eastAsia="Times New Roman" w:hAnsi="Calibri" w:cs="Calibri"/>
                <w:color w:val="000000"/>
                <w:sz w:val="20"/>
                <w:szCs w:val="20"/>
                <w:lang w:eastAsia="en-ID"/>
              </w:rPr>
              <w:t>dalam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hal</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diwakili</w:t>
            </w:r>
            <w:proofErr w:type="spellEnd"/>
            <w:r w:rsidRPr="00613832">
              <w:rPr>
                <w:rFonts w:ascii="Calibri" w:eastAsia="Times New Roman" w:hAnsi="Calibri" w:cs="Calibri"/>
                <w:color w:val="000000"/>
                <w:sz w:val="20"/>
                <w:szCs w:val="20"/>
                <w:lang w:eastAsia="en-ID"/>
              </w:rPr>
              <w:t xml:space="preserve"> oleh </w:t>
            </w:r>
            <w:del w:id="43" w:author="OLTRE" w:date="2024-07-03T22:42:00Z">
              <w:r w:rsidRPr="00613832">
                <w:rPr>
                  <w:rFonts w:ascii="Calibri" w:eastAsia="Times New Roman" w:hAnsi="Calibri" w:cs="Calibri"/>
                  <w:color w:val="000000"/>
                  <w:sz w:val="20"/>
                  <w:szCs w:val="20"/>
                  <w:lang w:eastAsia="en-ID"/>
                </w:rPr>
                <w:delText>Tuan **,</w:delText>
              </w:r>
            </w:del>
            <w:ins w:id="44" w:author="OLTRE" w:date="2024-07-03T22:42:00Z">
              <w:r w:rsidR="00CF4BA9" w:rsidRPr="00CF4BA9">
                <w:rPr>
                  <w:rFonts w:ascii="Calibri" w:eastAsia="Times New Roman" w:hAnsi="Calibri" w:cs="Calibri"/>
                  <w:color w:val="000000"/>
                  <w:sz w:val="20"/>
                  <w:szCs w:val="20"/>
                  <w:lang w:eastAsia="en-ID"/>
                </w:rPr>
                <w:t>Elly Wijaya</w:t>
              </w:r>
              <w:r w:rsidRPr="00613832">
                <w:rPr>
                  <w:rFonts w:ascii="Calibri" w:eastAsia="Times New Roman" w:hAnsi="Calibri" w:cs="Calibri"/>
                  <w:color w:val="000000"/>
                  <w:sz w:val="20"/>
                  <w:szCs w:val="20"/>
                  <w:lang w:eastAsia="en-ID"/>
                </w:rPr>
                <w:t>,</w:t>
              </w:r>
            </w:ins>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pernyataannya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bertindak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dalam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kapasitasnya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sebagai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Direktur</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untuk</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atas</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nama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Ozora</w:t>
            </w:r>
            <w:proofErr w:type="spellEnd"/>
            <w:r w:rsidRPr="00613832">
              <w:rPr>
                <w:rFonts w:ascii="Calibri" w:eastAsia="Times New Roman" w:hAnsi="Calibri" w:cs="Calibri"/>
                <w:color w:val="000000"/>
                <w:sz w:val="20"/>
                <w:szCs w:val="20"/>
                <w:lang w:eastAsia="en-ID"/>
              </w:rPr>
              <w:t xml:space="preserve">; </w:t>
            </w:r>
          </w:p>
          <w:p w14:paraId="24E2BCAB" w14:textId="3BDE2F5B" w:rsidR="00380EB0" w:rsidRPr="004865C1" w:rsidRDefault="00380EB0" w:rsidP="005A2466">
            <w:pPr>
              <w:spacing w:after="0" w:line="240" w:lineRule="auto"/>
              <w:contextualSpacing/>
              <w:jc w:val="both"/>
              <w:textAlignment w:val="baseline"/>
              <w:outlineLvl w:val="2"/>
              <w:rPr>
                <w:rFonts w:ascii="Calibri" w:eastAsia="Times New Roman" w:hAnsi="Calibri" w:cs="Calibri"/>
                <w:color w:val="4F81BD"/>
                <w:sz w:val="20"/>
                <w:szCs w:val="20"/>
                <w:lang w:eastAsia="en-ID"/>
              </w:rPr>
            </w:pPr>
          </w:p>
          <w:p w14:paraId="3C94283B" w14:textId="1BA6CA17" w:rsidR="00EF7395" w:rsidRPr="005A2466" w:rsidRDefault="00EF7395" w:rsidP="001E4648">
            <w:pPr>
              <w:numPr>
                <w:ilvl w:val="0"/>
                <w:numId w:val="27"/>
              </w:numPr>
              <w:spacing w:after="0" w:line="240" w:lineRule="auto"/>
              <w:jc w:val="both"/>
              <w:textAlignment w:val="baseline"/>
              <w:rPr>
                <w:rFonts w:ascii="Calibri" w:hAnsi="Calibri"/>
                <w:color w:val="4F81BD"/>
                <w:sz w:val="20"/>
              </w:rPr>
            </w:pPr>
            <w:r>
              <w:rPr>
                <w:rFonts w:ascii="Calibri" w:hAnsi="Calibri"/>
                <w:b/>
                <w:color w:val="000000"/>
                <w:sz w:val="20"/>
              </w:rPr>
              <w:t>Johan Satria Putra</w:t>
            </w:r>
            <w:r w:rsidRPr="00BA45BC">
              <w:rPr>
                <w:rFonts w:ascii="Calibri" w:hAnsi="Calibri"/>
                <w:b/>
                <w:color w:val="000000"/>
                <w:sz w:val="20"/>
              </w:rPr>
              <w:t xml:space="preserve"> </w:t>
            </w:r>
            <w:r w:rsidRPr="00BA45BC">
              <w:rPr>
                <w:rFonts w:ascii="Calibri" w:hAnsi="Calibri"/>
                <w:color w:val="000000"/>
                <w:sz w:val="20"/>
              </w:rPr>
              <w:t>(</w:t>
            </w:r>
            <w:proofErr w:type="spellStart"/>
            <w:r w:rsidRPr="00BA45BC">
              <w:rPr>
                <w:rFonts w:ascii="Calibri" w:hAnsi="Calibri"/>
                <w:color w:val="000000"/>
                <w:sz w:val="20"/>
              </w:rPr>
              <w:t>selanjutnya</w:t>
            </w:r>
            <w:proofErr w:type="spellEnd"/>
            <w:r w:rsidRPr="00BA45BC">
              <w:rPr>
                <w:rFonts w:ascii="Calibri" w:hAnsi="Calibri"/>
                <w:color w:val="000000"/>
                <w:sz w:val="20"/>
              </w:rPr>
              <w:t xml:space="preserve"> </w:t>
            </w:r>
            <w:r>
              <w:rPr>
                <w:rFonts w:ascii="Calibri" w:hAnsi="Calibri"/>
                <w:color w:val="000000"/>
                <w:sz w:val="20"/>
              </w:rPr>
              <w:t>Johan Satria Putra</w:t>
            </w:r>
            <w:r w:rsidRPr="00BA45BC">
              <w:rPr>
                <w:rFonts w:ascii="Calibri" w:hAnsi="Calibri"/>
                <w:color w:val="000000"/>
                <w:sz w:val="20"/>
              </w:rPr>
              <w:t xml:space="preserve"> dan </w:t>
            </w:r>
            <w:proofErr w:type="spellStart"/>
            <w:r w:rsidRPr="004A53E7">
              <w:rPr>
                <w:rFonts w:ascii="Calibri" w:hAnsi="Calibri"/>
                <w:color w:val="000000"/>
                <w:sz w:val="20"/>
              </w:rPr>
              <w:t>ahli</w:t>
            </w:r>
            <w:proofErr w:type="spellEnd"/>
            <w:r w:rsidRPr="004A53E7">
              <w:rPr>
                <w:rFonts w:ascii="Calibri" w:hAnsi="Calibri"/>
                <w:color w:val="000000"/>
                <w:sz w:val="20"/>
              </w:rPr>
              <w:t xml:space="preserve"> </w:t>
            </w:r>
            <w:proofErr w:type="spellStart"/>
            <w:r w:rsidRPr="004A53E7">
              <w:rPr>
                <w:rFonts w:ascii="Calibri" w:hAnsi="Calibri"/>
                <w:color w:val="000000"/>
                <w:sz w:val="20"/>
              </w:rPr>
              <w:t>warisnya</w:t>
            </w:r>
            <w:proofErr w:type="spellEnd"/>
            <w:r w:rsidRPr="00BA45BC">
              <w:rPr>
                <w:rFonts w:ascii="Calibri" w:hAnsi="Calibri"/>
                <w:color w:val="000000"/>
                <w:sz w:val="20"/>
              </w:rPr>
              <w:t xml:space="preserve"> </w:t>
            </w:r>
            <w:proofErr w:type="spellStart"/>
            <w:r w:rsidRPr="00BA45BC">
              <w:rPr>
                <w:rFonts w:ascii="Calibri" w:hAnsi="Calibri"/>
                <w:color w:val="000000"/>
                <w:sz w:val="20"/>
              </w:rPr>
              <w:t>disebut</w:t>
            </w:r>
            <w:proofErr w:type="spellEnd"/>
            <w:r w:rsidRPr="00BA45BC">
              <w:rPr>
                <w:rFonts w:ascii="Calibri" w:hAnsi="Calibri"/>
                <w:color w:val="000000"/>
                <w:sz w:val="20"/>
              </w:rPr>
              <w:t xml:space="preserve"> </w:t>
            </w:r>
            <w:proofErr w:type="spellStart"/>
            <w:r w:rsidRPr="00BA45BC">
              <w:rPr>
                <w:rFonts w:ascii="Calibri" w:hAnsi="Calibri"/>
                <w:color w:val="000000"/>
                <w:sz w:val="20"/>
              </w:rPr>
              <w:t>sebagai</w:t>
            </w:r>
            <w:proofErr w:type="spellEnd"/>
            <w:r w:rsidRPr="00BA45BC">
              <w:rPr>
                <w:rFonts w:ascii="Calibri" w:hAnsi="Calibri"/>
                <w:color w:val="000000"/>
                <w:sz w:val="20"/>
              </w:rPr>
              <w:t xml:space="preserve"> “</w:t>
            </w:r>
            <w:r w:rsidR="00743516" w:rsidRPr="00BA45BC">
              <w:rPr>
                <w:rFonts w:ascii="Calibri" w:hAnsi="Calibri"/>
                <w:b/>
                <w:color w:val="000000"/>
                <w:sz w:val="20"/>
              </w:rPr>
              <w:t>Investor</w:t>
            </w:r>
            <w:r w:rsidRPr="004A53E7">
              <w:rPr>
                <w:rFonts w:ascii="Calibri" w:hAnsi="Calibri"/>
                <w:color w:val="000000"/>
                <w:sz w:val="20"/>
              </w:rPr>
              <w:t xml:space="preserve">“), </w:t>
            </w:r>
            <w:proofErr w:type="spellStart"/>
            <w:r w:rsidRPr="004A53E7">
              <w:rPr>
                <w:rFonts w:ascii="Calibri" w:hAnsi="Calibri"/>
                <w:color w:val="000000"/>
                <w:sz w:val="20"/>
              </w:rPr>
              <w:t>Warga</w:t>
            </w:r>
            <w:proofErr w:type="spellEnd"/>
            <w:r w:rsidRPr="00BA45BC">
              <w:rPr>
                <w:rFonts w:ascii="Calibri" w:hAnsi="Calibri"/>
                <w:color w:val="000000"/>
                <w:sz w:val="20"/>
              </w:rPr>
              <w:t xml:space="preserve"> Negara Indonesia, </w:t>
            </w:r>
            <w:proofErr w:type="spellStart"/>
            <w:r w:rsidRPr="004A53E7">
              <w:rPr>
                <w:rFonts w:ascii="Calibri" w:hAnsi="Calibri"/>
                <w:color w:val="000000"/>
                <w:sz w:val="20"/>
              </w:rPr>
              <w:t>pemegang</w:t>
            </w:r>
            <w:proofErr w:type="spellEnd"/>
            <w:r w:rsidRPr="004A53E7">
              <w:rPr>
                <w:rFonts w:ascii="Calibri" w:hAnsi="Calibri"/>
                <w:color w:val="000000"/>
                <w:sz w:val="20"/>
              </w:rPr>
              <w:t xml:space="preserve"> </w:t>
            </w:r>
            <w:proofErr w:type="spellStart"/>
            <w:r w:rsidRPr="004A53E7">
              <w:rPr>
                <w:rFonts w:ascii="Calibri" w:hAnsi="Calibri"/>
                <w:color w:val="000000"/>
                <w:sz w:val="20"/>
              </w:rPr>
              <w:t>Kartu</w:t>
            </w:r>
            <w:proofErr w:type="spellEnd"/>
            <w:r w:rsidRPr="004A53E7">
              <w:rPr>
                <w:rFonts w:ascii="Calibri" w:hAnsi="Calibri"/>
                <w:color w:val="000000"/>
                <w:sz w:val="20"/>
              </w:rPr>
              <w:t xml:space="preserve"> Tanda </w:t>
            </w:r>
            <w:proofErr w:type="spellStart"/>
            <w:r w:rsidRPr="004A53E7">
              <w:rPr>
                <w:rFonts w:ascii="Calibri" w:hAnsi="Calibri"/>
                <w:color w:val="000000"/>
                <w:sz w:val="20"/>
              </w:rPr>
              <w:t>Penduduk</w:t>
            </w:r>
            <w:proofErr w:type="spellEnd"/>
            <w:r w:rsidRPr="004A53E7">
              <w:rPr>
                <w:rFonts w:ascii="Calibri" w:hAnsi="Calibri"/>
                <w:color w:val="000000"/>
                <w:sz w:val="20"/>
              </w:rPr>
              <w:t xml:space="preserve"> No.</w:t>
            </w:r>
            <w:r w:rsidR="00743516">
              <w:rPr>
                <w:rFonts w:ascii="Calibri" w:hAnsi="Calibri"/>
                <w:color w:val="000000"/>
                <w:sz w:val="20"/>
              </w:rPr>
              <w:t xml:space="preserve"> 3216070909850013</w:t>
            </w:r>
            <w:r w:rsidRPr="004A53E7">
              <w:rPr>
                <w:rFonts w:ascii="Calibri" w:hAnsi="Calibri"/>
                <w:color w:val="000000"/>
                <w:sz w:val="20"/>
              </w:rPr>
              <w:t xml:space="preserve">, </w:t>
            </w:r>
            <w:proofErr w:type="spellStart"/>
            <w:r w:rsidRPr="004A53E7">
              <w:rPr>
                <w:rFonts w:ascii="Calibri" w:hAnsi="Calibri"/>
                <w:color w:val="000000"/>
                <w:sz w:val="20"/>
              </w:rPr>
              <w:t>bertempat</w:t>
            </w:r>
            <w:proofErr w:type="spellEnd"/>
            <w:r w:rsidRPr="004A53E7">
              <w:rPr>
                <w:rFonts w:ascii="Calibri" w:hAnsi="Calibri"/>
                <w:color w:val="000000"/>
                <w:sz w:val="20"/>
              </w:rPr>
              <w:t xml:space="preserve"> </w:t>
            </w:r>
            <w:proofErr w:type="spellStart"/>
            <w:r w:rsidRPr="004A53E7">
              <w:rPr>
                <w:rFonts w:ascii="Calibri" w:hAnsi="Calibri"/>
                <w:color w:val="000000"/>
                <w:sz w:val="20"/>
              </w:rPr>
              <w:t>tinggal</w:t>
            </w:r>
            <w:proofErr w:type="spellEnd"/>
            <w:r w:rsidRPr="00BA45BC">
              <w:rPr>
                <w:rFonts w:ascii="Calibri" w:hAnsi="Calibri"/>
                <w:color w:val="000000"/>
                <w:sz w:val="20"/>
              </w:rPr>
              <w:t xml:space="preserve"> di </w:t>
            </w:r>
            <w:del w:id="45" w:author="OLTRE" w:date="2024-07-03T22:42:00Z">
              <w:r w:rsidR="00743516">
                <w:rPr>
                  <w:rFonts w:ascii="Calibri" w:hAnsi="Calibri"/>
                  <w:color w:val="000000"/>
                  <w:sz w:val="20"/>
                </w:rPr>
                <w:delText>[</w:delText>
              </w:r>
              <w:r w:rsidR="00743516" w:rsidRPr="005A2466">
                <w:rPr>
                  <w:rFonts w:ascii="Calibri" w:hAnsi="Calibri"/>
                  <w:color w:val="000000"/>
                  <w:sz w:val="20"/>
                  <w:highlight w:val="yellow"/>
                </w:rPr>
                <w:delText>***</w:delText>
              </w:r>
              <w:r w:rsidR="00743516">
                <w:rPr>
                  <w:rFonts w:ascii="Calibri" w:hAnsi="Calibri"/>
                  <w:color w:val="000000"/>
                  <w:sz w:val="20"/>
                </w:rPr>
                <w:delText>];</w:delText>
              </w:r>
            </w:del>
            <w:proofErr w:type="spellStart"/>
            <w:ins w:id="46" w:author="OLTRE" w:date="2024-07-03T22:42:00Z">
              <w:r w:rsidR="00CF4BA9" w:rsidRPr="00CF4BA9">
                <w:rPr>
                  <w:rFonts w:ascii="Calibri" w:hAnsi="Calibri"/>
                  <w:color w:val="000000"/>
                  <w:sz w:val="20"/>
                </w:rPr>
                <w:t>Kp</w:t>
              </w:r>
              <w:proofErr w:type="spellEnd"/>
              <w:r w:rsidR="00CF4BA9" w:rsidRPr="00CF4BA9">
                <w:rPr>
                  <w:rFonts w:ascii="Calibri" w:hAnsi="Calibri"/>
                  <w:color w:val="000000"/>
                  <w:sz w:val="20"/>
                </w:rPr>
                <w:t xml:space="preserve">. </w:t>
              </w:r>
              <w:proofErr w:type="spellStart"/>
              <w:r w:rsidR="00CF4BA9" w:rsidRPr="00CF4BA9">
                <w:rPr>
                  <w:rFonts w:ascii="Calibri" w:hAnsi="Calibri"/>
                  <w:color w:val="000000"/>
                  <w:sz w:val="20"/>
                </w:rPr>
                <w:t>Rawa</w:t>
              </w:r>
              <w:proofErr w:type="spellEnd"/>
              <w:r w:rsidR="00CF4BA9" w:rsidRPr="00CF4BA9">
                <w:rPr>
                  <w:rFonts w:ascii="Calibri" w:hAnsi="Calibri"/>
                  <w:color w:val="000000"/>
                  <w:sz w:val="20"/>
                </w:rPr>
                <w:t xml:space="preserve"> Banteng, RT 002, RW 013, </w:t>
              </w:r>
              <w:proofErr w:type="spellStart"/>
              <w:r w:rsidR="00CF4BA9" w:rsidRPr="00CF4BA9">
                <w:rPr>
                  <w:rFonts w:ascii="Calibri" w:hAnsi="Calibri"/>
                  <w:color w:val="000000"/>
                  <w:sz w:val="20"/>
                </w:rPr>
                <w:t>Cibitung</w:t>
              </w:r>
              <w:proofErr w:type="spellEnd"/>
              <w:r w:rsidR="00CF4BA9" w:rsidRPr="00CF4BA9">
                <w:rPr>
                  <w:rFonts w:ascii="Calibri" w:hAnsi="Calibri"/>
                  <w:color w:val="000000"/>
                  <w:sz w:val="20"/>
                </w:rPr>
                <w:t xml:space="preserve">, </w:t>
              </w:r>
              <w:proofErr w:type="spellStart"/>
              <w:r w:rsidR="00CF4BA9" w:rsidRPr="00CF4BA9">
                <w:rPr>
                  <w:rFonts w:ascii="Calibri" w:hAnsi="Calibri"/>
                  <w:color w:val="000000"/>
                  <w:sz w:val="20"/>
                </w:rPr>
                <w:t>Kabupaten</w:t>
              </w:r>
              <w:proofErr w:type="spellEnd"/>
              <w:r w:rsidR="00CF4BA9" w:rsidRPr="00CF4BA9">
                <w:rPr>
                  <w:rFonts w:ascii="Calibri" w:hAnsi="Calibri"/>
                  <w:color w:val="000000"/>
                  <w:sz w:val="20"/>
                </w:rPr>
                <w:t xml:space="preserve"> Bekasi, </w:t>
              </w:r>
              <w:proofErr w:type="spellStart"/>
              <w:r w:rsidR="00CF4BA9" w:rsidRPr="00CF4BA9">
                <w:rPr>
                  <w:rFonts w:ascii="Calibri" w:hAnsi="Calibri"/>
                  <w:color w:val="000000"/>
                  <w:sz w:val="20"/>
                </w:rPr>
                <w:t>Provinsi</w:t>
              </w:r>
              <w:proofErr w:type="spellEnd"/>
              <w:r w:rsidR="00CF4BA9" w:rsidRPr="00CF4BA9">
                <w:rPr>
                  <w:rFonts w:ascii="Calibri" w:hAnsi="Calibri"/>
                  <w:color w:val="000000"/>
                  <w:sz w:val="20"/>
                </w:rPr>
                <w:t xml:space="preserve"> </w:t>
              </w:r>
              <w:proofErr w:type="spellStart"/>
              <w:r w:rsidR="00CF4BA9" w:rsidRPr="00CF4BA9">
                <w:rPr>
                  <w:rFonts w:ascii="Calibri" w:hAnsi="Calibri"/>
                  <w:color w:val="000000"/>
                  <w:sz w:val="20"/>
                </w:rPr>
                <w:t>Jawa</w:t>
              </w:r>
              <w:proofErr w:type="spellEnd"/>
              <w:r w:rsidR="00CF4BA9" w:rsidRPr="00CF4BA9">
                <w:rPr>
                  <w:rFonts w:ascii="Calibri" w:hAnsi="Calibri"/>
                  <w:color w:val="000000"/>
                  <w:sz w:val="20"/>
                </w:rPr>
                <w:t xml:space="preserve"> Barat</w:t>
              </w:r>
              <w:r w:rsidR="00CF4BA9" w:rsidDel="00CF4BA9">
                <w:rPr>
                  <w:rFonts w:ascii="Calibri" w:hAnsi="Calibri"/>
                  <w:color w:val="000000"/>
                  <w:sz w:val="20"/>
                </w:rPr>
                <w:t xml:space="preserve"> </w:t>
              </w:r>
              <w:r w:rsidR="00743516">
                <w:rPr>
                  <w:rFonts w:ascii="Calibri" w:hAnsi="Calibri"/>
                  <w:color w:val="000000"/>
                  <w:sz w:val="20"/>
                </w:rPr>
                <w:t>;</w:t>
              </w:r>
            </w:ins>
            <w:r w:rsidR="00743516" w:rsidRPr="00BA45BC">
              <w:rPr>
                <w:rFonts w:ascii="Calibri" w:hAnsi="Calibri"/>
                <w:color w:val="000000"/>
                <w:sz w:val="20"/>
              </w:rPr>
              <w:t xml:space="preserve"> dan</w:t>
            </w:r>
          </w:p>
          <w:p w14:paraId="49D423FE" w14:textId="77777777" w:rsidR="00380EB0" w:rsidRPr="005A2466" w:rsidRDefault="00380EB0" w:rsidP="00BA45BC">
            <w:pPr>
              <w:spacing w:after="0" w:line="240" w:lineRule="auto"/>
              <w:jc w:val="both"/>
              <w:textAlignment w:val="baseline"/>
              <w:rPr>
                <w:rFonts w:ascii="Calibri" w:hAnsi="Calibri"/>
                <w:color w:val="4F81BD"/>
                <w:sz w:val="20"/>
              </w:rPr>
            </w:pPr>
          </w:p>
          <w:p w14:paraId="32E0AAA6" w14:textId="0AEEDBAC" w:rsidR="000B4E0E" w:rsidRPr="004865C1" w:rsidRDefault="000B4E0E" w:rsidP="00613832">
            <w:pPr>
              <w:numPr>
                <w:ilvl w:val="0"/>
                <w:numId w:val="27"/>
              </w:numPr>
              <w:spacing w:after="0" w:line="240" w:lineRule="auto"/>
              <w:contextualSpacing/>
              <w:jc w:val="both"/>
              <w:textAlignment w:val="baseline"/>
              <w:rPr>
                <w:rFonts w:ascii="Calibri" w:eastAsia="Times New Roman" w:hAnsi="Calibri" w:cs="Calibri"/>
                <w:color w:val="4F81BD"/>
                <w:sz w:val="20"/>
                <w:szCs w:val="20"/>
                <w:lang w:eastAsia="en-ID"/>
              </w:rPr>
            </w:pPr>
            <w:r w:rsidRPr="005A2466">
              <w:rPr>
                <w:rFonts w:ascii="Calibri" w:hAnsi="Calibri"/>
                <w:b/>
                <w:color w:val="000000" w:themeColor="text1"/>
                <w:sz w:val="20"/>
              </w:rPr>
              <w:t xml:space="preserve">PT </w:t>
            </w:r>
            <w:proofErr w:type="spellStart"/>
            <w:r w:rsidRPr="005A2466">
              <w:rPr>
                <w:rFonts w:ascii="Calibri" w:hAnsi="Calibri"/>
                <w:b/>
                <w:color w:val="000000" w:themeColor="text1"/>
                <w:sz w:val="20"/>
              </w:rPr>
              <w:t>Regene</w:t>
            </w:r>
            <w:proofErr w:type="spellEnd"/>
            <w:r w:rsidRPr="005A2466">
              <w:rPr>
                <w:rFonts w:ascii="Calibri" w:hAnsi="Calibri"/>
                <w:b/>
                <w:color w:val="000000" w:themeColor="text1"/>
                <w:sz w:val="20"/>
              </w:rPr>
              <w:t xml:space="preserve"> </w:t>
            </w:r>
            <w:proofErr w:type="spellStart"/>
            <w:r w:rsidRPr="005A2466">
              <w:rPr>
                <w:rFonts w:ascii="Calibri" w:hAnsi="Calibri"/>
                <w:b/>
                <w:color w:val="000000" w:themeColor="text1"/>
                <w:sz w:val="20"/>
              </w:rPr>
              <w:t>Artifisial</w:t>
            </w:r>
            <w:proofErr w:type="spellEnd"/>
            <w:r w:rsidRPr="005A2466">
              <w:rPr>
                <w:rFonts w:ascii="Calibri" w:hAnsi="Calibri"/>
                <w:b/>
                <w:color w:val="000000" w:themeColor="text1"/>
                <w:sz w:val="20"/>
              </w:rPr>
              <w:t xml:space="preserve"> </w:t>
            </w:r>
            <w:proofErr w:type="spellStart"/>
            <w:r w:rsidRPr="005A2466">
              <w:rPr>
                <w:rFonts w:ascii="Calibri" w:hAnsi="Calibri"/>
                <w:b/>
                <w:color w:val="000000" w:themeColor="text1"/>
                <w:sz w:val="20"/>
              </w:rPr>
              <w:t>Inteligen</w:t>
            </w:r>
            <w:proofErr w:type="spellEnd"/>
            <w:r w:rsidRPr="005A2466">
              <w:rPr>
                <w:rFonts w:ascii="Calibri" w:hAnsi="Calibri"/>
                <w:b/>
                <w:color w:val="000000" w:themeColor="text1"/>
                <w:sz w:val="20"/>
              </w:rPr>
              <w:t xml:space="preserve"> </w:t>
            </w:r>
            <w:r w:rsidRPr="005A2466">
              <w:rPr>
                <w:rFonts w:ascii="Calibri" w:hAnsi="Calibri"/>
                <w:color w:val="000000" w:themeColor="text1"/>
                <w:sz w:val="20"/>
              </w:rPr>
              <w:t>(</w:t>
            </w:r>
            <w:proofErr w:type="spellStart"/>
            <w:r w:rsidRPr="005A2466">
              <w:rPr>
                <w:rFonts w:ascii="Calibri" w:hAnsi="Calibri"/>
                <w:color w:val="000000" w:themeColor="text1"/>
                <w:sz w:val="20"/>
              </w:rPr>
              <w:t>selanjutnya</w:t>
            </w:r>
            <w:proofErr w:type="spellEnd"/>
            <w:r w:rsidRPr="005A2466">
              <w:rPr>
                <w:rFonts w:ascii="Calibri" w:hAnsi="Calibri"/>
                <w:color w:val="000000" w:themeColor="text1"/>
                <w:sz w:val="20"/>
              </w:rPr>
              <w:t xml:space="preserve"> PT. </w:t>
            </w:r>
            <w:proofErr w:type="spellStart"/>
            <w:r w:rsidRPr="005A2466">
              <w:rPr>
                <w:rFonts w:ascii="Calibri" w:hAnsi="Calibri"/>
                <w:color w:val="000000" w:themeColor="text1"/>
                <w:sz w:val="20"/>
              </w:rPr>
              <w:t>Regene</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Artifisial</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Inteligen</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pengganti</w:t>
            </w:r>
            <w:proofErr w:type="spellEnd"/>
            <w:r w:rsidRPr="005A2466">
              <w:rPr>
                <w:rFonts w:ascii="Calibri" w:hAnsi="Calibri"/>
                <w:color w:val="000000" w:themeColor="text1"/>
                <w:sz w:val="20"/>
              </w:rPr>
              <w:t xml:space="preserve"> dan </w:t>
            </w:r>
            <w:proofErr w:type="spellStart"/>
            <w:r w:rsidRPr="005A2466">
              <w:rPr>
                <w:rFonts w:ascii="Calibri" w:hAnsi="Calibri"/>
                <w:color w:val="000000" w:themeColor="text1"/>
                <w:sz w:val="20"/>
              </w:rPr>
              <w:t>penerima</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pengalihannya</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disebut</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sebagai</w:t>
            </w:r>
            <w:proofErr w:type="spellEnd"/>
            <w:r w:rsidRPr="005A2466">
              <w:rPr>
                <w:rFonts w:ascii="Calibri" w:hAnsi="Calibri"/>
                <w:color w:val="000000" w:themeColor="text1"/>
                <w:sz w:val="20"/>
              </w:rPr>
              <w:t xml:space="preserve"> “</w:t>
            </w:r>
            <w:r w:rsidRPr="005A2466">
              <w:rPr>
                <w:rFonts w:ascii="Calibri" w:hAnsi="Calibri"/>
                <w:b/>
                <w:color w:val="000000" w:themeColor="text1"/>
                <w:sz w:val="20"/>
              </w:rPr>
              <w:t>Perseroan”</w:t>
            </w:r>
            <w:r w:rsidRPr="005A2466">
              <w:rPr>
                <w:rFonts w:ascii="Calibri" w:hAnsi="Calibri"/>
                <w:color w:val="000000" w:themeColor="text1"/>
                <w:sz w:val="20"/>
              </w:rPr>
              <w:t xml:space="preserve">) </w:t>
            </w:r>
            <w:proofErr w:type="spellStart"/>
            <w:r w:rsidRPr="005A2466">
              <w:rPr>
                <w:rFonts w:ascii="Calibri" w:hAnsi="Calibri"/>
                <w:color w:val="000000" w:themeColor="text1"/>
                <w:sz w:val="20"/>
              </w:rPr>
              <w:t>suatu</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perseroan</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terbatas</w:t>
            </w:r>
            <w:proofErr w:type="spellEnd"/>
            <w:r w:rsidRPr="005A2466">
              <w:rPr>
                <w:rFonts w:ascii="Calibri" w:hAnsi="Calibri"/>
                <w:color w:val="000000" w:themeColor="text1"/>
                <w:sz w:val="20"/>
              </w:rPr>
              <w:t xml:space="preserve"> yang </w:t>
            </w:r>
            <w:proofErr w:type="spellStart"/>
            <w:r w:rsidRPr="005A2466">
              <w:rPr>
                <w:rFonts w:ascii="Calibri" w:hAnsi="Calibri"/>
                <w:color w:val="000000" w:themeColor="text1"/>
                <w:sz w:val="20"/>
              </w:rPr>
              <w:t>didirikan</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berdasarkan</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hukum</w:t>
            </w:r>
            <w:proofErr w:type="spellEnd"/>
            <w:r w:rsidRPr="005A2466">
              <w:rPr>
                <w:rFonts w:ascii="Calibri" w:hAnsi="Calibri"/>
                <w:color w:val="000000" w:themeColor="text1"/>
                <w:sz w:val="20"/>
              </w:rPr>
              <w:t xml:space="preserve"> Negara </w:t>
            </w:r>
            <w:proofErr w:type="spellStart"/>
            <w:r w:rsidRPr="005A2466">
              <w:rPr>
                <w:rFonts w:ascii="Calibri" w:hAnsi="Calibri"/>
                <w:color w:val="000000" w:themeColor="text1"/>
                <w:sz w:val="20"/>
              </w:rPr>
              <w:t>Republik</w:t>
            </w:r>
            <w:proofErr w:type="spellEnd"/>
            <w:r w:rsidRPr="005A2466">
              <w:rPr>
                <w:rFonts w:ascii="Calibri" w:hAnsi="Calibri"/>
                <w:color w:val="000000" w:themeColor="text1"/>
                <w:sz w:val="20"/>
              </w:rPr>
              <w:t xml:space="preserve"> Indonesia, </w:t>
            </w:r>
            <w:proofErr w:type="spellStart"/>
            <w:r w:rsidRPr="005A2466">
              <w:rPr>
                <w:rFonts w:ascii="Calibri" w:hAnsi="Calibri"/>
                <w:color w:val="000000" w:themeColor="text1"/>
                <w:sz w:val="20"/>
              </w:rPr>
              <w:t>berkedudukan</w:t>
            </w:r>
            <w:proofErr w:type="spellEnd"/>
            <w:r w:rsidRPr="005A2466">
              <w:rPr>
                <w:rFonts w:ascii="Calibri" w:hAnsi="Calibri"/>
                <w:color w:val="000000" w:themeColor="text1"/>
                <w:sz w:val="20"/>
              </w:rPr>
              <w:t xml:space="preserve"> di Office 8 Building, </w:t>
            </w:r>
            <w:proofErr w:type="spellStart"/>
            <w:r w:rsidRPr="005A2466">
              <w:rPr>
                <w:rFonts w:ascii="Calibri" w:hAnsi="Calibri"/>
                <w:color w:val="000000" w:themeColor="text1"/>
                <w:sz w:val="20"/>
              </w:rPr>
              <w:t>Lantai</w:t>
            </w:r>
            <w:proofErr w:type="spellEnd"/>
            <w:r w:rsidRPr="005A2466">
              <w:rPr>
                <w:rFonts w:ascii="Calibri" w:hAnsi="Calibri"/>
                <w:color w:val="000000" w:themeColor="text1"/>
                <w:sz w:val="20"/>
              </w:rPr>
              <w:t xml:space="preserve"> 18A, SCBD Lot. 28, Jl. </w:t>
            </w:r>
            <w:proofErr w:type="spellStart"/>
            <w:r w:rsidRPr="005A2466">
              <w:rPr>
                <w:rFonts w:ascii="Calibri" w:hAnsi="Calibri"/>
                <w:color w:val="000000" w:themeColor="text1"/>
                <w:sz w:val="20"/>
              </w:rPr>
              <w:t>Jend</w:t>
            </w:r>
            <w:proofErr w:type="spellEnd"/>
            <w:r w:rsidRPr="005A2466">
              <w:rPr>
                <w:rFonts w:ascii="Calibri" w:hAnsi="Calibri"/>
                <w:color w:val="000000" w:themeColor="text1"/>
                <w:sz w:val="20"/>
              </w:rPr>
              <w:t xml:space="preserve">. Sudirman </w:t>
            </w:r>
            <w:proofErr w:type="spellStart"/>
            <w:r w:rsidRPr="005A2466">
              <w:rPr>
                <w:rFonts w:ascii="Calibri" w:hAnsi="Calibri"/>
                <w:color w:val="000000" w:themeColor="text1"/>
                <w:sz w:val="20"/>
              </w:rPr>
              <w:t>Kav</w:t>
            </w:r>
            <w:proofErr w:type="spellEnd"/>
            <w:r w:rsidRPr="005A2466">
              <w:rPr>
                <w:rFonts w:ascii="Calibri" w:hAnsi="Calibri"/>
                <w:color w:val="000000" w:themeColor="text1"/>
                <w:sz w:val="20"/>
              </w:rPr>
              <w:t xml:space="preserve">. 52-53, </w:t>
            </w:r>
            <w:proofErr w:type="spellStart"/>
            <w:r w:rsidRPr="005A2466">
              <w:rPr>
                <w:rFonts w:ascii="Calibri" w:hAnsi="Calibri"/>
                <w:color w:val="000000" w:themeColor="text1"/>
                <w:sz w:val="20"/>
              </w:rPr>
              <w:t>Senayan</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Kebayoran</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Baru</w:t>
            </w:r>
            <w:proofErr w:type="spellEnd"/>
            <w:r w:rsidRPr="005A2466">
              <w:rPr>
                <w:rFonts w:ascii="Calibri" w:hAnsi="Calibri"/>
                <w:color w:val="000000" w:themeColor="text1"/>
                <w:sz w:val="20"/>
              </w:rPr>
              <w:t xml:space="preserve">, Jakarta Selatan, Indonesia, </w:t>
            </w:r>
            <w:proofErr w:type="spellStart"/>
            <w:r w:rsidRPr="005A2466">
              <w:rPr>
                <w:rFonts w:ascii="Calibri" w:hAnsi="Calibri"/>
                <w:color w:val="000000" w:themeColor="text1"/>
                <w:sz w:val="20"/>
              </w:rPr>
              <w:t>dalam</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hal</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ini</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diwakili</w:t>
            </w:r>
            <w:proofErr w:type="spellEnd"/>
            <w:r w:rsidRPr="005A2466">
              <w:rPr>
                <w:rFonts w:ascii="Calibri" w:hAnsi="Calibri"/>
                <w:color w:val="000000" w:themeColor="text1"/>
                <w:sz w:val="20"/>
              </w:rPr>
              <w:t xml:space="preserve"> oleh Nyonya </w:t>
            </w:r>
            <w:proofErr w:type="spellStart"/>
            <w:r w:rsidRPr="005A2466">
              <w:rPr>
                <w:rFonts w:ascii="Calibri" w:hAnsi="Calibri"/>
                <w:color w:val="000000" w:themeColor="text1"/>
                <w:sz w:val="20"/>
              </w:rPr>
              <w:t>Tiang</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Vichi</w:t>
            </w:r>
            <w:proofErr w:type="spellEnd"/>
            <w:r w:rsidRPr="005A2466">
              <w:rPr>
                <w:rFonts w:ascii="Calibri" w:hAnsi="Calibri"/>
                <w:color w:val="000000" w:themeColor="text1"/>
                <w:sz w:val="20"/>
              </w:rPr>
              <w:t xml:space="preserve"> Lestari, yang </w:t>
            </w:r>
            <w:proofErr w:type="spellStart"/>
            <w:r w:rsidRPr="005A2466">
              <w:rPr>
                <w:rFonts w:ascii="Calibri" w:hAnsi="Calibri"/>
                <w:color w:val="000000" w:themeColor="text1"/>
                <w:sz w:val="20"/>
              </w:rPr>
              <w:t>berdasarkan</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pernyataannya</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bertindak</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dalam</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kapasitasnya</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sebagai</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Direktur</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untuk</w:t>
            </w:r>
            <w:proofErr w:type="spellEnd"/>
            <w:r w:rsidRPr="005A2466">
              <w:rPr>
                <w:rFonts w:ascii="Calibri" w:hAnsi="Calibri"/>
                <w:color w:val="000000" w:themeColor="text1"/>
                <w:sz w:val="20"/>
              </w:rPr>
              <w:t xml:space="preserve"> dan </w:t>
            </w:r>
            <w:proofErr w:type="spellStart"/>
            <w:r w:rsidRPr="005A2466">
              <w:rPr>
                <w:rFonts w:ascii="Calibri" w:hAnsi="Calibri"/>
                <w:color w:val="000000" w:themeColor="text1"/>
                <w:sz w:val="20"/>
              </w:rPr>
              <w:t>atas</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nama</w:t>
            </w:r>
            <w:proofErr w:type="spellEnd"/>
            <w:r w:rsidRPr="005A2466">
              <w:rPr>
                <w:rFonts w:ascii="Calibri" w:hAnsi="Calibri"/>
                <w:color w:val="000000" w:themeColor="text1"/>
                <w:sz w:val="20"/>
              </w:rPr>
              <w:t xml:space="preserve"> Perseroan</w:t>
            </w:r>
            <w:r w:rsidRPr="00613832">
              <w:rPr>
                <w:rFonts w:ascii="Calibri" w:hAnsi="Calibri" w:cs="Calibri"/>
                <w:color w:val="000000" w:themeColor="text1"/>
                <w:sz w:val="20"/>
                <w:szCs w:val="20"/>
              </w:rPr>
              <w:t>.</w:t>
            </w:r>
          </w:p>
          <w:p w14:paraId="6FFF716D" w14:textId="77777777" w:rsidR="003821CA" w:rsidRPr="00613832" w:rsidRDefault="003821CA" w:rsidP="004865C1">
            <w:pPr>
              <w:spacing w:after="0" w:line="240" w:lineRule="auto"/>
              <w:ind w:left="720"/>
              <w:contextualSpacing/>
              <w:jc w:val="both"/>
              <w:textAlignment w:val="baseline"/>
              <w:rPr>
                <w:rFonts w:ascii="Calibri" w:eastAsia="Times New Roman" w:hAnsi="Calibri" w:cs="Calibri"/>
                <w:color w:val="4F81BD"/>
                <w:sz w:val="20"/>
                <w:szCs w:val="20"/>
                <w:lang w:eastAsia="en-ID"/>
              </w:rPr>
            </w:pPr>
          </w:p>
          <w:p w14:paraId="35AF5B9C" w14:textId="77777777" w:rsidR="00134E27" w:rsidRPr="005A2466" w:rsidRDefault="00134E27" w:rsidP="00613832">
            <w:pPr>
              <w:pStyle w:val="ListParagraph"/>
              <w:spacing w:after="0" w:line="240" w:lineRule="auto"/>
              <w:rPr>
                <w:rFonts w:ascii="Calibri" w:hAnsi="Calibri"/>
                <w:sz w:val="20"/>
              </w:rPr>
            </w:pPr>
          </w:p>
        </w:tc>
      </w:tr>
      <w:tr w:rsidR="0011293A" w:rsidRPr="00613832" w14:paraId="718472C2" w14:textId="77777777" w:rsidTr="00BA45BC">
        <w:trPr>
          <w:trHeight w:val="967"/>
        </w:trPr>
        <w:tc>
          <w:tcPr>
            <w:tcW w:w="4868" w:type="dxa"/>
            <w:gridSpan w:val="2"/>
            <w:tcBorders>
              <w:bottom w:val="single" w:sz="4" w:space="0" w:color="auto"/>
            </w:tcBorders>
            <w:tcMar>
              <w:top w:w="0" w:type="dxa"/>
              <w:left w:w="108" w:type="dxa"/>
              <w:bottom w:w="0" w:type="dxa"/>
              <w:right w:w="108" w:type="dxa"/>
            </w:tcMar>
            <w:hideMark/>
          </w:tcPr>
          <w:p w14:paraId="5608A332" w14:textId="0CF0563F" w:rsidR="00134E27" w:rsidRPr="005A2466" w:rsidRDefault="00134E27" w:rsidP="005A2466">
            <w:pPr>
              <w:spacing w:after="0" w:line="240" w:lineRule="auto"/>
              <w:contextualSpacing/>
              <w:jc w:val="both"/>
              <w:rPr>
                <w:rFonts w:ascii="Calibri" w:hAnsi="Calibri"/>
                <w:sz w:val="20"/>
              </w:rPr>
            </w:pPr>
            <w:r w:rsidRPr="005A2466">
              <w:rPr>
                <w:rFonts w:ascii="Calibri" w:hAnsi="Calibri"/>
                <w:color w:val="000000"/>
                <w:sz w:val="20"/>
              </w:rPr>
              <w:lastRenderedPageBreak/>
              <w:t xml:space="preserve">Hereinafter </w:t>
            </w:r>
            <w:proofErr w:type="spellStart"/>
            <w:r w:rsidR="00117CC1" w:rsidRPr="005A2466">
              <w:rPr>
                <w:rFonts w:ascii="Calibri" w:hAnsi="Calibri"/>
                <w:color w:val="000000"/>
                <w:sz w:val="20"/>
              </w:rPr>
              <w:t>Vichi</w:t>
            </w:r>
            <w:proofErr w:type="spellEnd"/>
            <w:r w:rsidRPr="005A2466">
              <w:rPr>
                <w:rFonts w:ascii="Calibri" w:hAnsi="Calibri"/>
                <w:color w:val="000000"/>
                <w:sz w:val="20"/>
              </w:rPr>
              <w:t xml:space="preserve">, </w:t>
            </w:r>
            <w:r w:rsidR="00117CC1" w:rsidRPr="005A2466">
              <w:rPr>
                <w:rFonts w:ascii="Calibri" w:hAnsi="Calibri"/>
                <w:color w:val="000000"/>
                <w:sz w:val="20"/>
              </w:rPr>
              <w:t>Desmond</w:t>
            </w:r>
            <w:r w:rsidRPr="005A2466">
              <w:rPr>
                <w:rFonts w:ascii="Calibri" w:hAnsi="Calibri"/>
                <w:color w:val="000000"/>
                <w:sz w:val="20"/>
              </w:rPr>
              <w:t xml:space="preserve">, </w:t>
            </w:r>
            <w:r w:rsidR="003821CA" w:rsidRPr="00613832">
              <w:rPr>
                <w:rFonts w:ascii="Calibri" w:eastAsia="Times New Roman" w:hAnsi="Calibri" w:cs="Calibri"/>
                <w:color w:val="000000"/>
                <w:sz w:val="20"/>
                <w:szCs w:val="20"/>
                <w:lang w:eastAsia="en-ID"/>
              </w:rPr>
              <w:t xml:space="preserve">Luna, Dexter, Salim,  </w:t>
            </w:r>
            <w:proofErr w:type="spellStart"/>
            <w:r w:rsidR="00117CC1" w:rsidRPr="005A2466">
              <w:rPr>
                <w:rFonts w:ascii="Calibri" w:hAnsi="Calibri"/>
                <w:color w:val="000000"/>
                <w:sz w:val="20"/>
              </w:rPr>
              <w:t>Hikmat</w:t>
            </w:r>
            <w:proofErr w:type="spellEnd"/>
            <w:r w:rsidR="00117CC1" w:rsidRPr="005A2466">
              <w:rPr>
                <w:rFonts w:ascii="Calibri" w:hAnsi="Calibri"/>
                <w:color w:val="000000"/>
                <w:sz w:val="20"/>
              </w:rPr>
              <w:t xml:space="preserve">, </w:t>
            </w:r>
            <w:proofErr w:type="spellStart"/>
            <w:r w:rsidR="003821CA" w:rsidRPr="005A2466">
              <w:rPr>
                <w:rFonts w:ascii="Calibri" w:hAnsi="Calibri"/>
                <w:color w:val="000000"/>
                <w:sz w:val="20"/>
              </w:rPr>
              <w:t>Ozora</w:t>
            </w:r>
            <w:proofErr w:type="spellEnd"/>
            <w:r w:rsidR="003821CA" w:rsidRPr="005A2466">
              <w:rPr>
                <w:rFonts w:ascii="Calibri" w:hAnsi="Calibri"/>
                <w:color w:val="000000"/>
                <w:sz w:val="20"/>
              </w:rPr>
              <w:t xml:space="preserve">, </w:t>
            </w:r>
            <w:r w:rsidR="000C2CB0" w:rsidRPr="005A2466">
              <w:rPr>
                <w:rFonts w:ascii="Calibri" w:hAnsi="Calibri"/>
                <w:color w:val="000000"/>
                <w:sz w:val="20"/>
              </w:rPr>
              <w:t xml:space="preserve">and </w:t>
            </w:r>
            <w:r w:rsidR="00CF2A21" w:rsidRPr="005A2466">
              <w:rPr>
                <w:rFonts w:ascii="Calibri" w:hAnsi="Calibri"/>
                <w:color w:val="000000"/>
                <w:sz w:val="20"/>
              </w:rPr>
              <w:t>Investor</w:t>
            </w:r>
            <w:r w:rsidR="000C2CB0" w:rsidRPr="005A2466">
              <w:rPr>
                <w:rFonts w:ascii="Calibri" w:hAnsi="Calibri"/>
                <w:color w:val="000000"/>
                <w:sz w:val="20"/>
              </w:rPr>
              <w:t xml:space="preserve"> </w:t>
            </w:r>
            <w:r w:rsidRPr="005A2466">
              <w:rPr>
                <w:rFonts w:ascii="Calibri" w:hAnsi="Calibri"/>
                <w:color w:val="000000"/>
                <w:sz w:val="20"/>
              </w:rPr>
              <w:t>may also individually be referred to as a “</w:t>
            </w:r>
            <w:r w:rsidR="00A92671" w:rsidRPr="00613832">
              <w:rPr>
                <w:rFonts w:ascii="Calibri" w:eastAsia="Times New Roman" w:hAnsi="Calibri" w:cs="Calibri"/>
                <w:b/>
                <w:color w:val="000000"/>
                <w:sz w:val="20"/>
                <w:szCs w:val="20"/>
                <w:lang w:eastAsia="en-ID"/>
              </w:rPr>
              <w:t>The</w:t>
            </w:r>
            <w:r w:rsidRPr="00613832">
              <w:rPr>
                <w:rFonts w:ascii="Calibri" w:eastAsia="Times New Roman" w:hAnsi="Calibri" w:cs="Calibri"/>
                <w:b/>
                <w:bCs/>
                <w:color w:val="000000"/>
                <w:sz w:val="20"/>
                <w:szCs w:val="20"/>
                <w:lang w:eastAsia="en-ID"/>
              </w:rPr>
              <w:t xml:space="preserve"> </w:t>
            </w:r>
            <w:r w:rsidR="00CF2A21" w:rsidRPr="005A2466">
              <w:rPr>
                <w:rFonts w:ascii="Calibri" w:hAnsi="Calibri"/>
                <w:b/>
                <w:color w:val="000000"/>
                <w:sz w:val="20"/>
              </w:rPr>
              <w:t>Party</w:t>
            </w:r>
            <w:r w:rsidRPr="005A2466">
              <w:rPr>
                <w:rFonts w:ascii="Calibri" w:hAnsi="Calibri"/>
                <w:color w:val="000000"/>
                <w:sz w:val="20"/>
              </w:rPr>
              <w:t xml:space="preserve">” and collectively referred as </w:t>
            </w:r>
            <w:r w:rsidRPr="00613832">
              <w:rPr>
                <w:rFonts w:ascii="Calibri" w:eastAsia="Times New Roman" w:hAnsi="Calibri" w:cs="Calibri"/>
                <w:color w:val="000000"/>
                <w:sz w:val="20"/>
                <w:szCs w:val="20"/>
                <w:lang w:eastAsia="en-ID"/>
              </w:rPr>
              <w:t>“</w:t>
            </w:r>
            <w:r w:rsidR="00A92671" w:rsidRPr="00613832">
              <w:rPr>
                <w:rFonts w:ascii="Calibri" w:eastAsia="Times New Roman" w:hAnsi="Calibri" w:cs="Calibri"/>
                <w:b/>
                <w:color w:val="000000"/>
                <w:sz w:val="20"/>
                <w:szCs w:val="20"/>
                <w:lang w:eastAsia="en-ID"/>
              </w:rPr>
              <w:t>The</w:t>
            </w:r>
            <w:r w:rsidR="00C51D44" w:rsidRPr="00613832">
              <w:rPr>
                <w:rFonts w:ascii="Calibri" w:eastAsia="Times New Roman" w:hAnsi="Calibri" w:cs="Calibri"/>
                <w:b/>
                <w:color w:val="000000"/>
                <w:sz w:val="20"/>
                <w:szCs w:val="20"/>
                <w:lang w:eastAsia="en-ID"/>
              </w:rPr>
              <w:t xml:space="preserve"> </w:t>
            </w:r>
            <w:r w:rsidR="00CF2A21" w:rsidRPr="005A2466">
              <w:rPr>
                <w:rFonts w:ascii="Calibri" w:hAnsi="Calibri"/>
                <w:b/>
                <w:color w:val="000000"/>
                <w:sz w:val="20"/>
              </w:rPr>
              <w:t>Parties</w:t>
            </w:r>
            <w:r w:rsidRPr="005A2466">
              <w:rPr>
                <w:rFonts w:ascii="Calibri" w:hAnsi="Calibri"/>
                <w:color w:val="000000"/>
                <w:sz w:val="20"/>
              </w:rPr>
              <w:t>”.</w:t>
            </w:r>
          </w:p>
          <w:p w14:paraId="045FFFD8" w14:textId="77777777" w:rsidR="00134E27" w:rsidRPr="005A2466" w:rsidRDefault="00134E27" w:rsidP="005A2466">
            <w:pPr>
              <w:spacing w:after="0" w:line="240" w:lineRule="auto"/>
              <w:contextualSpacing/>
              <w:jc w:val="both"/>
              <w:rPr>
                <w:rFonts w:ascii="Calibri" w:hAnsi="Calibri"/>
                <w:sz w:val="20"/>
              </w:rPr>
            </w:pPr>
          </w:p>
        </w:tc>
        <w:tc>
          <w:tcPr>
            <w:tcW w:w="4914" w:type="dxa"/>
            <w:gridSpan w:val="2"/>
            <w:tcBorders>
              <w:bottom w:val="single" w:sz="4" w:space="0" w:color="auto"/>
            </w:tcBorders>
            <w:tcMar>
              <w:top w:w="0" w:type="dxa"/>
              <w:left w:w="108" w:type="dxa"/>
              <w:bottom w:w="0" w:type="dxa"/>
              <w:right w:w="108" w:type="dxa"/>
            </w:tcMar>
            <w:hideMark/>
          </w:tcPr>
          <w:p w14:paraId="3B597258" w14:textId="22AFE9E7" w:rsidR="00134E27" w:rsidRPr="005A2466" w:rsidRDefault="00134E27" w:rsidP="005A2466">
            <w:pPr>
              <w:spacing w:after="0" w:line="240" w:lineRule="auto"/>
              <w:contextualSpacing/>
              <w:jc w:val="both"/>
              <w:rPr>
                <w:rFonts w:ascii="Calibri" w:hAnsi="Calibri"/>
                <w:sz w:val="20"/>
              </w:rPr>
            </w:pPr>
            <w:proofErr w:type="spellStart"/>
            <w:r w:rsidRPr="005A2466">
              <w:rPr>
                <w:rFonts w:ascii="Calibri" w:hAnsi="Calibri"/>
                <w:color w:val="000000"/>
                <w:sz w:val="20"/>
              </w:rPr>
              <w:t>Selanjutnya</w:t>
            </w:r>
            <w:proofErr w:type="spellEnd"/>
            <w:r w:rsidRPr="005A2466">
              <w:rPr>
                <w:rFonts w:ascii="Calibri" w:hAnsi="Calibri"/>
                <w:color w:val="000000"/>
                <w:sz w:val="20"/>
              </w:rPr>
              <w:t xml:space="preserve"> </w:t>
            </w:r>
            <w:proofErr w:type="spellStart"/>
            <w:r w:rsidR="00117CC1" w:rsidRPr="005A2466">
              <w:rPr>
                <w:rFonts w:ascii="Calibri" w:hAnsi="Calibri"/>
                <w:color w:val="000000"/>
                <w:sz w:val="20"/>
              </w:rPr>
              <w:t>Vichi</w:t>
            </w:r>
            <w:proofErr w:type="spellEnd"/>
            <w:r w:rsidR="00117CC1" w:rsidRPr="005A2466">
              <w:rPr>
                <w:rFonts w:ascii="Calibri" w:hAnsi="Calibri"/>
                <w:color w:val="000000"/>
                <w:sz w:val="20"/>
              </w:rPr>
              <w:t xml:space="preserve">, Desmond, </w:t>
            </w:r>
            <w:r w:rsidR="003821CA" w:rsidRPr="00613832">
              <w:rPr>
                <w:rFonts w:ascii="Calibri" w:eastAsia="Times New Roman" w:hAnsi="Calibri" w:cs="Calibri"/>
                <w:color w:val="000000"/>
                <w:sz w:val="20"/>
                <w:szCs w:val="20"/>
                <w:lang w:eastAsia="en-ID"/>
              </w:rPr>
              <w:t xml:space="preserve">Luna, Dexter, Salim,  </w:t>
            </w:r>
            <w:proofErr w:type="spellStart"/>
            <w:r w:rsidR="00117CC1" w:rsidRPr="005A2466">
              <w:rPr>
                <w:rFonts w:ascii="Calibri" w:hAnsi="Calibri"/>
                <w:color w:val="000000"/>
                <w:sz w:val="20"/>
              </w:rPr>
              <w:t>Hikmat</w:t>
            </w:r>
            <w:proofErr w:type="spellEnd"/>
            <w:r w:rsidR="00117CC1" w:rsidRPr="00613832">
              <w:rPr>
                <w:rFonts w:ascii="Calibri" w:eastAsia="Times New Roman" w:hAnsi="Calibri" w:cs="Calibri"/>
                <w:color w:val="000000"/>
                <w:sz w:val="20"/>
                <w:szCs w:val="20"/>
                <w:lang w:eastAsia="en-ID"/>
              </w:rPr>
              <w:t xml:space="preserve">, </w:t>
            </w:r>
            <w:proofErr w:type="spellStart"/>
            <w:r w:rsidR="003821CA" w:rsidRPr="00613832">
              <w:rPr>
                <w:rFonts w:ascii="Calibri" w:eastAsia="Times New Roman" w:hAnsi="Calibri" w:cs="Calibri"/>
                <w:color w:val="000000"/>
                <w:sz w:val="20"/>
                <w:szCs w:val="20"/>
                <w:lang w:eastAsia="en-ID"/>
              </w:rPr>
              <w:t>Ozora</w:t>
            </w:r>
            <w:proofErr w:type="spellEnd"/>
            <w:r w:rsidR="003821CA" w:rsidRPr="005A2466">
              <w:rPr>
                <w:rFonts w:ascii="Calibri" w:hAnsi="Calibri"/>
                <w:color w:val="000000"/>
                <w:sz w:val="20"/>
              </w:rPr>
              <w:t xml:space="preserve">, </w:t>
            </w:r>
            <w:r w:rsidR="000C2CB0" w:rsidRPr="005A2466">
              <w:rPr>
                <w:rFonts w:ascii="Calibri" w:hAnsi="Calibri"/>
                <w:color w:val="000000"/>
                <w:sz w:val="20"/>
              </w:rPr>
              <w:t xml:space="preserve">dan </w:t>
            </w:r>
            <w:r w:rsidR="00CF2A21" w:rsidRPr="005A2466">
              <w:rPr>
                <w:rFonts w:ascii="Calibri" w:hAnsi="Calibri"/>
                <w:color w:val="000000"/>
                <w:sz w:val="20"/>
              </w:rPr>
              <w:t>Investor</w:t>
            </w:r>
            <w:r w:rsidR="000C2CB0"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sendiri-sendiri</w:t>
            </w:r>
            <w:proofErr w:type="spellEnd"/>
            <w:r w:rsidRPr="005A2466">
              <w:rPr>
                <w:rFonts w:ascii="Calibri" w:hAnsi="Calibri"/>
                <w:color w:val="000000"/>
                <w:sz w:val="20"/>
              </w:rPr>
              <w:t xml:space="preserve"> juga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disebut</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00CF2A21" w:rsidRPr="005A2466">
              <w:rPr>
                <w:rFonts w:ascii="Calibri" w:hAnsi="Calibri"/>
                <w:b/>
                <w:color w:val="000000"/>
                <w:sz w:val="20"/>
              </w:rPr>
              <w:t>Pihak</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bersama-sama</w:t>
            </w:r>
            <w:proofErr w:type="spellEnd"/>
            <w:r w:rsidRPr="005A2466">
              <w:rPr>
                <w:rFonts w:ascii="Calibri" w:hAnsi="Calibri"/>
                <w:color w:val="000000"/>
                <w:sz w:val="20"/>
              </w:rPr>
              <w:t xml:space="preserve"> </w:t>
            </w:r>
            <w:proofErr w:type="spellStart"/>
            <w:r w:rsidRPr="005A2466">
              <w:rPr>
                <w:rFonts w:ascii="Calibri" w:hAnsi="Calibri"/>
                <w:color w:val="000000"/>
                <w:sz w:val="20"/>
              </w:rPr>
              <w:t>disebut</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r w:rsidR="00A92671" w:rsidRPr="005A2466">
              <w:rPr>
                <w:rFonts w:ascii="Calibri" w:hAnsi="Calibri"/>
                <w:b/>
                <w:color w:val="000000"/>
                <w:sz w:val="20"/>
              </w:rPr>
              <w:t xml:space="preserve">Para </w:t>
            </w:r>
            <w:proofErr w:type="spellStart"/>
            <w:r w:rsidR="00CF2A21" w:rsidRPr="005A2466">
              <w:rPr>
                <w:rFonts w:ascii="Calibri" w:hAnsi="Calibri"/>
                <w:b/>
                <w:color w:val="000000"/>
                <w:sz w:val="20"/>
              </w:rPr>
              <w:t>Pihak</w:t>
            </w:r>
            <w:proofErr w:type="spellEnd"/>
            <w:r w:rsidRPr="005A2466">
              <w:rPr>
                <w:rFonts w:ascii="Calibri" w:hAnsi="Calibri"/>
                <w:b/>
                <w:color w:val="000000"/>
                <w:sz w:val="20"/>
              </w:rPr>
              <w:t>”</w:t>
            </w:r>
            <w:r w:rsidRPr="005A2466">
              <w:rPr>
                <w:rFonts w:ascii="Calibri" w:hAnsi="Calibri"/>
                <w:color w:val="000000"/>
                <w:sz w:val="20"/>
              </w:rPr>
              <w:t>.</w:t>
            </w:r>
          </w:p>
        </w:tc>
      </w:tr>
      <w:tr w:rsidR="0011293A" w:rsidRPr="00613832" w14:paraId="01ADD3CF" w14:textId="77777777" w:rsidTr="00BA45BC">
        <w:trPr>
          <w:trHeight w:val="454"/>
        </w:trPr>
        <w:tc>
          <w:tcPr>
            <w:tcW w:w="4868" w:type="dxa"/>
            <w:gridSpan w:val="2"/>
            <w:tcBorders>
              <w:top w:val="single" w:sz="4" w:space="0" w:color="auto"/>
              <w:bottom w:val="single" w:sz="4" w:space="0" w:color="auto"/>
            </w:tcBorders>
            <w:tcMar>
              <w:top w:w="0" w:type="dxa"/>
              <w:left w:w="108" w:type="dxa"/>
              <w:bottom w:w="0" w:type="dxa"/>
              <w:right w:w="108" w:type="dxa"/>
            </w:tcMar>
          </w:tcPr>
          <w:p w14:paraId="01335FB0" w14:textId="77777777" w:rsidR="00DB746E" w:rsidRPr="005A2466" w:rsidRDefault="00DB746E" w:rsidP="005A2466">
            <w:pPr>
              <w:spacing w:after="0" w:line="240" w:lineRule="auto"/>
              <w:contextualSpacing/>
              <w:jc w:val="both"/>
              <w:rPr>
                <w:rFonts w:ascii="Calibri" w:hAnsi="Calibri"/>
                <w:color w:val="000000"/>
                <w:sz w:val="20"/>
              </w:rPr>
            </w:pPr>
          </w:p>
        </w:tc>
        <w:tc>
          <w:tcPr>
            <w:tcW w:w="4914" w:type="dxa"/>
            <w:gridSpan w:val="2"/>
            <w:tcBorders>
              <w:top w:val="single" w:sz="4" w:space="0" w:color="auto"/>
              <w:bottom w:val="single" w:sz="4" w:space="0" w:color="auto"/>
            </w:tcBorders>
            <w:tcMar>
              <w:top w:w="0" w:type="dxa"/>
              <w:left w:w="108" w:type="dxa"/>
              <w:bottom w:w="0" w:type="dxa"/>
              <w:right w:w="108" w:type="dxa"/>
            </w:tcMar>
          </w:tcPr>
          <w:p w14:paraId="2AEA82EF" w14:textId="77777777" w:rsidR="00DB746E" w:rsidRPr="005A2466" w:rsidRDefault="00DB746E" w:rsidP="005A2466">
            <w:pPr>
              <w:spacing w:after="0" w:line="240" w:lineRule="auto"/>
              <w:contextualSpacing/>
              <w:jc w:val="both"/>
              <w:rPr>
                <w:rFonts w:ascii="Calibri" w:hAnsi="Calibri"/>
                <w:color w:val="000000"/>
                <w:sz w:val="20"/>
              </w:rPr>
            </w:pPr>
          </w:p>
        </w:tc>
      </w:tr>
      <w:tr w:rsidR="0011293A" w:rsidRPr="00613832" w14:paraId="627B9A83" w14:textId="77777777" w:rsidTr="00BA45BC">
        <w:trPr>
          <w:trHeight w:val="377"/>
        </w:trPr>
        <w:tc>
          <w:tcPr>
            <w:tcW w:w="4868" w:type="dxa"/>
            <w:gridSpan w:val="2"/>
            <w:tcMar>
              <w:top w:w="0" w:type="dxa"/>
              <w:left w:w="108" w:type="dxa"/>
              <w:bottom w:w="0" w:type="dxa"/>
              <w:right w:w="108" w:type="dxa"/>
            </w:tcMar>
            <w:hideMark/>
          </w:tcPr>
          <w:p w14:paraId="04A36809" w14:textId="77777777" w:rsidR="00134E27" w:rsidRPr="005A2466" w:rsidRDefault="00134E27" w:rsidP="005A2466">
            <w:pPr>
              <w:spacing w:after="0" w:line="240" w:lineRule="auto"/>
              <w:contextualSpacing/>
              <w:jc w:val="both"/>
              <w:outlineLvl w:val="0"/>
              <w:rPr>
                <w:rFonts w:ascii="Calibri" w:hAnsi="Calibri"/>
                <w:b/>
                <w:kern w:val="36"/>
                <w:sz w:val="20"/>
              </w:rPr>
            </w:pPr>
            <w:r w:rsidRPr="005A2466">
              <w:rPr>
                <w:rFonts w:ascii="Calibri" w:hAnsi="Calibri"/>
                <w:b/>
                <w:color w:val="000000"/>
                <w:kern w:val="36"/>
                <w:sz w:val="20"/>
              </w:rPr>
              <w:t>The Parties declare as follows:</w:t>
            </w:r>
          </w:p>
        </w:tc>
        <w:tc>
          <w:tcPr>
            <w:tcW w:w="4914" w:type="dxa"/>
            <w:gridSpan w:val="2"/>
            <w:tcMar>
              <w:top w:w="0" w:type="dxa"/>
              <w:left w:w="108" w:type="dxa"/>
              <w:bottom w:w="0" w:type="dxa"/>
              <w:right w:w="108" w:type="dxa"/>
            </w:tcMar>
            <w:hideMark/>
          </w:tcPr>
          <w:p w14:paraId="0BDAC31B" w14:textId="77777777" w:rsidR="00134E27" w:rsidRPr="005A2466" w:rsidRDefault="00134E27" w:rsidP="005A2466">
            <w:pPr>
              <w:spacing w:after="0" w:line="240" w:lineRule="auto"/>
              <w:contextualSpacing/>
              <w:jc w:val="both"/>
              <w:rPr>
                <w:rFonts w:ascii="Calibri" w:hAnsi="Calibri"/>
                <w:sz w:val="20"/>
              </w:rPr>
            </w:pPr>
            <w:r w:rsidRPr="005A2466">
              <w:rPr>
                <w:rFonts w:ascii="Calibri" w:hAnsi="Calibri"/>
                <w:b/>
                <w:color w:val="000000"/>
                <w:sz w:val="20"/>
              </w:rPr>
              <w:t xml:space="preserve">Para </w:t>
            </w:r>
            <w:proofErr w:type="spellStart"/>
            <w:r w:rsidRPr="005A2466">
              <w:rPr>
                <w:rFonts w:ascii="Calibri" w:hAnsi="Calibri"/>
                <w:b/>
                <w:color w:val="000000"/>
                <w:sz w:val="20"/>
              </w:rPr>
              <w:t>Pihak</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menyatakan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terlebih</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dahulu</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sebagai</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berikut</w:t>
            </w:r>
            <w:proofErr w:type="spellEnd"/>
            <w:r w:rsidRPr="005A2466">
              <w:rPr>
                <w:rFonts w:ascii="Calibri" w:hAnsi="Calibri"/>
                <w:b/>
                <w:color w:val="000000"/>
                <w:sz w:val="20"/>
              </w:rPr>
              <w:t>:</w:t>
            </w:r>
          </w:p>
        </w:tc>
      </w:tr>
      <w:tr w:rsidR="0011293A" w:rsidRPr="00613832" w14:paraId="27B87529" w14:textId="77777777" w:rsidTr="00BA45BC">
        <w:trPr>
          <w:trHeight w:val="909"/>
        </w:trPr>
        <w:tc>
          <w:tcPr>
            <w:tcW w:w="4868" w:type="dxa"/>
            <w:gridSpan w:val="2"/>
            <w:tcBorders>
              <w:bottom w:val="single" w:sz="4" w:space="0" w:color="auto"/>
            </w:tcBorders>
            <w:tcMar>
              <w:top w:w="0" w:type="dxa"/>
              <w:left w:w="108" w:type="dxa"/>
              <w:bottom w:w="0" w:type="dxa"/>
              <w:right w:w="108" w:type="dxa"/>
            </w:tcMar>
            <w:hideMark/>
          </w:tcPr>
          <w:p w14:paraId="3AE37AE6" w14:textId="77777777" w:rsidR="00134E27" w:rsidRPr="00613832" w:rsidRDefault="00134E27" w:rsidP="00613832">
            <w:pPr>
              <w:spacing w:after="0" w:line="240" w:lineRule="auto"/>
              <w:contextualSpacing/>
              <w:rPr>
                <w:rFonts w:ascii="Calibri" w:eastAsia="Times New Roman" w:hAnsi="Calibri" w:cs="Calibri"/>
                <w:sz w:val="20"/>
                <w:szCs w:val="20"/>
                <w:lang w:eastAsia="en-ID"/>
              </w:rPr>
            </w:pPr>
          </w:p>
          <w:p w14:paraId="43EE9768" w14:textId="324C69FC" w:rsidR="003821CA" w:rsidRPr="00613832" w:rsidRDefault="003821CA" w:rsidP="00613832">
            <w:pPr>
              <w:spacing w:after="0" w:line="240" w:lineRule="auto"/>
              <w:contextualSpacing/>
              <w:jc w:val="both"/>
              <w:rPr>
                <w:rFonts w:ascii="Calibri" w:hAnsi="Calibri" w:cs="Calibri"/>
                <w:sz w:val="20"/>
                <w:szCs w:val="20"/>
              </w:rPr>
            </w:pPr>
            <w:r w:rsidRPr="00613832">
              <w:rPr>
                <w:rFonts w:ascii="Calibri" w:hAnsi="Calibri" w:cs="Calibri"/>
                <w:b/>
                <w:bCs/>
                <w:sz w:val="20"/>
                <w:szCs w:val="20"/>
              </w:rPr>
              <w:t>WHEREAS</w:t>
            </w:r>
            <w:r w:rsidRPr="00613832">
              <w:rPr>
                <w:rFonts w:ascii="Calibri" w:hAnsi="Calibri" w:cs="Calibri"/>
                <w:sz w:val="20"/>
                <w:szCs w:val="20"/>
              </w:rPr>
              <w:t xml:space="preserve"> </w:t>
            </w:r>
            <w:proofErr w:type="spellStart"/>
            <w:r w:rsidRPr="00613832">
              <w:rPr>
                <w:rFonts w:ascii="Calibri" w:eastAsia="Times New Roman" w:hAnsi="Calibri" w:cs="Calibri"/>
                <w:color w:val="000000"/>
                <w:sz w:val="20"/>
                <w:szCs w:val="20"/>
                <w:lang w:eastAsia="en-ID"/>
              </w:rPr>
              <w:t>Vichi</w:t>
            </w:r>
            <w:proofErr w:type="spellEnd"/>
            <w:r w:rsidRPr="00613832">
              <w:rPr>
                <w:rFonts w:ascii="Calibri" w:eastAsia="Times New Roman" w:hAnsi="Calibri" w:cs="Calibri"/>
                <w:color w:val="000000"/>
                <w:sz w:val="20"/>
                <w:szCs w:val="20"/>
                <w:lang w:eastAsia="en-ID"/>
              </w:rPr>
              <w:t xml:space="preserve">, Desmond, Luna, Dexter, Salim,  </w:t>
            </w:r>
            <w:proofErr w:type="spellStart"/>
            <w:r w:rsidRPr="00613832">
              <w:rPr>
                <w:rFonts w:ascii="Calibri" w:eastAsia="Times New Roman" w:hAnsi="Calibri" w:cs="Calibri"/>
                <w:color w:val="000000"/>
                <w:sz w:val="20"/>
                <w:szCs w:val="20"/>
                <w:lang w:eastAsia="en-ID"/>
              </w:rPr>
              <w:t>Hikmat</w:t>
            </w:r>
            <w:proofErr w:type="spellEnd"/>
            <w:r w:rsidRPr="00613832">
              <w:rPr>
                <w:rFonts w:ascii="Calibri" w:eastAsia="Times New Roman" w:hAnsi="Calibri" w:cs="Calibri"/>
                <w:color w:val="000000"/>
                <w:sz w:val="20"/>
                <w:szCs w:val="20"/>
                <w:lang w:eastAsia="en-ID"/>
              </w:rPr>
              <w:t xml:space="preserve">, and </w:t>
            </w:r>
            <w:proofErr w:type="spellStart"/>
            <w:r w:rsidRPr="00613832">
              <w:rPr>
                <w:rFonts w:ascii="Calibri" w:eastAsia="Times New Roman" w:hAnsi="Calibri" w:cs="Calibri"/>
                <w:color w:val="000000"/>
                <w:sz w:val="20"/>
                <w:szCs w:val="20"/>
                <w:lang w:eastAsia="en-ID"/>
              </w:rPr>
              <w:t>Ozora</w:t>
            </w:r>
            <w:proofErr w:type="spellEnd"/>
            <w:r w:rsidRPr="00613832">
              <w:rPr>
                <w:rFonts w:ascii="Calibri" w:hAnsi="Calibri" w:cs="Calibri"/>
                <w:sz w:val="20"/>
                <w:szCs w:val="20"/>
              </w:rPr>
              <w:t xml:space="preserve"> are the shareholders of </w:t>
            </w:r>
            <w:r w:rsidR="000B4E0E" w:rsidRPr="00613832">
              <w:rPr>
                <w:rFonts w:ascii="Calibri" w:hAnsi="Calibri" w:cs="Calibri"/>
                <w:sz w:val="20"/>
                <w:szCs w:val="20"/>
              </w:rPr>
              <w:t xml:space="preserve">the Company, engaging in the business of genetic services and bioinformatic services having wet lab and dry lab in </w:t>
            </w:r>
            <w:proofErr w:type="spellStart"/>
            <w:r w:rsidR="000B4E0E" w:rsidRPr="00613832">
              <w:rPr>
                <w:rFonts w:ascii="Calibri" w:hAnsi="Calibri" w:cs="Calibri"/>
                <w:sz w:val="20"/>
                <w:szCs w:val="20"/>
              </w:rPr>
              <w:t>Pondok</w:t>
            </w:r>
            <w:proofErr w:type="spellEnd"/>
            <w:r w:rsidR="000B4E0E" w:rsidRPr="00613832">
              <w:rPr>
                <w:rFonts w:ascii="Calibri" w:hAnsi="Calibri" w:cs="Calibri"/>
                <w:sz w:val="20"/>
                <w:szCs w:val="20"/>
              </w:rPr>
              <w:t xml:space="preserve"> Indah</w:t>
            </w:r>
            <w:r w:rsidR="008F7EBE">
              <w:rPr>
                <w:rFonts w:ascii="Calibri" w:hAnsi="Calibri" w:cs="Calibri"/>
                <w:sz w:val="20"/>
                <w:szCs w:val="20"/>
              </w:rPr>
              <w:t>.</w:t>
            </w:r>
          </w:p>
          <w:p w14:paraId="3333400E" w14:textId="77777777" w:rsidR="000B4E0E" w:rsidRDefault="000B4E0E">
            <w:pPr>
              <w:spacing w:after="0" w:line="240" w:lineRule="auto"/>
              <w:contextualSpacing/>
              <w:jc w:val="both"/>
              <w:rPr>
                <w:rFonts w:ascii="Calibri" w:hAnsi="Calibri"/>
                <w:sz w:val="20"/>
              </w:rPr>
            </w:pPr>
          </w:p>
          <w:p w14:paraId="65655201" w14:textId="77777777" w:rsidR="00680E7F" w:rsidRPr="005A2466" w:rsidRDefault="00680E7F" w:rsidP="005A2466">
            <w:pPr>
              <w:spacing w:after="0" w:line="240" w:lineRule="auto"/>
              <w:contextualSpacing/>
              <w:jc w:val="both"/>
              <w:rPr>
                <w:rFonts w:ascii="Calibri" w:hAnsi="Calibri"/>
                <w:sz w:val="20"/>
              </w:rPr>
            </w:pPr>
          </w:p>
          <w:p w14:paraId="502D39AB" w14:textId="60247963" w:rsidR="000B4E0E" w:rsidRPr="005A2466" w:rsidRDefault="000B4E0E" w:rsidP="005A2466">
            <w:pPr>
              <w:spacing w:after="0" w:line="240" w:lineRule="auto"/>
              <w:contextualSpacing/>
              <w:jc w:val="both"/>
              <w:rPr>
                <w:rFonts w:ascii="Calibri" w:hAnsi="Calibri"/>
                <w:color w:val="000000"/>
                <w:sz w:val="20"/>
              </w:rPr>
            </w:pPr>
            <w:r w:rsidRPr="005A2466">
              <w:rPr>
                <w:rFonts w:ascii="Calibri" w:hAnsi="Calibri"/>
                <w:b/>
                <w:color w:val="000000"/>
                <w:sz w:val="20"/>
              </w:rPr>
              <w:t>WHEREAS</w:t>
            </w:r>
            <w:r w:rsidRPr="005A2466">
              <w:rPr>
                <w:rFonts w:ascii="Calibri" w:hAnsi="Calibri"/>
                <w:color w:val="000000"/>
                <w:sz w:val="20"/>
              </w:rPr>
              <w:t xml:space="preserve"> the Company’s current </w:t>
            </w:r>
            <w:r w:rsidR="008F7EBE">
              <w:rPr>
                <w:rFonts w:ascii="Calibri" w:hAnsi="Calibri"/>
                <w:color w:val="000000"/>
                <w:sz w:val="20"/>
              </w:rPr>
              <w:t xml:space="preserve">Board of </w:t>
            </w:r>
            <w:r w:rsidRPr="005A2466">
              <w:rPr>
                <w:rFonts w:ascii="Calibri" w:hAnsi="Calibri"/>
                <w:color w:val="000000"/>
                <w:sz w:val="20"/>
              </w:rPr>
              <w:t xml:space="preserve">Directors has one member, </w:t>
            </w:r>
            <w:proofErr w:type="spellStart"/>
            <w:r w:rsidRPr="005A2466">
              <w:rPr>
                <w:rFonts w:ascii="Calibri" w:hAnsi="Calibri"/>
                <w:color w:val="000000"/>
                <w:sz w:val="20"/>
              </w:rPr>
              <w:t>Vichi</w:t>
            </w:r>
            <w:proofErr w:type="spellEnd"/>
            <w:r w:rsidRPr="005A2466">
              <w:rPr>
                <w:rFonts w:ascii="Calibri" w:hAnsi="Calibri"/>
                <w:color w:val="000000"/>
                <w:sz w:val="20"/>
              </w:rPr>
              <w:t>, and the current Board of Commissioner’s has one member, Desmond.</w:t>
            </w:r>
          </w:p>
          <w:p w14:paraId="2960535D" w14:textId="77777777" w:rsidR="0024270E" w:rsidRPr="00613832" w:rsidRDefault="0024270E" w:rsidP="00613832">
            <w:pPr>
              <w:spacing w:after="0" w:line="240" w:lineRule="auto"/>
              <w:contextualSpacing/>
              <w:jc w:val="both"/>
              <w:rPr>
                <w:ins w:id="47" w:author="OLTRE" w:date="2024-07-03T22:42:00Z"/>
                <w:rFonts w:ascii="Calibri" w:eastAsia="Times New Roman" w:hAnsi="Calibri" w:cs="Calibri"/>
                <w:color w:val="000000"/>
                <w:sz w:val="20"/>
                <w:szCs w:val="20"/>
                <w:lang w:eastAsia="en-ID"/>
              </w:rPr>
            </w:pPr>
          </w:p>
          <w:p w14:paraId="0C7EBC1E" w14:textId="77777777" w:rsidR="000B4E0E" w:rsidRPr="00613832" w:rsidRDefault="000B4E0E" w:rsidP="00613832">
            <w:pPr>
              <w:spacing w:after="0" w:line="240" w:lineRule="auto"/>
              <w:contextualSpacing/>
              <w:jc w:val="both"/>
              <w:rPr>
                <w:rFonts w:ascii="Calibri" w:eastAsia="Times New Roman" w:hAnsi="Calibri" w:cs="Calibri"/>
                <w:color w:val="000000"/>
                <w:sz w:val="20"/>
                <w:szCs w:val="20"/>
                <w:lang w:eastAsia="en-ID"/>
              </w:rPr>
            </w:pPr>
            <w:r w:rsidRPr="00613832">
              <w:rPr>
                <w:rFonts w:ascii="Calibri" w:eastAsia="Times New Roman" w:hAnsi="Calibri" w:cs="Calibri"/>
                <w:b/>
                <w:bCs/>
                <w:color w:val="000000"/>
                <w:sz w:val="20"/>
                <w:szCs w:val="20"/>
                <w:lang w:eastAsia="en-ID"/>
              </w:rPr>
              <w:t xml:space="preserve">WHEREAS </w:t>
            </w:r>
            <w:r w:rsidRPr="00613832">
              <w:rPr>
                <w:rFonts w:ascii="Calibri" w:eastAsia="Times New Roman" w:hAnsi="Calibri" w:cs="Calibri"/>
                <w:color w:val="000000"/>
                <w:sz w:val="20"/>
                <w:szCs w:val="20"/>
                <w:lang w:eastAsia="en-ID"/>
              </w:rPr>
              <w:t>the Company currently has raised funds for its business development and expansion.</w:t>
            </w:r>
          </w:p>
          <w:p w14:paraId="7503948D" w14:textId="77777777" w:rsidR="000B4E0E" w:rsidRDefault="000B4E0E" w:rsidP="00613832">
            <w:pPr>
              <w:spacing w:after="0" w:line="240" w:lineRule="auto"/>
              <w:contextualSpacing/>
              <w:jc w:val="both"/>
              <w:rPr>
                <w:rFonts w:ascii="Calibri" w:eastAsia="Times New Roman" w:hAnsi="Calibri" w:cs="Calibri"/>
                <w:color w:val="000000"/>
                <w:sz w:val="20"/>
                <w:szCs w:val="20"/>
                <w:lang w:eastAsia="en-ID"/>
              </w:rPr>
            </w:pPr>
          </w:p>
          <w:p w14:paraId="6B118420" w14:textId="77777777" w:rsidR="00680E7F" w:rsidRPr="00613832" w:rsidRDefault="00680E7F" w:rsidP="00613832">
            <w:pPr>
              <w:spacing w:after="0" w:line="240" w:lineRule="auto"/>
              <w:contextualSpacing/>
              <w:jc w:val="both"/>
              <w:rPr>
                <w:rFonts w:ascii="Calibri" w:eastAsia="Times New Roman" w:hAnsi="Calibri" w:cs="Calibri"/>
                <w:color w:val="000000"/>
                <w:sz w:val="20"/>
                <w:szCs w:val="20"/>
                <w:lang w:eastAsia="en-ID"/>
              </w:rPr>
            </w:pPr>
          </w:p>
          <w:p w14:paraId="2566D445" w14:textId="77777777" w:rsidR="000B4E0E" w:rsidRPr="00613832" w:rsidRDefault="000B4E0E" w:rsidP="00613832">
            <w:pPr>
              <w:spacing w:after="0" w:line="240" w:lineRule="auto"/>
              <w:contextualSpacing/>
              <w:jc w:val="both"/>
              <w:rPr>
                <w:rFonts w:ascii="Calibri" w:eastAsia="Times New Roman" w:hAnsi="Calibri" w:cs="Calibri"/>
                <w:sz w:val="20"/>
                <w:szCs w:val="20"/>
                <w:lang w:eastAsia="en-ID"/>
              </w:rPr>
            </w:pPr>
            <w:r w:rsidRPr="00613832">
              <w:rPr>
                <w:rFonts w:ascii="Calibri" w:eastAsia="Times New Roman" w:hAnsi="Calibri" w:cs="Calibri"/>
                <w:b/>
                <w:bCs/>
                <w:color w:val="000000"/>
                <w:sz w:val="20"/>
                <w:szCs w:val="20"/>
                <w:lang w:eastAsia="en-ID"/>
              </w:rPr>
              <w:t>WHEREAS</w:t>
            </w:r>
            <w:r w:rsidRPr="00613832">
              <w:rPr>
                <w:rFonts w:ascii="Calibri" w:eastAsia="Times New Roman" w:hAnsi="Calibri" w:cs="Calibri"/>
                <w:color w:val="000000"/>
                <w:sz w:val="20"/>
                <w:szCs w:val="20"/>
                <w:lang w:eastAsia="en-ID"/>
              </w:rPr>
              <w:t xml:space="preserve"> the Company agreed to accept the investment from the Investor and the Shareholders agree to collaborate with the Investor in expanding the Company.</w:t>
            </w:r>
          </w:p>
          <w:p w14:paraId="74EA15E2" w14:textId="77777777" w:rsidR="000B4E0E" w:rsidRDefault="000B4E0E" w:rsidP="00613832">
            <w:pPr>
              <w:spacing w:after="0" w:line="240" w:lineRule="auto"/>
              <w:contextualSpacing/>
              <w:jc w:val="both"/>
              <w:rPr>
                <w:rFonts w:ascii="Calibri" w:eastAsia="Times New Roman" w:hAnsi="Calibri" w:cs="Calibri"/>
                <w:sz w:val="20"/>
                <w:szCs w:val="20"/>
                <w:lang w:eastAsia="en-ID"/>
              </w:rPr>
            </w:pPr>
          </w:p>
          <w:p w14:paraId="3DB90926" w14:textId="77777777" w:rsidR="00680E7F" w:rsidRPr="00613832" w:rsidRDefault="00680E7F" w:rsidP="00613832">
            <w:pPr>
              <w:spacing w:after="0" w:line="240" w:lineRule="auto"/>
              <w:contextualSpacing/>
              <w:jc w:val="both"/>
              <w:rPr>
                <w:rFonts w:ascii="Calibri" w:eastAsia="Times New Roman" w:hAnsi="Calibri" w:cs="Calibri"/>
                <w:sz w:val="20"/>
                <w:szCs w:val="20"/>
                <w:lang w:eastAsia="en-ID"/>
              </w:rPr>
            </w:pPr>
          </w:p>
          <w:p w14:paraId="53566F7E" w14:textId="77777777" w:rsidR="00134E27" w:rsidRPr="00613832" w:rsidRDefault="00134E27" w:rsidP="004865C1">
            <w:pPr>
              <w:spacing w:after="0" w:line="240" w:lineRule="auto"/>
              <w:contextualSpacing/>
              <w:jc w:val="both"/>
              <w:rPr>
                <w:rFonts w:ascii="Calibri" w:eastAsia="Times New Roman" w:hAnsi="Calibri" w:cs="Calibri"/>
                <w:b/>
                <w:bCs/>
                <w:sz w:val="20"/>
                <w:szCs w:val="20"/>
                <w:lang w:eastAsia="en-ID"/>
              </w:rPr>
            </w:pPr>
            <w:r w:rsidRPr="00613832">
              <w:rPr>
                <w:rFonts w:ascii="Calibri" w:eastAsia="Times New Roman" w:hAnsi="Calibri" w:cs="Calibri"/>
                <w:b/>
                <w:bCs/>
                <w:color w:val="000000"/>
                <w:sz w:val="20"/>
                <w:szCs w:val="20"/>
                <w:lang w:eastAsia="en-ID"/>
              </w:rPr>
              <w:t>WHEREAS</w:t>
            </w:r>
            <w:r w:rsidRPr="00613832">
              <w:rPr>
                <w:rFonts w:ascii="Calibri" w:eastAsia="Times New Roman" w:hAnsi="Calibri" w:cs="Calibri"/>
                <w:color w:val="000000"/>
                <w:sz w:val="20"/>
                <w:szCs w:val="20"/>
                <w:lang w:eastAsia="en-ID"/>
              </w:rPr>
              <w:t xml:space="preserve"> </w:t>
            </w:r>
            <w:commentRangeStart w:id="48"/>
            <w:r w:rsidRPr="00613832">
              <w:rPr>
                <w:rFonts w:ascii="Calibri" w:eastAsia="Times New Roman" w:hAnsi="Calibri" w:cs="Calibri"/>
                <w:color w:val="000000"/>
                <w:sz w:val="20"/>
                <w:szCs w:val="20"/>
                <w:lang w:eastAsia="en-ID"/>
              </w:rPr>
              <w:t>the Company has the following shareholding structure:</w:t>
            </w:r>
            <w:commentRangeEnd w:id="48"/>
            <w:r w:rsidR="002F00DF">
              <w:rPr>
                <w:rStyle w:val="CommentReference"/>
              </w:rPr>
              <w:commentReference w:id="48"/>
            </w:r>
          </w:p>
          <w:p w14:paraId="3600204C" w14:textId="77777777" w:rsidR="00134E27" w:rsidRPr="005A2466" w:rsidRDefault="00134E27" w:rsidP="005A2466">
            <w:pPr>
              <w:spacing w:after="0" w:line="240" w:lineRule="auto"/>
              <w:contextualSpacing/>
              <w:jc w:val="both"/>
              <w:rPr>
                <w:rFonts w:ascii="Calibri" w:hAnsi="Calibri"/>
                <w:sz w:val="20"/>
              </w:rPr>
            </w:pPr>
          </w:p>
        </w:tc>
        <w:tc>
          <w:tcPr>
            <w:tcW w:w="4914" w:type="dxa"/>
            <w:gridSpan w:val="2"/>
            <w:tcBorders>
              <w:bottom w:val="single" w:sz="4" w:space="0" w:color="auto"/>
            </w:tcBorders>
            <w:tcMar>
              <w:top w:w="0" w:type="dxa"/>
              <w:left w:w="108" w:type="dxa"/>
              <w:bottom w:w="0" w:type="dxa"/>
              <w:right w:w="108" w:type="dxa"/>
            </w:tcMar>
            <w:hideMark/>
          </w:tcPr>
          <w:p w14:paraId="3DE3D030" w14:textId="77777777" w:rsidR="00134E27" w:rsidRPr="00613832" w:rsidRDefault="00134E27" w:rsidP="00613832">
            <w:pPr>
              <w:spacing w:after="0" w:line="240" w:lineRule="auto"/>
              <w:contextualSpacing/>
              <w:rPr>
                <w:rFonts w:ascii="Calibri" w:eastAsia="Times New Roman" w:hAnsi="Calibri" w:cs="Calibri"/>
                <w:color w:val="000000" w:themeColor="text1"/>
                <w:sz w:val="20"/>
                <w:szCs w:val="20"/>
                <w:lang w:eastAsia="en-ID"/>
              </w:rPr>
            </w:pPr>
          </w:p>
          <w:p w14:paraId="67B68D56" w14:textId="14B60C83" w:rsidR="003821CA" w:rsidRPr="00613832" w:rsidRDefault="003821CA" w:rsidP="00613832">
            <w:pPr>
              <w:spacing w:after="0" w:line="240" w:lineRule="auto"/>
              <w:contextualSpacing/>
              <w:jc w:val="both"/>
              <w:outlineLvl w:val="0"/>
              <w:rPr>
                <w:rFonts w:ascii="Calibri" w:hAnsi="Calibri" w:cs="Calibri"/>
                <w:bCs/>
                <w:color w:val="000000" w:themeColor="text1"/>
                <w:sz w:val="20"/>
                <w:szCs w:val="20"/>
              </w:rPr>
            </w:pPr>
            <w:r w:rsidRPr="00613832">
              <w:rPr>
                <w:rFonts w:ascii="Calibri" w:hAnsi="Calibri" w:cs="Calibri"/>
                <w:b/>
                <w:color w:val="000000" w:themeColor="text1"/>
                <w:sz w:val="20"/>
                <w:szCs w:val="20"/>
              </w:rPr>
              <w:t>BAHWA</w:t>
            </w:r>
            <w:r w:rsidRPr="00613832">
              <w:rPr>
                <w:rFonts w:ascii="Calibri" w:hAnsi="Calibri" w:cs="Calibri"/>
                <w:bCs/>
                <w:color w:val="000000" w:themeColor="text1"/>
                <w:sz w:val="20"/>
                <w:szCs w:val="20"/>
              </w:rPr>
              <w:t xml:space="preserve"> </w:t>
            </w:r>
            <w:proofErr w:type="spellStart"/>
            <w:r w:rsidRPr="00613832">
              <w:rPr>
                <w:rFonts w:ascii="Calibri" w:eastAsia="Times New Roman" w:hAnsi="Calibri" w:cs="Calibri"/>
                <w:color w:val="000000" w:themeColor="text1"/>
                <w:sz w:val="20"/>
                <w:szCs w:val="20"/>
                <w:lang w:eastAsia="en-ID"/>
              </w:rPr>
              <w:t>Vichi</w:t>
            </w:r>
            <w:proofErr w:type="spellEnd"/>
            <w:r w:rsidRPr="00613832">
              <w:rPr>
                <w:rFonts w:ascii="Calibri" w:eastAsia="Times New Roman" w:hAnsi="Calibri" w:cs="Calibri"/>
                <w:color w:val="000000" w:themeColor="text1"/>
                <w:sz w:val="20"/>
                <w:szCs w:val="20"/>
                <w:lang w:eastAsia="en-ID"/>
              </w:rPr>
              <w:t xml:space="preserve">, Desmond, Luna, Dexter, Salim,  </w:t>
            </w:r>
            <w:proofErr w:type="spellStart"/>
            <w:r w:rsidRPr="00613832">
              <w:rPr>
                <w:rFonts w:ascii="Calibri" w:eastAsia="Times New Roman" w:hAnsi="Calibri" w:cs="Calibri"/>
                <w:color w:val="000000" w:themeColor="text1"/>
                <w:sz w:val="20"/>
                <w:szCs w:val="20"/>
                <w:lang w:eastAsia="en-ID"/>
              </w:rPr>
              <w:t>Hikmat</w:t>
            </w:r>
            <w:proofErr w:type="spellEnd"/>
            <w:r w:rsidRPr="00613832">
              <w:rPr>
                <w:rFonts w:ascii="Calibri" w:eastAsia="Times New Roman" w:hAnsi="Calibri" w:cs="Calibri"/>
                <w:color w:val="000000" w:themeColor="text1"/>
                <w:sz w:val="20"/>
                <w:szCs w:val="20"/>
                <w:lang w:eastAsia="en-ID"/>
              </w:rPr>
              <w:t xml:space="preserve">, dan </w:t>
            </w:r>
            <w:proofErr w:type="spellStart"/>
            <w:r w:rsidRPr="00613832">
              <w:rPr>
                <w:rFonts w:ascii="Calibri" w:eastAsia="Times New Roman" w:hAnsi="Calibri" w:cs="Calibri"/>
                <w:color w:val="000000" w:themeColor="text1"/>
                <w:sz w:val="20"/>
                <w:szCs w:val="20"/>
                <w:lang w:eastAsia="en-ID"/>
              </w:rPr>
              <w:t>Ozora</w:t>
            </w:r>
            <w:proofErr w:type="spellEnd"/>
            <w:r w:rsidRPr="00613832">
              <w:rPr>
                <w:rFonts w:ascii="Calibri" w:hAnsi="Calibri" w:cs="Calibri"/>
                <w:bCs/>
                <w:color w:val="000000" w:themeColor="text1"/>
                <w:sz w:val="20"/>
                <w:szCs w:val="20"/>
              </w:rPr>
              <w:t xml:space="preserve"> </w:t>
            </w:r>
            <w:proofErr w:type="spellStart"/>
            <w:r w:rsidRPr="00613832">
              <w:rPr>
                <w:rFonts w:ascii="Calibri" w:hAnsi="Calibri" w:cs="Calibri"/>
                <w:bCs/>
                <w:color w:val="000000" w:themeColor="text1"/>
                <w:sz w:val="20"/>
                <w:szCs w:val="20"/>
              </w:rPr>
              <w:t>adalah</w:t>
            </w:r>
            <w:proofErr w:type="spellEnd"/>
            <w:r w:rsidRPr="00613832">
              <w:rPr>
                <w:rFonts w:ascii="Calibri" w:hAnsi="Calibri" w:cs="Calibri"/>
                <w:bCs/>
                <w:color w:val="000000" w:themeColor="text1"/>
                <w:sz w:val="20"/>
                <w:szCs w:val="20"/>
              </w:rPr>
              <w:t xml:space="preserve"> </w:t>
            </w:r>
            <w:proofErr w:type="spellStart"/>
            <w:r w:rsidRPr="00613832">
              <w:rPr>
                <w:rFonts w:ascii="Calibri" w:hAnsi="Calibri" w:cs="Calibri"/>
                <w:bCs/>
                <w:color w:val="000000" w:themeColor="text1"/>
                <w:sz w:val="20"/>
                <w:szCs w:val="20"/>
              </w:rPr>
              <w:t>pemegang</w:t>
            </w:r>
            <w:proofErr w:type="spellEnd"/>
            <w:r w:rsidRPr="00613832">
              <w:rPr>
                <w:rFonts w:ascii="Calibri" w:hAnsi="Calibri" w:cs="Calibri"/>
                <w:bCs/>
                <w:color w:val="000000" w:themeColor="text1"/>
                <w:sz w:val="20"/>
                <w:szCs w:val="20"/>
              </w:rPr>
              <w:t xml:space="preserve"> </w:t>
            </w:r>
            <w:proofErr w:type="spellStart"/>
            <w:r w:rsidRPr="00613832">
              <w:rPr>
                <w:rFonts w:ascii="Calibri" w:hAnsi="Calibri" w:cs="Calibri"/>
                <w:bCs/>
                <w:color w:val="000000" w:themeColor="text1"/>
                <w:sz w:val="20"/>
                <w:szCs w:val="20"/>
              </w:rPr>
              <w:t>saham</w:t>
            </w:r>
            <w:proofErr w:type="spellEnd"/>
            <w:r w:rsidRPr="00613832">
              <w:rPr>
                <w:rFonts w:ascii="Calibri" w:hAnsi="Calibri" w:cs="Calibri"/>
                <w:bCs/>
                <w:color w:val="000000" w:themeColor="text1"/>
                <w:sz w:val="20"/>
                <w:szCs w:val="20"/>
              </w:rPr>
              <w:t xml:space="preserve"> </w:t>
            </w:r>
            <w:del w:id="49" w:author="OLTRE" w:date="2024-07-03T22:42:00Z">
              <w:r w:rsidRPr="00613832">
                <w:rPr>
                  <w:rFonts w:ascii="Calibri" w:hAnsi="Calibri" w:cs="Calibri"/>
                  <w:bCs/>
                  <w:color w:val="000000" w:themeColor="text1"/>
                  <w:sz w:val="20"/>
                  <w:szCs w:val="20"/>
                </w:rPr>
                <w:delText xml:space="preserve">dari </w:delText>
              </w:r>
            </w:del>
            <w:r w:rsidR="000B4E0E" w:rsidRPr="00613832">
              <w:rPr>
                <w:rFonts w:ascii="Calibri" w:hAnsi="Calibri" w:cs="Calibri"/>
                <w:bCs/>
                <w:color w:val="000000" w:themeColor="text1"/>
                <w:sz w:val="20"/>
                <w:szCs w:val="20"/>
              </w:rPr>
              <w:t xml:space="preserve">Perseroan, </w:t>
            </w:r>
            <w:proofErr w:type="spellStart"/>
            <w:r w:rsidR="000B4E0E" w:rsidRPr="00613832">
              <w:rPr>
                <w:rFonts w:ascii="Calibri" w:hAnsi="Calibri" w:cs="Calibri"/>
                <w:bCs/>
                <w:color w:val="000000" w:themeColor="text1"/>
                <w:sz w:val="20"/>
                <w:szCs w:val="20"/>
              </w:rPr>
              <w:t>perusahaan</w:t>
            </w:r>
            <w:proofErr w:type="spellEnd"/>
            <w:r w:rsidR="000B4E0E" w:rsidRPr="00613832">
              <w:rPr>
                <w:rFonts w:ascii="Calibri" w:hAnsi="Calibri" w:cs="Calibri"/>
                <w:bCs/>
                <w:color w:val="000000" w:themeColor="text1"/>
                <w:sz w:val="20"/>
                <w:szCs w:val="20"/>
              </w:rPr>
              <w:t xml:space="preserve"> yang </w:t>
            </w:r>
            <w:proofErr w:type="spellStart"/>
            <w:r w:rsidR="000B4E0E" w:rsidRPr="00613832">
              <w:rPr>
                <w:rFonts w:ascii="Calibri" w:hAnsi="Calibri" w:cs="Calibri"/>
                <w:bCs/>
                <w:color w:val="000000" w:themeColor="text1"/>
                <w:sz w:val="20"/>
                <w:szCs w:val="20"/>
              </w:rPr>
              <w:t>bergerak</w:t>
            </w:r>
            <w:proofErr w:type="spellEnd"/>
            <w:r w:rsidR="000B4E0E" w:rsidRPr="00613832">
              <w:rPr>
                <w:rFonts w:ascii="Calibri" w:hAnsi="Calibri" w:cs="Calibri"/>
                <w:bCs/>
                <w:color w:val="000000" w:themeColor="text1"/>
                <w:sz w:val="20"/>
                <w:szCs w:val="20"/>
              </w:rPr>
              <w:t xml:space="preserve"> </w:t>
            </w:r>
            <w:del w:id="50" w:author="OLTRE" w:date="2024-07-03T22:42:00Z">
              <w:r w:rsidR="000B4E0E" w:rsidRPr="00613832">
                <w:rPr>
                  <w:rFonts w:ascii="Calibri" w:hAnsi="Calibri" w:cs="Calibri"/>
                  <w:bCs/>
                  <w:color w:val="000000" w:themeColor="text1"/>
                  <w:sz w:val="20"/>
                  <w:szCs w:val="20"/>
                </w:rPr>
                <w:delText>dibidang</w:delText>
              </w:r>
            </w:del>
            <w:ins w:id="51" w:author="OLTRE" w:date="2024-07-03T22:42:00Z">
              <w:r w:rsidR="000B4E0E" w:rsidRPr="00613832">
                <w:rPr>
                  <w:rFonts w:ascii="Calibri" w:hAnsi="Calibri" w:cs="Calibri"/>
                  <w:bCs/>
                  <w:color w:val="000000" w:themeColor="text1"/>
                  <w:sz w:val="20"/>
                  <w:szCs w:val="20"/>
                </w:rPr>
                <w:t>di</w:t>
              </w:r>
              <w:r w:rsidR="0022471E">
                <w:rPr>
                  <w:rFonts w:ascii="Calibri" w:hAnsi="Calibri" w:cs="Calibri"/>
                  <w:bCs/>
                  <w:color w:val="000000" w:themeColor="text1"/>
                  <w:sz w:val="20"/>
                  <w:szCs w:val="20"/>
                </w:rPr>
                <w:t xml:space="preserve"> </w:t>
              </w:r>
              <w:proofErr w:type="spellStart"/>
              <w:r w:rsidR="000B4E0E" w:rsidRPr="00613832">
                <w:rPr>
                  <w:rFonts w:ascii="Calibri" w:hAnsi="Calibri" w:cs="Calibri"/>
                  <w:bCs/>
                  <w:color w:val="000000" w:themeColor="text1"/>
                  <w:sz w:val="20"/>
                  <w:szCs w:val="20"/>
                </w:rPr>
                <w:t>bidang</w:t>
              </w:r>
            </w:ins>
            <w:proofErr w:type="spellEnd"/>
            <w:r w:rsidR="000B4E0E" w:rsidRPr="00613832">
              <w:rPr>
                <w:rFonts w:ascii="Calibri" w:hAnsi="Calibri" w:cs="Calibri"/>
                <w:bCs/>
                <w:color w:val="000000" w:themeColor="text1"/>
                <w:sz w:val="20"/>
                <w:szCs w:val="20"/>
              </w:rPr>
              <w:t xml:space="preserve"> </w:t>
            </w:r>
            <w:proofErr w:type="spellStart"/>
            <w:r w:rsidR="000B4E0E" w:rsidRPr="00613832">
              <w:rPr>
                <w:rFonts w:ascii="Calibri" w:hAnsi="Calibri" w:cs="Calibri"/>
                <w:bCs/>
                <w:color w:val="000000" w:themeColor="text1"/>
                <w:sz w:val="20"/>
                <w:szCs w:val="20"/>
              </w:rPr>
              <w:t>layanan</w:t>
            </w:r>
            <w:proofErr w:type="spellEnd"/>
            <w:r w:rsidR="000B4E0E" w:rsidRPr="00613832">
              <w:rPr>
                <w:rFonts w:ascii="Calibri" w:hAnsi="Calibri" w:cs="Calibri"/>
                <w:bCs/>
                <w:color w:val="000000" w:themeColor="text1"/>
                <w:sz w:val="20"/>
                <w:szCs w:val="20"/>
              </w:rPr>
              <w:t xml:space="preserve"> </w:t>
            </w:r>
            <w:proofErr w:type="spellStart"/>
            <w:r w:rsidR="000B4E0E" w:rsidRPr="00613832">
              <w:rPr>
                <w:rFonts w:ascii="Calibri" w:hAnsi="Calibri" w:cs="Calibri"/>
                <w:bCs/>
                <w:color w:val="000000" w:themeColor="text1"/>
                <w:sz w:val="20"/>
                <w:szCs w:val="20"/>
              </w:rPr>
              <w:t>genetika</w:t>
            </w:r>
            <w:proofErr w:type="spellEnd"/>
            <w:r w:rsidR="000B4E0E" w:rsidRPr="00613832">
              <w:rPr>
                <w:rFonts w:ascii="Calibri" w:hAnsi="Calibri" w:cs="Calibri"/>
                <w:bCs/>
                <w:color w:val="000000" w:themeColor="text1"/>
                <w:sz w:val="20"/>
                <w:szCs w:val="20"/>
              </w:rPr>
              <w:t xml:space="preserve"> dan </w:t>
            </w:r>
            <w:del w:id="52" w:author="OLTRE" w:date="2024-07-03T22:42:00Z">
              <w:r w:rsidR="000B4E0E" w:rsidRPr="00613832">
                <w:rPr>
                  <w:rFonts w:ascii="Calibri" w:hAnsi="Calibri" w:cs="Calibri"/>
                  <w:bCs/>
                  <w:color w:val="000000" w:themeColor="text1"/>
                  <w:sz w:val="20"/>
                  <w:szCs w:val="20"/>
                </w:rPr>
                <w:delText>bioinformtik</w:delText>
              </w:r>
            </w:del>
            <w:proofErr w:type="spellStart"/>
            <w:ins w:id="53" w:author="OLTRE" w:date="2024-07-03T22:42:00Z">
              <w:r w:rsidR="000B4E0E" w:rsidRPr="00613832">
                <w:rPr>
                  <w:rFonts w:ascii="Calibri" w:hAnsi="Calibri" w:cs="Calibri"/>
                  <w:bCs/>
                  <w:color w:val="000000" w:themeColor="text1"/>
                  <w:sz w:val="20"/>
                  <w:szCs w:val="20"/>
                </w:rPr>
                <w:t>bioinform</w:t>
              </w:r>
              <w:r w:rsidR="0024270E">
                <w:rPr>
                  <w:rFonts w:ascii="Calibri" w:hAnsi="Calibri" w:cs="Calibri"/>
                  <w:bCs/>
                  <w:color w:val="000000" w:themeColor="text1"/>
                  <w:sz w:val="20"/>
                  <w:szCs w:val="20"/>
                </w:rPr>
                <w:t>a</w:t>
              </w:r>
              <w:r w:rsidR="000B4E0E" w:rsidRPr="00613832">
                <w:rPr>
                  <w:rFonts w:ascii="Calibri" w:hAnsi="Calibri" w:cs="Calibri"/>
                  <w:bCs/>
                  <w:color w:val="000000" w:themeColor="text1"/>
                  <w:sz w:val="20"/>
                  <w:szCs w:val="20"/>
                </w:rPr>
                <w:t>tik</w:t>
              </w:r>
              <w:r w:rsidR="0024270E">
                <w:rPr>
                  <w:rFonts w:ascii="Calibri" w:hAnsi="Calibri" w:cs="Calibri"/>
                  <w:bCs/>
                  <w:color w:val="000000" w:themeColor="text1"/>
                  <w:sz w:val="20"/>
                  <w:szCs w:val="20"/>
                </w:rPr>
                <w:t>a</w:t>
              </w:r>
            </w:ins>
            <w:proofErr w:type="spellEnd"/>
            <w:r w:rsidR="000B4E0E" w:rsidRPr="00613832">
              <w:rPr>
                <w:rFonts w:ascii="Calibri" w:hAnsi="Calibri" w:cs="Calibri"/>
                <w:bCs/>
                <w:color w:val="000000" w:themeColor="text1"/>
                <w:sz w:val="20"/>
                <w:szCs w:val="20"/>
              </w:rPr>
              <w:t xml:space="preserve"> </w:t>
            </w:r>
            <w:proofErr w:type="spellStart"/>
            <w:r w:rsidR="000B4E0E" w:rsidRPr="00613832">
              <w:rPr>
                <w:rFonts w:ascii="Calibri" w:hAnsi="Calibri" w:cs="Calibri"/>
                <w:bCs/>
                <w:color w:val="000000" w:themeColor="text1"/>
                <w:sz w:val="20"/>
                <w:szCs w:val="20"/>
              </w:rPr>
              <w:t>dengan</w:t>
            </w:r>
            <w:proofErr w:type="spellEnd"/>
            <w:r w:rsidR="000B4E0E" w:rsidRPr="00613832">
              <w:rPr>
                <w:rFonts w:ascii="Calibri" w:hAnsi="Calibri" w:cs="Calibri"/>
                <w:bCs/>
                <w:color w:val="000000" w:themeColor="text1"/>
                <w:sz w:val="20"/>
                <w:szCs w:val="20"/>
              </w:rPr>
              <w:t xml:space="preserve"> </w:t>
            </w:r>
            <w:proofErr w:type="spellStart"/>
            <w:r w:rsidR="000B4E0E" w:rsidRPr="00613832">
              <w:rPr>
                <w:rFonts w:ascii="Calibri" w:hAnsi="Calibri" w:cs="Calibri"/>
                <w:bCs/>
                <w:color w:val="000000" w:themeColor="text1"/>
                <w:sz w:val="20"/>
                <w:szCs w:val="20"/>
              </w:rPr>
              <w:t>laboratorium</w:t>
            </w:r>
            <w:proofErr w:type="spellEnd"/>
            <w:r w:rsidR="000B4E0E" w:rsidRPr="00613832">
              <w:rPr>
                <w:rFonts w:ascii="Calibri" w:hAnsi="Calibri" w:cs="Calibri"/>
                <w:bCs/>
                <w:color w:val="000000" w:themeColor="text1"/>
                <w:sz w:val="20"/>
                <w:szCs w:val="20"/>
              </w:rPr>
              <w:t xml:space="preserve"> </w:t>
            </w:r>
            <w:proofErr w:type="spellStart"/>
            <w:r w:rsidR="000B4E0E" w:rsidRPr="00613832">
              <w:rPr>
                <w:rFonts w:ascii="Calibri" w:hAnsi="Calibri" w:cs="Calibri"/>
                <w:bCs/>
                <w:color w:val="000000" w:themeColor="text1"/>
                <w:sz w:val="20"/>
                <w:szCs w:val="20"/>
              </w:rPr>
              <w:t>kering</w:t>
            </w:r>
            <w:proofErr w:type="spellEnd"/>
            <w:r w:rsidR="000B4E0E" w:rsidRPr="00613832">
              <w:rPr>
                <w:rFonts w:ascii="Calibri" w:hAnsi="Calibri" w:cs="Calibri"/>
                <w:bCs/>
                <w:color w:val="000000" w:themeColor="text1"/>
                <w:sz w:val="20"/>
                <w:szCs w:val="20"/>
              </w:rPr>
              <w:t xml:space="preserve"> dan </w:t>
            </w:r>
            <w:proofErr w:type="spellStart"/>
            <w:r w:rsidR="000B4E0E" w:rsidRPr="00613832">
              <w:rPr>
                <w:rFonts w:ascii="Calibri" w:hAnsi="Calibri" w:cs="Calibri"/>
                <w:bCs/>
                <w:color w:val="000000" w:themeColor="text1"/>
                <w:sz w:val="20"/>
                <w:szCs w:val="20"/>
              </w:rPr>
              <w:t>basah</w:t>
            </w:r>
            <w:proofErr w:type="spellEnd"/>
            <w:r w:rsidR="000B4E0E" w:rsidRPr="00613832">
              <w:rPr>
                <w:rFonts w:ascii="Calibri" w:hAnsi="Calibri" w:cs="Calibri"/>
                <w:bCs/>
                <w:color w:val="000000" w:themeColor="text1"/>
                <w:sz w:val="20"/>
                <w:szCs w:val="20"/>
              </w:rPr>
              <w:t xml:space="preserve"> di </w:t>
            </w:r>
            <w:proofErr w:type="spellStart"/>
            <w:r w:rsidR="000B4E0E" w:rsidRPr="00613832">
              <w:rPr>
                <w:rFonts w:ascii="Calibri" w:hAnsi="Calibri" w:cs="Calibri"/>
                <w:bCs/>
                <w:color w:val="000000" w:themeColor="text1"/>
                <w:sz w:val="20"/>
                <w:szCs w:val="20"/>
              </w:rPr>
              <w:t>Pondok</w:t>
            </w:r>
            <w:proofErr w:type="spellEnd"/>
            <w:r w:rsidR="000B4E0E" w:rsidRPr="00613832">
              <w:rPr>
                <w:rFonts w:ascii="Calibri" w:hAnsi="Calibri" w:cs="Calibri"/>
                <w:bCs/>
                <w:color w:val="000000" w:themeColor="text1"/>
                <w:sz w:val="20"/>
                <w:szCs w:val="20"/>
              </w:rPr>
              <w:t xml:space="preserve"> Indah</w:t>
            </w:r>
            <w:r w:rsidRPr="00613832">
              <w:rPr>
                <w:rFonts w:ascii="Calibri" w:hAnsi="Calibri" w:cs="Calibri"/>
                <w:bCs/>
                <w:color w:val="000000" w:themeColor="text1"/>
                <w:sz w:val="20"/>
                <w:szCs w:val="20"/>
              </w:rPr>
              <w:t>.</w:t>
            </w:r>
          </w:p>
          <w:p w14:paraId="61591C85" w14:textId="77777777" w:rsidR="003821CA" w:rsidRPr="005A2466" w:rsidRDefault="003821CA" w:rsidP="005A2466">
            <w:pPr>
              <w:spacing w:after="0" w:line="240" w:lineRule="auto"/>
              <w:contextualSpacing/>
              <w:jc w:val="both"/>
              <w:outlineLvl w:val="0"/>
              <w:rPr>
                <w:rFonts w:ascii="Calibri" w:hAnsi="Calibri"/>
                <w:b/>
                <w:color w:val="000000" w:themeColor="text1"/>
                <w:kern w:val="36"/>
                <w:sz w:val="20"/>
              </w:rPr>
            </w:pPr>
          </w:p>
          <w:p w14:paraId="32A7F2F5" w14:textId="0A925C16" w:rsidR="000B4E0E" w:rsidRPr="005A2466" w:rsidRDefault="000B4E0E" w:rsidP="005A2466">
            <w:pPr>
              <w:spacing w:after="0" w:line="240" w:lineRule="auto"/>
              <w:contextualSpacing/>
              <w:jc w:val="both"/>
              <w:rPr>
                <w:rFonts w:ascii="Calibri" w:hAnsi="Calibri"/>
                <w:color w:val="000000" w:themeColor="text1"/>
                <w:sz w:val="20"/>
              </w:rPr>
            </w:pPr>
            <w:r w:rsidRPr="005A2466">
              <w:rPr>
                <w:rFonts w:ascii="Calibri" w:hAnsi="Calibri"/>
                <w:b/>
                <w:color w:val="000000" w:themeColor="text1"/>
                <w:sz w:val="20"/>
              </w:rPr>
              <w:t xml:space="preserve">BAHWA </w:t>
            </w:r>
            <w:proofErr w:type="spellStart"/>
            <w:r w:rsidRPr="005A2466">
              <w:rPr>
                <w:rFonts w:ascii="Calibri" w:hAnsi="Calibri"/>
                <w:color w:val="000000" w:themeColor="text1"/>
                <w:sz w:val="20"/>
              </w:rPr>
              <w:t>saat</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ini</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anggota</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Direksi</w:t>
            </w:r>
            <w:proofErr w:type="spellEnd"/>
            <w:r w:rsidRPr="005A2466">
              <w:rPr>
                <w:rFonts w:ascii="Calibri" w:hAnsi="Calibri"/>
                <w:color w:val="000000" w:themeColor="text1"/>
                <w:sz w:val="20"/>
              </w:rPr>
              <w:t xml:space="preserve"> Perseroan </w:t>
            </w:r>
            <w:proofErr w:type="spellStart"/>
            <w:r w:rsidRPr="005A2466">
              <w:rPr>
                <w:rFonts w:ascii="Calibri" w:hAnsi="Calibri"/>
                <w:color w:val="000000" w:themeColor="text1"/>
                <w:sz w:val="20"/>
              </w:rPr>
              <w:t>terdiri</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dari</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satu</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anggota</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yaitu</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Vichi</w:t>
            </w:r>
            <w:proofErr w:type="spellEnd"/>
            <w:r w:rsidRPr="005A2466">
              <w:rPr>
                <w:rFonts w:ascii="Calibri" w:hAnsi="Calibri"/>
                <w:color w:val="000000" w:themeColor="text1"/>
                <w:sz w:val="20"/>
              </w:rPr>
              <w:t xml:space="preserve">, dan </w:t>
            </w:r>
            <w:proofErr w:type="spellStart"/>
            <w:ins w:id="54" w:author="OLTRE" w:date="2024-07-03T22:42:00Z">
              <w:r w:rsidR="0024270E">
                <w:rPr>
                  <w:rFonts w:ascii="Calibri" w:hAnsi="Calibri"/>
                  <w:color w:val="000000" w:themeColor="text1"/>
                  <w:sz w:val="20"/>
                </w:rPr>
                <w:t>anggota</w:t>
              </w:r>
              <w:proofErr w:type="spellEnd"/>
              <w:r w:rsidR="0024270E">
                <w:rPr>
                  <w:rFonts w:ascii="Calibri" w:hAnsi="Calibri"/>
                  <w:color w:val="000000" w:themeColor="text1"/>
                  <w:sz w:val="20"/>
                </w:rPr>
                <w:t xml:space="preserve"> </w:t>
              </w:r>
            </w:ins>
            <w:r w:rsidRPr="005A2466">
              <w:rPr>
                <w:rFonts w:ascii="Calibri" w:hAnsi="Calibri"/>
                <w:color w:val="000000" w:themeColor="text1"/>
                <w:sz w:val="20"/>
              </w:rPr>
              <w:t xml:space="preserve">Dewan </w:t>
            </w:r>
            <w:proofErr w:type="spellStart"/>
            <w:r w:rsidRPr="005A2466">
              <w:rPr>
                <w:rFonts w:ascii="Calibri" w:hAnsi="Calibri"/>
                <w:color w:val="000000" w:themeColor="text1"/>
                <w:sz w:val="20"/>
              </w:rPr>
              <w:t>Komisaris</w:t>
            </w:r>
            <w:proofErr w:type="spellEnd"/>
            <w:ins w:id="55" w:author="OLTRE" w:date="2024-07-03T22:42:00Z">
              <w:r w:rsidRPr="005A2466">
                <w:rPr>
                  <w:rFonts w:ascii="Calibri" w:hAnsi="Calibri"/>
                  <w:color w:val="000000" w:themeColor="text1"/>
                  <w:sz w:val="20"/>
                </w:rPr>
                <w:t xml:space="preserve"> </w:t>
              </w:r>
              <w:r w:rsidR="0024270E">
                <w:rPr>
                  <w:rFonts w:ascii="Calibri" w:hAnsi="Calibri"/>
                  <w:color w:val="000000" w:themeColor="text1"/>
                  <w:sz w:val="20"/>
                </w:rPr>
                <w:t xml:space="preserve">Perseroan </w:t>
              </w:r>
              <w:proofErr w:type="spellStart"/>
              <w:r w:rsidR="0024270E">
                <w:rPr>
                  <w:rFonts w:ascii="Calibri" w:hAnsi="Calibri"/>
                  <w:color w:val="000000" w:themeColor="text1"/>
                  <w:sz w:val="20"/>
                </w:rPr>
                <w:t>saat</w:t>
              </w:r>
              <w:proofErr w:type="spellEnd"/>
              <w:r w:rsidR="0024270E">
                <w:rPr>
                  <w:rFonts w:ascii="Calibri" w:hAnsi="Calibri"/>
                  <w:color w:val="000000" w:themeColor="text1"/>
                  <w:sz w:val="20"/>
                </w:rPr>
                <w:t xml:space="preserve"> </w:t>
              </w:r>
              <w:proofErr w:type="spellStart"/>
              <w:r w:rsidR="0024270E">
                <w:rPr>
                  <w:rFonts w:ascii="Calibri" w:hAnsi="Calibri"/>
                  <w:color w:val="000000" w:themeColor="text1"/>
                  <w:sz w:val="20"/>
                </w:rPr>
                <w:t>ini</w:t>
              </w:r>
            </w:ins>
            <w:proofErr w:type="spellEnd"/>
            <w:r w:rsidR="0024270E">
              <w:rPr>
                <w:rFonts w:ascii="Calibri" w:hAnsi="Calibri"/>
                <w:color w:val="000000" w:themeColor="text1"/>
                <w:sz w:val="20"/>
              </w:rPr>
              <w:t xml:space="preserve"> </w:t>
            </w:r>
            <w:proofErr w:type="spellStart"/>
            <w:r w:rsidRPr="005A2466">
              <w:rPr>
                <w:rFonts w:ascii="Calibri" w:hAnsi="Calibri"/>
                <w:color w:val="000000" w:themeColor="text1"/>
                <w:sz w:val="20"/>
              </w:rPr>
              <w:t>terdiri</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dari</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satu</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anggota</w:t>
            </w:r>
            <w:proofErr w:type="spellEnd"/>
            <w:r w:rsidRPr="005A2466">
              <w:rPr>
                <w:rFonts w:ascii="Calibri" w:hAnsi="Calibri"/>
                <w:color w:val="000000" w:themeColor="text1"/>
                <w:sz w:val="20"/>
              </w:rPr>
              <w:t xml:space="preserve">, </w:t>
            </w:r>
            <w:proofErr w:type="spellStart"/>
            <w:r w:rsidRPr="005A2466">
              <w:rPr>
                <w:rFonts w:ascii="Calibri" w:hAnsi="Calibri"/>
                <w:color w:val="000000" w:themeColor="text1"/>
                <w:sz w:val="20"/>
              </w:rPr>
              <w:t>yaitu</w:t>
            </w:r>
            <w:proofErr w:type="spellEnd"/>
            <w:r w:rsidRPr="005A2466">
              <w:rPr>
                <w:rFonts w:ascii="Calibri" w:hAnsi="Calibri"/>
                <w:color w:val="000000" w:themeColor="text1"/>
                <w:sz w:val="20"/>
              </w:rPr>
              <w:t xml:space="preserve"> Desmond.</w:t>
            </w:r>
          </w:p>
          <w:p w14:paraId="70207645" w14:textId="77777777" w:rsidR="000B4E0E" w:rsidRPr="00613832" w:rsidRDefault="000B4E0E" w:rsidP="00613832">
            <w:pPr>
              <w:spacing w:after="0" w:line="240" w:lineRule="auto"/>
              <w:contextualSpacing/>
              <w:jc w:val="both"/>
              <w:outlineLvl w:val="0"/>
              <w:rPr>
                <w:rFonts w:ascii="Calibri" w:eastAsia="Times New Roman" w:hAnsi="Calibri" w:cs="Calibri"/>
                <w:b/>
                <w:bCs/>
                <w:color w:val="000000" w:themeColor="text1"/>
                <w:kern w:val="36"/>
                <w:sz w:val="20"/>
                <w:szCs w:val="20"/>
                <w:lang w:eastAsia="en-ID"/>
              </w:rPr>
            </w:pPr>
          </w:p>
          <w:p w14:paraId="28662A08" w14:textId="77777777" w:rsidR="000B4E0E" w:rsidRPr="00BA45BC" w:rsidRDefault="000B4E0E" w:rsidP="00613832">
            <w:pPr>
              <w:spacing w:after="0" w:line="240" w:lineRule="auto"/>
              <w:contextualSpacing/>
              <w:jc w:val="both"/>
              <w:outlineLvl w:val="0"/>
              <w:rPr>
                <w:rFonts w:ascii="Calibri" w:hAnsi="Calibri"/>
                <w:color w:val="000000" w:themeColor="text1"/>
                <w:kern w:val="36"/>
                <w:sz w:val="20"/>
              </w:rPr>
            </w:pPr>
            <w:r w:rsidRPr="00613832">
              <w:rPr>
                <w:rFonts w:ascii="Calibri" w:hAnsi="Calibri" w:cs="Calibri"/>
                <w:b/>
                <w:color w:val="000000" w:themeColor="text1"/>
                <w:kern w:val="36"/>
                <w:sz w:val="20"/>
                <w:szCs w:val="20"/>
              </w:rPr>
              <w:t>BAHWA</w:t>
            </w:r>
            <w:r w:rsidRPr="00613832">
              <w:rPr>
                <w:rFonts w:ascii="Calibri" w:hAnsi="Calibri" w:cs="Calibri"/>
                <w:color w:val="000000" w:themeColor="text1"/>
                <w:kern w:val="36"/>
                <w:sz w:val="20"/>
                <w:szCs w:val="20"/>
              </w:rPr>
              <w:t xml:space="preserve"> Perseroan </w:t>
            </w:r>
            <w:proofErr w:type="spellStart"/>
            <w:r w:rsidRPr="00613832">
              <w:rPr>
                <w:rFonts w:ascii="Calibri" w:hAnsi="Calibri" w:cs="Calibri"/>
                <w:color w:val="000000" w:themeColor="text1"/>
                <w:kern w:val="36"/>
                <w:sz w:val="20"/>
                <w:szCs w:val="20"/>
              </w:rPr>
              <w:t>saat</w:t>
            </w:r>
            <w:proofErr w:type="spellEnd"/>
            <w:r w:rsidRPr="00613832">
              <w:rPr>
                <w:rFonts w:ascii="Calibri" w:hAnsi="Calibri" w:cs="Calibri"/>
                <w:color w:val="000000" w:themeColor="text1"/>
                <w:kern w:val="36"/>
                <w:sz w:val="20"/>
                <w:szCs w:val="20"/>
              </w:rPr>
              <w:t xml:space="preserve"> </w:t>
            </w:r>
            <w:proofErr w:type="spellStart"/>
            <w:r w:rsidRPr="00613832">
              <w:rPr>
                <w:rFonts w:ascii="Calibri" w:hAnsi="Calibri" w:cs="Calibri"/>
                <w:color w:val="000000" w:themeColor="text1"/>
                <w:kern w:val="36"/>
                <w:sz w:val="20"/>
                <w:szCs w:val="20"/>
              </w:rPr>
              <w:t>ini</w:t>
            </w:r>
            <w:proofErr w:type="spellEnd"/>
            <w:r w:rsidRPr="00613832">
              <w:rPr>
                <w:rFonts w:ascii="Calibri" w:hAnsi="Calibri" w:cs="Calibri"/>
                <w:color w:val="000000" w:themeColor="text1"/>
                <w:kern w:val="36"/>
                <w:sz w:val="20"/>
                <w:szCs w:val="20"/>
              </w:rPr>
              <w:t xml:space="preserve"> </w:t>
            </w:r>
            <w:proofErr w:type="spellStart"/>
            <w:r w:rsidRPr="00613832">
              <w:rPr>
                <w:rFonts w:ascii="Calibri" w:hAnsi="Calibri" w:cs="Calibri"/>
                <w:color w:val="000000" w:themeColor="text1"/>
                <w:kern w:val="36"/>
                <w:sz w:val="20"/>
                <w:szCs w:val="20"/>
              </w:rPr>
              <w:t>telah</w:t>
            </w:r>
            <w:proofErr w:type="spellEnd"/>
            <w:r w:rsidRPr="00613832">
              <w:rPr>
                <w:rFonts w:ascii="Calibri" w:hAnsi="Calibri" w:cs="Calibri"/>
                <w:color w:val="000000" w:themeColor="text1"/>
                <w:kern w:val="36"/>
                <w:sz w:val="20"/>
                <w:szCs w:val="20"/>
              </w:rPr>
              <w:t> </w:t>
            </w:r>
            <w:proofErr w:type="spellStart"/>
            <w:r w:rsidRPr="00613832">
              <w:rPr>
                <w:rFonts w:ascii="Calibri" w:hAnsi="Calibri" w:cs="Calibri"/>
                <w:color w:val="000000" w:themeColor="text1"/>
                <w:kern w:val="36"/>
                <w:sz w:val="20"/>
                <w:szCs w:val="20"/>
              </w:rPr>
              <w:t>mengumpulkan</w:t>
            </w:r>
            <w:proofErr w:type="spellEnd"/>
            <w:r w:rsidRPr="00613832">
              <w:rPr>
                <w:rFonts w:ascii="Calibri" w:hAnsi="Calibri" w:cs="Calibri"/>
                <w:color w:val="000000" w:themeColor="text1"/>
                <w:kern w:val="36"/>
                <w:sz w:val="20"/>
                <w:szCs w:val="20"/>
              </w:rPr>
              <w:t xml:space="preserve"> dana </w:t>
            </w:r>
            <w:proofErr w:type="spellStart"/>
            <w:r w:rsidRPr="00613832">
              <w:rPr>
                <w:rFonts w:ascii="Calibri" w:hAnsi="Calibri" w:cs="Calibri"/>
                <w:color w:val="000000" w:themeColor="text1"/>
                <w:kern w:val="36"/>
                <w:sz w:val="20"/>
                <w:szCs w:val="20"/>
              </w:rPr>
              <w:t>untuk</w:t>
            </w:r>
            <w:proofErr w:type="spellEnd"/>
            <w:r w:rsidRPr="00613832">
              <w:rPr>
                <w:rFonts w:ascii="Calibri" w:hAnsi="Calibri" w:cs="Calibri"/>
                <w:color w:val="000000" w:themeColor="text1"/>
                <w:kern w:val="36"/>
                <w:sz w:val="20"/>
                <w:szCs w:val="20"/>
              </w:rPr>
              <w:t xml:space="preserve"> </w:t>
            </w:r>
            <w:proofErr w:type="spellStart"/>
            <w:r w:rsidRPr="00613832">
              <w:rPr>
                <w:rFonts w:ascii="Calibri" w:hAnsi="Calibri" w:cs="Calibri"/>
                <w:color w:val="000000" w:themeColor="text1"/>
                <w:kern w:val="36"/>
                <w:sz w:val="20"/>
                <w:szCs w:val="20"/>
              </w:rPr>
              <w:t>membiayai</w:t>
            </w:r>
            <w:proofErr w:type="spellEnd"/>
            <w:r w:rsidRPr="00613832">
              <w:rPr>
                <w:rFonts w:ascii="Calibri" w:hAnsi="Calibri" w:cs="Calibri"/>
                <w:color w:val="000000" w:themeColor="text1"/>
                <w:kern w:val="36"/>
                <w:sz w:val="20"/>
                <w:szCs w:val="20"/>
              </w:rPr>
              <w:t xml:space="preserve"> </w:t>
            </w:r>
            <w:proofErr w:type="spellStart"/>
            <w:r w:rsidRPr="00613832">
              <w:rPr>
                <w:rFonts w:ascii="Calibri" w:hAnsi="Calibri" w:cs="Calibri"/>
                <w:color w:val="000000" w:themeColor="text1"/>
                <w:kern w:val="36"/>
                <w:sz w:val="20"/>
                <w:szCs w:val="20"/>
              </w:rPr>
              <w:t>pengembangan</w:t>
            </w:r>
            <w:proofErr w:type="spellEnd"/>
            <w:r w:rsidRPr="00613832">
              <w:rPr>
                <w:rFonts w:ascii="Calibri" w:hAnsi="Calibri" w:cs="Calibri"/>
                <w:color w:val="000000" w:themeColor="text1"/>
                <w:kern w:val="36"/>
                <w:sz w:val="20"/>
                <w:szCs w:val="20"/>
              </w:rPr>
              <w:t xml:space="preserve"> dan </w:t>
            </w:r>
            <w:proofErr w:type="spellStart"/>
            <w:r w:rsidRPr="00613832">
              <w:rPr>
                <w:rFonts w:ascii="Calibri" w:hAnsi="Calibri" w:cs="Calibri"/>
                <w:color w:val="000000" w:themeColor="text1"/>
                <w:kern w:val="36"/>
                <w:sz w:val="20"/>
                <w:szCs w:val="20"/>
              </w:rPr>
              <w:t>ekspansi</w:t>
            </w:r>
            <w:proofErr w:type="spellEnd"/>
            <w:r w:rsidRPr="00613832">
              <w:rPr>
                <w:rFonts w:ascii="Calibri" w:hAnsi="Calibri" w:cs="Calibri"/>
                <w:color w:val="000000" w:themeColor="text1"/>
                <w:kern w:val="36"/>
                <w:sz w:val="20"/>
                <w:szCs w:val="20"/>
              </w:rPr>
              <w:t xml:space="preserve"> </w:t>
            </w:r>
            <w:proofErr w:type="spellStart"/>
            <w:r w:rsidRPr="00613832">
              <w:rPr>
                <w:rFonts w:ascii="Calibri" w:hAnsi="Calibri" w:cs="Calibri"/>
                <w:color w:val="000000" w:themeColor="text1"/>
                <w:kern w:val="36"/>
                <w:sz w:val="20"/>
                <w:szCs w:val="20"/>
              </w:rPr>
              <w:t>usaha</w:t>
            </w:r>
            <w:proofErr w:type="spellEnd"/>
            <w:r w:rsidRPr="00613832">
              <w:rPr>
                <w:rFonts w:ascii="Calibri" w:hAnsi="Calibri" w:cs="Calibri"/>
                <w:color w:val="000000" w:themeColor="text1"/>
                <w:kern w:val="36"/>
                <w:sz w:val="20"/>
                <w:szCs w:val="20"/>
              </w:rPr>
              <w:t xml:space="preserve"> Perseroan.</w:t>
            </w:r>
          </w:p>
          <w:p w14:paraId="40A3337A" w14:textId="77777777" w:rsidR="00680E7F" w:rsidRPr="00613832" w:rsidRDefault="00680E7F" w:rsidP="00613832">
            <w:pPr>
              <w:spacing w:after="0" w:line="240" w:lineRule="auto"/>
              <w:contextualSpacing/>
              <w:jc w:val="both"/>
              <w:outlineLvl w:val="0"/>
              <w:rPr>
                <w:rFonts w:ascii="Calibri" w:hAnsi="Calibri" w:cs="Calibri"/>
                <w:b/>
                <w:color w:val="000000" w:themeColor="text1"/>
                <w:kern w:val="36"/>
                <w:sz w:val="20"/>
                <w:szCs w:val="20"/>
              </w:rPr>
            </w:pPr>
          </w:p>
          <w:p w14:paraId="72673D36" w14:textId="77777777" w:rsidR="000B4E0E" w:rsidRPr="00613832" w:rsidRDefault="000B4E0E" w:rsidP="00613832">
            <w:pPr>
              <w:spacing w:after="0" w:line="240" w:lineRule="auto"/>
              <w:contextualSpacing/>
              <w:jc w:val="both"/>
              <w:outlineLvl w:val="0"/>
              <w:rPr>
                <w:rFonts w:ascii="Calibri" w:eastAsia="Times New Roman" w:hAnsi="Calibri" w:cs="Calibri"/>
                <w:b/>
                <w:bCs/>
                <w:color w:val="000000" w:themeColor="text1"/>
                <w:kern w:val="36"/>
                <w:sz w:val="20"/>
                <w:szCs w:val="20"/>
                <w:lang w:eastAsia="en-ID"/>
              </w:rPr>
            </w:pPr>
            <w:r w:rsidRPr="00613832">
              <w:rPr>
                <w:rFonts w:ascii="Calibri" w:hAnsi="Calibri" w:cs="Calibri"/>
                <w:b/>
                <w:color w:val="000000" w:themeColor="text1"/>
                <w:sz w:val="20"/>
                <w:szCs w:val="20"/>
              </w:rPr>
              <w:t>BAHWA</w:t>
            </w:r>
            <w:r w:rsidRPr="00613832">
              <w:rPr>
                <w:rFonts w:ascii="Calibri" w:hAnsi="Calibri" w:cs="Calibri"/>
                <w:color w:val="000000" w:themeColor="text1"/>
                <w:sz w:val="20"/>
                <w:szCs w:val="20"/>
              </w:rPr>
              <w:t xml:space="preserve"> Perseroan </w:t>
            </w:r>
            <w:proofErr w:type="spellStart"/>
            <w:r w:rsidRPr="00613832">
              <w:rPr>
                <w:rFonts w:ascii="Calibri" w:hAnsi="Calibri" w:cs="Calibri"/>
                <w:color w:val="000000" w:themeColor="text1"/>
                <w:sz w:val="20"/>
                <w:szCs w:val="20"/>
              </w:rPr>
              <w:t>telah</w:t>
            </w:r>
            <w:proofErr w:type="spellEnd"/>
            <w:r w:rsidRPr="00613832">
              <w:rPr>
                <w:rFonts w:ascii="Calibri" w:hAnsi="Calibri" w:cs="Calibri"/>
                <w:color w:val="000000" w:themeColor="text1"/>
                <w:sz w:val="20"/>
                <w:szCs w:val="20"/>
              </w:rPr>
              <w:t xml:space="preserve"> </w:t>
            </w:r>
            <w:proofErr w:type="spellStart"/>
            <w:r w:rsidRPr="00613832">
              <w:rPr>
                <w:rFonts w:ascii="Calibri" w:hAnsi="Calibri" w:cs="Calibri"/>
                <w:color w:val="000000" w:themeColor="text1"/>
                <w:sz w:val="20"/>
                <w:szCs w:val="20"/>
              </w:rPr>
              <w:t>setuju</w:t>
            </w:r>
            <w:proofErr w:type="spellEnd"/>
            <w:r w:rsidRPr="00613832">
              <w:rPr>
                <w:rFonts w:ascii="Calibri" w:hAnsi="Calibri" w:cs="Calibri"/>
                <w:color w:val="000000" w:themeColor="text1"/>
                <w:sz w:val="20"/>
                <w:szCs w:val="20"/>
              </w:rPr>
              <w:t xml:space="preserve"> </w:t>
            </w:r>
            <w:proofErr w:type="spellStart"/>
            <w:r w:rsidRPr="00613832">
              <w:rPr>
                <w:rFonts w:ascii="Calibri" w:hAnsi="Calibri" w:cs="Calibri"/>
                <w:color w:val="000000" w:themeColor="text1"/>
                <w:sz w:val="20"/>
                <w:szCs w:val="20"/>
              </w:rPr>
              <w:t>untuk</w:t>
            </w:r>
            <w:proofErr w:type="spellEnd"/>
            <w:r w:rsidRPr="00613832">
              <w:rPr>
                <w:rFonts w:ascii="Calibri" w:hAnsi="Calibri" w:cs="Calibri"/>
                <w:color w:val="000000" w:themeColor="text1"/>
                <w:sz w:val="20"/>
                <w:szCs w:val="20"/>
              </w:rPr>
              <w:t xml:space="preserve"> </w:t>
            </w:r>
            <w:proofErr w:type="spellStart"/>
            <w:r w:rsidRPr="00613832">
              <w:rPr>
                <w:rFonts w:ascii="Calibri" w:hAnsi="Calibri" w:cs="Calibri"/>
                <w:color w:val="000000" w:themeColor="text1"/>
                <w:sz w:val="20"/>
                <w:szCs w:val="20"/>
              </w:rPr>
              <w:t>menerima</w:t>
            </w:r>
            <w:proofErr w:type="spellEnd"/>
            <w:r w:rsidRPr="00613832">
              <w:rPr>
                <w:rFonts w:ascii="Calibri" w:hAnsi="Calibri" w:cs="Calibri"/>
                <w:color w:val="000000" w:themeColor="text1"/>
                <w:sz w:val="20"/>
                <w:szCs w:val="20"/>
              </w:rPr>
              <w:t xml:space="preserve"> </w:t>
            </w:r>
            <w:proofErr w:type="spellStart"/>
            <w:r w:rsidRPr="00613832">
              <w:rPr>
                <w:rFonts w:ascii="Calibri" w:hAnsi="Calibri" w:cs="Calibri"/>
                <w:color w:val="000000" w:themeColor="text1"/>
                <w:sz w:val="20"/>
                <w:szCs w:val="20"/>
              </w:rPr>
              <w:t>penanaman</w:t>
            </w:r>
            <w:proofErr w:type="spellEnd"/>
            <w:r w:rsidRPr="00613832">
              <w:rPr>
                <w:rFonts w:ascii="Calibri" w:hAnsi="Calibri" w:cs="Calibri"/>
                <w:color w:val="000000" w:themeColor="text1"/>
                <w:sz w:val="20"/>
                <w:szCs w:val="20"/>
              </w:rPr>
              <w:t xml:space="preserve"> modal </w:t>
            </w:r>
            <w:proofErr w:type="spellStart"/>
            <w:r w:rsidRPr="00613832">
              <w:rPr>
                <w:rFonts w:ascii="Calibri" w:hAnsi="Calibri" w:cs="Calibri"/>
                <w:color w:val="000000" w:themeColor="text1"/>
                <w:sz w:val="20"/>
                <w:szCs w:val="20"/>
              </w:rPr>
              <w:t>dari</w:t>
            </w:r>
            <w:proofErr w:type="spellEnd"/>
            <w:r w:rsidRPr="00613832">
              <w:rPr>
                <w:rFonts w:ascii="Calibri" w:hAnsi="Calibri" w:cs="Calibri"/>
                <w:color w:val="000000" w:themeColor="text1"/>
                <w:sz w:val="20"/>
                <w:szCs w:val="20"/>
              </w:rPr>
              <w:t xml:space="preserve"> Investor dan Para </w:t>
            </w:r>
            <w:proofErr w:type="spellStart"/>
            <w:r w:rsidRPr="00613832">
              <w:rPr>
                <w:rFonts w:ascii="Calibri" w:hAnsi="Calibri" w:cs="Calibri"/>
                <w:color w:val="000000" w:themeColor="text1"/>
                <w:sz w:val="20"/>
                <w:szCs w:val="20"/>
              </w:rPr>
              <w:t>Pemegang</w:t>
            </w:r>
            <w:proofErr w:type="spellEnd"/>
            <w:r w:rsidRPr="00613832">
              <w:rPr>
                <w:rFonts w:ascii="Calibri" w:hAnsi="Calibri" w:cs="Calibri"/>
                <w:color w:val="000000" w:themeColor="text1"/>
                <w:sz w:val="20"/>
                <w:szCs w:val="20"/>
              </w:rPr>
              <w:t xml:space="preserve"> Saham </w:t>
            </w:r>
            <w:proofErr w:type="spellStart"/>
            <w:r w:rsidRPr="00613832">
              <w:rPr>
                <w:rFonts w:ascii="Calibri" w:hAnsi="Calibri" w:cs="Calibri"/>
                <w:color w:val="000000" w:themeColor="text1"/>
                <w:sz w:val="20"/>
                <w:szCs w:val="20"/>
              </w:rPr>
              <w:t>setuju</w:t>
            </w:r>
            <w:proofErr w:type="spellEnd"/>
            <w:r w:rsidRPr="00613832">
              <w:rPr>
                <w:rFonts w:ascii="Calibri" w:hAnsi="Calibri" w:cs="Calibri"/>
                <w:color w:val="000000" w:themeColor="text1"/>
                <w:sz w:val="20"/>
                <w:szCs w:val="20"/>
              </w:rPr>
              <w:t xml:space="preserve"> </w:t>
            </w:r>
            <w:proofErr w:type="spellStart"/>
            <w:r w:rsidRPr="00613832">
              <w:rPr>
                <w:rFonts w:ascii="Calibri" w:hAnsi="Calibri" w:cs="Calibri"/>
                <w:color w:val="000000" w:themeColor="text1"/>
                <w:sz w:val="20"/>
                <w:szCs w:val="20"/>
              </w:rPr>
              <w:t>untuk</w:t>
            </w:r>
            <w:proofErr w:type="spellEnd"/>
            <w:r w:rsidRPr="00613832">
              <w:rPr>
                <w:rFonts w:ascii="Calibri" w:hAnsi="Calibri" w:cs="Calibri"/>
                <w:color w:val="000000" w:themeColor="text1"/>
                <w:sz w:val="20"/>
                <w:szCs w:val="20"/>
              </w:rPr>
              <w:t xml:space="preserve"> </w:t>
            </w:r>
            <w:proofErr w:type="spellStart"/>
            <w:r w:rsidRPr="00613832">
              <w:rPr>
                <w:rFonts w:ascii="Calibri" w:hAnsi="Calibri" w:cs="Calibri"/>
                <w:color w:val="000000" w:themeColor="text1"/>
                <w:sz w:val="20"/>
                <w:szCs w:val="20"/>
              </w:rPr>
              <w:t>bekerjasama</w:t>
            </w:r>
            <w:proofErr w:type="spellEnd"/>
            <w:r w:rsidRPr="00613832">
              <w:rPr>
                <w:rFonts w:ascii="Calibri" w:hAnsi="Calibri" w:cs="Calibri"/>
                <w:color w:val="000000" w:themeColor="text1"/>
                <w:sz w:val="20"/>
                <w:szCs w:val="20"/>
              </w:rPr>
              <w:t xml:space="preserve"> </w:t>
            </w:r>
            <w:proofErr w:type="spellStart"/>
            <w:r w:rsidRPr="00613832">
              <w:rPr>
                <w:rFonts w:ascii="Calibri" w:hAnsi="Calibri" w:cs="Calibri"/>
                <w:color w:val="000000" w:themeColor="text1"/>
                <w:sz w:val="20"/>
                <w:szCs w:val="20"/>
              </w:rPr>
              <w:t>dengan</w:t>
            </w:r>
            <w:proofErr w:type="spellEnd"/>
            <w:r w:rsidRPr="00613832">
              <w:rPr>
                <w:rFonts w:ascii="Calibri" w:hAnsi="Calibri" w:cs="Calibri"/>
                <w:color w:val="000000" w:themeColor="text1"/>
                <w:sz w:val="20"/>
                <w:szCs w:val="20"/>
              </w:rPr>
              <w:t xml:space="preserve"> Investor </w:t>
            </w:r>
            <w:proofErr w:type="spellStart"/>
            <w:r w:rsidRPr="00613832">
              <w:rPr>
                <w:rFonts w:ascii="Calibri" w:hAnsi="Calibri" w:cs="Calibri"/>
                <w:color w:val="000000" w:themeColor="text1"/>
                <w:sz w:val="20"/>
                <w:szCs w:val="20"/>
              </w:rPr>
              <w:t>dalam</w:t>
            </w:r>
            <w:proofErr w:type="spellEnd"/>
            <w:r w:rsidRPr="00613832">
              <w:rPr>
                <w:rFonts w:ascii="Calibri" w:hAnsi="Calibri" w:cs="Calibri"/>
                <w:color w:val="000000" w:themeColor="text1"/>
                <w:sz w:val="20"/>
                <w:szCs w:val="20"/>
              </w:rPr>
              <w:t xml:space="preserve"> </w:t>
            </w:r>
            <w:proofErr w:type="spellStart"/>
            <w:r w:rsidRPr="00613832">
              <w:rPr>
                <w:rFonts w:ascii="Calibri" w:hAnsi="Calibri" w:cs="Calibri"/>
                <w:color w:val="000000" w:themeColor="text1"/>
                <w:sz w:val="20"/>
                <w:szCs w:val="20"/>
              </w:rPr>
              <w:t>mengembangkan</w:t>
            </w:r>
            <w:proofErr w:type="spellEnd"/>
            <w:r w:rsidRPr="00613832">
              <w:rPr>
                <w:rFonts w:ascii="Calibri" w:hAnsi="Calibri" w:cs="Calibri"/>
                <w:color w:val="000000" w:themeColor="text1"/>
                <w:sz w:val="20"/>
                <w:szCs w:val="20"/>
              </w:rPr>
              <w:t xml:space="preserve"> Perseroan.</w:t>
            </w:r>
          </w:p>
          <w:p w14:paraId="7DA42551" w14:textId="77777777" w:rsidR="000B4E0E" w:rsidRPr="00613832" w:rsidRDefault="000B4E0E" w:rsidP="00613832">
            <w:pPr>
              <w:spacing w:after="0" w:line="240" w:lineRule="auto"/>
              <w:contextualSpacing/>
              <w:jc w:val="both"/>
              <w:outlineLvl w:val="0"/>
              <w:rPr>
                <w:rFonts w:ascii="Calibri" w:eastAsia="Times New Roman" w:hAnsi="Calibri" w:cs="Calibri"/>
                <w:b/>
                <w:bCs/>
                <w:color w:val="000000" w:themeColor="text1"/>
                <w:kern w:val="36"/>
                <w:sz w:val="20"/>
                <w:szCs w:val="20"/>
                <w:lang w:eastAsia="en-ID"/>
              </w:rPr>
            </w:pPr>
          </w:p>
          <w:p w14:paraId="1D38996D" w14:textId="270ABB68" w:rsidR="00134E27" w:rsidRPr="00BA45BC" w:rsidRDefault="00134E27" w:rsidP="00613832">
            <w:pPr>
              <w:spacing w:after="0" w:line="240" w:lineRule="auto"/>
              <w:contextualSpacing/>
              <w:jc w:val="both"/>
              <w:outlineLvl w:val="0"/>
              <w:rPr>
                <w:rFonts w:ascii="Calibri" w:hAnsi="Calibri"/>
                <w:color w:val="000000" w:themeColor="text1"/>
                <w:kern w:val="36"/>
                <w:sz w:val="20"/>
              </w:rPr>
            </w:pPr>
            <w:r w:rsidRPr="00613832">
              <w:rPr>
                <w:rFonts w:ascii="Calibri" w:eastAsia="Times New Roman" w:hAnsi="Calibri" w:cs="Calibri"/>
                <w:b/>
                <w:bCs/>
                <w:color w:val="000000" w:themeColor="text1"/>
                <w:kern w:val="36"/>
                <w:sz w:val="20"/>
                <w:szCs w:val="20"/>
                <w:lang w:eastAsia="en-ID"/>
              </w:rPr>
              <w:t xml:space="preserve">BAHWA </w:t>
            </w:r>
            <w:r w:rsidRPr="00613832">
              <w:rPr>
                <w:rFonts w:ascii="Calibri" w:eastAsia="Times New Roman" w:hAnsi="Calibri" w:cs="Calibri"/>
                <w:color w:val="000000" w:themeColor="text1"/>
                <w:kern w:val="36"/>
                <w:sz w:val="20"/>
                <w:szCs w:val="20"/>
                <w:lang w:eastAsia="en-ID"/>
              </w:rPr>
              <w:t xml:space="preserve">Perseroan </w:t>
            </w:r>
            <w:proofErr w:type="spellStart"/>
            <w:r w:rsidRPr="00613832">
              <w:rPr>
                <w:rFonts w:ascii="Calibri" w:eastAsia="Times New Roman" w:hAnsi="Calibri" w:cs="Calibri"/>
                <w:color w:val="000000" w:themeColor="text1"/>
                <w:kern w:val="36"/>
                <w:sz w:val="20"/>
                <w:szCs w:val="20"/>
                <w:lang w:eastAsia="en-ID"/>
              </w:rPr>
              <w:t>memiliki</w:t>
            </w:r>
            <w:proofErr w:type="spellEnd"/>
            <w:r w:rsidRPr="00613832">
              <w:rPr>
                <w:rFonts w:ascii="Calibri" w:eastAsia="Times New Roman" w:hAnsi="Calibri" w:cs="Calibri"/>
                <w:color w:val="000000" w:themeColor="text1"/>
                <w:kern w:val="36"/>
                <w:sz w:val="20"/>
                <w:szCs w:val="20"/>
                <w:lang w:eastAsia="en-ID"/>
              </w:rPr>
              <w:t xml:space="preserve"> </w:t>
            </w:r>
            <w:del w:id="56" w:author="OLTRE" w:date="2024-07-03T22:42:00Z">
              <w:r w:rsidRPr="00613832">
                <w:rPr>
                  <w:rFonts w:ascii="Calibri" w:eastAsia="Times New Roman" w:hAnsi="Calibri" w:cs="Calibri"/>
                  <w:color w:val="000000" w:themeColor="text1"/>
                  <w:kern w:val="36"/>
                  <w:sz w:val="20"/>
                  <w:szCs w:val="20"/>
                  <w:lang w:eastAsia="en-ID"/>
                </w:rPr>
                <w:delText>komposis</w:delText>
              </w:r>
            </w:del>
            <w:proofErr w:type="spellStart"/>
            <w:ins w:id="57" w:author="OLTRE" w:date="2024-07-03T22:42:00Z">
              <w:r w:rsidRPr="00613832">
                <w:rPr>
                  <w:rFonts w:ascii="Calibri" w:eastAsia="Times New Roman" w:hAnsi="Calibri" w:cs="Calibri"/>
                  <w:color w:val="000000" w:themeColor="text1"/>
                  <w:kern w:val="36"/>
                  <w:sz w:val="20"/>
                  <w:szCs w:val="20"/>
                  <w:lang w:eastAsia="en-ID"/>
                </w:rPr>
                <w:t>komposis</w:t>
              </w:r>
              <w:r w:rsidR="00713364">
                <w:rPr>
                  <w:rFonts w:ascii="Calibri" w:eastAsia="Times New Roman" w:hAnsi="Calibri" w:cs="Calibri"/>
                  <w:color w:val="000000" w:themeColor="text1"/>
                  <w:kern w:val="36"/>
                  <w:sz w:val="20"/>
                  <w:szCs w:val="20"/>
                  <w:lang w:eastAsia="en-ID"/>
                </w:rPr>
                <w:t>i</w:t>
              </w:r>
              <w:proofErr w:type="spellEnd"/>
              <w:r w:rsidR="00834CCA">
                <w:rPr>
                  <w:rFonts w:ascii="Calibri" w:eastAsia="Times New Roman" w:hAnsi="Calibri" w:cs="Calibri"/>
                  <w:color w:val="000000" w:themeColor="text1"/>
                  <w:kern w:val="36"/>
                  <w:sz w:val="20"/>
                  <w:szCs w:val="20"/>
                  <w:lang w:eastAsia="en-ID"/>
                </w:rPr>
                <w:t xml:space="preserve"> </w:t>
              </w:r>
              <w:proofErr w:type="spellStart"/>
              <w:r w:rsidR="00834CCA">
                <w:rPr>
                  <w:rFonts w:ascii="Calibri" w:eastAsia="Times New Roman" w:hAnsi="Calibri" w:cs="Calibri"/>
                  <w:color w:val="000000" w:themeColor="text1"/>
                  <w:kern w:val="36"/>
                  <w:sz w:val="20"/>
                  <w:szCs w:val="20"/>
                  <w:lang w:eastAsia="en-ID"/>
                </w:rPr>
                <w:t>pemegang</w:t>
              </w:r>
            </w:ins>
            <w:proofErr w:type="spellEnd"/>
            <w:r w:rsidRPr="00613832">
              <w:rPr>
                <w:rFonts w:ascii="Calibri" w:eastAsia="Times New Roman" w:hAnsi="Calibri" w:cs="Calibri"/>
                <w:color w:val="000000" w:themeColor="text1"/>
                <w:kern w:val="36"/>
                <w:sz w:val="20"/>
                <w:szCs w:val="20"/>
                <w:lang w:eastAsia="en-ID"/>
              </w:rPr>
              <w:t xml:space="preserve"> </w:t>
            </w:r>
            <w:proofErr w:type="spellStart"/>
            <w:r w:rsidRPr="00613832">
              <w:rPr>
                <w:rFonts w:ascii="Calibri" w:eastAsia="Times New Roman" w:hAnsi="Calibri" w:cs="Calibri"/>
                <w:color w:val="000000" w:themeColor="text1"/>
                <w:kern w:val="36"/>
                <w:sz w:val="20"/>
                <w:szCs w:val="20"/>
                <w:lang w:eastAsia="en-ID"/>
              </w:rPr>
              <w:t>saham</w:t>
            </w:r>
            <w:proofErr w:type="spellEnd"/>
            <w:r w:rsidRPr="00613832">
              <w:rPr>
                <w:rFonts w:ascii="Calibri" w:eastAsia="Times New Roman" w:hAnsi="Calibri" w:cs="Calibri"/>
                <w:color w:val="000000" w:themeColor="text1"/>
                <w:kern w:val="36"/>
                <w:sz w:val="20"/>
                <w:szCs w:val="20"/>
                <w:lang w:eastAsia="en-ID"/>
              </w:rPr>
              <w:t xml:space="preserve"> </w:t>
            </w:r>
            <w:proofErr w:type="spellStart"/>
            <w:r w:rsidRPr="00613832">
              <w:rPr>
                <w:rFonts w:ascii="Calibri" w:eastAsia="Times New Roman" w:hAnsi="Calibri" w:cs="Calibri"/>
                <w:color w:val="000000" w:themeColor="text1"/>
                <w:kern w:val="36"/>
                <w:sz w:val="20"/>
                <w:szCs w:val="20"/>
                <w:lang w:eastAsia="en-ID"/>
              </w:rPr>
              <w:t>sebagai</w:t>
            </w:r>
            <w:proofErr w:type="spellEnd"/>
            <w:r w:rsidRPr="00613832">
              <w:rPr>
                <w:rFonts w:ascii="Calibri" w:eastAsia="Times New Roman" w:hAnsi="Calibri" w:cs="Calibri"/>
                <w:color w:val="000000" w:themeColor="text1"/>
                <w:kern w:val="36"/>
                <w:sz w:val="20"/>
                <w:szCs w:val="20"/>
                <w:lang w:eastAsia="en-ID"/>
              </w:rPr>
              <w:t xml:space="preserve"> </w:t>
            </w:r>
            <w:proofErr w:type="spellStart"/>
            <w:r w:rsidRPr="00613832">
              <w:rPr>
                <w:rFonts w:ascii="Calibri" w:eastAsia="Times New Roman" w:hAnsi="Calibri" w:cs="Calibri"/>
                <w:color w:val="000000" w:themeColor="text1"/>
                <w:kern w:val="36"/>
                <w:sz w:val="20"/>
                <w:szCs w:val="20"/>
                <w:lang w:eastAsia="en-ID"/>
              </w:rPr>
              <w:t>berikut</w:t>
            </w:r>
            <w:proofErr w:type="spellEnd"/>
            <w:r w:rsidRPr="00613832">
              <w:rPr>
                <w:rFonts w:ascii="Calibri" w:eastAsia="Times New Roman" w:hAnsi="Calibri" w:cs="Calibri"/>
                <w:color w:val="000000" w:themeColor="text1"/>
                <w:kern w:val="36"/>
                <w:sz w:val="20"/>
                <w:szCs w:val="20"/>
                <w:lang w:eastAsia="en-ID"/>
              </w:rPr>
              <w:t xml:space="preserve"> di</w:t>
            </w:r>
            <w:r w:rsidR="003821CA" w:rsidRPr="00613832">
              <w:rPr>
                <w:rFonts w:ascii="Calibri" w:eastAsia="Times New Roman" w:hAnsi="Calibri" w:cs="Calibri"/>
                <w:color w:val="000000" w:themeColor="text1"/>
                <w:kern w:val="36"/>
                <w:sz w:val="20"/>
                <w:szCs w:val="20"/>
                <w:lang w:eastAsia="en-ID"/>
              </w:rPr>
              <w:t xml:space="preserve"> </w:t>
            </w:r>
            <w:proofErr w:type="spellStart"/>
            <w:r w:rsidRPr="00613832">
              <w:rPr>
                <w:rFonts w:ascii="Calibri" w:eastAsia="Times New Roman" w:hAnsi="Calibri" w:cs="Calibri"/>
                <w:color w:val="000000" w:themeColor="text1"/>
                <w:kern w:val="36"/>
                <w:sz w:val="20"/>
                <w:szCs w:val="20"/>
                <w:lang w:eastAsia="en-ID"/>
              </w:rPr>
              <w:t>bawah</w:t>
            </w:r>
            <w:proofErr w:type="spellEnd"/>
            <w:r w:rsidRPr="00613832">
              <w:rPr>
                <w:rFonts w:ascii="Calibri" w:eastAsia="Times New Roman" w:hAnsi="Calibri" w:cs="Calibri"/>
                <w:color w:val="000000" w:themeColor="text1"/>
                <w:kern w:val="36"/>
                <w:sz w:val="20"/>
                <w:szCs w:val="20"/>
                <w:lang w:eastAsia="en-ID"/>
              </w:rPr>
              <w:t xml:space="preserve"> </w:t>
            </w:r>
            <w:proofErr w:type="spellStart"/>
            <w:r w:rsidRPr="00613832">
              <w:rPr>
                <w:rFonts w:ascii="Calibri" w:eastAsia="Times New Roman" w:hAnsi="Calibri" w:cs="Calibri"/>
                <w:color w:val="000000" w:themeColor="text1"/>
                <w:kern w:val="36"/>
                <w:sz w:val="20"/>
                <w:szCs w:val="20"/>
                <w:lang w:eastAsia="en-ID"/>
              </w:rPr>
              <w:t>ini</w:t>
            </w:r>
            <w:proofErr w:type="spellEnd"/>
            <w:r w:rsidRPr="00613832">
              <w:rPr>
                <w:rFonts w:ascii="Calibri" w:eastAsia="Times New Roman" w:hAnsi="Calibri" w:cs="Calibri"/>
                <w:color w:val="000000" w:themeColor="text1"/>
                <w:kern w:val="36"/>
                <w:sz w:val="20"/>
                <w:szCs w:val="20"/>
                <w:lang w:eastAsia="en-ID"/>
              </w:rPr>
              <w:t>:</w:t>
            </w:r>
          </w:p>
          <w:p w14:paraId="19A09CF1" w14:textId="77777777" w:rsidR="0011293A" w:rsidRPr="00613832" w:rsidRDefault="0011293A" w:rsidP="00613832">
            <w:pPr>
              <w:spacing w:after="0" w:line="240" w:lineRule="auto"/>
              <w:contextualSpacing/>
              <w:jc w:val="both"/>
              <w:outlineLvl w:val="0"/>
              <w:rPr>
                <w:rFonts w:ascii="Calibri" w:eastAsia="Times New Roman" w:hAnsi="Calibri" w:cs="Calibri"/>
                <w:b/>
                <w:bCs/>
                <w:color w:val="000000" w:themeColor="text1"/>
                <w:kern w:val="36"/>
                <w:sz w:val="20"/>
                <w:szCs w:val="20"/>
                <w:lang w:eastAsia="en-ID"/>
              </w:rPr>
            </w:pPr>
          </w:p>
          <w:p w14:paraId="1F62ADF6" w14:textId="77777777" w:rsidR="009A2243" w:rsidRPr="005A2466" w:rsidRDefault="00134E27" w:rsidP="005A2466">
            <w:pPr>
              <w:spacing w:after="0" w:line="240" w:lineRule="auto"/>
              <w:contextualSpacing/>
              <w:jc w:val="both"/>
              <w:outlineLvl w:val="0"/>
              <w:rPr>
                <w:rFonts w:ascii="Calibri" w:hAnsi="Calibri"/>
                <w:color w:val="000000" w:themeColor="text1"/>
                <w:sz w:val="20"/>
              </w:rPr>
            </w:pPr>
            <w:r w:rsidRPr="00613832">
              <w:rPr>
                <w:rFonts w:ascii="Calibri" w:eastAsia="Times New Roman" w:hAnsi="Calibri" w:cs="Calibri"/>
                <w:color w:val="000000" w:themeColor="text1"/>
                <w:kern w:val="36"/>
                <w:sz w:val="20"/>
                <w:szCs w:val="20"/>
                <w:lang w:eastAsia="en-ID"/>
              </w:rPr>
              <w:lastRenderedPageBreak/>
              <w:t> </w:t>
            </w:r>
          </w:p>
        </w:tc>
      </w:tr>
      <w:tr w:rsidR="0011293A" w:rsidRPr="00613832" w14:paraId="3ED5C6CF" w14:textId="77777777" w:rsidTr="00BA45BC">
        <w:trPr>
          <w:trHeight w:val="351"/>
        </w:trPr>
        <w:tc>
          <w:tcPr>
            <w:tcW w:w="9782" w:type="dxa"/>
            <w:gridSpan w:val="4"/>
            <w:tcBorders>
              <w:top w:val="single" w:sz="4" w:space="0" w:color="auto"/>
              <w:bottom w:val="single" w:sz="4" w:space="0" w:color="auto"/>
            </w:tcBorders>
            <w:tcMar>
              <w:top w:w="0" w:type="dxa"/>
              <w:left w:w="108" w:type="dxa"/>
              <w:bottom w:w="0" w:type="dxa"/>
              <w:right w:w="108" w:type="dxa"/>
            </w:tcMar>
          </w:tcPr>
          <w:tbl>
            <w:tblPr>
              <w:tblW w:w="9570" w:type="dxa"/>
              <w:tblLook w:val="04A0" w:firstRow="1" w:lastRow="0" w:firstColumn="1" w:lastColumn="0" w:noHBand="0" w:noVBand="1"/>
            </w:tblPr>
            <w:tblGrid>
              <w:gridCol w:w="2707"/>
              <w:gridCol w:w="1648"/>
              <w:gridCol w:w="872"/>
              <w:gridCol w:w="1270"/>
              <w:gridCol w:w="1200"/>
              <w:gridCol w:w="2090"/>
            </w:tblGrid>
            <w:tr w:rsidR="00BA45BC" w:rsidRPr="00613832" w14:paraId="4EF98383" w14:textId="77777777" w:rsidTr="00BA45BC">
              <w:trPr>
                <w:trHeight w:val="840"/>
              </w:trPr>
              <w:tc>
                <w:tcPr>
                  <w:tcW w:w="2707" w:type="dxa"/>
                  <w:tcBorders>
                    <w:top w:val="single" w:sz="12" w:space="0" w:color="auto"/>
                    <w:left w:val="single" w:sz="12" w:space="0" w:color="auto"/>
                    <w:bottom w:val="single" w:sz="4" w:space="0" w:color="auto"/>
                    <w:right w:val="single" w:sz="12" w:space="0" w:color="auto"/>
                  </w:tcBorders>
                  <w:shd w:val="clear" w:color="auto" w:fill="auto"/>
                  <w:vAlign w:val="center"/>
                  <w:hideMark/>
                </w:tcPr>
                <w:p w14:paraId="6A73619C" w14:textId="77777777" w:rsidR="00BE7312" w:rsidRPr="00613832" w:rsidRDefault="00BE7312" w:rsidP="00613832">
                  <w:pPr>
                    <w:spacing w:after="0" w:line="240" w:lineRule="auto"/>
                    <w:contextualSpacing/>
                    <w:jc w:val="center"/>
                    <w:rPr>
                      <w:rFonts w:ascii="Calibri" w:eastAsia="Times New Roman" w:hAnsi="Calibri" w:cs="Calibri"/>
                      <w:b/>
                      <w:bCs/>
                      <w:i/>
                      <w:iCs/>
                      <w:color w:val="000000"/>
                      <w:sz w:val="20"/>
                      <w:szCs w:val="20"/>
                      <w:lang w:eastAsia="en-ID"/>
                    </w:rPr>
                  </w:pPr>
                  <w:r w:rsidRPr="00613832">
                    <w:rPr>
                      <w:rFonts w:ascii="Calibri" w:eastAsia="Times New Roman" w:hAnsi="Calibri" w:cs="Calibri"/>
                      <w:b/>
                      <w:bCs/>
                      <w:i/>
                      <w:iCs/>
                      <w:color w:val="000000"/>
                      <w:sz w:val="20"/>
                      <w:szCs w:val="20"/>
                      <w:lang w:eastAsia="en-ID"/>
                    </w:rPr>
                    <w:lastRenderedPageBreak/>
                    <w:t>Name/</w:t>
                  </w:r>
                </w:p>
              </w:tc>
              <w:tc>
                <w:tcPr>
                  <w:tcW w:w="1648" w:type="dxa"/>
                  <w:tcBorders>
                    <w:top w:val="single" w:sz="12" w:space="0" w:color="auto"/>
                    <w:left w:val="nil"/>
                    <w:bottom w:val="single" w:sz="4" w:space="0" w:color="auto"/>
                    <w:right w:val="single" w:sz="4" w:space="0" w:color="auto"/>
                  </w:tcBorders>
                  <w:shd w:val="clear" w:color="auto" w:fill="auto"/>
                  <w:vAlign w:val="center"/>
                  <w:hideMark/>
                </w:tcPr>
                <w:p w14:paraId="677494F5" w14:textId="77777777" w:rsidR="00BE7312" w:rsidRPr="00613832" w:rsidRDefault="00BE7312" w:rsidP="00613832">
                  <w:pPr>
                    <w:spacing w:after="0" w:line="240" w:lineRule="auto"/>
                    <w:contextualSpacing/>
                    <w:jc w:val="center"/>
                    <w:rPr>
                      <w:rFonts w:ascii="Calibri" w:eastAsia="Times New Roman" w:hAnsi="Calibri" w:cs="Calibri"/>
                      <w:b/>
                      <w:bCs/>
                      <w:i/>
                      <w:iCs/>
                      <w:color w:val="000000"/>
                      <w:sz w:val="20"/>
                      <w:szCs w:val="20"/>
                      <w:lang w:eastAsia="en-ID"/>
                    </w:rPr>
                  </w:pPr>
                  <w:r w:rsidRPr="00613832">
                    <w:rPr>
                      <w:rFonts w:ascii="Calibri" w:eastAsia="Times New Roman" w:hAnsi="Calibri" w:cs="Calibri"/>
                      <w:b/>
                      <w:bCs/>
                      <w:i/>
                      <w:iCs/>
                      <w:color w:val="000000"/>
                      <w:sz w:val="20"/>
                      <w:szCs w:val="20"/>
                      <w:lang w:val="en-US" w:eastAsia="en-ID"/>
                    </w:rPr>
                    <w:t>Number of Shares/</w:t>
                  </w:r>
                </w:p>
              </w:tc>
              <w:tc>
                <w:tcPr>
                  <w:tcW w:w="872" w:type="dxa"/>
                  <w:tcBorders>
                    <w:top w:val="single" w:sz="12" w:space="0" w:color="auto"/>
                    <w:left w:val="nil"/>
                    <w:bottom w:val="single" w:sz="4" w:space="0" w:color="auto"/>
                    <w:right w:val="single" w:sz="4" w:space="0" w:color="auto"/>
                  </w:tcBorders>
                  <w:shd w:val="clear" w:color="auto" w:fill="auto"/>
                  <w:vAlign w:val="center"/>
                  <w:hideMark/>
                </w:tcPr>
                <w:p w14:paraId="7E835B6F" w14:textId="77777777" w:rsidR="00BE7312" w:rsidRPr="00613832" w:rsidRDefault="00BE7312" w:rsidP="00613832">
                  <w:pPr>
                    <w:spacing w:after="0" w:line="240" w:lineRule="auto"/>
                    <w:contextualSpacing/>
                    <w:jc w:val="center"/>
                    <w:rPr>
                      <w:rFonts w:ascii="Calibri" w:eastAsia="Times New Roman" w:hAnsi="Calibri" w:cs="Calibri"/>
                      <w:b/>
                      <w:bCs/>
                      <w:i/>
                      <w:iCs/>
                      <w:color w:val="000000"/>
                      <w:sz w:val="20"/>
                      <w:szCs w:val="20"/>
                      <w:lang w:eastAsia="en-ID"/>
                    </w:rPr>
                  </w:pPr>
                  <w:r w:rsidRPr="00613832">
                    <w:rPr>
                      <w:rFonts w:ascii="Calibri" w:eastAsia="Times New Roman" w:hAnsi="Calibri" w:cs="Calibri"/>
                      <w:b/>
                      <w:bCs/>
                      <w:i/>
                      <w:iCs/>
                      <w:color w:val="000000"/>
                      <w:sz w:val="20"/>
                      <w:szCs w:val="20"/>
                      <w:lang w:val="en-US" w:eastAsia="en-ID"/>
                    </w:rPr>
                    <w:t xml:space="preserve"> Class/ </w:t>
                  </w:r>
                </w:p>
              </w:tc>
              <w:tc>
                <w:tcPr>
                  <w:tcW w:w="1243" w:type="dxa"/>
                  <w:tcBorders>
                    <w:top w:val="single" w:sz="12" w:space="0" w:color="auto"/>
                    <w:left w:val="nil"/>
                    <w:bottom w:val="single" w:sz="4" w:space="0" w:color="auto"/>
                    <w:right w:val="single" w:sz="4" w:space="0" w:color="auto"/>
                  </w:tcBorders>
                  <w:shd w:val="clear" w:color="auto" w:fill="auto"/>
                  <w:vAlign w:val="center"/>
                  <w:hideMark/>
                </w:tcPr>
                <w:p w14:paraId="1057A8C3" w14:textId="77777777" w:rsidR="00BE7312" w:rsidRPr="00613832" w:rsidRDefault="00BE7312" w:rsidP="00613832">
                  <w:pPr>
                    <w:spacing w:after="0" w:line="240" w:lineRule="auto"/>
                    <w:contextualSpacing/>
                    <w:jc w:val="center"/>
                    <w:rPr>
                      <w:rFonts w:ascii="Calibri" w:eastAsia="Times New Roman" w:hAnsi="Calibri" w:cs="Calibri"/>
                      <w:b/>
                      <w:bCs/>
                      <w:i/>
                      <w:iCs/>
                      <w:color w:val="000000"/>
                      <w:sz w:val="20"/>
                      <w:szCs w:val="20"/>
                      <w:lang w:eastAsia="en-ID"/>
                    </w:rPr>
                  </w:pPr>
                  <w:r w:rsidRPr="00613832">
                    <w:rPr>
                      <w:rFonts w:ascii="Calibri" w:eastAsia="Times New Roman" w:hAnsi="Calibri" w:cs="Calibri"/>
                      <w:b/>
                      <w:bCs/>
                      <w:i/>
                      <w:iCs/>
                      <w:color w:val="000000"/>
                      <w:sz w:val="20"/>
                      <w:szCs w:val="20"/>
                      <w:lang w:eastAsia="en-ID"/>
                    </w:rPr>
                    <w:t xml:space="preserve"> Percentage/ </w:t>
                  </w:r>
                </w:p>
              </w:tc>
              <w:tc>
                <w:tcPr>
                  <w:tcW w:w="1200" w:type="dxa"/>
                  <w:tcBorders>
                    <w:top w:val="single" w:sz="12" w:space="0" w:color="auto"/>
                    <w:left w:val="nil"/>
                    <w:bottom w:val="single" w:sz="4" w:space="0" w:color="auto"/>
                    <w:right w:val="single" w:sz="4" w:space="0" w:color="auto"/>
                  </w:tcBorders>
                  <w:shd w:val="clear" w:color="auto" w:fill="auto"/>
                  <w:vAlign w:val="center"/>
                  <w:hideMark/>
                </w:tcPr>
                <w:p w14:paraId="0DF208D9" w14:textId="77777777" w:rsidR="00BE7312" w:rsidRPr="00613832" w:rsidRDefault="00BE7312" w:rsidP="00613832">
                  <w:pPr>
                    <w:spacing w:after="0" w:line="240" w:lineRule="auto"/>
                    <w:contextualSpacing/>
                    <w:jc w:val="center"/>
                    <w:rPr>
                      <w:rFonts w:ascii="Calibri" w:eastAsia="Times New Roman" w:hAnsi="Calibri" w:cs="Calibri"/>
                      <w:b/>
                      <w:bCs/>
                      <w:i/>
                      <w:iCs/>
                      <w:color w:val="000000"/>
                      <w:sz w:val="20"/>
                      <w:szCs w:val="20"/>
                      <w:lang w:eastAsia="en-ID"/>
                    </w:rPr>
                  </w:pPr>
                  <w:r w:rsidRPr="00613832">
                    <w:rPr>
                      <w:rFonts w:ascii="Calibri" w:eastAsia="Times New Roman" w:hAnsi="Calibri" w:cs="Calibri"/>
                      <w:b/>
                      <w:bCs/>
                      <w:i/>
                      <w:iCs/>
                      <w:color w:val="000000"/>
                      <w:sz w:val="20"/>
                      <w:szCs w:val="20"/>
                      <w:lang w:eastAsia="en-ID"/>
                    </w:rPr>
                    <w:t xml:space="preserve"> Nominal per Share (IDR)/ </w:t>
                  </w:r>
                </w:p>
              </w:tc>
              <w:tc>
                <w:tcPr>
                  <w:tcW w:w="1900" w:type="dxa"/>
                  <w:tcBorders>
                    <w:top w:val="single" w:sz="12" w:space="0" w:color="auto"/>
                    <w:left w:val="nil"/>
                    <w:bottom w:val="single" w:sz="4" w:space="0" w:color="auto"/>
                    <w:right w:val="single" w:sz="12" w:space="0" w:color="auto"/>
                  </w:tcBorders>
                  <w:shd w:val="clear" w:color="auto" w:fill="auto"/>
                  <w:vAlign w:val="center"/>
                  <w:hideMark/>
                </w:tcPr>
                <w:p w14:paraId="194A35AA" w14:textId="77777777" w:rsidR="00BE7312" w:rsidRPr="00613832" w:rsidRDefault="00BE7312" w:rsidP="00613832">
                  <w:pPr>
                    <w:spacing w:after="0" w:line="240" w:lineRule="auto"/>
                    <w:contextualSpacing/>
                    <w:jc w:val="center"/>
                    <w:rPr>
                      <w:rFonts w:ascii="Calibri" w:eastAsia="Times New Roman" w:hAnsi="Calibri" w:cs="Calibri"/>
                      <w:b/>
                      <w:bCs/>
                      <w:i/>
                      <w:iCs/>
                      <w:color w:val="000000"/>
                      <w:sz w:val="20"/>
                      <w:szCs w:val="20"/>
                      <w:lang w:eastAsia="en-ID"/>
                    </w:rPr>
                  </w:pPr>
                  <w:r w:rsidRPr="00613832">
                    <w:rPr>
                      <w:rFonts w:ascii="Calibri" w:eastAsia="Times New Roman" w:hAnsi="Calibri" w:cs="Calibri"/>
                      <w:b/>
                      <w:bCs/>
                      <w:i/>
                      <w:iCs/>
                      <w:color w:val="000000"/>
                      <w:sz w:val="20"/>
                      <w:szCs w:val="20"/>
                      <w:lang w:eastAsia="en-ID"/>
                    </w:rPr>
                    <w:t xml:space="preserve"> Investment Amount (IDR)/ </w:t>
                  </w:r>
                </w:p>
              </w:tc>
            </w:tr>
            <w:tr w:rsidR="00BA45BC" w:rsidRPr="00613832" w14:paraId="4CCE927D" w14:textId="77777777" w:rsidTr="00BA45BC">
              <w:trPr>
                <w:trHeight w:val="564"/>
              </w:trPr>
              <w:tc>
                <w:tcPr>
                  <w:tcW w:w="2707" w:type="dxa"/>
                  <w:tcBorders>
                    <w:top w:val="nil"/>
                    <w:left w:val="single" w:sz="12" w:space="0" w:color="auto"/>
                    <w:bottom w:val="single" w:sz="12" w:space="0" w:color="auto"/>
                    <w:right w:val="single" w:sz="12" w:space="0" w:color="auto"/>
                  </w:tcBorders>
                  <w:shd w:val="clear" w:color="auto" w:fill="auto"/>
                  <w:vAlign w:val="center"/>
                  <w:hideMark/>
                </w:tcPr>
                <w:p w14:paraId="553720BD" w14:textId="77777777" w:rsidR="00BE7312" w:rsidRPr="00613832" w:rsidRDefault="00BE7312" w:rsidP="00613832">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t>Nama</w:t>
                  </w:r>
                </w:p>
              </w:tc>
              <w:tc>
                <w:tcPr>
                  <w:tcW w:w="1648" w:type="dxa"/>
                  <w:tcBorders>
                    <w:top w:val="nil"/>
                    <w:left w:val="nil"/>
                    <w:bottom w:val="single" w:sz="12" w:space="0" w:color="auto"/>
                    <w:right w:val="nil"/>
                  </w:tcBorders>
                  <w:shd w:val="clear" w:color="auto" w:fill="auto"/>
                  <w:vAlign w:val="center"/>
                  <w:hideMark/>
                </w:tcPr>
                <w:p w14:paraId="3EEFDEEF" w14:textId="77777777" w:rsidR="00BE7312" w:rsidRPr="00613832" w:rsidRDefault="00BE7312" w:rsidP="00613832">
                  <w:pPr>
                    <w:spacing w:after="0" w:line="240" w:lineRule="auto"/>
                    <w:contextualSpacing/>
                    <w:jc w:val="center"/>
                    <w:rPr>
                      <w:rFonts w:ascii="Calibri" w:eastAsia="Times New Roman" w:hAnsi="Calibri" w:cs="Calibri"/>
                      <w:b/>
                      <w:bCs/>
                      <w:color w:val="000000"/>
                      <w:sz w:val="20"/>
                      <w:szCs w:val="20"/>
                      <w:lang w:eastAsia="en-ID"/>
                    </w:rPr>
                  </w:pPr>
                  <w:proofErr w:type="spellStart"/>
                  <w:r w:rsidRPr="00613832">
                    <w:rPr>
                      <w:rFonts w:ascii="Calibri" w:eastAsia="Times New Roman" w:hAnsi="Calibri" w:cs="Calibri"/>
                      <w:b/>
                      <w:bCs/>
                      <w:color w:val="000000"/>
                      <w:sz w:val="20"/>
                      <w:szCs w:val="20"/>
                      <w:lang w:eastAsia="en-ID"/>
                    </w:rPr>
                    <w:t>Kepemilikan</w:t>
                  </w:r>
                  <w:proofErr w:type="spellEnd"/>
                  <w:r w:rsidRPr="00613832">
                    <w:rPr>
                      <w:rFonts w:ascii="Calibri" w:eastAsia="Times New Roman" w:hAnsi="Calibri" w:cs="Calibri"/>
                      <w:b/>
                      <w:bCs/>
                      <w:color w:val="000000"/>
                      <w:sz w:val="20"/>
                      <w:szCs w:val="20"/>
                      <w:lang w:eastAsia="en-ID"/>
                    </w:rPr>
                    <w:t xml:space="preserve"> Saham</w:t>
                  </w:r>
                </w:p>
              </w:tc>
              <w:tc>
                <w:tcPr>
                  <w:tcW w:w="872" w:type="dxa"/>
                  <w:tcBorders>
                    <w:top w:val="nil"/>
                    <w:left w:val="single" w:sz="4" w:space="0" w:color="auto"/>
                    <w:bottom w:val="single" w:sz="12" w:space="0" w:color="auto"/>
                    <w:right w:val="single" w:sz="4" w:space="0" w:color="auto"/>
                  </w:tcBorders>
                  <w:shd w:val="clear" w:color="auto" w:fill="auto"/>
                  <w:vAlign w:val="center"/>
                  <w:hideMark/>
                </w:tcPr>
                <w:p w14:paraId="13483C5C" w14:textId="77777777" w:rsidR="00BE7312" w:rsidRPr="00613832" w:rsidRDefault="00BE7312" w:rsidP="00613832">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t xml:space="preserve"> </w:t>
                  </w:r>
                  <w:proofErr w:type="spellStart"/>
                  <w:r w:rsidRPr="00613832">
                    <w:rPr>
                      <w:rFonts w:ascii="Calibri" w:eastAsia="Times New Roman" w:hAnsi="Calibri" w:cs="Calibri"/>
                      <w:b/>
                      <w:bCs/>
                      <w:color w:val="000000"/>
                      <w:sz w:val="20"/>
                      <w:szCs w:val="20"/>
                      <w:lang w:eastAsia="en-ID"/>
                    </w:rPr>
                    <w:t>Kelas</w:t>
                  </w:r>
                  <w:proofErr w:type="spellEnd"/>
                  <w:r w:rsidRPr="00613832">
                    <w:rPr>
                      <w:rFonts w:ascii="Calibri" w:eastAsia="Times New Roman" w:hAnsi="Calibri" w:cs="Calibri"/>
                      <w:b/>
                      <w:bCs/>
                      <w:color w:val="000000"/>
                      <w:sz w:val="20"/>
                      <w:szCs w:val="20"/>
                      <w:lang w:eastAsia="en-ID"/>
                    </w:rPr>
                    <w:t xml:space="preserve"> </w:t>
                  </w:r>
                </w:p>
              </w:tc>
              <w:tc>
                <w:tcPr>
                  <w:tcW w:w="1243" w:type="dxa"/>
                  <w:tcBorders>
                    <w:top w:val="nil"/>
                    <w:left w:val="nil"/>
                    <w:bottom w:val="single" w:sz="12" w:space="0" w:color="auto"/>
                    <w:right w:val="single" w:sz="4" w:space="0" w:color="auto"/>
                  </w:tcBorders>
                  <w:shd w:val="clear" w:color="auto" w:fill="auto"/>
                  <w:vAlign w:val="center"/>
                  <w:hideMark/>
                </w:tcPr>
                <w:p w14:paraId="55405E7A" w14:textId="77777777" w:rsidR="00BE7312" w:rsidRPr="00613832" w:rsidRDefault="00BE7312" w:rsidP="00613832">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t xml:space="preserve"> </w:t>
                  </w:r>
                  <w:proofErr w:type="spellStart"/>
                  <w:r w:rsidRPr="00613832">
                    <w:rPr>
                      <w:rFonts w:ascii="Calibri" w:eastAsia="Times New Roman" w:hAnsi="Calibri" w:cs="Calibri"/>
                      <w:b/>
                      <w:bCs/>
                      <w:color w:val="000000"/>
                      <w:sz w:val="20"/>
                      <w:szCs w:val="20"/>
                      <w:lang w:eastAsia="en-ID"/>
                    </w:rPr>
                    <w:t>Persentase</w:t>
                  </w:r>
                  <w:proofErr w:type="spellEnd"/>
                  <w:r w:rsidRPr="00613832">
                    <w:rPr>
                      <w:rFonts w:ascii="Calibri" w:eastAsia="Times New Roman" w:hAnsi="Calibri" w:cs="Calibri"/>
                      <w:b/>
                      <w:bCs/>
                      <w:color w:val="000000"/>
                      <w:sz w:val="20"/>
                      <w:szCs w:val="20"/>
                      <w:lang w:eastAsia="en-ID"/>
                    </w:rPr>
                    <w:t xml:space="preserve"> </w:t>
                  </w:r>
                </w:p>
              </w:tc>
              <w:tc>
                <w:tcPr>
                  <w:tcW w:w="1200" w:type="dxa"/>
                  <w:tcBorders>
                    <w:top w:val="nil"/>
                    <w:left w:val="nil"/>
                    <w:bottom w:val="single" w:sz="12" w:space="0" w:color="auto"/>
                    <w:right w:val="single" w:sz="4" w:space="0" w:color="auto"/>
                  </w:tcBorders>
                  <w:shd w:val="clear" w:color="auto" w:fill="auto"/>
                  <w:vAlign w:val="center"/>
                  <w:hideMark/>
                </w:tcPr>
                <w:p w14:paraId="21754BFC" w14:textId="77777777" w:rsidR="00BE7312" w:rsidRPr="00613832" w:rsidRDefault="00BE7312" w:rsidP="00613832">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t xml:space="preserve"> Nominal Per Saham (IDR) </w:t>
                  </w:r>
                </w:p>
              </w:tc>
              <w:tc>
                <w:tcPr>
                  <w:tcW w:w="1900" w:type="dxa"/>
                  <w:tcBorders>
                    <w:top w:val="nil"/>
                    <w:left w:val="nil"/>
                    <w:bottom w:val="single" w:sz="12" w:space="0" w:color="auto"/>
                    <w:right w:val="single" w:sz="12" w:space="0" w:color="auto"/>
                  </w:tcBorders>
                  <w:shd w:val="clear" w:color="auto" w:fill="auto"/>
                  <w:vAlign w:val="center"/>
                  <w:hideMark/>
                </w:tcPr>
                <w:p w14:paraId="2BF0B7F9" w14:textId="77777777" w:rsidR="00BE7312" w:rsidRPr="00613832" w:rsidRDefault="00BE7312" w:rsidP="00613832">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t xml:space="preserve"> Nilai </w:t>
                  </w:r>
                  <w:proofErr w:type="spellStart"/>
                  <w:r w:rsidRPr="00613832">
                    <w:rPr>
                      <w:rFonts w:ascii="Calibri" w:eastAsia="Times New Roman" w:hAnsi="Calibri" w:cs="Calibri"/>
                      <w:b/>
                      <w:bCs/>
                      <w:color w:val="000000"/>
                      <w:sz w:val="20"/>
                      <w:szCs w:val="20"/>
                      <w:lang w:eastAsia="en-ID"/>
                    </w:rPr>
                    <w:t>Investasi</w:t>
                  </w:r>
                  <w:proofErr w:type="spellEnd"/>
                  <w:r w:rsidRPr="00613832">
                    <w:rPr>
                      <w:rFonts w:ascii="Calibri" w:eastAsia="Times New Roman" w:hAnsi="Calibri" w:cs="Calibri"/>
                      <w:b/>
                      <w:bCs/>
                      <w:color w:val="000000"/>
                      <w:sz w:val="20"/>
                      <w:szCs w:val="20"/>
                      <w:lang w:eastAsia="en-ID"/>
                    </w:rPr>
                    <w:t xml:space="preserve"> (IDR) </w:t>
                  </w:r>
                </w:p>
              </w:tc>
            </w:tr>
            <w:tr w:rsidR="00BA45BC" w:rsidRPr="00613832" w14:paraId="2587A4F1" w14:textId="77777777" w:rsidTr="00BA45BC">
              <w:trPr>
                <w:trHeight w:val="300"/>
              </w:trPr>
              <w:tc>
                <w:tcPr>
                  <w:tcW w:w="2707" w:type="dxa"/>
                  <w:tcBorders>
                    <w:top w:val="nil"/>
                    <w:left w:val="single" w:sz="12" w:space="0" w:color="auto"/>
                    <w:bottom w:val="nil"/>
                    <w:right w:val="nil"/>
                  </w:tcBorders>
                  <w:shd w:val="clear" w:color="auto" w:fill="auto"/>
                  <w:noWrap/>
                  <w:vAlign w:val="bottom"/>
                  <w:hideMark/>
                </w:tcPr>
                <w:p w14:paraId="2BD6A6BE" w14:textId="77777777" w:rsidR="00BE7312" w:rsidRPr="00613832" w:rsidRDefault="00BE7312" w:rsidP="00613832">
                  <w:pPr>
                    <w:spacing w:after="0" w:line="240" w:lineRule="auto"/>
                    <w:contextualSpacing/>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Desmond Previn</w:t>
                  </w:r>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64C79EFD" w14:textId="61C45900"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w:t>
                  </w:r>
                  <w:del w:id="58" w:author="OLTRE" w:date="2024-07-03T22:42:00Z">
                    <w:r w:rsidRPr="00613832">
                      <w:rPr>
                        <w:rFonts w:ascii="Calibri" w:eastAsia="Times New Roman" w:hAnsi="Calibri" w:cs="Calibri"/>
                        <w:color w:val="000000"/>
                        <w:sz w:val="20"/>
                        <w:szCs w:val="20"/>
                        <w:lang w:eastAsia="en-ID"/>
                      </w:rPr>
                      <w:delText>475</w:delText>
                    </w:r>
                  </w:del>
                  <w:ins w:id="59" w:author="OLTRE" w:date="2024-07-03T22:42:00Z">
                    <w:r w:rsidR="00910E78">
                      <w:rPr>
                        <w:rFonts w:ascii="Calibri" w:eastAsia="Times New Roman" w:hAnsi="Calibri" w:cs="Calibri"/>
                        <w:color w:val="000000"/>
                        <w:sz w:val="20"/>
                        <w:szCs w:val="20"/>
                        <w:lang w:eastAsia="en-ID"/>
                      </w:rPr>
                      <w:t>500</w:t>
                    </w:r>
                  </w:ins>
                  <w:r w:rsidRPr="00613832">
                    <w:rPr>
                      <w:rFonts w:ascii="Calibri" w:eastAsia="Times New Roman" w:hAnsi="Calibri" w:cs="Calibri"/>
                      <w:color w:val="000000"/>
                      <w:sz w:val="20"/>
                      <w:szCs w:val="20"/>
                      <w:lang w:eastAsia="en-ID"/>
                    </w:rPr>
                    <w:t xml:space="preserve">.000 </w:t>
                  </w:r>
                </w:p>
              </w:tc>
              <w:tc>
                <w:tcPr>
                  <w:tcW w:w="872" w:type="dxa"/>
                  <w:tcBorders>
                    <w:top w:val="nil"/>
                    <w:left w:val="nil"/>
                    <w:bottom w:val="single" w:sz="4" w:space="0" w:color="auto"/>
                    <w:right w:val="single" w:sz="4" w:space="0" w:color="auto"/>
                  </w:tcBorders>
                  <w:shd w:val="clear" w:color="auto" w:fill="auto"/>
                  <w:noWrap/>
                  <w:vAlign w:val="bottom"/>
                  <w:hideMark/>
                </w:tcPr>
                <w:p w14:paraId="592B3330" w14:textId="18BAB8AE" w:rsidR="00BE7312" w:rsidRPr="00613832" w:rsidRDefault="00BE7312" w:rsidP="004865C1">
                  <w:pPr>
                    <w:spacing w:after="0" w:line="240" w:lineRule="auto"/>
                    <w:contextualSpacing/>
                    <w:jc w:val="center"/>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A</w:t>
                  </w:r>
                </w:p>
              </w:tc>
              <w:tc>
                <w:tcPr>
                  <w:tcW w:w="1243" w:type="dxa"/>
                  <w:tcBorders>
                    <w:top w:val="nil"/>
                    <w:left w:val="nil"/>
                    <w:bottom w:val="single" w:sz="4" w:space="0" w:color="auto"/>
                    <w:right w:val="single" w:sz="4" w:space="0" w:color="auto"/>
                  </w:tcBorders>
                  <w:shd w:val="clear" w:color="auto" w:fill="auto"/>
                  <w:noWrap/>
                  <w:vAlign w:val="bottom"/>
                  <w:hideMark/>
                </w:tcPr>
                <w:p w14:paraId="6957AC20" w14:textId="44973522"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del w:id="60" w:author="OLTRE" w:date="2024-07-03T22:42:00Z">
                    <w:r w:rsidRPr="00613832">
                      <w:rPr>
                        <w:rFonts w:ascii="Calibri" w:eastAsia="Times New Roman" w:hAnsi="Calibri" w:cs="Calibri"/>
                        <w:color w:val="000000"/>
                        <w:sz w:val="20"/>
                        <w:szCs w:val="20"/>
                        <w:lang w:eastAsia="en-ID"/>
                      </w:rPr>
                      <w:delText>34,69</w:delText>
                    </w:r>
                  </w:del>
                  <w:ins w:id="61" w:author="OLTRE" w:date="2024-07-03T22:42:00Z">
                    <w:r w:rsidR="00910E78">
                      <w:rPr>
                        <w:rFonts w:ascii="Calibri" w:eastAsia="Times New Roman" w:hAnsi="Calibri" w:cs="Calibri"/>
                        <w:color w:val="000000"/>
                        <w:sz w:val="20"/>
                        <w:szCs w:val="20"/>
                        <w:lang w:eastAsia="en-ID"/>
                      </w:rPr>
                      <w:t>36,52</w:t>
                    </w:r>
                  </w:ins>
                  <w:r w:rsidRPr="00613832">
                    <w:rPr>
                      <w:rFonts w:ascii="Calibri" w:eastAsia="Times New Roman" w:hAnsi="Calibri" w:cs="Calibri"/>
                      <w:color w:val="000000"/>
                      <w:sz w:val="20"/>
                      <w:szCs w:val="20"/>
                      <w:lang w:eastAsia="en-ID"/>
                    </w:rPr>
                    <w:t>%</w:t>
                  </w:r>
                </w:p>
              </w:tc>
              <w:tc>
                <w:tcPr>
                  <w:tcW w:w="1200" w:type="dxa"/>
                  <w:tcBorders>
                    <w:top w:val="nil"/>
                    <w:left w:val="nil"/>
                    <w:bottom w:val="single" w:sz="4" w:space="0" w:color="auto"/>
                    <w:right w:val="single" w:sz="4" w:space="0" w:color="auto"/>
                  </w:tcBorders>
                  <w:shd w:val="clear" w:color="auto" w:fill="auto"/>
                  <w:noWrap/>
                  <w:vAlign w:val="bottom"/>
                  <w:hideMark/>
                </w:tcPr>
                <w:p w14:paraId="637332D8"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10.000,00 </w:t>
                  </w:r>
                </w:p>
              </w:tc>
              <w:tc>
                <w:tcPr>
                  <w:tcW w:w="1900" w:type="dxa"/>
                  <w:tcBorders>
                    <w:top w:val="nil"/>
                    <w:left w:val="nil"/>
                    <w:bottom w:val="single" w:sz="4" w:space="0" w:color="auto"/>
                    <w:right w:val="single" w:sz="12" w:space="0" w:color="auto"/>
                  </w:tcBorders>
                  <w:shd w:val="clear" w:color="auto" w:fill="auto"/>
                  <w:noWrap/>
                  <w:vAlign w:val="bottom"/>
                  <w:hideMark/>
                </w:tcPr>
                <w:p w14:paraId="557285E6" w14:textId="77DE34E9"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del w:id="62" w:author="OLTRE" w:date="2024-07-03T22:42:00Z">
                    <w:r w:rsidRPr="00613832">
                      <w:rPr>
                        <w:rFonts w:ascii="Calibri" w:eastAsia="Times New Roman" w:hAnsi="Calibri" w:cs="Calibri"/>
                        <w:color w:val="000000"/>
                        <w:sz w:val="20"/>
                        <w:szCs w:val="20"/>
                        <w:lang w:eastAsia="en-ID"/>
                      </w:rPr>
                      <w:delText xml:space="preserve">     4.750</w:delText>
                    </w:r>
                  </w:del>
                  <w:ins w:id="63" w:author="OLTRE" w:date="2024-07-03T22:42:00Z">
                    <w:r w:rsidR="00910E78">
                      <w:rPr>
                        <w:rFonts w:ascii="Calibri" w:eastAsia="Times New Roman" w:hAnsi="Calibri" w:cs="Calibri"/>
                        <w:color w:val="000000"/>
                        <w:sz w:val="20"/>
                        <w:szCs w:val="20"/>
                        <w:lang w:eastAsia="en-ID"/>
                      </w:rPr>
                      <w:t>5</w:t>
                    </w:r>
                  </w:ins>
                  <w:r w:rsidR="00910E78">
                    <w:rPr>
                      <w:rFonts w:ascii="Calibri" w:eastAsia="Times New Roman" w:hAnsi="Calibri" w:cs="Calibri"/>
                      <w:color w:val="000000"/>
                      <w:sz w:val="20"/>
                      <w:szCs w:val="20"/>
                      <w:lang w:eastAsia="en-ID"/>
                    </w:rPr>
                    <w:t>.000</w:t>
                  </w:r>
                  <w:r w:rsidRPr="00613832">
                    <w:rPr>
                      <w:rFonts w:ascii="Calibri" w:eastAsia="Times New Roman" w:hAnsi="Calibri" w:cs="Calibri"/>
                      <w:color w:val="000000"/>
                      <w:sz w:val="20"/>
                      <w:szCs w:val="20"/>
                      <w:lang w:eastAsia="en-ID"/>
                    </w:rPr>
                    <w:t>.000</w:t>
                  </w:r>
                  <w:ins w:id="64" w:author="OLTRE" w:date="2024-07-03T22:42:00Z">
                    <w:r w:rsidRPr="00613832">
                      <w:rPr>
                        <w:rFonts w:ascii="Calibri" w:eastAsia="Times New Roman" w:hAnsi="Calibri" w:cs="Calibri"/>
                        <w:color w:val="000000"/>
                        <w:sz w:val="20"/>
                        <w:szCs w:val="20"/>
                        <w:lang w:eastAsia="en-ID"/>
                      </w:rPr>
                      <w:t>.000</w:t>
                    </w:r>
                  </w:ins>
                  <w:r w:rsidRPr="00613832">
                    <w:rPr>
                      <w:rFonts w:ascii="Calibri" w:eastAsia="Times New Roman" w:hAnsi="Calibri" w:cs="Calibri"/>
                      <w:color w:val="000000"/>
                      <w:sz w:val="20"/>
                      <w:szCs w:val="20"/>
                      <w:lang w:eastAsia="en-ID"/>
                    </w:rPr>
                    <w:t xml:space="preserve">,00 </w:t>
                  </w:r>
                </w:p>
              </w:tc>
            </w:tr>
            <w:tr w:rsidR="00BA45BC" w:rsidRPr="00613832" w14:paraId="20C2A214" w14:textId="77777777" w:rsidTr="00BA45BC">
              <w:trPr>
                <w:trHeight w:val="288"/>
              </w:trPr>
              <w:tc>
                <w:tcPr>
                  <w:tcW w:w="2707" w:type="dxa"/>
                  <w:tcBorders>
                    <w:top w:val="nil"/>
                    <w:left w:val="single" w:sz="12" w:space="0" w:color="auto"/>
                    <w:bottom w:val="nil"/>
                    <w:right w:val="nil"/>
                  </w:tcBorders>
                  <w:shd w:val="clear" w:color="auto" w:fill="auto"/>
                  <w:noWrap/>
                  <w:vAlign w:val="bottom"/>
                  <w:hideMark/>
                </w:tcPr>
                <w:p w14:paraId="5FCF89F7" w14:textId="77777777" w:rsidR="00BE7312" w:rsidRPr="00613832" w:rsidRDefault="00BE7312" w:rsidP="00613832">
                  <w:pPr>
                    <w:spacing w:after="0" w:line="240" w:lineRule="auto"/>
                    <w:contextualSpacing/>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Tiang</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Vichi</w:t>
                  </w:r>
                  <w:proofErr w:type="spellEnd"/>
                  <w:r w:rsidRPr="00613832">
                    <w:rPr>
                      <w:rFonts w:ascii="Calibri" w:eastAsia="Times New Roman" w:hAnsi="Calibri" w:cs="Calibri"/>
                      <w:color w:val="000000"/>
                      <w:sz w:val="20"/>
                      <w:szCs w:val="20"/>
                      <w:lang w:eastAsia="en-ID"/>
                    </w:rPr>
                    <w:t xml:space="preserve"> Lestari</w:t>
                  </w:r>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37ECAF75" w14:textId="22A0CD80"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w:t>
                  </w:r>
                  <w:del w:id="65" w:author="OLTRE" w:date="2024-07-03T22:42:00Z">
                    <w:r w:rsidRPr="00613832">
                      <w:rPr>
                        <w:rFonts w:ascii="Calibri" w:eastAsia="Times New Roman" w:hAnsi="Calibri" w:cs="Calibri"/>
                        <w:color w:val="000000"/>
                        <w:sz w:val="20"/>
                        <w:szCs w:val="20"/>
                        <w:lang w:eastAsia="en-ID"/>
                      </w:rPr>
                      <w:delText>475</w:delText>
                    </w:r>
                  </w:del>
                  <w:ins w:id="66" w:author="OLTRE" w:date="2024-07-03T22:42:00Z">
                    <w:r w:rsidR="00910E78">
                      <w:rPr>
                        <w:rFonts w:ascii="Calibri" w:eastAsia="Times New Roman" w:hAnsi="Calibri" w:cs="Calibri"/>
                        <w:color w:val="000000"/>
                        <w:sz w:val="20"/>
                        <w:szCs w:val="20"/>
                        <w:lang w:eastAsia="en-ID"/>
                      </w:rPr>
                      <w:t>500</w:t>
                    </w:r>
                  </w:ins>
                  <w:r w:rsidRPr="00613832">
                    <w:rPr>
                      <w:rFonts w:ascii="Calibri" w:eastAsia="Times New Roman" w:hAnsi="Calibri" w:cs="Calibri"/>
                      <w:color w:val="000000"/>
                      <w:sz w:val="20"/>
                      <w:szCs w:val="20"/>
                      <w:lang w:eastAsia="en-ID"/>
                    </w:rPr>
                    <w:t xml:space="preserve">.000 </w:t>
                  </w:r>
                </w:p>
              </w:tc>
              <w:tc>
                <w:tcPr>
                  <w:tcW w:w="872" w:type="dxa"/>
                  <w:tcBorders>
                    <w:top w:val="nil"/>
                    <w:left w:val="nil"/>
                    <w:bottom w:val="single" w:sz="4" w:space="0" w:color="auto"/>
                    <w:right w:val="single" w:sz="4" w:space="0" w:color="auto"/>
                  </w:tcBorders>
                  <w:shd w:val="clear" w:color="auto" w:fill="auto"/>
                  <w:noWrap/>
                  <w:vAlign w:val="bottom"/>
                  <w:hideMark/>
                </w:tcPr>
                <w:p w14:paraId="0E13F678" w14:textId="4E4BB730" w:rsidR="00BE7312" w:rsidRPr="00613832" w:rsidRDefault="00BE7312" w:rsidP="004865C1">
                  <w:pPr>
                    <w:spacing w:after="0" w:line="240" w:lineRule="auto"/>
                    <w:contextualSpacing/>
                    <w:jc w:val="center"/>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A</w:t>
                  </w:r>
                </w:p>
              </w:tc>
              <w:tc>
                <w:tcPr>
                  <w:tcW w:w="1243" w:type="dxa"/>
                  <w:tcBorders>
                    <w:top w:val="nil"/>
                    <w:left w:val="nil"/>
                    <w:bottom w:val="single" w:sz="4" w:space="0" w:color="auto"/>
                    <w:right w:val="single" w:sz="4" w:space="0" w:color="auto"/>
                  </w:tcBorders>
                  <w:shd w:val="clear" w:color="auto" w:fill="auto"/>
                  <w:noWrap/>
                  <w:vAlign w:val="bottom"/>
                  <w:hideMark/>
                </w:tcPr>
                <w:p w14:paraId="2EE320B4" w14:textId="0DF86EE9"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del w:id="67" w:author="OLTRE" w:date="2024-07-03T22:42:00Z">
                    <w:r w:rsidRPr="00613832">
                      <w:rPr>
                        <w:rFonts w:ascii="Calibri" w:eastAsia="Times New Roman" w:hAnsi="Calibri" w:cs="Calibri"/>
                        <w:color w:val="000000"/>
                        <w:sz w:val="20"/>
                        <w:szCs w:val="20"/>
                        <w:lang w:eastAsia="en-ID"/>
                      </w:rPr>
                      <w:delText>34,69</w:delText>
                    </w:r>
                  </w:del>
                  <w:ins w:id="68" w:author="OLTRE" w:date="2024-07-03T22:42:00Z">
                    <w:r w:rsidR="00910E78">
                      <w:rPr>
                        <w:rFonts w:ascii="Calibri" w:eastAsia="Times New Roman" w:hAnsi="Calibri" w:cs="Calibri"/>
                        <w:color w:val="000000"/>
                        <w:sz w:val="20"/>
                        <w:szCs w:val="20"/>
                        <w:lang w:eastAsia="en-ID"/>
                      </w:rPr>
                      <w:t>36,52</w:t>
                    </w:r>
                  </w:ins>
                  <w:r w:rsidRPr="00613832">
                    <w:rPr>
                      <w:rFonts w:ascii="Calibri" w:eastAsia="Times New Roman" w:hAnsi="Calibri" w:cs="Calibri"/>
                      <w:color w:val="000000"/>
                      <w:sz w:val="20"/>
                      <w:szCs w:val="20"/>
                      <w:lang w:eastAsia="en-ID"/>
                    </w:rPr>
                    <w:t>%</w:t>
                  </w:r>
                </w:p>
              </w:tc>
              <w:tc>
                <w:tcPr>
                  <w:tcW w:w="1200" w:type="dxa"/>
                  <w:tcBorders>
                    <w:top w:val="nil"/>
                    <w:left w:val="nil"/>
                    <w:bottom w:val="single" w:sz="4" w:space="0" w:color="auto"/>
                    <w:right w:val="single" w:sz="4" w:space="0" w:color="auto"/>
                  </w:tcBorders>
                  <w:shd w:val="clear" w:color="auto" w:fill="auto"/>
                  <w:noWrap/>
                  <w:vAlign w:val="bottom"/>
                  <w:hideMark/>
                </w:tcPr>
                <w:p w14:paraId="5A6A5B54"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10.000,00 </w:t>
                  </w:r>
                </w:p>
              </w:tc>
              <w:tc>
                <w:tcPr>
                  <w:tcW w:w="1900" w:type="dxa"/>
                  <w:tcBorders>
                    <w:top w:val="nil"/>
                    <w:left w:val="nil"/>
                    <w:bottom w:val="single" w:sz="4" w:space="0" w:color="auto"/>
                    <w:right w:val="single" w:sz="12" w:space="0" w:color="auto"/>
                  </w:tcBorders>
                  <w:shd w:val="clear" w:color="auto" w:fill="auto"/>
                  <w:noWrap/>
                  <w:vAlign w:val="bottom"/>
                  <w:hideMark/>
                </w:tcPr>
                <w:p w14:paraId="3D3E795C" w14:textId="0EC39818"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w:t>
                  </w:r>
                  <w:del w:id="69" w:author="OLTRE" w:date="2024-07-03T22:42:00Z">
                    <w:r w:rsidRPr="00613832">
                      <w:rPr>
                        <w:rFonts w:ascii="Calibri" w:eastAsia="Times New Roman" w:hAnsi="Calibri" w:cs="Calibri"/>
                        <w:color w:val="000000"/>
                        <w:sz w:val="20"/>
                        <w:szCs w:val="20"/>
                        <w:lang w:eastAsia="en-ID"/>
                      </w:rPr>
                      <w:delText>4.750</w:delText>
                    </w:r>
                  </w:del>
                  <w:ins w:id="70" w:author="OLTRE" w:date="2024-07-03T22:42:00Z">
                    <w:r w:rsidR="00910E78">
                      <w:rPr>
                        <w:rFonts w:ascii="Calibri" w:eastAsia="Times New Roman" w:hAnsi="Calibri" w:cs="Calibri"/>
                        <w:color w:val="000000"/>
                        <w:sz w:val="20"/>
                        <w:szCs w:val="20"/>
                        <w:lang w:eastAsia="en-ID"/>
                      </w:rPr>
                      <w:t>5</w:t>
                    </w:r>
                  </w:ins>
                  <w:r w:rsidR="00910E78">
                    <w:rPr>
                      <w:rFonts w:ascii="Calibri" w:eastAsia="Times New Roman" w:hAnsi="Calibri" w:cs="Calibri"/>
                      <w:color w:val="000000"/>
                      <w:sz w:val="20"/>
                      <w:szCs w:val="20"/>
                      <w:lang w:eastAsia="en-ID"/>
                    </w:rPr>
                    <w:t>.000</w:t>
                  </w:r>
                  <w:r w:rsidRPr="00613832">
                    <w:rPr>
                      <w:rFonts w:ascii="Calibri" w:eastAsia="Times New Roman" w:hAnsi="Calibri" w:cs="Calibri"/>
                      <w:color w:val="000000"/>
                      <w:sz w:val="20"/>
                      <w:szCs w:val="20"/>
                      <w:lang w:eastAsia="en-ID"/>
                    </w:rPr>
                    <w:t>.000</w:t>
                  </w:r>
                  <w:ins w:id="71" w:author="OLTRE" w:date="2024-07-03T22:42:00Z">
                    <w:r w:rsidRPr="00613832">
                      <w:rPr>
                        <w:rFonts w:ascii="Calibri" w:eastAsia="Times New Roman" w:hAnsi="Calibri" w:cs="Calibri"/>
                        <w:color w:val="000000"/>
                        <w:sz w:val="20"/>
                        <w:szCs w:val="20"/>
                        <w:lang w:eastAsia="en-ID"/>
                      </w:rPr>
                      <w:t>.000</w:t>
                    </w:r>
                  </w:ins>
                  <w:r w:rsidRPr="00613832">
                    <w:rPr>
                      <w:rFonts w:ascii="Calibri" w:eastAsia="Times New Roman" w:hAnsi="Calibri" w:cs="Calibri"/>
                      <w:color w:val="000000"/>
                      <w:sz w:val="20"/>
                      <w:szCs w:val="20"/>
                      <w:lang w:eastAsia="en-ID"/>
                    </w:rPr>
                    <w:t xml:space="preserve">,00 </w:t>
                  </w:r>
                </w:p>
              </w:tc>
            </w:tr>
            <w:tr w:rsidR="00BE7312" w:rsidRPr="00613832" w14:paraId="740BA0E5" w14:textId="77777777" w:rsidTr="00AA30B5">
              <w:trPr>
                <w:trHeight w:val="288"/>
                <w:del w:id="72" w:author="OLTRE" w:date="2024-07-03T22:42:00Z"/>
              </w:trPr>
              <w:tc>
                <w:tcPr>
                  <w:tcW w:w="2707" w:type="dxa"/>
                  <w:tcBorders>
                    <w:top w:val="nil"/>
                    <w:left w:val="single" w:sz="12" w:space="0" w:color="auto"/>
                    <w:bottom w:val="nil"/>
                    <w:right w:val="nil"/>
                  </w:tcBorders>
                  <w:shd w:val="clear" w:color="auto" w:fill="auto"/>
                  <w:noWrap/>
                  <w:vAlign w:val="bottom"/>
                  <w:hideMark/>
                </w:tcPr>
                <w:p w14:paraId="00AE9415" w14:textId="77777777" w:rsidR="00BE7312" w:rsidRPr="00613832" w:rsidRDefault="00BE7312" w:rsidP="00613832">
                  <w:pPr>
                    <w:spacing w:after="0" w:line="240" w:lineRule="auto"/>
                    <w:contextualSpacing/>
                    <w:rPr>
                      <w:del w:id="73" w:author="OLTRE" w:date="2024-07-03T22:42:00Z"/>
                      <w:rFonts w:ascii="Calibri" w:eastAsia="Times New Roman" w:hAnsi="Calibri" w:cs="Calibri"/>
                      <w:color w:val="000000"/>
                      <w:sz w:val="20"/>
                      <w:szCs w:val="20"/>
                      <w:lang w:eastAsia="en-ID"/>
                    </w:rPr>
                  </w:pPr>
                  <w:del w:id="74" w:author="OLTRE" w:date="2024-07-03T22:42:00Z">
                    <w:r w:rsidRPr="00613832">
                      <w:rPr>
                        <w:rFonts w:ascii="Calibri" w:eastAsia="Times New Roman" w:hAnsi="Calibri" w:cs="Calibri"/>
                        <w:color w:val="000000"/>
                        <w:sz w:val="20"/>
                        <w:szCs w:val="20"/>
                        <w:lang w:eastAsia="en-ID"/>
                      </w:rPr>
                      <w:delText>Hikmat Hardono</w:delText>
                    </w:r>
                  </w:del>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4473A86B" w14:textId="77777777" w:rsidR="00BE7312" w:rsidRPr="00613832" w:rsidRDefault="00BE7312" w:rsidP="00613832">
                  <w:pPr>
                    <w:spacing w:after="0" w:line="240" w:lineRule="auto"/>
                    <w:contextualSpacing/>
                    <w:jc w:val="right"/>
                    <w:rPr>
                      <w:del w:id="75" w:author="OLTRE" w:date="2024-07-03T22:42:00Z"/>
                      <w:rFonts w:ascii="Calibri" w:eastAsia="Times New Roman" w:hAnsi="Calibri" w:cs="Calibri"/>
                      <w:color w:val="000000"/>
                      <w:sz w:val="20"/>
                      <w:szCs w:val="20"/>
                      <w:lang w:eastAsia="en-ID"/>
                    </w:rPr>
                  </w:pPr>
                  <w:del w:id="76" w:author="OLTRE" w:date="2024-07-03T22:42:00Z">
                    <w:r w:rsidRPr="00613832">
                      <w:rPr>
                        <w:rFonts w:ascii="Calibri" w:eastAsia="Times New Roman" w:hAnsi="Calibri" w:cs="Calibri"/>
                        <w:color w:val="000000"/>
                        <w:sz w:val="20"/>
                        <w:szCs w:val="20"/>
                        <w:lang w:eastAsia="en-ID"/>
                      </w:rPr>
                      <w:delText xml:space="preserve">                     50.000 </w:delText>
                    </w:r>
                  </w:del>
                </w:p>
              </w:tc>
              <w:tc>
                <w:tcPr>
                  <w:tcW w:w="872" w:type="dxa"/>
                  <w:tcBorders>
                    <w:top w:val="nil"/>
                    <w:left w:val="nil"/>
                    <w:bottom w:val="single" w:sz="4" w:space="0" w:color="auto"/>
                    <w:right w:val="single" w:sz="4" w:space="0" w:color="auto"/>
                  </w:tcBorders>
                  <w:shd w:val="clear" w:color="auto" w:fill="auto"/>
                  <w:noWrap/>
                  <w:vAlign w:val="bottom"/>
                  <w:hideMark/>
                </w:tcPr>
                <w:p w14:paraId="2410F2F5" w14:textId="77777777" w:rsidR="00BE7312" w:rsidRPr="00613832" w:rsidRDefault="00BE7312" w:rsidP="004865C1">
                  <w:pPr>
                    <w:spacing w:after="0" w:line="240" w:lineRule="auto"/>
                    <w:contextualSpacing/>
                    <w:jc w:val="center"/>
                    <w:rPr>
                      <w:del w:id="77" w:author="OLTRE" w:date="2024-07-03T22:42:00Z"/>
                      <w:rFonts w:ascii="Calibri" w:eastAsia="Times New Roman" w:hAnsi="Calibri" w:cs="Calibri"/>
                      <w:color w:val="000000"/>
                      <w:sz w:val="20"/>
                      <w:szCs w:val="20"/>
                      <w:lang w:eastAsia="en-ID"/>
                    </w:rPr>
                  </w:pPr>
                  <w:del w:id="78" w:author="OLTRE" w:date="2024-07-03T22:42:00Z">
                    <w:r w:rsidRPr="00613832">
                      <w:rPr>
                        <w:rFonts w:ascii="Calibri" w:eastAsia="Times New Roman" w:hAnsi="Calibri" w:cs="Calibri"/>
                        <w:color w:val="000000"/>
                        <w:sz w:val="20"/>
                        <w:szCs w:val="20"/>
                        <w:lang w:eastAsia="en-ID"/>
                      </w:rPr>
                      <w:delText>A</w:delText>
                    </w:r>
                  </w:del>
                </w:p>
              </w:tc>
              <w:tc>
                <w:tcPr>
                  <w:tcW w:w="1243" w:type="dxa"/>
                  <w:tcBorders>
                    <w:top w:val="nil"/>
                    <w:left w:val="nil"/>
                    <w:bottom w:val="single" w:sz="4" w:space="0" w:color="auto"/>
                    <w:right w:val="single" w:sz="4" w:space="0" w:color="auto"/>
                  </w:tcBorders>
                  <w:shd w:val="clear" w:color="auto" w:fill="auto"/>
                  <w:noWrap/>
                  <w:vAlign w:val="bottom"/>
                  <w:hideMark/>
                </w:tcPr>
                <w:p w14:paraId="39455707" w14:textId="77777777" w:rsidR="00BE7312" w:rsidRPr="00613832" w:rsidRDefault="00BE7312" w:rsidP="00613832">
                  <w:pPr>
                    <w:spacing w:after="0" w:line="240" w:lineRule="auto"/>
                    <w:contextualSpacing/>
                    <w:jc w:val="right"/>
                    <w:rPr>
                      <w:del w:id="79" w:author="OLTRE" w:date="2024-07-03T22:42:00Z"/>
                      <w:rFonts w:ascii="Calibri" w:eastAsia="Times New Roman" w:hAnsi="Calibri" w:cs="Calibri"/>
                      <w:color w:val="000000"/>
                      <w:sz w:val="20"/>
                      <w:szCs w:val="20"/>
                      <w:lang w:eastAsia="en-ID"/>
                    </w:rPr>
                  </w:pPr>
                  <w:del w:id="80" w:author="OLTRE" w:date="2024-07-03T22:42:00Z">
                    <w:r w:rsidRPr="00613832">
                      <w:rPr>
                        <w:rFonts w:ascii="Calibri" w:eastAsia="Times New Roman" w:hAnsi="Calibri" w:cs="Calibri"/>
                        <w:color w:val="000000"/>
                        <w:sz w:val="20"/>
                        <w:szCs w:val="20"/>
                        <w:lang w:eastAsia="en-ID"/>
                      </w:rPr>
                      <w:delText>3,65%</w:delText>
                    </w:r>
                  </w:del>
                </w:p>
              </w:tc>
              <w:tc>
                <w:tcPr>
                  <w:tcW w:w="1200" w:type="dxa"/>
                  <w:tcBorders>
                    <w:top w:val="nil"/>
                    <w:left w:val="nil"/>
                    <w:bottom w:val="single" w:sz="4" w:space="0" w:color="auto"/>
                    <w:right w:val="single" w:sz="4" w:space="0" w:color="auto"/>
                  </w:tcBorders>
                  <w:shd w:val="clear" w:color="auto" w:fill="auto"/>
                  <w:noWrap/>
                  <w:vAlign w:val="bottom"/>
                  <w:hideMark/>
                </w:tcPr>
                <w:p w14:paraId="34287FF6" w14:textId="77777777" w:rsidR="00BE7312" w:rsidRPr="00613832" w:rsidRDefault="00BE7312" w:rsidP="00613832">
                  <w:pPr>
                    <w:spacing w:after="0" w:line="240" w:lineRule="auto"/>
                    <w:contextualSpacing/>
                    <w:jc w:val="right"/>
                    <w:rPr>
                      <w:del w:id="81" w:author="OLTRE" w:date="2024-07-03T22:42:00Z"/>
                      <w:rFonts w:ascii="Calibri" w:eastAsia="Times New Roman" w:hAnsi="Calibri" w:cs="Calibri"/>
                      <w:color w:val="000000"/>
                      <w:sz w:val="20"/>
                      <w:szCs w:val="20"/>
                      <w:lang w:eastAsia="en-ID"/>
                    </w:rPr>
                  </w:pPr>
                  <w:del w:id="82" w:author="OLTRE" w:date="2024-07-03T22:42:00Z">
                    <w:r w:rsidRPr="00613832">
                      <w:rPr>
                        <w:rFonts w:ascii="Calibri" w:eastAsia="Times New Roman" w:hAnsi="Calibri" w:cs="Calibri"/>
                        <w:color w:val="000000"/>
                        <w:sz w:val="20"/>
                        <w:szCs w:val="20"/>
                        <w:lang w:eastAsia="en-ID"/>
                      </w:rPr>
                      <w:delText xml:space="preserve">    10.000,00 </w:delText>
                    </w:r>
                  </w:del>
                </w:p>
              </w:tc>
              <w:tc>
                <w:tcPr>
                  <w:tcW w:w="1900" w:type="dxa"/>
                  <w:tcBorders>
                    <w:top w:val="nil"/>
                    <w:left w:val="nil"/>
                    <w:bottom w:val="single" w:sz="4" w:space="0" w:color="auto"/>
                    <w:right w:val="single" w:sz="12" w:space="0" w:color="auto"/>
                  </w:tcBorders>
                  <w:shd w:val="clear" w:color="auto" w:fill="auto"/>
                  <w:noWrap/>
                  <w:vAlign w:val="bottom"/>
                  <w:hideMark/>
                </w:tcPr>
                <w:p w14:paraId="10C1C0BC" w14:textId="77777777" w:rsidR="00BE7312" w:rsidRPr="00613832" w:rsidRDefault="00BE7312" w:rsidP="00613832">
                  <w:pPr>
                    <w:spacing w:after="0" w:line="240" w:lineRule="auto"/>
                    <w:contextualSpacing/>
                    <w:jc w:val="right"/>
                    <w:rPr>
                      <w:del w:id="83" w:author="OLTRE" w:date="2024-07-03T22:42:00Z"/>
                      <w:rFonts w:ascii="Calibri" w:eastAsia="Times New Roman" w:hAnsi="Calibri" w:cs="Calibri"/>
                      <w:color w:val="000000"/>
                      <w:sz w:val="20"/>
                      <w:szCs w:val="20"/>
                      <w:lang w:eastAsia="en-ID"/>
                    </w:rPr>
                  </w:pPr>
                  <w:del w:id="84" w:author="OLTRE" w:date="2024-07-03T22:42:00Z">
                    <w:r w:rsidRPr="00613832">
                      <w:rPr>
                        <w:rFonts w:ascii="Calibri" w:eastAsia="Times New Roman" w:hAnsi="Calibri" w:cs="Calibri"/>
                        <w:color w:val="000000"/>
                        <w:sz w:val="20"/>
                        <w:szCs w:val="20"/>
                        <w:lang w:eastAsia="en-ID"/>
                      </w:rPr>
                      <w:delText xml:space="preserve">        500.000.000,00 </w:delText>
                    </w:r>
                  </w:del>
                </w:p>
              </w:tc>
            </w:tr>
            <w:tr w:rsidR="00BA45BC" w:rsidRPr="00613832" w14:paraId="3EE4F5E5" w14:textId="77777777" w:rsidTr="00BA45BC">
              <w:trPr>
                <w:trHeight w:val="288"/>
              </w:trPr>
              <w:tc>
                <w:tcPr>
                  <w:tcW w:w="2707" w:type="dxa"/>
                  <w:tcBorders>
                    <w:top w:val="nil"/>
                    <w:left w:val="single" w:sz="12" w:space="0" w:color="auto"/>
                    <w:bottom w:val="nil"/>
                    <w:right w:val="nil"/>
                  </w:tcBorders>
                  <w:shd w:val="clear" w:color="auto" w:fill="auto"/>
                  <w:noWrap/>
                  <w:vAlign w:val="bottom"/>
                  <w:hideMark/>
                </w:tcPr>
                <w:p w14:paraId="3E72E230" w14:textId="77777777" w:rsidR="00BE7312" w:rsidRPr="00613832" w:rsidRDefault="00BE7312" w:rsidP="00613832">
                  <w:pPr>
                    <w:spacing w:after="0" w:line="240" w:lineRule="auto"/>
                    <w:contextualSpacing/>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Hikmat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Hardono</w:t>
                  </w:r>
                  <w:proofErr w:type="spellEnd"/>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585C25F3"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66.676 </w:t>
                  </w:r>
                </w:p>
              </w:tc>
              <w:tc>
                <w:tcPr>
                  <w:tcW w:w="872" w:type="dxa"/>
                  <w:tcBorders>
                    <w:top w:val="nil"/>
                    <w:left w:val="nil"/>
                    <w:bottom w:val="single" w:sz="4" w:space="0" w:color="auto"/>
                    <w:right w:val="single" w:sz="4" w:space="0" w:color="auto"/>
                  </w:tcBorders>
                  <w:shd w:val="clear" w:color="auto" w:fill="auto"/>
                  <w:noWrap/>
                  <w:vAlign w:val="bottom"/>
                  <w:hideMark/>
                </w:tcPr>
                <w:p w14:paraId="6228C54D" w14:textId="56C48687" w:rsidR="00BE7312" w:rsidRPr="00613832" w:rsidRDefault="00BE7312" w:rsidP="004865C1">
                  <w:pPr>
                    <w:spacing w:after="0" w:line="240" w:lineRule="auto"/>
                    <w:contextualSpacing/>
                    <w:jc w:val="center"/>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B</w:t>
                  </w:r>
                </w:p>
              </w:tc>
              <w:tc>
                <w:tcPr>
                  <w:tcW w:w="1243" w:type="dxa"/>
                  <w:tcBorders>
                    <w:top w:val="nil"/>
                    <w:left w:val="nil"/>
                    <w:bottom w:val="single" w:sz="4" w:space="0" w:color="auto"/>
                    <w:right w:val="single" w:sz="4" w:space="0" w:color="auto"/>
                  </w:tcBorders>
                  <w:shd w:val="clear" w:color="auto" w:fill="auto"/>
                  <w:noWrap/>
                  <w:vAlign w:val="bottom"/>
                  <w:hideMark/>
                </w:tcPr>
                <w:p w14:paraId="5125F5A3"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4,87%</w:t>
                  </w:r>
                </w:p>
              </w:tc>
              <w:tc>
                <w:tcPr>
                  <w:tcW w:w="1200" w:type="dxa"/>
                  <w:tcBorders>
                    <w:top w:val="nil"/>
                    <w:left w:val="nil"/>
                    <w:bottom w:val="single" w:sz="4" w:space="0" w:color="auto"/>
                    <w:right w:val="single" w:sz="4" w:space="0" w:color="auto"/>
                  </w:tcBorders>
                  <w:shd w:val="clear" w:color="auto" w:fill="auto"/>
                  <w:noWrap/>
                  <w:vAlign w:val="bottom"/>
                  <w:hideMark/>
                </w:tcPr>
                <w:p w14:paraId="384D3FD0"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29.000,00 </w:t>
                  </w:r>
                </w:p>
              </w:tc>
              <w:tc>
                <w:tcPr>
                  <w:tcW w:w="1900" w:type="dxa"/>
                  <w:tcBorders>
                    <w:top w:val="nil"/>
                    <w:left w:val="nil"/>
                    <w:bottom w:val="single" w:sz="4" w:space="0" w:color="auto"/>
                    <w:right w:val="single" w:sz="12" w:space="0" w:color="auto"/>
                  </w:tcBorders>
                  <w:shd w:val="clear" w:color="auto" w:fill="auto"/>
                  <w:noWrap/>
                  <w:vAlign w:val="bottom"/>
                  <w:hideMark/>
                </w:tcPr>
                <w:p w14:paraId="0695E0FD"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1.933.604.000,00 </w:t>
                  </w:r>
                </w:p>
              </w:tc>
            </w:tr>
            <w:tr w:rsidR="00BA45BC" w:rsidRPr="00613832" w14:paraId="6DEBCE95" w14:textId="77777777" w:rsidTr="00BA45BC">
              <w:trPr>
                <w:trHeight w:val="288"/>
              </w:trPr>
              <w:tc>
                <w:tcPr>
                  <w:tcW w:w="2707" w:type="dxa"/>
                  <w:tcBorders>
                    <w:top w:val="nil"/>
                    <w:left w:val="single" w:sz="12" w:space="0" w:color="auto"/>
                    <w:bottom w:val="nil"/>
                    <w:right w:val="nil"/>
                  </w:tcBorders>
                  <w:shd w:val="clear" w:color="auto" w:fill="auto"/>
                  <w:noWrap/>
                  <w:vAlign w:val="bottom"/>
                  <w:hideMark/>
                </w:tcPr>
                <w:p w14:paraId="70BA1D91" w14:textId="77777777" w:rsidR="00BE7312" w:rsidRPr="00613832" w:rsidRDefault="00BE7312" w:rsidP="00613832">
                  <w:pPr>
                    <w:spacing w:after="0" w:line="240" w:lineRule="auto"/>
                    <w:contextualSpacing/>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Salim </w:t>
                  </w:r>
                  <w:proofErr w:type="spellStart"/>
                  <w:r w:rsidRPr="00613832">
                    <w:rPr>
                      <w:rFonts w:ascii="Calibri" w:eastAsia="Times New Roman" w:hAnsi="Calibri" w:cs="Calibri"/>
                      <w:color w:val="000000"/>
                      <w:sz w:val="20"/>
                      <w:szCs w:val="20"/>
                      <w:lang w:eastAsia="en-ID"/>
                    </w:rPr>
                    <w:t>Haykal</w:t>
                  </w:r>
                  <w:proofErr w:type="spellEnd"/>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2F0D398A"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66.676 </w:t>
                  </w:r>
                </w:p>
              </w:tc>
              <w:tc>
                <w:tcPr>
                  <w:tcW w:w="872" w:type="dxa"/>
                  <w:tcBorders>
                    <w:top w:val="nil"/>
                    <w:left w:val="nil"/>
                    <w:bottom w:val="single" w:sz="4" w:space="0" w:color="auto"/>
                    <w:right w:val="single" w:sz="4" w:space="0" w:color="auto"/>
                  </w:tcBorders>
                  <w:shd w:val="clear" w:color="auto" w:fill="auto"/>
                  <w:noWrap/>
                  <w:vAlign w:val="bottom"/>
                  <w:hideMark/>
                </w:tcPr>
                <w:p w14:paraId="29653255" w14:textId="4C69CFD8" w:rsidR="00BE7312" w:rsidRPr="00613832" w:rsidRDefault="00BE7312" w:rsidP="004865C1">
                  <w:pPr>
                    <w:spacing w:after="0" w:line="240" w:lineRule="auto"/>
                    <w:contextualSpacing/>
                    <w:jc w:val="center"/>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B</w:t>
                  </w:r>
                </w:p>
              </w:tc>
              <w:tc>
                <w:tcPr>
                  <w:tcW w:w="1243" w:type="dxa"/>
                  <w:tcBorders>
                    <w:top w:val="nil"/>
                    <w:left w:val="nil"/>
                    <w:bottom w:val="single" w:sz="4" w:space="0" w:color="auto"/>
                    <w:right w:val="single" w:sz="4" w:space="0" w:color="auto"/>
                  </w:tcBorders>
                  <w:shd w:val="clear" w:color="auto" w:fill="auto"/>
                  <w:noWrap/>
                  <w:vAlign w:val="bottom"/>
                  <w:hideMark/>
                </w:tcPr>
                <w:p w14:paraId="2A48C07F"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4,87%</w:t>
                  </w:r>
                </w:p>
              </w:tc>
              <w:tc>
                <w:tcPr>
                  <w:tcW w:w="1200" w:type="dxa"/>
                  <w:tcBorders>
                    <w:top w:val="nil"/>
                    <w:left w:val="nil"/>
                    <w:bottom w:val="single" w:sz="4" w:space="0" w:color="auto"/>
                    <w:right w:val="single" w:sz="4" w:space="0" w:color="auto"/>
                  </w:tcBorders>
                  <w:shd w:val="clear" w:color="auto" w:fill="auto"/>
                  <w:noWrap/>
                  <w:vAlign w:val="bottom"/>
                  <w:hideMark/>
                </w:tcPr>
                <w:p w14:paraId="440D84E7"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29.000,00 </w:t>
                  </w:r>
                </w:p>
              </w:tc>
              <w:tc>
                <w:tcPr>
                  <w:tcW w:w="1900" w:type="dxa"/>
                  <w:tcBorders>
                    <w:top w:val="nil"/>
                    <w:left w:val="nil"/>
                    <w:bottom w:val="single" w:sz="4" w:space="0" w:color="auto"/>
                    <w:right w:val="single" w:sz="12" w:space="0" w:color="auto"/>
                  </w:tcBorders>
                  <w:shd w:val="clear" w:color="auto" w:fill="auto"/>
                  <w:noWrap/>
                  <w:vAlign w:val="bottom"/>
                  <w:hideMark/>
                </w:tcPr>
                <w:p w14:paraId="55B077AB"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1.933.604.000,00 </w:t>
                  </w:r>
                </w:p>
              </w:tc>
            </w:tr>
            <w:tr w:rsidR="00BA45BC" w:rsidRPr="00613832" w14:paraId="430EF349" w14:textId="77777777" w:rsidTr="00BA45BC">
              <w:trPr>
                <w:trHeight w:val="288"/>
              </w:trPr>
              <w:tc>
                <w:tcPr>
                  <w:tcW w:w="2707" w:type="dxa"/>
                  <w:tcBorders>
                    <w:top w:val="nil"/>
                    <w:left w:val="single" w:sz="12" w:space="0" w:color="auto"/>
                    <w:bottom w:val="nil"/>
                    <w:right w:val="nil"/>
                  </w:tcBorders>
                  <w:shd w:val="clear" w:color="auto" w:fill="auto"/>
                  <w:noWrap/>
                  <w:vAlign w:val="bottom"/>
                  <w:hideMark/>
                </w:tcPr>
                <w:p w14:paraId="0A6126D0" w14:textId="77777777" w:rsidR="00BE7312" w:rsidRPr="00613832" w:rsidRDefault="00BE7312" w:rsidP="00613832">
                  <w:pPr>
                    <w:spacing w:after="0" w:line="240" w:lineRule="auto"/>
                    <w:contextualSpacing/>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Dexter </w:t>
                  </w:r>
                  <w:proofErr w:type="spellStart"/>
                  <w:r w:rsidRPr="00613832">
                    <w:rPr>
                      <w:rFonts w:ascii="Calibri" w:eastAsia="Times New Roman" w:hAnsi="Calibri" w:cs="Calibri"/>
                      <w:color w:val="000000"/>
                      <w:sz w:val="20"/>
                      <w:szCs w:val="20"/>
                      <w:lang w:eastAsia="en-ID"/>
                    </w:rPr>
                    <w:t>Harto</w:t>
                  </w:r>
                  <w:proofErr w:type="spellEnd"/>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4C1AB6A1"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29.120 </w:t>
                  </w:r>
                </w:p>
              </w:tc>
              <w:tc>
                <w:tcPr>
                  <w:tcW w:w="872" w:type="dxa"/>
                  <w:tcBorders>
                    <w:top w:val="nil"/>
                    <w:left w:val="nil"/>
                    <w:bottom w:val="single" w:sz="4" w:space="0" w:color="auto"/>
                    <w:right w:val="single" w:sz="4" w:space="0" w:color="auto"/>
                  </w:tcBorders>
                  <w:shd w:val="clear" w:color="auto" w:fill="auto"/>
                  <w:noWrap/>
                  <w:vAlign w:val="bottom"/>
                  <w:hideMark/>
                </w:tcPr>
                <w:p w14:paraId="37DD19C0" w14:textId="12577367" w:rsidR="00BE7312" w:rsidRPr="00613832" w:rsidRDefault="00BE7312" w:rsidP="004865C1">
                  <w:pPr>
                    <w:spacing w:after="0" w:line="240" w:lineRule="auto"/>
                    <w:contextualSpacing/>
                    <w:jc w:val="center"/>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B</w:t>
                  </w:r>
                </w:p>
              </w:tc>
              <w:tc>
                <w:tcPr>
                  <w:tcW w:w="1243" w:type="dxa"/>
                  <w:tcBorders>
                    <w:top w:val="nil"/>
                    <w:left w:val="nil"/>
                    <w:bottom w:val="single" w:sz="4" w:space="0" w:color="auto"/>
                    <w:right w:val="single" w:sz="4" w:space="0" w:color="auto"/>
                  </w:tcBorders>
                  <w:shd w:val="clear" w:color="auto" w:fill="auto"/>
                  <w:noWrap/>
                  <w:vAlign w:val="bottom"/>
                  <w:hideMark/>
                </w:tcPr>
                <w:p w14:paraId="3831BDBB"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2,13%</w:t>
                  </w:r>
                </w:p>
              </w:tc>
              <w:tc>
                <w:tcPr>
                  <w:tcW w:w="1200" w:type="dxa"/>
                  <w:tcBorders>
                    <w:top w:val="nil"/>
                    <w:left w:val="nil"/>
                    <w:bottom w:val="single" w:sz="4" w:space="0" w:color="auto"/>
                    <w:right w:val="single" w:sz="4" w:space="0" w:color="auto"/>
                  </w:tcBorders>
                  <w:shd w:val="clear" w:color="auto" w:fill="auto"/>
                  <w:noWrap/>
                  <w:vAlign w:val="bottom"/>
                  <w:hideMark/>
                </w:tcPr>
                <w:p w14:paraId="674886BF"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29.000,00 </w:t>
                  </w:r>
                </w:p>
              </w:tc>
              <w:tc>
                <w:tcPr>
                  <w:tcW w:w="1900" w:type="dxa"/>
                  <w:tcBorders>
                    <w:top w:val="nil"/>
                    <w:left w:val="nil"/>
                    <w:bottom w:val="single" w:sz="4" w:space="0" w:color="auto"/>
                    <w:right w:val="single" w:sz="12" w:space="0" w:color="auto"/>
                  </w:tcBorders>
                  <w:shd w:val="clear" w:color="auto" w:fill="auto"/>
                  <w:noWrap/>
                  <w:vAlign w:val="bottom"/>
                  <w:hideMark/>
                </w:tcPr>
                <w:p w14:paraId="64664917"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844.480.000,00 </w:t>
                  </w:r>
                </w:p>
              </w:tc>
            </w:tr>
            <w:tr w:rsidR="00BA45BC" w:rsidRPr="00613832" w14:paraId="73DE6CB8" w14:textId="77777777" w:rsidTr="00BA45BC">
              <w:trPr>
                <w:trHeight w:val="288"/>
              </w:trPr>
              <w:tc>
                <w:tcPr>
                  <w:tcW w:w="2707" w:type="dxa"/>
                  <w:tcBorders>
                    <w:top w:val="nil"/>
                    <w:left w:val="single" w:sz="12" w:space="0" w:color="auto"/>
                    <w:bottom w:val="nil"/>
                    <w:right w:val="nil"/>
                  </w:tcBorders>
                  <w:shd w:val="clear" w:color="auto" w:fill="auto"/>
                  <w:noWrap/>
                  <w:vAlign w:val="bottom"/>
                  <w:hideMark/>
                </w:tcPr>
                <w:p w14:paraId="2F9821FE" w14:textId="77777777" w:rsidR="00BE7312" w:rsidRPr="00613832" w:rsidRDefault="00BE7312" w:rsidP="00613832">
                  <w:pPr>
                    <w:spacing w:after="0" w:line="240" w:lineRule="auto"/>
                    <w:contextualSpacing/>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Luna </w:t>
                  </w:r>
                  <w:proofErr w:type="spellStart"/>
                  <w:r w:rsidRPr="00613832">
                    <w:rPr>
                      <w:rFonts w:ascii="Calibri" w:eastAsia="Times New Roman" w:hAnsi="Calibri" w:cs="Calibri"/>
                      <w:color w:val="000000"/>
                      <w:sz w:val="20"/>
                      <w:szCs w:val="20"/>
                      <w:lang w:eastAsia="en-ID"/>
                    </w:rPr>
                    <w:t>Famiarjo</w:t>
                  </w:r>
                  <w:proofErr w:type="spellEnd"/>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7A5CEB61"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177.510 </w:t>
                  </w:r>
                </w:p>
              </w:tc>
              <w:tc>
                <w:tcPr>
                  <w:tcW w:w="872" w:type="dxa"/>
                  <w:tcBorders>
                    <w:top w:val="nil"/>
                    <w:left w:val="nil"/>
                    <w:bottom w:val="single" w:sz="4" w:space="0" w:color="auto"/>
                    <w:right w:val="single" w:sz="4" w:space="0" w:color="auto"/>
                  </w:tcBorders>
                  <w:shd w:val="clear" w:color="auto" w:fill="auto"/>
                  <w:noWrap/>
                  <w:vAlign w:val="bottom"/>
                  <w:hideMark/>
                </w:tcPr>
                <w:p w14:paraId="59BEEDD6" w14:textId="3FF2F967" w:rsidR="00BE7312" w:rsidRPr="00613832" w:rsidRDefault="00BE7312" w:rsidP="004865C1">
                  <w:pPr>
                    <w:spacing w:after="0" w:line="240" w:lineRule="auto"/>
                    <w:contextualSpacing/>
                    <w:jc w:val="center"/>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B</w:t>
                  </w:r>
                </w:p>
              </w:tc>
              <w:tc>
                <w:tcPr>
                  <w:tcW w:w="1243" w:type="dxa"/>
                  <w:tcBorders>
                    <w:top w:val="nil"/>
                    <w:left w:val="nil"/>
                    <w:bottom w:val="single" w:sz="4" w:space="0" w:color="auto"/>
                    <w:right w:val="single" w:sz="4" w:space="0" w:color="auto"/>
                  </w:tcBorders>
                  <w:shd w:val="clear" w:color="auto" w:fill="auto"/>
                  <w:noWrap/>
                  <w:vAlign w:val="bottom"/>
                  <w:hideMark/>
                </w:tcPr>
                <w:p w14:paraId="0CB6FF7D"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12,97%</w:t>
                  </w:r>
                </w:p>
              </w:tc>
              <w:tc>
                <w:tcPr>
                  <w:tcW w:w="1200" w:type="dxa"/>
                  <w:tcBorders>
                    <w:top w:val="nil"/>
                    <w:left w:val="nil"/>
                    <w:bottom w:val="single" w:sz="4" w:space="0" w:color="auto"/>
                    <w:right w:val="single" w:sz="4" w:space="0" w:color="auto"/>
                  </w:tcBorders>
                  <w:shd w:val="clear" w:color="auto" w:fill="auto"/>
                  <w:noWrap/>
                  <w:vAlign w:val="bottom"/>
                  <w:hideMark/>
                </w:tcPr>
                <w:p w14:paraId="63742298"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29.000,00 </w:t>
                  </w:r>
                </w:p>
              </w:tc>
              <w:tc>
                <w:tcPr>
                  <w:tcW w:w="1900" w:type="dxa"/>
                  <w:tcBorders>
                    <w:top w:val="nil"/>
                    <w:left w:val="nil"/>
                    <w:bottom w:val="single" w:sz="4" w:space="0" w:color="auto"/>
                    <w:right w:val="single" w:sz="12" w:space="0" w:color="auto"/>
                  </w:tcBorders>
                  <w:shd w:val="clear" w:color="auto" w:fill="auto"/>
                  <w:noWrap/>
                  <w:vAlign w:val="bottom"/>
                  <w:hideMark/>
                </w:tcPr>
                <w:p w14:paraId="7960064B"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5.147.790.000,00 </w:t>
                  </w:r>
                </w:p>
              </w:tc>
            </w:tr>
            <w:tr w:rsidR="00BA45BC" w:rsidRPr="00613832" w14:paraId="67483970" w14:textId="77777777" w:rsidTr="00BA45BC">
              <w:trPr>
                <w:trHeight w:val="336"/>
              </w:trPr>
              <w:tc>
                <w:tcPr>
                  <w:tcW w:w="2707" w:type="dxa"/>
                  <w:tcBorders>
                    <w:top w:val="nil"/>
                    <w:left w:val="single" w:sz="12" w:space="0" w:color="auto"/>
                    <w:bottom w:val="nil"/>
                    <w:right w:val="nil"/>
                  </w:tcBorders>
                  <w:shd w:val="clear" w:color="auto" w:fill="auto"/>
                  <w:noWrap/>
                  <w:vAlign w:val="bottom"/>
                  <w:hideMark/>
                </w:tcPr>
                <w:p w14:paraId="36FDCA40" w14:textId="77777777" w:rsidR="00BE7312" w:rsidRPr="00613832" w:rsidRDefault="00BE7312" w:rsidP="00613832">
                  <w:pPr>
                    <w:spacing w:after="0" w:line="240" w:lineRule="auto"/>
                    <w:contextualSpacing/>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PT Mega </w:t>
                  </w:r>
                  <w:proofErr w:type="spellStart"/>
                  <w:r w:rsidRPr="00613832">
                    <w:rPr>
                      <w:rFonts w:ascii="Calibri" w:eastAsia="Times New Roman" w:hAnsi="Calibri" w:cs="Calibri"/>
                      <w:color w:val="000000"/>
                      <w:sz w:val="20"/>
                      <w:szCs w:val="20"/>
                      <w:lang w:eastAsia="en-ID"/>
                    </w:rPr>
                    <w:t>Ozora</w:t>
                  </w:r>
                  <w:proofErr w:type="spellEnd"/>
                  <w:r w:rsidRPr="00613832">
                    <w:rPr>
                      <w:rFonts w:ascii="Calibri" w:eastAsia="Times New Roman" w:hAnsi="Calibri" w:cs="Calibri"/>
                      <w:color w:val="000000"/>
                      <w:sz w:val="20"/>
                      <w:szCs w:val="20"/>
                      <w:lang w:eastAsia="en-ID"/>
                    </w:rPr>
                    <w:t xml:space="preserve"> Venture</w:t>
                  </w:r>
                </w:p>
              </w:tc>
              <w:tc>
                <w:tcPr>
                  <w:tcW w:w="1648" w:type="dxa"/>
                  <w:tcBorders>
                    <w:top w:val="nil"/>
                    <w:left w:val="single" w:sz="12" w:space="0" w:color="auto"/>
                    <w:bottom w:val="single" w:sz="4" w:space="0" w:color="auto"/>
                    <w:right w:val="single" w:sz="4" w:space="0" w:color="auto"/>
                  </w:tcBorders>
                  <w:shd w:val="clear" w:color="auto" w:fill="auto"/>
                  <w:noWrap/>
                  <w:vAlign w:val="bottom"/>
                  <w:hideMark/>
                </w:tcPr>
                <w:p w14:paraId="4144D962"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29.120 </w:t>
                  </w:r>
                </w:p>
              </w:tc>
              <w:tc>
                <w:tcPr>
                  <w:tcW w:w="872" w:type="dxa"/>
                  <w:tcBorders>
                    <w:top w:val="nil"/>
                    <w:left w:val="nil"/>
                    <w:bottom w:val="single" w:sz="4" w:space="0" w:color="auto"/>
                    <w:right w:val="single" w:sz="4" w:space="0" w:color="auto"/>
                  </w:tcBorders>
                  <w:shd w:val="clear" w:color="auto" w:fill="auto"/>
                  <w:noWrap/>
                  <w:vAlign w:val="bottom"/>
                  <w:hideMark/>
                </w:tcPr>
                <w:p w14:paraId="0954602B" w14:textId="6756CD17" w:rsidR="00BE7312" w:rsidRPr="00613832" w:rsidRDefault="00BE7312" w:rsidP="004865C1">
                  <w:pPr>
                    <w:spacing w:after="0" w:line="240" w:lineRule="auto"/>
                    <w:contextualSpacing/>
                    <w:jc w:val="center"/>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B</w:t>
                  </w:r>
                </w:p>
              </w:tc>
              <w:tc>
                <w:tcPr>
                  <w:tcW w:w="1243" w:type="dxa"/>
                  <w:tcBorders>
                    <w:top w:val="nil"/>
                    <w:left w:val="nil"/>
                    <w:bottom w:val="single" w:sz="4" w:space="0" w:color="auto"/>
                    <w:right w:val="single" w:sz="4" w:space="0" w:color="auto"/>
                  </w:tcBorders>
                  <w:shd w:val="clear" w:color="auto" w:fill="auto"/>
                  <w:noWrap/>
                  <w:vAlign w:val="bottom"/>
                  <w:hideMark/>
                </w:tcPr>
                <w:p w14:paraId="04FA03C1"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2,13%</w:t>
                  </w:r>
                </w:p>
              </w:tc>
              <w:tc>
                <w:tcPr>
                  <w:tcW w:w="1200" w:type="dxa"/>
                  <w:tcBorders>
                    <w:top w:val="nil"/>
                    <w:left w:val="nil"/>
                    <w:bottom w:val="single" w:sz="4" w:space="0" w:color="auto"/>
                    <w:right w:val="single" w:sz="4" w:space="0" w:color="auto"/>
                  </w:tcBorders>
                  <w:shd w:val="clear" w:color="auto" w:fill="auto"/>
                  <w:noWrap/>
                  <w:vAlign w:val="bottom"/>
                  <w:hideMark/>
                </w:tcPr>
                <w:p w14:paraId="066EA416"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29.000,00 </w:t>
                  </w:r>
                </w:p>
              </w:tc>
              <w:tc>
                <w:tcPr>
                  <w:tcW w:w="1900" w:type="dxa"/>
                  <w:tcBorders>
                    <w:top w:val="nil"/>
                    <w:left w:val="nil"/>
                    <w:bottom w:val="single" w:sz="4" w:space="0" w:color="auto"/>
                    <w:right w:val="single" w:sz="12" w:space="0" w:color="auto"/>
                  </w:tcBorders>
                  <w:shd w:val="clear" w:color="auto" w:fill="auto"/>
                  <w:noWrap/>
                  <w:vAlign w:val="bottom"/>
                  <w:hideMark/>
                </w:tcPr>
                <w:p w14:paraId="5D999078" w14:textId="77777777" w:rsidR="00BE7312" w:rsidRPr="00613832" w:rsidRDefault="00BE7312" w:rsidP="00613832">
                  <w:pPr>
                    <w:spacing w:after="0" w:line="240" w:lineRule="auto"/>
                    <w:contextualSpacing/>
                    <w:jc w:val="right"/>
                    <w:rPr>
                      <w:rFonts w:ascii="Calibri" w:eastAsia="Times New Roman" w:hAnsi="Calibri" w:cs="Calibri"/>
                      <w:color w:val="000000"/>
                      <w:sz w:val="20"/>
                      <w:szCs w:val="20"/>
                      <w:u w:val="single"/>
                      <w:lang w:eastAsia="en-ID"/>
                    </w:rPr>
                  </w:pPr>
                  <w:r w:rsidRPr="00613832">
                    <w:rPr>
                      <w:rFonts w:ascii="Calibri" w:eastAsia="Times New Roman" w:hAnsi="Calibri" w:cs="Calibri"/>
                      <w:color w:val="000000"/>
                      <w:sz w:val="20"/>
                      <w:szCs w:val="20"/>
                      <w:u w:val="single"/>
                      <w:lang w:eastAsia="en-ID"/>
                    </w:rPr>
                    <w:t xml:space="preserve">        844.480.000,00 </w:t>
                  </w:r>
                </w:p>
              </w:tc>
            </w:tr>
            <w:tr w:rsidR="00BA45BC" w:rsidRPr="00613832" w14:paraId="5E41DAFA" w14:textId="77777777" w:rsidTr="00BA45BC">
              <w:trPr>
                <w:trHeight w:val="312"/>
              </w:trPr>
              <w:tc>
                <w:tcPr>
                  <w:tcW w:w="2707" w:type="dxa"/>
                  <w:tcBorders>
                    <w:top w:val="single" w:sz="12" w:space="0" w:color="auto"/>
                    <w:left w:val="single" w:sz="12" w:space="0" w:color="auto"/>
                    <w:bottom w:val="single" w:sz="12" w:space="0" w:color="auto"/>
                    <w:right w:val="nil"/>
                  </w:tcBorders>
                  <w:shd w:val="clear" w:color="auto" w:fill="auto"/>
                  <w:noWrap/>
                  <w:vAlign w:val="bottom"/>
                  <w:hideMark/>
                </w:tcPr>
                <w:p w14:paraId="58D06277" w14:textId="77777777" w:rsidR="00BE7312" w:rsidRPr="004E5CBB" w:rsidRDefault="00BE7312" w:rsidP="00613832">
                  <w:pPr>
                    <w:spacing w:after="0" w:line="240" w:lineRule="auto"/>
                    <w:contextualSpacing/>
                    <w:jc w:val="center"/>
                    <w:rPr>
                      <w:rFonts w:ascii="Calibri" w:hAnsi="Calibri"/>
                      <w:b/>
                      <w:color w:val="000000"/>
                      <w:sz w:val="20"/>
                      <w:rPrChange w:id="85" w:author="OLTRE" w:date="2024-07-03T22:42:00Z">
                        <w:rPr>
                          <w:rFonts w:ascii="Calibri" w:hAnsi="Calibri"/>
                          <w:color w:val="000000"/>
                          <w:sz w:val="20"/>
                        </w:rPr>
                      </w:rPrChange>
                    </w:rPr>
                  </w:pPr>
                  <w:r w:rsidRPr="004E5CBB">
                    <w:rPr>
                      <w:rFonts w:ascii="Calibri" w:hAnsi="Calibri"/>
                      <w:b/>
                      <w:color w:val="000000"/>
                      <w:sz w:val="20"/>
                      <w:rPrChange w:id="86" w:author="OLTRE" w:date="2024-07-03T22:42:00Z">
                        <w:rPr>
                          <w:rFonts w:ascii="Calibri" w:hAnsi="Calibri"/>
                          <w:color w:val="000000"/>
                          <w:sz w:val="20"/>
                        </w:rPr>
                      </w:rPrChange>
                    </w:rPr>
                    <w:t>Total Saham</w:t>
                  </w:r>
                </w:p>
              </w:tc>
              <w:tc>
                <w:tcPr>
                  <w:tcW w:w="1648"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4D5E54D5" w14:textId="77777777" w:rsidR="00BE7312" w:rsidRPr="004E5CBB" w:rsidRDefault="00BE7312" w:rsidP="00613832">
                  <w:pPr>
                    <w:spacing w:after="0" w:line="240" w:lineRule="auto"/>
                    <w:contextualSpacing/>
                    <w:jc w:val="right"/>
                    <w:rPr>
                      <w:rFonts w:ascii="Calibri" w:hAnsi="Calibri"/>
                      <w:b/>
                      <w:color w:val="000000"/>
                      <w:sz w:val="20"/>
                      <w:rPrChange w:id="87" w:author="OLTRE" w:date="2024-07-03T22:42:00Z">
                        <w:rPr>
                          <w:rFonts w:ascii="Calibri" w:hAnsi="Calibri"/>
                          <w:color w:val="000000"/>
                          <w:sz w:val="20"/>
                        </w:rPr>
                      </w:rPrChange>
                    </w:rPr>
                  </w:pPr>
                  <w:r w:rsidRPr="004E5CBB">
                    <w:rPr>
                      <w:rFonts w:ascii="Calibri" w:hAnsi="Calibri"/>
                      <w:b/>
                      <w:color w:val="000000"/>
                      <w:sz w:val="20"/>
                      <w:rPrChange w:id="88" w:author="OLTRE" w:date="2024-07-03T22:42:00Z">
                        <w:rPr>
                          <w:rFonts w:ascii="Calibri" w:hAnsi="Calibri"/>
                          <w:color w:val="000000"/>
                          <w:sz w:val="20"/>
                        </w:rPr>
                      </w:rPrChange>
                    </w:rPr>
                    <w:t xml:space="preserve">                1.369.102 </w:t>
                  </w:r>
                </w:p>
              </w:tc>
              <w:tc>
                <w:tcPr>
                  <w:tcW w:w="872" w:type="dxa"/>
                  <w:tcBorders>
                    <w:top w:val="single" w:sz="12" w:space="0" w:color="auto"/>
                    <w:left w:val="nil"/>
                    <w:bottom w:val="single" w:sz="12" w:space="0" w:color="auto"/>
                    <w:right w:val="single" w:sz="4" w:space="0" w:color="auto"/>
                  </w:tcBorders>
                  <w:shd w:val="clear" w:color="auto" w:fill="auto"/>
                  <w:noWrap/>
                  <w:vAlign w:val="bottom"/>
                  <w:hideMark/>
                </w:tcPr>
                <w:p w14:paraId="36E954E8" w14:textId="77777777" w:rsidR="00BE7312" w:rsidRPr="004E5CBB" w:rsidRDefault="00BE7312" w:rsidP="00613832">
                  <w:pPr>
                    <w:spacing w:after="0" w:line="240" w:lineRule="auto"/>
                    <w:contextualSpacing/>
                    <w:rPr>
                      <w:rFonts w:ascii="Calibri" w:hAnsi="Calibri"/>
                      <w:b/>
                      <w:color w:val="000000"/>
                      <w:sz w:val="20"/>
                      <w:rPrChange w:id="89" w:author="OLTRE" w:date="2024-07-03T22:42:00Z">
                        <w:rPr>
                          <w:rFonts w:ascii="Calibri" w:hAnsi="Calibri"/>
                          <w:color w:val="000000"/>
                          <w:sz w:val="20"/>
                        </w:rPr>
                      </w:rPrChange>
                    </w:rPr>
                  </w:pPr>
                  <w:r w:rsidRPr="004E5CBB">
                    <w:rPr>
                      <w:rFonts w:ascii="Calibri" w:hAnsi="Calibri"/>
                      <w:b/>
                      <w:color w:val="000000"/>
                      <w:sz w:val="20"/>
                      <w:rPrChange w:id="90" w:author="OLTRE" w:date="2024-07-03T22:42:00Z">
                        <w:rPr>
                          <w:rFonts w:ascii="Calibri" w:hAnsi="Calibri"/>
                          <w:color w:val="000000"/>
                          <w:sz w:val="20"/>
                        </w:rPr>
                      </w:rPrChange>
                    </w:rPr>
                    <w:t> </w:t>
                  </w:r>
                </w:p>
              </w:tc>
              <w:tc>
                <w:tcPr>
                  <w:tcW w:w="1243" w:type="dxa"/>
                  <w:tcBorders>
                    <w:top w:val="single" w:sz="12" w:space="0" w:color="auto"/>
                    <w:left w:val="nil"/>
                    <w:bottom w:val="single" w:sz="12" w:space="0" w:color="auto"/>
                    <w:right w:val="single" w:sz="4" w:space="0" w:color="auto"/>
                  </w:tcBorders>
                  <w:shd w:val="clear" w:color="auto" w:fill="auto"/>
                  <w:noWrap/>
                  <w:vAlign w:val="bottom"/>
                  <w:hideMark/>
                </w:tcPr>
                <w:p w14:paraId="306B26D8" w14:textId="791F3F5A" w:rsidR="00BE7312" w:rsidRPr="004E5CBB" w:rsidRDefault="00BE7312" w:rsidP="004E5CBB">
                  <w:pPr>
                    <w:spacing w:after="0" w:line="240" w:lineRule="auto"/>
                    <w:contextualSpacing/>
                    <w:jc w:val="right"/>
                    <w:rPr>
                      <w:rFonts w:ascii="Calibri" w:hAnsi="Calibri"/>
                      <w:b/>
                      <w:color w:val="000000"/>
                      <w:sz w:val="20"/>
                      <w:rPrChange w:id="91" w:author="OLTRE" w:date="2024-07-03T22:42:00Z">
                        <w:rPr>
                          <w:rFonts w:ascii="Calibri" w:hAnsi="Calibri"/>
                          <w:color w:val="000000"/>
                          <w:sz w:val="20"/>
                        </w:rPr>
                      </w:rPrChange>
                    </w:rPr>
                    <w:pPrChange w:id="92" w:author="OLTRE" w:date="2024-07-03T22:42:00Z">
                      <w:pPr>
                        <w:spacing w:after="0" w:line="240" w:lineRule="auto"/>
                        <w:contextualSpacing/>
                      </w:pPr>
                    </w:pPrChange>
                  </w:pPr>
                  <w:r w:rsidRPr="004E5CBB">
                    <w:rPr>
                      <w:rFonts w:ascii="Calibri" w:hAnsi="Calibri"/>
                      <w:b/>
                      <w:color w:val="000000"/>
                      <w:sz w:val="20"/>
                      <w:rPrChange w:id="93" w:author="OLTRE" w:date="2024-07-03T22:42:00Z">
                        <w:rPr>
                          <w:rFonts w:ascii="Calibri" w:hAnsi="Calibri"/>
                          <w:color w:val="000000"/>
                          <w:sz w:val="20"/>
                        </w:rPr>
                      </w:rPrChange>
                    </w:rPr>
                    <w:t> </w:t>
                  </w:r>
                  <w:ins w:id="94" w:author="OLTRE" w:date="2024-07-03T22:42:00Z">
                    <w:r w:rsidR="00B2200C" w:rsidRPr="004E5CBB">
                      <w:rPr>
                        <w:rFonts w:ascii="Calibri" w:eastAsia="Times New Roman" w:hAnsi="Calibri" w:cs="Calibri"/>
                        <w:b/>
                        <w:bCs/>
                        <w:color w:val="000000"/>
                        <w:sz w:val="20"/>
                        <w:szCs w:val="20"/>
                        <w:lang w:eastAsia="en-ID"/>
                      </w:rPr>
                      <w:t>100%</w:t>
                    </w:r>
                  </w:ins>
                </w:p>
              </w:tc>
              <w:tc>
                <w:tcPr>
                  <w:tcW w:w="1200" w:type="dxa"/>
                  <w:tcBorders>
                    <w:top w:val="single" w:sz="12" w:space="0" w:color="auto"/>
                    <w:left w:val="nil"/>
                    <w:bottom w:val="single" w:sz="12" w:space="0" w:color="auto"/>
                    <w:right w:val="single" w:sz="4" w:space="0" w:color="auto"/>
                  </w:tcBorders>
                  <w:shd w:val="clear" w:color="auto" w:fill="auto"/>
                  <w:noWrap/>
                  <w:vAlign w:val="bottom"/>
                  <w:hideMark/>
                </w:tcPr>
                <w:p w14:paraId="19BDE8CA" w14:textId="77777777" w:rsidR="00BE7312" w:rsidRPr="004E5CBB" w:rsidRDefault="00BE7312" w:rsidP="00613832">
                  <w:pPr>
                    <w:spacing w:after="0" w:line="240" w:lineRule="auto"/>
                    <w:contextualSpacing/>
                    <w:rPr>
                      <w:rFonts w:ascii="Calibri" w:hAnsi="Calibri"/>
                      <w:b/>
                      <w:color w:val="000000"/>
                      <w:sz w:val="20"/>
                      <w:rPrChange w:id="95" w:author="OLTRE" w:date="2024-07-03T22:42:00Z">
                        <w:rPr>
                          <w:rFonts w:ascii="Calibri" w:hAnsi="Calibri"/>
                          <w:color w:val="000000"/>
                          <w:sz w:val="20"/>
                        </w:rPr>
                      </w:rPrChange>
                    </w:rPr>
                  </w:pPr>
                  <w:r w:rsidRPr="004E5CBB">
                    <w:rPr>
                      <w:rFonts w:ascii="Calibri" w:hAnsi="Calibri"/>
                      <w:b/>
                      <w:color w:val="000000"/>
                      <w:sz w:val="20"/>
                      <w:rPrChange w:id="96" w:author="OLTRE" w:date="2024-07-03T22:42:00Z">
                        <w:rPr>
                          <w:rFonts w:ascii="Calibri" w:hAnsi="Calibri"/>
                          <w:color w:val="000000"/>
                          <w:sz w:val="20"/>
                        </w:rPr>
                      </w:rPrChange>
                    </w:rPr>
                    <w:t> </w:t>
                  </w:r>
                </w:p>
              </w:tc>
              <w:tc>
                <w:tcPr>
                  <w:tcW w:w="1900" w:type="dxa"/>
                  <w:tcBorders>
                    <w:top w:val="single" w:sz="12" w:space="0" w:color="auto"/>
                    <w:left w:val="nil"/>
                    <w:bottom w:val="single" w:sz="12" w:space="0" w:color="auto"/>
                    <w:right w:val="single" w:sz="12" w:space="0" w:color="auto"/>
                  </w:tcBorders>
                  <w:shd w:val="clear" w:color="auto" w:fill="auto"/>
                  <w:noWrap/>
                  <w:vAlign w:val="bottom"/>
                  <w:hideMark/>
                </w:tcPr>
                <w:p w14:paraId="25984954" w14:textId="77777777" w:rsidR="00BE7312" w:rsidRPr="004E5CBB" w:rsidRDefault="00BE7312" w:rsidP="00613832">
                  <w:pPr>
                    <w:spacing w:after="0" w:line="240" w:lineRule="auto"/>
                    <w:contextualSpacing/>
                    <w:jc w:val="right"/>
                    <w:rPr>
                      <w:rFonts w:ascii="Calibri" w:hAnsi="Calibri"/>
                      <w:b/>
                      <w:color w:val="000000"/>
                      <w:sz w:val="20"/>
                      <w:rPrChange w:id="97" w:author="OLTRE" w:date="2024-07-03T22:42:00Z">
                        <w:rPr>
                          <w:rFonts w:ascii="Calibri" w:hAnsi="Calibri"/>
                          <w:color w:val="000000"/>
                          <w:sz w:val="20"/>
                        </w:rPr>
                      </w:rPrChange>
                    </w:rPr>
                  </w:pPr>
                  <w:r w:rsidRPr="004E5CBB">
                    <w:rPr>
                      <w:rFonts w:ascii="Calibri" w:hAnsi="Calibri"/>
                      <w:b/>
                      <w:color w:val="000000"/>
                      <w:sz w:val="20"/>
                      <w:rPrChange w:id="98" w:author="OLTRE" w:date="2024-07-03T22:42:00Z">
                        <w:rPr>
                          <w:rFonts w:ascii="Calibri" w:hAnsi="Calibri"/>
                          <w:color w:val="000000"/>
                          <w:sz w:val="20"/>
                        </w:rPr>
                      </w:rPrChange>
                    </w:rPr>
                    <w:t xml:space="preserve">   20.703.958.000,00 </w:t>
                  </w:r>
                </w:p>
              </w:tc>
            </w:tr>
          </w:tbl>
          <w:p w14:paraId="1F7AA341" w14:textId="77777777" w:rsidR="00DB746E" w:rsidRPr="00613832" w:rsidRDefault="00DB746E" w:rsidP="00613832">
            <w:pPr>
              <w:spacing w:after="0" w:line="240" w:lineRule="auto"/>
              <w:contextualSpacing/>
              <w:rPr>
                <w:rFonts w:ascii="Calibri" w:eastAsia="Times New Roman" w:hAnsi="Calibri" w:cs="Calibri"/>
                <w:sz w:val="20"/>
                <w:szCs w:val="20"/>
                <w:lang w:eastAsia="en-ID"/>
              </w:rPr>
            </w:pPr>
          </w:p>
        </w:tc>
      </w:tr>
      <w:tr w:rsidR="0011293A" w:rsidRPr="00613832" w14:paraId="375CB7C4" w14:textId="77777777" w:rsidTr="00BA45BC">
        <w:trPr>
          <w:trHeight w:val="1654"/>
        </w:trPr>
        <w:tc>
          <w:tcPr>
            <w:tcW w:w="4868" w:type="dxa"/>
            <w:gridSpan w:val="2"/>
            <w:tcBorders>
              <w:top w:val="single" w:sz="4" w:space="0" w:color="auto"/>
              <w:bottom w:val="single" w:sz="4" w:space="0" w:color="auto"/>
            </w:tcBorders>
            <w:tcMar>
              <w:top w:w="0" w:type="dxa"/>
              <w:left w:w="108" w:type="dxa"/>
              <w:bottom w:w="0" w:type="dxa"/>
              <w:right w:w="108" w:type="dxa"/>
            </w:tcMar>
          </w:tcPr>
          <w:p w14:paraId="0D79829E" w14:textId="77777777" w:rsidR="00D004E5" w:rsidRDefault="00D004E5" w:rsidP="00613832">
            <w:pPr>
              <w:spacing w:after="0" w:line="240" w:lineRule="auto"/>
              <w:contextualSpacing/>
              <w:jc w:val="both"/>
              <w:rPr>
                <w:rFonts w:ascii="Calibri" w:eastAsia="Times New Roman" w:hAnsi="Calibri" w:cs="Calibri"/>
                <w:b/>
                <w:bCs/>
                <w:color w:val="000000"/>
                <w:sz w:val="20"/>
                <w:szCs w:val="20"/>
                <w:lang w:eastAsia="en-ID"/>
              </w:rPr>
            </w:pPr>
          </w:p>
          <w:p w14:paraId="2A38D701" w14:textId="7D285EA9" w:rsidR="00DB746E" w:rsidRPr="005A2466" w:rsidRDefault="00DB746E" w:rsidP="005A2466">
            <w:pPr>
              <w:spacing w:after="0" w:line="240" w:lineRule="auto"/>
              <w:contextualSpacing/>
              <w:jc w:val="both"/>
              <w:rPr>
                <w:rFonts w:ascii="Calibri" w:hAnsi="Calibri"/>
                <w:b/>
                <w:color w:val="000000"/>
                <w:sz w:val="20"/>
              </w:rPr>
            </w:pPr>
            <w:r w:rsidRPr="005A2466">
              <w:rPr>
                <w:rFonts w:ascii="Calibri" w:hAnsi="Calibri"/>
                <w:b/>
                <w:color w:val="000000"/>
                <w:sz w:val="20"/>
              </w:rPr>
              <w:t>WHEREAS</w:t>
            </w:r>
            <w:r w:rsidRPr="00613832">
              <w:rPr>
                <w:rFonts w:ascii="Calibri" w:eastAsia="Times New Roman" w:hAnsi="Calibri" w:cs="Calibri"/>
                <w:color w:val="000000"/>
                <w:sz w:val="20"/>
                <w:szCs w:val="20"/>
                <w:lang w:eastAsia="en-ID"/>
              </w:rPr>
              <w:t>,</w:t>
            </w:r>
            <w:r w:rsidRPr="005A2466">
              <w:rPr>
                <w:rFonts w:ascii="Calibri" w:hAnsi="Calibri"/>
                <w:color w:val="000000"/>
                <w:sz w:val="20"/>
              </w:rPr>
              <w:t xml:space="preserve"> the </w:t>
            </w:r>
            <w:r w:rsidR="000964B7" w:rsidRPr="00613832">
              <w:rPr>
                <w:rFonts w:ascii="Calibri" w:eastAsia="Times New Roman" w:hAnsi="Calibri" w:cs="Calibri"/>
                <w:color w:val="000000"/>
                <w:sz w:val="20"/>
                <w:szCs w:val="20"/>
                <w:lang w:eastAsia="en-ID"/>
              </w:rPr>
              <w:t>Investor</w:t>
            </w:r>
            <w:r w:rsidRPr="00613832">
              <w:rPr>
                <w:rFonts w:ascii="Calibri" w:eastAsia="Times New Roman" w:hAnsi="Calibri" w:cs="Calibri"/>
                <w:color w:val="000000"/>
                <w:sz w:val="20"/>
                <w:szCs w:val="20"/>
                <w:lang w:eastAsia="en-ID"/>
              </w:rPr>
              <w:t xml:space="preserve"> offered their help to fund the </w:t>
            </w:r>
            <w:r w:rsidRPr="005A2466">
              <w:rPr>
                <w:rFonts w:ascii="Calibri" w:hAnsi="Calibri"/>
                <w:color w:val="000000"/>
                <w:sz w:val="20"/>
              </w:rPr>
              <w:t>development and expansion</w:t>
            </w:r>
            <w:r w:rsidRPr="00613832">
              <w:rPr>
                <w:rFonts w:ascii="Calibri" w:eastAsia="Times New Roman" w:hAnsi="Calibri" w:cs="Calibri"/>
                <w:color w:val="000000"/>
                <w:sz w:val="20"/>
                <w:szCs w:val="20"/>
                <w:lang w:eastAsia="en-ID"/>
              </w:rPr>
              <w:t xml:space="preserve"> of Company’s business by buying for Series C Preferred Shares, and subscribing for Series C Preferred Shares, (each </w:t>
            </w:r>
            <w:del w:id="99" w:author="OLTRE" w:date="2024-07-03T22:42:00Z">
              <w:r w:rsidRPr="00613832">
                <w:rPr>
                  <w:rFonts w:ascii="Calibri" w:eastAsia="Times New Roman" w:hAnsi="Calibri" w:cs="Calibri"/>
                  <w:color w:val="000000"/>
                  <w:sz w:val="20"/>
                  <w:szCs w:val="20"/>
                  <w:lang w:eastAsia="en-ID"/>
                </w:rPr>
                <w:delText>defined</w:delText>
              </w:r>
            </w:del>
            <w:ins w:id="100" w:author="OLTRE" w:date="2024-07-03T22:42:00Z">
              <w:r w:rsidR="00595028">
                <w:rPr>
                  <w:rFonts w:ascii="Calibri" w:eastAsia="Times New Roman" w:hAnsi="Calibri" w:cs="Calibri"/>
                  <w:color w:val="000000"/>
                  <w:sz w:val="20"/>
                  <w:szCs w:val="20"/>
                  <w:lang w:eastAsia="en-ID"/>
                </w:rPr>
                <w:t>mentioned</w:t>
              </w:r>
            </w:ins>
            <w:r w:rsidR="00595028" w:rsidRPr="00613832">
              <w:rPr>
                <w:rFonts w:ascii="Calibri" w:eastAsia="Times New Roman" w:hAnsi="Calibri" w:cs="Calibri"/>
                <w:color w:val="000000"/>
                <w:sz w:val="20"/>
                <w:szCs w:val="20"/>
                <w:lang w:eastAsia="en-ID"/>
              </w:rPr>
              <w:t xml:space="preserve"> </w:t>
            </w:r>
            <w:r w:rsidRPr="00613832">
              <w:rPr>
                <w:rFonts w:ascii="Calibri" w:eastAsia="Times New Roman" w:hAnsi="Calibri" w:cs="Calibri"/>
                <w:color w:val="000000"/>
                <w:sz w:val="20"/>
                <w:szCs w:val="20"/>
                <w:lang w:eastAsia="en-ID"/>
              </w:rPr>
              <w:t>below)</w:t>
            </w:r>
            <w:r w:rsidR="000E3617" w:rsidRPr="00613832">
              <w:rPr>
                <w:rFonts w:ascii="Calibri" w:eastAsia="Times New Roman" w:hAnsi="Calibri" w:cs="Calibri"/>
                <w:color w:val="000000"/>
                <w:sz w:val="20"/>
                <w:szCs w:val="20"/>
                <w:lang w:eastAsia="en-ID"/>
              </w:rPr>
              <w:t>.</w:t>
            </w:r>
            <w:r w:rsidR="00CF2A21" w:rsidRPr="00613832">
              <w:rPr>
                <w:rFonts w:ascii="Calibri" w:eastAsia="Times New Roman" w:hAnsi="Calibri" w:cs="Calibri"/>
                <w:color w:val="000000"/>
                <w:sz w:val="20"/>
                <w:szCs w:val="20"/>
                <w:lang w:eastAsia="en-ID"/>
              </w:rPr>
              <w:t xml:space="preserve"> </w:t>
            </w:r>
          </w:p>
        </w:tc>
        <w:tc>
          <w:tcPr>
            <w:tcW w:w="4914" w:type="dxa"/>
            <w:gridSpan w:val="2"/>
            <w:tcBorders>
              <w:top w:val="single" w:sz="4" w:space="0" w:color="auto"/>
              <w:bottom w:val="single" w:sz="4" w:space="0" w:color="auto"/>
            </w:tcBorders>
            <w:tcMar>
              <w:top w:w="0" w:type="dxa"/>
              <w:left w:w="108" w:type="dxa"/>
              <w:bottom w:w="0" w:type="dxa"/>
              <w:right w:w="108" w:type="dxa"/>
            </w:tcMar>
          </w:tcPr>
          <w:p w14:paraId="1F76FDE8" w14:textId="77777777" w:rsidR="00D004E5" w:rsidRDefault="00D004E5" w:rsidP="00613832">
            <w:pPr>
              <w:spacing w:after="0" w:line="240" w:lineRule="auto"/>
              <w:contextualSpacing/>
              <w:jc w:val="both"/>
              <w:rPr>
                <w:rFonts w:ascii="Calibri" w:eastAsia="Times New Roman" w:hAnsi="Calibri" w:cs="Calibri"/>
                <w:b/>
                <w:bCs/>
                <w:color w:val="000000"/>
                <w:sz w:val="20"/>
                <w:szCs w:val="20"/>
                <w:lang w:eastAsia="en-ID"/>
              </w:rPr>
            </w:pPr>
          </w:p>
          <w:p w14:paraId="619D191A" w14:textId="10C461C6" w:rsidR="00DB746E" w:rsidRPr="005A2466" w:rsidRDefault="00DB746E" w:rsidP="005A2466">
            <w:pPr>
              <w:spacing w:after="0" w:line="240" w:lineRule="auto"/>
              <w:contextualSpacing/>
              <w:jc w:val="both"/>
              <w:rPr>
                <w:rFonts w:ascii="Calibri" w:hAnsi="Calibri"/>
                <w:color w:val="000000"/>
                <w:sz w:val="20"/>
              </w:rPr>
            </w:pPr>
            <w:r w:rsidRPr="005A2466">
              <w:rPr>
                <w:rFonts w:ascii="Calibri" w:hAnsi="Calibri"/>
                <w:b/>
                <w:color w:val="000000"/>
                <w:sz w:val="20"/>
              </w:rPr>
              <w:t xml:space="preserve">BAHWA </w:t>
            </w:r>
            <w:r w:rsidR="000964B7" w:rsidRPr="00613832">
              <w:rPr>
                <w:rFonts w:ascii="Calibri" w:eastAsia="Times New Roman" w:hAnsi="Calibri" w:cs="Calibri"/>
                <w:color w:val="000000"/>
                <w:sz w:val="20"/>
                <w:szCs w:val="20"/>
                <w:lang w:eastAsia="en-ID"/>
              </w:rPr>
              <w:t>Investor</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menawarkan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bantuan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membiayai</w:t>
            </w:r>
            <w:proofErr w:type="spellEnd"/>
            <w:r w:rsidRPr="005A2466">
              <w:rPr>
                <w:rFonts w:ascii="Calibri" w:hAnsi="Calibri"/>
                <w:color w:val="000000"/>
                <w:sz w:val="20"/>
              </w:rPr>
              <w:t xml:space="preserve"> </w:t>
            </w:r>
            <w:proofErr w:type="spellStart"/>
            <w:r w:rsidRPr="005A2466">
              <w:rPr>
                <w:rFonts w:ascii="Calibri" w:hAnsi="Calibri"/>
                <w:color w:val="000000"/>
                <w:sz w:val="20"/>
              </w:rPr>
              <w:t>pengembangan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ekspansi</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Perseroan</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membeli</w:t>
            </w:r>
            <w:proofErr w:type="spellEnd"/>
            <w:r w:rsidRPr="00613832">
              <w:rPr>
                <w:rFonts w:ascii="Calibri" w:eastAsia="Times New Roman" w:hAnsi="Calibri" w:cs="Calibri"/>
                <w:color w:val="000000"/>
                <w:sz w:val="20"/>
                <w:szCs w:val="20"/>
                <w:lang w:eastAsia="en-ID"/>
              </w:rPr>
              <w:t xml:space="preserve"> Saham </w:t>
            </w:r>
            <w:proofErr w:type="spellStart"/>
            <w:r w:rsidRPr="00613832">
              <w:rPr>
                <w:rFonts w:ascii="Calibri" w:eastAsia="Times New Roman" w:hAnsi="Calibri" w:cs="Calibri"/>
                <w:color w:val="000000"/>
                <w:sz w:val="20"/>
                <w:szCs w:val="20"/>
                <w:lang w:eastAsia="en-ID"/>
              </w:rPr>
              <w:t>Preferen</w:t>
            </w:r>
            <w:proofErr w:type="spellEnd"/>
            <w:r w:rsidRPr="00613832">
              <w:rPr>
                <w:rFonts w:ascii="Calibri" w:eastAsia="Times New Roman" w:hAnsi="Calibri" w:cs="Calibri"/>
                <w:color w:val="000000"/>
                <w:sz w:val="20"/>
                <w:szCs w:val="20"/>
                <w:lang w:eastAsia="en-ID"/>
              </w:rPr>
              <w:t xml:space="preserve"> Seri C, dan </w:t>
            </w:r>
            <w:proofErr w:type="spellStart"/>
            <w:r w:rsidRPr="00613832">
              <w:rPr>
                <w:rFonts w:ascii="Calibri" w:eastAsia="Times New Roman" w:hAnsi="Calibri" w:cs="Calibri"/>
                <w:color w:val="000000"/>
                <w:sz w:val="20"/>
                <w:szCs w:val="20"/>
                <w:lang w:eastAsia="en-ID"/>
              </w:rPr>
              <w:t>melakukan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penyertaan</w:t>
            </w:r>
            <w:proofErr w:type="spellEnd"/>
            <w:r w:rsidRPr="00613832">
              <w:rPr>
                <w:rFonts w:ascii="Calibri" w:eastAsia="Times New Roman" w:hAnsi="Calibri" w:cs="Calibri"/>
                <w:color w:val="000000"/>
                <w:sz w:val="20"/>
                <w:szCs w:val="20"/>
                <w:lang w:eastAsia="en-ID"/>
              </w:rPr>
              <w:t xml:space="preserve"> modal </w:t>
            </w:r>
            <w:proofErr w:type="spellStart"/>
            <w:r w:rsidRPr="00613832">
              <w:rPr>
                <w:rFonts w:ascii="Calibri" w:eastAsia="Times New Roman" w:hAnsi="Calibri" w:cs="Calibri"/>
                <w:color w:val="000000"/>
                <w:sz w:val="20"/>
                <w:szCs w:val="20"/>
                <w:lang w:eastAsia="en-ID"/>
              </w:rPr>
              <w:t>terhadap</w:t>
            </w:r>
            <w:proofErr w:type="spellEnd"/>
            <w:r w:rsidRPr="00613832">
              <w:rPr>
                <w:rFonts w:ascii="Calibri" w:eastAsia="Times New Roman" w:hAnsi="Calibri" w:cs="Calibri"/>
                <w:color w:val="000000"/>
                <w:sz w:val="20"/>
                <w:szCs w:val="20"/>
                <w:lang w:eastAsia="en-ID"/>
              </w:rPr>
              <w:t xml:space="preserve"> Saham </w:t>
            </w:r>
            <w:proofErr w:type="spellStart"/>
            <w:r w:rsidRPr="00613832">
              <w:rPr>
                <w:rFonts w:ascii="Calibri" w:eastAsia="Times New Roman" w:hAnsi="Calibri" w:cs="Calibri"/>
                <w:color w:val="000000"/>
                <w:sz w:val="20"/>
                <w:szCs w:val="20"/>
                <w:lang w:eastAsia="en-ID"/>
              </w:rPr>
              <w:t>Preferen</w:t>
            </w:r>
            <w:proofErr w:type="spellEnd"/>
            <w:r w:rsidRPr="00613832">
              <w:rPr>
                <w:rFonts w:ascii="Calibri" w:eastAsia="Times New Roman" w:hAnsi="Calibri" w:cs="Calibri"/>
                <w:color w:val="000000"/>
                <w:sz w:val="20"/>
                <w:szCs w:val="20"/>
                <w:lang w:eastAsia="en-ID"/>
              </w:rPr>
              <w:t xml:space="preserve"> Seri C (</w:t>
            </w:r>
            <w:proofErr w:type="spellStart"/>
            <w:r w:rsidRPr="00613832">
              <w:rPr>
                <w:rFonts w:ascii="Calibri" w:eastAsia="Times New Roman" w:hAnsi="Calibri" w:cs="Calibri"/>
                <w:color w:val="000000"/>
                <w:sz w:val="20"/>
                <w:szCs w:val="20"/>
                <w:lang w:eastAsia="en-ID"/>
              </w:rPr>
              <w:t>sebagaimana</w:t>
            </w:r>
            <w:proofErr w:type="spellEnd"/>
            <w:r w:rsidRPr="00613832">
              <w:rPr>
                <w:rFonts w:ascii="Calibri" w:eastAsia="Times New Roman" w:hAnsi="Calibri" w:cs="Calibri"/>
                <w:color w:val="000000"/>
                <w:sz w:val="20"/>
                <w:szCs w:val="20"/>
                <w:lang w:eastAsia="en-ID"/>
              </w:rPr>
              <w:t xml:space="preserve"> masing-masing </w:t>
            </w:r>
            <w:del w:id="101" w:author="OLTRE" w:date="2024-07-03T22:42:00Z">
              <w:r w:rsidRPr="00613832">
                <w:rPr>
                  <w:rFonts w:ascii="Calibri" w:eastAsia="Times New Roman" w:hAnsi="Calibri" w:cs="Calibri"/>
                  <w:color w:val="000000"/>
                  <w:sz w:val="20"/>
                  <w:szCs w:val="20"/>
                  <w:lang w:eastAsia="en-ID"/>
                </w:rPr>
                <w:delText>didefinisikan</w:delText>
              </w:r>
            </w:del>
            <w:proofErr w:type="spellStart"/>
            <w:ins w:id="102" w:author="OLTRE" w:date="2024-07-03T22:42:00Z">
              <w:r w:rsidR="00595028">
                <w:rPr>
                  <w:rFonts w:ascii="Calibri" w:eastAsia="Times New Roman" w:hAnsi="Calibri" w:cs="Calibri"/>
                  <w:color w:val="000000"/>
                  <w:sz w:val="20"/>
                  <w:szCs w:val="20"/>
                  <w:lang w:eastAsia="en-ID"/>
                </w:rPr>
                <w:t>dimaksud</w:t>
              </w:r>
            </w:ins>
            <w:proofErr w:type="spellEnd"/>
            <w:r w:rsidR="00595028" w:rsidRPr="00613832">
              <w:rPr>
                <w:rFonts w:ascii="Calibri" w:eastAsia="Times New Roman" w:hAnsi="Calibri" w:cs="Calibri"/>
                <w:color w:val="000000"/>
                <w:sz w:val="20"/>
                <w:szCs w:val="20"/>
                <w:lang w:eastAsia="en-ID"/>
              </w:rPr>
              <w:t xml:space="preserve"> </w:t>
            </w:r>
            <w:r w:rsidRPr="00613832">
              <w:rPr>
                <w:rFonts w:ascii="Calibri" w:eastAsia="Times New Roman" w:hAnsi="Calibri" w:cs="Calibri"/>
                <w:color w:val="000000"/>
                <w:sz w:val="20"/>
                <w:szCs w:val="20"/>
                <w:lang w:eastAsia="en-ID"/>
              </w:rPr>
              <w:t>di</w:t>
            </w:r>
            <w:r w:rsidR="000E3617"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bawah</w:t>
            </w:r>
            <w:proofErr w:type="spellEnd"/>
            <w:r w:rsidRPr="00613832">
              <w:rPr>
                <w:rFonts w:ascii="Calibri" w:eastAsia="Times New Roman" w:hAnsi="Calibri" w:cs="Calibri"/>
                <w:color w:val="000000"/>
                <w:sz w:val="20"/>
                <w:szCs w:val="20"/>
                <w:lang w:eastAsia="en-ID"/>
              </w:rPr>
              <w:t>)</w:t>
            </w:r>
            <w:r w:rsidR="000E3617" w:rsidRPr="00613832">
              <w:rPr>
                <w:rFonts w:ascii="Calibri" w:eastAsia="Times New Roman" w:hAnsi="Calibri" w:cs="Calibri"/>
                <w:color w:val="000000"/>
                <w:sz w:val="20"/>
                <w:szCs w:val="20"/>
                <w:lang w:eastAsia="en-ID"/>
              </w:rPr>
              <w:t>.</w:t>
            </w:r>
          </w:p>
          <w:p w14:paraId="62D8EF2F" w14:textId="77777777" w:rsidR="00DB746E" w:rsidRPr="005A2466" w:rsidRDefault="00DB746E" w:rsidP="005A2466">
            <w:pPr>
              <w:spacing w:after="0" w:line="240" w:lineRule="auto"/>
              <w:contextualSpacing/>
              <w:jc w:val="both"/>
              <w:rPr>
                <w:rFonts w:ascii="Calibri" w:hAnsi="Calibri"/>
                <w:b/>
                <w:color w:val="000000"/>
                <w:kern w:val="36"/>
                <w:sz w:val="20"/>
              </w:rPr>
            </w:pPr>
          </w:p>
        </w:tc>
      </w:tr>
      <w:tr w:rsidR="0011293A" w:rsidRPr="00613832" w14:paraId="7DC7F4B6" w14:textId="77777777" w:rsidTr="00BA45BC">
        <w:trPr>
          <w:trHeight w:val="828"/>
        </w:trPr>
        <w:tc>
          <w:tcPr>
            <w:tcW w:w="4868" w:type="dxa"/>
            <w:gridSpan w:val="2"/>
            <w:tcMar>
              <w:top w:w="0" w:type="dxa"/>
              <w:left w:w="108" w:type="dxa"/>
              <w:bottom w:w="0" w:type="dxa"/>
              <w:right w:w="108" w:type="dxa"/>
            </w:tcMar>
            <w:hideMark/>
          </w:tcPr>
          <w:p w14:paraId="7B029DEF" w14:textId="5FCD5214" w:rsidR="00134E27" w:rsidRPr="005A2466" w:rsidRDefault="00134E27" w:rsidP="005A2466">
            <w:pPr>
              <w:spacing w:after="0" w:line="240" w:lineRule="auto"/>
              <w:contextualSpacing/>
              <w:jc w:val="both"/>
              <w:rPr>
                <w:rFonts w:ascii="Calibri" w:hAnsi="Calibri"/>
                <w:color w:val="000000"/>
                <w:sz w:val="20"/>
              </w:rPr>
            </w:pPr>
            <w:r w:rsidRPr="005A2466">
              <w:rPr>
                <w:rFonts w:ascii="Calibri" w:hAnsi="Calibri"/>
                <w:b/>
                <w:color w:val="000000"/>
                <w:sz w:val="20"/>
              </w:rPr>
              <w:t>WHEREAS</w:t>
            </w:r>
            <w:r w:rsidRPr="005A2466">
              <w:rPr>
                <w:rFonts w:ascii="Calibri" w:hAnsi="Calibri"/>
                <w:color w:val="000000"/>
                <w:sz w:val="20"/>
              </w:rPr>
              <w:t xml:space="preserve"> the Company agreed to accept the investment from the Investor and the </w:t>
            </w:r>
            <w:r w:rsidR="00C51D44" w:rsidRPr="005A2466">
              <w:rPr>
                <w:rFonts w:ascii="Calibri" w:hAnsi="Calibri"/>
                <w:color w:val="000000"/>
                <w:sz w:val="20"/>
              </w:rPr>
              <w:t>Shareholders</w:t>
            </w:r>
            <w:r w:rsidRPr="005A2466">
              <w:rPr>
                <w:rFonts w:ascii="Calibri" w:hAnsi="Calibri"/>
                <w:color w:val="000000"/>
                <w:sz w:val="20"/>
              </w:rPr>
              <w:t xml:space="preserve"> agree to collaborate with the </w:t>
            </w:r>
            <w:r w:rsidR="000964B7" w:rsidRPr="005A2466">
              <w:rPr>
                <w:rFonts w:ascii="Calibri" w:hAnsi="Calibri"/>
                <w:color w:val="000000"/>
                <w:sz w:val="20"/>
              </w:rPr>
              <w:t>Investor</w:t>
            </w:r>
            <w:r w:rsidRPr="005A2466">
              <w:rPr>
                <w:rFonts w:ascii="Calibri" w:hAnsi="Calibri"/>
                <w:color w:val="000000"/>
                <w:sz w:val="20"/>
              </w:rPr>
              <w:t xml:space="preserve"> in expanding the Company</w:t>
            </w:r>
            <w:r w:rsidR="00C4602B">
              <w:rPr>
                <w:rFonts w:ascii="Calibri" w:hAnsi="Calibri"/>
                <w:color w:val="000000"/>
                <w:sz w:val="20"/>
              </w:rPr>
              <w:t>,</w:t>
            </w:r>
            <w:r w:rsidR="00C4602B" w:rsidRPr="00FC1F44">
              <w:rPr>
                <w:rFonts w:ascii="Calibri" w:eastAsia="Times New Roman" w:hAnsi="Calibri" w:cs="Calibri"/>
                <w:color w:val="000000"/>
                <w:sz w:val="20"/>
                <w:szCs w:val="20"/>
                <w:lang w:eastAsia="en-ID"/>
              </w:rPr>
              <w:t xml:space="preserve"> while Investor will incorporate a vehicle as a shareholder to the Company.</w:t>
            </w:r>
          </w:p>
          <w:p w14:paraId="2E71E1D2" w14:textId="77777777" w:rsidR="00BA04C7" w:rsidRPr="00613832" w:rsidRDefault="00BA04C7" w:rsidP="00613832">
            <w:pPr>
              <w:spacing w:after="0" w:line="240" w:lineRule="auto"/>
              <w:contextualSpacing/>
              <w:jc w:val="both"/>
              <w:rPr>
                <w:rFonts w:ascii="Calibri" w:eastAsia="Times New Roman" w:hAnsi="Calibri" w:cs="Calibri"/>
                <w:sz w:val="20"/>
                <w:szCs w:val="20"/>
                <w:lang w:eastAsia="en-ID"/>
              </w:rPr>
            </w:pPr>
          </w:p>
          <w:p w14:paraId="61F102D7" w14:textId="77777777" w:rsidR="00134E27" w:rsidRPr="005A2466" w:rsidRDefault="00134E27" w:rsidP="005A2466">
            <w:pPr>
              <w:spacing w:after="0" w:line="240" w:lineRule="auto"/>
              <w:contextualSpacing/>
              <w:rPr>
                <w:rFonts w:ascii="Calibri" w:hAnsi="Calibri"/>
                <w:sz w:val="20"/>
              </w:rPr>
            </w:pPr>
          </w:p>
        </w:tc>
        <w:tc>
          <w:tcPr>
            <w:tcW w:w="4914" w:type="dxa"/>
            <w:gridSpan w:val="2"/>
            <w:tcMar>
              <w:top w:w="0" w:type="dxa"/>
              <w:left w:w="108" w:type="dxa"/>
              <w:bottom w:w="0" w:type="dxa"/>
              <w:right w:w="108" w:type="dxa"/>
            </w:tcMar>
            <w:hideMark/>
          </w:tcPr>
          <w:p w14:paraId="50E7EC2E" w14:textId="62D2BF0D" w:rsidR="00134E27" w:rsidRDefault="00134E27">
            <w:pPr>
              <w:spacing w:after="0" w:line="240" w:lineRule="auto"/>
              <w:contextualSpacing/>
              <w:jc w:val="both"/>
              <w:rPr>
                <w:rFonts w:ascii="Calibri" w:hAnsi="Calibri"/>
                <w:color w:val="000000"/>
                <w:sz w:val="20"/>
              </w:rPr>
            </w:pPr>
            <w:r w:rsidRPr="005A2466">
              <w:rPr>
                <w:rFonts w:ascii="Calibri" w:hAnsi="Calibri"/>
                <w:b/>
                <w:color w:val="000000"/>
                <w:sz w:val="20"/>
              </w:rPr>
              <w:t>BAHWA</w:t>
            </w:r>
            <w:r w:rsidRPr="005A2466">
              <w:rPr>
                <w:rFonts w:ascii="Calibri" w:hAnsi="Calibri"/>
                <w:color w:val="000000"/>
                <w:sz w:val="20"/>
              </w:rPr>
              <w:t xml:space="preserve"> </w:t>
            </w:r>
            <w:r w:rsidR="00A92671" w:rsidRPr="005A2466">
              <w:rPr>
                <w:rFonts w:ascii="Calibri" w:hAnsi="Calibri"/>
                <w:color w:val="000000"/>
                <w:sz w:val="20"/>
              </w:rPr>
              <w:t>Perseroan</w:t>
            </w:r>
            <w:r w:rsidRPr="005A2466">
              <w:rPr>
                <w:rFonts w:ascii="Calibri" w:hAnsi="Calibri"/>
                <w:color w:val="000000"/>
                <w:sz w:val="20"/>
              </w:rPr>
              <w:t xml:space="preserve">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setuju</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penanaman</w:t>
            </w:r>
            <w:proofErr w:type="spellEnd"/>
            <w:r w:rsidRPr="005A2466">
              <w:rPr>
                <w:rFonts w:ascii="Calibri" w:hAnsi="Calibri"/>
                <w:color w:val="000000"/>
                <w:sz w:val="20"/>
              </w:rPr>
              <w:t xml:space="preserve"> modal </w:t>
            </w:r>
            <w:proofErr w:type="spellStart"/>
            <w:r w:rsidRPr="005A2466">
              <w:rPr>
                <w:rFonts w:ascii="Calibri" w:hAnsi="Calibri"/>
                <w:color w:val="000000"/>
                <w:sz w:val="20"/>
              </w:rPr>
              <w:t>dari</w:t>
            </w:r>
            <w:proofErr w:type="spellEnd"/>
            <w:r w:rsidRPr="005A2466">
              <w:rPr>
                <w:rFonts w:ascii="Calibri" w:hAnsi="Calibri"/>
                <w:color w:val="000000"/>
                <w:sz w:val="20"/>
              </w:rPr>
              <w:t xml:space="preserve"> Investor dan Para </w:t>
            </w:r>
            <w:proofErr w:type="spellStart"/>
            <w:r w:rsidR="00C51D44" w:rsidRPr="005A2466">
              <w:rPr>
                <w:rFonts w:ascii="Calibri" w:hAnsi="Calibri"/>
                <w:color w:val="000000"/>
                <w:sz w:val="20"/>
              </w:rPr>
              <w:t>Pemegang</w:t>
            </w:r>
            <w:proofErr w:type="spellEnd"/>
            <w:r w:rsidR="00C51D44" w:rsidRPr="005A2466">
              <w:rPr>
                <w:rFonts w:ascii="Calibri" w:hAnsi="Calibri"/>
                <w:color w:val="000000"/>
                <w:sz w:val="20"/>
              </w:rPr>
              <w:t xml:space="preserve"> Saham</w:t>
            </w:r>
            <w:r w:rsidRPr="005A2466">
              <w:rPr>
                <w:rFonts w:ascii="Calibri" w:hAnsi="Calibri"/>
                <w:color w:val="000000"/>
                <w:sz w:val="20"/>
              </w:rPr>
              <w:t xml:space="preserve"> </w:t>
            </w:r>
            <w:proofErr w:type="spellStart"/>
            <w:r w:rsidRPr="005A2466">
              <w:rPr>
                <w:rFonts w:ascii="Calibri" w:hAnsi="Calibri"/>
                <w:color w:val="000000"/>
                <w:sz w:val="20"/>
              </w:rPr>
              <w:t>setuju</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bekerjasama</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r w:rsidR="000964B7" w:rsidRPr="005A2466">
              <w:rPr>
                <w:rFonts w:ascii="Calibri" w:hAnsi="Calibri"/>
                <w:color w:val="000000"/>
                <w:sz w:val="20"/>
              </w:rPr>
              <w:t>Investor</w:t>
            </w:r>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mengembangkan</w:t>
            </w:r>
            <w:proofErr w:type="spellEnd"/>
            <w:r w:rsidRPr="005A2466">
              <w:rPr>
                <w:rFonts w:ascii="Calibri" w:hAnsi="Calibri"/>
                <w:color w:val="000000"/>
                <w:sz w:val="20"/>
              </w:rPr>
              <w:t xml:space="preserve"> Perseroan</w:t>
            </w:r>
            <w:r w:rsidR="00C4602B" w:rsidRPr="00FC1F44">
              <w:rPr>
                <w:rFonts w:ascii="Calibri" w:hAnsi="Calibri" w:cs="Calibri"/>
                <w:color w:val="000000" w:themeColor="text1"/>
                <w:sz w:val="20"/>
                <w:szCs w:val="20"/>
              </w:rPr>
              <w:t xml:space="preserve">, </w:t>
            </w:r>
            <w:proofErr w:type="spellStart"/>
            <w:r w:rsidR="00C4602B" w:rsidRPr="00FC1F44">
              <w:rPr>
                <w:rFonts w:ascii="Calibri" w:hAnsi="Calibri" w:cs="Calibri"/>
                <w:color w:val="000000" w:themeColor="text1"/>
                <w:sz w:val="20"/>
                <w:szCs w:val="20"/>
              </w:rPr>
              <w:t>dimana</w:t>
            </w:r>
            <w:proofErr w:type="spellEnd"/>
            <w:r w:rsidR="00C4602B" w:rsidRPr="00FC1F44">
              <w:rPr>
                <w:rFonts w:ascii="Calibri" w:hAnsi="Calibri" w:cs="Calibri"/>
                <w:color w:val="000000" w:themeColor="text1"/>
                <w:sz w:val="20"/>
                <w:szCs w:val="20"/>
              </w:rPr>
              <w:t xml:space="preserve"> Investor </w:t>
            </w:r>
            <w:proofErr w:type="spellStart"/>
            <w:r w:rsidR="00C4602B" w:rsidRPr="00FC1F44">
              <w:rPr>
                <w:rFonts w:ascii="Calibri" w:hAnsi="Calibri" w:cs="Calibri"/>
                <w:color w:val="000000" w:themeColor="text1"/>
                <w:sz w:val="20"/>
                <w:szCs w:val="20"/>
              </w:rPr>
              <w:t>akan</w:t>
            </w:r>
            <w:proofErr w:type="spellEnd"/>
            <w:r w:rsidR="00C4602B" w:rsidRPr="00FC1F44">
              <w:rPr>
                <w:rFonts w:ascii="Calibri" w:hAnsi="Calibri" w:cs="Calibri"/>
                <w:color w:val="000000" w:themeColor="text1"/>
                <w:sz w:val="20"/>
                <w:szCs w:val="20"/>
              </w:rPr>
              <w:t xml:space="preserve"> </w:t>
            </w:r>
            <w:proofErr w:type="spellStart"/>
            <w:r w:rsidR="00C4602B" w:rsidRPr="00FC1F44">
              <w:rPr>
                <w:rFonts w:ascii="Calibri" w:hAnsi="Calibri" w:cs="Calibri"/>
                <w:color w:val="000000" w:themeColor="text1"/>
                <w:sz w:val="20"/>
                <w:szCs w:val="20"/>
              </w:rPr>
              <w:t>mendirikan</w:t>
            </w:r>
            <w:proofErr w:type="spellEnd"/>
            <w:r w:rsidR="00C4602B" w:rsidRPr="00FC1F44">
              <w:rPr>
                <w:rFonts w:ascii="Calibri" w:hAnsi="Calibri" w:cs="Calibri"/>
                <w:color w:val="000000" w:themeColor="text1"/>
                <w:sz w:val="20"/>
                <w:szCs w:val="20"/>
              </w:rPr>
              <w:t xml:space="preserve"> </w:t>
            </w:r>
            <w:proofErr w:type="spellStart"/>
            <w:r w:rsidR="00C4602B" w:rsidRPr="00FC1F44">
              <w:rPr>
                <w:rFonts w:ascii="Calibri" w:hAnsi="Calibri" w:cs="Calibri"/>
                <w:color w:val="000000" w:themeColor="text1"/>
                <w:sz w:val="20"/>
                <w:szCs w:val="20"/>
              </w:rPr>
              <w:t>suatu</w:t>
            </w:r>
            <w:proofErr w:type="spellEnd"/>
            <w:r w:rsidR="00C4602B" w:rsidRPr="00FC1F44">
              <w:rPr>
                <w:rFonts w:ascii="Calibri" w:hAnsi="Calibri" w:cs="Calibri"/>
                <w:color w:val="000000" w:themeColor="text1"/>
                <w:sz w:val="20"/>
                <w:szCs w:val="20"/>
              </w:rPr>
              <w:t xml:space="preserve"> badan </w:t>
            </w:r>
            <w:proofErr w:type="spellStart"/>
            <w:r w:rsidR="00C4602B" w:rsidRPr="00FC1F44">
              <w:rPr>
                <w:rFonts w:ascii="Calibri" w:hAnsi="Calibri" w:cs="Calibri"/>
                <w:color w:val="000000" w:themeColor="text1"/>
                <w:sz w:val="20"/>
                <w:szCs w:val="20"/>
              </w:rPr>
              <w:t>sebagai</w:t>
            </w:r>
            <w:proofErr w:type="spellEnd"/>
            <w:r w:rsidR="00C4602B" w:rsidRPr="00FC1F44">
              <w:rPr>
                <w:rFonts w:ascii="Calibri" w:hAnsi="Calibri" w:cs="Calibri"/>
                <w:color w:val="000000" w:themeColor="text1"/>
                <w:sz w:val="20"/>
                <w:szCs w:val="20"/>
              </w:rPr>
              <w:t xml:space="preserve"> </w:t>
            </w:r>
            <w:proofErr w:type="spellStart"/>
            <w:r w:rsidR="00C4602B" w:rsidRPr="00FC1F44">
              <w:rPr>
                <w:rFonts w:ascii="Calibri" w:hAnsi="Calibri" w:cs="Calibri"/>
                <w:color w:val="000000" w:themeColor="text1"/>
                <w:sz w:val="20"/>
                <w:szCs w:val="20"/>
              </w:rPr>
              <w:t>pemegang</w:t>
            </w:r>
            <w:proofErr w:type="spellEnd"/>
            <w:r w:rsidR="00C4602B" w:rsidRPr="00FC1F44">
              <w:rPr>
                <w:rFonts w:ascii="Calibri" w:hAnsi="Calibri" w:cs="Calibri"/>
                <w:color w:val="000000" w:themeColor="text1"/>
                <w:sz w:val="20"/>
                <w:szCs w:val="20"/>
              </w:rPr>
              <w:t xml:space="preserve"> </w:t>
            </w:r>
            <w:proofErr w:type="spellStart"/>
            <w:r w:rsidR="00C4602B" w:rsidRPr="00FC1F44">
              <w:rPr>
                <w:rFonts w:ascii="Calibri" w:hAnsi="Calibri" w:cs="Calibri"/>
                <w:color w:val="000000" w:themeColor="text1"/>
                <w:sz w:val="20"/>
                <w:szCs w:val="20"/>
              </w:rPr>
              <w:t>saham</w:t>
            </w:r>
            <w:proofErr w:type="spellEnd"/>
            <w:r w:rsidR="00C4602B" w:rsidRPr="00FC1F44">
              <w:rPr>
                <w:rFonts w:ascii="Calibri" w:hAnsi="Calibri" w:cs="Calibri"/>
                <w:color w:val="000000" w:themeColor="text1"/>
                <w:sz w:val="20"/>
                <w:szCs w:val="20"/>
              </w:rPr>
              <w:t xml:space="preserve"> Perseroan.</w:t>
            </w:r>
          </w:p>
          <w:p w14:paraId="1FF89544" w14:textId="77777777" w:rsidR="00130C77" w:rsidRDefault="00130C77" w:rsidP="00130C77">
            <w:pPr>
              <w:spacing w:after="0" w:line="240" w:lineRule="auto"/>
              <w:contextualSpacing/>
              <w:jc w:val="both"/>
              <w:rPr>
                <w:rFonts w:ascii="Calibri" w:hAnsi="Calibri"/>
                <w:color w:val="000000"/>
                <w:sz w:val="20"/>
              </w:rPr>
            </w:pPr>
          </w:p>
          <w:p w14:paraId="7606CBDE" w14:textId="77777777" w:rsidR="00A55264" w:rsidRPr="005A2466" w:rsidRDefault="00A55264" w:rsidP="005A2466">
            <w:pPr>
              <w:spacing w:after="0" w:line="240" w:lineRule="auto"/>
              <w:contextualSpacing/>
              <w:jc w:val="both"/>
              <w:rPr>
                <w:rFonts w:ascii="Calibri" w:hAnsi="Calibri"/>
                <w:sz w:val="20"/>
              </w:rPr>
            </w:pPr>
          </w:p>
        </w:tc>
      </w:tr>
      <w:tr w:rsidR="0011293A" w:rsidRPr="00613832" w14:paraId="63B253D0" w14:textId="77777777" w:rsidTr="00BA45BC">
        <w:tc>
          <w:tcPr>
            <w:tcW w:w="4868" w:type="dxa"/>
            <w:gridSpan w:val="2"/>
            <w:tcMar>
              <w:top w:w="0" w:type="dxa"/>
              <w:left w:w="108" w:type="dxa"/>
              <w:bottom w:w="0" w:type="dxa"/>
              <w:right w:w="108" w:type="dxa"/>
            </w:tcMar>
            <w:hideMark/>
          </w:tcPr>
          <w:p w14:paraId="7B03EE10" w14:textId="77777777" w:rsidR="00134E27" w:rsidRPr="005A2466" w:rsidRDefault="00134E27" w:rsidP="005A2466">
            <w:pPr>
              <w:spacing w:after="0" w:line="240" w:lineRule="auto"/>
              <w:contextualSpacing/>
              <w:jc w:val="both"/>
              <w:rPr>
                <w:rFonts w:ascii="Calibri" w:hAnsi="Calibri"/>
                <w:sz w:val="20"/>
              </w:rPr>
            </w:pPr>
            <w:r w:rsidRPr="005A2466">
              <w:rPr>
                <w:rFonts w:ascii="Calibri" w:hAnsi="Calibri"/>
                <w:b/>
                <w:color w:val="000000"/>
                <w:sz w:val="20"/>
              </w:rPr>
              <w:t>NOW</w:t>
            </w:r>
            <w:r w:rsidRPr="005A2466">
              <w:rPr>
                <w:rFonts w:ascii="Calibri" w:hAnsi="Calibri"/>
                <w:color w:val="000000"/>
                <w:sz w:val="20"/>
              </w:rPr>
              <w:t>,</w:t>
            </w:r>
            <w:r w:rsidRPr="005A2466">
              <w:rPr>
                <w:rFonts w:ascii="Calibri" w:hAnsi="Calibri"/>
                <w:b/>
                <w:color w:val="000000"/>
                <w:sz w:val="20"/>
              </w:rPr>
              <w:t xml:space="preserve"> THEREFORE</w:t>
            </w:r>
            <w:r w:rsidRPr="005A2466">
              <w:rPr>
                <w:rFonts w:ascii="Calibri" w:hAnsi="Calibri"/>
                <w:color w:val="000000"/>
                <w:sz w:val="20"/>
              </w:rPr>
              <w:t>, the Parties have agreed to enter into this Agreement for the purpose of recording their mutual agreement concerning the shareholdings, financing, operation and management of the Company and their mutual rights and obligations thereunder. </w:t>
            </w:r>
          </w:p>
          <w:p w14:paraId="60D0D711" w14:textId="77777777" w:rsidR="00134E27" w:rsidRPr="005A2466" w:rsidRDefault="00134E27" w:rsidP="005A2466">
            <w:pPr>
              <w:spacing w:after="0" w:line="240" w:lineRule="auto"/>
              <w:contextualSpacing/>
              <w:rPr>
                <w:rFonts w:ascii="Calibri" w:hAnsi="Calibri"/>
                <w:sz w:val="20"/>
              </w:rPr>
            </w:pPr>
          </w:p>
        </w:tc>
        <w:tc>
          <w:tcPr>
            <w:tcW w:w="4914" w:type="dxa"/>
            <w:gridSpan w:val="2"/>
            <w:tcMar>
              <w:top w:w="0" w:type="dxa"/>
              <w:left w:w="108" w:type="dxa"/>
              <w:bottom w:w="0" w:type="dxa"/>
              <w:right w:w="108" w:type="dxa"/>
            </w:tcMar>
            <w:hideMark/>
          </w:tcPr>
          <w:p w14:paraId="46D79FBC" w14:textId="77777777" w:rsidR="00134E27" w:rsidRPr="005A2466" w:rsidRDefault="00134E27" w:rsidP="005A2466">
            <w:pPr>
              <w:spacing w:after="0" w:line="240" w:lineRule="auto"/>
              <w:contextualSpacing/>
              <w:jc w:val="both"/>
              <w:rPr>
                <w:rFonts w:ascii="Calibri" w:hAnsi="Calibri"/>
                <w:color w:val="000000"/>
                <w:sz w:val="20"/>
              </w:rPr>
            </w:pPr>
            <w:r w:rsidRPr="005A2466">
              <w:rPr>
                <w:rFonts w:ascii="Calibri" w:hAnsi="Calibri"/>
                <w:b/>
                <w:color w:val="000000"/>
                <w:sz w:val="20"/>
              </w:rPr>
              <w:t>OLEH KARENA ITU</w:t>
            </w:r>
            <w:r w:rsidRPr="005A2466">
              <w:rPr>
                <w:rFonts w:ascii="Calibri" w:hAnsi="Calibri"/>
                <w:color w:val="000000"/>
                <w:sz w:val="20"/>
              </w:rPr>
              <w:t xml:space="preserve">,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sepakat</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mengadakan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mencatat</w:t>
            </w:r>
            <w:proofErr w:type="spellEnd"/>
            <w:r w:rsidRPr="005A2466">
              <w:rPr>
                <w:rFonts w:ascii="Calibri" w:hAnsi="Calibri"/>
                <w:color w:val="000000"/>
                <w:sz w:val="20"/>
              </w:rPr>
              <w:t xml:space="preserve"> </w:t>
            </w:r>
            <w:proofErr w:type="spellStart"/>
            <w:r w:rsidRPr="005A2466">
              <w:rPr>
                <w:rFonts w:ascii="Calibri" w:hAnsi="Calibri"/>
                <w:color w:val="000000"/>
                <w:sz w:val="20"/>
              </w:rPr>
              <w:t>kesepakatan-kesepakatan</w:t>
            </w:r>
            <w:proofErr w:type="spellEnd"/>
            <w:r w:rsidRPr="005A2466">
              <w:rPr>
                <w:rFonts w:ascii="Calibri" w:hAnsi="Calibri"/>
                <w:color w:val="000000"/>
                <w:sz w:val="20"/>
              </w:rPr>
              <w:t xml:space="preserve"> </w:t>
            </w:r>
            <w:proofErr w:type="spellStart"/>
            <w:r w:rsidRPr="005A2466">
              <w:rPr>
                <w:rFonts w:ascii="Calibri" w:hAnsi="Calibri"/>
                <w:color w:val="000000"/>
                <w:sz w:val="20"/>
              </w:rPr>
              <w:t>bersama</w:t>
            </w:r>
            <w:proofErr w:type="spellEnd"/>
            <w:r w:rsidRPr="005A2466">
              <w:rPr>
                <w:rFonts w:ascii="Calibri" w:hAnsi="Calibri"/>
                <w:color w:val="000000"/>
                <w:sz w:val="20"/>
              </w:rPr>
              <w:t xml:space="preserve"> </w:t>
            </w:r>
            <w:proofErr w:type="spellStart"/>
            <w:r w:rsidRPr="005A2466">
              <w:rPr>
                <w:rFonts w:ascii="Calibri" w:hAnsi="Calibri"/>
                <w:color w:val="000000"/>
                <w:sz w:val="20"/>
              </w:rPr>
              <w:t>berkenaan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kepemilikan</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pembiayaan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pengoperasian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pengurusan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serta</w:t>
            </w:r>
            <w:proofErr w:type="spellEnd"/>
            <w:r w:rsidRPr="005A2466">
              <w:rPr>
                <w:rFonts w:ascii="Calibri" w:hAnsi="Calibri"/>
                <w:color w:val="000000"/>
                <w:sz w:val="20"/>
              </w:rPr>
              <w:t xml:space="preserve"> </w:t>
            </w:r>
            <w:proofErr w:type="spellStart"/>
            <w:r w:rsidRPr="005A2466">
              <w:rPr>
                <w:rFonts w:ascii="Calibri" w:hAnsi="Calibri"/>
                <w:color w:val="000000"/>
                <w:sz w:val="20"/>
              </w:rPr>
              <w:t>hak-hak</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kewajiban-kewajiban</w:t>
            </w:r>
            <w:proofErr w:type="spellEnd"/>
            <w:r w:rsidRPr="005A2466">
              <w:rPr>
                <w:rFonts w:ascii="Calibri" w:hAnsi="Calibri"/>
                <w:color w:val="000000"/>
                <w:sz w:val="20"/>
              </w:rPr>
              <w:t xml:space="preserve"> </w:t>
            </w:r>
            <w:proofErr w:type="spellStart"/>
            <w:r w:rsidRPr="005A2466">
              <w:rPr>
                <w:rFonts w:ascii="Calibri" w:hAnsi="Calibri"/>
                <w:color w:val="000000"/>
                <w:sz w:val="20"/>
              </w:rPr>
              <w:t>mereka</w:t>
            </w:r>
            <w:proofErr w:type="spellEnd"/>
            <w:r w:rsidRPr="005A2466">
              <w:rPr>
                <w:rFonts w:ascii="Calibri" w:hAnsi="Calibri"/>
                <w:color w:val="000000"/>
                <w:sz w:val="20"/>
              </w:rPr>
              <w:t xml:space="preserve"> </w:t>
            </w:r>
            <w:proofErr w:type="spellStart"/>
            <w:r w:rsidRPr="005A2466">
              <w:rPr>
                <w:rFonts w:ascii="Calibri" w:hAnsi="Calibri"/>
                <w:color w:val="000000"/>
                <w:sz w:val="20"/>
              </w:rPr>
              <w:t>bersama</w:t>
            </w:r>
            <w:proofErr w:type="spellEnd"/>
            <w:r w:rsidRPr="005A2466">
              <w:rPr>
                <w:rFonts w:ascii="Calibri" w:hAnsi="Calibri"/>
                <w:color w:val="000000"/>
                <w:sz w:val="20"/>
              </w:rPr>
              <w:t xml:space="preserve"> </w:t>
            </w:r>
            <w:proofErr w:type="spellStart"/>
            <w:r w:rsidRPr="005A2466">
              <w:rPr>
                <w:rFonts w:ascii="Calibri" w:hAnsi="Calibri"/>
                <w:color w:val="000000"/>
                <w:sz w:val="20"/>
              </w:rPr>
              <w:t>didalamnya</w:t>
            </w:r>
            <w:proofErr w:type="spellEnd"/>
            <w:r w:rsidRPr="005A2466">
              <w:rPr>
                <w:rFonts w:ascii="Calibri" w:hAnsi="Calibri"/>
                <w:color w:val="000000"/>
                <w:sz w:val="20"/>
              </w:rPr>
              <w:t>.</w:t>
            </w:r>
          </w:p>
          <w:p w14:paraId="5917D31A" w14:textId="77777777" w:rsidR="002E0E33" w:rsidRDefault="002E0E33" w:rsidP="005A2466">
            <w:pPr>
              <w:spacing w:after="0" w:line="240" w:lineRule="auto"/>
              <w:contextualSpacing/>
              <w:jc w:val="both"/>
              <w:rPr>
                <w:rFonts w:ascii="Calibri" w:hAnsi="Calibri"/>
                <w:sz w:val="20"/>
              </w:rPr>
            </w:pPr>
          </w:p>
          <w:p w14:paraId="63F632EF" w14:textId="77777777" w:rsidR="00D16565" w:rsidRDefault="00D16565" w:rsidP="005A2466">
            <w:pPr>
              <w:spacing w:after="0" w:line="240" w:lineRule="auto"/>
              <w:contextualSpacing/>
              <w:jc w:val="both"/>
              <w:rPr>
                <w:ins w:id="103" w:author="OLTRE" w:date="2024-07-03T22:42:00Z"/>
                <w:rFonts w:ascii="Calibri" w:hAnsi="Calibri"/>
                <w:sz w:val="20"/>
              </w:rPr>
            </w:pPr>
          </w:p>
          <w:p w14:paraId="42446F8F" w14:textId="77777777" w:rsidR="00D16565" w:rsidRPr="005A2466" w:rsidRDefault="00D16565" w:rsidP="005A2466">
            <w:pPr>
              <w:spacing w:after="0" w:line="240" w:lineRule="auto"/>
              <w:contextualSpacing/>
              <w:jc w:val="both"/>
              <w:rPr>
                <w:ins w:id="104" w:author="OLTRE" w:date="2024-07-03T22:42:00Z"/>
                <w:rFonts w:ascii="Calibri" w:hAnsi="Calibri"/>
                <w:sz w:val="20"/>
              </w:rPr>
            </w:pPr>
          </w:p>
          <w:p w14:paraId="020A6431" w14:textId="77777777" w:rsidR="00134E27" w:rsidRPr="005A2466" w:rsidRDefault="00134E27" w:rsidP="005A2466">
            <w:pPr>
              <w:spacing w:after="0" w:line="240" w:lineRule="auto"/>
              <w:contextualSpacing/>
              <w:rPr>
                <w:rFonts w:ascii="Calibri" w:hAnsi="Calibri"/>
                <w:sz w:val="20"/>
              </w:rPr>
            </w:pPr>
          </w:p>
        </w:tc>
      </w:tr>
      <w:tr w:rsidR="0011293A" w:rsidRPr="00613832" w14:paraId="0BBCCA47" w14:textId="77777777" w:rsidTr="00BA45BC">
        <w:tc>
          <w:tcPr>
            <w:tcW w:w="4868" w:type="dxa"/>
            <w:gridSpan w:val="2"/>
            <w:tcMar>
              <w:top w:w="0" w:type="dxa"/>
              <w:left w:w="108" w:type="dxa"/>
              <w:bottom w:w="0" w:type="dxa"/>
              <w:right w:w="108" w:type="dxa"/>
            </w:tcMar>
            <w:hideMark/>
          </w:tcPr>
          <w:p w14:paraId="4B462C41"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w:t>
            </w:r>
          </w:p>
          <w:p w14:paraId="5E1C945A"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DEFINITIONS</w:t>
            </w:r>
          </w:p>
        </w:tc>
        <w:tc>
          <w:tcPr>
            <w:tcW w:w="4914" w:type="dxa"/>
            <w:gridSpan w:val="2"/>
            <w:tcMar>
              <w:top w:w="0" w:type="dxa"/>
              <w:left w:w="108" w:type="dxa"/>
              <w:bottom w:w="0" w:type="dxa"/>
              <w:right w:w="108" w:type="dxa"/>
            </w:tcMar>
            <w:hideMark/>
          </w:tcPr>
          <w:p w14:paraId="09741944"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w:t>
            </w:r>
          </w:p>
          <w:p w14:paraId="45F9EDA4" w14:textId="77777777"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DEFINISI</w:t>
            </w:r>
          </w:p>
          <w:p w14:paraId="201E7F4D" w14:textId="77777777" w:rsidR="00E456FB" w:rsidRPr="00613832" w:rsidRDefault="00E456FB" w:rsidP="00613832">
            <w:pPr>
              <w:spacing w:after="0" w:line="240" w:lineRule="auto"/>
              <w:contextualSpacing/>
              <w:jc w:val="center"/>
              <w:rPr>
                <w:rFonts w:ascii="Calibri" w:eastAsia="Times New Roman" w:hAnsi="Calibri" w:cs="Calibri"/>
                <w:b/>
                <w:bCs/>
                <w:color w:val="000000"/>
                <w:sz w:val="20"/>
                <w:szCs w:val="20"/>
                <w:lang w:eastAsia="en-ID"/>
              </w:rPr>
            </w:pPr>
          </w:p>
          <w:p w14:paraId="4D0674D4" w14:textId="77777777" w:rsidR="002E0E33" w:rsidRPr="005A2466" w:rsidRDefault="002E0E33" w:rsidP="005A2466">
            <w:pPr>
              <w:spacing w:after="0" w:line="240" w:lineRule="auto"/>
              <w:contextualSpacing/>
              <w:jc w:val="center"/>
              <w:rPr>
                <w:rFonts w:ascii="Calibri" w:hAnsi="Calibri"/>
                <w:sz w:val="20"/>
              </w:rPr>
            </w:pPr>
          </w:p>
        </w:tc>
      </w:tr>
      <w:tr w:rsidR="0011293A" w:rsidRPr="00613832" w14:paraId="08E8CA06" w14:textId="77777777" w:rsidTr="00BA45BC">
        <w:tc>
          <w:tcPr>
            <w:tcW w:w="4868" w:type="dxa"/>
            <w:gridSpan w:val="2"/>
            <w:tcMar>
              <w:top w:w="0" w:type="dxa"/>
              <w:left w:w="108" w:type="dxa"/>
              <w:bottom w:w="0" w:type="dxa"/>
              <w:right w:w="108" w:type="dxa"/>
            </w:tcMar>
            <w:hideMark/>
          </w:tcPr>
          <w:p w14:paraId="64A8B06D" w14:textId="77777777" w:rsidR="00134E27" w:rsidRPr="005A2466" w:rsidRDefault="00134E27" w:rsidP="005A2466">
            <w:pPr>
              <w:spacing w:after="0" w:line="240" w:lineRule="auto"/>
              <w:ind w:hanging="426"/>
              <w:contextualSpacing/>
              <w:jc w:val="both"/>
              <w:rPr>
                <w:rFonts w:ascii="Calibri" w:hAnsi="Calibri"/>
                <w:sz w:val="20"/>
              </w:rPr>
            </w:pPr>
            <w:r w:rsidRPr="005A2466">
              <w:rPr>
                <w:rFonts w:ascii="Calibri" w:hAnsi="Calibri"/>
                <w:color w:val="000000"/>
                <w:sz w:val="20"/>
              </w:rPr>
              <w:lastRenderedPageBreak/>
              <w:t>1.1.</w:t>
            </w:r>
            <w:r w:rsidRPr="005A2466">
              <w:rPr>
                <w:rFonts w:ascii="Calibri" w:hAnsi="Calibri"/>
                <w:color w:val="000000"/>
                <w:sz w:val="20"/>
              </w:rPr>
              <w:tab/>
              <w:t>In this Agreement, the following words and expressions have the meanings as set out below, unless the context plainly requires a different meaning: </w:t>
            </w:r>
          </w:p>
        </w:tc>
        <w:tc>
          <w:tcPr>
            <w:tcW w:w="4914" w:type="dxa"/>
            <w:gridSpan w:val="2"/>
            <w:tcMar>
              <w:top w:w="0" w:type="dxa"/>
              <w:left w:w="108" w:type="dxa"/>
              <w:bottom w:w="0" w:type="dxa"/>
              <w:right w:w="108" w:type="dxa"/>
            </w:tcMar>
            <w:hideMark/>
          </w:tcPr>
          <w:p w14:paraId="36852D00" w14:textId="77777777" w:rsidR="00134E27" w:rsidRPr="00BA45BC" w:rsidRDefault="00134E27">
            <w:pPr>
              <w:spacing w:after="0" w:line="240" w:lineRule="auto"/>
              <w:ind w:hanging="426"/>
              <w:contextualSpacing/>
              <w:jc w:val="both"/>
              <w:rPr>
                <w:rFonts w:ascii="Calibri" w:hAnsi="Calibri"/>
                <w:color w:val="000000"/>
                <w:sz w:val="20"/>
              </w:rPr>
            </w:pPr>
            <w:r w:rsidRPr="005A2466">
              <w:rPr>
                <w:rFonts w:ascii="Calibri" w:hAnsi="Calibri"/>
                <w:color w:val="000000"/>
                <w:sz w:val="20"/>
              </w:rPr>
              <w:t>1.1.</w:t>
            </w:r>
            <w:r w:rsidRPr="005A2466">
              <w:rPr>
                <w:rFonts w:ascii="Calibri" w:hAnsi="Calibri"/>
                <w:color w:val="000000"/>
                <w:sz w:val="20"/>
              </w:rPr>
              <w:tab/>
              <w:t xml:space="preserve">Di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istilah-istilah</w:t>
            </w:r>
            <w:proofErr w:type="spellEnd"/>
            <w:r w:rsidRPr="005A2466">
              <w:rPr>
                <w:rFonts w:ascii="Calibri" w:hAnsi="Calibri"/>
                <w:color w:val="000000"/>
                <w:sz w:val="20"/>
              </w:rPr>
              <w:t xml:space="preserve"> dan </w:t>
            </w:r>
            <w:proofErr w:type="spellStart"/>
            <w:r w:rsidRPr="005A2466">
              <w:rPr>
                <w:rFonts w:ascii="Calibri" w:hAnsi="Calibri"/>
                <w:color w:val="000000"/>
                <w:sz w:val="20"/>
              </w:rPr>
              <w:t>ungkapan-ungkapan</w:t>
            </w:r>
            <w:proofErr w:type="spellEnd"/>
            <w:r w:rsidRPr="005A2466">
              <w:rPr>
                <w:rFonts w:ascii="Calibri" w:hAnsi="Calibri"/>
                <w:color w:val="000000"/>
                <w:sz w:val="20"/>
              </w:rPr>
              <w:t xml:space="preserve"> </w:t>
            </w:r>
            <w:proofErr w:type="spellStart"/>
            <w:r w:rsidRPr="005A2466">
              <w:rPr>
                <w:rFonts w:ascii="Calibri" w:hAnsi="Calibri"/>
                <w:color w:val="000000"/>
                <w:sz w:val="20"/>
              </w:rPr>
              <w:t>berikut</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pengertian</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diuraikan</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w:t>
            </w:r>
            <w:proofErr w:type="spellStart"/>
            <w:r w:rsidRPr="005A2466">
              <w:rPr>
                <w:rFonts w:ascii="Calibri" w:hAnsi="Calibri"/>
                <w:color w:val="000000"/>
                <w:sz w:val="20"/>
              </w:rPr>
              <w:t>konteksnya</w:t>
            </w:r>
            <w:proofErr w:type="spellEnd"/>
            <w:r w:rsidRPr="005A2466">
              <w:rPr>
                <w:rFonts w:ascii="Calibri" w:hAnsi="Calibri"/>
                <w:color w:val="000000"/>
                <w:sz w:val="20"/>
              </w:rPr>
              <w:t xml:space="preserve"> </w:t>
            </w:r>
            <w:proofErr w:type="spellStart"/>
            <w:r w:rsidRPr="005A2466">
              <w:rPr>
                <w:rFonts w:ascii="Calibri" w:hAnsi="Calibri"/>
                <w:color w:val="000000"/>
                <w:sz w:val="20"/>
              </w:rPr>
              <w:t>nyata</w:t>
            </w:r>
            <w:proofErr w:type="spellEnd"/>
            <w:r w:rsidRPr="005A2466">
              <w:rPr>
                <w:rFonts w:ascii="Calibri" w:hAnsi="Calibri"/>
                <w:color w:val="000000"/>
                <w:sz w:val="20"/>
              </w:rPr>
              <w:t xml:space="preserve"> </w:t>
            </w:r>
            <w:proofErr w:type="spellStart"/>
            <w:r w:rsidRPr="005A2466">
              <w:rPr>
                <w:rFonts w:ascii="Calibri" w:hAnsi="Calibri"/>
                <w:color w:val="000000"/>
                <w:sz w:val="20"/>
              </w:rPr>
              <w:t>memerlukan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pengertian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berbeda</w:t>
            </w:r>
            <w:proofErr w:type="spellEnd"/>
            <w:r w:rsidRPr="005A2466">
              <w:rPr>
                <w:rFonts w:ascii="Calibri" w:hAnsi="Calibri"/>
                <w:color w:val="000000"/>
                <w:sz w:val="20"/>
              </w:rPr>
              <w:t>:</w:t>
            </w:r>
          </w:p>
          <w:p w14:paraId="478E9547" w14:textId="77777777" w:rsidR="00130C77" w:rsidRPr="005A2466" w:rsidRDefault="00130C77" w:rsidP="00130C77">
            <w:pPr>
              <w:spacing w:after="0" w:line="240" w:lineRule="auto"/>
              <w:ind w:hanging="426"/>
              <w:contextualSpacing/>
              <w:jc w:val="both"/>
              <w:rPr>
                <w:rFonts w:ascii="Calibri" w:hAnsi="Calibri"/>
                <w:sz w:val="20"/>
              </w:rPr>
            </w:pPr>
          </w:p>
          <w:p w14:paraId="2E1C25F4" w14:textId="77777777" w:rsidR="00134E27" w:rsidRPr="005A2466" w:rsidRDefault="00134E27" w:rsidP="005A2466">
            <w:pPr>
              <w:spacing w:after="0" w:line="240" w:lineRule="auto"/>
              <w:contextualSpacing/>
              <w:rPr>
                <w:rFonts w:ascii="Calibri" w:hAnsi="Calibri"/>
                <w:sz w:val="20"/>
              </w:rPr>
            </w:pPr>
          </w:p>
        </w:tc>
      </w:tr>
      <w:tr w:rsidR="0011293A" w:rsidRPr="00613832" w14:paraId="05BFFE76" w14:textId="77777777" w:rsidTr="00BA45BC">
        <w:tc>
          <w:tcPr>
            <w:tcW w:w="4868" w:type="dxa"/>
            <w:gridSpan w:val="2"/>
            <w:tcMar>
              <w:top w:w="0" w:type="dxa"/>
              <w:left w:w="108" w:type="dxa"/>
              <w:bottom w:w="0" w:type="dxa"/>
              <w:right w:w="108" w:type="dxa"/>
            </w:tcMar>
            <w:hideMark/>
          </w:tcPr>
          <w:p w14:paraId="659B0D7D" w14:textId="58E79D74"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“Acceptance Period” </w:t>
            </w:r>
            <w:r w:rsidRPr="005A2466">
              <w:rPr>
                <w:rFonts w:ascii="Calibri" w:hAnsi="Calibri"/>
                <w:color w:val="000000"/>
                <w:sz w:val="20"/>
              </w:rPr>
              <w:t xml:space="preserve">has the meaning given in </w:t>
            </w:r>
            <w:del w:id="105" w:author="OLTRE" w:date="2024-07-03T22:42:00Z">
              <w:r w:rsidRPr="005A2466">
                <w:rPr>
                  <w:rFonts w:ascii="Calibri" w:hAnsi="Calibri"/>
                  <w:color w:val="000000"/>
                  <w:sz w:val="20"/>
                </w:rPr>
                <w:delText>Cluase</w:delText>
              </w:r>
            </w:del>
            <w:ins w:id="106" w:author="OLTRE" w:date="2024-07-03T22:42:00Z">
              <w:r w:rsidRPr="005A2466">
                <w:rPr>
                  <w:rFonts w:ascii="Calibri" w:hAnsi="Calibri"/>
                  <w:color w:val="000000"/>
                  <w:sz w:val="20"/>
                </w:rPr>
                <w:t>Cl</w:t>
              </w:r>
              <w:r w:rsidR="00620F93">
                <w:rPr>
                  <w:rFonts w:ascii="Calibri" w:hAnsi="Calibri"/>
                  <w:color w:val="000000"/>
                  <w:sz w:val="20"/>
                </w:rPr>
                <w:t>au</w:t>
              </w:r>
              <w:r w:rsidRPr="005A2466">
                <w:rPr>
                  <w:rFonts w:ascii="Calibri" w:hAnsi="Calibri"/>
                  <w:color w:val="000000"/>
                  <w:sz w:val="20"/>
                </w:rPr>
                <w:t>se</w:t>
              </w:r>
            </w:ins>
            <w:r w:rsidRPr="005A2466">
              <w:rPr>
                <w:rFonts w:ascii="Calibri" w:hAnsi="Calibri"/>
                <w:color w:val="000000"/>
                <w:sz w:val="20"/>
              </w:rPr>
              <w:t xml:space="preserve"> 7.1.3.</w:t>
            </w:r>
          </w:p>
          <w:p w14:paraId="10714D98" w14:textId="77777777" w:rsidR="00DD1C00" w:rsidRDefault="00DD1C00">
            <w:pPr>
              <w:spacing w:after="0" w:line="240" w:lineRule="auto"/>
              <w:ind w:left="426"/>
              <w:contextualSpacing/>
              <w:jc w:val="both"/>
              <w:rPr>
                <w:rFonts w:ascii="Calibri" w:hAnsi="Calibri"/>
                <w:color w:val="000000"/>
                <w:sz w:val="20"/>
              </w:rPr>
            </w:pPr>
          </w:p>
          <w:p w14:paraId="08614EED"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“Accepting Security Holders</w:t>
            </w:r>
            <w:r w:rsidRPr="005A2466">
              <w:rPr>
                <w:rFonts w:ascii="Calibri" w:hAnsi="Calibri"/>
                <w:color w:val="000000"/>
                <w:sz w:val="20"/>
              </w:rPr>
              <w:t>” has the meaning given to it in Clause 7.1.3.</w:t>
            </w:r>
          </w:p>
          <w:p w14:paraId="3BC1B32D" w14:textId="77777777" w:rsidR="00DD1C00" w:rsidRDefault="00DD1C00">
            <w:pPr>
              <w:spacing w:after="0" w:line="240" w:lineRule="auto"/>
              <w:ind w:left="426"/>
              <w:contextualSpacing/>
              <w:jc w:val="both"/>
              <w:rPr>
                <w:rFonts w:ascii="Calibri" w:hAnsi="Calibri"/>
                <w:color w:val="000000"/>
                <w:sz w:val="20"/>
              </w:rPr>
            </w:pPr>
          </w:p>
          <w:p w14:paraId="181D9DC3" w14:textId="77777777" w:rsidR="00134E27" w:rsidRDefault="00134E27">
            <w:pPr>
              <w:spacing w:after="0" w:line="240" w:lineRule="auto"/>
              <w:ind w:left="426"/>
              <w:contextualSpacing/>
              <w:jc w:val="both"/>
              <w:rPr>
                <w:rFonts w:ascii="Calibri" w:hAnsi="Calibri"/>
                <w:b/>
                <w:color w:val="000000"/>
                <w:sz w:val="20"/>
              </w:rPr>
            </w:pPr>
            <w:r w:rsidRPr="005A2466">
              <w:rPr>
                <w:rFonts w:ascii="Calibri" w:hAnsi="Calibri"/>
                <w:b/>
                <w:color w:val="000000"/>
                <w:sz w:val="20"/>
              </w:rPr>
              <w:t>“Affected Party”</w:t>
            </w:r>
            <w:r w:rsidRPr="005A2466">
              <w:rPr>
                <w:rFonts w:ascii="Calibri" w:hAnsi="Calibri"/>
                <w:color w:val="000000"/>
                <w:sz w:val="20"/>
              </w:rPr>
              <w:t xml:space="preserve"> has the meaning given in Clause 22.1.</w:t>
            </w:r>
            <w:r w:rsidRPr="005A2466">
              <w:rPr>
                <w:rFonts w:ascii="Calibri" w:hAnsi="Calibri"/>
                <w:b/>
                <w:color w:val="000000"/>
                <w:sz w:val="20"/>
              </w:rPr>
              <w:t> </w:t>
            </w:r>
          </w:p>
          <w:p w14:paraId="50050861" w14:textId="77777777" w:rsidR="00DD1C00" w:rsidRDefault="00DD1C00">
            <w:pPr>
              <w:spacing w:after="0" w:line="240" w:lineRule="auto"/>
              <w:ind w:left="426"/>
              <w:contextualSpacing/>
              <w:jc w:val="both"/>
              <w:rPr>
                <w:rFonts w:ascii="Calibri" w:hAnsi="Calibri"/>
                <w:b/>
                <w:color w:val="000000"/>
                <w:sz w:val="20"/>
              </w:rPr>
            </w:pPr>
          </w:p>
          <w:p w14:paraId="36655C4C" w14:textId="77777777" w:rsidR="00BA45BC" w:rsidRPr="00BA45BC" w:rsidRDefault="00BA45BC">
            <w:pPr>
              <w:spacing w:after="0" w:line="240" w:lineRule="auto"/>
              <w:ind w:left="426"/>
              <w:contextualSpacing/>
              <w:jc w:val="both"/>
              <w:rPr>
                <w:ins w:id="107" w:author="OLTRE" w:date="2024-07-03T22:42:00Z"/>
                <w:rFonts w:ascii="Calibri" w:hAnsi="Calibri"/>
                <w:b/>
                <w:color w:val="000000"/>
                <w:sz w:val="20"/>
              </w:rPr>
            </w:pPr>
          </w:p>
          <w:p w14:paraId="4339F624" w14:textId="77777777"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color w:val="000000"/>
                <w:sz w:val="20"/>
              </w:rPr>
              <w:t>"</w:t>
            </w:r>
            <w:r w:rsidRPr="005A2466">
              <w:rPr>
                <w:rFonts w:ascii="Calibri" w:hAnsi="Calibri"/>
                <w:b/>
                <w:color w:val="000000"/>
                <w:sz w:val="20"/>
              </w:rPr>
              <w:t>Affiliate</w:t>
            </w:r>
            <w:r w:rsidRPr="005A2466">
              <w:rPr>
                <w:rFonts w:ascii="Calibri" w:hAnsi="Calibri"/>
                <w:color w:val="000000"/>
                <w:sz w:val="20"/>
              </w:rPr>
              <w:t xml:space="preserve">" means, with respect to any person, any entity directly or indirectly controlling, controlled by, or under the common control of, a person or their immediate </w:t>
            </w:r>
            <w:r w:rsidR="0016449F" w:rsidRPr="005A2466">
              <w:rPr>
                <w:rFonts w:ascii="Calibri" w:hAnsi="Calibri"/>
                <w:color w:val="000000"/>
                <w:sz w:val="20"/>
              </w:rPr>
              <w:t>F</w:t>
            </w:r>
            <w:r w:rsidRPr="005A2466">
              <w:rPr>
                <w:rFonts w:ascii="Calibri" w:hAnsi="Calibri"/>
                <w:color w:val="000000"/>
                <w:sz w:val="20"/>
              </w:rPr>
              <w:t xml:space="preserve">amily </w:t>
            </w:r>
            <w:r w:rsidR="0016449F" w:rsidRPr="005A2466">
              <w:rPr>
                <w:rFonts w:ascii="Calibri" w:hAnsi="Calibri"/>
                <w:color w:val="000000"/>
                <w:sz w:val="20"/>
              </w:rPr>
              <w:t>M</w:t>
            </w:r>
            <w:r w:rsidRPr="005A2466">
              <w:rPr>
                <w:rFonts w:ascii="Calibri" w:hAnsi="Calibri"/>
                <w:color w:val="000000"/>
                <w:sz w:val="20"/>
              </w:rPr>
              <w:t>embers, where "control" (including with correlative meanings, the terms "controlling", "controlled by", and "under common control of") as applied to any person, shall mean the possession, directly or indirectly, of the power to direct the management and policies of that person, or to exercise a dominant influence over that person, whether through ownership of voting securities or by contract or otherwise; PROVIDED THAT, in any event, any person who owns directly or indirectly more than 20% (twenty percent) of the ordinary voting interests in such other person shall be deemed to control such other person.</w:t>
            </w:r>
          </w:p>
          <w:p w14:paraId="21A494AD" w14:textId="77777777" w:rsidR="002B3290" w:rsidRPr="00613832" w:rsidRDefault="00134E27"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sz w:val="20"/>
                <w:szCs w:val="20"/>
                <w:lang w:eastAsia="en-ID"/>
              </w:rPr>
              <w:br/>
            </w:r>
            <w:r w:rsidRPr="00613832">
              <w:rPr>
                <w:rFonts w:ascii="Calibri" w:eastAsia="Times New Roman" w:hAnsi="Calibri" w:cs="Calibri"/>
                <w:sz w:val="20"/>
                <w:szCs w:val="20"/>
                <w:lang w:eastAsia="en-ID"/>
              </w:rPr>
              <w:br/>
            </w:r>
          </w:p>
          <w:p w14:paraId="41E88345" w14:textId="77777777" w:rsidR="00134E27" w:rsidRPr="00613832" w:rsidRDefault="00134E27" w:rsidP="00613832">
            <w:pPr>
              <w:spacing w:after="0" w:line="240" w:lineRule="auto"/>
              <w:contextualSpacing/>
              <w:rPr>
                <w:rFonts w:ascii="Calibri" w:eastAsia="Times New Roman" w:hAnsi="Calibri" w:cs="Calibri"/>
                <w:sz w:val="20"/>
                <w:szCs w:val="20"/>
                <w:lang w:eastAsia="en-ID"/>
              </w:rPr>
            </w:pPr>
          </w:p>
          <w:p w14:paraId="1000C06A" w14:textId="77777777" w:rsidR="00134E27" w:rsidRPr="005A2466" w:rsidRDefault="00134E27" w:rsidP="005A2466">
            <w:pPr>
              <w:spacing w:after="0" w:line="240" w:lineRule="auto"/>
              <w:ind w:left="426"/>
              <w:contextualSpacing/>
              <w:jc w:val="both"/>
              <w:rPr>
                <w:rFonts w:ascii="Calibri" w:hAnsi="Calibri"/>
                <w:sz w:val="20"/>
              </w:rPr>
            </w:pPr>
          </w:p>
        </w:tc>
        <w:tc>
          <w:tcPr>
            <w:tcW w:w="4914" w:type="dxa"/>
            <w:gridSpan w:val="2"/>
            <w:tcMar>
              <w:top w:w="0" w:type="dxa"/>
              <w:left w:w="108" w:type="dxa"/>
              <w:bottom w:w="0" w:type="dxa"/>
              <w:right w:w="108" w:type="dxa"/>
            </w:tcMar>
            <w:hideMark/>
          </w:tcPr>
          <w:p w14:paraId="07E26DE4"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proofErr w:type="spellStart"/>
            <w:r w:rsidRPr="005A2466">
              <w:rPr>
                <w:rFonts w:ascii="Calibri" w:hAnsi="Calibri"/>
                <w:b/>
                <w:color w:val="000000"/>
                <w:sz w:val="20"/>
              </w:rPr>
              <w:t>Periode</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Penerimaan</w:t>
            </w:r>
            <w:proofErr w:type="spellEnd"/>
            <w:r w:rsidRPr="005A2466">
              <w:rPr>
                <w:rFonts w:ascii="Calibri" w:hAnsi="Calibri"/>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7.1.3.</w:t>
            </w:r>
          </w:p>
          <w:p w14:paraId="3DF70AD0" w14:textId="77777777" w:rsidR="00DA3B6A" w:rsidRPr="005A2466" w:rsidRDefault="00DA3B6A" w:rsidP="005A2466">
            <w:pPr>
              <w:spacing w:after="0" w:line="240" w:lineRule="auto"/>
              <w:ind w:left="426"/>
              <w:contextualSpacing/>
              <w:jc w:val="both"/>
              <w:rPr>
                <w:rFonts w:ascii="Calibri" w:hAnsi="Calibri"/>
                <w:sz w:val="20"/>
              </w:rPr>
            </w:pPr>
          </w:p>
          <w:p w14:paraId="149E6CF7"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proofErr w:type="spellStart"/>
            <w:r w:rsidRPr="005A2466">
              <w:rPr>
                <w:rFonts w:ascii="Calibri" w:hAnsi="Calibri"/>
                <w:b/>
                <w:color w:val="000000"/>
                <w:sz w:val="20"/>
              </w:rPr>
              <w:t>Pemegang</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Sekuritas</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w:t>
            </w:r>
            <w:proofErr w:type="spellEnd"/>
            <w:r w:rsidRPr="005A2466">
              <w:rPr>
                <w:rFonts w:ascii="Calibri" w:hAnsi="Calibri"/>
                <w:color w:val="000000"/>
                <w:sz w:val="20"/>
              </w:rPr>
              <w:t>”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7.1.3.</w:t>
            </w:r>
          </w:p>
          <w:p w14:paraId="12411964" w14:textId="77777777" w:rsidR="00DA3B6A" w:rsidRPr="005A2466" w:rsidRDefault="00DA3B6A" w:rsidP="005A2466">
            <w:pPr>
              <w:spacing w:after="0" w:line="240" w:lineRule="auto"/>
              <w:ind w:left="426"/>
              <w:contextualSpacing/>
              <w:jc w:val="both"/>
              <w:rPr>
                <w:rFonts w:ascii="Calibri" w:hAnsi="Calibri"/>
                <w:sz w:val="20"/>
              </w:rPr>
            </w:pPr>
          </w:p>
          <w:p w14:paraId="1CC70EDB" w14:textId="4BB57ACF" w:rsidR="00134E27" w:rsidRDefault="00134E27">
            <w:pPr>
              <w:spacing w:after="0" w:line="240" w:lineRule="auto"/>
              <w:ind w:left="426"/>
              <w:contextualSpacing/>
              <w:jc w:val="both"/>
              <w:rPr>
                <w:rFonts w:ascii="Calibri" w:hAnsi="Calibri"/>
                <w:sz w:val="20"/>
              </w:rPr>
            </w:pPr>
            <w:r w:rsidRPr="005A2466">
              <w:rPr>
                <w:rFonts w:ascii="Calibri" w:hAnsi="Calibri"/>
                <w:color w:val="000000"/>
                <w:sz w:val="20"/>
              </w:rPr>
              <w:t>“</w:t>
            </w:r>
            <w:proofErr w:type="spellStart"/>
            <w:r w:rsidRPr="005A2466">
              <w:rPr>
                <w:rFonts w:ascii="Calibri" w:hAnsi="Calibri"/>
                <w:b/>
                <w:color w:val="000000"/>
                <w:sz w:val="20"/>
              </w:rPr>
              <w:t>Pihak</w:t>
            </w:r>
            <w:proofErr w:type="spellEnd"/>
            <w:r w:rsidRPr="005A2466">
              <w:rPr>
                <w:rFonts w:ascii="Calibri" w:hAnsi="Calibri"/>
                <w:b/>
                <w:color w:val="000000"/>
                <w:sz w:val="20"/>
              </w:rPr>
              <w:t xml:space="preserve"> </w:t>
            </w:r>
            <w:ins w:id="108" w:author="OLTRE" w:date="2024-07-03T22:42:00Z">
              <w:r w:rsidR="00F95C98">
                <w:rPr>
                  <w:rFonts w:ascii="Calibri" w:hAnsi="Calibri"/>
                  <w:b/>
                  <w:color w:val="000000"/>
                  <w:sz w:val="20"/>
                </w:rPr>
                <w:t xml:space="preserve">yang </w:t>
              </w:r>
            </w:ins>
            <w:proofErr w:type="spellStart"/>
            <w:r w:rsidRPr="005A2466">
              <w:rPr>
                <w:rFonts w:ascii="Calibri" w:hAnsi="Calibri"/>
                <w:b/>
                <w:color w:val="000000"/>
                <w:sz w:val="20"/>
              </w:rPr>
              <w:t>Terpengaruh</w:t>
            </w:r>
            <w:proofErr w:type="spellEnd"/>
            <w:r w:rsidRPr="005A2466">
              <w:rPr>
                <w:rFonts w:ascii="Calibri" w:hAnsi="Calibri"/>
                <w:color w:val="000000"/>
                <w:sz w:val="20"/>
              </w:rPr>
              <w:t>”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22.1</w:t>
            </w:r>
            <w:r w:rsidR="002B3290" w:rsidRPr="005A2466">
              <w:rPr>
                <w:rFonts w:ascii="Calibri" w:hAnsi="Calibri"/>
                <w:sz w:val="20"/>
              </w:rPr>
              <w:t>.</w:t>
            </w:r>
          </w:p>
          <w:p w14:paraId="5D15E303" w14:textId="77777777" w:rsidR="00DA3B6A" w:rsidRPr="005A2466" w:rsidRDefault="00DA3B6A" w:rsidP="005A2466">
            <w:pPr>
              <w:spacing w:after="0" w:line="240" w:lineRule="auto"/>
              <w:ind w:left="426"/>
              <w:contextualSpacing/>
              <w:jc w:val="both"/>
              <w:rPr>
                <w:rFonts w:ascii="Calibri" w:hAnsi="Calibri"/>
                <w:sz w:val="20"/>
              </w:rPr>
            </w:pPr>
          </w:p>
          <w:p w14:paraId="1B91BA35" w14:textId="1434C335"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proofErr w:type="spellStart"/>
            <w:r w:rsidRPr="005A2466">
              <w:rPr>
                <w:rFonts w:ascii="Calibri" w:hAnsi="Calibri"/>
                <w:b/>
                <w:color w:val="000000"/>
                <w:sz w:val="20"/>
              </w:rPr>
              <w:t>Afiliasi</w:t>
            </w:r>
            <w:proofErr w:type="spellEnd"/>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berkenaan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orang,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entitas</w:t>
            </w:r>
            <w:proofErr w:type="spellEnd"/>
            <w:r w:rsidRPr="005A2466">
              <w:rPr>
                <w:rFonts w:ascii="Calibri" w:hAnsi="Calibri"/>
                <w:color w:val="000000"/>
                <w:sz w:val="20"/>
              </w:rPr>
              <w:t xml:space="preserve"> yang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mengendalikan</w:t>
            </w:r>
            <w:proofErr w:type="spellEnd"/>
            <w:r w:rsidRPr="005A2466">
              <w:rPr>
                <w:rFonts w:ascii="Calibri" w:hAnsi="Calibri"/>
                <w:color w:val="000000"/>
                <w:sz w:val="20"/>
              </w:rPr>
              <w:t xml:space="preserve">, </w:t>
            </w:r>
            <w:proofErr w:type="spellStart"/>
            <w:r w:rsidRPr="005A2466">
              <w:rPr>
                <w:rFonts w:ascii="Calibri" w:hAnsi="Calibri"/>
                <w:color w:val="000000"/>
                <w:sz w:val="20"/>
              </w:rPr>
              <w:t>dikendalikan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kendali</w:t>
            </w:r>
            <w:proofErr w:type="spellEnd"/>
            <w:r w:rsidRPr="005A2466">
              <w:rPr>
                <w:rFonts w:ascii="Calibri" w:hAnsi="Calibri"/>
                <w:color w:val="000000"/>
                <w:sz w:val="20"/>
              </w:rPr>
              <w:t xml:space="preserve"> </w:t>
            </w:r>
            <w:del w:id="109" w:author="OLTRE" w:date="2024-07-03T22:42:00Z">
              <w:r w:rsidRPr="005A2466">
                <w:rPr>
                  <w:rFonts w:ascii="Calibri" w:hAnsi="Calibri"/>
                  <w:color w:val="000000"/>
                  <w:sz w:val="20"/>
                </w:rPr>
                <w:delText>bersama dari</w:delText>
              </w:r>
            </w:del>
            <w:ins w:id="110" w:author="OLTRE" w:date="2024-07-03T22:42:00Z">
              <w:r w:rsidR="009A2D97">
                <w:rPr>
                  <w:rFonts w:ascii="Calibri" w:hAnsi="Calibri"/>
                  <w:color w:val="000000"/>
                  <w:sz w:val="20"/>
                </w:rPr>
                <w:t xml:space="preserve">yang </w:t>
              </w:r>
              <w:proofErr w:type="spellStart"/>
              <w:r w:rsidR="009A2D97">
                <w:rPr>
                  <w:rFonts w:ascii="Calibri" w:hAnsi="Calibri"/>
                  <w:color w:val="000000"/>
                  <w:sz w:val="20"/>
                </w:rPr>
                <w:t>sama</w:t>
              </w:r>
              <w:proofErr w:type="spellEnd"/>
              <w:r w:rsidR="009A2D97">
                <w:rPr>
                  <w:rFonts w:ascii="Calibri" w:hAnsi="Calibri"/>
                  <w:color w:val="000000"/>
                  <w:sz w:val="20"/>
                </w:rPr>
                <w:t xml:space="preserve"> oleh</w:t>
              </w:r>
            </w:ins>
            <w:r w:rsidRPr="005A2466">
              <w:rPr>
                <w:rFonts w:ascii="Calibri" w:hAnsi="Calibri"/>
                <w:color w:val="000000"/>
                <w:sz w:val="20"/>
              </w:rPr>
              <w:t xml:space="preserve">, </w:t>
            </w:r>
            <w:proofErr w:type="spellStart"/>
            <w:r w:rsidRPr="005A2466">
              <w:rPr>
                <w:rFonts w:ascii="Calibri" w:hAnsi="Calibri"/>
                <w:color w:val="000000"/>
                <w:sz w:val="20"/>
              </w:rPr>
              <w:t>seseorang</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0016449F" w:rsidRPr="005A2466">
              <w:rPr>
                <w:rFonts w:ascii="Calibri" w:hAnsi="Calibri"/>
                <w:color w:val="000000"/>
                <w:sz w:val="20"/>
              </w:rPr>
              <w:t>A</w:t>
            </w:r>
            <w:r w:rsidRPr="005A2466">
              <w:rPr>
                <w:rFonts w:ascii="Calibri" w:hAnsi="Calibri"/>
                <w:color w:val="000000"/>
                <w:sz w:val="20"/>
              </w:rPr>
              <w:t>nggota</w:t>
            </w:r>
            <w:proofErr w:type="spellEnd"/>
            <w:r w:rsidRPr="005A2466">
              <w:rPr>
                <w:rFonts w:ascii="Calibri" w:hAnsi="Calibri"/>
                <w:color w:val="000000"/>
                <w:sz w:val="20"/>
              </w:rPr>
              <w:t xml:space="preserve"> </w:t>
            </w:r>
            <w:proofErr w:type="spellStart"/>
            <w:r w:rsidR="0016449F" w:rsidRPr="005A2466">
              <w:rPr>
                <w:rFonts w:ascii="Calibri" w:hAnsi="Calibri"/>
                <w:color w:val="000000"/>
                <w:sz w:val="20"/>
              </w:rPr>
              <w:t>K</w:t>
            </w:r>
            <w:r w:rsidRPr="005A2466">
              <w:rPr>
                <w:rFonts w:ascii="Calibri" w:hAnsi="Calibri"/>
                <w:color w:val="000000"/>
                <w:sz w:val="20"/>
              </w:rPr>
              <w:t>eluarga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mereka</w:t>
            </w:r>
            <w:proofErr w:type="spellEnd"/>
            <w:r w:rsidRPr="005A2466">
              <w:rPr>
                <w:rFonts w:ascii="Calibri" w:hAnsi="Calibri"/>
                <w:color w:val="000000"/>
                <w:sz w:val="20"/>
              </w:rPr>
              <w:t>, di mana “</w:t>
            </w:r>
            <w:proofErr w:type="spellStart"/>
            <w:r w:rsidRPr="005A2466">
              <w:rPr>
                <w:rFonts w:ascii="Calibri" w:hAnsi="Calibri"/>
                <w:color w:val="000000"/>
                <w:sz w:val="20"/>
              </w:rPr>
              <w:t>kendali</w:t>
            </w:r>
            <w:proofErr w:type="spellEnd"/>
            <w:r w:rsidRPr="005A2466">
              <w:rPr>
                <w:rFonts w:ascii="Calibri" w:hAnsi="Calibri"/>
                <w:color w:val="000000"/>
                <w:sz w:val="20"/>
              </w:rPr>
              <w:t>”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del w:id="111" w:author="OLTRE" w:date="2024-07-03T22:42:00Z">
              <w:r w:rsidRPr="005A2466">
                <w:rPr>
                  <w:rFonts w:ascii="Calibri" w:hAnsi="Calibri"/>
                  <w:color w:val="000000"/>
                  <w:sz w:val="20"/>
                </w:rPr>
                <w:delText xml:space="preserve">dengan </w:delText>
              </w:r>
            </w:del>
            <w:proofErr w:type="spellStart"/>
            <w:r w:rsidRPr="005A2466">
              <w:rPr>
                <w:rFonts w:ascii="Calibri" w:hAnsi="Calibri"/>
                <w:color w:val="000000"/>
                <w:sz w:val="20"/>
              </w:rPr>
              <w:t>pengertian</w:t>
            </w:r>
            <w:del w:id="112" w:author="OLTRE" w:date="2024-07-03T22:42:00Z">
              <w:r w:rsidRPr="005A2466">
                <w:rPr>
                  <w:rFonts w:ascii="Calibri" w:hAnsi="Calibri"/>
                  <w:color w:val="000000"/>
                  <w:sz w:val="20"/>
                </w:rPr>
                <w:delText xml:space="preserve"> terkait</w:delText>
              </w:r>
            </w:del>
            <w:ins w:id="113" w:author="OLTRE" w:date="2024-07-03T22:42:00Z">
              <w:r w:rsidR="00996987">
                <w:rPr>
                  <w:rFonts w:ascii="Calibri" w:hAnsi="Calibri"/>
                  <w:color w:val="000000"/>
                  <w:sz w:val="20"/>
                </w:rPr>
                <w:t>-pengertian</w:t>
              </w:r>
              <w:proofErr w:type="spellEnd"/>
              <w:r w:rsidRPr="005A2466">
                <w:rPr>
                  <w:rFonts w:ascii="Calibri" w:hAnsi="Calibri"/>
                  <w:color w:val="000000"/>
                  <w:sz w:val="20"/>
                </w:rPr>
                <w:t xml:space="preserve"> </w:t>
              </w:r>
              <w:proofErr w:type="spellStart"/>
              <w:r w:rsidRPr="005A2466">
                <w:rPr>
                  <w:rFonts w:ascii="Calibri" w:hAnsi="Calibri"/>
                  <w:color w:val="000000"/>
                  <w:sz w:val="20"/>
                </w:rPr>
                <w:t>terkait</w:t>
              </w:r>
              <w:r w:rsidR="00996987">
                <w:rPr>
                  <w:rFonts w:ascii="Calibri" w:hAnsi="Calibri"/>
                  <w:color w:val="000000"/>
                  <w:sz w:val="20"/>
                </w:rPr>
                <w:t>nya</w:t>
              </w:r>
            </w:ins>
            <w:proofErr w:type="spellEnd"/>
            <w:r w:rsidRPr="005A2466">
              <w:rPr>
                <w:rFonts w:ascii="Calibri" w:hAnsi="Calibri"/>
                <w:color w:val="000000"/>
                <w:sz w:val="20"/>
              </w:rPr>
              <w:t xml:space="preserve">, </w:t>
            </w:r>
            <w:proofErr w:type="spellStart"/>
            <w:r w:rsidRPr="005A2466">
              <w:rPr>
                <w:rFonts w:ascii="Calibri" w:hAnsi="Calibri"/>
                <w:color w:val="000000"/>
                <w:sz w:val="20"/>
              </w:rPr>
              <w:t>istilah-istilah</w:t>
            </w:r>
            <w:proofErr w:type="spellEnd"/>
            <w:r w:rsidRPr="005A2466">
              <w:rPr>
                <w:rFonts w:ascii="Calibri" w:hAnsi="Calibri"/>
                <w:color w:val="000000"/>
                <w:sz w:val="20"/>
              </w:rPr>
              <w:t xml:space="preserve"> “</w:t>
            </w:r>
            <w:proofErr w:type="spellStart"/>
            <w:r w:rsidRPr="005A2466">
              <w:rPr>
                <w:rFonts w:ascii="Calibri" w:hAnsi="Calibri"/>
                <w:color w:val="000000"/>
                <w:sz w:val="20"/>
              </w:rPr>
              <w:t>mengendalikan</w:t>
            </w:r>
            <w:proofErr w:type="spellEnd"/>
            <w:r w:rsidRPr="005A2466">
              <w:rPr>
                <w:rFonts w:ascii="Calibri" w:hAnsi="Calibri"/>
                <w:color w:val="000000"/>
                <w:sz w:val="20"/>
              </w:rPr>
              <w:t>”, “</w:t>
            </w:r>
            <w:proofErr w:type="spellStart"/>
            <w:r w:rsidRPr="005A2466">
              <w:rPr>
                <w:rFonts w:ascii="Calibri" w:hAnsi="Calibri"/>
                <w:color w:val="000000"/>
                <w:sz w:val="20"/>
              </w:rPr>
              <w:t>dikendalikan</w:t>
            </w:r>
            <w:proofErr w:type="spellEnd"/>
            <w:r w:rsidRPr="005A2466">
              <w:rPr>
                <w:rFonts w:ascii="Calibri" w:hAnsi="Calibri"/>
                <w:color w:val="000000"/>
                <w:sz w:val="20"/>
              </w:rPr>
              <w:t xml:space="preserve"> oleh”, dan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kendali</w:t>
            </w:r>
            <w:proofErr w:type="spellEnd"/>
            <w:r w:rsidRPr="005A2466">
              <w:rPr>
                <w:rFonts w:ascii="Calibri" w:hAnsi="Calibri"/>
                <w:color w:val="000000"/>
                <w:sz w:val="20"/>
              </w:rPr>
              <w:t xml:space="preserve"> </w:t>
            </w:r>
            <w:del w:id="114" w:author="OLTRE" w:date="2024-07-03T22:42:00Z">
              <w:r w:rsidRPr="005A2466">
                <w:rPr>
                  <w:rFonts w:ascii="Calibri" w:hAnsi="Calibri"/>
                  <w:color w:val="000000"/>
                  <w:sz w:val="20"/>
                </w:rPr>
                <w:delText>dari</w:delText>
              </w:r>
            </w:del>
            <w:ins w:id="115" w:author="OLTRE" w:date="2024-07-03T22:42:00Z">
              <w:r w:rsidR="00996987">
                <w:rPr>
                  <w:rFonts w:ascii="Calibri" w:hAnsi="Calibri"/>
                  <w:color w:val="000000"/>
                  <w:sz w:val="20"/>
                </w:rPr>
                <w:t xml:space="preserve">yang </w:t>
              </w:r>
              <w:proofErr w:type="spellStart"/>
              <w:r w:rsidR="00996987">
                <w:rPr>
                  <w:rFonts w:ascii="Calibri" w:hAnsi="Calibri"/>
                  <w:color w:val="000000"/>
                  <w:sz w:val="20"/>
                </w:rPr>
                <w:t>sama</w:t>
              </w:r>
              <w:proofErr w:type="spellEnd"/>
              <w:r w:rsidR="00996987">
                <w:rPr>
                  <w:rFonts w:ascii="Calibri" w:hAnsi="Calibri"/>
                  <w:color w:val="000000"/>
                  <w:sz w:val="20"/>
                </w:rPr>
                <w:t xml:space="preserve"> oleh</w:t>
              </w:r>
            </w:ins>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bagi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orang,</w:t>
            </w:r>
            <w:del w:id="116" w:author="OLTRE" w:date="2024-07-03T22:42:00Z">
              <w:r w:rsidRPr="005A2466">
                <w:rPr>
                  <w:rFonts w:ascii="Calibri" w:hAnsi="Calibri"/>
                  <w:color w:val="000000"/>
                  <w:sz w:val="20"/>
                </w:rPr>
                <w:delText xml:space="preserve"> akan</w:delText>
              </w:r>
            </w:del>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kepemilikan</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kuasa</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mengarahkan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kepengurusan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kebijakan</w:t>
            </w:r>
            <w:del w:id="117" w:author="OLTRE" w:date="2024-07-03T22:42:00Z">
              <w:r w:rsidRPr="005A2466">
                <w:rPr>
                  <w:rFonts w:ascii="Calibri" w:hAnsi="Calibri"/>
                  <w:color w:val="000000"/>
                  <w:sz w:val="20"/>
                </w:rPr>
                <w:delText xml:space="preserve"> dari</w:delText>
              </w:r>
            </w:del>
            <w:ins w:id="118" w:author="OLTRE" w:date="2024-07-03T22:42:00Z">
              <w:r w:rsidR="006B580D">
                <w:rPr>
                  <w:rFonts w:ascii="Calibri" w:hAnsi="Calibri"/>
                  <w:color w:val="000000"/>
                  <w:sz w:val="20"/>
                </w:rPr>
                <w:t>-kebijakan</w:t>
              </w:r>
            </w:ins>
            <w:proofErr w:type="spellEnd"/>
            <w:r w:rsidRPr="005A2466">
              <w:rPr>
                <w:rFonts w:ascii="Calibri" w:hAnsi="Calibri"/>
                <w:color w:val="000000"/>
                <w:sz w:val="20"/>
              </w:rPr>
              <w:t xml:space="preserve"> orang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menjalankan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pengaruh</w:t>
            </w:r>
            <w:proofErr w:type="spellEnd"/>
            <w:r w:rsidRPr="005A2466">
              <w:rPr>
                <w:rFonts w:ascii="Calibri" w:hAnsi="Calibri"/>
                <w:color w:val="000000"/>
                <w:sz w:val="20"/>
              </w:rPr>
              <w:t xml:space="preserve"> </w:t>
            </w:r>
            <w:proofErr w:type="spellStart"/>
            <w:r w:rsidRPr="005A2466">
              <w:rPr>
                <w:rFonts w:ascii="Calibri" w:hAnsi="Calibri"/>
                <w:color w:val="000000"/>
                <w:sz w:val="20"/>
              </w:rPr>
              <w:t>dominan</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orang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baik</w:t>
            </w:r>
            <w:proofErr w:type="spellEnd"/>
            <w:r w:rsidRPr="005A2466">
              <w:rPr>
                <w:rFonts w:ascii="Calibri" w:hAnsi="Calibri"/>
                <w:color w:val="000000"/>
                <w:sz w:val="20"/>
              </w:rPr>
              <w:t xml:space="preserve"> </w:t>
            </w:r>
            <w:proofErr w:type="spellStart"/>
            <w:r w:rsidRPr="005A2466">
              <w:rPr>
                <w:rFonts w:ascii="Calibri" w:hAnsi="Calibri"/>
                <w:color w:val="000000"/>
                <w:sz w:val="20"/>
              </w:rPr>
              <w:t>melalui</w:t>
            </w:r>
            <w:proofErr w:type="spellEnd"/>
            <w:r w:rsidRPr="005A2466">
              <w:rPr>
                <w:rFonts w:ascii="Calibri" w:hAnsi="Calibri"/>
                <w:color w:val="000000"/>
                <w:sz w:val="20"/>
              </w:rPr>
              <w:t xml:space="preserve"> </w:t>
            </w:r>
            <w:proofErr w:type="spellStart"/>
            <w:r w:rsidRPr="005A2466">
              <w:rPr>
                <w:rFonts w:ascii="Calibri" w:hAnsi="Calibri"/>
                <w:color w:val="000000"/>
                <w:sz w:val="20"/>
              </w:rPr>
              <w:t>kepemilikan</w:t>
            </w:r>
            <w:proofErr w:type="spellEnd"/>
            <w:r w:rsidRPr="005A2466">
              <w:rPr>
                <w:rFonts w:ascii="Calibri" w:hAnsi="Calibri"/>
                <w:color w:val="000000"/>
                <w:sz w:val="20"/>
              </w:rPr>
              <w:t xml:space="preserve"> </w:t>
            </w:r>
            <w:proofErr w:type="spellStart"/>
            <w:r w:rsidRPr="005A2466">
              <w:rPr>
                <w:rFonts w:ascii="Calibri" w:hAnsi="Calibri"/>
                <w:color w:val="000000"/>
                <w:sz w:val="20"/>
              </w:rPr>
              <w:t>efek-efek</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suara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kontrak</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del w:id="119" w:author="OLTRE" w:date="2024-07-03T22:42:00Z">
              <w:r w:rsidRPr="005A2466">
                <w:rPr>
                  <w:rFonts w:ascii="Calibri" w:hAnsi="Calibri"/>
                  <w:color w:val="000000"/>
                  <w:sz w:val="20"/>
                </w:rPr>
                <w:delText>yang</w:delText>
              </w:r>
            </w:del>
            <w:proofErr w:type="spellStart"/>
            <w:ins w:id="120" w:author="OLTRE" w:date="2024-07-03T22:42:00Z">
              <w:r w:rsidR="006B580D">
                <w:rPr>
                  <w:rFonts w:ascii="Calibri" w:hAnsi="Calibri"/>
                  <w:color w:val="000000"/>
                  <w:sz w:val="20"/>
                </w:rPr>
                <w:t>dengan</w:t>
              </w:r>
              <w:proofErr w:type="spellEnd"/>
              <w:r w:rsidR="006B580D">
                <w:rPr>
                  <w:rFonts w:ascii="Calibri" w:hAnsi="Calibri"/>
                  <w:color w:val="000000"/>
                  <w:sz w:val="20"/>
                </w:rPr>
                <w:t xml:space="preserve"> </w:t>
              </w:r>
              <w:proofErr w:type="spellStart"/>
              <w:r w:rsidR="006B580D">
                <w:rPr>
                  <w:rFonts w:ascii="Calibri" w:hAnsi="Calibri"/>
                  <w:color w:val="000000"/>
                  <w:sz w:val="20"/>
                </w:rPr>
                <w:t>cara</w:t>
              </w:r>
            </w:ins>
            <w:proofErr w:type="spellEnd"/>
            <w:r w:rsidR="006B580D">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 xml:space="preserve">; DENGAN KETENTUAN,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keadaan</w:t>
            </w:r>
            <w:proofErr w:type="spellEnd"/>
            <w:r w:rsidRPr="005A2466">
              <w:rPr>
                <w:rFonts w:ascii="Calibri" w:hAnsi="Calibri"/>
                <w:color w:val="000000"/>
                <w:sz w:val="20"/>
              </w:rPr>
              <w:t xml:space="preserve"> </w:t>
            </w:r>
            <w:proofErr w:type="spellStart"/>
            <w:r w:rsidRPr="005A2466">
              <w:rPr>
                <w:rFonts w:ascii="Calibri" w:hAnsi="Calibri"/>
                <w:color w:val="000000"/>
                <w:sz w:val="20"/>
              </w:rPr>
              <w:t>apapun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orang yang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20% (</w:t>
            </w:r>
            <w:proofErr w:type="spellStart"/>
            <w:r w:rsidRPr="005A2466">
              <w:rPr>
                <w:rFonts w:ascii="Calibri" w:hAnsi="Calibri"/>
                <w:color w:val="000000"/>
                <w:sz w:val="20"/>
              </w:rPr>
              <w:t>dua</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persen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del w:id="121" w:author="OLTRE" w:date="2024-07-03T22:42:00Z">
              <w:r w:rsidRPr="005A2466">
                <w:rPr>
                  <w:rFonts w:ascii="Calibri" w:hAnsi="Calibri"/>
                  <w:color w:val="000000"/>
                  <w:sz w:val="20"/>
                </w:rPr>
                <w:delText>kepentingan</w:delText>
              </w:r>
            </w:del>
            <w:proofErr w:type="spellStart"/>
            <w:ins w:id="122" w:author="OLTRE" w:date="2024-07-03T22:42:00Z">
              <w:r w:rsidR="006B580D">
                <w:rPr>
                  <w:rFonts w:ascii="Calibri" w:hAnsi="Calibri"/>
                  <w:color w:val="000000"/>
                  <w:sz w:val="20"/>
                </w:rPr>
                <w:t>kepemilikan</w:t>
              </w:r>
              <w:proofErr w:type="spellEnd"/>
              <w:r w:rsidR="006B580D">
                <w:rPr>
                  <w:rFonts w:ascii="Calibri" w:hAnsi="Calibri"/>
                  <w:color w:val="000000"/>
                  <w:sz w:val="20"/>
                </w:rPr>
                <w:t xml:space="preserve"> </w:t>
              </w:r>
              <w:proofErr w:type="spellStart"/>
              <w:r w:rsidR="006B580D">
                <w:rPr>
                  <w:rFonts w:ascii="Calibri" w:hAnsi="Calibri"/>
                  <w:color w:val="000000"/>
                  <w:sz w:val="20"/>
                </w:rPr>
                <w:t>dengan</w:t>
              </w:r>
            </w:ins>
            <w:proofErr w:type="spellEnd"/>
            <w:r w:rsidR="006B580D">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suara</w:t>
            </w:r>
            <w:proofErr w:type="spellEnd"/>
            <w:r w:rsidRPr="005A2466">
              <w:rPr>
                <w:rFonts w:ascii="Calibri" w:hAnsi="Calibri"/>
                <w:color w:val="000000"/>
                <w:sz w:val="20"/>
              </w:rPr>
              <w:t xml:space="preserve"> </w:t>
            </w:r>
            <w:proofErr w:type="spellStart"/>
            <w:r w:rsidRPr="005A2466">
              <w:rPr>
                <w:rFonts w:ascii="Calibri" w:hAnsi="Calibri"/>
                <w:color w:val="000000"/>
                <w:sz w:val="20"/>
              </w:rPr>
              <w:t>biasa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orang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Pr="005A2466">
              <w:rPr>
                <w:rFonts w:ascii="Calibri" w:hAnsi="Calibri"/>
                <w:color w:val="000000"/>
                <w:sz w:val="20"/>
              </w:rPr>
              <w:t>mengendalikan</w:t>
            </w:r>
            <w:proofErr w:type="spellEnd"/>
            <w:r w:rsidRPr="005A2466">
              <w:rPr>
                <w:rFonts w:ascii="Calibri" w:hAnsi="Calibri"/>
                <w:color w:val="000000"/>
                <w:sz w:val="20"/>
              </w:rPr>
              <w:t xml:space="preserve"> orang </w:t>
            </w:r>
            <w:proofErr w:type="spellStart"/>
            <w:r w:rsidRPr="005A2466">
              <w:rPr>
                <w:rFonts w:ascii="Calibri" w:hAnsi="Calibri"/>
                <w:color w:val="000000"/>
                <w:sz w:val="20"/>
              </w:rPr>
              <w:t>tersebut</w:t>
            </w:r>
            <w:proofErr w:type="spellEnd"/>
            <w:r w:rsidRPr="005A2466">
              <w:rPr>
                <w:rFonts w:ascii="Calibri" w:hAnsi="Calibri"/>
                <w:color w:val="000000"/>
                <w:sz w:val="20"/>
              </w:rPr>
              <w:t>.</w:t>
            </w:r>
          </w:p>
          <w:p w14:paraId="2C4B91B6" w14:textId="77777777" w:rsidR="00DA3B6A" w:rsidRPr="005A2466" w:rsidRDefault="00DA3B6A" w:rsidP="005A2466">
            <w:pPr>
              <w:spacing w:after="0" w:line="240" w:lineRule="auto"/>
              <w:ind w:left="426"/>
              <w:contextualSpacing/>
              <w:jc w:val="both"/>
              <w:rPr>
                <w:rFonts w:ascii="Calibri" w:hAnsi="Calibri"/>
                <w:sz w:val="20"/>
              </w:rPr>
            </w:pPr>
          </w:p>
          <w:p w14:paraId="40A14424" w14:textId="363EA3C6" w:rsidR="00134E27" w:rsidRPr="005A2466" w:rsidRDefault="00134E27" w:rsidP="005A2466">
            <w:pPr>
              <w:spacing w:after="0" w:line="240" w:lineRule="auto"/>
              <w:ind w:left="426"/>
              <w:contextualSpacing/>
              <w:jc w:val="both"/>
              <w:rPr>
                <w:rFonts w:ascii="Calibri" w:hAnsi="Calibri"/>
                <w:sz w:val="20"/>
              </w:rPr>
            </w:pPr>
          </w:p>
        </w:tc>
      </w:tr>
      <w:tr w:rsidR="0011293A" w:rsidRPr="00613832" w14:paraId="338348FB" w14:textId="77777777" w:rsidTr="00BA45BC">
        <w:tc>
          <w:tcPr>
            <w:tcW w:w="4868" w:type="dxa"/>
            <w:gridSpan w:val="2"/>
            <w:tcMar>
              <w:top w:w="0" w:type="dxa"/>
              <w:left w:w="108" w:type="dxa"/>
              <w:bottom w:w="0" w:type="dxa"/>
              <w:right w:w="108" w:type="dxa"/>
            </w:tcMar>
            <w:hideMark/>
          </w:tcPr>
          <w:p w14:paraId="31919F21" w14:textId="10818321"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t>"Articles of Association"</w:t>
            </w:r>
            <w:r w:rsidRPr="005A2466">
              <w:rPr>
                <w:rFonts w:ascii="Calibri" w:hAnsi="Calibri"/>
                <w:color w:val="000000"/>
                <w:sz w:val="20"/>
              </w:rPr>
              <w:t xml:space="preserve"> means articles of association of the Company</w:t>
            </w:r>
            <w:ins w:id="123" w:author="OLTRE" w:date="2024-07-03T23:08:00Z">
              <w:r w:rsidR="00465CB8">
                <w:rPr>
                  <w:rFonts w:ascii="Calibri" w:hAnsi="Calibri"/>
                  <w:color w:val="000000"/>
                  <w:sz w:val="20"/>
                </w:rPr>
                <w:t xml:space="preserve"> in accordance with the Share Subscription Agreement</w:t>
              </w:r>
            </w:ins>
            <w:r w:rsidRPr="005A2466">
              <w:rPr>
                <w:rFonts w:ascii="Calibri" w:hAnsi="Calibri"/>
                <w:color w:val="000000"/>
                <w:sz w:val="20"/>
              </w:rPr>
              <w:t xml:space="preserve"> </w:t>
            </w:r>
            <w:del w:id="124" w:author="OLTRE" w:date="2024-07-03T23:04:00Z">
              <w:r w:rsidRPr="005A2466" w:rsidDel="00465D59">
                <w:rPr>
                  <w:rFonts w:ascii="Calibri" w:hAnsi="Calibri"/>
                  <w:color w:val="000000"/>
                  <w:sz w:val="20"/>
                </w:rPr>
                <w:delText xml:space="preserve">contained in Schedule 5 </w:delText>
              </w:r>
            </w:del>
            <w:r w:rsidRPr="005A2466">
              <w:rPr>
                <w:rFonts w:ascii="Calibri" w:hAnsi="Calibri"/>
                <w:color w:val="000000"/>
                <w:sz w:val="20"/>
              </w:rPr>
              <w:t>to be adopted by the Company at Completion, as amended from time to time.</w:t>
            </w:r>
          </w:p>
          <w:p w14:paraId="3A92798C" w14:textId="77777777" w:rsidR="002B3290" w:rsidRDefault="002B3290">
            <w:pPr>
              <w:spacing w:after="0" w:line="240" w:lineRule="auto"/>
              <w:contextualSpacing/>
              <w:rPr>
                <w:rFonts w:ascii="Calibri" w:hAnsi="Calibri"/>
                <w:sz w:val="20"/>
              </w:rPr>
            </w:pPr>
          </w:p>
          <w:p w14:paraId="34CAEC25" w14:textId="77777777" w:rsidR="00DA3B6A" w:rsidRPr="005A2466" w:rsidRDefault="00DA3B6A" w:rsidP="005A2466">
            <w:pPr>
              <w:spacing w:after="0" w:line="240" w:lineRule="auto"/>
              <w:contextualSpacing/>
              <w:rPr>
                <w:rFonts w:ascii="Calibri" w:hAnsi="Calibri"/>
                <w:sz w:val="20"/>
              </w:rPr>
            </w:pPr>
          </w:p>
          <w:p w14:paraId="204DD16B" w14:textId="77777777" w:rsidR="00134E27" w:rsidRPr="005A2466" w:rsidRDefault="009A2243" w:rsidP="005A2466">
            <w:pPr>
              <w:spacing w:after="0" w:line="240" w:lineRule="auto"/>
              <w:ind w:left="426"/>
              <w:contextualSpacing/>
              <w:jc w:val="both"/>
              <w:rPr>
                <w:rFonts w:ascii="Calibri" w:hAnsi="Calibri"/>
                <w:sz w:val="20"/>
              </w:rPr>
            </w:pPr>
            <w:r w:rsidRPr="005A2466">
              <w:rPr>
                <w:rFonts w:ascii="Calibri" w:hAnsi="Calibri"/>
                <w:b/>
                <w:color w:val="000000"/>
                <w:sz w:val="20"/>
              </w:rPr>
              <w:t xml:space="preserve"> </w:t>
            </w:r>
            <w:r w:rsidR="00134E27" w:rsidRPr="005A2466">
              <w:rPr>
                <w:rFonts w:ascii="Calibri" w:hAnsi="Calibri"/>
                <w:b/>
                <w:color w:val="000000"/>
                <w:sz w:val="20"/>
              </w:rPr>
              <w:t>“Assets”</w:t>
            </w:r>
            <w:r w:rsidR="00134E27" w:rsidRPr="005A2466">
              <w:rPr>
                <w:rFonts w:ascii="Calibri" w:hAnsi="Calibri"/>
                <w:color w:val="000000"/>
                <w:sz w:val="20"/>
              </w:rPr>
              <w:t xml:space="preserve"> has the meaning given in Clause 9.2(a).</w:t>
            </w:r>
          </w:p>
        </w:tc>
        <w:tc>
          <w:tcPr>
            <w:tcW w:w="4914" w:type="dxa"/>
            <w:gridSpan w:val="2"/>
            <w:tcMar>
              <w:top w:w="0" w:type="dxa"/>
              <w:left w:w="108" w:type="dxa"/>
              <w:bottom w:w="0" w:type="dxa"/>
              <w:right w:w="108" w:type="dxa"/>
            </w:tcMar>
            <w:hideMark/>
          </w:tcPr>
          <w:p w14:paraId="6467BC60" w14:textId="6A382D3B"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Anggaran</w:t>
            </w:r>
            <w:proofErr w:type="spellEnd"/>
            <w:r w:rsidRPr="005A2466">
              <w:rPr>
                <w:rFonts w:ascii="Calibri" w:hAnsi="Calibri"/>
                <w:b/>
                <w:color w:val="000000"/>
                <w:sz w:val="20"/>
              </w:rPr>
              <w:t xml:space="preserve"> Dasar"</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del w:id="125" w:author="OLTRE" w:date="2024-07-03T22:42:00Z">
              <w:r w:rsidRPr="005A2466">
                <w:rPr>
                  <w:rFonts w:ascii="Calibri" w:hAnsi="Calibri"/>
                  <w:color w:val="000000"/>
                  <w:sz w:val="20"/>
                </w:rPr>
                <w:delText xml:space="preserve">akta pendirian dan </w:delText>
              </w:r>
            </w:del>
            <w:proofErr w:type="spellStart"/>
            <w:r w:rsidRPr="005A2466">
              <w:rPr>
                <w:rFonts w:ascii="Calibri" w:hAnsi="Calibri"/>
                <w:color w:val="000000"/>
                <w:sz w:val="20"/>
              </w:rPr>
              <w:t>anggaran</w:t>
            </w:r>
            <w:proofErr w:type="spellEnd"/>
            <w:r w:rsidRPr="005A2466">
              <w:rPr>
                <w:rFonts w:ascii="Calibri" w:hAnsi="Calibri"/>
                <w:color w:val="000000"/>
                <w:sz w:val="20"/>
              </w:rPr>
              <w:t xml:space="preserve"> </w:t>
            </w:r>
            <w:proofErr w:type="spellStart"/>
            <w:r w:rsidRPr="005A2466">
              <w:rPr>
                <w:rFonts w:ascii="Calibri" w:hAnsi="Calibri"/>
                <w:color w:val="000000"/>
                <w:sz w:val="20"/>
              </w:rPr>
              <w:t>dasar</w:t>
            </w:r>
            <w:proofErr w:type="spellEnd"/>
            <w:r w:rsidRPr="005A2466">
              <w:rPr>
                <w:rFonts w:ascii="Calibri" w:hAnsi="Calibri"/>
                <w:color w:val="000000"/>
                <w:sz w:val="20"/>
              </w:rPr>
              <w:t xml:space="preserve"> Perseroan</w:t>
            </w:r>
            <w:ins w:id="126" w:author="OLTRE" w:date="2024-07-03T23:08:00Z">
              <w:r w:rsidR="00465CB8">
                <w:rPr>
                  <w:rFonts w:ascii="Calibri" w:hAnsi="Calibri"/>
                  <w:color w:val="000000"/>
                  <w:sz w:val="20"/>
                </w:rPr>
                <w:t xml:space="preserve"> </w:t>
              </w:r>
              <w:proofErr w:type="spellStart"/>
              <w:r w:rsidR="00465CB8">
                <w:rPr>
                  <w:rFonts w:ascii="Calibri" w:hAnsi="Calibri"/>
                  <w:color w:val="000000"/>
                  <w:sz w:val="20"/>
                </w:rPr>
                <w:t>sesuai</w:t>
              </w:r>
              <w:proofErr w:type="spellEnd"/>
              <w:r w:rsidR="00465CB8">
                <w:rPr>
                  <w:rFonts w:ascii="Calibri" w:hAnsi="Calibri"/>
                  <w:color w:val="000000"/>
                  <w:sz w:val="20"/>
                </w:rPr>
                <w:t xml:space="preserve"> </w:t>
              </w:r>
              <w:proofErr w:type="spellStart"/>
              <w:r w:rsidR="00465CB8">
                <w:rPr>
                  <w:rFonts w:ascii="Calibri" w:hAnsi="Calibri"/>
                  <w:color w:val="000000"/>
                  <w:sz w:val="20"/>
                </w:rPr>
                <w:t>dengan</w:t>
              </w:r>
              <w:proofErr w:type="spellEnd"/>
              <w:r w:rsidR="00465CB8">
                <w:rPr>
                  <w:rFonts w:ascii="Calibri" w:hAnsi="Calibri"/>
                  <w:color w:val="000000"/>
                  <w:sz w:val="20"/>
                </w:rPr>
                <w:t xml:space="preserve"> </w:t>
              </w:r>
              <w:proofErr w:type="spellStart"/>
              <w:r w:rsidR="00465CB8">
                <w:rPr>
                  <w:rFonts w:ascii="Calibri" w:hAnsi="Calibri"/>
                  <w:color w:val="000000"/>
                  <w:sz w:val="20"/>
                </w:rPr>
                <w:t>Perjanjian</w:t>
              </w:r>
              <w:proofErr w:type="spellEnd"/>
              <w:r w:rsidR="00465CB8">
                <w:rPr>
                  <w:rFonts w:ascii="Calibri" w:hAnsi="Calibri"/>
                  <w:color w:val="000000"/>
                  <w:sz w:val="20"/>
                </w:rPr>
                <w:t xml:space="preserve"> </w:t>
              </w:r>
              <w:proofErr w:type="spellStart"/>
              <w:r w:rsidR="00465CB8">
                <w:rPr>
                  <w:rFonts w:ascii="Calibri" w:hAnsi="Calibri"/>
                  <w:color w:val="000000"/>
                  <w:sz w:val="20"/>
                </w:rPr>
                <w:t>Penyertaan</w:t>
              </w:r>
              <w:proofErr w:type="spellEnd"/>
              <w:r w:rsidR="00465CB8">
                <w:rPr>
                  <w:rFonts w:ascii="Calibri" w:hAnsi="Calibri"/>
                  <w:color w:val="000000"/>
                  <w:sz w:val="20"/>
                </w:rPr>
                <w:t xml:space="preserve"> Saham</w:t>
              </w:r>
              <w:r w:rsidR="00FC3794">
                <w:rPr>
                  <w:rFonts w:ascii="Calibri" w:hAnsi="Calibri"/>
                  <w:color w:val="000000"/>
                  <w:sz w:val="20"/>
                </w:rPr>
                <w:t xml:space="preserve"> </w:t>
              </w:r>
            </w:ins>
            <w:del w:id="127" w:author="OLTRE" w:date="2024-07-03T22:42:00Z">
              <w:r w:rsidRPr="005A2466">
                <w:rPr>
                  <w:rFonts w:ascii="Calibri" w:hAnsi="Calibri"/>
                  <w:color w:val="000000"/>
                  <w:sz w:val="20"/>
                </w:rPr>
                <w:delText>,</w:delText>
              </w:r>
            </w:del>
            <w:r w:rsidR="00F73BD1">
              <w:rPr>
                <w:rFonts w:ascii="Calibri" w:hAnsi="Calibri"/>
                <w:color w:val="000000"/>
                <w:sz w:val="20"/>
              </w:rPr>
              <w:t xml:space="preserve"> </w:t>
            </w:r>
            <w:del w:id="128" w:author="OLTRE" w:date="2024-07-03T23:04:00Z">
              <w:r w:rsidRPr="005A2466" w:rsidDel="00465D59">
                <w:rPr>
                  <w:rFonts w:ascii="Calibri" w:hAnsi="Calibri"/>
                  <w:color w:val="000000"/>
                  <w:sz w:val="20"/>
                </w:rPr>
                <w:delText xml:space="preserve">yang ada pada </w:delText>
              </w:r>
            </w:del>
            <w:del w:id="129" w:author="OLTRE" w:date="2024-07-03T22:42:00Z">
              <w:r w:rsidRPr="005A2466">
                <w:rPr>
                  <w:rFonts w:ascii="Calibri" w:hAnsi="Calibri"/>
                  <w:color w:val="000000"/>
                  <w:sz w:val="20"/>
                </w:rPr>
                <w:delText>Jadwal</w:delText>
              </w:r>
            </w:del>
            <w:del w:id="130" w:author="OLTRE" w:date="2024-07-03T23:04:00Z">
              <w:r w:rsidR="00F73BD1" w:rsidDel="00465D59">
                <w:rPr>
                  <w:rFonts w:ascii="Calibri" w:hAnsi="Calibri"/>
                  <w:color w:val="000000"/>
                  <w:sz w:val="20"/>
                </w:rPr>
                <w:delText xml:space="preserve"> </w:delText>
              </w:r>
              <w:r w:rsidRPr="005A2466" w:rsidDel="00465D59">
                <w:rPr>
                  <w:rFonts w:ascii="Calibri" w:hAnsi="Calibri"/>
                  <w:color w:val="000000"/>
                  <w:sz w:val="20"/>
                </w:rPr>
                <w:delText xml:space="preserve">5 </w:delText>
              </w:r>
            </w:del>
            <w:r w:rsidRPr="005A2466">
              <w:rPr>
                <w:rFonts w:ascii="Calibri" w:hAnsi="Calibri"/>
                <w:color w:val="000000"/>
                <w:sz w:val="20"/>
              </w:rPr>
              <w:t xml:space="preserve">yang </w:t>
            </w:r>
            <w:del w:id="131" w:author="OLTRE" w:date="2024-07-03T22:42:00Z">
              <w:r w:rsidRPr="005A2466">
                <w:rPr>
                  <w:rFonts w:ascii="Calibri" w:hAnsi="Calibri"/>
                  <w:color w:val="000000"/>
                  <w:sz w:val="20"/>
                </w:rPr>
                <w:delText>ditujukan untuk diadopsi</w:delText>
              </w:r>
            </w:del>
            <w:proofErr w:type="spellStart"/>
            <w:ins w:id="132" w:author="OLTRE" w:date="2024-07-03T22:42:00Z">
              <w:r w:rsidR="00C61012">
                <w:rPr>
                  <w:rFonts w:ascii="Calibri" w:hAnsi="Calibri"/>
                  <w:color w:val="000000"/>
                  <w:sz w:val="20"/>
                </w:rPr>
                <w:t>akan</w:t>
              </w:r>
              <w:proofErr w:type="spellEnd"/>
              <w:r w:rsidR="00C61012">
                <w:rPr>
                  <w:rFonts w:ascii="Calibri" w:hAnsi="Calibri"/>
                  <w:color w:val="000000"/>
                  <w:sz w:val="20"/>
                </w:rPr>
                <w:t xml:space="preserve"> </w:t>
              </w:r>
              <w:proofErr w:type="spellStart"/>
              <w:r w:rsidR="00C61012">
                <w:rPr>
                  <w:rFonts w:ascii="Calibri" w:hAnsi="Calibri"/>
                  <w:color w:val="000000"/>
                  <w:sz w:val="20"/>
                </w:rPr>
                <w:t>diberlakukan</w:t>
              </w:r>
            </w:ins>
            <w:proofErr w:type="spellEnd"/>
            <w:r w:rsidR="00C61012">
              <w:rPr>
                <w:rFonts w:ascii="Calibri" w:hAnsi="Calibri"/>
                <w:color w:val="000000"/>
                <w:sz w:val="20"/>
              </w:rPr>
              <w:t xml:space="preserve"> </w:t>
            </w:r>
            <w:r w:rsidRPr="005A2466">
              <w:rPr>
                <w:rFonts w:ascii="Calibri" w:hAnsi="Calibri"/>
                <w:color w:val="000000"/>
                <w:sz w:val="20"/>
              </w:rPr>
              <w:t xml:space="preserve">oleh Perseroan pada </w:t>
            </w:r>
            <w:proofErr w:type="spellStart"/>
            <w:r w:rsidRPr="005A2466">
              <w:rPr>
                <w:rFonts w:ascii="Calibri" w:hAnsi="Calibri"/>
                <w:color w:val="000000"/>
                <w:sz w:val="20"/>
              </w:rPr>
              <w:t>Penyelesaian</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diubah</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w:t>
            </w:r>
            <w:proofErr w:type="spellStart"/>
            <w:r w:rsidRPr="005A2466">
              <w:rPr>
                <w:rFonts w:ascii="Calibri" w:hAnsi="Calibri"/>
                <w:color w:val="000000"/>
                <w:sz w:val="20"/>
              </w:rPr>
              <w:t>ke</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w:t>
            </w:r>
          </w:p>
          <w:p w14:paraId="1A84170A" w14:textId="77777777" w:rsidR="00DA3B6A" w:rsidRPr="005A2466" w:rsidRDefault="00DA3B6A" w:rsidP="005A2466">
            <w:pPr>
              <w:spacing w:after="0" w:line="240" w:lineRule="auto"/>
              <w:ind w:left="426"/>
              <w:contextualSpacing/>
              <w:jc w:val="both"/>
              <w:rPr>
                <w:rFonts w:ascii="Calibri" w:hAnsi="Calibri"/>
                <w:sz w:val="20"/>
              </w:rPr>
            </w:pPr>
          </w:p>
          <w:p w14:paraId="278F6632" w14:textId="1C1DADC9" w:rsidR="00134E27" w:rsidRDefault="009A2243">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 </w:t>
            </w:r>
            <w:r w:rsidR="00134E27" w:rsidRPr="005A2466">
              <w:rPr>
                <w:rFonts w:ascii="Calibri" w:hAnsi="Calibri"/>
                <w:b/>
                <w:color w:val="000000"/>
                <w:sz w:val="20"/>
              </w:rPr>
              <w:t>“</w:t>
            </w:r>
            <w:proofErr w:type="spellStart"/>
            <w:r w:rsidR="00134E27" w:rsidRPr="00613832">
              <w:rPr>
                <w:rFonts w:ascii="Calibri" w:eastAsia="Times New Roman" w:hAnsi="Calibri" w:cs="Calibri"/>
                <w:b/>
                <w:bCs/>
                <w:color w:val="000000"/>
                <w:sz w:val="20"/>
                <w:szCs w:val="20"/>
                <w:lang w:eastAsia="en-ID"/>
              </w:rPr>
              <w:t>Aset</w:t>
            </w:r>
            <w:proofErr w:type="spellEnd"/>
            <w:r w:rsidR="00134E27" w:rsidRPr="005A2466">
              <w:rPr>
                <w:rFonts w:ascii="Calibri" w:hAnsi="Calibri"/>
                <w:b/>
                <w:color w:val="000000"/>
                <w:sz w:val="20"/>
              </w:rPr>
              <w:t xml:space="preserve">” </w:t>
            </w:r>
            <w:proofErr w:type="spellStart"/>
            <w:r w:rsidR="00134E27" w:rsidRPr="005A2466">
              <w:rPr>
                <w:rFonts w:ascii="Calibri" w:hAnsi="Calibri"/>
                <w:color w:val="000000"/>
                <w:sz w:val="20"/>
              </w:rPr>
              <w:t>memiliki</w:t>
            </w:r>
            <w:proofErr w:type="spellEnd"/>
            <w:r w:rsidR="00134E27" w:rsidRPr="005A2466">
              <w:rPr>
                <w:rFonts w:ascii="Calibri" w:hAnsi="Calibri"/>
                <w:color w:val="000000"/>
                <w:sz w:val="20"/>
              </w:rPr>
              <w:t xml:space="preserve"> arti </w:t>
            </w:r>
            <w:proofErr w:type="spellStart"/>
            <w:r w:rsidR="00134E27" w:rsidRPr="005A2466">
              <w:rPr>
                <w:rFonts w:ascii="Calibri" w:hAnsi="Calibri"/>
                <w:color w:val="000000"/>
                <w:sz w:val="20"/>
              </w:rPr>
              <w:t>sebagaimana</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diberikan</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dalam</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Pasal</w:t>
            </w:r>
            <w:proofErr w:type="spellEnd"/>
            <w:r w:rsidR="00134E27" w:rsidRPr="005A2466">
              <w:rPr>
                <w:rFonts w:ascii="Calibri" w:hAnsi="Calibri"/>
                <w:color w:val="000000"/>
                <w:sz w:val="20"/>
              </w:rPr>
              <w:t xml:space="preserve"> 9.2(a).</w:t>
            </w:r>
          </w:p>
          <w:p w14:paraId="6AB0C0AD" w14:textId="77777777" w:rsidR="00DA3B6A" w:rsidRDefault="00DA3B6A">
            <w:pPr>
              <w:spacing w:after="0" w:line="240" w:lineRule="auto"/>
              <w:ind w:left="426"/>
              <w:contextualSpacing/>
              <w:jc w:val="both"/>
              <w:rPr>
                <w:rFonts w:ascii="Calibri" w:hAnsi="Calibri"/>
                <w:color w:val="000000"/>
                <w:sz w:val="20"/>
              </w:rPr>
            </w:pPr>
          </w:p>
          <w:p w14:paraId="7AB2AC27" w14:textId="3E4AF50D" w:rsidR="00DA3B6A" w:rsidRPr="005A2466" w:rsidRDefault="00DA3B6A" w:rsidP="005A2466">
            <w:pPr>
              <w:spacing w:after="0" w:line="240" w:lineRule="auto"/>
              <w:ind w:left="426"/>
              <w:contextualSpacing/>
              <w:jc w:val="both"/>
              <w:rPr>
                <w:rFonts w:ascii="Calibri" w:hAnsi="Calibri"/>
                <w:sz w:val="20"/>
              </w:rPr>
            </w:pPr>
          </w:p>
        </w:tc>
      </w:tr>
      <w:tr w:rsidR="0011293A" w:rsidRPr="00613832" w14:paraId="3CAAD95F" w14:textId="77777777" w:rsidTr="00BA45BC">
        <w:tc>
          <w:tcPr>
            <w:tcW w:w="4868" w:type="dxa"/>
            <w:gridSpan w:val="2"/>
            <w:tcMar>
              <w:top w:w="0" w:type="dxa"/>
              <w:left w:w="108" w:type="dxa"/>
              <w:bottom w:w="0" w:type="dxa"/>
              <w:right w:w="108" w:type="dxa"/>
            </w:tcMar>
            <w:hideMark/>
          </w:tcPr>
          <w:p w14:paraId="4E93A5EA" w14:textId="77777777" w:rsidR="00134E27"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"Board of Commissioners"</w:t>
            </w:r>
            <w:r w:rsidRPr="005A2466">
              <w:rPr>
                <w:rFonts w:ascii="Calibri" w:hAnsi="Calibri"/>
                <w:color w:val="000000"/>
                <w:sz w:val="20"/>
              </w:rPr>
              <w:t xml:space="preserve"> means the Board of Commissioners of the Company.</w:t>
            </w:r>
          </w:p>
          <w:p w14:paraId="766E1ADB" w14:textId="77777777" w:rsidR="001821F3" w:rsidRPr="005A2466" w:rsidRDefault="001821F3" w:rsidP="005A2466">
            <w:pPr>
              <w:spacing w:after="0" w:line="240" w:lineRule="auto"/>
              <w:ind w:left="426"/>
              <w:contextualSpacing/>
              <w:jc w:val="both"/>
              <w:rPr>
                <w:rFonts w:ascii="Calibri" w:hAnsi="Calibri"/>
                <w:color w:val="000000"/>
                <w:sz w:val="20"/>
              </w:rPr>
            </w:pPr>
          </w:p>
          <w:p w14:paraId="1150EEF5" w14:textId="77777777" w:rsidR="000B4E0E" w:rsidRPr="005A2466" w:rsidRDefault="000B4E0E" w:rsidP="005A2466">
            <w:pPr>
              <w:spacing w:after="0" w:line="240" w:lineRule="auto"/>
              <w:ind w:left="426"/>
              <w:contextualSpacing/>
              <w:jc w:val="both"/>
              <w:rPr>
                <w:rFonts w:ascii="Calibri" w:hAnsi="Calibri"/>
                <w:sz w:val="20"/>
              </w:rPr>
            </w:pPr>
          </w:p>
        </w:tc>
        <w:tc>
          <w:tcPr>
            <w:tcW w:w="4914" w:type="dxa"/>
            <w:gridSpan w:val="2"/>
            <w:tcMar>
              <w:top w:w="0" w:type="dxa"/>
              <w:left w:w="108" w:type="dxa"/>
              <w:bottom w:w="0" w:type="dxa"/>
              <w:right w:w="108" w:type="dxa"/>
            </w:tcMar>
            <w:hideMark/>
          </w:tcPr>
          <w:p w14:paraId="68EBE486" w14:textId="77777777"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t xml:space="preserve">"Dewan </w:t>
            </w:r>
            <w:proofErr w:type="spellStart"/>
            <w:r w:rsidRPr="005A2466">
              <w:rPr>
                <w:rFonts w:ascii="Calibri" w:hAnsi="Calibri"/>
                <w:b/>
                <w:color w:val="000000"/>
                <w:sz w:val="20"/>
              </w:rPr>
              <w:t>Komisaris</w:t>
            </w:r>
            <w:proofErr w:type="spellEnd"/>
            <w:r w:rsidRPr="005A2466">
              <w:rPr>
                <w:rFonts w:ascii="Calibri" w:hAnsi="Calibri"/>
                <w:b/>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Perseroan.</w:t>
            </w:r>
          </w:p>
        </w:tc>
      </w:tr>
      <w:tr w:rsidR="0011293A" w:rsidRPr="00613832" w14:paraId="748B7EEE" w14:textId="77777777" w:rsidTr="00BA45BC">
        <w:tc>
          <w:tcPr>
            <w:tcW w:w="4868" w:type="dxa"/>
            <w:gridSpan w:val="2"/>
            <w:tcMar>
              <w:top w:w="0" w:type="dxa"/>
              <w:left w:w="108" w:type="dxa"/>
              <w:bottom w:w="0" w:type="dxa"/>
              <w:right w:w="108" w:type="dxa"/>
            </w:tcMar>
            <w:hideMark/>
          </w:tcPr>
          <w:p w14:paraId="64972A62" w14:textId="6A759B6A" w:rsidR="00A55264" w:rsidRPr="00BA45BC" w:rsidRDefault="00B40097" w:rsidP="005A2466">
            <w:pPr>
              <w:spacing w:after="0" w:line="240" w:lineRule="auto"/>
              <w:ind w:left="426"/>
              <w:contextualSpacing/>
              <w:jc w:val="both"/>
              <w:rPr>
                <w:rFonts w:ascii="Calibri" w:hAnsi="Calibri"/>
                <w:color w:val="000000"/>
                <w:sz w:val="20"/>
              </w:rPr>
            </w:pPr>
            <w:r>
              <w:rPr>
                <w:rFonts w:ascii="Calibri" w:hAnsi="Calibri"/>
                <w:b/>
                <w:color w:val="000000"/>
                <w:sz w:val="20"/>
              </w:rPr>
              <w:t>“</w:t>
            </w:r>
            <w:r w:rsidRPr="005A2466">
              <w:rPr>
                <w:rFonts w:ascii="Calibri" w:hAnsi="Calibri"/>
                <w:b/>
                <w:color w:val="000000"/>
                <w:sz w:val="20"/>
              </w:rPr>
              <w:t>Board of Directors</w:t>
            </w:r>
            <w:r>
              <w:rPr>
                <w:rFonts w:ascii="Calibri" w:hAnsi="Calibri"/>
                <w:bCs/>
                <w:color w:val="000000"/>
                <w:sz w:val="20"/>
              </w:rPr>
              <w:t xml:space="preserve">” or </w:t>
            </w:r>
            <w:r w:rsidR="00134E27" w:rsidRPr="005A2466">
              <w:rPr>
                <w:rFonts w:ascii="Calibri" w:hAnsi="Calibri"/>
                <w:b/>
                <w:color w:val="000000"/>
                <w:sz w:val="20"/>
              </w:rPr>
              <w:t>"Directors"</w:t>
            </w:r>
            <w:r w:rsidR="00134E27" w:rsidRPr="005A2466">
              <w:rPr>
                <w:rFonts w:ascii="Calibri" w:hAnsi="Calibri"/>
                <w:color w:val="000000"/>
                <w:sz w:val="20"/>
              </w:rPr>
              <w:t xml:space="preserve"> </w:t>
            </w:r>
            <w:r w:rsidR="000B4E0E" w:rsidRPr="005A2466">
              <w:rPr>
                <w:rFonts w:ascii="Calibri" w:hAnsi="Calibri"/>
                <w:color w:val="000000"/>
                <w:sz w:val="20"/>
              </w:rPr>
              <w:t xml:space="preserve">means the board of directors of the Company and a </w:t>
            </w:r>
            <w:r w:rsidR="000B4E0E" w:rsidRPr="005A2466">
              <w:rPr>
                <w:rFonts w:ascii="Calibri" w:hAnsi="Calibri"/>
                <w:b/>
                <w:color w:val="000000"/>
                <w:sz w:val="20"/>
              </w:rPr>
              <w:t>"Director"</w:t>
            </w:r>
            <w:r w:rsidR="000B4E0E" w:rsidRPr="005A2466">
              <w:rPr>
                <w:rFonts w:ascii="Calibri" w:hAnsi="Calibri"/>
                <w:color w:val="000000"/>
                <w:sz w:val="20"/>
              </w:rPr>
              <w:t xml:space="preserve"> means any member of the Company’s board of directors</w:t>
            </w:r>
            <w:r w:rsidR="00134E27" w:rsidRPr="005A2466">
              <w:rPr>
                <w:rFonts w:ascii="Calibri" w:hAnsi="Calibri"/>
                <w:color w:val="000000"/>
                <w:sz w:val="20"/>
              </w:rPr>
              <w:t>.</w:t>
            </w:r>
          </w:p>
          <w:p w14:paraId="0A2DD1CF" w14:textId="77777777" w:rsidR="00DD1C00" w:rsidRPr="005A2466" w:rsidRDefault="00DD1C00" w:rsidP="005A2466">
            <w:pPr>
              <w:spacing w:after="0" w:line="240" w:lineRule="auto"/>
              <w:ind w:left="426"/>
              <w:contextualSpacing/>
              <w:jc w:val="both"/>
              <w:rPr>
                <w:rFonts w:ascii="Calibri" w:hAnsi="Calibri"/>
                <w:color w:val="000000"/>
                <w:sz w:val="20"/>
              </w:rPr>
            </w:pPr>
          </w:p>
          <w:p w14:paraId="281B2169" w14:textId="39A0BD1B" w:rsidR="0049758E" w:rsidRDefault="00134E27" w:rsidP="005163AF">
            <w:pPr>
              <w:spacing w:after="0" w:line="240" w:lineRule="auto"/>
              <w:ind w:left="426"/>
              <w:jc w:val="both"/>
              <w:rPr>
                <w:rFonts w:eastAsia="Times New Roman" w:cstheme="minorHAnsi"/>
                <w:color w:val="000000"/>
                <w:sz w:val="20"/>
                <w:szCs w:val="20"/>
                <w:lang w:eastAsia="en-ID"/>
              </w:rPr>
            </w:pPr>
            <w:r w:rsidRPr="005A2466">
              <w:rPr>
                <w:rFonts w:ascii="Calibri" w:hAnsi="Calibri"/>
                <w:b/>
                <w:color w:val="000000"/>
                <w:sz w:val="20"/>
              </w:rPr>
              <w:t>“Business”</w:t>
            </w:r>
            <w:r w:rsidRPr="005A2466">
              <w:rPr>
                <w:rFonts w:ascii="Calibri" w:hAnsi="Calibri"/>
                <w:color w:val="000000"/>
                <w:sz w:val="20"/>
              </w:rPr>
              <w:t xml:space="preserve"> means the business activit</w:t>
            </w:r>
            <w:r w:rsidR="00EB4692" w:rsidRPr="005A2466">
              <w:rPr>
                <w:rFonts w:ascii="Calibri" w:hAnsi="Calibri"/>
                <w:color w:val="000000"/>
                <w:sz w:val="20"/>
              </w:rPr>
              <w:t>ies</w:t>
            </w:r>
            <w:r w:rsidRPr="005A2466">
              <w:rPr>
                <w:rFonts w:ascii="Calibri" w:hAnsi="Calibri"/>
                <w:color w:val="000000"/>
                <w:sz w:val="20"/>
              </w:rPr>
              <w:t xml:space="preserve"> conducted by the Company </w:t>
            </w:r>
            <w:r w:rsidR="00EB4692" w:rsidRPr="005A2466">
              <w:rPr>
                <w:rFonts w:ascii="Calibri" w:hAnsi="Calibri"/>
                <w:color w:val="000000"/>
                <w:sz w:val="20"/>
              </w:rPr>
              <w:t>and its subsidiaries.</w:t>
            </w:r>
          </w:p>
          <w:p w14:paraId="517376A6" w14:textId="77777777" w:rsidR="007628DF" w:rsidRDefault="007628DF" w:rsidP="005163AF">
            <w:pPr>
              <w:spacing w:after="0" w:line="240" w:lineRule="auto"/>
              <w:ind w:left="426"/>
              <w:jc w:val="both"/>
              <w:rPr>
                <w:rFonts w:eastAsia="Times New Roman" w:cstheme="minorHAnsi"/>
                <w:color w:val="000000"/>
                <w:sz w:val="20"/>
                <w:szCs w:val="20"/>
                <w:lang w:eastAsia="en-ID"/>
              </w:rPr>
            </w:pPr>
          </w:p>
          <w:p w14:paraId="4646D284" w14:textId="77777777" w:rsidR="00A93A15" w:rsidRDefault="00A93A15" w:rsidP="005163AF">
            <w:pPr>
              <w:spacing w:after="0" w:line="240" w:lineRule="auto"/>
              <w:ind w:left="426"/>
              <w:jc w:val="both"/>
              <w:rPr>
                <w:ins w:id="133" w:author="OLTRE" w:date="2024-07-03T22:42:00Z"/>
                <w:rFonts w:eastAsia="Times New Roman" w:cstheme="minorHAnsi"/>
                <w:color w:val="000000"/>
                <w:sz w:val="20"/>
                <w:szCs w:val="20"/>
                <w:lang w:eastAsia="en-ID"/>
              </w:rPr>
            </w:pPr>
          </w:p>
          <w:p w14:paraId="60DB8DFF" w14:textId="7F6EA16E" w:rsidR="007628DF" w:rsidRDefault="007628DF" w:rsidP="005163AF">
            <w:pPr>
              <w:spacing w:after="0" w:line="240" w:lineRule="auto"/>
              <w:ind w:left="426"/>
              <w:jc w:val="both"/>
              <w:rPr>
                <w:rFonts w:eastAsia="Times New Roman" w:cstheme="minorHAnsi"/>
                <w:color w:val="000000"/>
                <w:sz w:val="20"/>
                <w:szCs w:val="20"/>
                <w:lang w:eastAsia="en-ID"/>
              </w:rPr>
            </w:pPr>
            <w:r w:rsidRPr="005A2466">
              <w:rPr>
                <w:rFonts w:eastAsia="Times New Roman" w:cstheme="minorHAnsi"/>
                <w:color w:val="000000"/>
                <w:sz w:val="20"/>
                <w:szCs w:val="20"/>
                <w:lang w:eastAsia="en-ID"/>
              </w:rPr>
              <w:lastRenderedPageBreak/>
              <w:t>“</w:t>
            </w:r>
            <w:r w:rsidRPr="005A2466">
              <w:rPr>
                <w:rFonts w:eastAsia="Times New Roman" w:cstheme="minorHAnsi"/>
                <w:b/>
                <w:bCs/>
                <w:color w:val="000000"/>
                <w:sz w:val="20"/>
                <w:szCs w:val="20"/>
                <w:lang w:eastAsia="en-ID"/>
              </w:rPr>
              <w:t>Business Day</w:t>
            </w:r>
            <w:r w:rsidRPr="005A2466">
              <w:rPr>
                <w:rFonts w:eastAsia="Times New Roman" w:cstheme="minorHAnsi"/>
                <w:color w:val="000000"/>
                <w:sz w:val="20"/>
                <w:szCs w:val="20"/>
                <w:lang w:eastAsia="en-ID"/>
              </w:rPr>
              <w:t>” means</w:t>
            </w:r>
            <w:r w:rsidR="0088257B" w:rsidRPr="005A2466">
              <w:rPr>
                <w:rFonts w:eastAsia="Times New Roman" w:cstheme="minorHAnsi"/>
                <w:color w:val="000000"/>
                <w:sz w:val="20"/>
                <w:szCs w:val="20"/>
                <w:lang w:eastAsia="en-ID"/>
              </w:rPr>
              <w:t xml:space="preserve"> any day (other than a Saturday, Sunday, public holiday or joint holiday) when banks are open for business in the Republic of Indonesia.</w:t>
            </w:r>
          </w:p>
          <w:p w14:paraId="379C149B" w14:textId="77777777" w:rsidR="0088257B" w:rsidRPr="005A2466" w:rsidRDefault="0088257B" w:rsidP="005163AF">
            <w:pPr>
              <w:spacing w:after="0" w:line="240" w:lineRule="auto"/>
              <w:ind w:left="426"/>
              <w:jc w:val="both"/>
              <w:rPr>
                <w:rFonts w:eastAsia="Times New Roman" w:cstheme="minorHAnsi"/>
                <w:b/>
                <w:bCs/>
                <w:color w:val="000000"/>
                <w:sz w:val="20"/>
                <w:szCs w:val="20"/>
                <w:lang w:eastAsia="en-ID"/>
              </w:rPr>
            </w:pPr>
          </w:p>
          <w:p w14:paraId="6B057E0A" w14:textId="29664A97" w:rsidR="00134E27" w:rsidRPr="005A2466" w:rsidRDefault="00134E27" w:rsidP="005A2466">
            <w:pPr>
              <w:spacing w:after="0" w:line="240" w:lineRule="auto"/>
              <w:ind w:left="426"/>
              <w:contextualSpacing/>
              <w:jc w:val="both"/>
              <w:rPr>
                <w:rFonts w:ascii="Calibri" w:hAnsi="Calibri"/>
                <w:sz w:val="20"/>
              </w:rPr>
            </w:pPr>
          </w:p>
        </w:tc>
        <w:tc>
          <w:tcPr>
            <w:tcW w:w="4914" w:type="dxa"/>
            <w:gridSpan w:val="2"/>
            <w:tcMar>
              <w:top w:w="0" w:type="dxa"/>
              <w:left w:w="108" w:type="dxa"/>
              <w:bottom w:w="0" w:type="dxa"/>
              <w:right w:w="108" w:type="dxa"/>
            </w:tcMar>
            <w:hideMark/>
          </w:tcPr>
          <w:p w14:paraId="27FF726D" w14:textId="3526FDEF" w:rsidR="00DA3B6A" w:rsidRPr="00BA45BC" w:rsidRDefault="00134E27" w:rsidP="00BA45BC">
            <w:pPr>
              <w:spacing w:after="0" w:line="240" w:lineRule="auto"/>
              <w:ind w:left="426"/>
              <w:contextualSpacing/>
              <w:jc w:val="both"/>
              <w:rPr>
                <w:rFonts w:ascii="Calibri" w:hAnsi="Calibri"/>
                <w:color w:val="000000"/>
                <w:sz w:val="20"/>
              </w:rPr>
            </w:pPr>
            <w:r w:rsidRPr="005A2466">
              <w:rPr>
                <w:rFonts w:ascii="Calibri" w:hAnsi="Calibri"/>
                <w:color w:val="000000"/>
                <w:sz w:val="20"/>
              </w:rPr>
              <w:lastRenderedPageBreak/>
              <w:t>"</w:t>
            </w:r>
            <w:proofErr w:type="spellStart"/>
            <w:r w:rsidRPr="005A2466">
              <w:rPr>
                <w:rFonts w:ascii="Calibri" w:hAnsi="Calibri"/>
                <w:b/>
                <w:color w:val="000000"/>
                <w:sz w:val="20"/>
              </w:rPr>
              <w:t>Direksi</w:t>
            </w:r>
            <w:proofErr w:type="spellEnd"/>
            <w:r w:rsidRPr="005A2466">
              <w:rPr>
                <w:rFonts w:ascii="Calibri" w:hAnsi="Calibri"/>
                <w:color w:val="000000"/>
                <w:sz w:val="20"/>
              </w:rPr>
              <w:t>"</w:t>
            </w:r>
            <w:r w:rsidR="00C4602B">
              <w:rPr>
                <w:rFonts w:ascii="Calibri" w:hAnsi="Calibri"/>
                <w:color w:val="000000"/>
                <w:sz w:val="20"/>
              </w:rPr>
              <w:t xml:space="preserve"> </w:t>
            </w:r>
            <w:proofErr w:type="spellStart"/>
            <w:r w:rsidR="00C4602B">
              <w:rPr>
                <w:rFonts w:ascii="Calibri" w:hAnsi="Calibri"/>
                <w:color w:val="000000"/>
                <w:sz w:val="20"/>
              </w:rPr>
              <w:t>atau</w:t>
            </w:r>
            <w:proofErr w:type="spellEnd"/>
            <w:r w:rsidR="00C4602B">
              <w:rPr>
                <w:rFonts w:ascii="Calibri" w:hAnsi="Calibri"/>
                <w:color w:val="000000"/>
                <w:sz w:val="20"/>
              </w:rPr>
              <w:t xml:space="preserve"> </w:t>
            </w:r>
            <w:r w:rsidR="00C4602B" w:rsidRPr="00BA45BC">
              <w:rPr>
                <w:rFonts w:ascii="Calibri" w:hAnsi="Calibri"/>
                <w:b/>
                <w:bCs/>
                <w:color w:val="000000"/>
                <w:sz w:val="20"/>
              </w:rPr>
              <w:t xml:space="preserve">“Para </w:t>
            </w:r>
            <w:proofErr w:type="spellStart"/>
            <w:r w:rsidR="00C4602B" w:rsidRPr="00BA45BC">
              <w:rPr>
                <w:rFonts w:ascii="Calibri" w:hAnsi="Calibri"/>
                <w:b/>
                <w:bCs/>
                <w:color w:val="000000"/>
                <w:sz w:val="20"/>
              </w:rPr>
              <w:t>Direktur</w:t>
            </w:r>
            <w:proofErr w:type="spellEnd"/>
            <w:r w:rsidR="00C4602B" w:rsidRPr="00BA45BC">
              <w:rPr>
                <w:rFonts w:ascii="Calibri" w:hAnsi="Calibri"/>
                <w:b/>
                <w:bCs/>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del w:id="134" w:author="OLTRE" w:date="2024-07-03T22:42:00Z">
              <w:r w:rsidR="000B4E0E" w:rsidRPr="00613832">
                <w:rPr>
                  <w:rFonts w:ascii="Calibri" w:eastAsia="Times New Roman" w:hAnsi="Calibri" w:cs="Calibri"/>
                  <w:color w:val="000000"/>
                  <w:sz w:val="20"/>
                  <w:szCs w:val="20"/>
                  <w:lang w:eastAsia="en-ID"/>
                </w:rPr>
                <w:delText xml:space="preserve">anggota </w:delText>
              </w:r>
            </w:del>
            <w:proofErr w:type="spellStart"/>
            <w:r w:rsidR="000B4E0E" w:rsidRPr="00613832">
              <w:rPr>
                <w:rFonts w:ascii="Calibri" w:eastAsia="Times New Roman" w:hAnsi="Calibri" w:cs="Calibri"/>
                <w:color w:val="000000"/>
                <w:sz w:val="20"/>
                <w:szCs w:val="20"/>
                <w:lang w:eastAsia="en-ID"/>
              </w:rPr>
              <w:t>direksi</w:t>
            </w:r>
            <w:proofErr w:type="spellEnd"/>
            <w:r w:rsidR="000B4E0E" w:rsidRPr="00613832">
              <w:rPr>
                <w:rFonts w:ascii="Calibri" w:eastAsia="Times New Roman" w:hAnsi="Calibri" w:cs="Calibri"/>
                <w:color w:val="000000"/>
                <w:sz w:val="20"/>
                <w:szCs w:val="20"/>
                <w:lang w:eastAsia="en-ID"/>
              </w:rPr>
              <w:t xml:space="preserve"> Perseroan dan </w:t>
            </w:r>
            <w:proofErr w:type="spellStart"/>
            <w:ins w:id="135" w:author="OLTRE" w:date="2024-07-03T22:42:00Z">
              <w:r w:rsidR="00BB2CB6">
                <w:rPr>
                  <w:rFonts w:ascii="Calibri" w:eastAsia="Times New Roman" w:hAnsi="Calibri" w:cs="Calibri"/>
                  <w:color w:val="000000"/>
                  <w:sz w:val="20"/>
                  <w:szCs w:val="20"/>
                  <w:lang w:eastAsia="en-ID"/>
                </w:rPr>
                <w:t>seorang</w:t>
              </w:r>
              <w:proofErr w:type="spellEnd"/>
              <w:r w:rsidR="00BB2CB6">
                <w:rPr>
                  <w:rFonts w:ascii="Calibri" w:eastAsia="Times New Roman" w:hAnsi="Calibri" w:cs="Calibri"/>
                  <w:color w:val="000000"/>
                  <w:sz w:val="20"/>
                  <w:szCs w:val="20"/>
                  <w:lang w:eastAsia="en-ID"/>
                </w:rPr>
                <w:t xml:space="preserve"> </w:t>
              </w:r>
            </w:ins>
            <w:r w:rsidR="000B4E0E" w:rsidRPr="00613832">
              <w:rPr>
                <w:rFonts w:ascii="Calibri" w:eastAsia="Times New Roman" w:hAnsi="Calibri" w:cs="Calibri"/>
                <w:color w:val="000000"/>
                <w:sz w:val="20"/>
                <w:szCs w:val="20"/>
                <w:lang w:eastAsia="en-ID"/>
              </w:rPr>
              <w:t>“</w:t>
            </w:r>
            <w:proofErr w:type="spellStart"/>
            <w:r w:rsidR="000B4E0E" w:rsidRPr="00613832">
              <w:rPr>
                <w:rFonts w:ascii="Calibri" w:eastAsia="Times New Roman" w:hAnsi="Calibri" w:cs="Calibri"/>
                <w:b/>
                <w:bCs/>
                <w:color w:val="000000"/>
                <w:sz w:val="20"/>
                <w:szCs w:val="20"/>
                <w:lang w:eastAsia="en-ID"/>
              </w:rPr>
              <w:t>Direktur</w:t>
            </w:r>
            <w:proofErr w:type="spellEnd"/>
            <w:r w:rsidR="000B4E0E" w:rsidRPr="00613832">
              <w:rPr>
                <w:rFonts w:ascii="Calibri" w:eastAsia="Times New Roman" w:hAnsi="Calibri" w:cs="Calibri"/>
                <w:color w:val="000000"/>
                <w:sz w:val="20"/>
                <w:szCs w:val="20"/>
                <w:lang w:eastAsia="en-ID"/>
              </w:rPr>
              <w:t xml:space="preserve">” </w:t>
            </w:r>
            <w:proofErr w:type="spellStart"/>
            <w:r w:rsidR="000B4E0E" w:rsidRPr="00613832">
              <w:rPr>
                <w:rFonts w:ascii="Calibri" w:eastAsia="Times New Roman" w:hAnsi="Calibri" w:cs="Calibri"/>
                <w:color w:val="000000"/>
                <w:sz w:val="20"/>
                <w:szCs w:val="20"/>
                <w:lang w:eastAsia="en-ID"/>
              </w:rPr>
              <w:t>berarti</w:t>
            </w:r>
            <w:proofErr w:type="spellEnd"/>
            <w:r w:rsidR="000B4E0E" w:rsidRPr="00613832">
              <w:rPr>
                <w:rFonts w:ascii="Calibri" w:eastAsia="Times New Roman" w:hAnsi="Calibri" w:cs="Calibri"/>
                <w:color w:val="000000"/>
                <w:sz w:val="20"/>
                <w:szCs w:val="20"/>
                <w:lang w:eastAsia="en-ID"/>
              </w:rPr>
              <w:t xml:space="preserve"> </w:t>
            </w:r>
            <w:proofErr w:type="spellStart"/>
            <w:ins w:id="136" w:author="OLTRE" w:date="2024-07-03T22:42:00Z">
              <w:r w:rsidR="00DD2337">
                <w:rPr>
                  <w:rFonts w:ascii="Calibri" w:eastAsia="Times New Roman" w:hAnsi="Calibri" w:cs="Calibri"/>
                  <w:color w:val="000000"/>
                  <w:sz w:val="20"/>
                  <w:szCs w:val="20"/>
                  <w:lang w:eastAsia="en-ID"/>
                </w:rPr>
                <w:t>seorang</w:t>
              </w:r>
              <w:proofErr w:type="spellEnd"/>
              <w:r w:rsidR="00DD2337">
                <w:rPr>
                  <w:rFonts w:ascii="Calibri" w:eastAsia="Times New Roman" w:hAnsi="Calibri" w:cs="Calibri"/>
                  <w:color w:val="000000"/>
                  <w:sz w:val="20"/>
                  <w:szCs w:val="20"/>
                  <w:lang w:eastAsia="en-ID"/>
                </w:rPr>
                <w:t xml:space="preserve"> </w:t>
              </w:r>
            </w:ins>
            <w:proofErr w:type="spellStart"/>
            <w:r w:rsidR="000B4E0E" w:rsidRPr="00613832">
              <w:rPr>
                <w:rFonts w:ascii="Calibri" w:eastAsia="Times New Roman" w:hAnsi="Calibri" w:cs="Calibri"/>
                <w:color w:val="000000"/>
                <w:sz w:val="20"/>
                <w:szCs w:val="20"/>
                <w:lang w:eastAsia="en-ID"/>
              </w:rPr>
              <w:t>anggota</w:t>
            </w:r>
            <w:proofErr w:type="spellEnd"/>
            <w:r w:rsidR="000B4E0E" w:rsidRPr="00613832">
              <w:rPr>
                <w:rFonts w:ascii="Calibri" w:eastAsia="Times New Roman" w:hAnsi="Calibri" w:cs="Calibri"/>
                <w:color w:val="000000"/>
                <w:sz w:val="20"/>
                <w:szCs w:val="20"/>
                <w:lang w:eastAsia="en-ID"/>
              </w:rPr>
              <w:t xml:space="preserve"> </w:t>
            </w:r>
            <w:del w:id="137" w:author="OLTRE" w:date="2024-07-03T22:42:00Z">
              <w:r w:rsidR="000B4E0E" w:rsidRPr="00613832">
                <w:rPr>
                  <w:rFonts w:ascii="Calibri" w:eastAsia="Times New Roman" w:hAnsi="Calibri" w:cs="Calibri"/>
                  <w:color w:val="000000"/>
                  <w:sz w:val="20"/>
                  <w:szCs w:val="20"/>
                  <w:lang w:eastAsia="en-ID"/>
                </w:rPr>
                <w:delText xml:space="preserve">dari </w:delText>
              </w:r>
            </w:del>
            <w:proofErr w:type="spellStart"/>
            <w:r w:rsidRPr="005A2466">
              <w:rPr>
                <w:rFonts w:ascii="Calibri" w:hAnsi="Calibri"/>
                <w:color w:val="000000"/>
                <w:sz w:val="20"/>
              </w:rPr>
              <w:t>Direksi</w:t>
            </w:r>
            <w:proofErr w:type="spellEnd"/>
            <w:r w:rsidRPr="005A2466">
              <w:rPr>
                <w:rFonts w:ascii="Calibri" w:hAnsi="Calibri"/>
                <w:color w:val="000000"/>
                <w:sz w:val="20"/>
              </w:rPr>
              <w:t xml:space="preserve"> Perseroan.</w:t>
            </w:r>
          </w:p>
          <w:p w14:paraId="4A8E024F" w14:textId="77777777" w:rsidR="00DA3B6A" w:rsidRPr="005A2466" w:rsidRDefault="00DA3B6A" w:rsidP="00E34F54">
            <w:pPr>
              <w:spacing w:after="0" w:line="240" w:lineRule="auto"/>
              <w:contextualSpacing/>
              <w:jc w:val="both"/>
              <w:rPr>
                <w:rFonts w:ascii="Calibri" w:hAnsi="Calibri"/>
                <w:b/>
                <w:color w:val="000000"/>
                <w:sz w:val="20"/>
              </w:rPr>
            </w:pPr>
          </w:p>
          <w:p w14:paraId="1A7E3827" w14:textId="06E8C0C4" w:rsidR="00134E27" w:rsidRDefault="00134E27">
            <w:pPr>
              <w:spacing w:after="0" w:line="240" w:lineRule="auto"/>
              <w:ind w:left="426"/>
              <w:contextualSpacing/>
              <w:jc w:val="both"/>
              <w:rPr>
                <w:rFonts w:ascii="Calibri" w:eastAsia="Times New Roman" w:hAnsi="Calibri" w:cs="Calibri"/>
                <w:color w:val="000000"/>
                <w:sz w:val="20"/>
                <w:szCs w:val="20"/>
                <w:lang w:eastAsia="en-ID"/>
              </w:rPr>
            </w:pPr>
            <w:r w:rsidRPr="005A2466">
              <w:rPr>
                <w:rFonts w:ascii="Calibri" w:hAnsi="Calibri"/>
                <w:b/>
                <w:color w:val="000000"/>
                <w:sz w:val="20"/>
              </w:rPr>
              <w:t>“Usaha”</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kegiatan</w:t>
            </w:r>
            <w:ins w:id="138" w:author="OLTRE" w:date="2024-07-03T22:42:00Z">
              <w:r w:rsidR="003E2AA0">
                <w:rPr>
                  <w:rFonts w:ascii="Calibri" w:hAnsi="Calibri"/>
                  <w:color w:val="000000"/>
                  <w:sz w:val="20"/>
                </w:rPr>
                <w:t>-kegiatan</w:t>
              </w:r>
            </w:ins>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dilakukan</w:t>
            </w:r>
            <w:proofErr w:type="spellEnd"/>
            <w:r w:rsidRPr="005A2466">
              <w:rPr>
                <w:rFonts w:ascii="Calibri" w:hAnsi="Calibri"/>
                <w:color w:val="000000"/>
                <w:sz w:val="20"/>
              </w:rPr>
              <w:t xml:space="preserve"> oleh Perseroan </w:t>
            </w:r>
            <w:r w:rsidR="00EB4692" w:rsidRPr="00613832">
              <w:rPr>
                <w:rFonts w:ascii="Calibri" w:eastAsia="Times New Roman" w:hAnsi="Calibri" w:cs="Calibri"/>
                <w:color w:val="000000"/>
                <w:sz w:val="20"/>
                <w:szCs w:val="20"/>
                <w:lang w:eastAsia="en-ID"/>
              </w:rPr>
              <w:t xml:space="preserve">dan </w:t>
            </w:r>
            <w:proofErr w:type="spellStart"/>
            <w:r w:rsidR="00EB4692" w:rsidRPr="00613832">
              <w:rPr>
                <w:rFonts w:ascii="Calibri" w:eastAsia="Times New Roman" w:hAnsi="Calibri" w:cs="Calibri"/>
                <w:color w:val="000000"/>
                <w:sz w:val="20"/>
                <w:szCs w:val="20"/>
                <w:lang w:eastAsia="en-ID"/>
              </w:rPr>
              <w:t>anak</w:t>
            </w:r>
            <w:proofErr w:type="spellEnd"/>
            <w:r w:rsidR="00EB4692" w:rsidRPr="00613832">
              <w:rPr>
                <w:rFonts w:ascii="Calibri" w:eastAsia="Times New Roman" w:hAnsi="Calibri" w:cs="Calibri"/>
                <w:color w:val="000000"/>
                <w:sz w:val="20"/>
                <w:szCs w:val="20"/>
                <w:lang w:eastAsia="en-ID"/>
              </w:rPr>
              <w:t xml:space="preserve"> </w:t>
            </w:r>
            <w:proofErr w:type="spellStart"/>
            <w:ins w:id="139" w:author="OLTRE" w:date="2024-07-03T22:42:00Z">
              <w:r w:rsidR="00EB4692" w:rsidRPr="00613832">
                <w:rPr>
                  <w:rFonts w:ascii="Calibri" w:eastAsia="Times New Roman" w:hAnsi="Calibri" w:cs="Calibri"/>
                  <w:color w:val="000000"/>
                  <w:sz w:val="20"/>
                  <w:szCs w:val="20"/>
                  <w:lang w:eastAsia="en-ID"/>
                </w:rPr>
                <w:t>perusahaan</w:t>
              </w:r>
              <w:r w:rsidR="00070AE0">
                <w:rPr>
                  <w:rFonts w:ascii="Calibri" w:eastAsia="Times New Roman" w:hAnsi="Calibri" w:cs="Calibri"/>
                  <w:color w:val="000000"/>
                  <w:sz w:val="20"/>
                  <w:szCs w:val="20"/>
                  <w:lang w:eastAsia="en-ID"/>
                </w:rPr>
                <w:t>-anak</w:t>
              </w:r>
              <w:proofErr w:type="spellEnd"/>
              <w:r w:rsidR="00070AE0">
                <w:rPr>
                  <w:rFonts w:ascii="Calibri" w:eastAsia="Times New Roman" w:hAnsi="Calibri" w:cs="Calibri"/>
                  <w:color w:val="000000"/>
                  <w:sz w:val="20"/>
                  <w:szCs w:val="20"/>
                  <w:lang w:eastAsia="en-ID"/>
                </w:rPr>
                <w:t xml:space="preserve"> </w:t>
              </w:r>
            </w:ins>
            <w:proofErr w:type="spellStart"/>
            <w:r w:rsidR="00070AE0">
              <w:rPr>
                <w:rFonts w:ascii="Calibri" w:eastAsia="Times New Roman" w:hAnsi="Calibri" w:cs="Calibri"/>
                <w:color w:val="000000"/>
                <w:sz w:val="20"/>
                <w:szCs w:val="20"/>
                <w:lang w:eastAsia="en-ID"/>
              </w:rPr>
              <w:t>perusahaan</w:t>
            </w:r>
            <w:r w:rsidR="00EB4692" w:rsidRPr="00613832">
              <w:rPr>
                <w:rFonts w:ascii="Calibri" w:eastAsia="Times New Roman" w:hAnsi="Calibri" w:cs="Calibri"/>
                <w:color w:val="000000"/>
                <w:sz w:val="20"/>
                <w:szCs w:val="20"/>
                <w:lang w:eastAsia="en-ID"/>
              </w:rPr>
              <w:t>nya</w:t>
            </w:r>
            <w:proofErr w:type="spellEnd"/>
            <w:r w:rsidR="00EB4692" w:rsidRPr="00613832">
              <w:rPr>
                <w:rFonts w:ascii="Calibri" w:eastAsia="Times New Roman" w:hAnsi="Calibri" w:cs="Calibri"/>
                <w:color w:val="000000"/>
                <w:sz w:val="20"/>
                <w:szCs w:val="20"/>
                <w:lang w:eastAsia="en-ID"/>
              </w:rPr>
              <w:t>.</w:t>
            </w:r>
          </w:p>
          <w:p w14:paraId="48835E0F" w14:textId="77777777" w:rsidR="00C4602B" w:rsidRDefault="00C4602B">
            <w:pPr>
              <w:spacing w:after="0" w:line="240" w:lineRule="auto"/>
              <w:ind w:left="426"/>
              <w:contextualSpacing/>
              <w:jc w:val="both"/>
              <w:rPr>
                <w:rFonts w:ascii="Calibri" w:eastAsia="Times New Roman" w:hAnsi="Calibri" w:cs="Calibri"/>
                <w:color w:val="000000"/>
                <w:sz w:val="20"/>
                <w:szCs w:val="20"/>
                <w:lang w:eastAsia="en-ID"/>
              </w:rPr>
            </w:pPr>
          </w:p>
          <w:p w14:paraId="5E52A040" w14:textId="42AF6F18" w:rsidR="00C4602B" w:rsidRDefault="00C4602B">
            <w:pPr>
              <w:spacing w:after="0" w:line="240" w:lineRule="auto"/>
              <w:ind w:left="426"/>
              <w:contextualSpacing/>
              <w:jc w:val="both"/>
              <w:rPr>
                <w:rFonts w:ascii="Calibri" w:eastAsia="Times New Roman" w:hAnsi="Calibri" w:cs="Calibri"/>
                <w:color w:val="000000"/>
                <w:sz w:val="20"/>
                <w:szCs w:val="20"/>
                <w:lang w:eastAsia="en-ID"/>
              </w:rPr>
            </w:pPr>
            <w:r w:rsidRPr="00FC1F44">
              <w:rPr>
                <w:rFonts w:ascii="Calibri" w:eastAsia="Times New Roman" w:hAnsi="Calibri" w:cs="Calibri"/>
                <w:color w:val="000000"/>
                <w:sz w:val="20"/>
                <w:szCs w:val="20"/>
                <w:lang w:eastAsia="en-ID"/>
              </w:rPr>
              <w:lastRenderedPageBreak/>
              <w:t>“</w:t>
            </w:r>
            <w:r w:rsidRPr="00BA45BC">
              <w:rPr>
                <w:rFonts w:ascii="Calibri" w:eastAsia="Times New Roman" w:hAnsi="Calibri" w:cs="Calibri"/>
                <w:b/>
                <w:bCs/>
                <w:color w:val="000000"/>
                <w:sz w:val="20"/>
                <w:szCs w:val="20"/>
                <w:lang w:eastAsia="en-ID"/>
              </w:rPr>
              <w:t xml:space="preserve">Hari </w:t>
            </w:r>
            <w:proofErr w:type="spellStart"/>
            <w:r w:rsidRPr="00BA45BC">
              <w:rPr>
                <w:rFonts w:ascii="Calibri" w:eastAsia="Times New Roman" w:hAnsi="Calibri" w:cs="Calibri"/>
                <w:b/>
                <w:bCs/>
                <w:color w:val="000000"/>
                <w:sz w:val="20"/>
                <w:szCs w:val="20"/>
                <w:lang w:eastAsia="en-ID"/>
              </w:rPr>
              <w:t>Kerja</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berarti</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setiap</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hari</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selain</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Sabtu</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Minggu</w:t>
            </w:r>
            <w:proofErr w:type="spellEnd"/>
            <w:r w:rsidRPr="00FC1F44">
              <w:rPr>
                <w:rFonts w:ascii="Calibri" w:eastAsia="Times New Roman" w:hAnsi="Calibri" w:cs="Calibri"/>
                <w:color w:val="000000"/>
                <w:sz w:val="20"/>
                <w:szCs w:val="20"/>
                <w:lang w:eastAsia="en-ID"/>
              </w:rPr>
              <w:t xml:space="preserve">, </w:t>
            </w:r>
            <w:del w:id="140" w:author="OLTRE" w:date="2024-07-03T22:42:00Z">
              <w:r w:rsidRPr="00FC1F44">
                <w:rPr>
                  <w:rFonts w:ascii="Calibri" w:eastAsia="Times New Roman" w:hAnsi="Calibri" w:cs="Calibri"/>
                  <w:color w:val="000000"/>
                  <w:sz w:val="20"/>
                  <w:szCs w:val="20"/>
                  <w:lang w:eastAsia="en-ID"/>
                </w:rPr>
                <w:delText xml:space="preserve">atau </w:delText>
              </w:r>
            </w:del>
            <w:proofErr w:type="spellStart"/>
            <w:r w:rsidRPr="00FC1F44">
              <w:rPr>
                <w:rFonts w:ascii="Calibri" w:eastAsia="Times New Roman" w:hAnsi="Calibri" w:cs="Calibri"/>
                <w:color w:val="000000"/>
                <w:sz w:val="20"/>
                <w:szCs w:val="20"/>
                <w:lang w:eastAsia="en-ID"/>
              </w:rPr>
              <w:t>tanggal</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merah</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atau</w:t>
            </w:r>
            <w:proofErr w:type="spellEnd"/>
            <w:r w:rsidRPr="00FC1F44">
              <w:rPr>
                <w:rFonts w:ascii="Calibri" w:eastAsia="Times New Roman" w:hAnsi="Calibri" w:cs="Calibri"/>
                <w:color w:val="000000"/>
                <w:sz w:val="20"/>
                <w:szCs w:val="20"/>
                <w:lang w:eastAsia="en-ID"/>
              </w:rPr>
              <w:t xml:space="preserve"> </w:t>
            </w:r>
            <w:del w:id="141" w:author="OLTRE" w:date="2024-07-03T22:42:00Z">
              <w:r w:rsidRPr="00FC1F44">
                <w:rPr>
                  <w:rFonts w:ascii="Calibri" w:eastAsia="Times New Roman" w:hAnsi="Calibri" w:cs="Calibri"/>
                  <w:color w:val="000000"/>
                  <w:sz w:val="20"/>
                  <w:szCs w:val="20"/>
                  <w:lang w:eastAsia="en-ID"/>
                </w:rPr>
                <w:delText xml:space="preserve">hari </w:delText>
              </w:r>
            </w:del>
            <w:proofErr w:type="spellStart"/>
            <w:r w:rsidRPr="00FC1F44">
              <w:rPr>
                <w:rFonts w:ascii="Calibri" w:eastAsia="Times New Roman" w:hAnsi="Calibri" w:cs="Calibri"/>
                <w:color w:val="000000"/>
                <w:sz w:val="20"/>
                <w:szCs w:val="20"/>
                <w:lang w:eastAsia="en-ID"/>
              </w:rPr>
              <w:t>cuti</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bersama</w:t>
            </w:r>
            <w:proofErr w:type="spellEnd"/>
            <w:r w:rsidRPr="00FC1F44">
              <w:rPr>
                <w:rFonts w:ascii="Calibri" w:eastAsia="Times New Roman" w:hAnsi="Calibri" w:cs="Calibri"/>
                <w:color w:val="000000"/>
                <w:sz w:val="20"/>
                <w:szCs w:val="20"/>
                <w:lang w:eastAsia="en-ID"/>
              </w:rPr>
              <w:t xml:space="preserve">) </w:t>
            </w:r>
            <w:proofErr w:type="spellStart"/>
            <w:r w:rsidRPr="00FC1F44">
              <w:rPr>
                <w:rFonts w:ascii="Calibri" w:eastAsia="Times New Roman" w:hAnsi="Calibri" w:cs="Calibri"/>
                <w:color w:val="000000"/>
                <w:sz w:val="20"/>
                <w:szCs w:val="20"/>
                <w:lang w:eastAsia="en-ID"/>
              </w:rPr>
              <w:t>dimana</w:t>
            </w:r>
            <w:proofErr w:type="spellEnd"/>
            <w:r w:rsidRPr="00FC1F44">
              <w:rPr>
                <w:rFonts w:ascii="Calibri" w:eastAsia="Times New Roman" w:hAnsi="Calibri" w:cs="Calibri"/>
                <w:color w:val="000000"/>
                <w:sz w:val="20"/>
                <w:szCs w:val="20"/>
                <w:lang w:eastAsia="en-ID"/>
              </w:rPr>
              <w:t xml:space="preserve"> bank </w:t>
            </w:r>
            <w:proofErr w:type="spellStart"/>
            <w:r w:rsidRPr="00FC1F44">
              <w:rPr>
                <w:rFonts w:ascii="Calibri" w:eastAsia="Times New Roman" w:hAnsi="Calibri" w:cs="Calibri"/>
                <w:color w:val="000000"/>
                <w:sz w:val="20"/>
                <w:szCs w:val="20"/>
                <w:lang w:eastAsia="en-ID"/>
              </w:rPr>
              <w:t>beroperasional</w:t>
            </w:r>
            <w:proofErr w:type="spellEnd"/>
            <w:r w:rsidR="00F332B3">
              <w:rPr>
                <w:rFonts w:ascii="Calibri" w:eastAsia="Times New Roman" w:hAnsi="Calibri" w:cs="Calibri"/>
                <w:color w:val="000000"/>
                <w:sz w:val="20"/>
                <w:szCs w:val="20"/>
                <w:lang w:eastAsia="en-ID"/>
              </w:rPr>
              <w:t xml:space="preserve"> </w:t>
            </w:r>
            <w:proofErr w:type="spellStart"/>
            <w:ins w:id="142" w:author="OLTRE" w:date="2024-07-03T22:42:00Z">
              <w:r w:rsidR="00F332B3">
                <w:rPr>
                  <w:rFonts w:ascii="Calibri" w:eastAsia="Times New Roman" w:hAnsi="Calibri" w:cs="Calibri"/>
                  <w:color w:val="000000"/>
                  <w:sz w:val="20"/>
                  <w:szCs w:val="20"/>
                  <w:lang w:eastAsia="en-ID"/>
                </w:rPr>
                <w:t>melakukan</w:t>
              </w:r>
              <w:proofErr w:type="spellEnd"/>
              <w:r w:rsidR="00F332B3">
                <w:rPr>
                  <w:rFonts w:ascii="Calibri" w:eastAsia="Times New Roman" w:hAnsi="Calibri" w:cs="Calibri"/>
                  <w:color w:val="000000"/>
                  <w:sz w:val="20"/>
                  <w:szCs w:val="20"/>
                  <w:lang w:eastAsia="en-ID"/>
                </w:rPr>
                <w:t xml:space="preserve"> </w:t>
              </w:r>
              <w:proofErr w:type="spellStart"/>
              <w:r w:rsidR="00F332B3">
                <w:rPr>
                  <w:rFonts w:ascii="Calibri" w:eastAsia="Times New Roman" w:hAnsi="Calibri" w:cs="Calibri"/>
                  <w:color w:val="000000"/>
                  <w:sz w:val="20"/>
                  <w:szCs w:val="20"/>
                  <w:lang w:eastAsia="en-ID"/>
                </w:rPr>
                <w:t>usaha</w:t>
              </w:r>
              <w:proofErr w:type="spellEnd"/>
              <w:r w:rsidRPr="00FC1F44">
                <w:rPr>
                  <w:rFonts w:ascii="Calibri" w:eastAsia="Times New Roman" w:hAnsi="Calibri" w:cs="Calibri"/>
                  <w:color w:val="000000"/>
                  <w:sz w:val="20"/>
                  <w:szCs w:val="20"/>
                  <w:lang w:eastAsia="en-ID"/>
                </w:rPr>
                <w:t xml:space="preserve"> </w:t>
              </w:r>
            </w:ins>
            <w:r w:rsidRPr="00FC1F44">
              <w:rPr>
                <w:rFonts w:ascii="Calibri" w:eastAsia="Times New Roman" w:hAnsi="Calibri" w:cs="Calibri"/>
                <w:color w:val="000000"/>
                <w:sz w:val="20"/>
                <w:szCs w:val="20"/>
                <w:lang w:eastAsia="en-ID"/>
              </w:rPr>
              <w:t xml:space="preserve">di wilayah Negara </w:t>
            </w:r>
            <w:proofErr w:type="spellStart"/>
            <w:r w:rsidRPr="00FC1F44">
              <w:rPr>
                <w:rFonts w:ascii="Calibri" w:eastAsia="Times New Roman" w:hAnsi="Calibri" w:cs="Calibri"/>
                <w:color w:val="000000"/>
                <w:sz w:val="20"/>
                <w:szCs w:val="20"/>
                <w:lang w:eastAsia="en-ID"/>
              </w:rPr>
              <w:t>Republik</w:t>
            </w:r>
            <w:proofErr w:type="spellEnd"/>
            <w:r w:rsidRPr="00FC1F44">
              <w:rPr>
                <w:rFonts w:ascii="Calibri" w:eastAsia="Times New Roman" w:hAnsi="Calibri" w:cs="Calibri"/>
                <w:color w:val="000000"/>
                <w:sz w:val="20"/>
                <w:szCs w:val="20"/>
                <w:lang w:eastAsia="en-ID"/>
              </w:rPr>
              <w:t xml:space="preserve"> Indonesia</w:t>
            </w:r>
          </w:p>
          <w:p w14:paraId="333ECE03" w14:textId="77777777" w:rsidR="00DA3B6A" w:rsidRDefault="00DA3B6A">
            <w:pPr>
              <w:spacing w:after="0" w:line="240" w:lineRule="auto"/>
              <w:ind w:left="426"/>
              <w:contextualSpacing/>
              <w:jc w:val="both"/>
              <w:rPr>
                <w:rFonts w:ascii="Calibri" w:eastAsia="Times New Roman" w:hAnsi="Calibri" w:cs="Calibri"/>
                <w:color w:val="000000"/>
                <w:sz w:val="20"/>
                <w:szCs w:val="20"/>
                <w:lang w:eastAsia="en-ID"/>
              </w:rPr>
            </w:pPr>
          </w:p>
          <w:p w14:paraId="2497F47F" w14:textId="544848D6" w:rsidR="00DA3B6A" w:rsidRPr="005A2466" w:rsidRDefault="00DA3B6A" w:rsidP="005A2466">
            <w:pPr>
              <w:spacing w:after="0" w:line="240" w:lineRule="auto"/>
              <w:ind w:left="426"/>
              <w:contextualSpacing/>
              <w:jc w:val="both"/>
              <w:rPr>
                <w:rFonts w:ascii="Calibri" w:hAnsi="Calibri"/>
                <w:sz w:val="20"/>
              </w:rPr>
            </w:pPr>
          </w:p>
        </w:tc>
      </w:tr>
      <w:tr w:rsidR="0011293A" w:rsidRPr="00613832" w14:paraId="0C9AB66D" w14:textId="77777777" w:rsidTr="00BA45BC">
        <w:tc>
          <w:tcPr>
            <w:tcW w:w="4868" w:type="dxa"/>
            <w:gridSpan w:val="2"/>
            <w:tcMar>
              <w:top w:w="0" w:type="dxa"/>
              <w:left w:w="108" w:type="dxa"/>
              <w:bottom w:w="0" w:type="dxa"/>
              <w:right w:w="108" w:type="dxa"/>
            </w:tcMar>
            <w:hideMark/>
          </w:tcPr>
          <w:p w14:paraId="269165A7" w14:textId="5F45D0CC"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lastRenderedPageBreak/>
              <w:t>"Commissioner"</w:t>
            </w:r>
            <w:r w:rsidRPr="005A2466">
              <w:rPr>
                <w:rFonts w:ascii="Calibri" w:hAnsi="Calibri"/>
                <w:color w:val="000000"/>
                <w:sz w:val="20"/>
              </w:rPr>
              <w:t xml:space="preserve"> means any </w:t>
            </w:r>
            <w:del w:id="143" w:author="OLTRE" w:date="2024-07-03T22:42:00Z">
              <w:r w:rsidRPr="005A2466">
                <w:rPr>
                  <w:rFonts w:ascii="Calibri" w:hAnsi="Calibri"/>
                  <w:color w:val="000000"/>
                  <w:sz w:val="20"/>
                </w:rPr>
                <w:delText xml:space="preserve">elected </w:delText>
              </w:r>
            </w:del>
            <w:r w:rsidRPr="005A2466">
              <w:rPr>
                <w:rFonts w:ascii="Calibri" w:hAnsi="Calibri"/>
                <w:color w:val="000000"/>
                <w:sz w:val="20"/>
              </w:rPr>
              <w:t>member of the Board of Commissioners.</w:t>
            </w:r>
          </w:p>
        </w:tc>
        <w:tc>
          <w:tcPr>
            <w:tcW w:w="4914" w:type="dxa"/>
            <w:gridSpan w:val="2"/>
            <w:tcMar>
              <w:top w:w="0" w:type="dxa"/>
              <w:left w:w="108" w:type="dxa"/>
              <w:bottom w:w="0" w:type="dxa"/>
              <w:right w:w="108" w:type="dxa"/>
            </w:tcMar>
            <w:hideMark/>
          </w:tcPr>
          <w:p w14:paraId="695ED3F7" w14:textId="1467FD3A" w:rsidR="00134E27"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proofErr w:type="spellStart"/>
            <w:r w:rsidRPr="005A2466">
              <w:rPr>
                <w:rFonts w:ascii="Calibri" w:hAnsi="Calibri"/>
                <w:b/>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del w:id="144" w:author="OLTRE" w:date="2024-07-03T22:42:00Z">
              <w:r w:rsidRPr="005A2466">
                <w:rPr>
                  <w:rFonts w:ascii="Calibri" w:hAnsi="Calibri"/>
                  <w:color w:val="000000"/>
                  <w:sz w:val="20"/>
                </w:rPr>
                <w:delText>anggota manapun yang dipilih untuk menjadi</w:delText>
              </w:r>
            </w:del>
            <w:proofErr w:type="spellStart"/>
            <w:ins w:id="145" w:author="OLTRE" w:date="2024-07-03T22:42:00Z">
              <w:r w:rsidR="008C74EE">
                <w:rPr>
                  <w:rFonts w:ascii="Calibri" w:hAnsi="Calibri"/>
                  <w:color w:val="000000"/>
                  <w:sz w:val="20"/>
                </w:rPr>
                <w:t>seorang</w:t>
              </w:r>
            </w:ins>
            <w:proofErr w:type="spellEnd"/>
            <w:r w:rsidR="008C74EE">
              <w:rPr>
                <w:rFonts w:ascii="Calibri" w:hAnsi="Calibri"/>
                <w:color w:val="000000"/>
                <w:sz w:val="20"/>
              </w:rPr>
              <w:t xml:space="preserve">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w:t>
            </w:r>
          </w:p>
          <w:p w14:paraId="5A37F53D" w14:textId="77777777" w:rsidR="00DA3B6A" w:rsidRDefault="00DA3B6A">
            <w:pPr>
              <w:spacing w:after="0" w:line="240" w:lineRule="auto"/>
              <w:ind w:left="426"/>
              <w:contextualSpacing/>
              <w:jc w:val="both"/>
              <w:rPr>
                <w:rFonts w:ascii="Calibri" w:hAnsi="Calibri"/>
                <w:color w:val="000000"/>
                <w:sz w:val="20"/>
              </w:rPr>
            </w:pPr>
          </w:p>
          <w:p w14:paraId="32F56E71" w14:textId="77777777" w:rsidR="00DA3B6A" w:rsidRPr="005A2466" w:rsidRDefault="00DA3B6A" w:rsidP="005A2466">
            <w:pPr>
              <w:spacing w:after="0" w:line="240" w:lineRule="auto"/>
              <w:ind w:left="426"/>
              <w:contextualSpacing/>
              <w:jc w:val="both"/>
              <w:rPr>
                <w:rFonts w:ascii="Calibri" w:hAnsi="Calibri"/>
                <w:sz w:val="20"/>
              </w:rPr>
            </w:pPr>
          </w:p>
        </w:tc>
      </w:tr>
      <w:tr w:rsidR="0011293A" w:rsidRPr="00613832" w14:paraId="6EF8D224" w14:textId="77777777" w:rsidTr="00BA45BC">
        <w:tc>
          <w:tcPr>
            <w:tcW w:w="4868" w:type="dxa"/>
            <w:gridSpan w:val="2"/>
            <w:tcMar>
              <w:top w:w="0" w:type="dxa"/>
              <w:left w:w="108" w:type="dxa"/>
              <w:bottom w:w="0" w:type="dxa"/>
              <w:right w:w="108" w:type="dxa"/>
            </w:tcMar>
            <w:hideMark/>
          </w:tcPr>
          <w:p w14:paraId="2655311E" w14:textId="7A3D6897" w:rsidR="00EB4692" w:rsidRPr="005A2466" w:rsidRDefault="00134E27" w:rsidP="005A2466">
            <w:pPr>
              <w:spacing w:after="0" w:line="240" w:lineRule="auto"/>
              <w:ind w:left="426"/>
              <w:contextualSpacing/>
              <w:jc w:val="both"/>
              <w:rPr>
                <w:rFonts w:ascii="Calibri" w:hAnsi="Calibri"/>
                <w:color w:val="000000"/>
                <w:sz w:val="20"/>
              </w:rPr>
            </w:pPr>
            <w:r w:rsidRPr="005A2466">
              <w:rPr>
                <w:rFonts w:ascii="Calibri" w:hAnsi="Calibri"/>
                <w:b/>
                <w:color w:val="000000"/>
                <w:sz w:val="20"/>
              </w:rPr>
              <w:t>"Company Law"</w:t>
            </w:r>
            <w:r w:rsidRPr="00613832">
              <w:rPr>
                <w:rFonts w:ascii="Calibri" w:eastAsia="Times New Roman" w:hAnsi="Calibri" w:cs="Calibri"/>
                <w:color w:val="000000"/>
                <w:sz w:val="20"/>
                <w:szCs w:val="20"/>
                <w:lang w:eastAsia="en-ID"/>
              </w:rPr>
              <w:t xml:space="preserve"> means</w:t>
            </w:r>
            <w:r w:rsidRPr="005A2466">
              <w:rPr>
                <w:rFonts w:ascii="Calibri" w:hAnsi="Calibri"/>
                <w:color w:val="000000"/>
                <w:sz w:val="20"/>
              </w:rPr>
              <w:t xml:space="preserve"> </w:t>
            </w:r>
            <w:proofErr w:type="spellStart"/>
            <w:r w:rsidR="00EB4692" w:rsidRPr="005A2466">
              <w:rPr>
                <w:rFonts w:ascii="Calibri" w:hAnsi="Calibri"/>
                <w:color w:val="000000"/>
                <w:sz w:val="20"/>
              </w:rPr>
              <w:t>means</w:t>
            </w:r>
            <w:proofErr w:type="spellEnd"/>
            <w:r w:rsidR="00EB4692" w:rsidRPr="005A2466">
              <w:rPr>
                <w:rFonts w:ascii="Calibri" w:hAnsi="Calibri"/>
                <w:color w:val="000000"/>
                <w:sz w:val="20"/>
              </w:rPr>
              <w:t xml:space="preserve"> Law No. 40 of 2007 regarding Limited Liability Company, as lastly amended by the Law No. 6 of 2023 (and any of its amendments).</w:t>
            </w:r>
          </w:p>
          <w:p w14:paraId="2D4A043F" w14:textId="77777777" w:rsidR="00134E27" w:rsidRPr="005A2466" w:rsidRDefault="00134E27" w:rsidP="005A2466">
            <w:pPr>
              <w:spacing w:after="0" w:line="240" w:lineRule="auto"/>
              <w:ind w:left="426"/>
              <w:contextualSpacing/>
              <w:jc w:val="both"/>
              <w:rPr>
                <w:rFonts w:ascii="Calibri" w:hAnsi="Calibri"/>
                <w:sz w:val="20"/>
              </w:rPr>
            </w:pPr>
          </w:p>
        </w:tc>
        <w:tc>
          <w:tcPr>
            <w:tcW w:w="4914" w:type="dxa"/>
            <w:gridSpan w:val="2"/>
            <w:tcMar>
              <w:top w:w="0" w:type="dxa"/>
              <w:left w:w="108" w:type="dxa"/>
              <w:bottom w:w="0" w:type="dxa"/>
              <w:right w:w="108" w:type="dxa"/>
            </w:tcMar>
            <w:hideMark/>
          </w:tcPr>
          <w:p w14:paraId="018A6EDB" w14:textId="3E6552CB" w:rsidR="00134E27" w:rsidRDefault="00134E27">
            <w:pPr>
              <w:spacing w:after="0" w:line="240" w:lineRule="auto"/>
              <w:ind w:left="426"/>
              <w:contextualSpacing/>
              <w:jc w:val="both"/>
              <w:rPr>
                <w:rFonts w:ascii="Calibri" w:eastAsia="Times New Roman" w:hAnsi="Calibri" w:cs="Calibri"/>
                <w:color w:val="000000"/>
                <w:sz w:val="20"/>
                <w:szCs w:val="20"/>
                <w:lang w:eastAsia="en-ID"/>
              </w:rPr>
            </w:pPr>
            <w:r w:rsidRPr="005A2466">
              <w:rPr>
                <w:rFonts w:ascii="Calibri" w:hAnsi="Calibri"/>
                <w:b/>
                <w:color w:val="000000"/>
                <w:sz w:val="20"/>
              </w:rPr>
              <w:t>"UUPT"</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Undang-</w:t>
            </w:r>
            <w:del w:id="146" w:author="OLTRE" w:date="2024-07-03T22:42:00Z">
              <w:r w:rsidRPr="005A2466">
                <w:rPr>
                  <w:rFonts w:ascii="Calibri" w:hAnsi="Calibri"/>
                  <w:color w:val="000000"/>
                  <w:sz w:val="20"/>
                </w:rPr>
                <w:delText>undang</w:delText>
              </w:r>
            </w:del>
            <w:ins w:id="147" w:author="OLTRE" w:date="2024-07-03T22:42:00Z">
              <w:r w:rsidR="00C13F8C">
                <w:rPr>
                  <w:rFonts w:ascii="Calibri" w:hAnsi="Calibri"/>
                  <w:color w:val="000000"/>
                  <w:sz w:val="20"/>
                </w:rPr>
                <w:t>U</w:t>
              </w:r>
              <w:r w:rsidRPr="005A2466">
                <w:rPr>
                  <w:rFonts w:ascii="Calibri" w:hAnsi="Calibri"/>
                  <w:color w:val="000000"/>
                  <w:sz w:val="20"/>
                </w:rPr>
                <w:t>ndang</w:t>
              </w:r>
            </w:ins>
            <w:proofErr w:type="spellEnd"/>
            <w:r w:rsidRPr="005A2466">
              <w:rPr>
                <w:rFonts w:ascii="Calibri" w:hAnsi="Calibri"/>
                <w:color w:val="000000"/>
                <w:sz w:val="20"/>
              </w:rPr>
              <w:t xml:space="preserve"> </w:t>
            </w:r>
            <w:proofErr w:type="spellStart"/>
            <w:r w:rsidRPr="005A2466">
              <w:rPr>
                <w:rFonts w:ascii="Calibri" w:hAnsi="Calibri"/>
                <w:color w:val="000000"/>
                <w:sz w:val="20"/>
              </w:rPr>
              <w:t>Republik</w:t>
            </w:r>
            <w:proofErr w:type="spellEnd"/>
            <w:r w:rsidRPr="005A2466">
              <w:rPr>
                <w:rFonts w:ascii="Calibri" w:hAnsi="Calibri"/>
                <w:color w:val="000000"/>
                <w:sz w:val="20"/>
              </w:rPr>
              <w:t xml:space="preserve"> Indonesia </w:t>
            </w:r>
            <w:proofErr w:type="spellStart"/>
            <w:r w:rsidRPr="005A2466">
              <w:rPr>
                <w:rFonts w:ascii="Calibri" w:hAnsi="Calibri"/>
                <w:color w:val="000000"/>
                <w:sz w:val="20"/>
              </w:rPr>
              <w:t>Nomor</w:t>
            </w:r>
            <w:proofErr w:type="spellEnd"/>
            <w:r w:rsidRPr="005A2466">
              <w:rPr>
                <w:rFonts w:ascii="Calibri" w:hAnsi="Calibri"/>
                <w:color w:val="000000"/>
                <w:sz w:val="20"/>
              </w:rPr>
              <w:t xml:space="preserve"> 40 </w:t>
            </w:r>
            <w:proofErr w:type="spellStart"/>
            <w:r w:rsidRPr="005A2466">
              <w:rPr>
                <w:rFonts w:ascii="Calibri" w:hAnsi="Calibri"/>
                <w:color w:val="000000"/>
                <w:sz w:val="20"/>
              </w:rPr>
              <w:t>Tahun</w:t>
            </w:r>
            <w:proofErr w:type="spellEnd"/>
            <w:r w:rsidRPr="005A2466">
              <w:rPr>
                <w:rFonts w:ascii="Calibri" w:hAnsi="Calibri"/>
                <w:color w:val="000000"/>
                <w:sz w:val="20"/>
              </w:rPr>
              <w:t xml:space="preserve"> 2007 </w:t>
            </w:r>
            <w:proofErr w:type="spellStart"/>
            <w:r w:rsidRPr="005A2466">
              <w:rPr>
                <w:rFonts w:ascii="Calibri" w:hAnsi="Calibri"/>
                <w:color w:val="000000"/>
                <w:sz w:val="20"/>
              </w:rPr>
              <w:t>tentang</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Terbatas</w:t>
            </w:r>
            <w:proofErr w:type="spellEnd"/>
            <w:r w:rsidR="00AD27B6" w:rsidRPr="005A2466">
              <w:rPr>
                <w:rFonts w:ascii="Calibri" w:hAnsi="Calibri"/>
                <w:color w:val="000000"/>
                <w:sz w:val="20"/>
              </w:rPr>
              <w:t xml:space="preserve"> </w:t>
            </w:r>
            <w:r w:rsidR="00EB4692" w:rsidRPr="00613832">
              <w:rPr>
                <w:rFonts w:ascii="Calibri" w:eastAsia="Times New Roman" w:hAnsi="Calibri" w:cs="Calibri"/>
                <w:color w:val="000000"/>
                <w:sz w:val="20"/>
                <w:szCs w:val="20"/>
                <w:lang w:eastAsia="en-ID"/>
              </w:rPr>
              <w:t xml:space="preserve"> </w:t>
            </w:r>
            <w:proofErr w:type="spellStart"/>
            <w:r w:rsidR="00EB4692" w:rsidRPr="00613832">
              <w:rPr>
                <w:rFonts w:ascii="Calibri" w:eastAsia="Times New Roman" w:hAnsi="Calibri" w:cs="Calibri"/>
                <w:color w:val="000000"/>
                <w:sz w:val="20"/>
                <w:szCs w:val="20"/>
                <w:lang w:eastAsia="en-ID"/>
              </w:rPr>
              <w:t>sebagaimana</w:t>
            </w:r>
            <w:proofErr w:type="spellEnd"/>
            <w:r w:rsidR="00EB4692" w:rsidRPr="00613832">
              <w:rPr>
                <w:rFonts w:ascii="Calibri" w:eastAsia="Times New Roman" w:hAnsi="Calibri" w:cs="Calibri"/>
                <w:color w:val="000000"/>
                <w:sz w:val="20"/>
                <w:szCs w:val="20"/>
                <w:lang w:eastAsia="en-ID"/>
              </w:rPr>
              <w:t xml:space="preserve"> </w:t>
            </w:r>
            <w:proofErr w:type="spellStart"/>
            <w:r w:rsidR="00EB4692" w:rsidRPr="00613832">
              <w:rPr>
                <w:rFonts w:ascii="Calibri" w:eastAsia="Times New Roman" w:hAnsi="Calibri" w:cs="Calibri"/>
                <w:color w:val="000000"/>
                <w:sz w:val="20"/>
                <w:szCs w:val="20"/>
                <w:lang w:eastAsia="en-ID"/>
              </w:rPr>
              <w:t>diubahkan</w:t>
            </w:r>
            <w:proofErr w:type="spellEnd"/>
            <w:r w:rsidR="00EB4692" w:rsidRPr="00613832">
              <w:rPr>
                <w:rFonts w:ascii="Calibri" w:eastAsia="Times New Roman" w:hAnsi="Calibri" w:cs="Calibri"/>
                <w:color w:val="000000"/>
                <w:sz w:val="20"/>
                <w:szCs w:val="20"/>
                <w:lang w:eastAsia="en-ID"/>
              </w:rPr>
              <w:t xml:space="preserve"> </w:t>
            </w:r>
            <w:proofErr w:type="spellStart"/>
            <w:r w:rsidR="00EB4692" w:rsidRPr="00613832">
              <w:rPr>
                <w:rFonts w:ascii="Calibri" w:eastAsia="Times New Roman" w:hAnsi="Calibri" w:cs="Calibri"/>
                <w:color w:val="000000"/>
                <w:sz w:val="20"/>
                <w:szCs w:val="20"/>
                <w:lang w:eastAsia="en-ID"/>
              </w:rPr>
              <w:t>terakhir</w:t>
            </w:r>
            <w:proofErr w:type="spellEnd"/>
            <w:r w:rsidR="00EB4692" w:rsidRPr="00613832">
              <w:rPr>
                <w:rFonts w:ascii="Calibri" w:eastAsia="Times New Roman" w:hAnsi="Calibri" w:cs="Calibri"/>
                <w:color w:val="000000"/>
                <w:sz w:val="20"/>
                <w:szCs w:val="20"/>
                <w:lang w:eastAsia="en-ID"/>
              </w:rPr>
              <w:t xml:space="preserve"> </w:t>
            </w:r>
            <w:proofErr w:type="spellStart"/>
            <w:r w:rsidR="00EB4692" w:rsidRPr="00613832">
              <w:rPr>
                <w:rFonts w:ascii="Calibri" w:eastAsia="Times New Roman" w:hAnsi="Calibri" w:cs="Calibri"/>
                <w:color w:val="000000"/>
                <w:sz w:val="20"/>
                <w:szCs w:val="20"/>
                <w:lang w:eastAsia="en-ID"/>
              </w:rPr>
              <w:t>kalinya</w:t>
            </w:r>
            <w:proofErr w:type="spellEnd"/>
            <w:r w:rsidR="00EB4692" w:rsidRPr="00613832">
              <w:rPr>
                <w:rFonts w:ascii="Calibri" w:eastAsia="Times New Roman" w:hAnsi="Calibri" w:cs="Calibri"/>
                <w:color w:val="000000"/>
                <w:sz w:val="20"/>
                <w:szCs w:val="20"/>
                <w:lang w:eastAsia="en-ID"/>
              </w:rPr>
              <w:t xml:space="preserve"> </w:t>
            </w:r>
            <w:del w:id="148" w:author="OLTRE" w:date="2024-07-03T22:42:00Z">
              <w:r w:rsidR="00EB4692" w:rsidRPr="00613832">
                <w:rPr>
                  <w:rFonts w:ascii="Calibri" w:eastAsia="Times New Roman" w:hAnsi="Calibri" w:cs="Calibri"/>
                  <w:color w:val="000000"/>
                  <w:sz w:val="20"/>
                  <w:szCs w:val="20"/>
                  <w:lang w:eastAsia="en-ID"/>
                </w:rPr>
                <w:delText>berdasarkan</w:delText>
              </w:r>
            </w:del>
            <w:ins w:id="149" w:author="OLTRE" w:date="2024-07-03T22:42:00Z">
              <w:r w:rsidR="00C13F8C">
                <w:rPr>
                  <w:rFonts w:ascii="Calibri" w:eastAsia="Times New Roman" w:hAnsi="Calibri" w:cs="Calibri"/>
                  <w:color w:val="000000"/>
                  <w:sz w:val="20"/>
                  <w:szCs w:val="20"/>
                  <w:lang w:eastAsia="en-ID"/>
                </w:rPr>
                <w:t>oleh</w:t>
              </w:r>
            </w:ins>
            <w:r w:rsidR="00C13F8C" w:rsidRPr="005A2466">
              <w:rPr>
                <w:rFonts w:ascii="Calibri" w:hAnsi="Calibri"/>
                <w:color w:val="000000"/>
                <w:sz w:val="20"/>
              </w:rPr>
              <w:t xml:space="preserve"> </w:t>
            </w:r>
            <w:proofErr w:type="spellStart"/>
            <w:r w:rsidR="00EB4692" w:rsidRPr="005A2466">
              <w:rPr>
                <w:rFonts w:ascii="Calibri" w:hAnsi="Calibri"/>
                <w:color w:val="000000"/>
                <w:sz w:val="20"/>
              </w:rPr>
              <w:t>Undang-</w:t>
            </w:r>
            <w:del w:id="150" w:author="OLTRE" w:date="2024-07-03T22:42:00Z">
              <w:r w:rsidR="00EB4692" w:rsidRPr="00613832">
                <w:rPr>
                  <w:rFonts w:ascii="Calibri" w:eastAsia="Times New Roman" w:hAnsi="Calibri" w:cs="Calibri"/>
                  <w:color w:val="000000"/>
                  <w:sz w:val="20"/>
                  <w:szCs w:val="20"/>
                  <w:lang w:eastAsia="en-ID"/>
                </w:rPr>
                <w:delText>Unang</w:delText>
              </w:r>
            </w:del>
            <w:ins w:id="151" w:author="OLTRE" w:date="2024-07-03T22:42:00Z">
              <w:r w:rsidR="00EB4692" w:rsidRPr="00613832">
                <w:rPr>
                  <w:rFonts w:ascii="Calibri" w:eastAsia="Times New Roman" w:hAnsi="Calibri" w:cs="Calibri"/>
                  <w:color w:val="000000"/>
                  <w:sz w:val="20"/>
                  <w:szCs w:val="20"/>
                  <w:lang w:eastAsia="en-ID"/>
                </w:rPr>
                <w:t>Un</w:t>
              </w:r>
              <w:r w:rsidR="00C13F8C">
                <w:rPr>
                  <w:rFonts w:ascii="Calibri" w:eastAsia="Times New Roman" w:hAnsi="Calibri" w:cs="Calibri"/>
                  <w:color w:val="000000"/>
                  <w:sz w:val="20"/>
                  <w:szCs w:val="20"/>
                  <w:lang w:eastAsia="en-ID"/>
                </w:rPr>
                <w:t>d</w:t>
              </w:r>
              <w:r w:rsidR="00EB4692" w:rsidRPr="00613832">
                <w:rPr>
                  <w:rFonts w:ascii="Calibri" w:eastAsia="Times New Roman" w:hAnsi="Calibri" w:cs="Calibri"/>
                  <w:color w:val="000000"/>
                  <w:sz w:val="20"/>
                  <w:szCs w:val="20"/>
                  <w:lang w:eastAsia="en-ID"/>
                </w:rPr>
                <w:t>ang</w:t>
              </w:r>
            </w:ins>
            <w:proofErr w:type="spellEnd"/>
            <w:r w:rsidR="00EB4692" w:rsidRPr="00613832">
              <w:rPr>
                <w:rFonts w:ascii="Calibri" w:eastAsia="Times New Roman" w:hAnsi="Calibri" w:cs="Calibri"/>
                <w:color w:val="000000"/>
                <w:sz w:val="20"/>
                <w:szCs w:val="20"/>
                <w:lang w:eastAsia="en-ID"/>
              </w:rPr>
              <w:t xml:space="preserve"> No.</w:t>
            </w:r>
            <w:r w:rsidR="001258AC">
              <w:rPr>
                <w:rFonts w:ascii="Calibri" w:eastAsia="Times New Roman" w:hAnsi="Calibri" w:cs="Calibri"/>
                <w:color w:val="000000"/>
                <w:sz w:val="20"/>
                <w:szCs w:val="20"/>
                <w:lang w:eastAsia="en-ID"/>
              </w:rPr>
              <w:t xml:space="preserve"> </w:t>
            </w:r>
            <w:r w:rsidR="00EB4692" w:rsidRPr="00613832">
              <w:rPr>
                <w:rFonts w:ascii="Calibri" w:eastAsia="Times New Roman" w:hAnsi="Calibri" w:cs="Calibri"/>
                <w:color w:val="000000"/>
                <w:sz w:val="20"/>
                <w:szCs w:val="20"/>
                <w:lang w:eastAsia="en-ID"/>
              </w:rPr>
              <w:t xml:space="preserve">6 </w:t>
            </w:r>
            <w:proofErr w:type="spellStart"/>
            <w:r w:rsidR="001258AC">
              <w:rPr>
                <w:rFonts w:ascii="Calibri" w:eastAsia="Times New Roman" w:hAnsi="Calibri" w:cs="Calibri"/>
                <w:color w:val="000000"/>
                <w:sz w:val="20"/>
                <w:szCs w:val="20"/>
                <w:lang w:eastAsia="en-ID"/>
              </w:rPr>
              <w:t>T</w:t>
            </w:r>
            <w:r w:rsidR="00EB4692" w:rsidRPr="00613832">
              <w:rPr>
                <w:rFonts w:ascii="Calibri" w:eastAsia="Times New Roman" w:hAnsi="Calibri" w:cs="Calibri"/>
                <w:color w:val="000000"/>
                <w:sz w:val="20"/>
                <w:szCs w:val="20"/>
                <w:lang w:eastAsia="en-ID"/>
              </w:rPr>
              <w:t>ahun</w:t>
            </w:r>
            <w:proofErr w:type="spellEnd"/>
            <w:r w:rsidR="00EB4692" w:rsidRPr="00613832">
              <w:rPr>
                <w:rFonts w:ascii="Calibri" w:eastAsia="Times New Roman" w:hAnsi="Calibri" w:cs="Calibri"/>
                <w:color w:val="000000"/>
                <w:sz w:val="20"/>
                <w:szCs w:val="20"/>
                <w:lang w:eastAsia="en-ID"/>
              </w:rPr>
              <w:t xml:space="preserve"> 2023  (</w:t>
            </w:r>
            <w:proofErr w:type="spellStart"/>
            <w:r w:rsidR="00EB4692" w:rsidRPr="00613832">
              <w:rPr>
                <w:rFonts w:ascii="Calibri" w:eastAsia="Times New Roman" w:hAnsi="Calibri" w:cs="Calibri"/>
                <w:color w:val="000000"/>
                <w:sz w:val="20"/>
                <w:szCs w:val="20"/>
                <w:lang w:eastAsia="en-ID"/>
              </w:rPr>
              <w:t>berikut</w:t>
            </w:r>
            <w:proofErr w:type="spellEnd"/>
            <w:ins w:id="152" w:author="OLTRE" w:date="2024-07-03T22:42:00Z">
              <w:r w:rsidR="00DD180B">
                <w:rPr>
                  <w:rFonts w:ascii="Calibri" w:eastAsia="Times New Roman" w:hAnsi="Calibri" w:cs="Calibri"/>
                  <w:color w:val="000000"/>
                  <w:sz w:val="20"/>
                  <w:szCs w:val="20"/>
                  <w:lang w:eastAsia="en-ID"/>
                </w:rPr>
                <w:t xml:space="preserve"> </w:t>
              </w:r>
              <w:proofErr w:type="spellStart"/>
              <w:r w:rsidR="00DD180B">
                <w:rPr>
                  <w:rFonts w:ascii="Calibri" w:eastAsia="Times New Roman" w:hAnsi="Calibri" w:cs="Calibri"/>
                  <w:color w:val="000000"/>
                  <w:sz w:val="20"/>
                  <w:szCs w:val="20"/>
                  <w:lang w:eastAsia="en-ID"/>
                </w:rPr>
                <w:t>setiap</w:t>
              </w:r>
            </w:ins>
            <w:proofErr w:type="spellEnd"/>
            <w:r w:rsidR="00EB4692" w:rsidRPr="00613832">
              <w:rPr>
                <w:rFonts w:ascii="Calibri" w:eastAsia="Times New Roman" w:hAnsi="Calibri" w:cs="Calibri"/>
                <w:color w:val="000000"/>
                <w:sz w:val="20"/>
                <w:szCs w:val="20"/>
                <w:lang w:eastAsia="en-ID"/>
              </w:rPr>
              <w:t xml:space="preserve"> </w:t>
            </w:r>
            <w:proofErr w:type="spellStart"/>
            <w:r w:rsidR="00EB4692" w:rsidRPr="00613832">
              <w:rPr>
                <w:rFonts w:ascii="Calibri" w:eastAsia="Times New Roman" w:hAnsi="Calibri" w:cs="Calibri"/>
                <w:color w:val="000000"/>
                <w:sz w:val="20"/>
                <w:szCs w:val="20"/>
                <w:lang w:eastAsia="en-ID"/>
              </w:rPr>
              <w:t>perubahannya</w:t>
            </w:r>
            <w:proofErr w:type="spellEnd"/>
            <w:r w:rsidR="00EB4692" w:rsidRPr="00613832">
              <w:rPr>
                <w:rFonts w:ascii="Calibri" w:eastAsia="Times New Roman" w:hAnsi="Calibri" w:cs="Calibri"/>
                <w:color w:val="000000"/>
                <w:sz w:val="20"/>
                <w:szCs w:val="20"/>
                <w:lang w:eastAsia="en-ID"/>
              </w:rPr>
              <w:t>)</w:t>
            </w:r>
            <w:r w:rsidRPr="00613832">
              <w:rPr>
                <w:rFonts w:ascii="Calibri" w:eastAsia="Times New Roman" w:hAnsi="Calibri" w:cs="Calibri"/>
                <w:color w:val="000000"/>
                <w:sz w:val="20"/>
                <w:szCs w:val="20"/>
                <w:lang w:eastAsia="en-ID"/>
              </w:rPr>
              <w:t>.</w:t>
            </w:r>
          </w:p>
          <w:p w14:paraId="7E76D0CD" w14:textId="77777777" w:rsidR="00A55264" w:rsidRDefault="00A55264">
            <w:pPr>
              <w:spacing w:after="0" w:line="240" w:lineRule="auto"/>
              <w:ind w:left="426"/>
              <w:contextualSpacing/>
              <w:jc w:val="both"/>
              <w:rPr>
                <w:rFonts w:ascii="Calibri" w:eastAsia="Times New Roman" w:hAnsi="Calibri" w:cs="Calibri"/>
                <w:color w:val="000000"/>
                <w:sz w:val="20"/>
                <w:szCs w:val="20"/>
                <w:lang w:eastAsia="en-ID"/>
              </w:rPr>
            </w:pPr>
          </w:p>
          <w:p w14:paraId="0B91AF25" w14:textId="438D0596" w:rsidR="00DA3B6A" w:rsidRPr="005A2466" w:rsidRDefault="00DA3B6A" w:rsidP="005A2466">
            <w:pPr>
              <w:spacing w:after="0" w:line="240" w:lineRule="auto"/>
              <w:ind w:left="426"/>
              <w:contextualSpacing/>
              <w:jc w:val="both"/>
              <w:rPr>
                <w:rFonts w:ascii="Calibri" w:hAnsi="Calibri"/>
                <w:sz w:val="20"/>
              </w:rPr>
            </w:pPr>
          </w:p>
        </w:tc>
      </w:tr>
      <w:tr w:rsidR="0011293A" w:rsidRPr="00613832" w14:paraId="15E40F05" w14:textId="77777777" w:rsidTr="00BA45BC">
        <w:tc>
          <w:tcPr>
            <w:tcW w:w="4868" w:type="dxa"/>
            <w:gridSpan w:val="2"/>
            <w:tcMar>
              <w:top w:w="0" w:type="dxa"/>
              <w:left w:w="108" w:type="dxa"/>
              <w:bottom w:w="0" w:type="dxa"/>
              <w:right w:w="108" w:type="dxa"/>
            </w:tcMar>
            <w:hideMark/>
          </w:tcPr>
          <w:p w14:paraId="5AA295A7" w14:textId="5871E780"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“Completion”</w:t>
            </w:r>
            <w:r w:rsidRPr="005A2466">
              <w:rPr>
                <w:rFonts w:ascii="Calibri" w:hAnsi="Calibri"/>
                <w:color w:val="000000"/>
                <w:sz w:val="20"/>
              </w:rPr>
              <w:t xml:space="preserve"> </w:t>
            </w:r>
            <w:r w:rsidRPr="00613832">
              <w:rPr>
                <w:rFonts w:ascii="Calibri" w:eastAsia="Times New Roman" w:hAnsi="Calibri" w:cs="Calibri"/>
                <w:color w:val="000000"/>
                <w:sz w:val="20"/>
                <w:szCs w:val="20"/>
                <w:lang w:eastAsia="en-ID"/>
              </w:rPr>
              <w:t>means completion of</w:t>
            </w:r>
            <w:r w:rsidRPr="005A2466">
              <w:rPr>
                <w:rFonts w:ascii="Calibri" w:hAnsi="Calibri"/>
                <w:color w:val="000000"/>
                <w:sz w:val="20"/>
              </w:rPr>
              <w:t xml:space="preserve"> the </w:t>
            </w:r>
            <w:r w:rsidRPr="00613832">
              <w:rPr>
                <w:rFonts w:ascii="Calibri" w:eastAsia="Times New Roman" w:hAnsi="Calibri" w:cs="Calibri"/>
                <w:color w:val="000000"/>
                <w:sz w:val="20"/>
                <w:szCs w:val="20"/>
                <w:lang w:eastAsia="en-ID"/>
              </w:rPr>
              <w:t>issuance and allotment of Shares</w:t>
            </w:r>
            <w:r w:rsidRPr="005A2466">
              <w:rPr>
                <w:rFonts w:ascii="Calibri" w:hAnsi="Calibri"/>
                <w:color w:val="000000"/>
                <w:sz w:val="20"/>
              </w:rPr>
              <w:t xml:space="preserve"> under the Share Subscription Agreement.</w:t>
            </w:r>
          </w:p>
          <w:p w14:paraId="3765321B" w14:textId="77777777" w:rsidR="00DD1C00" w:rsidRDefault="00DD1C00">
            <w:pPr>
              <w:spacing w:after="0" w:line="240" w:lineRule="auto"/>
              <w:ind w:left="426"/>
              <w:contextualSpacing/>
              <w:jc w:val="both"/>
              <w:rPr>
                <w:rFonts w:ascii="Calibri" w:hAnsi="Calibri"/>
                <w:color w:val="000000"/>
                <w:sz w:val="20"/>
              </w:rPr>
            </w:pPr>
          </w:p>
          <w:p w14:paraId="2A541B22"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Completion Date</w:t>
            </w:r>
            <w:r w:rsidRPr="005A2466">
              <w:rPr>
                <w:rFonts w:ascii="Calibri" w:hAnsi="Calibri"/>
                <w:color w:val="000000"/>
                <w:sz w:val="20"/>
              </w:rPr>
              <w:t>” means the date that Completion occurs.</w:t>
            </w:r>
          </w:p>
          <w:p w14:paraId="59EFE703" w14:textId="77777777" w:rsidR="00DD1C00" w:rsidRDefault="00DD1C00">
            <w:pPr>
              <w:spacing w:after="0" w:line="240" w:lineRule="auto"/>
              <w:ind w:left="426"/>
              <w:contextualSpacing/>
              <w:jc w:val="both"/>
              <w:rPr>
                <w:rFonts w:ascii="Calibri" w:hAnsi="Calibri"/>
                <w:color w:val="000000"/>
                <w:sz w:val="20"/>
              </w:rPr>
            </w:pPr>
          </w:p>
          <w:p w14:paraId="2CBF1BE7" w14:textId="3CD83109" w:rsidR="00DA3B6A" w:rsidRPr="00380EB0" w:rsidRDefault="00134E27" w:rsidP="00380EB0">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Consequential Damage</w:t>
            </w:r>
            <w:r w:rsidRPr="005A2466">
              <w:rPr>
                <w:rFonts w:ascii="Calibri" w:hAnsi="Calibri"/>
                <w:color w:val="000000"/>
                <w:sz w:val="20"/>
              </w:rPr>
              <w:t>” means any loss that does not directly and immediately caused by an act of a party, but only from some of the results of such act which might arise from the interposition of special, unpredictable circumstances including but not limited to any breach of the contract or from a false factual statement.</w:t>
            </w:r>
          </w:p>
          <w:p w14:paraId="116EABBD" w14:textId="77777777" w:rsidR="00DA3B6A" w:rsidRDefault="00DA3B6A" w:rsidP="005A2466">
            <w:pPr>
              <w:spacing w:after="0" w:line="240" w:lineRule="auto"/>
              <w:contextualSpacing/>
              <w:jc w:val="both"/>
              <w:rPr>
                <w:rFonts w:ascii="Calibri" w:hAnsi="Calibri"/>
                <w:sz w:val="20"/>
              </w:rPr>
            </w:pPr>
          </w:p>
          <w:p w14:paraId="7CF22E98" w14:textId="77777777" w:rsidR="00DD1C00" w:rsidRDefault="00DD1C00" w:rsidP="005A2466">
            <w:pPr>
              <w:spacing w:after="0" w:line="240" w:lineRule="auto"/>
              <w:contextualSpacing/>
              <w:jc w:val="both"/>
              <w:rPr>
                <w:rFonts w:ascii="Calibri" w:hAnsi="Calibri"/>
                <w:sz w:val="20"/>
              </w:rPr>
            </w:pPr>
          </w:p>
          <w:p w14:paraId="5F4201D3" w14:textId="77777777" w:rsidR="002A1239" w:rsidRPr="005A2466" w:rsidRDefault="002A1239" w:rsidP="005A2466">
            <w:pPr>
              <w:spacing w:after="0" w:line="240" w:lineRule="auto"/>
              <w:contextualSpacing/>
              <w:jc w:val="both"/>
              <w:rPr>
                <w:ins w:id="153" w:author="OLTRE" w:date="2024-07-03T22:42:00Z"/>
                <w:rFonts w:ascii="Calibri" w:hAnsi="Calibri"/>
                <w:sz w:val="20"/>
              </w:rPr>
            </w:pPr>
          </w:p>
          <w:p w14:paraId="0917F890" w14:textId="5026125B" w:rsidR="00EB4692" w:rsidRPr="005A2466" w:rsidRDefault="00134E27" w:rsidP="005A2466">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“Confidential Information” </w:t>
            </w:r>
            <w:r w:rsidR="00EB4692" w:rsidRPr="005A2466">
              <w:rPr>
                <w:rFonts w:ascii="Calibri" w:hAnsi="Calibri"/>
                <w:color w:val="000000"/>
                <w:sz w:val="20"/>
              </w:rPr>
              <w:t>means any data or information of a confidential nature that is disclosed by whatever means by or on behalf of a Disclosing Party to a Receiving Party in connection with the Company, the Party, or the arrangement under this Agreement, whenever and however disclosed, including, but not limited to: (</w:t>
            </w:r>
            <w:proofErr w:type="spellStart"/>
            <w:r w:rsidR="00EB4692" w:rsidRPr="005A2466">
              <w:rPr>
                <w:rFonts w:ascii="Calibri" w:hAnsi="Calibri"/>
                <w:color w:val="000000"/>
                <w:sz w:val="20"/>
              </w:rPr>
              <w:t>i</w:t>
            </w:r>
            <w:proofErr w:type="spellEnd"/>
            <w:r w:rsidR="00EB4692" w:rsidRPr="005A2466">
              <w:rPr>
                <w:rFonts w:ascii="Calibri" w:hAnsi="Calibri"/>
                <w:color w:val="000000"/>
                <w:sz w:val="20"/>
              </w:rPr>
              <w:t xml:space="preserve">) any business and marketing strategies, financial information, or projections, operations, sales estimates, business plans and </w:t>
            </w:r>
            <w:r w:rsidR="00EB4692" w:rsidRPr="001A614D">
              <w:rPr>
                <w:rFonts w:ascii="Calibri" w:hAnsi="Calibri"/>
                <w:color w:val="000000"/>
                <w:sz w:val="20"/>
              </w:rPr>
              <w:t xml:space="preserve">models, and systems pertaining to the business of Company and performance results relating to the past, present or future business activities of such Party, </w:t>
            </w:r>
            <w:del w:id="154" w:author="OLTRE" w:date="2024-07-03T22:42:00Z">
              <w:r w:rsidR="00EB4692" w:rsidRPr="005A2466">
                <w:rPr>
                  <w:rFonts w:ascii="Calibri" w:hAnsi="Calibri"/>
                  <w:color w:val="000000"/>
                  <w:sz w:val="20"/>
                </w:rPr>
                <w:delText xml:space="preserve">its </w:delText>
              </w:r>
            </w:del>
            <w:r w:rsidR="00AB0743" w:rsidRPr="001A614D">
              <w:rPr>
                <w:rFonts w:ascii="Calibri" w:hAnsi="Calibri"/>
                <w:color w:val="000000"/>
                <w:sz w:val="20"/>
              </w:rPr>
              <w:t>a</w:t>
            </w:r>
            <w:r w:rsidR="00EB4692" w:rsidRPr="001A614D">
              <w:rPr>
                <w:rFonts w:ascii="Calibri" w:hAnsi="Calibri"/>
                <w:color w:val="000000"/>
                <w:sz w:val="20"/>
              </w:rPr>
              <w:t>ffiliates, subsidiaries and Affiliated companies; (ii) plans for products or services, and customer or client or supplier database and lists; (iii) any scientific or technical information</w:t>
            </w:r>
            <w:r w:rsidR="00EB4692" w:rsidRPr="005A2466">
              <w:rPr>
                <w:rFonts w:ascii="Calibri" w:hAnsi="Calibri"/>
                <w:color w:val="000000"/>
                <w:sz w:val="20"/>
              </w:rPr>
              <w:t xml:space="preserve">, invention, process, procedure, formula, improvement, technology or method; (iv) any concepts, reports, data, know-how, works-in-progress, drawings, designs, development tools, specifications, computer software, source code, object code, algorithm, flow charts, databases, inventions, information and trade secrets; (v) any copyright, trademarks, logos, service mark, service name, domain name, literary works, audio visual works, as well as any other intellectual property rights arising under the applicable laws of </w:t>
            </w:r>
            <w:r w:rsidR="00EB4692" w:rsidRPr="005A2466">
              <w:rPr>
                <w:rFonts w:ascii="Calibri" w:hAnsi="Calibri"/>
                <w:color w:val="000000"/>
                <w:sz w:val="20"/>
              </w:rPr>
              <w:lastRenderedPageBreak/>
              <w:t xml:space="preserve">Republic of Indonesia or any country, owned, controlled, possessed, held for use, used or developed by or for the Company; and (vi) any other information that should reasonably be recognized as confidential information of the </w:t>
            </w:r>
            <w:r w:rsidR="00850D50" w:rsidRPr="00613832">
              <w:rPr>
                <w:rFonts w:ascii="Calibri" w:eastAsia="Times New Roman" w:hAnsi="Calibri" w:cs="Calibri"/>
                <w:color w:val="000000"/>
                <w:sz w:val="20"/>
                <w:szCs w:val="20"/>
                <w:lang w:eastAsia="en-ID"/>
              </w:rPr>
              <w:t>D</w:t>
            </w:r>
            <w:r w:rsidR="00EB4692" w:rsidRPr="00613832">
              <w:rPr>
                <w:rFonts w:ascii="Calibri" w:eastAsia="Times New Roman" w:hAnsi="Calibri" w:cs="Calibri"/>
                <w:color w:val="000000"/>
                <w:sz w:val="20"/>
                <w:szCs w:val="20"/>
                <w:lang w:eastAsia="en-ID"/>
              </w:rPr>
              <w:t>isclosing</w:t>
            </w:r>
            <w:r w:rsidR="00EB4692" w:rsidRPr="005A2466">
              <w:rPr>
                <w:rFonts w:ascii="Calibri" w:hAnsi="Calibri"/>
                <w:color w:val="000000"/>
                <w:sz w:val="20"/>
              </w:rPr>
              <w:t xml:space="preserve"> Party. The term “</w:t>
            </w:r>
            <w:r w:rsidR="00EB4692" w:rsidRPr="005A2466">
              <w:rPr>
                <w:rFonts w:ascii="Calibri" w:hAnsi="Calibri"/>
                <w:b/>
                <w:color w:val="000000"/>
                <w:sz w:val="20"/>
              </w:rPr>
              <w:t>Confidential Information</w:t>
            </w:r>
            <w:r w:rsidR="00EB4692" w:rsidRPr="005A2466">
              <w:rPr>
                <w:rFonts w:ascii="Calibri" w:hAnsi="Calibri"/>
                <w:color w:val="000000"/>
                <w:sz w:val="20"/>
              </w:rPr>
              <w:t>” does not include information that is any of the following:</w:t>
            </w:r>
          </w:p>
          <w:p w14:paraId="77A76FE5" w14:textId="77777777" w:rsidR="00EB4692" w:rsidRPr="005A2466" w:rsidRDefault="00EB4692" w:rsidP="005A2466">
            <w:pPr>
              <w:spacing w:after="0" w:line="240" w:lineRule="auto"/>
              <w:ind w:left="426"/>
              <w:contextualSpacing/>
              <w:jc w:val="both"/>
              <w:rPr>
                <w:rFonts w:ascii="Calibri" w:hAnsi="Calibri"/>
                <w:color w:val="000000"/>
                <w:sz w:val="20"/>
              </w:rPr>
            </w:pPr>
          </w:p>
          <w:p w14:paraId="23A10259" w14:textId="77777777" w:rsidR="00DA3B6A" w:rsidRDefault="00DA3B6A" w:rsidP="00BA45BC">
            <w:pPr>
              <w:spacing w:after="0" w:line="240" w:lineRule="auto"/>
              <w:contextualSpacing/>
              <w:jc w:val="both"/>
              <w:rPr>
                <w:rFonts w:ascii="Calibri" w:eastAsia="Times New Roman" w:hAnsi="Calibri" w:cs="Calibri"/>
                <w:color w:val="000000"/>
                <w:sz w:val="20"/>
                <w:szCs w:val="20"/>
                <w:lang w:eastAsia="en-ID"/>
              </w:rPr>
            </w:pPr>
          </w:p>
          <w:p w14:paraId="43D15F4E" w14:textId="77777777" w:rsidR="005B6333" w:rsidRDefault="005B6333" w:rsidP="00BA45BC">
            <w:pPr>
              <w:spacing w:after="0" w:line="240" w:lineRule="auto"/>
              <w:contextualSpacing/>
              <w:jc w:val="both"/>
              <w:rPr>
                <w:rFonts w:ascii="Calibri" w:eastAsia="Times New Roman" w:hAnsi="Calibri" w:cs="Calibri"/>
                <w:color w:val="000000"/>
                <w:sz w:val="20"/>
                <w:szCs w:val="20"/>
                <w:lang w:eastAsia="en-ID"/>
              </w:rPr>
            </w:pPr>
          </w:p>
          <w:p w14:paraId="4F1E0778" w14:textId="77777777" w:rsidR="008A5ECA" w:rsidRDefault="008A5ECA" w:rsidP="00BA45BC">
            <w:pPr>
              <w:spacing w:after="0" w:line="240" w:lineRule="auto"/>
              <w:contextualSpacing/>
              <w:jc w:val="both"/>
              <w:rPr>
                <w:ins w:id="155" w:author="OLTRE" w:date="2024-07-03T22:42:00Z"/>
                <w:rFonts w:ascii="Calibri" w:eastAsia="Times New Roman" w:hAnsi="Calibri" w:cs="Calibri"/>
                <w:color w:val="000000"/>
                <w:sz w:val="20"/>
                <w:szCs w:val="20"/>
                <w:lang w:eastAsia="en-ID"/>
              </w:rPr>
            </w:pPr>
          </w:p>
          <w:p w14:paraId="0807BE6F" w14:textId="77777777" w:rsidR="008A5ECA" w:rsidRDefault="008A5ECA" w:rsidP="00BA45BC">
            <w:pPr>
              <w:spacing w:after="0" w:line="240" w:lineRule="auto"/>
              <w:contextualSpacing/>
              <w:jc w:val="both"/>
              <w:rPr>
                <w:ins w:id="156" w:author="OLTRE" w:date="2024-07-03T22:42:00Z"/>
                <w:rFonts w:ascii="Calibri" w:eastAsia="Times New Roman" w:hAnsi="Calibri" w:cs="Calibri"/>
                <w:color w:val="000000"/>
                <w:sz w:val="20"/>
                <w:szCs w:val="20"/>
                <w:lang w:eastAsia="en-ID"/>
              </w:rPr>
            </w:pPr>
          </w:p>
          <w:p w14:paraId="627D180C" w14:textId="77777777" w:rsidR="008A5ECA" w:rsidRPr="00613832" w:rsidRDefault="008A5ECA" w:rsidP="00BA45BC">
            <w:pPr>
              <w:spacing w:after="0" w:line="240" w:lineRule="auto"/>
              <w:contextualSpacing/>
              <w:jc w:val="both"/>
              <w:rPr>
                <w:ins w:id="157" w:author="OLTRE" w:date="2024-07-03T22:42:00Z"/>
                <w:rFonts w:ascii="Calibri" w:eastAsia="Times New Roman" w:hAnsi="Calibri" w:cs="Calibri"/>
                <w:color w:val="000000"/>
                <w:sz w:val="20"/>
                <w:szCs w:val="20"/>
                <w:lang w:eastAsia="en-ID"/>
              </w:rPr>
            </w:pPr>
          </w:p>
          <w:p w14:paraId="3DBD2EBC" w14:textId="0EBB4003" w:rsidR="0061453F" w:rsidRPr="004E5CBB" w:rsidRDefault="00EB4692" w:rsidP="004E5CBB">
            <w:pPr>
              <w:pStyle w:val="ListParagraph"/>
              <w:numPr>
                <w:ilvl w:val="0"/>
                <w:numId w:val="87"/>
              </w:numPr>
              <w:spacing w:after="0" w:line="240" w:lineRule="auto"/>
              <w:ind w:left="744" w:hanging="284"/>
              <w:jc w:val="both"/>
              <w:rPr>
                <w:rFonts w:ascii="Calibri" w:hAnsi="Calibri"/>
                <w:color w:val="000000"/>
                <w:sz w:val="20"/>
              </w:rPr>
            </w:pPr>
            <w:r w:rsidRPr="005A2466">
              <w:rPr>
                <w:rFonts w:ascii="Calibri" w:hAnsi="Calibri"/>
                <w:color w:val="000000"/>
                <w:sz w:val="20"/>
              </w:rPr>
              <w:t>is at the date of this Agreement, in the public domain, or at any time after the date of this Agreement, comes into the public domain, as evidenced by printed publication or similar proof, other than through breach of this Agreement by the Receiving Party;</w:t>
            </w:r>
          </w:p>
          <w:p w14:paraId="071733FC" w14:textId="77777777" w:rsidR="0061453F" w:rsidRPr="00BA45BC" w:rsidRDefault="0061453F" w:rsidP="00BA45BC">
            <w:pPr>
              <w:spacing w:after="0" w:line="240" w:lineRule="auto"/>
              <w:jc w:val="both"/>
              <w:rPr>
                <w:rFonts w:ascii="Calibri" w:hAnsi="Calibri"/>
                <w:color w:val="000000"/>
                <w:sz w:val="20"/>
              </w:rPr>
            </w:pPr>
          </w:p>
          <w:p w14:paraId="1FE02617" w14:textId="77777777" w:rsidR="00EB4692" w:rsidRPr="005A2466" w:rsidRDefault="00EB4692" w:rsidP="00613832">
            <w:pPr>
              <w:pStyle w:val="ListParagraph"/>
              <w:numPr>
                <w:ilvl w:val="0"/>
                <w:numId w:val="87"/>
              </w:numPr>
              <w:spacing w:after="0" w:line="240" w:lineRule="auto"/>
              <w:ind w:left="744" w:hanging="284"/>
              <w:jc w:val="both"/>
              <w:rPr>
                <w:rFonts w:ascii="Calibri" w:hAnsi="Calibri"/>
                <w:color w:val="000000"/>
                <w:sz w:val="20"/>
              </w:rPr>
            </w:pPr>
            <w:r w:rsidRPr="005A2466">
              <w:rPr>
                <w:rFonts w:ascii="Calibri" w:hAnsi="Calibri"/>
                <w:color w:val="000000"/>
                <w:sz w:val="20"/>
              </w:rPr>
              <w:t xml:space="preserve">can be shown by the Receiving Party to have been known to or in the possession of the Receiving Party prior to it being disclosed by the Disclosing Party to the Receiving Party; or </w:t>
            </w:r>
          </w:p>
          <w:p w14:paraId="7521F2B4" w14:textId="77777777" w:rsidR="00CF54ED" w:rsidRDefault="00CF54ED">
            <w:pPr>
              <w:pStyle w:val="ListParagraph"/>
              <w:spacing w:after="0" w:line="240" w:lineRule="auto"/>
              <w:rPr>
                <w:rFonts w:ascii="Calibri" w:hAnsi="Calibri"/>
                <w:color w:val="000000"/>
                <w:sz w:val="20"/>
              </w:rPr>
            </w:pPr>
          </w:p>
          <w:p w14:paraId="23B0AC81" w14:textId="77777777" w:rsidR="0049758E" w:rsidRPr="005A2466" w:rsidRDefault="0049758E" w:rsidP="005A2466">
            <w:pPr>
              <w:pStyle w:val="ListParagraph"/>
              <w:spacing w:after="0" w:line="240" w:lineRule="auto"/>
              <w:rPr>
                <w:rFonts w:ascii="Calibri" w:hAnsi="Calibri"/>
                <w:color w:val="000000"/>
                <w:sz w:val="20"/>
              </w:rPr>
            </w:pPr>
          </w:p>
          <w:p w14:paraId="3268E5FE" w14:textId="77777777" w:rsidR="00134E27" w:rsidRPr="005A2466" w:rsidRDefault="00EB4692" w:rsidP="00613832">
            <w:pPr>
              <w:pStyle w:val="ListParagraph"/>
              <w:numPr>
                <w:ilvl w:val="0"/>
                <w:numId w:val="87"/>
              </w:numPr>
              <w:spacing w:after="0" w:line="240" w:lineRule="auto"/>
              <w:ind w:left="744" w:hanging="284"/>
              <w:jc w:val="both"/>
              <w:rPr>
                <w:rFonts w:ascii="Calibri" w:hAnsi="Calibri"/>
                <w:color w:val="000000"/>
                <w:sz w:val="20"/>
              </w:rPr>
            </w:pPr>
            <w:r w:rsidRPr="005A2466">
              <w:rPr>
                <w:rFonts w:ascii="Calibri" w:hAnsi="Calibri"/>
                <w:color w:val="000000"/>
                <w:sz w:val="20"/>
              </w:rPr>
              <w:t>subsequently comes lawfully into the possession of the Receiving Party from a third party.</w:t>
            </w:r>
          </w:p>
          <w:p w14:paraId="7D4C0BD3" w14:textId="77777777" w:rsidR="00130522" w:rsidRPr="005A2466" w:rsidRDefault="00130522" w:rsidP="005A2466">
            <w:pPr>
              <w:spacing w:after="0" w:line="240" w:lineRule="auto"/>
              <w:ind w:left="426"/>
              <w:contextualSpacing/>
              <w:jc w:val="both"/>
              <w:rPr>
                <w:rFonts w:ascii="Calibri" w:hAnsi="Calibri"/>
                <w:sz w:val="20"/>
              </w:rPr>
            </w:pPr>
          </w:p>
        </w:tc>
        <w:tc>
          <w:tcPr>
            <w:tcW w:w="4914" w:type="dxa"/>
            <w:gridSpan w:val="2"/>
            <w:tcMar>
              <w:top w:w="0" w:type="dxa"/>
              <w:left w:w="108" w:type="dxa"/>
              <w:bottom w:w="0" w:type="dxa"/>
              <w:right w:w="108" w:type="dxa"/>
            </w:tcMar>
            <w:hideMark/>
          </w:tcPr>
          <w:p w14:paraId="696E9396" w14:textId="77777777" w:rsidR="00830309"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lastRenderedPageBreak/>
              <w:t>“</w:t>
            </w:r>
            <w:proofErr w:type="spellStart"/>
            <w:r w:rsidRPr="005A2466">
              <w:rPr>
                <w:rFonts w:ascii="Calibri" w:hAnsi="Calibri"/>
                <w:b/>
                <w:color w:val="000000"/>
                <w:sz w:val="20"/>
              </w:rPr>
              <w:t>Penyelesaian</w:t>
            </w:r>
            <w:proofErr w:type="spellEnd"/>
            <w:r w:rsidRPr="005A2466">
              <w:rPr>
                <w:rFonts w:ascii="Calibri" w:hAnsi="Calibri"/>
                <w:b/>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selesainya</w:t>
            </w:r>
            <w:proofErr w:type="spellEnd"/>
            <w:r w:rsidRPr="005A2466">
              <w:rPr>
                <w:rFonts w:ascii="Calibri" w:hAnsi="Calibri"/>
                <w:color w:val="000000"/>
                <w:sz w:val="20"/>
              </w:rPr>
              <w:t xml:space="preserve"> </w:t>
            </w:r>
            <w:proofErr w:type="spellStart"/>
            <w:r w:rsidRPr="005A2466">
              <w:rPr>
                <w:rFonts w:ascii="Calibri" w:hAnsi="Calibri"/>
                <w:color w:val="000000"/>
                <w:sz w:val="20"/>
              </w:rPr>
              <w:t>penerbitan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pengalokasian</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Penyertaan</w:t>
            </w:r>
            <w:proofErr w:type="spellEnd"/>
            <w:r w:rsidRPr="005A2466">
              <w:rPr>
                <w:rFonts w:ascii="Calibri" w:hAnsi="Calibri"/>
                <w:color w:val="000000"/>
                <w:sz w:val="20"/>
              </w:rPr>
              <w:t xml:space="preserve"> Saham.</w:t>
            </w:r>
          </w:p>
          <w:p w14:paraId="6EB8A4A1" w14:textId="77777777" w:rsidR="00DA3B6A" w:rsidRPr="005A2466" w:rsidRDefault="00DA3B6A" w:rsidP="005A2466">
            <w:pPr>
              <w:spacing w:after="0" w:line="240" w:lineRule="auto"/>
              <w:ind w:left="426"/>
              <w:contextualSpacing/>
              <w:jc w:val="both"/>
              <w:rPr>
                <w:rFonts w:ascii="Calibri" w:hAnsi="Calibri"/>
                <w:sz w:val="20"/>
              </w:rPr>
            </w:pPr>
          </w:p>
          <w:p w14:paraId="5220DDF3"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Tanggal</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Penyelesaian</w:t>
            </w:r>
            <w:proofErr w:type="spellEnd"/>
            <w:r w:rsidRPr="005A2466">
              <w:rPr>
                <w:rFonts w:ascii="Calibri" w:hAnsi="Calibri"/>
                <w:b/>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dimana</w:t>
            </w:r>
            <w:proofErr w:type="spellEnd"/>
            <w:r w:rsidRPr="005A2466">
              <w:rPr>
                <w:rFonts w:ascii="Calibri" w:hAnsi="Calibri"/>
                <w:color w:val="000000"/>
                <w:sz w:val="20"/>
              </w:rPr>
              <w:t xml:space="preserve"> </w:t>
            </w:r>
            <w:proofErr w:type="spellStart"/>
            <w:r w:rsidRPr="005A2466">
              <w:rPr>
                <w:rFonts w:ascii="Calibri" w:hAnsi="Calibri"/>
                <w:color w:val="000000"/>
                <w:sz w:val="20"/>
              </w:rPr>
              <w:t>Penyelesaian</w:t>
            </w:r>
            <w:proofErr w:type="spellEnd"/>
            <w:r w:rsidRPr="005A2466">
              <w:rPr>
                <w:rFonts w:ascii="Calibri" w:hAnsi="Calibri"/>
                <w:color w:val="000000"/>
                <w:sz w:val="20"/>
              </w:rPr>
              <w:t xml:space="preserve"> </w:t>
            </w:r>
            <w:proofErr w:type="spellStart"/>
            <w:r w:rsidRPr="005A2466">
              <w:rPr>
                <w:rFonts w:ascii="Calibri" w:hAnsi="Calibri"/>
                <w:color w:val="000000"/>
                <w:sz w:val="20"/>
              </w:rPr>
              <w:t>terjadi</w:t>
            </w:r>
            <w:proofErr w:type="spellEnd"/>
            <w:r w:rsidRPr="005A2466">
              <w:rPr>
                <w:rFonts w:ascii="Calibri" w:hAnsi="Calibri"/>
                <w:color w:val="000000"/>
                <w:sz w:val="20"/>
              </w:rPr>
              <w:t>.</w:t>
            </w:r>
          </w:p>
          <w:p w14:paraId="1C011B02" w14:textId="77777777" w:rsidR="00DA3B6A" w:rsidRPr="005A2466" w:rsidRDefault="00DA3B6A" w:rsidP="005A2466">
            <w:pPr>
              <w:spacing w:after="0" w:line="240" w:lineRule="auto"/>
              <w:ind w:left="426"/>
              <w:contextualSpacing/>
              <w:jc w:val="both"/>
              <w:rPr>
                <w:rFonts w:ascii="Calibri" w:hAnsi="Calibri"/>
                <w:sz w:val="20"/>
              </w:rPr>
            </w:pPr>
          </w:p>
          <w:p w14:paraId="51EF81CD" w14:textId="28C63669"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proofErr w:type="spellStart"/>
            <w:r w:rsidRPr="005A2466">
              <w:rPr>
                <w:rFonts w:ascii="Calibri" w:hAnsi="Calibri"/>
                <w:b/>
                <w:color w:val="000000"/>
                <w:sz w:val="20"/>
              </w:rPr>
              <w:t>Kerugian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Konsekuensial</w:t>
            </w:r>
            <w:proofErr w:type="spellEnd"/>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kerugian</w:t>
            </w:r>
            <w:proofErr w:type="spellEnd"/>
            <w:r w:rsidR="0078064C">
              <w:rPr>
                <w:rFonts w:ascii="Calibri" w:hAnsi="Calibri"/>
                <w:color w:val="000000"/>
                <w:sz w:val="20"/>
              </w:rPr>
              <w:t xml:space="preserve"> </w:t>
            </w:r>
            <w:proofErr w:type="spellStart"/>
            <w:ins w:id="158" w:author="OLTRE" w:date="2024-07-03T22:42:00Z">
              <w:r w:rsidR="0078064C">
                <w:rPr>
                  <w:rFonts w:ascii="Calibri" w:hAnsi="Calibri"/>
                  <w:color w:val="000000"/>
                  <w:sz w:val="20"/>
                </w:rPr>
                <w:t>apa</w:t>
              </w:r>
              <w:proofErr w:type="spellEnd"/>
              <w:r w:rsidR="0078064C">
                <w:rPr>
                  <w:rFonts w:ascii="Calibri" w:hAnsi="Calibri"/>
                  <w:color w:val="000000"/>
                  <w:sz w:val="20"/>
                </w:rPr>
                <w:t xml:space="preserve"> pun</w:t>
              </w:r>
              <w:r w:rsidRPr="005A2466">
                <w:rPr>
                  <w:rFonts w:ascii="Calibri" w:hAnsi="Calibri"/>
                  <w:color w:val="000000"/>
                  <w:sz w:val="20"/>
                </w:rPr>
                <w:t xml:space="preserve"> </w:t>
              </w:r>
            </w:ins>
            <w:r w:rsidRPr="005A2466">
              <w:rPr>
                <w:rFonts w:ascii="Calibri" w:hAnsi="Calibri"/>
                <w:color w:val="000000"/>
                <w:sz w:val="20"/>
              </w:rPr>
              <w:t xml:space="preserve">yang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ins w:id="159" w:author="OLTRE" w:date="2024-07-03T22:42:00Z">
              <w:r w:rsidR="0078064C">
                <w:rPr>
                  <w:rFonts w:ascii="Calibri" w:hAnsi="Calibri"/>
                  <w:color w:val="000000"/>
                  <w:sz w:val="20"/>
                </w:rPr>
                <w:t>secara</w:t>
              </w:r>
              <w:proofErr w:type="spellEnd"/>
              <w:r w:rsidR="0078064C">
                <w:rPr>
                  <w:rFonts w:ascii="Calibri" w:hAnsi="Calibri"/>
                  <w:color w:val="000000"/>
                  <w:sz w:val="20"/>
                </w:rPr>
                <w:t xml:space="preserve"> </w:t>
              </w:r>
            </w:ins>
            <w:proofErr w:type="spellStart"/>
            <w:r w:rsidRPr="005A2466">
              <w:rPr>
                <w:rFonts w:ascii="Calibri" w:hAnsi="Calibri"/>
                <w:color w:val="000000"/>
                <w:sz w:val="20"/>
              </w:rPr>
              <w:t>langsung</w:t>
            </w:r>
            <w:proofErr w:type="spellEnd"/>
            <w:r w:rsidRPr="005A2466">
              <w:rPr>
                <w:rFonts w:ascii="Calibri" w:hAnsi="Calibri"/>
                <w:color w:val="000000"/>
                <w:sz w:val="20"/>
              </w:rPr>
              <w:t xml:space="preserve"> dan </w:t>
            </w:r>
            <w:proofErr w:type="spellStart"/>
            <w:r w:rsidR="0078064C">
              <w:rPr>
                <w:rFonts w:ascii="Calibri" w:hAnsi="Calibri"/>
                <w:color w:val="000000"/>
                <w:sz w:val="20"/>
              </w:rPr>
              <w:t>tidak</w:t>
            </w:r>
            <w:proofErr w:type="spellEnd"/>
            <w:r w:rsidR="0078064C">
              <w:rPr>
                <w:rFonts w:ascii="Calibri" w:hAnsi="Calibri"/>
                <w:color w:val="000000"/>
                <w:sz w:val="20"/>
              </w:rPr>
              <w:t xml:space="preserve"> </w:t>
            </w:r>
            <w:del w:id="160" w:author="OLTRE" w:date="2024-07-03T22:42:00Z">
              <w:r w:rsidRPr="005A2466">
                <w:rPr>
                  <w:rFonts w:ascii="Calibri" w:hAnsi="Calibri"/>
                  <w:color w:val="000000"/>
                  <w:sz w:val="20"/>
                </w:rPr>
                <w:delText xml:space="preserve">muncul seketika sebagai akibat dari </w:delText>
              </w:r>
            </w:del>
            <w:proofErr w:type="spellStart"/>
            <w:ins w:id="161" w:author="OLTRE" w:date="2024-07-03T22:42:00Z">
              <w:r w:rsidR="0078064C">
                <w:rPr>
                  <w:rFonts w:ascii="Calibri" w:hAnsi="Calibri"/>
                  <w:color w:val="000000"/>
                  <w:sz w:val="20"/>
                </w:rPr>
                <w:t>segera</w:t>
              </w:r>
              <w:proofErr w:type="spellEnd"/>
              <w:r w:rsidR="0078064C">
                <w:rPr>
                  <w:rFonts w:ascii="Calibri" w:hAnsi="Calibri"/>
                  <w:color w:val="000000"/>
                  <w:sz w:val="20"/>
                </w:rPr>
                <w:t xml:space="preserve"> </w:t>
              </w:r>
              <w:proofErr w:type="spellStart"/>
              <w:r w:rsidR="0078064C">
                <w:rPr>
                  <w:rFonts w:ascii="Calibri" w:hAnsi="Calibri"/>
                  <w:color w:val="000000"/>
                  <w:sz w:val="20"/>
                </w:rPr>
                <w:t>di</w:t>
              </w:r>
              <w:r w:rsidRPr="005A2466">
                <w:rPr>
                  <w:rFonts w:ascii="Calibri" w:hAnsi="Calibri"/>
                  <w:color w:val="000000"/>
                  <w:sz w:val="20"/>
                </w:rPr>
                <w:t>akibat</w:t>
              </w:r>
              <w:r w:rsidR="0078064C">
                <w:rPr>
                  <w:rFonts w:ascii="Calibri" w:hAnsi="Calibri"/>
                  <w:color w:val="000000"/>
                  <w:sz w:val="20"/>
                </w:rPr>
                <w:t>kan</w:t>
              </w:r>
              <w:proofErr w:type="spellEnd"/>
              <w:r w:rsidR="0078064C">
                <w:rPr>
                  <w:rFonts w:ascii="Calibri" w:hAnsi="Calibri"/>
                  <w:color w:val="000000"/>
                  <w:sz w:val="20"/>
                </w:rPr>
                <w:t xml:space="preserve"> oleh</w:t>
              </w:r>
              <w:r w:rsidRPr="005A2466">
                <w:rPr>
                  <w:rFonts w:ascii="Calibri" w:hAnsi="Calibri"/>
                  <w:color w:val="000000"/>
                  <w:sz w:val="20"/>
                </w:rPr>
                <w:t xml:space="preserve"> </w:t>
              </w:r>
            </w:ins>
            <w:proofErr w:type="spellStart"/>
            <w:r w:rsidRPr="005A2466">
              <w:rPr>
                <w:rFonts w:ascii="Calibri" w:hAnsi="Calibri"/>
                <w:color w:val="000000"/>
                <w:sz w:val="20"/>
              </w:rPr>
              <w:t>tindakan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tetapi</w:t>
            </w:r>
            <w:proofErr w:type="spellEnd"/>
            <w:r w:rsidRPr="005A2466">
              <w:rPr>
                <w:rFonts w:ascii="Calibri" w:hAnsi="Calibri"/>
                <w:color w:val="000000"/>
                <w:sz w:val="20"/>
              </w:rPr>
              <w:t xml:space="preserve"> </w:t>
            </w:r>
            <w:del w:id="162" w:author="OLTRE" w:date="2024-07-03T22:42:00Z">
              <w:r w:rsidRPr="005A2466">
                <w:rPr>
                  <w:rFonts w:ascii="Calibri" w:hAnsi="Calibri"/>
                  <w:color w:val="000000"/>
                  <w:sz w:val="20"/>
                </w:rPr>
                <w:delText xml:space="preserve">dikarenakan </w:delText>
              </w:r>
            </w:del>
            <w:r w:rsidRPr="005A2466">
              <w:rPr>
                <w:rFonts w:ascii="Calibri" w:hAnsi="Calibri"/>
                <w:color w:val="000000"/>
                <w:sz w:val="20"/>
              </w:rPr>
              <w:t xml:space="preserve">oleh </w:t>
            </w:r>
            <w:del w:id="163" w:author="OLTRE" w:date="2024-07-03T22:42:00Z">
              <w:r w:rsidRPr="005A2466">
                <w:rPr>
                  <w:rFonts w:ascii="Calibri" w:hAnsi="Calibri"/>
                  <w:color w:val="000000"/>
                  <w:sz w:val="20"/>
                </w:rPr>
                <w:delText>sebagian</w:delText>
              </w:r>
            </w:del>
            <w:proofErr w:type="spellStart"/>
            <w:ins w:id="164" w:author="OLTRE" w:date="2024-07-03T22:42:00Z">
              <w:r w:rsidR="003D28EA">
                <w:rPr>
                  <w:rFonts w:ascii="Calibri" w:hAnsi="Calibri"/>
                  <w:color w:val="000000"/>
                  <w:sz w:val="20"/>
                </w:rPr>
                <w:t>kar</w:t>
              </w:r>
              <w:proofErr w:type="spellEnd"/>
              <w:r w:rsidR="00AB0743">
                <w:rPr>
                  <w:rFonts w:ascii="Calibri" w:hAnsi="Calibri"/>
                  <w:color w:val="000000"/>
                  <w:sz w:val="20"/>
                </w:rPr>
                <w:pgNum/>
              </w:r>
              <w:proofErr w:type="spellStart"/>
              <w:r w:rsidR="00AB0743">
                <w:rPr>
                  <w:rFonts w:ascii="Calibri" w:hAnsi="Calibri"/>
                  <w:color w:val="000000"/>
                  <w:sz w:val="20"/>
                </w:rPr>
                <w:t>ebagian</w:t>
              </w:r>
              <w:r w:rsidRPr="005A2466">
                <w:rPr>
                  <w:rFonts w:ascii="Calibri" w:hAnsi="Calibri"/>
                  <w:color w:val="000000"/>
                  <w:sz w:val="20"/>
                </w:rPr>
                <w:t>gian</w:t>
              </w:r>
            </w:ins>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hasil</w:t>
            </w:r>
            <w:proofErr w:type="spellEnd"/>
            <w:r w:rsidRPr="005A2466">
              <w:rPr>
                <w:rFonts w:ascii="Calibri" w:hAnsi="Calibri"/>
                <w:color w:val="000000"/>
                <w:sz w:val="20"/>
              </w:rPr>
              <w:t xml:space="preserve"> </w:t>
            </w:r>
            <w:proofErr w:type="spellStart"/>
            <w:r w:rsidRPr="005A2466">
              <w:rPr>
                <w:rFonts w:ascii="Calibri" w:hAnsi="Calibri"/>
                <w:color w:val="000000"/>
                <w:sz w:val="20"/>
              </w:rPr>
              <w:t>tindakan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mungkin</w:t>
            </w:r>
            <w:proofErr w:type="spellEnd"/>
            <w:r w:rsidRPr="005A2466">
              <w:rPr>
                <w:rFonts w:ascii="Calibri" w:hAnsi="Calibri"/>
                <w:color w:val="000000"/>
                <w:sz w:val="20"/>
              </w:rPr>
              <w:t xml:space="preserve"> </w:t>
            </w:r>
            <w:proofErr w:type="spellStart"/>
            <w:r w:rsidRPr="005A2466">
              <w:rPr>
                <w:rFonts w:ascii="Calibri" w:hAnsi="Calibri"/>
                <w:color w:val="000000"/>
                <w:sz w:val="20"/>
              </w:rPr>
              <w:t>timbul</w:t>
            </w:r>
            <w:proofErr w:type="spellEnd"/>
            <w:del w:id="165" w:author="OLTRE" w:date="2024-07-03T22:42:00Z">
              <w:r w:rsidRPr="005A2466">
                <w:rPr>
                  <w:rFonts w:ascii="Calibri" w:hAnsi="Calibri"/>
                  <w:color w:val="000000"/>
                  <w:sz w:val="20"/>
                </w:rPr>
                <w:delText xml:space="preserve"> oleh</w:delText>
              </w:r>
            </w:del>
            <w:r w:rsidRPr="005A2466">
              <w:rPr>
                <w:rFonts w:ascii="Calibri" w:hAnsi="Calibri"/>
                <w:color w:val="000000"/>
                <w:sz w:val="20"/>
              </w:rPr>
              <w:t xml:space="preserve"> </w:t>
            </w:r>
            <w:proofErr w:type="spellStart"/>
            <w:r w:rsidRPr="005A2466">
              <w:rPr>
                <w:rFonts w:ascii="Calibri" w:hAnsi="Calibri"/>
                <w:color w:val="000000"/>
                <w:sz w:val="20"/>
              </w:rPr>
              <w:t>karena</w:t>
            </w:r>
            <w:proofErr w:type="spellEnd"/>
            <w:r w:rsidRPr="005A2466">
              <w:rPr>
                <w:rFonts w:ascii="Calibri" w:hAnsi="Calibri"/>
                <w:color w:val="000000"/>
                <w:sz w:val="20"/>
              </w:rPr>
              <w:t xml:space="preserve"> </w:t>
            </w:r>
            <w:proofErr w:type="spellStart"/>
            <w:r w:rsidRPr="005A2466">
              <w:rPr>
                <w:rFonts w:ascii="Calibri" w:hAnsi="Calibri"/>
                <w:color w:val="000000"/>
                <w:sz w:val="20"/>
              </w:rPr>
              <w:t>gabungan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keadaan</w:t>
            </w:r>
            <w:proofErr w:type="spellEnd"/>
            <w:r w:rsidRPr="005A2466">
              <w:rPr>
                <w:rFonts w:ascii="Calibri" w:hAnsi="Calibri"/>
                <w:color w:val="000000"/>
                <w:sz w:val="20"/>
              </w:rPr>
              <w:t xml:space="preserve"> </w:t>
            </w:r>
            <w:proofErr w:type="spellStart"/>
            <w:r w:rsidRPr="005A2466">
              <w:rPr>
                <w:rFonts w:ascii="Calibri" w:hAnsi="Calibri"/>
                <w:color w:val="000000"/>
                <w:sz w:val="20"/>
              </w:rPr>
              <w:t>khusus</w:t>
            </w:r>
            <w:proofErr w:type="spellEnd"/>
            <w:r w:rsidRPr="005A2466">
              <w:rPr>
                <w:rFonts w:ascii="Calibri" w:hAnsi="Calibri"/>
                <w:color w:val="000000"/>
                <w:sz w:val="20"/>
              </w:rPr>
              <w:t xml:space="preserve"> dan </w:t>
            </w:r>
            <w:proofErr w:type="spellStart"/>
            <w:r w:rsidRPr="005A2466">
              <w:rPr>
                <w:rFonts w:ascii="Calibri" w:hAnsi="Calibri"/>
                <w:color w:val="000000"/>
                <w:sz w:val="20"/>
              </w:rPr>
              <w:t>tak</w:t>
            </w:r>
            <w:proofErr w:type="spellEnd"/>
            <w:r w:rsidRPr="005A2466">
              <w:rPr>
                <w:rFonts w:ascii="Calibri" w:hAnsi="Calibri"/>
                <w:color w:val="000000"/>
                <w:sz w:val="20"/>
              </w:rPr>
              <w:t xml:space="preserve"> </w:t>
            </w:r>
            <w:proofErr w:type="spellStart"/>
            <w:r w:rsidRPr="005A2466">
              <w:rPr>
                <w:rFonts w:ascii="Calibri" w:hAnsi="Calibri"/>
                <w:color w:val="000000"/>
                <w:sz w:val="20"/>
              </w:rPr>
              <w:t>terduga</w:t>
            </w:r>
            <w:proofErr w:type="spellEnd"/>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namun</w:t>
            </w:r>
            <w:proofErr w:type="spellEnd"/>
            <w:r w:rsidRPr="005A2466">
              <w:rPr>
                <w:rFonts w:ascii="Calibri" w:hAnsi="Calibri"/>
                <w:color w:val="000000"/>
                <w:sz w:val="20"/>
              </w:rPr>
              <w:t xml:space="preserve"> </w:t>
            </w:r>
            <w:proofErr w:type="spellStart"/>
            <w:r w:rsidRPr="005A2466">
              <w:rPr>
                <w:rFonts w:ascii="Calibri" w:hAnsi="Calibri"/>
                <w:color w:val="000000"/>
                <w:sz w:val="20"/>
              </w:rPr>
              <w:t>tak</w:t>
            </w:r>
            <w:proofErr w:type="spellEnd"/>
            <w:r w:rsidRPr="005A2466">
              <w:rPr>
                <w:rFonts w:ascii="Calibri" w:hAnsi="Calibri"/>
                <w:color w:val="000000"/>
                <w:sz w:val="20"/>
              </w:rPr>
              <w:t xml:space="preserve"> </w:t>
            </w:r>
            <w:proofErr w:type="spellStart"/>
            <w:r w:rsidRPr="005A2466">
              <w:rPr>
                <w:rFonts w:ascii="Calibri" w:hAnsi="Calibri"/>
                <w:color w:val="000000"/>
                <w:sz w:val="20"/>
              </w:rPr>
              <w:t>terbatas</w:t>
            </w:r>
            <w:proofErr w:type="spellEnd"/>
            <w:r w:rsidRPr="005A2466">
              <w:rPr>
                <w:rFonts w:ascii="Calibri" w:hAnsi="Calibri"/>
                <w:color w:val="000000"/>
                <w:sz w:val="20"/>
              </w:rPr>
              <w:t xml:space="preserve"> pada </w:t>
            </w:r>
            <w:proofErr w:type="spellStart"/>
            <w:r w:rsidRPr="005A2466">
              <w:rPr>
                <w:rFonts w:ascii="Calibri" w:hAnsi="Calibri"/>
                <w:color w:val="000000"/>
                <w:sz w:val="20"/>
              </w:rPr>
              <w:t>pelanggaran</w:t>
            </w:r>
            <w:proofErr w:type="spellEnd"/>
            <w:r w:rsidRPr="005A2466">
              <w:rPr>
                <w:rFonts w:ascii="Calibri" w:hAnsi="Calibri"/>
                <w:color w:val="000000"/>
                <w:sz w:val="20"/>
              </w:rPr>
              <w:t xml:space="preserve"> </w:t>
            </w:r>
            <w:proofErr w:type="spellStart"/>
            <w:r w:rsidRPr="005A2466">
              <w:rPr>
                <w:rFonts w:ascii="Calibri" w:hAnsi="Calibri"/>
                <w:color w:val="000000"/>
                <w:sz w:val="20"/>
              </w:rPr>
              <w:t>kontrak</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pernyataan</w:t>
            </w:r>
            <w:proofErr w:type="spellEnd"/>
            <w:r w:rsidRPr="005A2466">
              <w:rPr>
                <w:rFonts w:ascii="Calibri" w:hAnsi="Calibri"/>
                <w:color w:val="000000"/>
                <w:sz w:val="20"/>
              </w:rPr>
              <w:t xml:space="preserve"> </w:t>
            </w:r>
            <w:proofErr w:type="spellStart"/>
            <w:r w:rsidRPr="005A2466">
              <w:rPr>
                <w:rFonts w:ascii="Calibri" w:hAnsi="Calibri"/>
                <w:color w:val="000000"/>
                <w:sz w:val="20"/>
              </w:rPr>
              <w:t>fakta</w:t>
            </w:r>
            <w:proofErr w:type="spellEnd"/>
            <w:r w:rsidRPr="005A2466">
              <w:rPr>
                <w:rFonts w:ascii="Calibri" w:hAnsi="Calibri"/>
                <w:color w:val="000000"/>
                <w:sz w:val="20"/>
              </w:rPr>
              <w:t xml:space="preserve"> </w:t>
            </w:r>
            <w:ins w:id="166" w:author="OLTRE" w:date="2024-07-03T22:42:00Z">
              <w:r w:rsidR="00BC3756">
                <w:rPr>
                  <w:rFonts w:ascii="Calibri" w:hAnsi="Calibri"/>
                  <w:color w:val="000000"/>
                  <w:sz w:val="20"/>
                </w:rPr>
                <w:t xml:space="preserve">yang </w:t>
              </w:r>
            </w:ins>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del w:id="167" w:author="OLTRE" w:date="2024-07-03T22:42:00Z">
              <w:r w:rsidRPr="005A2466">
                <w:rPr>
                  <w:rFonts w:ascii="Calibri" w:hAnsi="Calibri"/>
                  <w:color w:val="000000"/>
                  <w:sz w:val="20"/>
                </w:rPr>
                <w:delText>benar.</w:delText>
              </w:r>
            </w:del>
            <w:proofErr w:type="spellStart"/>
            <w:ins w:id="168" w:author="OLTRE" w:date="2024-07-03T22:42:00Z">
              <w:r w:rsidRPr="005A2466">
                <w:rPr>
                  <w:rFonts w:ascii="Calibri" w:hAnsi="Calibri"/>
                  <w:color w:val="000000"/>
                  <w:sz w:val="20"/>
                </w:rPr>
                <w:t>bena</w:t>
              </w:r>
              <w:proofErr w:type="spellEnd"/>
              <w:r w:rsidR="00AB0743">
                <w:rPr>
                  <w:rFonts w:ascii="Calibri" w:hAnsi="Calibri"/>
                  <w:color w:val="000000"/>
                  <w:sz w:val="20"/>
                </w:rPr>
                <w:t>“</w:t>
              </w:r>
              <w:r w:rsidRPr="005A2466">
                <w:rPr>
                  <w:rFonts w:ascii="Calibri" w:hAnsi="Calibri"/>
                  <w:color w:val="000000"/>
                  <w:sz w:val="20"/>
                </w:rPr>
                <w:t>.</w:t>
              </w:r>
            </w:ins>
          </w:p>
          <w:p w14:paraId="57B7409B" w14:textId="77777777" w:rsidR="00DA3B6A" w:rsidRPr="005A2466" w:rsidRDefault="00DA3B6A" w:rsidP="005A2466">
            <w:pPr>
              <w:spacing w:after="0" w:line="240" w:lineRule="auto"/>
              <w:ind w:left="426"/>
              <w:contextualSpacing/>
              <w:jc w:val="both"/>
              <w:rPr>
                <w:rFonts w:ascii="Calibri" w:hAnsi="Calibri"/>
                <w:sz w:val="20"/>
              </w:rPr>
            </w:pPr>
          </w:p>
          <w:p w14:paraId="6C537D19" w14:textId="1C15245C" w:rsidR="00134E27" w:rsidRDefault="00134E27" w:rsidP="00613832">
            <w:pPr>
              <w:spacing w:after="0" w:line="240" w:lineRule="auto"/>
              <w:ind w:left="426"/>
              <w:contextualSpacing/>
              <w:jc w:val="both"/>
              <w:rPr>
                <w:rFonts w:ascii="Calibri" w:eastAsia="Times New Roman" w:hAnsi="Calibri" w:cs="Calibri"/>
                <w:color w:val="000000"/>
                <w:sz w:val="20"/>
                <w:szCs w:val="20"/>
                <w:lang w:eastAsia="en-ID"/>
              </w:rPr>
            </w:pPr>
            <w:r w:rsidRPr="005A2466">
              <w:rPr>
                <w:rFonts w:ascii="Calibri" w:hAnsi="Calibri"/>
                <w:b/>
                <w:color w:val="000000"/>
                <w:sz w:val="20"/>
              </w:rPr>
              <w:t>"</w:t>
            </w:r>
            <w:proofErr w:type="spellStart"/>
            <w:r w:rsidRPr="005A2466">
              <w:rPr>
                <w:rFonts w:ascii="Calibri" w:hAnsi="Calibri"/>
                <w:b/>
                <w:color w:val="000000"/>
                <w:sz w:val="20"/>
              </w:rPr>
              <w:t>Informasi</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Rah</w:t>
            </w:r>
            <w:r w:rsidR="001A614D">
              <w:rPr>
                <w:rFonts w:ascii="Calibri" w:hAnsi="Calibri"/>
                <w:b/>
                <w:color w:val="000000"/>
                <w:sz w:val="20"/>
              </w:rPr>
              <w:t>a</w:t>
            </w:r>
            <w:r w:rsidRPr="005A2466">
              <w:rPr>
                <w:rFonts w:ascii="Calibri" w:hAnsi="Calibri"/>
                <w:b/>
                <w:color w:val="000000"/>
                <w:sz w:val="20"/>
              </w:rPr>
              <w:t>sia</w:t>
            </w:r>
            <w:proofErr w:type="spellEnd"/>
            <w:r w:rsidRPr="005A2466">
              <w:rPr>
                <w:rFonts w:ascii="Calibri" w:hAnsi="Calibri"/>
                <w:b/>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data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informasi</w:t>
            </w:r>
            <w:proofErr w:type="spellEnd"/>
            <w:r w:rsidRPr="005A2466">
              <w:rPr>
                <w:rFonts w:ascii="Calibri" w:hAnsi="Calibri"/>
                <w:color w:val="000000"/>
                <w:sz w:val="20"/>
              </w:rPr>
              <w:t xml:space="preserve"> </w:t>
            </w:r>
            <w:r w:rsidR="00850D50" w:rsidRPr="005A2466">
              <w:rPr>
                <w:rFonts w:ascii="Calibri" w:hAnsi="Calibri"/>
                <w:color w:val="000000"/>
                <w:sz w:val="20"/>
              </w:rPr>
              <w:t xml:space="preserve">yang </w:t>
            </w:r>
            <w:proofErr w:type="spellStart"/>
            <w:r w:rsidR="00850D50" w:rsidRPr="00613832">
              <w:rPr>
                <w:rFonts w:ascii="Calibri" w:eastAsia="Times New Roman" w:hAnsi="Calibri" w:cs="Calibri"/>
                <w:color w:val="000000"/>
                <w:sz w:val="20"/>
                <w:szCs w:val="20"/>
                <w:lang w:eastAsia="en-ID"/>
              </w:rPr>
              <w:t>bersifat</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rahasia</w:t>
            </w:r>
            <w:proofErr w:type="spellEnd"/>
            <w:r w:rsidR="00850D50" w:rsidRPr="005A2466">
              <w:rPr>
                <w:rFonts w:ascii="Calibri" w:hAnsi="Calibri"/>
                <w:color w:val="000000"/>
                <w:sz w:val="20"/>
              </w:rPr>
              <w:t xml:space="preserve"> yang </w:t>
            </w:r>
            <w:proofErr w:type="spellStart"/>
            <w:r w:rsidR="00850D50" w:rsidRPr="00613832">
              <w:rPr>
                <w:rFonts w:ascii="Calibri" w:eastAsia="Times New Roman" w:hAnsi="Calibri" w:cs="Calibri"/>
                <w:color w:val="000000"/>
                <w:sz w:val="20"/>
                <w:szCs w:val="20"/>
                <w:lang w:eastAsia="en-ID"/>
              </w:rPr>
              <w:t>diungkapkan</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dengan</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cara</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apapun</w:t>
            </w:r>
            <w:proofErr w:type="spellEnd"/>
            <w:r w:rsidR="00850D50" w:rsidRPr="00613832">
              <w:rPr>
                <w:rFonts w:ascii="Calibri" w:eastAsia="Times New Roman" w:hAnsi="Calibri" w:cs="Calibri"/>
                <w:color w:val="000000"/>
                <w:sz w:val="20"/>
                <w:szCs w:val="20"/>
                <w:lang w:eastAsia="en-ID"/>
              </w:rPr>
              <w:t xml:space="preserve"> </w:t>
            </w:r>
            <w:del w:id="169" w:author="OLTRE" w:date="2024-07-03T22:42:00Z">
              <w:r w:rsidR="00850D50" w:rsidRPr="00613832">
                <w:rPr>
                  <w:rFonts w:ascii="Calibri" w:eastAsia="Times New Roman" w:hAnsi="Calibri" w:cs="Calibri"/>
                  <w:color w:val="000000"/>
                  <w:sz w:val="20"/>
                  <w:szCs w:val="20"/>
                  <w:lang w:eastAsia="en-ID"/>
                </w:rPr>
                <w:delText>baik melalui</w:delText>
              </w:r>
            </w:del>
            <w:ins w:id="170" w:author="OLTRE" w:date="2024-07-03T22:42:00Z">
              <w:r w:rsidR="00DE663B">
                <w:rPr>
                  <w:rFonts w:ascii="Calibri" w:eastAsia="Times New Roman" w:hAnsi="Calibri" w:cs="Calibri"/>
                  <w:color w:val="000000"/>
                  <w:sz w:val="20"/>
                  <w:szCs w:val="20"/>
                  <w:lang w:eastAsia="en-ID"/>
                </w:rPr>
                <w:t>oleh</w:t>
              </w:r>
            </w:ins>
            <w:r w:rsidR="00DE663B">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atau</w:t>
            </w:r>
            <w:proofErr w:type="spellEnd"/>
            <w:r w:rsidR="00850D50" w:rsidRPr="00613832">
              <w:rPr>
                <w:rFonts w:ascii="Calibri" w:eastAsia="Times New Roman" w:hAnsi="Calibri" w:cs="Calibri"/>
                <w:color w:val="000000"/>
                <w:sz w:val="20"/>
                <w:szCs w:val="20"/>
                <w:lang w:eastAsia="en-ID"/>
              </w:rPr>
              <w:t xml:space="preserve"> </w:t>
            </w:r>
            <w:del w:id="171" w:author="OLTRE" w:date="2024-07-03T22:42:00Z">
              <w:r w:rsidR="00850D50" w:rsidRPr="00613832">
                <w:rPr>
                  <w:rFonts w:ascii="Calibri" w:eastAsia="Times New Roman" w:hAnsi="Calibri" w:cs="Calibri"/>
                  <w:color w:val="000000"/>
                  <w:sz w:val="20"/>
                  <w:szCs w:val="20"/>
                  <w:lang w:eastAsia="en-ID"/>
                </w:rPr>
                <w:delText>diwakili</w:delText>
              </w:r>
              <w:r w:rsidR="00850D50" w:rsidRPr="005A2466">
                <w:rPr>
                  <w:rFonts w:ascii="Calibri" w:hAnsi="Calibri"/>
                  <w:color w:val="000000"/>
                  <w:sz w:val="20"/>
                </w:rPr>
                <w:delText xml:space="preserve"> dari</w:delText>
              </w:r>
            </w:del>
            <w:proofErr w:type="spellStart"/>
            <w:ins w:id="172" w:author="OLTRE" w:date="2024-07-03T22:42:00Z">
              <w:r w:rsidR="00DE663B">
                <w:rPr>
                  <w:rFonts w:ascii="Calibri" w:eastAsia="Times New Roman" w:hAnsi="Calibri" w:cs="Calibri"/>
                  <w:color w:val="000000"/>
                  <w:sz w:val="20"/>
                  <w:szCs w:val="20"/>
                  <w:lang w:eastAsia="en-ID"/>
                </w:rPr>
                <w:t>atas</w:t>
              </w:r>
              <w:proofErr w:type="spellEnd"/>
              <w:r w:rsidR="00DE663B">
                <w:rPr>
                  <w:rFonts w:ascii="Calibri" w:eastAsia="Times New Roman" w:hAnsi="Calibri" w:cs="Calibri"/>
                  <w:color w:val="000000"/>
                  <w:sz w:val="20"/>
                  <w:szCs w:val="20"/>
                  <w:lang w:eastAsia="en-ID"/>
                </w:rPr>
                <w:t xml:space="preserve"> </w:t>
              </w:r>
              <w:proofErr w:type="spellStart"/>
              <w:r w:rsidR="00DE663B">
                <w:rPr>
                  <w:rFonts w:ascii="Calibri" w:eastAsia="Times New Roman" w:hAnsi="Calibri" w:cs="Calibri"/>
                  <w:color w:val="000000"/>
                  <w:sz w:val="20"/>
                  <w:szCs w:val="20"/>
                  <w:lang w:eastAsia="en-ID"/>
                </w:rPr>
                <w:t>nama</w:t>
              </w:r>
            </w:ins>
            <w:proofErr w:type="spellEnd"/>
            <w:r w:rsidR="00DE663B">
              <w:rPr>
                <w:rFonts w:ascii="Calibri" w:eastAsia="Times New Roman" w:hAnsi="Calibri" w:cs="Calibri"/>
                <w:color w:val="000000"/>
                <w:sz w:val="20"/>
                <w:szCs w:val="20"/>
                <w:lang w:eastAsia="en-ID"/>
              </w:rPr>
              <w:t xml:space="preserve"> </w:t>
            </w:r>
            <w:proofErr w:type="spellStart"/>
            <w:r w:rsidR="00850D50" w:rsidRPr="005A2466">
              <w:rPr>
                <w:rFonts w:ascii="Calibri" w:hAnsi="Calibri"/>
                <w:color w:val="000000"/>
                <w:sz w:val="20"/>
              </w:rPr>
              <w:t>Pihak</w:t>
            </w:r>
            <w:proofErr w:type="spellEnd"/>
            <w:r w:rsidR="00850D50" w:rsidRPr="005A2466">
              <w:rPr>
                <w:rFonts w:ascii="Calibri" w:hAnsi="Calibri"/>
                <w:color w:val="000000"/>
                <w:sz w:val="20"/>
              </w:rPr>
              <w:t xml:space="preserve"> </w:t>
            </w:r>
            <w:del w:id="173" w:author="OLTRE" w:date="2024-07-03T22:42:00Z">
              <w:r w:rsidR="00850D50" w:rsidRPr="005A2466">
                <w:rPr>
                  <w:rFonts w:ascii="Calibri" w:hAnsi="Calibri"/>
                  <w:color w:val="000000"/>
                  <w:sz w:val="20"/>
                </w:rPr>
                <w:delText xml:space="preserve">yang </w:delText>
              </w:r>
              <w:r w:rsidR="00850D50" w:rsidRPr="00613832">
                <w:rPr>
                  <w:rFonts w:ascii="Calibri" w:eastAsia="Times New Roman" w:hAnsi="Calibri" w:cs="Calibri"/>
                  <w:color w:val="000000"/>
                  <w:sz w:val="20"/>
                  <w:szCs w:val="20"/>
                  <w:lang w:eastAsia="en-ID"/>
                </w:rPr>
                <w:delText>Mengungkapkan</w:delText>
              </w:r>
            </w:del>
            <w:proofErr w:type="spellStart"/>
            <w:ins w:id="174" w:author="OLTRE" w:date="2024-07-03T22:42:00Z">
              <w:r w:rsidR="00BC25A4">
                <w:rPr>
                  <w:rFonts w:ascii="Calibri" w:hAnsi="Calibri"/>
                  <w:color w:val="000000"/>
                  <w:sz w:val="20"/>
                </w:rPr>
                <w:t>Pengungkap</w:t>
              </w:r>
            </w:ins>
            <w:proofErr w:type="spellEnd"/>
            <w:r w:rsidR="00BC25A4">
              <w:rPr>
                <w:rFonts w:ascii="Calibri" w:hAnsi="Calibri"/>
                <w:color w:val="000000"/>
                <w:sz w:val="20"/>
              </w:rPr>
              <w:t xml:space="preserve"> </w:t>
            </w:r>
            <w:proofErr w:type="spellStart"/>
            <w:r w:rsidR="00850D50" w:rsidRPr="00613832">
              <w:rPr>
                <w:rFonts w:ascii="Calibri" w:eastAsia="Times New Roman" w:hAnsi="Calibri" w:cs="Calibri"/>
                <w:color w:val="000000"/>
                <w:sz w:val="20"/>
                <w:szCs w:val="20"/>
                <w:lang w:eastAsia="en-ID"/>
              </w:rPr>
              <w:t>kepada</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Pihak</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Penerima</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sehubungan</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dengan</w:t>
            </w:r>
            <w:proofErr w:type="spellEnd"/>
            <w:r w:rsidR="00850D50" w:rsidRPr="00613832">
              <w:rPr>
                <w:rFonts w:ascii="Calibri" w:eastAsia="Times New Roman" w:hAnsi="Calibri" w:cs="Calibri"/>
                <w:color w:val="000000"/>
                <w:sz w:val="20"/>
                <w:szCs w:val="20"/>
                <w:lang w:eastAsia="en-ID"/>
              </w:rPr>
              <w:t xml:space="preserve"> </w:t>
            </w:r>
            <w:del w:id="175" w:author="OLTRE" w:date="2024-07-03T22:42:00Z">
              <w:r w:rsidR="00850D50" w:rsidRPr="00613832">
                <w:rPr>
                  <w:rFonts w:ascii="Calibri" w:eastAsia="Times New Roman" w:hAnsi="Calibri" w:cs="Calibri"/>
                  <w:color w:val="000000"/>
                  <w:sz w:val="20"/>
                  <w:szCs w:val="20"/>
                  <w:lang w:eastAsia="en-ID"/>
                </w:rPr>
                <w:delText>Perusahaan, Para</w:delText>
              </w:r>
            </w:del>
            <w:ins w:id="176" w:author="OLTRE" w:date="2024-07-03T22:42:00Z">
              <w:r w:rsidR="0022471E">
                <w:rPr>
                  <w:rFonts w:ascii="Calibri" w:eastAsia="Times New Roman" w:hAnsi="Calibri" w:cs="Calibri"/>
                  <w:color w:val="000000"/>
                  <w:sz w:val="20"/>
                  <w:szCs w:val="20"/>
                  <w:lang w:eastAsia="en-ID"/>
                </w:rPr>
                <w:t>Perseroan</w:t>
              </w:r>
              <w:r w:rsidR="00850D50" w:rsidRPr="00613832">
                <w:rPr>
                  <w:rFonts w:ascii="Calibri" w:eastAsia="Times New Roman" w:hAnsi="Calibri" w:cs="Calibri"/>
                  <w:color w:val="000000"/>
                  <w:sz w:val="20"/>
                  <w:szCs w:val="20"/>
                  <w:lang w:eastAsia="en-ID"/>
                </w:rPr>
                <w:t>,</w:t>
              </w:r>
            </w:ins>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Pihak</w:t>
            </w:r>
            <w:proofErr w:type="spellEnd"/>
            <w:ins w:id="177" w:author="OLTRE" w:date="2024-07-03T22:42:00Z">
              <w:r w:rsidR="00F15CA1">
                <w:rPr>
                  <w:rFonts w:ascii="Calibri" w:eastAsia="Times New Roman" w:hAnsi="Calibri" w:cs="Calibri"/>
                  <w:color w:val="000000"/>
                  <w:sz w:val="20"/>
                  <w:szCs w:val="20"/>
                  <w:lang w:eastAsia="en-ID"/>
                </w:rPr>
                <w:t xml:space="preserve"> </w:t>
              </w:r>
              <w:proofErr w:type="spellStart"/>
              <w:r w:rsidR="00F15CA1">
                <w:rPr>
                  <w:rFonts w:ascii="Calibri" w:eastAsia="Times New Roman" w:hAnsi="Calibri" w:cs="Calibri"/>
                  <w:color w:val="000000"/>
                  <w:sz w:val="20"/>
                  <w:szCs w:val="20"/>
                  <w:lang w:eastAsia="en-ID"/>
                </w:rPr>
                <w:t>tersebut</w:t>
              </w:r>
            </w:ins>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atau</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pengaturan</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berdasarkan</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Perjanjian</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ini</w:t>
            </w:r>
            <w:proofErr w:type="spellEnd"/>
            <w:r w:rsidR="00850D50" w:rsidRPr="00613832">
              <w:rPr>
                <w:rFonts w:ascii="Calibri" w:eastAsia="Times New Roman" w:hAnsi="Calibri" w:cs="Calibri"/>
                <w:color w:val="000000"/>
                <w:sz w:val="20"/>
                <w:szCs w:val="20"/>
                <w:lang w:eastAsia="en-ID"/>
              </w:rPr>
              <w:t>,</w:t>
            </w:r>
            <w:r w:rsidR="00850D50" w:rsidRPr="005A2466">
              <w:rPr>
                <w:rFonts w:ascii="Calibri" w:hAnsi="Calibri"/>
                <w:color w:val="000000"/>
                <w:sz w:val="20"/>
              </w:rPr>
              <w:t xml:space="preserve"> </w:t>
            </w:r>
            <w:proofErr w:type="spellStart"/>
            <w:ins w:id="178" w:author="OLTRE" w:date="2024-07-03T22:42:00Z">
              <w:r w:rsidR="00F15CA1">
                <w:rPr>
                  <w:rFonts w:ascii="Calibri" w:hAnsi="Calibri"/>
                  <w:color w:val="000000"/>
                  <w:sz w:val="20"/>
                </w:rPr>
                <w:t>kapanpun</w:t>
              </w:r>
              <w:proofErr w:type="spellEnd"/>
              <w:r w:rsidR="00F15CA1">
                <w:rPr>
                  <w:rFonts w:ascii="Calibri" w:hAnsi="Calibri"/>
                  <w:color w:val="000000"/>
                  <w:sz w:val="20"/>
                </w:rPr>
                <w:t xml:space="preserve"> dan </w:t>
              </w:r>
            </w:ins>
            <w:proofErr w:type="spellStart"/>
            <w:r w:rsidR="00850D50" w:rsidRPr="005A2466">
              <w:rPr>
                <w:rFonts w:ascii="Calibri" w:hAnsi="Calibri"/>
                <w:color w:val="000000"/>
                <w:sz w:val="20"/>
              </w:rPr>
              <w:t>bagaimanapun</w:t>
            </w:r>
            <w:proofErr w:type="spellEnd"/>
            <w:r w:rsidR="00850D50" w:rsidRPr="005A2466">
              <w:rPr>
                <w:rFonts w:ascii="Calibri" w:hAnsi="Calibri"/>
                <w:color w:val="000000"/>
                <w:sz w:val="20"/>
              </w:rPr>
              <w:t xml:space="preserve"> </w:t>
            </w:r>
            <w:proofErr w:type="spellStart"/>
            <w:r w:rsidR="00850D50" w:rsidRPr="005A2466">
              <w:rPr>
                <w:rFonts w:ascii="Calibri" w:hAnsi="Calibri"/>
                <w:color w:val="000000"/>
                <w:sz w:val="20"/>
              </w:rPr>
              <w:t>diungkapkan</w:t>
            </w:r>
            <w:proofErr w:type="spellEnd"/>
            <w:r w:rsidR="00850D50" w:rsidRPr="005A2466">
              <w:rPr>
                <w:rFonts w:ascii="Calibri" w:hAnsi="Calibri"/>
                <w:color w:val="000000"/>
                <w:sz w:val="20"/>
              </w:rPr>
              <w:t xml:space="preserve"> </w:t>
            </w:r>
            <w:proofErr w:type="spellStart"/>
            <w:r w:rsidR="00850D50" w:rsidRPr="005A2466">
              <w:rPr>
                <w:rFonts w:ascii="Calibri" w:hAnsi="Calibri"/>
                <w:color w:val="000000"/>
                <w:sz w:val="20"/>
              </w:rPr>
              <w:t>termasuk</w:t>
            </w:r>
            <w:proofErr w:type="spellEnd"/>
            <w:r w:rsidR="00850D50" w:rsidRPr="005A2466">
              <w:rPr>
                <w:rFonts w:ascii="Calibri" w:hAnsi="Calibri"/>
                <w:color w:val="000000"/>
                <w:sz w:val="20"/>
              </w:rPr>
              <w:t xml:space="preserve">, </w:t>
            </w:r>
            <w:proofErr w:type="spellStart"/>
            <w:r w:rsidR="00850D50" w:rsidRPr="00613832">
              <w:rPr>
                <w:rFonts w:ascii="Calibri" w:eastAsia="Times New Roman" w:hAnsi="Calibri" w:cs="Calibri"/>
                <w:color w:val="000000"/>
                <w:sz w:val="20"/>
                <w:szCs w:val="20"/>
                <w:lang w:eastAsia="en-ID"/>
              </w:rPr>
              <w:t>namun</w:t>
            </w:r>
            <w:proofErr w:type="spellEnd"/>
            <w:r w:rsidR="00850D50" w:rsidRPr="005A2466">
              <w:rPr>
                <w:rFonts w:ascii="Calibri" w:hAnsi="Calibri"/>
                <w:color w:val="000000"/>
                <w:sz w:val="20"/>
              </w:rPr>
              <w:t xml:space="preserve"> </w:t>
            </w:r>
            <w:proofErr w:type="spellStart"/>
            <w:r w:rsidR="00850D50" w:rsidRPr="005A2466">
              <w:rPr>
                <w:rFonts w:ascii="Calibri" w:hAnsi="Calibri"/>
                <w:color w:val="000000"/>
                <w:sz w:val="20"/>
              </w:rPr>
              <w:t>tidak</w:t>
            </w:r>
            <w:proofErr w:type="spellEnd"/>
            <w:r w:rsidR="00850D50" w:rsidRPr="005A2466">
              <w:rPr>
                <w:rFonts w:ascii="Calibri" w:hAnsi="Calibri"/>
                <w:color w:val="000000"/>
                <w:sz w:val="20"/>
              </w:rPr>
              <w:t xml:space="preserve"> </w:t>
            </w:r>
            <w:proofErr w:type="spellStart"/>
            <w:r w:rsidR="00850D50" w:rsidRPr="005A2466">
              <w:rPr>
                <w:rFonts w:ascii="Calibri" w:hAnsi="Calibri"/>
                <w:color w:val="000000"/>
                <w:sz w:val="20"/>
              </w:rPr>
              <w:t>terbatas</w:t>
            </w:r>
            <w:proofErr w:type="spellEnd"/>
            <w:r w:rsidR="00850D50" w:rsidRPr="005A2466">
              <w:rPr>
                <w:rFonts w:ascii="Calibri" w:hAnsi="Calibri"/>
                <w:color w:val="000000"/>
                <w:sz w:val="20"/>
              </w:rPr>
              <w:t xml:space="preserve"> pada</w:t>
            </w:r>
            <w:ins w:id="179" w:author="OLTRE" w:date="2024-07-03T22:42:00Z">
              <w:r w:rsidR="00F15CA1">
                <w:rPr>
                  <w:rFonts w:ascii="Calibri" w:hAnsi="Calibri"/>
                  <w:color w:val="000000"/>
                  <w:sz w:val="20"/>
                </w:rPr>
                <w:t>:</w:t>
              </w:r>
            </w:ins>
            <w:r w:rsidR="00850D50" w:rsidRPr="005A2466">
              <w:rPr>
                <w:rFonts w:ascii="Calibri" w:hAnsi="Calibri"/>
                <w:color w:val="000000"/>
                <w:sz w:val="20"/>
              </w:rPr>
              <w:t xml:space="preserve"> </w:t>
            </w:r>
            <w:r w:rsidRPr="005A2466">
              <w:rPr>
                <w:rFonts w:ascii="Calibri" w:hAnsi="Calibri"/>
                <w:color w:val="000000"/>
                <w:sz w:val="20"/>
              </w:rPr>
              <w:t>(</w:t>
            </w:r>
            <w:proofErr w:type="spellStart"/>
            <w:r w:rsidRPr="005A2466">
              <w:rPr>
                <w:rFonts w:ascii="Calibri" w:hAnsi="Calibri"/>
                <w:color w:val="000000"/>
                <w:sz w:val="20"/>
              </w:rPr>
              <w:t>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strategi </w:t>
            </w:r>
            <w:proofErr w:type="spellStart"/>
            <w:r w:rsidRPr="005A2466">
              <w:rPr>
                <w:rFonts w:ascii="Calibri" w:hAnsi="Calibri"/>
                <w:color w:val="000000"/>
                <w:sz w:val="20"/>
              </w:rPr>
              <w:t>bisnis</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pemasaran</w:t>
            </w:r>
            <w:proofErr w:type="spellEnd"/>
            <w:r w:rsidRPr="005A2466">
              <w:rPr>
                <w:rFonts w:ascii="Calibri" w:hAnsi="Calibri"/>
                <w:color w:val="000000"/>
                <w:sz w:val="20"/>
              </w:rPr>
              <w:t xml:space="preserve">, </w:t>
            </w:r>
            <w:proofErr w:type="spellStart"/>
            <w:r w:rsidRPr="005A2466">
              <w:rPr>
                <w:rFonts w:ascii="Calibri" w:hAnsi="Calibri"/>
                <w:color w:val="000000"/>
                <w:sz w:val="20"/>
              </w:rPr>
              <w:t>informasi</w:t>
            </w:r>
            <w:proofErr w:type="spellEnd"/>
            <w:r w:rsidRPr="005A2466">
              <w:rPr>
                <w:rFonts w:ascii="Calibri" w:hAnsi="Calibri"/>
                <w:color w:val="000000"/>
                <w:sz w:val="20"/>
              </w:rPr>
              <w:t xml:space="preserve"> </w:t>
            </w:r>
            <w:proofErr w:type="spellStart"/>
            <w:r w:rsidRPr="005A2466">
              <w:rPr>
                <w:rFonts w:ascii="Calibri" w:hAnsi="Calibri"/>
                <w:color w:val="000000"/>
                <w:sz w:val="20"/>
              </w:rPr>
              <w:t>keuangan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proyeksi</w:t>
            </w:r>
            <w:proofErr w:type="spellEnd"/>
            <w:r w:rsidRPr="005A2466">
              <w:rPr>
                <w:rFonts w:ascii="Calibri" w:hAnsi="Calibri"/>
                <w:color w:val="000000"/>
                <w:sz w:val="20"/>
              </w:rPr>
              <w:t xml:space="preserve">, </w:t>
            </w:r>
            <w:proofErr w:type="spellStart"/>
            <w:r w:rsidRPr="005A2466">
              <w:rPr>
                <w:rFonts w:ascii="Calibri" w:hAnsi="Calibri"/>
                <w:color w:val="000000"/>
                <w:sz w:val="20"/>
              </w:rPr>
              <w:t>operasi</w:t>
            </w:r>
            <w:proofErr w:type="spellEnd"/>
            <w:r w:rsidRPr="005A2466">
              <w:rPr>
                <w:rFonts w:ascii="Calibri" w:hAnsi="Calibri"/>
                <w:color w:val="000000"/>
                <w:sz w:val="20"/>
              </w:rPr>
              <w:t xml:space="preserve">, </w:t>
            </w:r>
            <w:proofErr w:type="spellStart"/>
            <w:r w:rsidRPr="005A2466">
              <w:rPr>
                <w:rFonts w:ascii="Calibri" w:hAnsi="Calibri"/>
                <w:color w:val="000000"/>
                <w:sz w:val="20"/>
              </w:rPr>
              <w:t>estimasi</w:t>
            </w:r>
            <w:proofErr w:type="spellEnd"/>
            <w:r w:rsidRPr="005A2466">
              <w:rPr>
                <w:rFonts w:ascii="Calibri" w:hAnsi="Calibri"/>
                <w:color w:val="000000"/>
                <w:sz w:val="20"/>
              </w:rPr>
              <w:t xml:space="preserve"> </w:t>
            </w:r>
            <w:proofErr w:type="spellStart"/>
            <w:r w:rsidRPr="005A2466">
              <w:rPr>
                <w:rFonts w:ascii="Calibri" w:hAnsi="Calibri"/>
                <w:color w:val="000000"/>
                <w:sz w:val="20"/>
              </w:rPr>
              <w:t>penjualan</w:t>
            </w:r>
            <w:proofErr w:type="spellEnd"/>
            <w:r w:rsidRPr="005A2466">
              <w:rPr>
                <w:rFonts w:ascii="Calibri" w:hAnsi="Calibri"/>
                <w:color w:val="000000"/>
                <w:sz w:val="20"/>
              </w:rPr>
              <w:t xml:space="preserve">, </w:t>
            </w:r>
            <w:proofErr w:type="spellStart"/>
            <w:r w:rsidRPr="005A2466">
              <w:rPr>
                <w:rFonts w:ascii="Calibri" w:hAnsi="Calibri"/>
                <w:color w:val="000000"/>
                <w:sz w:val="20"/>
              </w:rPr>
              <w:t>rencana</w:t>
            </w:r>
            <w:proofErr w:type="spellEnd"/>
            <w:r w:rsidRPr="005A2466">
              <w:rPr>
                <w:rFonts w:ascii="Calibri" w:hAnsi="Calibri"/>
                <w:color w:val="000000"/>
                <w:sz w:val="20"/>
              </w:rPr>
              <w:t xml:space="preserve"> dan model </w:t>
            </w:r>
            <w:del w:id="180" w:author="OLTRE" w:date="2024-07-03T22:42:00Z">
              <w:r w:rsidRPr="005A2466">
                <w:rPr>
                  <w:rFonts w:ascii="Calibri" w:hAnsi="Calibri"/>
                  <w:color w:val="000000"/>
                  <w:sz w:val="20"/>
                </w:rPr>
                <w:delText>bisnis</w:delText>
              </w:r>
            </w:del>
            <w:proofErr w:type="spellStart"/>
            <w:ins w:id="181" w:author="OLTRE" w:date="2024-07-03T22:42:00Z">
              <w:r w:rsidR="00F14F96">
                <w:rPr>
                  <w:rFonts w:ascii="Calibri" w:hAnsi="Calibri"/>
                  <w:color w:val="000000"/>
                  <w:sz w:val="20"/>
                </w:rPr>
                <w:t>usaha</w:t>
              </w:r>
            </w:ins>
            <w:proofErr w:type="spellEnd"/>
            <w:r w:rsidRPr="005A2466">
              <w:rPr>
                <w:rFonts w:ascii="Calibri" w:hAnsi="Calibri"/>
                <w:color w:val="000000"/>
                <w:sz w:val="20"/>
              </w:rPr>
              <w:t xml:space="preserve">, </w:t>
            </w:r>
            <w:r w:rsidRPr="001A614D">
              <w:rPr>
                <w:rFonts w:ascii="Calibri" w:hAnsi="Calibri"/>
                <w:color w:val="000000"/>
                <w:sz w:val="20"/>
              </w:rPr>
              <w:t xml:space="preserve">dan </w:t>
            </w:r>
            <w:proofErr w:type="spellStart"/>
            <w:r w:rsidRPr="001A614D">
              <w:rPr>
                <w:rFonts w:ascii="Calibri" w:hAnsi="Calibri"/>
                <w:color w:val="000000"/>
                <w:sz w:val="20"/>
              </w:rPr>
              <w:t>sistem</w:t>
            </w:r>
            <w:proofErr w:type="spellEnd"/>
            <w:r w:rsidRPr="001A614D">
              <w:rPr>
                <w:rFonts w:ascii="Calibri" w:hAnsi="Calibri"/>
                <w:color w:val="000000"/>
                <w:sz w:val="20"/>
              </w:rPr>
              <w:t xml:space="preserve"> </w:t>
            </w:r>
            <w:proofErr w:type="spellStart"/>
            <w:r w:rsidRPr="001A614D">
              <w:rPr>
                <w:rFonts w:ascii="Calibri" w:hAnsi="Calibri"/>
                <w:color w:val="000000"/>
                <w:sz w:val="20"/>
              </w:rPr>
              <w:t>berkenaan</w:t>
            </w:r>
            <w:proofErr w:type="spellEnd"/>
            <w:r w:rsidRPr="001A614D">
              <w:rPr>
                <w:rFonts w:ascii="Calibri" w:hAnsi="Calibri"/>
                <w:color w:val="000000"/>
                <w:sz w:val="20"/>
              </w:rPr>
              <w:t xml:space="preserve"> </w:t>
            </w:r>
            <w:proofErr w:type="spellStart"/>
            <w:r w:rsidRPr="001A614D">
              <w:rPr>
                <w:rFonts w:ascii="Calibri" w:hAnsi="Calibri"/>
                <w:color w:val="000000"/>
                <w:sz w:val="20"/>
              </w:rPr>
              <w:t>dengan</w:t>
            </w:r>
            <w:proofErr w:type="spellEnd"/>
            <w:r w:rsidRPr="001A614D">
              <w:rPr>
                <w:rFonts w:ascii="Calibri" w:hAnsi="Calibri"/>
                <w:color w:val="000000"/>
                <w:sz w:val="20"/>
              </w:rPr>
              <w:t xml:space="preserve"> </w:t>
            </w:r>
            <w:proofErr w:type="spellStart"/>
            <w:r w:rsidRPr="001A614D">
              <w:rPr>
                <w:rFonts w:ascii="Calibri" w:hAnsi="Calibri"/>
                <w:color w:val="000000"/>
                <w:sz w:val="20"/>
              </w:rPr>
              <w:t>bisnis</w:t>
            </w:r>
            <w:proofErr w:type="spellEnd"/>
            <w:r w:rsidRPr="001A614D">
              <w:rPr>
                <w:rFonts w:ascii="Calibri" w:hAnsi="Calibri"/>
                <w:color w:val="000000"/>
                <w:sz w:val="20"/>
              </w:rPr>
              <w:t xml:space="preserve"> Perseroan dan </w:t>
            </w:r>
            <w:proofErr w:type="spellStart"/>
            <w:r w:rsidRPr="001A614D">
              <w:rPr>
                <w:rFonts w:ascii="Calibri" w:hAnsi="Calibri"/>
                <w:color w:val="000000"/>
                <w:sz w:val="20"/>
              </w:rPr>
              <w:t>hasil</w:t>
            </w:r>
            <w:proofErr w:type="spellEnd"/>
            <w:r w:rsidRPr="001A614D">
              <w:rPr>
                <w:rFonts w:ascii="Calibri" w:hAnsi="Calibri"/>
                <w:color w:val="000000"/>
                <w:sz w:val="20"/>
              </w:rPr>
              <w:t xml:space="preserve"> </w:t>
            </w:r>
            <w:proofErr w:type="spellStart"/>
            <w:r w:rsidRPr="001A614D">
              <w:rPr>
                <w:rFonts w:ascii="Calibri" w:hAnsi="Calibri"/>
                <w:color w:val="000000"/>
                <w:sz w:val="20"/>
              </w:rPr>
              <w:t>kinerja</w:t>
            </w:r>
            <w:proofErr w:type="spellEnd"/>
            <w:r w:rsidRPr="001A614D">
              <w:rPr>
                <w:rFonts w:ascii="Calibri" w:hAnsi="Calibri"/>
                <w:color w:val="000000"/>
                <w:sz w:val="20"/>
              </w:rPr>
              <w:t xml:space="preserve"> </w:t>
            </w:r>
            <w:proofErr w:type="spellStart"/>
            <w:r w:rsidRPr="001A614D">
              <w:rPr>
                <w:rFonts w:ascii="Calibri" w:hAnsi="Calibri"/>
                <w:color w:val="000000"/>
                <w:sz w:val="20"/>
              </w:rPr>
              <w:t>berkaitan</w:t>
            </w:r>
            <w:proofErr w:type="spellEnd"/>
            <w:r w:rsidRPr="001A614D">
              <w:rPr>
                <w:rFonts w:ascii="Calibri" w:hAnsi="Calibri"/>
                <w:color w:val="000000"/>
                <w:sz w:val="20"/>
              </w:rPr>
              <w:t xml:space="preserve"> </w:t>
            </w:r>
            <w:proofErr w:type="spellStart"/>
            <w:r w:rsidRPr="001A614D">
              <w:rPr>
                <w:rFonts w:ascii="Calibri" w:hAnsi="Calibri"/>
                <w:color w:val="000000"/>
                <w:sz w:val="20"/>
              </w:rPr>
              <w:t>dengan</w:t>
            </w:r>
            <w:proofErr w:type="spellEnd"/>
            <w:r w:rsidRPr="001A614D">
              <w:rPr>
                <w:rFonts w:ascii="Calibri" w:hAnsi="Calibri"/>
                <w:color w:val="000000"/>
                <w:sz w:val="20"/>
              </w:rPr>
              <w:t xml:space="preserve"> </w:t>
            </w:r>
            <w:proofErr w:type="spellStart"/>
            <w:r w:rsidRPr="001A614D">
              <w:rPr>
                <w:rFonts w:ascii="Calibri" w:hAnsi="Calibri"/>
                <w:color w:val="000000"/>
                <w:sz w:val="20"/>
              </w:rPr>
              <w:t>kegiatan</w:t>
            </w:r>
            <w:ins w:id="182" w:author="OLTRE" w:date="2024-07-03T22:42:00Z">
              <w:r w:rsidR="00AB0743" w:rsidRPr="004E5CBB">
                <w:rPr>
                  <w:rFonts w:ascii="Calibri" w:hAnsi="Calibri"/>
                  <w:color w:val="000000"/>
                  <w:sz w:val="20"/>
                </w:rPr>
                <w:t>-kegiatan</w:t>
              </w:r>
              <w:proofErr w:type="spellEnd"/>
              <w:r w:rsidR="00AB0743" w:rsidRPr="004E5CBB">
                <w:rPr>
                  <w:rFonts w:ascii="Calibri" w:hAnsi="Calibri"/>
                  <w:color w:val="000000"/>
                  <w:sz w:val="20"/>
                </w:rPr>
                <w:t xml:space="preserve"> </w:t>
              </w:r>
              <w:proofErr w:type="spellStart"/>
              <w:r w:rsidR="00AB0743" w:rsidRPr="004E5CBB">
                <w:rPr>
                  <w:rFonts w:ascii="Calibri" w:hAnsi="Calibri"/>
                  <w:color w:val="000000"/>
                  <w:sz w:val="20"/>
                </w:rPr>
                <w:t>usaha</w:t>
              </w:r>
            </w:ins>
            <w:proofErr w:type="spellEnd"/>
            <w:r w:rsidR="00AB0743" w:rsidRPr="004E5CBB">
              <w:rPr>
                <w:rFonts w:ascii="Calibri" w:hAnsi="Calibri"/>
                <w:color w:val="000000"/>
                <w:sz w:val="20"/>
              </w:rPr>
              <w:t xml:space="preserve"> </w:t>
            </w:r>
            <w:r w:rsidRPr="001A614D">
              <w:rPr>
                <w:rFonts w:ascii="Calibri" w:hAnsi="Calibri"/>
                <w:color w:val="000000"/>
                <w:sz w:val="20"/>
              </w:rPr>
              <w:t xml:space="preserve">di masa </w:t>
            </w:r>
            <w:proofErr w:type="spellStart"/>
            <w:r w:rsidRPr="001A614D">
              <w:rPr>
                <w:rFonts w:ascii="Calibri" w:hAnsi="Calibri"/>
                <w:color w:val="000000"/>
                <w:sz w:val="20"/>
              </w:rPr>
              <w:t>lampau</w:t>
            </w:r>
            <w:proofErr w:type="spellEnd"/>
            <w:r w:rsidRPr="001A614D">
              <w:rPr>
                <w:rFonts w:ascii="Calibri" w:hAnsi="Calibri"/>
                <w:color w:val="000000"/>
                <w:sz w:val="20"/>
              </w:rPr>
              <w:t xml:space="preserve">, </w:t>
            </w:r>
            <w:proofErr w:type="spellStart"/>
            <w:r w:rsidRPr="001A614D">
              <w:rPr>
                <w:rFonts w:ascii="Calibri" w:hAnsi="Calibri"/>
                <w:color w:val="000000"/>
                <w:sz w:val="20"/>
              </w:rPr>
              <w:t>sekarang</w:t>
            </w:r>
            <w:proofErr w:type="spellEnd"/>
            <w:r w:rsidRPr="001A614D">
              <w:rPr>
                <w:rFonts w:ascii="Calibri" w:hAnsi="Calibri"/>
                <w:color w:val="000000"/>
                <w:sz w:val="20"/>
              </w:rPr>
              <w:t xml:space="preserve"> </w:t>
            </w:r>
            <w:proofErr w:type="spellStart"/>
            <w:r w:rsidRPr="001A614D">
              <w:rPr>
                <w:rFonts w:ascii="Calibri" w:hAnsi="Calibri"/>
                <w:color w:val="000000"/>
                <w:sz w:val="20"/>
              </w:rPr>
              <w:t>atau</w:t>
            </w:r>
            <w:proofErr w:type="spellEnd"/>
            <w:r w:rsidRPr="001A614D">
              <w:rPr>
                <w:rFonts w:ascii="Calibri" w:hAnsi="Calibri"/>
                <w:color w:val="000000"/>
                <w:sz w:val="20"/>
              </w:rPr>
              <w:t xml:space="preserve"> </w:t>
            </w:r>
            <w:proofErr w:type="spellStart"/>
            <w:r w:rsidRPr="001A614D">
              <w:rPr>
                <w:rFonts w:ascii="Calibri" w:hAnsi="Calibri"/>
                <w:color w:val="000000"/>
                <w:sz w:val="20"/>
              </w:rPr>
              <w:t>mendatang</w:t>
            </w:r>
            <w:proofErr w:type="spellEnd"/>
            <w:r w:rsidRPr="001A614D">
              <w:rPr>
                <w:rFonts w:ascii="Calibri" w:hAnsi="Calibri"/>
                <w:color w:val="000000"/>
                <w:sz w:val="20"/>
              </w:rPr>
              <w:t xml:space="preserve"> </w:t>
            </w:r>
            <w:proofErr w:type="spellStart"/>
            <w:r w:rsidRPr="001A614D">
              <w:rPr>
                <w:rFonts w:ascii="Calibri" w:hAnsi="Calibri"/>
                <w:color w:val="000000"/>
                <w:sz w:val="20"/>
              </w:rPr>
              <w:t>dari</w:t>
            </w:r>
            <w:proofErr w:type="spellEnd"/>
            <w:r w:rsidRPr="001A614D">
              <w:rPr>
                <w:rFonts w:ascii="Calibri" w:hAnsi="Calibri"/>
                <w:color w:val="000000"/>
                <w:sz w:val="20"/>
              </w:rPr>
              <w:t xml:space="preserve"> </w:t>
            </w:r>
            <w:proofErr w:type="spellStart"/>
            <w:r w:rsidRPr="001A614D">
              <w:rPr>
                <w:rFonts w:ascii="Calibri" w:hAnsi="Calibri"/>
                <w:color w:val="000000"/>
                <w:sz w:val="20"/>
              </w:rPr>
              <w:t>Pihak</w:t>
            </w:r>
            <w:proofErr w:type="spellEnd"/>
            <w:r w:rsidRPr="001A614D">
              <w:rPr>
                <w:rFonts w:ascii="Calibri" w:hAnsi="Calibri"/>
                <w:color w:val="000000"/>
                <w:sz w:val="20"/>
              </w:rPr>
              <w:t xml:space="preserve"> </w:t>
            </w:r>
            <w:proofErr w:type="spellStart"/>
            <w:r w:rsidRPr="001A614D">
              <w:rPr>
                <w:rFonts w:ascii="Calibri" w:hAnsi="Calibri"/>
                <w:color w:val="000000"/>
                <w:sz w:val="20"/>
              </w:rPr>
              <w:t>tersebut</w:t>
            </w:r>
            <w:proofErr w:type="spellEnd"/>
            <w:r w:rsidRPr="001A614D">
              <w:rPr>
                <w:rFonts w:ascii="Calibri" w:hAnsi="Calibri"/>
                <w:color w:val="000000"/>
                <w:sz w:val="20"/>
              </w:rPr>
              <w:t xml:space="preserve">, </w:t>
            </w:r>
            <w:del w:id="183" w:author="OLTRE" w:date="2024-07-03T22:42:00Z">
              <w:r w:rsidRPr="005A2466">
                <w:rPr>
                  <w:rFonts w:ascii="Calibri" w:hAnsi="Calibri"/>
                  <w:color w:val="000000"/>
                  <w:sz w:val="20"/>
                </w:rPr>
                <w:delText>Afiliasi</w:delText>
              </w:r>
            </w:del>
            <w:proofErr w:type="spellStart"/>
            <w:ins w:id="184" w:author="OLTRE" w:date="2024-07-03T22:42:00Z">
              <w:r w:rsidR="00AB0743" w:rsidRPr="001A614D">
                <w:rPr>
                  <w:rFonts w:ascii="Calibri" w:hAnsi="Calibri"/>
                  <w:color w:val="000000"/>
                  <w:sz w:val="20"/>
                </w:rPr>
                <w:t>a</w:t>
              </w:r>
              <w:r w:rsidRPr="001A614D">
                <w:rPr>
                  <w:rFonts w:ascii="Calibri" w:hAnsi="Calibri"/>
                  <w:color w:val="000000"/>
                  <w:sz w:val="20"/>
                </w:rPr>
                <w:t>filiasi</w:t>
              </w:r>
              <w:r w:rsidR="00AB0743" w:rsidRPr="001A614D">
                <w:rPr>
                  <w:rFonts w:ascii="Calibri" w:hAnsi="Calibri"/>
                  <w:color w:val="000000"/>
                  <w:sz w:val="20"/>
                </w:rPr>
                <w:t>-afiliasinya</w:t>
              </w:r>
            </w:ins>
            <w:proofErr w:type="spellEnd"/>
            <w:r w:rsidRPr="001A614D">
              <w:rPr>
                <w:rFonts w:ascii="Calibri" w:hAnsi="Calibri"/>
                <w:color w:val="000000"/>
                <w:sz w:val="20"/>
              </w:rPr>
              <w:t xml:space="preserve">, </w:t>
            </w:r>
            <w:proofErr w:type="spellStart"/>
            <w:r w:rsidRPr="001A614D">
              <w:rPr>
                <w:rFonts w:ascii="Calibri" w:hAnsi="Calibri"/>
                <w:color w:val="000000"/>
                <w:sz w:val="20"/>
              </w:rPr>
              <w:t>anak</w:t>
            </w:r>
            <w:proofErr w:type="spellEnd"/>
            <w:r w:rsidRPr="001A614D">
              <w:rPr>
                <w:rFonts w:ascii="Calibri" w:hAnsi="Calibri"/>
                <w:color w:val="000000"/>
                <w:sz w:val="20"/>
              </w:rPr>
              <w:t xml:space="preserve"> </w:t>
            </w:r>
            <w:del w:id="185" w:author="OLTRE" w:date="2024-07-03T22:42:00Z">
              <w:r w:rsidRPr="005A2466">
                <w:rPr>
                  <w:rFonts w:ascii="Calibri" w:hAnsi="Calibri"/>
                  <w:color w:val="000000"/>
                  <w:sz w:val="20"/>
                </w:rPr>
                <w:delText>perusahaan</w:delText>
              </w:r>
            </w:del>
            <w:proofErr w:type="spellStart"/>
            <w:ins w:id="186" w:author="OLTRE" w:date="2024-07-03T22:42:00Z">
              <w:r w:rsidRPr="001A614D">
                <w:rPr>
                  <w:rFonts w:ascii="Calibri" w:hAnsi="Calibri"/>
                  <w:color w:val="000000"/>
                  <w:sz w:val="20"/>
                </w:rPr>
                <w:t>perusahaan</w:t>
              </w:r>
              <w:r w:rsidR="00AB0743" w:rsidRPr="001A614D">
                <w:rPr>
                  <w:rFonts w:ascii="Calibri" w:hAnsi="Calibri"/>
                  <w:color w:val="000000"/>
                  <w:sz w:val="20"/>
                </w:rPr>
                <w:t>nya</w:t>
              </w:r>
            </w:ins>
            <w:proofErr w:type="spellEnd"/>
            <w:r w:rsidRPr="001A614D">
              <w:rPr>
                <w:rFonts w:ascii="Calibri" w:hAnsi="Calibri"/>
                <w:color w:val="000000"/>
                <w:sz w:val="20"/>
              </w:rPr>
              <w:t xml:space="preserve"> dan</w:t>
            </w:r>
            <w:r w:rsidRPr="005A2466">
              <w:rPr>
                <w:rFonts w:ascii="Calibri" w:hAnsi="Calibri"/>
                <w:color w:val="000000"/>
                <w:sz w:val="20"/>
              </w:rPr>
              <w:t xml:space="preserve"> </w:t>
            </w:r>
            <w:proofErr w:type="spellStart"/>
            <w:r w:rsidRPr="005A2466">
              <w:rPr>
                <w:rFonts w:ascii="Calibri" w:hAnsi="Calibri"/>
                <w:color w:val="000000"/>
                <w:sz w:val="20"/>
              </w:rPr>
              <w:t>perusahaan</w:t>
            </w:r>
            <w:proofErr w:type="spellEnd"/>
            <w:r w:rsidRPr="005A2466">
              <w:rPr>
                <w:rFonts w:ascii="Calibri" w:hAnsi="Calibri"/>
                <w:color w:val="000000"/>
                <w:sz w:val="20"/>
              </w:rPr>
              <w:t xml:space="preserve"> </w:t>
            </w:r>
            <w:del w:id="187" w:author="OLTRE" w:date="2024-07-03T22:42:00Z">
              <w:r w:rsidRPr="005A2466">
                <w:rPr>
                  <w:rFonts w:ascii="Calibri" w:hAnsi="Calibri"/>
                  <w:color w:val="000000"/>
                  <w:sz w:val="20"/>
                </w:rPr>
                <w:delText>terafiliasinya</w:delText>
              </w:r>
            </w:del>
            <w:proofErr w:type="spellStart"/>
            <w:ins w:id="188" w:author="OLTRE" w:date="2024-07-03T22:42:00Z">
              <w:r w:rsidR="00F95C98">
                <w:rPr>
                  <w:rFonts w:ascii="Calibri" w:hAnsi="Calibri"/>
                  <w:color w:val="000000"/>
                  <w:sz w:val="20"/>
                </w:rPr>
                <w:t>Afiliasinya</w:t>
              </w:r>
            </w:ins>
            <w:proofErr w:type="spellEnd"/>
            <w:r w:rsidRPr="005A2466">
              <w:rPr>
                <w:rFonts w:ascii="Calibri" w:hAnsi="Calibri"/>
                <w:color w:val="000000"/>
                <w:sz w:val="20"/>
              </w:rPr>
              <w:t xml:space="preserve">; (ii) </w:t>
            </w:r>
            <w:proofErr w:type="spellStart"/>
            <w:r w:rsidRPr="005A2466">
              <w:rPr>
                <w:rFonts w:ascii="Calibri" w:hAnsi="Calibri"/>
                <w:color w:val="000000"/>
                <w:sz w:val="20"/>
              </w:rPr>
              <w:t>rencana</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produk-produk</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jasa-jasa</w:t>
            </w:r>
            <w:proofErr w:type="spellEnd"/>
            <w:r w:rsidRPr="005A2466">
              <w:rPr>
                <w:rFonts w:ascii="Calibri" w:hAnsi="Calibri"/>
                <w:color w:val="000000"/>
                <w:sz w:val="20"/>
              </w:rPr>
              <w:t xml:space="preserve">, dan basis data dan daftar </w:t>
            </w:r>
            <w:proofErr w:type="spellStart"/>
            <w:r w:rsidRPr="005A2466">
              <w:rPr>
                <w:rFonts w:ascii="Calibri" w:hAnsi="Calibri"/>
                <w:color w:val="000000"/>
                <w:sz w:val="20"/>
              </w:rPr>
              <w:t>pelanggan</w:t>
            </w:r>
            <w:proofErr w:type="spellEnd"/>
            <w:r w:rsidRPr="005A2466">
              <w:rPr>
                <w:rFonts w:ascii="Calibri" w:hAnsi="Calibri"/>
                <w:color w:val="000000"/>
                <w:sz w:val="20"/>
              </w:rPr>
              <w:t xml:space="preserve">, </w:t>
            </w:r>
            <w:proofErr w:type="spellStart"/>
            <w:r w:rsidRPr="005A2466">
              <w:rPr>
                <w:rFonts w:ascii="Calibri" w:hAnsi="Calibri"/>
                <w:color w:val="000000"/>
                <w:sz w:val="20"/>
              </w:rPr>
              <w:t>klien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pemasok</w:t>
            </w:r>
            <w:proofErr w:type="spellEnd"/>
            <w:r w:rsidRPr="005A2466">
              <w:rPr>
                <w:rFonts w:ascii="Calibri" w:hAnsi="Calibri"/>
                <w:color w:val="000000"/>
                <w:sz w:val="20"/>
              </w:rPr>
              <w:t xml:space="preserve">; (iii)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informasi</w:t>
            </w:r>
            <w:proofErr w:type="spellEnd"/>
            <w:r w:rsidRPr="005A2466">
              <w:rPr>
                <w:rFonts w:ascii="Calibri" w:hAnsi="Calibri"/>
                <w:color w:val="000000"/>
                <w:sz w:val="20"/>
              </w:rPr>
              <w:t xml:space="preserve"> </w:t>
            </w:r>
            <w:proofErr w:type="spellStart"/>
            <w:r w:rsidRPr="005A2466">
              <w:rPr>
                <w:rFonts w:ascii="Calibri" w:hAnsi="Calibri"/>
                <w:color w:val="000000"/>
                <w:sz w:val="20"/>
              </w:rPr>
              <w:t>ilmiah</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teknis</w:t>
            </w:r>
            <w:proofErr w:type="spellEnd"/>
            <w:r w:rsidRPr="005A2466">
              <w:rPr>
                <w:rFonts w:ascii="Calibri" w:hAnsi="Calibri"/>
                <w:color w:val="000000"/>
                <w:sz w:val="20"/>
              </w:rPr>
              <w:t xml:space="preserve">, </w:t>
            </w:r>
            <w:proofErr w:type="spellStart"/>
            <w:r w:rsidRPr="005A2466">
              <w:rPr>
                <w:rFonts w:ascii="Calibri" w:hAnsi="Calibri"/>
                <w:color w:val="000000"/>
                <w:sz w:val="20"/>
              </w:rPr>
              <w:t>invensi</w:t>
            </w:r>
            <w:proofErr w:type="spellEnd"/>
            <w:r w:rsidRPr="005A2466">
              <w:rPr>
                <w:rFonts w:ascii="Calibri" w:hAnsi="Calibri"/>
                <w:color w:val="000000"/>
                <w:sz w:val="20"/>
              </w:rPr>
              <w:t xml:space="preserve">, proses, </w:t>
            </w:r>
            <w:proofErr w:type="spellStart"/>
            <w:r w:rsidRPr="005A2466">
              <w:rPr>
                <w:rFonts w:ascii="Calibri" w:hAnsi="Calibri"/>
                <w:color w:val="000000"/>
                <w:sz w:val="20"/>
              </w:rPr>
              <w:t>prosedur</w:t>
            </w:r>
            <w:proofErr w:type="spellEnd"/>
            <w:r w:rsidRPr="005A2466">
              <w:rPr>
                <w:rFonts w:ascii="Calibri" w:hAnsi="Calibri"/>
                <w:color w:val="000000"/>
                <w:sz w:val="20"/>
              </w:rPr>
              <w:t xml:space="preserve">, formula, </w:t>
            </w:r>
            <w:proofErr w:type="spellStart"/>
            <w:r w:rsidRPr="005A2466">
              <w:rPr>
                <w:rFonts w:ascii="Calibri" w:hAnsi="Calibri"/>
                <w:color w:val="000000"/>
                <w:sz w:val="20"/>
              </w:rPr>
              <w:t>perbaikan</w:t>
            </w:r>
            <w:proofErr w:type="spellEnd"/>
            <w:r w:rsidRPr="005A2466">
              <w:rPr>
                <w:rFonts w:ascii="Calibri" w:hAnsi="Calibri"/>
                <w:color w:val="000000"/>
                <w:sz w:val="20"/>
              </w:rPr>
              <w:t xml:space="preserve">, </w:t>
            </w:r>
            <w:proofErr w:type="spellStart"/>
            <w:r w:rsidRPr="005A2466">
              <w:rPr>
                <w:rFonts w:ascii="Calibri" w:hAnsi="Calibri"/>
                <w:color w:val="000000"/>
                <w:sz w:val="20"/>
              </w:rPr>
              <w:t>teknologi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metode</w:t>
            </w:r>
            <w:proofErr w:type="spellEnd"/>
            <w:r w:rsidRPr="005A2466">
              <w:rPr>
                <w:rFonts w:ascii="Calibri" w:hAnsi="Calibri"/>
                <w:color w:val="000000"/>
                <w:sz w:val="20"/>
              </w:rPr>
              <w:t xml:space="preserve">; (iv)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konsep</w:t>
            </w:r>
            <w:proofErr w:type="spellEnd"/>
            <w:r w:rsidRPr="005A2466">
              <w:rPr>
                <w:rFonts w:ascii="Calibri" w:hAnsi="Calibri"/>
                <w:color w:val="000000"/>
                <w:sz w:val="20"/>
              </w:rPr>
              <w:t xml:space="preserve">,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data, </w:t>
            </w:r>
            <w:del w:id="189" w:author="OLTRE" w:date="2024-07-03T22:42:00Z">
              <w:r w:rsidRPr="005A2466">
                <w:rPr>
                  <w:rFonts w:ascii="Calibri" w:hAnsi="Calibri"/>
                  <w:color w:val="000000"/>
                  <w:sz w:val="20"/>
                </w:rPr>
                <w:delText>ilmu</w:delText>
              </w:r>
            </w:del>
            <w:ins w:id="190" w:author="OLTRE" w:date="2024-07-03T22:42:00Z">
              <w:r w:rsidR="00AB0743">
                <w:rPr>
                  <w:rFonts w:ascii="Calibri" w:hAnsi="Calibri"/>
                  <w:i/>
                  <w:iCs/>
                  <w:color w:val="000000"/>
                  <w:sz w:val="20"/>
                </w:rPr>
                <w:t>know how</w:t>
              </w:r>
            </w:ins>
            <w:r w:rsidRPr="005A2466">
              <w:rPr>
                <w:rFonts w:ascii="Calibri" w:hAnsi="Calibri"/>
                <w:color w:val="000000"/>
                <w:sz w:val="20"/>
              </w:rPr>
              <w:t xml:space="preserve">, </w:t>
            </w:r>
            <w:proofErr w:type="spellStart"/>
            <w:r w:rsidRPr="005A2466">
              <w:rPr>
                <w:rFonts w:ascii="Calibri" w:hAnsi="Calibri"/>
                <w:color w:val="000000"/>
                <w:sz w:val="20"/>
              </w:rPr>
              <w:t>pekerjaan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sedang</w:t>
            </w:r>
            <w:proofErr w:type="spellEnd"/>
            <w:r w:rsidRPr="005A2466">
              <w:rPr>
                <w:rFonts w:ascii="Calibri" w:hAnsi="Calibri"/>
                <w:color w:val="000000"/>
                <w:sz w:val="20"/>
              </w:rPr>
              <w:t xml:space="preserve"> </w:t>
            </w:r>
            <w:proofErr w:type="spellStart"/>
            <w:r w:rsidRPr="005A2466">
              <w:rPr>
                <w:rFonts w:ascii="Calibri" w:hAnsi="Calibri"/>
                <w:color w:val="000000"/>
                <w:sz w:val="20"/>
              </w:rPr>
              <w:t>berlangsung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gambar</w:t>
            </w:r>
            <w:proofErr w:type="spellEnd"/>
            <w:r w:rsidRPr="005A2466">
              <w:rPr>
                <w:rFonts w:ascii="Calibri" w:hAnsi="Calibri"/>
                <w:color w:val="000000"/>
                <w:sz w:val="20"/>
              </w:rPr>
              <w:t xml:space="preserve">, </w:t>
            </w:r>
            <w:proofErr w:type="spellStart"/>
            <w:r w:rsidRPr="005A2466">
              <w:rPr>
                <w:rFonts w:ascii="Calibri" w:hAnsi="Calibri"/>
                <w:color w:val="000000"/>
                <w:sz w:val="20"/>
              </w:rPr>
              <w:t>desain</w:t>
            </w:r>
            <w:proofErr w:type="spellEnd"/>
            <w:r w:rsidRPr="005A2466">
              <w:rPr>
                <w:rFonts w:ascii="Calibri" w:hAnsi="Calibri"/>
                <w:color w:val="000000"/>
                <w:sz w:val="20"/>
              </w:rPr>
              <w:t xml:space="preserve">, </w:t>
            </w:r>
            <w:proofErr w:type="spellStart"/>
            <w:r w:rsidRPr="005A2466">
              <w:rPr>
                <w:rFonts w:ascii="Calibri" w:hAnsi="Calibri"/>
                <w:color w:val="000000"/>
                <w:sz w:val="20"/>
              </w:rPr>
              <w:t>alat-alat</w:t>
            </w:r>
            <w:proofErr w:type="spellEnd"/>
            <w:r w:rsidRPr="005A2466">
              <w:rPr>
                <w:rFonts w:ascii="Calibri" w:hAnsi="Calibri"/>
                <w:color w:val="000000"/>
                <w:sz w:val="20"/>
              </w:rPr>
              <w:t xml:space="preserve"> </w:t>
            </w:r>
            <w:proofErr w:type="spellStart"/>
            <w:r w:rsidRPr="005A2466">
              <w:rPr>
                <w:rFonts w:ascii="Calibri" w:hAnsi="Calibri"/>
                <w:color w:val="000000"/>
                <w:sz w:val="20"/>
              </w:rPr>
              <w:t>pengembangan</w:t>
            </w:r>
            <w:proofErr w:type="spellEnd"/>
            <w:r w:rsidRPr="005A2466">
              <w:rPr>
                <w:rFonts w:ascii="Calibri" w:hAnsi="Calibri"/>
                <w:color w:val="000000"/>
                <w:sz w:val="20"/>
              </w:rPr>
              <w:t xml:space="preserve">, </w:t>
            </w:r>
            <w:proofErr w:type="spellStart"/>
            <w:r w:rsidRPr="005A2466">
              <w:rPr>
                <w:rFonts w:ascii="Calibri" w:hAnsi="Calibri"/>
                <w:color w:val="000000"/>
                <w:sz w:val="20"/>
              </w:rPr>
              <w:t>spesifikasi</w:t>
            </w:r>
            <w:proofErr w:type="spellEnd"/>
            <w:r w:rsidRPr="005A2466">
              <w:rPr>
                <w:rFonts w:ascii="Calibri" w:hAnsi="Calibri"/>
                <w:color w:val="000000"/>
                <w:sz w:val="20"/>
              </w:rPr>
              <w:t xml:space="preserve">, </w:t>
            </w:r>
            <w:proofErr w:type="spellStart"/>
            <w:r w:rsidRPr="005A2466">
              <w:rPr>
                <w:rFonts w:ascii="Calibri" w:hAnsi="Calibri"/>
                <w:color w:val="000000"/>
                <w:sz w:val="20"/>
              </w:rPr>
              <w:t>piranti</w:t>
            </w:r>
            <w:proofErr w:type="spellEnd"/>
            <w:r w:rsidRPr="005A2466">
              <w:rPr>
                <w:rFonts w:ascii="Calibri" w:hAnsi="Calibri"/>
                <w:color w:val="000000"/>
                <w:sz w:val="20"/>
              </w:rPr>
              <w:t xml:space="preserve"> </w:t>
            </w:r>
            <w:proofErr w:type="spellStart"/>
            <w:r w:rsidRPr="005A2466">
              <w:rPr>
                <w:rFonts w:ascii="Calibri" w:hAnsi="Calibri"/>
                <w:color w:val="000000"/>
                <w:sz w:val="20"/>
              </w:rPr>
              <w:t>lunak</w:t>
            </w:r>
            <w:proofErr w:type="spellEnd"/>
            <w:r w:rsidRPr="005A2466">
              <w:rPr>
                <w:rFonts w:ascii="Calibri" w:hAnsi="Calibri"/>
                <w:color w:val="000000"/>
                <w:sz w:val="20"/>
              </w:rPr>
              <w:t xml:space="preserve"> </w:t>
            </w:r>
            <w:proofErr w:type="spellStart"/>
            <w:r w:rsidRPr="005A2466">
              <w:rPr>
                <w:rFonts w:ascii="Calibri" w:hAnsi="Calibri"/>
                <w:color w:val="000000"/>
                <w:sz w:val="20"/>
              </w:rPr>
              <w:t>komputer</w:t>
            </w:r>
            <w:proofErr w:type="spellEnd"/>
            <w:r w:rsidRPr="005A2466">
              <w:rPr>
                <w:rFonts w:ascii="Calibri" w:hAnsi="Calibri"/>
                <w:color w:val="000000"/>
                <w:sz w:val="20"/>
              </w:rPr>
              <w:t xml:space="preserve">, </w:t>
            </w:r>
            <w:proofErr w:type="spellStart"/>
            <w:r w:rsidRPr="005A2466">
              <w:rPr>
                <w:rFonts w:ascii="Calibri" w:hAnsi="Calibri"/>
                <w:color w:val="000000"/>
                <w:sz w:val="20"/>
              </w:rPr>
              <w:t>kode</w:t>
            </w:r>
            <w:proofErr w:type="spellEnd"/>
            <w:r w:rsidRPr="005A2466">
              <w:rPr>
                <w:rFonts w:ascii="Calibri" w:hAnsi="Calibri"/>
                <w:color w:val="000000"/>
                <w:sz w:val="20"/>
              </w:rPr>
              <w:t xml:space="preserve"> </w:t>
            </w:r>
            <w:proofErr w:type="spellStart"/>
            <w:r w:rsidRPr="005A2466">
              <w:rPr>
                <w:rFonts w:ascii="Calibri" w:hAnsi="Calibri"/>
                <w:color w:val="000000"/>
                <w:sz w:val="20"/>
              </w:rPr>
              <w:t>sumber</w:t>
            </w:r>
            <w:proofErr w:type="spellEnd"/>
            <w:r w:rsidRPr="005A2466">
              <w:rPr>
                <w:rFonts w:ascii="Calibri" w:hAnsi="Calibri"/>
                <w:color w:val="000000"/>
                <w:sz w:val="20"/>
              </w:rPr>
              <w:t xml:space="preserve">, </w:t>
            </w:r>
            <w:proofErr w:type="spellStart"/>
            <w:r w:rsidRPr="005A2466">
              <w:rPr>
                <w:rFonts w:ascii="Calibri" w:hAnsi="Calibri"/>
                <w:color w:val="000000"/>
                <w:sz w:val="20"/>
              </w:rPr>
              <w:t>kode</w:t>
            </w:r>
            <w:proofErr w:type="spellEnd"/>
            <w:r w:rsidRPr="005A2466">
              <w:rPr>
                <w:rFonts w:ascii="Calibri" w:hAnsi="Calibri"/>
                <w:color w:val="000000"/>
                <w:sz w:val="20"/>
              </w:rPr>
              <w:t xml:space="preserve"> </w:t>
            </w:r>
            <w:proofErr w:type="spellStart"/>
            <w:r w:rsidRPr="005A2466">
              <w:rPr>
                <w:rFonts w:ascii="Calibri" w:hAnsi="Calibri"/>
                <w:color w:val="000000"/>
                <w:sz w:val="20"/>
              </w:rPr>
              <w:t>obyek</w:t>
            </w:r>
            <w:proofErr w:type="spellEnd"/>
            <w:r w:rsidRPr="005A2466">
              <w:rPr>
                <w:rFonts w:ascii="Calibri" w:hAnsi="Calibri"/>
                <w:color w:val="000000"/>
                <w:sz w:val="20"/>
              </w:rPr>
              <w:t xml:space="preserve">, </w:t>
            </w:r>
            <w:proofErr w:type="spellStart"/>
            <w:r w:rsidRPr="005A2466">
              <w:rPr>
                <w:rFonts w:ascii="Calibri" w:hAnsi="Calibri"/>
                <w:color w:val="000000"/>
                <w:sz w:val="20"/>
              </w:rPr>
              <w:t>algoritma</w:t>
            </w:r>
            <w:proofErr w:type="spellEnd"/>
            <w:r w:rsidRPr="005A2466">
              <w:rPr>
                <w:rFonts w:ascii="Calibri" w:hAnsi="Calibri"/>
                <w:color w:val="000000"/>
                <w:sz w:val="20"/>
              </w:rPr>
              <w:t xml:space="preserve">, diagram </w:t>
            </w:r>
            <w:proofErr w:type="spellStart"/>
            <w:r w:rsidRPr="005A2466">
              <w:rPr>
                <w:rFonts w:ascii="Calibri" w:hAnsi="Calibri"/>
                <w:color w:val="000000"/>
                <w:sz w:val="20"/>
              </w:rPr>
              <w:t>alir</w:t>
            </w:r>
            <w:proofErr w:type="spellEnd"/>
            <w:r w:rsidRPr="005A2466">
              <w:rPr>
                <w:rFonts w:ascii="Calibri" w:hAnsi="Calibri"/>
                <w:color w:val="000000"/>
                <w:sz w:val="20"/>
              </w:rPr>
              <w:t xml:space="preserve">, basis data, </w:t>
            </w:r>
            <w:proofErr w:type="spellStart"/>
            <w:r w:rsidRPr="005A2466">
              <w:rPr>
                <w:rFonts w:ascii="Calibri" w:hAnsi="Calibri"/>
                <w:color w:val="000000"/>
                <w:sz w:val="20"/>
              </w:rPr>
              <w:t>penemuan</w:t>
            </w:r>
            <w:proofErr w:type="spellEnd"/>
            <w:r w:rsidRPr="005A2466">
              <w:rPr>
                <w:rFonts w:ascii="Calibri" w:hAnsi="Calibri"/>
                <w:color w:val="000000"/>
                <w:sz w:val="20"/>
              </w:rPr>
              <w:t xml:space="preserve">, </w:t>
            </w:r>
            <w:proofErr w:type="spellStart"/>
            <w:r w:rsidRPr="005A2466">
              <w:rPr>
                <w:rFonts w:ascii="Calibri" w:hAnsi="Calibri"/>
                <w:color w:val="000000"/>
                <w:sz w:val="20"/>
              </w:rPr>
              <w:t>informasi</w:t>
            </w:r>
            <w:proofErr w:type="spellEnd"/>
            <w:r w:rsidRPr="005A2466">
              <w:rPr>
                <w:rFonts w:ascii="Calibri" w:hAnsi="Calibri"/>
                <w:color w:val="000000"/>
                <w:sz w:val="20"/>
              </w:rPr>
              <w:t xml:space="preserve"> dan </w:t>
            </w:r>
            <w:proofErr w:type="spellStart"/>
            <w:r w:rsidRPr="005A2466">
              <w:rPr>
                <w:rFonts w:ascii="Calibri" w:hAnsi="Calibri"/>
                <w:color w:val="000000"/>
                <w:sz w:val="20"/>
              </w:rPr>
              <w:t>rahasia</w:t>
            </w:r>
            <w:proofErr w:type="spellEnd"/>
            <w:r w:rsidRPr="005A2466">
              <w:rPr>
                <w:rFonts w:ascii="Calibri" w:hAnsi="Calibri"/>
                <w:color w:val="000000"/>
                <w:sz w:val="20"/>
              </w:rPr>
              <w:t xml:space="preserve"> </w:t>
            </w:r>
            <w:proofErr w:type="spellStart"/>
            <w:r w:rsidRPr="005A2466">
              <w:rPr>
                <w:rFonts w:ascii="Calibri" w:hAnsi="Calibri"/>
                <w:color w:val="000000"/>
                <w:sz w:val="20"/>
              </w:rPr>
              <w:t>dagang</w:t>
            </w:r>
            <w:proofErr w:type="spellEnd"/>
            <w:r w:rsidRPr="005A2466">
              <w:rPr>
                <w:rFonts w:ascii="Calibri" w:hAnsi="Calibri"/>
                <w:color w:val="000000"/>
                <w:sz w:val="20"/>
              </w:rPr>
              <w:t xml:space="preserve">; </w:t>
            </w:r>
            <w:r w:rsidRPr="005A2466">
              <w:rPr>
                <w:rFonts w:ascii="Calibri" w:hAnsi="Calibri"/>
                <w:color w:val="000000"/>
                <w:sz w:val="20"/>
              </w:rPr>
              <w:lastRenderedPageBreak/>
              <w:t xml:space="preserve">(v)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cipta</w:t>
            </w:r>
            <w:proofErr w:type="spellEnd"/>
            <w:r w:rsidRPr="005A2466">
              <w:rPr>
                <w:rFonts w:ascii="Calibri" w:hAnsi="Calibri"/>
                <w:color w:val="000000"/>
                <w:sz w:val="20"/>
              </w:rPr>
              <w:t xml:space="preserve">, </w:t>
            </w:r>
            <w:proofErr w:type="spellStart"/>
            <w:r w:rsidRPr="005A2466">
              <w:rPr>
                <w:rFonts w:ascii="Calibri" w:hAnsi="Calibri"/>
                <w:color w:val="000000"/>
                <w:sz w:val="20"/>
              </w:rPr>
              <w:t>merek</w:t>
            </w:r>
            <w:proofErr w:type="spellEnd"/>
            <w:r w:rsidRPr="005A2466">
              <w:rPr>
                <w:rFonts w:ascii="Calibri" w:hAnsi="Calibri"/>
                <w:color w:val="000000"/>
                <w:sz w:val="20"/>
              </w:rPr>
              <w:t xml:space="preserve"> </w:t>
            </w:r>
            <w:proofErr w:type="spellStart"/>
            <w:r w:rsidRPr="005A2466">
              <w:rPr>
                <w:rFonts w:ascii="Calibri" w:hAnsi="Calibri"/>
                <w:color w:val="000000"/>
                <w:sz w:val="20"/>
              </w:rPr>
              <w:t>dagang</w:t>
            </w:r>
            <w:proofErr w:type="spellEnd"/>
            <w:r w:rsidRPr="005A2466">
              <w:rPr>
                <w:rFonts w:ascii="Calibri" w:hAnsi="Calibri"/>
                <w:color w:val="000000"/>
                <w:sz w:val="20"/>
              </w:rPr>
              <w:t xml:space="preserve">, logo, </w:t>
            </w:r>
            <w:proofErr w:type="spellStart"/>
            <w:r w:rsidRPr="005A2466">
              <w:rPr>
                <w:rFonts w:ascii="Calibri" w:hAnsi="Calibri"/>
                <w:color w:val="000000"/>
                <w:sz w:val="20"/>
              </w:rPr>
              <w:t>merek</w:t>
            </w:r>
            <w:proofErr w:type="spellEnd"/>
            <w:r w:rsidRPr="005A2466">
              <w:rPr>
                <w:rFonts w:ascii="Calibri" w:hAnsi="Calibri"/>
                <w:color w:val="000000"/>
                <w:sz w:val="20"/>
              </w:rPr>
              <w:t xml:space="preserve"> </w:t>
            </w:r>
            <w:proofErr w:type="spellStart"/>
            <w:r w:rsidRPr="005A2466">
              <w:rPr>
                <w:rFonts w:ascii="Calibri" w:hAnsi="Calibri"/>
                <w:color w:val="000000"/>
                <w:sz w:val="20"/>
              </w:rPr>
              <w:t>jasa</w:t>
            </w:r>
            <w:proofErr w:type="spellEnd"/>
            <w:r w:rsidRPr="005A2466">
              <w:rPr>
                <w:rFonts w:ascii="Calibri" w:hAnsi="Calibri"/>
                <w:color w:val="000000"/>
                <w:sz w:val="20"/>
              </w:rPr>
              <w:t xml:space="preserve">, </w:t>
            </w:r>
            <w:proofErr w:type="spellStart"/>
            <w:r w:rsidRPr="005A2466">
              <w:rPr>
                <w:rFonts w:ascii="Calibri" w:hAnsi="Calibri"/>
                <w:color w:val="000000"/>
                <w:sz w:val="20"/>
              </w:rPr>
              <w:t>nama</w:t>
            </w:r>
            <w:proofErr w:type="spellEnd"/>
            <w:r w:rsidRPr="005A2466">
              <w:rPr>
                <w:rFonts w:ascii="Calibri" w:hAnsi="Calibri"/>
                <w:color w:val="000000"/>
                <w:sz w:val="20"/>
              </w:rPr>
              <w:t xml:space="preserve"> </w:t>
            </w:r>
            <w:proofErr w:type="spellStart"/>
            <w:r w:rsidRPr="005A2466">
              <w:rPr>
                <w:rFonts w:ascii="Calibri" w:hAnsi="Calibri"/>
                <w:color w:val="000000"/>
                <w:sz w:val="20"/>
              </w:rPr>
              <w:t>jasa</w:t>
            </w:r>
            <w:proofErr w:type="spellEnd"/>
            <w:r w:rsidRPr="005A2466">
              <w:rPr>
                <w:rFonts w:ascii="Calibri" w:hAnsi="Calibri"/>
                <w:color w:val="000000"/>
                <w:sz w:val="20"/>
              </w:rPr>
              <w:t xml:space="preserve">, </w:t>
            </w:r>
            <w:proofErr w:type="spellStart"/>
            <w:r w:rsidRPr="005A2466">
              <w:rPr>
                <w:rFonts w:ascii="Calibri" w:hAnsi="Calibri"/>
                <w:color w:val="000000"/>
                <w:sz w:val="20"/>
              </w:rPr>
              <w:t>nama</w:t>
            </w:r>
            <w:proofErr w:type="spellEnd"/>
            <w:r w:rsidRPr="005A2466">
              <w:rPr>
                <w:rFonts w:ascii="Calibri" w:hAnsi="Calibri"/>
                <w:color w:val="000000"/>
                <w:sz w:val="20"/>
              </w:rPr>
              <w:t xml:space="preserve"> domain, </w:t>
            </w:r>
            <w:proofErr w:type="spellStart"/>
            <w:r w:rsidRPr="005A2466">
              <w:rPr>
                <w:rFonts w:ascii="Calibri" w:hAnsi="Calibri"/>
                <w:color w:val="000000"/>
                <w:sz w:val="20"/>
              </w:rPr>
              <w:t>karya</w:t>
            </w:r>
            <w:proofErr w:type="spellEnd"/>
            <w:r w:rsidRPr="005A2466">
              <w:rPr>
                <w:rFonts w:ascii="Calibri" w:hAnsi="Calibri"/>
                <w:color w:val="000000"/>
                <w:sz w:val="20"/>
              </w:rPr>
              <w:t xml:space="preserve"> sastra, </w:t>
            </w:r>
            <w:proofErr w:type="spellStart"/>
            <w:r w:rsidRPr="005A2466">
              <w:rPr>
                <w:rFonts w:ascii="Calibri" w:hAnsi="Calibri"/>
                <w:color w:val="000000"/>
                <w:sz w:val="20"/>
              </w:rPr>
              <w:t>karya</w:t>
            </w:r>
            <w:proofErr w:type="spellEnd"/>
            <w:r w:rsidRPr="005A2466">
              <w:rPr>
                <w:rFonts w:ascii="Calibri" w:hAnsi="Calibri"/>
                <w:color w:val="000000"/>
                <w:sz w:val="20"/>
              </w:rPr>
              <w:t xml:space="preserve"> audio visual,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kekayaan</w:t>
            </w:r>
            <w:proofErr w:type="spellEnd"/>
            <w:r w:rsidRPr="005A2466">
              <w:rPr>
                <w:rFonts w:ascii="Calibri" w:hAnsi="Calibri"/>
                <w:color w:val="000000"/>
                <w:sz w:val="20"/>
              </w:rPr>
              <w:t xml:space="preserve"> </w:t>
            </w:r>
            <w:proofErr w:type="spellStart"/>
            <w:r w:rsidRPr="005A2466">
              <w:rPr>
                <w:rFonts w:ascii="Calibri" w:hAnsi="Calibri"/>
                <w:color w:val="000000"/>
                <w:sz w:val="20"/>
              </w:rPr>
              <w:t>intelektual</w:t>
            </w:r>
            <w:proofErr w:type="spellEnd"/>
            <w:r w:rsidRPr="005A2466">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timbul</w:t>
            </w:r>
            <w:proofErr w:type="spellEnd"/>
            <w:r w:rsidRPr="005A2466">
              <w:rPr>
                <w:rFonts w:ascii="Calibri" w:hAnsi="Calibri"/>
                <w:color w:val="000000"/>
                <w:sz w:val="20"/>
              </w:rPr>
              <w:t xml:space="preserve"> </w:t>
            </w:r>
            <w:proofErr w:type="spellStart"/>
            <w:r w:rsidRPr="005A2466">
              <w:rPr>
                <w:rFonts w:ascii="Calibri" w:hAnsi="Calibri"/>
                <w:color w:val="000000"/>
                <w:sz w:val="20"/>
              </w:rPr>
              <w:t>menurut</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Negara </w:t>
            </w:r>
            <w:proofErr w:type="spellStart"/>
            <w:r w:rsidRPr="005A2466">
              <w:rPr>
                <w:rFonts w:ascii="Calibri" w:hAnsi="Calibri"/>
                <w:color w:val="000000"/>
                <w:sz w:val="20"/>
              </w:rPr>
              <w:t>Republik</w:t>
            </w:r>
            <w:proofErr w:type="spellEnd"/>
            <w:r w:rsidRPr="005A2466">
              <w:rPr>
                <w:rFonts w:ascii="Calibri" w:hAnsi="Calibri"/>
                <w:color w:val="000000"/>
                <w:sz w:val="20"/>
              </w:rPr>
              <w:t xml:space="preserve"> Indonesia yang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negara, yang </w:t>
            </w:r>
            <w:proofErr w:type="spellStart"/>
            <w:r w:rsidRPr="005A2466">
              <w:rPr>
                <w:rFonts w:ascii="Calibri" w:hAnsi="Calibri"/>
                <w:color w:val="000000"/>
                <w:sz w:val="20"/>
              </w:rPr>
              <w:t>dimiliki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dikendalikan</w:t>
            </w:r>
            <w:proofErr w:type="spellEnd"/>
            <w:r w:rsidRPr="005A2466">
              <w:rPr>
                <w:rFonts w:ascii="Calibri" w:hAnsi="Calibri"/>
                <w:color w:val="000000"/>
                <w:sz w:val="20"/>
              </w:rPr>
              <w:t xml:space="preserve">, </w:t>
            </w:r>
            <w:proofErr w:type="spellStart"/>
            <w:r w:rsidRPr="005A2466">
              <w:rPr>
                <w:rFonts w:ascii="Calibri" w:hAnsi="Calibri"/>
                <w:color w:val="000000"/>
                <w:sz w:val="20"/>
              </w:rPr>
              <w:t>disimpan</w:t>
            </w:r>
            <w:proofErr w:type="spellEnd"/>
            <w:r w:rsidRPr="005A2466">
              <w:rPr>
                <w:rFonts w:ascii="Calibri" w:hAnsi="Calibri"/>
                <w:color w:val="000000"/>
                <w:sz w:val="20"/>
              </w:rPr>
              <w:t xml:space="preserve">, </w:t>
            </w:r>
            <w:proofErr w:type="spellStart"/>
            <w:r w:rsidRPr="005A2466">
              <w:rPr>
                <w:rFonts w:ascii="Calibri" w:hAnsi="Calibri"/>
                <w:color w:val="000000"/>
                <w:sz w:val="20"/>
              </w:rPr>
              <w:t>dipegang</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dipakai</w:t>
            </w:r>
            <w:proofErr w:type="spellEnd"/>
            <w:r w:rsidRPr="005A2466">
              <w:rPr>
                <w:rFonts w:ascii="Calibri" w:hAnsi="Calibri"/>
                <w:color w:val="000000"/>
                <w:sz w:val="20"/>
              </w:rPr>
              <w:t xml:space="preserve">, </w:t>
            </w:r>
            <w:proofErr w:type="spellStart"/>
            <w:r w:rsidRPr="005A2466">
              <w:rPr>
                <w:rFonts w:ascii="Calibri" w:hAnsi="Calibri"/>
                <w:color w:val="000000"/>
                <w:sz w:val="20"/>
              </w:rPr>
              <w:t>digunakan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dikembangkan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Perseroan; dan (vi)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informasi</w:t>
            </w:r>
            <w:proofErr w:type="spellEnd"/>
            <w:r w:rsidRPr="005A2466">
              <w:rPr>
                <w:rFonts w:ascii="Calibri" w:hAnsi="Calibri"/>
                <w:color w:val="000000"/>
                <w:sz w:val="20"/>
              </w:rPr>
              <w:t xml:space="preserve"> lain yang </w:t>
            </w:r>
            <w:proofErr w:type="spellStart"/>
            <w:r w:rsidRPr="005A2466">
              <w:rPr>
                <w:rFonts w:ascii="Calibri" w:hAnsi="Calibri"/>
                <w:color w:val="000000"/>
                <w:sz w:val="20"/>
              </w:rPr>
              <w:t>sewajarnya</w:t>
            </w:r>
            <w:proofErr w:type="spellEnd"/>
            <w:r w:rsidRPr="005A2466">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00AB0743">
              <w:rPr>
                <w:rFonts w:ascii="Calibri" w:hAnsi="Calibri"/>
                <w:color w:val="000000"/>
                <w:sz w:val="20"/>
              </w:rPr>
              <w:t>i</w:t>
            </w:r>
            <w:r w:rsidRPr="005A2466">
              <w:rPr>
                <w:rFonts w:ascii="Calibri" w:hAnsi="Calibri"/>
                <w:color w:val="000000"/>
                <w:sz w:val="20"/>
              </w:rPr>
              <w:t>nformasi</w:t>
            </w:r>
            <w:proofErr w:type="spellEnd"/>
            <w:r w:rsidRPr="005A2466">
              <w:rPr>
                <w:rFonts w:ascii="Calibri" w:hAnsi="Calibri"/>
                <w:color w:val="000000"/>
                <w:sz w:val="20"/>
              </w:rPr>
              <w:t xml:space="preserve"> </w:t>
            </w:r>
            <w:proofErr w:type="spellStart"/>
            <w:r w:rsidR="00AB0743">
              <w:rPr>
                <w:rFonts w:ascii="Calibri" w:hAnsi="Calibri"/>
                <w:color w:val="000000"/>
                <w:sz w:val="20"/>
              </w:rPr>
              <w:t>r</w:t>
            </w:r>
            <w:r w:rsidRPr="005A2466">
              <w:rPr>
                <w:rFonts w:ascii="Calibri" w:hAnsi="Calibri"/>
                <w:color w:val="000000"/>
                <w:sz w:val="20"/>
              </w:rPr>
              <w:t>ahasia</w:t>
            </w:r>
            <w:proofErr w:type="spellEnd"/>
            <w:r w:rsidRPr="005A2466">
              <w:rPr>
                <w:rFonts w:ascii="Calibri" w:hAnsi="Calibri"/>
                <w:color w:val="000000"/>
                <w:sz w:val="20"/>
              </w:rPr>
              <w:t xml:space="preserve"> </w:t>
            </w:r>
            <w:del w:id="191" w:author="OLTRE" w:date="2024-07-03T22:42:00Z">
              <w:r w:rsidRPr="005A2466">
                <w:rPr>
                  <w:rFonts w:ascii="Calibri" w:hAnsi="Calibri"/>
                  <w:color w:val="000000"/>
                  <w:sz w:val="20"/>
                </w:rPr>
                <w:delText xml:space="preserve">dari </w:delText>
              </w:r>
            </w:del>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del w:id="192" w:author="OLTRE" w:date="2024-07-03T22:42:00Z">
              <w:r w:rsidRPr="005A2466">
                <w:rPr>
                  <w:rFonts w:ascii="Calibri" w:hAnsi="Calibri"/>
                  <w:color w:val="000000"/>
                  <w:sz w:val="20"/>
                </w:rPr>
                <w:delText xml:space="preserve">yang </w:delText>
              </w:r>
              <w:r w:rsidR="00850D50" w:rsidRPr="00613832">
                <w:rPr>
                  <w:rFonts w:ascii="Calibri" w:eastAsia="Times New Roman" w:hAnsi="Calibri" w:cs="Calibri"/>
                  <w:color w:val="000000"/>
                  <w:sz w:val="20"/>
                  <w:szCs w:val="20"/>
                  <w:lang w:eastAsia="en-ID"/>
                </w:rPr>
                <w:delText>M</w:delText>
              </w:r>
              <w:r w:rsidRPr="00613832">
                <w:rPr>
                  <w:rFonts w:ascii="Calibri" w:eastAsia="Times New Roman" w:hAnsi="Calibri" w:cs="Calibri"/>
                  <w:color w:val="000000"/>
                  <w:sz w:val="20"/>
                  <w:szCs w:val="20"/>
                  <w:lang w:eastAsia="en-ID"/>
                </w:rPr>
                <w:delText>engungkapkan.</w:delText>
              </w:r>
            </w:del>
            <w:proofErr w:type="spellStart"/>
            <w:ins w:id="193" w:author="OLTRE" w:date="2024-07-03T22:42:00Z">
              <w:r w:rsidR="00BC25A4">
                <w:rPr>
                  <w:rFonts w:ascii="Calibri" w:hAnsi="Calibri"/>
                  <w:color w:val="000000"/>
                  <w:sz w:val="20"/>
                </w:rPr>
                <w:t>Pengungkap</w:t>
              </w:r>
              <w:proofErr w:type="spellEnd"/>
              <w:r w:rsidRPr="00613832">
                <w:rPr>
                  <w:rFonts w:ascii="Calibri" w:eastAsia="Times New Roman" w:hAnsi="Calibri" w:cs="Calibri"/>
                  <w:color w:val="000000"/>
                  <w:sz w:val="20"/>
                  <w:szCs w:val="20"/>
                  <w:lang w:eastAsia="en-ID"/>
                </w:rPr>
                <w:t>.</w:t>
              </w:r>
              <w:r w:rsidR="00850D50" w:rsidRPr="00613832">
                <w:rPr>
                  <w:rFonts w:ascii="Calibri" w:eastAsia="Times New Roman" w:hAnsi="Calibri" w:cs="Calibri"/>
                  <w:color w:val="000000"/>
                  <w:sz w:val="20"/>
                  <w:szCs w:val="20"/>
                  <w:lang w:eastAsia="en-ID"/>
                </w:rPr>
                <w:t xml:space="preserve"> </w:t>
              </w:r>
              <w:proofErr w:type="spellStart"/>
              <w:r w:rsidR="00AB0743">
                <w:rPr>
                  <w:rFonts w:ascii="Calibri" w:eastAsia="Times New Roman" w:hAnsi="Calibri" w:cs="Calibri"/>
                  <w:color w:val="000000"/>
                  <w:sz w:val="20"/>
                  <w:szCs w:val="20"/>
                  <w:lang w:eastAsia="en-ID"/>
                </w:rPr>
                <w:t>Istilah</w:t>
              </w:r>
            </w:ins>
            <w:proofErr w:type="spellEnd"/>
            <w:r w:rsidR="00AB0743">
              <w:rPr>
                <w:rFonts w:ascii="Calibri" w:eastAsia="Times New Roman" w:hAnsi="Calibri" w:cs="Calibri"/>
                <w:color w:val="000000"/>
                <w:sz w:val="20"/>
                <w:szCs w:val="20"/>
                <w:lang w:eastAsia="en-ID"/>
              </w:rPr>
              <w:t xml:space="preserve"> </w:t>
            </w:r>
            <w:r w:rsidR="00850D50" w:rsidRPr="00613832">
              <w:rPr>
                <w:rFonts w:ascii="Calibri" w:eastAsia="Times New Roman" w:hAnsi="Calibri" w:cs="Calibri"/>
                <w:color w:val="000000"/>
                <w:sz w:val="20"/>
                <w:szCs w:val="20"/>
                <w:lang w:eastAsia="en-ID"/>
              </w:rPr>
              <w:t>“</w:t>
            </w:r>
            <w:proofErr w:type="spellStart"/>
            <w:r w:rsidR="00850D50" w:rsidRPr="00613832">
              <w:rPr>
                <w:rFonts w:ascii="Calibri" w:eastAsia="Times New Roman" w:hAnsi="Calibri" w:cs="Calibri"/>
                <w:b/>
                <w:bCs/>
                <w:color w:val="000000"/>
                <w:sz w:val="20"/>
                <w:szCs w:val="20"/>
                <w:lang w:eastAsia="en-ID"/>
              </w:rPr>
              <w:t>Informasi</w:t>
            </w:r>
            <w:proofErr w:type="spellEnd"/>
            <w:r w:rsidR="00850D50" w:rsidRPr="00613832">
              <w:rPr>
                <w:rFonts w:ascii="Calibri" w:eastAsia="Times New Roman" w:hAnsi="Calibri" w:cs="Calibri"/>
                <w:b/>
                <w:bCs/>
                <w:color w:val="000000"/>
                <w:sz w:val="20"/>
                <w:szCs w:val="20"/>
                <w:lang w:eastAsia="en-ID"/>
              </w:rPr>
              <w:t xml:space="preserve"> </w:t>
            </w:r>
            <w:proofErr w:type="spellStart"/>
            <w:r w:rsidR="00850D50" w:rsidRPr="00613832">
              <w:rPr>
                <w:rFonts w:ascii="Calibri" w:eastAsia="Times New Roman" w:hAnsi="Calibri" w:cs="Calibri"/>
                <w:b/>
                <w:bCs/>
                <w:color w:val="000000"/>
                <w:sz w:val="20"/>
                <w:szCs w:val="20"/>
                <w:lang w:eastAsia="en-ID"/>
              </w:rPr>
              <w:t>Rahasia</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tidak</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termasuk</w:t>
            </w:r>
            <w:proofErr w:type="spellEnd"/>
            <w:r w:rsidR="00850D50" w:rsidRPr="00613832">
              <w:rPr>
                <w:rFonts w:ascii="Calibri" w:eastAsia="Times New Roman" w:hAnsi="Calibri" w:cs="Calibri"/>
                <w:color w:val="000000"/>
                <w:sz w:val="20"/>
                <w:szCs w:val="20"/>
                <w:lang w:eastAsia="en-ID"/>
              </w:rPr>
              <w:t xml:space="preserve"> </w:t>
            </w:r>
            <w:proofErr w:type="spellStart"/>
            <w:r w:rsidR="00850D50" w:rsidRPr="00613832">
              <w:rPr>
                <w:rFonts w:ascii="Calibri" w:eastAsia="Times New Roman" w:hAnsi="Calibri" w:cs="Calibri"/>
                <w:color w:val="000000"/>
                <w:sz w:val="20"/>
                <w:szCs w:val="20"/>
                <w:lang w:eastAsia="en-ID"/>
              </w:rPr>
              <w:t>informasi</w:t>
            </w:r>
            <w:proofErr w:type="spellEnd"/>
            <w:r w:rsidR="00850D50" w:rsidRPr="00613832">
              <w:rPr>
                <w:rFonts w:ascii="Calibri" w:eastAsia="Times New Roman" w:hAnsi="Calibri" w:cs="Calibri"/>
                <w:color w:val="000000"/>
                <w:sz w:val="20"/>
                <w:szCs w:val="20"/>
                <w:lang w:eastAsia="en-ID"/>
              </w:rPr>
              <w:t xml:space="preserve"> yang </w:t>
            </w:r>
            <w:del w:id="194" w:author="OLTRE" w:date="2024-07-03T22:42:00Z">
              <w:r w:rsidR="00850D50" w:rsidRPr="00613832">
                <w:rPr>
                  <w:rFonts w:ascii="Calibri" w:eastAsia="Times New Roman" w:hAnsi="Calibri" w:cs="Calibri"/>
                  <w:color w:val="000000"/>
                  <w:sz w:val="20"/>
                  <w:szCs w:val="20"/>
                  <w:lang w:eastAsia="en-ID"/>
                </w:rPr>
                <w:delText>bersifat sebagai</w:delText>
              </w:r>
            </w:del>
            <w:proofErr w:type="spellStart"/>
            <w:ins w:id="195" w:author="OLTRE" w:date="2024-07-03T22:42:00Z">
              <w:r w:rsidR="008A5ECA">
                <w:rPr>
                  <w:rFonts w:ascii="Calibri" w:eastAsia="Times New Roman" w:hAnsi="Calibri" w:cs="Calibri"/>
                  <w:color w:val="000000"/>
                  <w:sz w:val="20"/>
                  <w:szCs w:val="20"/>
                  <w:lang w:eastAsia="en-ID"/>
                </w:rPr>
                <w:t>adalah</w:t>
              </w:r>
              <w:proofErr w:type="spellEnd"/>
              <w:r w:rsidR="008A5ECA">
                <w:rPr>
                  <w:rFonts w:ascii="Calibri" w:eastAsia="Times New Roman" w:hAnsi="Calibri" w:cs="Calibri"/>
                  <w:color w:val="000000"/>
                  <w:sz w:val="20"/>
                  <w:szCs w:val="20"/>
                  <w:lang w:eastAsia="en-ID"/>
                </w:rPr>
                <w:t xml:space="preserve"> salah </w:t>
              </w:r>
              <w:proofErr w:type="spellStart"/>
              <w:r w:rsidR="008A5ECA">
                <w:rPr>
                  <w:rFonts w:ascii="Calibri" w:eastAsia="Times New Roman" w:hAnsi="Calibri" w:cs="Calibri"/>
                  <w:color w:val="000000"/>
                  <w:sz w:val="20"/>
                  <w:szCs w:val="20"/>
                  <w:lang w:eastAsia="en-ID"/>
                </w:rPr>
                <w:t>satu</w:t>
              </w:r>
              <w:proofErr w:type="spellEnd"/>
              <w:r w:rsidR="008A5ECA">
                <w:rPr>
                  <w:rFonts w:ascii="Calibri" w:eastAsia="Times New Roman" w:hAnsi="Calibri" w:cs="Calibri"/>
                  <w:color w:val="000000"/>
                  <w:sz w:val="20"/>
                  <w:szCs w:val="20"/>
                  <w:lang w:eastAsia="en-ID"/>
                </w:rPr>
                <w:t xml:space="preserve"> </w:t>
              </w:r>
              <w:proofErr w:type="spellStart"/>
              <w:r w:rsidR="008A5ECA">
                <w:rPr>
                  <w:rFonts w:ascii="Calibri" w:eastAsia="Times New Roman" w:hAnsi="Calibri" w:cs="Calibri"/>
                  <w:color w:val="000000"/>
                  <w:sz w:val="20"/>
                  <w:szCs w:val="20"/>
                  <w:lang w:eastAsia="en-ID"/>
                </w:rPr>
                <w:t>dari</w:t>
              </w:r>
              <w:proofErr w:type="spellEnd"/>
              <w:r w:rsidR="008A5ECA">
                <w:rPr>
                  <w:rFonts w:ascii="Calibri" w:eastAsia="Times New Roman" w:hAnsi="Calibri" w:cs="Calibri"/>
                  <w:color w:val="000000"/>
                  <w:sz w:val="20"/>
                  <w:szCs w:val="20"/>
                  <w:lang w:eastAsia="en-ID"/>
                </w:rPr>
                <w:t xml:space="preserve"> </w:t>
              </w:r>
              <w:proofErr w:type="spellStart"/>
              <w:r w:rsidR="008A5ECA">
                <w:rPr>
                  <w:rFonts w:ascii="Calibri" w:eastAsia="Times New Roman" w:hAnsi="Calibri" w:cs="Calibri"/>
                  <w:color w:val="000000"/>
                  <w:sz w:val="20"/>
                  <w:szCs w:val="20"/>
                  <w:lang w:eastAsia="en-ID"/>
                </w:rPr>
                <w:t>hal</w:t>
              </w:r>
            </w:ins>
            <w:proofErr w:type="spellEnd"/>
            <w:r w:rsidR="008A5ECA">
              <w:rPr>
                <w:rFonts w:ascii="Calibri" w:eastAsia="Times New Roman" w:hAnsi="Calibri" w:cs="Calibri"/>
                <w:color w:val="000000"/>
                <w:sz w:val="20"/>
                <w:szCs w:val="20"/>
                <w:lang w:eastAsia="en-ID"/>
              </w:rPr>
              <w:t xml:space="preserve"> </w:t>
            </w:r>
            <w:proofErr w:type="spellStart"/>
            <w:r w:rsidR="008A5ECA">
              <w:rPr>
                <w:rFonts w:ascii="Calibri" w:eastAsia="Times New Roman" w:hAnsi="Calibri" w:cs="Calibri"/>
                <w:color w:val="000000"/>
                <w:sz w:val="20"/>
                <w:szCs w:val="20"/>
                <w:lang w:eastAsia="en-ID"/>
              </w:rPr>
              <w:t>berikut</w:t>
            </w:r>
            <w:proofErr w:type="spellEnd"/>
            <w:r w:rsidR="008A5ECA">
              <w:rPr>
                <w:rFonts w:ascii="Calibri" w:eastAsia="Times New Roman" w:hAnsi="Calibri" w:cs="Calibri"/>
                <w:color w:val="000000"/>
                <w:sz w:val="20"/>
                <w:szCs w:val="20"/>
                <w:lang w:eastAsia="en-ID"/>
              </w:rPr>
              <w:t xml:space="preserve"> </w:t>
            </w:r>
            <w:proofErr w:type="spellStart"/>
            <w:r w:rsidR="008A5ECA">
              <w:rPr>
                <w:rFonts w:ascii="Calibri" w:eastAsia="Times New Roman" w:hAnsi="Calibri" w:cs="Calibri"/>
                <w:color w:val="000000"/>
                <w:sz w:val="20"/>
                <w:szCs w:val="20"/>
                <w:lang w:eastAsia="en-ID"/>
              </w:rPr>
              <w:t>ini</w:t>
            </w:r>
            <w:proofErr w:type="spellEnd"/>
            <w:r w:rsidR="00850D50" w:rsidRPr="00613832">
              <w:rPr>
                <w:rFonts w:ascii="Calibri" w:eastAsia="Times New Roman" w:hAnsi="Calibri" w:cs="Calibri"/>
                <w:color w:val="000000"/>
                <w:sz w:val="20"/>
                <w:szCs w:val="20"/>
                <w:lang w:eastAsia="en-ID"/>
              </w:rPr>
              <w:t>:</w:t>
            </w:r>
          </w:p>
          <w:p w14:paraId="655C490D" w14:textId="77777777" w:rsidR="005B6333" w:rsidRPr="00613832" w:rsidRDefault="005B6333" w:rsidP="00613832">
            <w:pPr>
              <w:spacing w:after="0" w:line="240" w:lineRule="auto"/>
              <w:ind w:left="426"/>
              <w:contextualSpacing/>
              <w:jc w:val="both"/>
              <w:rPr>
                <w:rFonts w:ascii="Calibri" w:eastAsia="Times New Roman" w:hAnsi="Calibri" w:cs="Calibri"/>
                <w:color w:val="000000"/>
                <w:sz w:val="20"/>
                <w:szCs w:val="20"/>
                <w:lang w:eastAsia="en-ID"/>
              </w:rPr>
            </w:pPr>
          </w:p>
          <w:p w14:paraId="059635A1" w14:textId="7220AF17" w:rsidR="00D004E5" w:rsidRDefault="003F6465" w:rsidP="004865C1">
            <w:pPr>
              <w:pStyle w:val="ListParagraph"/>
              <w:numPr>
                <w:ilvl w:val="0"/>
                <w:numId w:val="106"/>
              </w:numPr>
              <w:spacing w:after="0" w:line="240" w:lineRule="auto"/>
              <w:ind w:left="743" w:hanging="284"/>
              <w:jc w:val="both"/>
              <w:rPr>
                <w:rFonts w:ascii="Calibri" w:eastAsia="Times New Roman" w:hAnsi="Calibri" w:cs="Calibri"/>
                <w:color w:val="000000"/>
                <w:sz w:val="20"/>
                <w:szCs w:val="20"/>
                <w:lang w:eastAsia="en-ID"/>
              </w:rPr>
            </w:pPr>
            <w:r w:rsidRPr="004865C1">
              <w:rPr>
                <w:rFonts w:ascii="Calibri" w:eastAsia="Times New Roman" w:hAnsi="Calibri" w:cs="Calibri"/>
                <w:color w:val="000000"/>
                <w:sz w:val="20"/>
                <w:szCs w:val="20"/>
                <w:lang w:eastAsia="en-ID"/>
              </w:rPr>
              <w:t>y</w:t>
            </w:r>
            <w:r w:rsidR="00850D50" w:rsidRPr="004865C1">
              <w:rPr>
                <w:rFonts w:ascii="Calibri" w:eastAsia="Times New Roman" w:hAnsi="Calibri" w:cs="Calibri"/>
                <w:color w:val="000000"/>
                <w:sz w:val="20"/>
                <w:szCs w:val="20"/>
                <w:lang w:eastAsia="en-ID"/>
              </w:rPr>
              <w:t xml:space="preserve">ang pada </w:t>
            </w:r>
            <w:proofErr w:type="spellStart"/>
            <w:r w:rsidR="00850D50" w:rsidRPr="004865C1">
              <w:rPr>
                <w:rFonts w:ascii="Calibri" w:eastAsia="Times New Roman" w:hAnsi="Calibri" w:cs="Calibri"/>
                <w:color w:val="000000"/>
                <w:sz w:val="20"/>
                <w:szCs w:val="20"/>
                <w:lang w:eastAsia="en-ID"/>
              </w:rPr>
              <w:t>tanggal</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Perjanjian</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ini</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merupakan</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informasi</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umum</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atau</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tiap</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saat</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setelah</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Perjanjian</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ini</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menjadi</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informasi</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umum</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sebagaimana</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dibuktikan</w:t>
            </w:r>
            <w:proofErr w:type="spellEnd"/>
            <w:r w:rsidR="00850D50" w:rsidRPr="004865C1">
              <w:rPr>
                <w:rFonts w:ascii="Calibri" w:eastAsia="Times New Roman" w:hAnsi="Calibri" w:cs="Calibri"/>
                <w:color w:val="000000"/>
                <w:sz w:val="20"/>
                <w:szCs w:val="20"/>
                <w:lang w:eastAsia="en-ID"/>
              </w:rPr>
              <w:t xml:space="preserve"> </w:t>
            </w:r>
            <w:del w:id="196" w:author="OLTRE" w:date="2024-07-03T22:42:00Z">
              <w:r w:rsidR="00850D50" w:rsidRPr="004865C1">
                <w:rPr>
                  <w:rFonts w:ascii="Calibri" w:eastAsia="Times New Roman" w:hAnsi="Calibri" w:cs="Calibri"/>
                  <w:color w:val="000000"/>
                  <w:sz w:val="20"/>
                  <w:szCs w:val="20"/>
                  <w:lang w:eastAsia="en-ID"/>
                </w:rPr>
                <w:delText>dalam</w:delText>
              </w:r>
            </w:del>
            <w:ins w:id="197" w:author="OLTRE" w:date="2024-07-03T22:42:00Z">
              <w:r w:rsidR="0061453F">
                <w:rPr>
                  <w:rFonts w:ascii="Calibri" w:eastAsia="Times New Roman" w:hAnsi="Calibri" w:cs="Calibri"/>
                  <w:color w:val="000000"/>
                  <w:sz w:val="20"/>
                  <w:szCs w:val="20"/>
                  <w:lang w:eastAsia="en-ID"/>
                </w:rPr>
                <w:t>oleh</w:t>
              </w:r>
            </w:ins>
            <w:r w:rsidR="0061453F"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salinan</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publikasi</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atau</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bukti</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serupa</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selain</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dari</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pelanggaran</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Perjanjian</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ini</w:t>
            </w:r>
            <w:proofErr w:type="spellEnd"/>
            <w:r w:rsidR="00850D50" w:rsidRPr="004865C1">
              <w:rPr>
                <w:rFonts w:ascii="Calibri" w:eastAsia="Times New Roman" w:hAnsi="Calibri" w:cs="Calibri"/>
                <w:color w:val="000000"/>
                <w:sz w:val="20"/>
                <w:szCs w:val="20"/>
                <w:lang w:eastAsia="en-ID"/>
              </w:rPr>
              <w:t xml:space="preserve"> oleh </w:t>
            </w:r>
            <w:proofErr w:type="spellStart"/>
            <w:r w:rsidR="00850D50" w:rsidRPr="004865C1">
              <w:rPr>
                <w:rFonts w:ascii="Calibri" w:eastAsia="Times New Roman" w:hAnsi="Calibri" w:cs="Calibri"/>
                <w:color w:val="000000"/>
                <w:sz w:val="20"/>
                <w:szCs w:val="20"/>
                <w:lang w:eastAsia="en-ID"/>
              </w:rPr>
              <w:t>Pihak</w:t>
            </w:r>
            <w:proofErr w:type="spellEnd"/>
            <w:r w:rsidR="00850D50" w:rsidRPr="004865C1">
              <w:rPr>
                <w:rFonts w:ascii="Calibri" w:eastAsia="Times New Roman" w:hAnsi="Calibri" w:cs="Calibri"/>
                <w:color w:val="000000"/>
                <w:sz w:val="20"/>
                <w:szCs w:val="20"/>
                <w:lang w:eastAsia="en-ID"/>
              </w:rPr>
              <w:t xml:space="preserve"> </w:t>
            </w:r>
            <w:proofErr w:type="spellStart"/>
            <w:r w:rsidR="00850D50" w:rsidRPr="004865C1">
              <w:rPr>
                <w:rFonts w:ascii="Calibri" w:eastAsia="Times New Roman" w:hAnsi="Calibri" w:cs="Calibri"/>
                <w:color w:val="000000"/>
                <w:sz w:val="20"/>
                <w:szCs w:val="20"/>
                <w:lang w:eastAsia="en-ID"/>
              </w:rPr>
              <w:t>Penerima</w:t>
            </w:r>
            <w:proofErr w:type="spellEnd"/>
            <w:r w:rsidR="00850D50" w:rsidRPr="004865C1">
              <w:rPr>
                <w:rFonts w:ascii="Calibri" w:eastAsia="Times New Roman" w:hAnsi="Calibri" w:cs="Calibri"/>
                <w:color w:val="000000"/>
                <w:sz w:val="20"/>
                <w:szCs w:val="20"/>
                <w:lang w:eastAsia="en-ID"/>
              </w:rPr>
              <w:t>;</w:t>
            </w:r>
          </w:p>
          <w:p w14:paraId="7E4C0A81" w14:textId="77777777" w:rsidR="00DA3B6A" w:rsidRPr="005A2466" w:rsidRDefault="00DA3B6A" w:rsidP="005A2466">
            <w:pPr>
              <w:spacing w:after="0" w:line="240" w:lineRule="auto"/>
              <w:jc w:val="both"/>
              <w:rPr>
                <w:rFonts w:ascii="Calibri" w:eastAsia="Times New Roman" w:hAnsi="Calibri" w:cs="Calibri"/>
                <w:color w:val="000000"/>
                <w:sz w:val="20"/>
                <w:szCs w:val="20"/>
                <w:lang w:eastAsia="en-ID"/>
              </w:rPr>
            </w:pPr>
          </w:p>
          <w:p w14:paraId="4153769D" w14:textId="2ED2D179" w:rsidR="00D004E5" w:rsidRDefault="003F6465" w:rsidP="004865C1">
            <w:pPr>
              <w:pStyle w:val="ListParagraph"/>
              <w:numPr>
                <w:ilvl w:val="0"/>
                <w:numId w:val="106"/>
              </w:numPr>
              <w:spacing w:after="0" w:line="240" w:lineRule="auto"/>
              <w:ind w:left="743" w:hanging="284"/>
              <w:jc w:val="both"/>
              <w:rPr>
                <w:sz w:val="20"/>
                <w:szCs w:val="20"/>
                <w:lang w:eastAsia="en-ID"/>
              </w:rPr>
            </w:pPr>
            <w:proofErr w:type="spellStart"/>
            <w:r w:rsidRPr="00D004E5">
              <w:rPr>
                <w:sz w:val="20"/>
                <w:szCs w:val="20"/>
                <w:lang w:eastAsia="en-ID"/>
              </w:rPr>
              <w:t>d</w:t>
            </w:r>
            <w:r w:rsidR="00850D50" w:rsidRPr="00D004E5">
              <w:rPr>
                <w:sz w:val="20"/>
                <w:szCs w:val="20"/>
                <w:lang w:eastAsia="en-ID"/>
              </w:rPr>
              <w:t>apat</w:t>
            </w:r>
            <w:proofErr w:type="spellEnd"/>
            <w:r w:rsidR="00850D50" w:rsidRPr="00D004E5">
              <w:rPr>
                <w:sz w:val="20"/>
                <w:szCs w:val="20"/>
                <w:lang w:eastAsia="en-ID"/>
              </w:rPr>
              <w:t xml:space="preserve"> </w:t>
            </w:r>
            <w:proofErr w:type="spellStart"/>
            <w:r w:rsidR="00850D50" w:rsidRPr="00D004E5">
              <w:rPr>
                <w:sz w:val="20"/>
                <w:szCs w:val="20"/>
                <w:lang w:eastAsia="en-ID"/>
              </w:rPr>
              <w:t>ditunjukan</w:t>
            </w:r>
            <w:proofErr w:type="spellEnd"/>
            <w:r w:rsidR="00850D50" w:rsidRPr="00D004E5">
              <w:rPr>
                <w:sz w:val="20"/>
                <w:szCs w:val="20"/>
                <w:lang w:eastAsia="en-ID"/>
              </w:rPr>
              <w:t xml:space="preserve"> oleh</w:t>
            </w:r>
            <w:r w:rsidRPr="00D004E5">
              <w:rPr>
                <w:sz w:val="20"/>
                <w:szCs w:val="20"/>
                <w:lang w:eastAsia="en-ID"/>
              </w:rPr>
              <w:t xml:space="preserve"> </w:t>
            </w:r>
            <w:proofErr w:type="spellStart"/>
            <w:r w:rsidR="00850D50" w:rsidRPr="00D004E5">
              <w:rPr>
                <w:sz w:val="20"/>
                <w:szCs w:val="20"/>
                <w:lang w:eastAsia="en-ID"/>
              </w:rPr>
              <w:t>Pihak</w:t>
            </w:r>
            <w:proofErr w:type="spellEnd"/>
            <w:r w:rsidR="00850D50" w:rsidRPr="00D004E5">
              <w:rPr>
                <w:sz w:val="20"/>
                <w:szCs w:val="20"/>
                <w:lang w:eastAsia="en-ID"/>
              </w:rPr>
              <w:t xml:space="preserve"> </w:t>
            </w:r>
            <w:proofErr w:type="spellStart"/>
            <w:r w:rsidR="00850D50" w:rsidRPr="00D004E5">
              <w:rPr>
                <w:sz w:val="20"/>
                <w:szCs w:val="20"/>
                <w:lang w:eastAsia="en-ID"/>
              </w:rPr>
              <w:t>Penerima</w:t>
            </w:r>
            <w:proofErr w:type="spellEnd"/>
            <w:r w:rsidR="00850D50" w:rsidRPr="00D004E5">
              <w:rPr>
                <w:sz w:val="20"/>
                <w:szCs w:val="20"/>
                <w:lang w:eastAsia="en-ID"/>
              </w:rPr>
              <w:t xml:space="preserve"> </w:t>
            </w:r>
            <w:del w:id="198" w:author="OLTRE" w:date="2024-07-03T22:42:00Z">
              <w:r w:rsidR="00850D50" w:rsidRPr="00D004E5">
                <w:rPr>
                  <w:sz w:val="20"/>
                  <w:szCs w:val="20"/>
                  <w:lang w:eastAsia="en-ID"/>
                </w:rPr>
                <w:delText xml:space="preserve">terkait </w:delText>
              </w:r>
            </w:del>
            <w:proofErr w:type="spellStart"/>
            <w:r w:rsidR="00850D50" w:rsidRPr="00D004E5">
              <w:rPr>
                <w:sz w:val="20"/>
                <w:szCs w:val="20"/>
                <w:lang w:eastAsia="en-ID"/>
              </w:rPr>
              <w:t>bahwa</w:t>
            </w:r>
            <w:proofErr w:type="spellEnd"/>
            <w:r w:rsidR="00850D50" w:rsidRPr="00D004E5">
              <w:rPr>
                <w:sz w:val="20"/>
                <w:szCs w:val="20"/>
                <w:lang w:eastAsia="en-ID"/>
              </w:rPr>
              <w:t xml:space="preserve"> </w:t>
            </w:r>
            <w:proofErr w:type="spellStart"/>
            <w:r w:rsidR="00850D50" w:rsidRPr="00D004E5">
              <w:rPr>
                <w:sz w:val="20"/>
                <w:szCs w:val="20"/>
                <w:lang w:eastAsia="en-ID"/>
              </w:rPr>
              <w:t>informasi</w:t>
            </w:r>
            <w:proofErr w:type="spellEnd"/>
            <w:r w:rsidR="00850D50" w:rsidRPr="00D004E5">
              <w:rPr>
                <w:sz w:val="20"/>
                <w:szCs w:val="20"/>
                <w:lang w:eastAsia="en-ID"/>
              </w:rPr>
              <w:t xml:space="preserve"> </w:t>
            </w:r>
            <w:proofErr w:type="spellStart"/>
            <w:r w:rsidR="00850D50" w:rsidRPr="00D004E5">
              <w:rPr>
                <w:sz w:val="20"/>
                <w:szCs w:val="20"/>
                <w:lang w:eastAsia="en-ID"/>
              </w:rPr>
              <w:t>ini</w:t>
            </w:r>
            <w:proofErr w:type="spellEnd"/>
            <w:r w:rsidR="00850D50" w:rsidRPr="00D004E5">
              <w:rPr>
                <w:sz w:val="20"/>
                <w:szCs w:val="20"/>
                <w:lang w:eastAsia="en-ID"/>
              </w:rPr>
              <w:t xml:space="preserve"> </w:t>
            </w:r>
            <w:proofErr w:type="spellStart"/>
            <w:r w:rsidR="00850D50" w:rsidRPr="00D004E5">
              <w:rPr>
                <w:sz w:val="20"/>
                <w:szCs w:val="20"/>
                <w:lang w:eastAsia="en-ID"/>
              </w:rPr>
              <w:t>telah</w:t>
            </w:r>
            <w:proofErr w:type="spellEnd"/>
            <w:r w:rsidR="00850D50" w:rsidRPr="00D004E5">
              <w:rPr>
                <w:sz w:val="20"/>
                <w:szCs w:val="20"/>
                <w:lang w:eastAsia="en-ID"/>
              </w:rPr>
              <w:t xml:space="preserve"> </w:t>
            </w:r>
            <w:proofErr w:type="spellStart"/>
            <w:r w:rsidR="00850D50" w:rsidRPr="00D004E5">
              <w:rPr>
                <w:sz w:val="20"/>
                <w:szCs w:val="20"/>
                <w:lang w:eastAsia="en-ID"/>
              </w:rPr>
              <w:t>diketahui</w:t>
            </w:r>
            <w:proofErr w:type="spellEnd"/>
            <w:r w:rsidR="00850D50" w:rsidRPr="00D004E5">
              <w:rPr>
                <w:sz w:val="20"/>
                <w:szCs w:val="20"/>
                <w:lang w:eastAsia="en-ID"/>
              </w:rPr>
              <w:t xml:space="preserve"> </w:t>
            </w:r>
            <w:proofErr w:type="spellStart"/>
            <w:r w:rsidR="00850D50" w:rsidRPr="00D004E5">
              <w:rPr>
                <w:sz w:val="20"/>
                <w:szCs w:val="20"/>
                <w:lang w:eastAsia="en-ID"/>
              </w:rPr>
              <w:t>atau</w:t>
            </w:r>
            <w:proofErr w:type="spellEnd"/>
            <w:r w:rsidR="00850D50" w:rsidRPr="00D004E5">
              <w:rPr>
                <w:sz w:val="20"/>
                <w:szCs w:val="20"/>
                <w:lang w:eastAsia="en-ID"/>
              </w:rPr>
              <w:t xml:space="preserve"> </w:t>
            </w:r>
            <w:proofErr w:type="spellStart"/>
            <w:r w:rsidR="00850D50" w:rsidRPr="00D004E5">
              <w:rPr>
                <w:sz w:val="20"/>
                <w:szCs w:val="20"/>
                <w:lang w:eastAsia="en-ID"/>
              </w:rPr>
              <w:t>telah</w:t>
            </w:r>
            <w:proofErr w:type="spellEnd"/>
            <w:r w:rsidR="00850D50" w:rsidRPr="00D004E5">
              <w:rPr>
                <w:sz w:val="20"/>
                <w:szCs w:val="20"/>
                <w:lang w:eastAsia="en-ID"/>
              </w:rPr>
              <w:t xml:space="preserve"> </w:t>
            </w:r>
            <w:proofErr w:type="spellStart"/>
            <w:r w:rsidR="00850D50" w:rsidRPr="00D004E5">
              <w:rPr>
                <w:sz w:val="20"/>
                <w:szCs w:val="20"/>
                <w:lang w:eastAsia="en-ID"/>
              </w:rPr>
              <w:t>dimiliki</w:t>
            </w:r>
            <w:proofErr w:type="spellEnd"/>
            <w:r w:rsidR="00850D50" w:rsidRPr="00D004E5">
              <w:rPr>
                <w:sz w:val="20"/>
                <w:szCs w:val="20"/>
                <w:lang w:eastAsia="en-ID"/>
              </w:rPr>
              <w:t xml:space="preserve"> oleh </w:t>
            </w:r>
            <w:proofErr w:type="spellStart"/>
            <w:r w:rsidR="00850D50" w:rsidRPr="00D004E5">
              <w:rPr>
                <w:sz w:val="20"/>
                <w:szCs w:val="20"/>
                <w:lang w:eastAsia="en-ID"/>
              </w:rPr>
              <w:t>Pihak</w:t>
            </w:r>
            <w:proofErr w:type="spellEnd"/>
            <w:r w:rsidR="00850D50" w:rsidRPr="00D004E5">
              <w:rPr>
                <w:sz w:val="20"/>
                <w:szCs w:val="20"/>
                <w:lang w:eastAsia="en-ID"/>
              </w:rPr>
              <w:t xml:space="preserve"> </w:t>
            </w:r>
            <w:proofErr w:type="spellStart"/>
            <w:r w:rsidR="00850D50" w:rsidRPr="00D004E5">
              <w:rPr>
                <w:sz w:val="20"/>
                <w:szCs w:val="20"/>
                <w:lang w:eastAsia="en-ID"/>
              </w:rPr>
              <w:t>Penerima</w:t>
            </w:r>
            <w:proofErr w:type="spellEnd"/>
            <w:r w:rsidR="00850D50" w:rsidRPr="00D004E5">
              <w:rPr>
                <w:sz w:val="20"/>
                <w:szCs w:val="20"/>
                <w:lang w:eastAsia="en-ID"/>
              </w:rPr>
              <w:t xml:space="preserve"> </w:t>
            </w:r>
            <w:proofErr w:type="spellStart"/>
            <w:r w:rsidR="00850D50" w:rsidRPr="00D004E5">
              <w:rPr>
                <w:sz w:val="20"/>
                <w:szCs w:val="20"/>
                <w:lang w:eastAsia="en-ID"/>
              </w:rPr>
              <w:t>sebelum</w:t>
            </w:r>
            <w:proofErr w:type="spellEnd"/>
            <w:r w:rsidR="00850D50" w:rsidRPr="00D004E5">
              <w:rPr>
                <w:sz w:val="20"/>
                <w:szCs w:val="20"/>
                <w:lang w:eastAsia="en-ID"/>
              </w:rPr>
              <w:t xml:space="preserve"> </w:t>
            </w:r>
            <w:proofErr w:type="spellStart"/>
            <w:r w:rsidR="00850D50" w:rsidRPr="00D004E5">
              <w:rPr>
                <w:sz w:val="20"/>
                <w:szCs w:val="20"/>
                <w:lang w:eastAsia="en-ID"/>
              </w:rPr>
              <w:t>diungkapkan</w:t>
            </w:r>
            <w:proofErr w:type="spellEnd"/>
            <w:r w:rsidR="00850D50" w:rsidRPr="00D004E5">
              <w:rPr>
                <w:sz w:val="20"/>
                <w:szCs w:val="20"/>
                <w:lang w:eastAsia="en-ID"/>
              </w:rPr>
              <w:t xml:space="preserve"> oleh </w:t>
            </w:r>
            <w:proofErr w:type="spellStart"/>
            <w:r w:rsidR="00850D50" w:rsidRPr="00D004E5">
              <w:rPr>
                <w:sz w:val="20"/>
                <w:szCs w:val="20"/>
                <w:lang w:eastAsia="en-ID"/>
              </w:rPr>
              <w:t>Pihak</w:t>
            </w:r>
            <w:proofErr w:type="spellEnd"/>
            <w:r w:rsidR="00850D50" w:rsidRPr="00D004E5">
              <w:rPr>
                <w:sz w:val="20"/>
                <w:szCs w:val="20"/>
                <w:lang w:eastAsia="en-ID"/>
              </w:rPr>
              <w:t xml:space="preserve"> </w:t>
            </w:r>
            <w:del w:id="199" w:author="OLTRE" w:date="2024-07-03T22:42:00Z">
              <w:r w:rsidR="00850D50" w:rsidRPr="00D004E5">
                <w:rPr>
                  <w:sz w:val="20"/>
                  <w:szCs w:val="20"/>
                  <w:lang w:eastAsia="en-ID"/>
                </w:rPr>
                <w:delText>yang Mengungkapkan</w:delText>
              </w:r>
            </w:del>
            <w:proofErr w:type="spellStart"/>
            <w:ins w:id="200" w:author="OLTRE" w:date="2024-07-03T22:42:00Z">
              <w:r w:rsidR="00BC25A4">
                <w:rPr>
                  <w:rFonts w:ascii="Calibri" w:hAnsi="Calibri"/>
                  <w:color w:val="000000"/>
                  <w:sz w:val="20"/>
                </w:rPr>
                <w:t>Pengungkap</w:t>
              </w:r>
              <w:proofErr w:type="spellEnd"/>
              <w:r w:rsidR="006A7040">
                <w:rPr>
                  <w:rFonts w:ascii="Calibri" w:hAnsi="Calibri"/>
                  <w:color w:val="000000"/>
                  <w:sz w:val="20"/>
                </w:rPr>
                <w:t xml:space="preserve"> </w:t>
              </w:r>
              <w:proofErr w:type="spellStart"/>
              <w:r w:rsidR="006A7040">
                <w:rPr>
                  <w:rFonts w:ascii="Calibri" w:hAnsi="Calibri"/>
                  <w:color w:val="000000"/>
                  <w:sz w:val="20"/>
                </w:rPr>
                <w:t>kepada</w:t>
              </w:r>
              <w:proofErr w:type="spellEnd"/>
              <w:r w:rsidR="006A7040">
                <w:rPr>
                  <w:rFonts w:ascii="Calibri" w:hAnsi="Calibri"/>
                  <w:color w:val="000000"/>
                  <w:sz w:val="20"/>
                </w:rPr>
                <w:t xml:space="preserve"> </w:t>
              </w:r>
              <w:proofErr w:type="spellStart"/>
              <w:r w:rsidR="006A7040">
                <w:rPr>
                  <w:rFonts w:ascii="Calibri" w:hAnsi="Calibri"/>
                  <w:color w:val="000000"/>
                  <w:sz w:val="20"/>
                </w:rPr>
                <w:t>Pihak</w:t>
              </w:r>
              <w:proofErr w:type="spellEnd"/>
              <w:r w:rsidR="006A7040">
                <w:rPr>
                  <w:rFonts w:ascii="Calibri" w:hAnsi="Calibri"/>
                  <w:color w:val="000000"/>
                  <w:sz w:val="20"/>
                </w:rPr>
                <w:t xml:space="preserve"> </w:t>
              </w:r>
              <w:proofErr w:type="spellStart"/>
              <w:r w:rsidR="006A7040">
                <w:rPr>
                  <w:rFonts w:ascii="Calibri" w:hAnsi="Calibri"/>
                  <w:color w:val="000000"/>
                  <w:sz w:val="20"/>
                </w:rPr>
                <w:t>Penerima</w:t>
              </w:r>
            </w:ins>
            <w:proofErr w:type="spellEnd"/>
            <w:r w:rsidR="00850D50" w:rsidRPr="00D004E5">
              <w:rPr>
                <w:sz w:val="20"/>
                <w:szCs w:val="20"/>
                <w:lang w:eastAsia="en-ID"/>
              </w:rPr>
              <w:t xml:space="preserve">; </w:t>
            </w:r>
            <w:proofErr w:type="spellStart"/>
            <w:r w:rsidR="00850D50" w:rsidRPr="00D004E5">
              <w:rPr>
                <w:sz w:val="20"/>
                <w:szCs w:val="20"/>
                <w:lang w:eastAsia="en-ID"/>
              </w:rPr>
              <w:t>atau</w:t>
            </w:r>
            <w:proofErr w:type="spellEnd"/>
          </w:p>
          <w:p w14:paraId="4BCB4D4B" w14:textId="77777777" w:rsidR="00DA3B6A" w:rsidRPr="005A2466" w:rsidRDefault="00DA3B6A" w:rsidP="005A2466">
            <w:pPr>
              <w:spacing w:after="0" w:line="240" w:lineRule="auto"/>
              <w:jc w:val="both"/>
              <w:rPr>
                <w:sz w:val="20"/>
                <w:szCs w:val="20"/>
                <w:lang w:eastAsia="en-ID"/>
              </w:rPr>
            </w:pPr>
          </w:p>
          <w:p w14:paraId="6FF817D4" w14:textId="68BAE1C0" w:rsidR="00850D50" w:rsidRPr="005B6333" w:rsidRDefault="003F6465">
            <w:pPr>
              <w:pStyle w:val="ListParagraph"/>
              <w:numPr>
                <w:ilvl w:val="0"/>
                <w:numId w:val="106"/>
              </w:numPr>
              <w:spacing w:after="0" w:line="240" w:lineRule="auto"/>
              <w:ind w:left="743" w:hanging="284"/>
              <w:jc w:val="both"/>
            </w:pPr>
            <w:del w:id="201" w:author="OLTRE" w:date="2024-07-03T22:42:00Z">
              <w:r w:rsidRPr="00D004E5">
                <w:rPr>
                  <w:sz w:val="20"/>
                  <w:szCs w:val="20"/>
                  <w:lang w:eastAsia="en-ID"/>
                </w:rPr>
                <w:delText>t</w:delText>
              </w:r>
              <w:r w:rsidR="00CF54ED" w:rsidRPr="00D004E5">
                <w:rPr>
                  <w:sz w:val="20"/>
                  <w:szCs w:val="20"/>
                  <w:lang w:eastAsia="en-ID"/>
                </w:rPr>
                <w:delText xml:space="preserve">elah </w:delText>
              </w:r>
            </w:del>
            <w:proofErr w:type="spellStart"/>
            <w:r w:rsidR="00CF54ED" w:rsidRPr="00D004E5">
              <w:rPr>
                <w:sz w:val="20"/>
                <w:szCs w:val="20"/>
                <w:lang w:eastAsia="en-ID"/>
              </w:rPr>
              <w:t>didapatkan</w:t>
            </w:r>
            <w:proofErr w:type="spellEnd"/>
            <w:r w:rsidR="00CF54ED" w:rsidRPr="00D004E5">
              <w:rPr>
                <w:sz w:val="20"/>
                <w:szCs w:val="20"/>
                <w:lang w:eastAsia="en-ID"/>
              </w:rPr>
              <w:t xml:space="preserve"> oleh </w:t>
            </w:r>
            <w:proofErr w:type="spellStart"/>
            <w:r w:rsidR="00CF54ED" w:rsidRPr="00D004E5">
              <w:rPr>
                <w:sz w:val="20"/>
                <w:szCs w:val="20"/>
                <w:lang w:eastAsia="en-ID"/>
              </w:rPr>
              <w:t>Pihak</w:t>
            </w:r>
            <w:proofErr w:type="spellEnd"/>
            <w:r w:rsidR="00CF54ED" w:rsidRPr="00D004E5">
              <w:rPr>
                <w:sz w:val="20"/>
                <w:szCs w:val="20"/>
                <w:lang w:eastAsia="en-ID"/>
              </w:rPr>
              <w:t xml:space="preserve"> </w:t>
            </w:r>
            <w:proofErr w:type="spellStart"/>
            <w:r w:rsidR="00CF54ED" w:rsidRPr="00D004E5">
              <w:rPr>
                <w:sz w:val="20"/>
                <w:szCs w:val="20"/>
                <w:lang w:eastAsia="en-ID"/>
              </w:rPr>
              <w:t>Penerima</w:t>
            </w:r>
            <w:proofErr w:type="spellEnd"/>
            <w:r w:rsidR="00CF54ED" w:rsidRPr="00D004E5">
              <w:rPr>
                <w:sz w:val="20"/>
                <w:szCs w:val="20"/>
                <w:lang w:eastAsia="en-ID"/>
              </w:rPr>
              <w:t xml:space="preserve"> </w:t>
            </w:r>
            <w:proofErr w:type="spellStart"/>
            <w:r w:rsidR="00CF54ED" w:rsidRPr="00D004E5">
              <w:rPr>
                <w:sz w:val="20"/>
                <w:szCs w:val="20"/>
                <w:lang w:eastAsia="en-ID"/>
              </w:rPr>
              <w:t>dari</w:t>
            </w:r>
            <w:proofErr w:type="spellEnd"/>
            <w:r w:rsidR="00CF54ED" w:rsidRPr="00D004E5">
              <w:rPr>
                <w:sz w:val="20"/>
                <w:szCs w:val="20"/>
                <w:lang w:eastAsia="en-ID"/>
              </w:rPr>
              <w:t xml:space="preserve"> </w:t>
            </w:r>
            <w:proofErr w:type="spellStart"/>
            <w:r w:rsidR="00CF54ED" w:rsidRPr="00D004E5">
              <w:rPr>
                <w:sz w:val="20"/>
                <w:szCs w:val="20"/>
                <w:lang w:eastAsia="en-ID"/>
              </w:rPr>
              <w:t>pihak</w:t>
            </w:r>
            <w:proofErr w:type="spellEnd"/>
            <w:r w:rsidR="00CF54ED" w:rsidRPr="00D004E5">
              <w:rPr>
                <w:sz w:val="20"/>
                <w:szCs w:val="20"/>
                <w:lang w:eastAsia="en-ID"/>
              </w:rPr>
              <w:t xml:space="preserve"> </w:t>
            </w:r>
            <w:proofErr w:type="spellStart"/>
            <w:r w:rsidR="00CF54ED" w:rsidRPr="00D004E5">
              <w:rPr>
                <w:sz w:val="20"/>
                <w:szCs w:val="20"/>
                <w:lang w:eastAsia="en-ID"/>
              </w:rPr>
              <w:t>ketiga</w:t>
            </w:r>
            <w:proofErr w:type="spellEnd"/>
            <w:r w:rsidR="00CF54ED" w:rsidRPr="00D004E5">
              <w:rPr>
                <w:sz w:val="20"/>
                <w:szCs w:val="20"/>
                <w:lang w:eastAsia="en-ID"/>
              </w:rPr>
              <w:t xml:space="preserve"> </w:t>
            </w:r>
            <w:proofErr w:type="spellStart"/>
            <w:r w:rsidR="00CF54ED" w:rsidRPr="00D004E5">
              <w:rPr>
                <w:sz w:val="20"/>
                <w:szCs w:val="20"/>
                <w:lang w:eastAsia="en-ID"/>
              </w:rPr>
              <w:t>secara</w:t>
            </w:r>
            <w:proofErr w:type="spellEnd"/>
            <w:r w:rsidR="00CF54ED" w:rsidRPr="00D004E5">
              <w:rPr>
                <w:sz w:val="20"/>
                <w:szCs w:val="20"/>
                <w:lang w:eastAsia="en-ID"/>
              </w:rPr>
              <w:t xml:space="preserve"> </w:t>
            </w:r>
            <w:proofErr w:type="spellStart"/>
            <w:r w:rsidR="00CF54ED" w:rsidRPr="00D004E5">
              <w:rPr>
                <w:sz w:val="20"/>
                <w:szCs w:val="20"/>
                <w:lang w:eastAsia="en-ID"/>
              </w:rPr>
              <w:t>sah</w:t>
            </w:r>
            <w:proofErr w:type="spellEnd"/>
            <w:r w:rsidR="00CF54ED" w:rsidRPr="00D004E5">
              <w:rPr>
                <w:sz w:val="20"/>
                <w:szCs w:val="20"/>
                <w:lang w:eastAsia="en-ID"/>
              </w:rPr>
              <w:t>.</w:t>
            </w:r>
          </w:p>
          <w:p w14:paraId="75660BB2" w14:textId="77777777" w:rsidR="005B6333" w:rsidRPr="005A2466" w:rsidRDefault="005B6333" w:rsidP="005B6333">
            <w:pPr>
              <w:spacing w:after="0" w:line="240" w:lineRule="auto"/>
              <w:jc w:val="both"/>
            </w:pPr>
          </w:p>
          <w:p w14:paraId="6E38D8DA" w14:textId="6D7FDF77" w:rsidR="00A55264" w:rsidRPr="005A2466" w:rsidRDefault="00A55264" w:rsidP="00BA45BC">
            <w:pPr>
              <w:spacing w:after="0" w:line="240" w:lineRule="auto"/>
              <w:jc w:val="both"/>
            </w:pPr>
          </w:p>
        </w:tc>
      </w:tr>
      <w:tr w:rsidR="0011293A" w:rsidRPr="00613832" w14:paraId="19EDC756" w14:textId="77777777" w:rsidTr="00BA45BC">
        <w:trPr>
          <w:trHeight w:val="993"/>
        </w:trPr>
        <w:tc>
          <w:tcPr>
            <w:tcW w:w="4868" w:type="dxa"/>
            <w:gridSpan w:val="2"/>
            <w:tcMar>
              <w:top w:w="0" w:type="dxa"/>
              <w:left w:w="108" w:type="dxa"/>
              <w:bottom w:w="0" w:type="dxa"/>
              <w:right w:w="108" w:type="dxa"/>
            </w:tcMar>
            <w:hideMark/>
          </w:tcPr>
          <w:p w14:paraId="6920F4FA" w14:textId="77777777" w:rsidR="00134E27" w:rsidRPr="005A2466" w:rsidRDefault="00134E27" w:rsidP="005A2466">
            <w:pPr>
              <w:spacing w:after="0" w:line="240" w:lineRule="auto"/>
              <w:ind w:left="426"/>
              <w:contextualSpacing/>
              <w:jc w:val="both"/>
              <w:rPr>
                <w:rFonts w:ascii="Calibri" w:hAnsi="Calibri"/>
                <w:color w:val="000000"/>
                <w:sz w:val="20"/>
              </w:rPr>
            </w:pPr>
            <w:r w:rsidRPr="005A2466">
              <w:rPr>
                <w:rFonts w:ascii="Calibri" w:hAnsi="Calibri"/>
                <w:b/>
                <w:color w:val="000000"/>
                <w:sz w:val="20"/>
              </w:rPr>
              <w:lastRenderedPageBreak/>
              <w:t xml:space="preserve">“Co-Sale Acceptance Notice” </w:t>
            </w:r>
            <w:r w:rsidRPr="005A2466">
              <w:rPr>
                <w:rFonts w:ascii="Calibri" w:hAnsi="Calibri"/>
                <w:color w:val="000000"/>
                <w:sz w:val="20"/>
              </w:rPr>
              <w:t>has the meaning given in Clause 7.2.1.</w:t>
            </w:r>
          </w:p>
          <w:p w14:paraId="4AA9BBC1" w14:textId="77777777" w:rsidR="00DA3B6A" w:rsidRDefault="00DA3B6A" w:rsidP="00BA45BC">
            <w:pPr>
              <w:spacing w:after="0" w:line="240" w:lineRule="auto"/>
              <w:contextualSpacing/>
              <w:jc w:val="both"/>
              <w:rPr>
                <w:rFonts w:ascii="Calibri" w:hAnsi="Calibri"/>
                <w:sz w:val="20"/>
              </w:rPr>
            </w:pPr>
          </w:p>
          <w:p w14:paraId="0A164030" w14:textId="77777777" w:rsidR="00BC25A4" w:rsidRPr="005A2466" w:rsidRDefault="00BC25A4" w:rsidP="00BA45BC">
            <w:pPr>
              <w:spacing w:after="0" w:line="240" w:lineRule="auto"/>
              <w:contextualSpacing/>
              <w:jc w:val="both"/>
              <w:rPr>
                <w:ins w:id="202" w:author="OLTRE" w:date="2024-07-03T22:42:00Z"/>
                <w:rFonts w:ascii="Calibri" w:hAnsi="Calibri"/>
                <w:sz w:val="20"/>
              </w:rPr>
            </w:pPr>
          </w:p>
          <w:p w14:paraId="618CCF54" w14:textId="77777777"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t xml:space="preserve">“Co-Sale Interest” </w:t>
            </w:r>
            <w:r w:rsidRPr="005A2466">
              <w:rPr>
                <w:rFonts w:ascii="Calibri" w:hAnsi="Calibri"/>
                <w:color w:val="000000"/>
                <w:sz w:val="20"/>
              </w:rPr>
              <w:t>means:</w:t>
            </w:r>
          </w:p>
          <w:p w14:paraId="71FABACE" w14:textId="041082C7" w:rsidR="00830309" w:rsidRDefault="00134E27">
            <w:pPr>
              <w:numPr>
                <w:ilvl w:val="0"/>
                <w:numId w:val="1"/>
              </w:numPr>
              <w:tabs>
                <w:tab w:val="left" w:pos="743"/>
              </w:tabs>
              <w:spacing w:after="0" w:line="240" w:lineRule="auto"/>
              <w:ind w:left="743" w:hanging="284"/>
              <w:contextualSpacing/>
              <w:jc w:val="both"/>
              <w:textAlignment w:val="baseline"/>
              <w:rPr>
                <w:rFonts w:ascii="Calibri" w:hAnsi="Calibri"/>
                <w:color w:val="000000"/>
                <w:sz w:val="20"/>
              </w:rPr>
            </w:pPr>
            <w:r w:rsidRPr="005A2466">
              <w:rPr>
                <w:rFonts w:ascii="Calibri" w:hAnsi="Calibri"/>
                <w:color w:val="000000"/>
                <w:sz w:val="20"/>
              </w:rPr>
              <w:t xml:space="preserve">in relation to a </w:t>
            </w:r>
            <w:r w:rsidR="001F2283" w:rsidRPr="005A2466">
              <w:rPr>
                <w:rFonts w:ascii="Calibri" w:hAnsi="Calibri"/>
                <w:color w:val="000000"/>
                <w:sz w:val="20"/>
              </w:rPr>
              <w:t>Parties</w:t>
            </w:r>
            <w:r w:rsidRPr="005A2466">
              <w:rPr>
                <w:rFonts w:ascii="Calibri" w:hAnsi="Calibri"/>
                <w:color w:val="000000"/>
                <w:sz w:val="20"/>
              </w:rPr>
              <w:t xml:space="preserve"> other than the Founding Shareholders, the same proportion of Shares that a Transferor is proposing to transfer of its own Shares pursuant to Clause 6.1; </w:t>
            </w:r>
            <w:r w:rsidR="0049758E">
              <w:rPr>
                <w:rFonts w:ascii="Calibri" w:hAnsi="Calibri"/>
                <w:color w:val="000000"/>
                <w:sz w:val="20"/>
              </w:rPr>
              <w:t>and</w:t>
            </w:r>
          </w:p>
          <w:p w14:paraId="3CAFF91F" w14:textId="77777777" w:rsidR="00DA3B6A" w:rsidRDefault="00DA3B6A" w:rsidP="00DA3B6A">
            <w:pPr>
              <w:tabs>
                <w:tab w:val="left" w:pos="743"/>
              </w:tabs>
              <w:spacing w:after="0" w:line="240" w:lineRule="auto"/>
              <w:contextualSpacing/>
              <w:jc w:val="both"/>
              <w:textAlignment w:val="baseline"/>
              <w:rPr>
                <w:rFonts w:ascii="Calibri" w:hAnsi="Calibri"/>
                <w:color w:val="000000"/>
                <w:sz w:val="20"/>
              </w:rPr>
            </w:pPr>
          </w:p>
          <w:p w14:paraId="1F1DD626" w14:textId="77777777" w:rsidR="00E34F54" w:rsidRDefault="00E34F54" w:rsidP="00DA3B6A">
            <w:pPr>
              <w:tabs>
                <w:tab w:val="left" w:pos="743"/>
              </w:tabs>
              <w:spacing w:after="0" w:line="240" w:lineRule="auto"/>
              <w:contextualSpacing/>
              <w:jc w:val="both"/>
              <w:textAlignment w:val="baseline"/>
              <w:rPr>
                <w:rFonts w:ascii="Calibri" w:hAnsi="Calibri"/>
                <w:color w:val="000000"/>
                <w:sz w:val="20"/>
              </w:rPr>
            </w:pPr>
          </w:p>
          <w:p w14:paraId="2D952051" w14:textId="77777777" w:rsidR="00E34F54" w:rsidRDefault="00E34F54" w:rsidP="00DA3B6A">
            <w:pPr>
              <w:tabs>
                <w:tab w:val="left" w:pos="743"/>
              </w:tabs>
              <w:spacing w:after="0" w:line="240" w:lineRule="auto"/>
              <w:contextualSpacing/>
              <w:jc w:val="both"/>
              <w:textAlignment w:val="baseline"/>
              <w:rPr>
                <w:rFonts w:ascii="Calibri" w:hAnsi="Calibri"/>
                <w:color w:val="000000"/>
                <w:sz w:val="20"/>
              </w:rPr>
            </w:pPr>
          </w:p>
          <w:p w14:paraId="46A0A526" w14:textId="77777777" w:rsidR="00DA3B6A" w:rsidRPr="005A2466" w:rsidRDefault="00DA3B6A" w:rsidP="00BA45BC">
            <w:pPr>
              <w:tabs>
                <w:tab w:val="left" w:pos="743"/>
              </w:tabs>
              <w:spacing w:after="0" w:line="240" w:lineRule="auto"/>
              <w:contextualSpacing/>
              <w:jc w:val="both"/>
              <w:textAlignment w:val="baseline"/>
              <w:rPr>
                <w:rFonts w:ascii="Calibri" w:hAnsi="Calibri"/>
                <w:color w:val="000000"/>
                <w:sz w:val="20"/>
              </w:rPr>
            </w:pPr>
          </w:p>
          <w:p w14:paraId="3ADD6341" w14:textId="77777777" w:rsidR="00134E27" w:rsidRPr="005A2466" w:rsidRDefault="00134E27" w:rsidP="005A2466">
            <w:pPr>
              <w:numPr>
                <w:ilvl w:val="0"/>
                <w:numId w:val="1"/>
              </w:numPr>
              <w:tabs>
                <w:tab w:val="left" w:pos="743"/>
              </w:tabs>
              <w:spacing w:after="0" w:line="240" w:lineRule="auto"/>
              <w:ind w:left="743" w:hanging="284"/>
              <w:contextualSpacing/>
              <w:jc w:val="both"/>
              <w:textAlignment w:val="baseline"/>
              <w:rPr>
                <w:rFonts w:ascii="Calibri" w:hAnsi="Calibri"/>
                <w:color w:val="000000"/>
                <w:sz w:val="20"/>
              </w:rPr>
            </w:pPr>
            <w:r w:rsidRPr="005A2466">
              <w:rPr>
                <w:rFonts w:ascii="Calibri" w:hAnsi="Calibri"/>
                <w:color w:val="000000"/>
                <w:sz w:val="20"/>
              </w:rPr>
              <w:t>in relation to the Founding Shareholders, the proportion of their Shares calculated in accordance with paragraph (a) up to a maxim</w:t>
            </w:r>
            <w:r w:rsidR="00CF2A21" w:rsidRPr="005A2466">
              <w:rPr>
                <w:rFonts w:ascii="Calibri" w:hAnsi="Calibri"/>
                <w:color w:val="000000"/>
                <w:sz w:val="20"/>
              </w:rPr>
              <w:t>u</w:t>
            </w:r>
            <w:r w:rsidRPr="005A2466">
              <w:rPr>
                <w:rFonts w:ascii="Calibri" w:hAnsi="Calibri"/>
                <w:color w:val="000000"/>
                <w:sz w:val="20"/>
              </w:rPr>
              <w:t>m of 1% (one percent) of their Shares</w:t>
            </w:r>
            <w:r w:rsidR="001F2283" w:rsidRPr="005A2466">
              <w:rPr>
                <w:rFonts w:ascii="Calibri" w:hAnsi="Calibri"/>
                <w:color w:val="000000"/>
                <w:sz w:val="20"/>
              </w:rPr>
              <w:t>.</w:t>
            </w:r>
          </w:p>
          <w:p w14:paraId="0D3B869F" w14:textId="77777777" w:rsidR="001258AC" w:rsidRDefault="001258AC" w:rsidP="00DD1C00">
            <w:pPr>
              <w:spacing w:after="0" w:line="240" w:lineRule="auto"/>
              <w:jc w:val="both"/>
              <w:rPr>
                <w:rFonts w:eastAsia="Times New Roman" w:cstheme="minorHAnsi"/>
                <w:b/>
                <w:bCs/>
                <w:color w:val="000000"/>
                <w:sz w:val="20"/>
                <w:szCs w:val="20"/>
                <w:lang w:eastAsia="en-ID"/>
              </w:rPr>
            </w:pPr>
          </w:p>
          <w:p w14:paraId="4C8CBBF1" w14:textId="77777777" w:rsidR="00F50CD2" w:rsidRDefault="00F50CD2" w:rsidP="00DD1C00">
            <w:pPr>
              <w:spacing w:after="0" w:line="240" w:lineRule="auto"/>
              <w:jc w:val="both"/>
              <w:rPr>
                <w:ins w:id="203" w:author="OLTRE" w:date="2024-07-03T22:42:00Z"/>
                <w:rFonts w:eastAsia="Times New Roman" w:cstheme="minorHAnsi"/>
                <w:b/>
                <w:bCs/>
                <w:color w:val="000000"/>
                <w:sz w:val="20"/>
                <w:szCs w:val="20"/>
                <w:lang w:eastAsia="en-ID"/>
              </w:rPr>
            </w:pPr>
          </w:p>
          <w:p w14:paraId="5A35762D" w14:textId="77777777" w:rsidR="00134E27"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“Co-Sale Rights” </w:t>
            </w:r>
            <w:r w:rsidRPr="005A2466">
              <w:rPr>
                <w:rFonts w:ascii="Calibri" w:hAnsi="Calibri"/>
                <w:color w:val="000000"/>
                <w:sz w:val="20"/>
              </w:rPr>
              <w:t>has the meaning given in Clause 7.2.1.</w:t>
            </w:r>
          </w:p>
          <w:p w14:paraId="025C930B" w14:textId="77777777" w:rsidR="00BA45BC" w:rsidRDefault="00BA45BC" w:rsidP="00E34F54">
            <w:pPr>
              <w:spacing w:after="0" w:line="240" w:lineRule="auto"/>
              <w:contextualSpacing/>
              <w:jc w:val="both"/>
              <w:rPr>
                <w:ins w:id="204" w:author="OLTRE" w:date="2024-07-03T22:42:00Z"/>
                <w:rFonts w:ascii="Calibri" w:hAnsi="Calibri"/>
                <w:color w:val="000000"/>
                <w:sz w:val="20"/>
              </w:rPr>
            </w:pPr>
          </w:p>
          <w:p w14:paraId="500373B7" w14:textId="64C91F62" w:rsidR="00CF54ED" w:rsidRPr="005A2466" w:rsidRDefault="00CF54ED" w:rsidP="005A2466">
            <w:pPr>
              <w:spacing w:after="0" w:line="240" w:lineRule="auto"/>
              <w:ind w:left="426"/>
              <w:contextualSpacing/>
              <w:jc w:val="both"/>
              <w:rPr>
                <w:rFonts w:ascii="Calibri" w:hAnsi="Calibri"/>
                <w:color w:val="000000"/>
                <w:sz w:val="20"/>
              </w:rPr>
            </w:pPr>
            <w:r w:rsidRPr="005A2466">
              <w:rPr>
                <w:rFonts w:ascii="Calibri" w:hAnsi="Calibri"/>
                <w:b/>
                <w:color w:val="000000"/>
                <w:sz w:val="20"/>
              </w:rPr>
              <w:t>“Default Notice”</w:t>
            </w:r>
            <w:r w:rsidRPr="005A2466">
              <w:rPr>
                <w:rFonts w:ascii="Calibri" w:hAnsi="Calibri"/>
                <w:color w:val="000000"/>
                <w:sz w:val="20"/>
              </w:rPr>
              <w:t xml:space="preserve"> means a written notice given to a Shareholder by the Company or a Non-Defaulting Shareholder setting out particulars of any Event of </w:t>
            </w:r>
            <w:r w:rsidRPr="00613832">
              <w:rPr>
                <w:rFonts w:ascii="Calibri" w:eastAsia="Times New Roman" w:hAnsi="Calibri" w:cs="Calibri"/>
                <w:color w:val="000000"/>
                <w:sz w:val="20"/>
                <w:szCs w:val="20"/>
                <w:lang w:eastAsia="en-ID"/>
              </w:rPr>
              <w:t>Defa</w:t>
            </w:r>
            <w:r w:rsidR="003F6465" w:rsidRPr="00613832">
              <w:rPr>
                <w:rFonts w:ascii="Calibri" w:eastAsia="Times New Roman" w:hAnsi="Calibri" w:cs="Calibri"/>
                <w:color w:val="000000"/>
                <w:sz w:val="20"/>
                <w:szCs w:val="20"/>
                <w:lang w:eastAsia="en-ID"/>
              </w:rPr>
              <w:t>u</w:t>
            </w:r>
            <w:r w:rsidRPr="00613832">
              <w:rPr>
                <w:rFonts w:ascii="Calibri" w:eastAsia="Times New Roman" w:hAnsi="Calibri" w:cs="Calibri"/>
                <w:color w:val="000000"/>
                <w:sz w:val="20"/>
                <w:szCs w:val="20"/>
                <w:lang w:eastAsia="en-ID"/>
              </w:rPr>
              <w:t>lt</w:t>
            </w:r>
            <w:r w:rsidRPr="005A2466">
              <w:rPr>
                <w:rFonts w:ascii="Calibri" w:hAnsi="Calibri"/>
                <w:color w:val="000000"/>
                <w:sz w:val="20"/>
              </w:rPr>
              <w:t xml:space="preserve"> which has occurred in relation to that Shareholder or any event which, if not remedied </w:t>
            </w:r>
            <w:r w:rsidRPr="005A2466">
              <w:rPr>
                <w:rFonts w:ascii="Calibri" w:hAnsi="Calibri"/>
                <w:color w:val="000000"/>
                <w:sz w:val="20"/>
              </w:rPr>
              <w:lastRenderedPageBreak/>
              <w:t>within the time period provided in Article 21.1, shall become an Event of Default.</w:t>
            </w:r>
          </w:p>
          <w:p w14:paraId="1D8A222C" w14:textId="77777777" w:rsidR="00CF54ED" w:rsidRDefault="00CF54ED" w:rsidP="005A2466">
            <w:pPr>
              <w:spacing w:after="0" w:line="240" w:lineRule="auto"/>
              <w:contextualSpacing/>
              <w:jc w:val="both"/>
              <w:rPr>
                <w:rFonts w:ascii="Calibri" w:eastAsia="Times New Roman" w:hAnsi="Calibri" w:cs="Calibri"/>
                <w:sz w:val="20"/>
                <w:szCs w:val="20"/>
                <w:lang w:eastAsia="en-ID"/>
              </w:rPr>
              <w:pPrChange w:id="205" w:author="OLTRE" w:date="2024-07-03T22:42:00Z">
                <w:pPr>
                  <w:spacing w:after="0" w:line="240" w:lineRule="auto"/>
                  <w:ind w:left="426"/>
                  <w:contextualSpacing/>
                  <w:jc w:val="both"/>
                </w:pPr>
              </w:pPrChange>
            </w:pPr>
          </w:p>
          <w:p w14:paraId="069F0642" w14:textId="77777777" w:rsidR="00BC25A4" w:rsidRDefault="00BC25A4" w:rsidP="005A2466">
            <w:pPr>
              <w:spacing w:after="0" w:line="240" w:lineRule="auto"/>
              <w:contextualSpacing/>
              <w:jc w:val="both"/>
              <w:rPr>
                <w:rFonts w:ascii="Calibri" w:eastAsia="Times New Roman" w:hAnsi="Calibri" w:cs="Calibri"/>
                <w:sz w:val="20"/>
                <w:szCs w:val="20"/>
                <w:lang w:eastAsia="en-ID"/>
              </w:rPr>
            </w:pPr>
          </w:p>
          <w:p w14:paraId="40C02339" w14:textId="77777777" w:rsidR="00BC25A4" w:rsidRPr="00613832" w:rsidRDefault="00BC25A4" w:rsidP="005A2466">
            <w:pPr>
              <w:spacing w:after="0" w:line="240" w:lineRule="auto"/>
              <w:contextualSpacing/>
              <w:jc w:val="both"/>
              <w:rPr>
                <w:ins w:id="206" w:author="OLTRE" w:date="2024-07-03T22:42:00Z"/>
                <w:rFonts w:ascii="Calibri" w:eastAsia="Times New Roman" w:hAnsi="Calibri" w:cs="Calibri"/>
                <w:sz w:val="20"/>
                <w:szCs w:val="20"/>
                <w:lang w:eastAsia="en-ID"/>
              </w:rPr>
            </w:pPr>
          </w:p>
          <w:p w14:paraId="2748856D" w14:textId="12C5EEC3" w:rsidR="00A55264" w:rsidRDefault="00134E27" w:rsidP="005A2466">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“Defaulting </w:t>
            </w:r>
            <w:r w:rsidR="00CF54ED" w:rsidRPr="005A2466">
              <w:rPr>
                <w:rFonts w:ascii="Calibri" w:hAnsi="Calibri"/>
                <w:b/>
                <w:color w:val="000000"/>
                <w:sz w:val="20"/>
              </w:rPr>
              <w:t>Shareholder</w:t>
            </w:r>
            <w:r w:rsidRPr="005A2466">
              <w:rPr>
                <w:rFonts w:ascii="Calibri" w:hAnsi="Calibri"/>
                <w:b/>
                <w:color w:val="000000"/>
                <w:sz w:val="20"/>
              </w:rPr>
              <w:t xml:space="preserve">” </w:t>
            </w:r>
            <w:r w:rsidRPr="005A2466">
              <w:rPr>
                <w:rFonts w:ascii="Calibri" w:hAnsi="Calibri"/>
                <w:color w:val="000000"/>
                <w:sz w:val="20"/>
              </w:rPr>
              <w:t>has the meaning given in Clause 20.</w:t>
            </w:r>
            <w:r w:rsidR="00405CFA">
              <w:rPr>
                <w:rFonts w:ascii="Calibri" w:eastAsia="Times New Roman" w:hAnsi="Calibri" w:cs="Calibri"/>
                <w:color w:val="000000"/>
                <w:sz w:val="20"/>
                <w:szCs w:val="20"/>
                <w:lang w:eastAsia="en-ID"/>
              </w:rPr>
              <w:t>1</w:t>
            </w:r>
            <w:r w:rsidR="00C505D5" w:rsidRPr="005A2466">
              <w:rPr>
                <w:rFonts w:ascii="Calibri" w:hAnsi="Calibri"/>
                <w:color w:val="000000"/>
                <w:sz w:val="20"/>
              </w:rPr>
              <w:t>.</w:t>
            </w:r>
          </w:p>
          <w:p w14:paraId="34B30E01" w14:textId="77777777" w:rsidR="00DD1C00" w:rsidRPr="005A2466" w:rsidRDefault="00DD1C00" w:rsidP="005A2466">
            <w:pPr>
              <w:spacing w:after="0" w:line="240" w:lineRule="auto"/>
              <w:ind w:left="426"/>
              <w:contextualSpacing/>
              <w:jc w:val="both"/>
              <w:rPr>
                <w:rFonts w:ascii="Calibri" w:hAnsi="Calibri"/>
                <w:color w:val="000000"/>
                <w:sz w:val="20"/>
              </w:rPr>
            </w:pPr>
          </w:p>
          <w:p w14:paraId="2C7CEBB6" w14:textId="488AE578" w:rsidR="004B6258" w:rsidRDefault="004B6258" w:rsidP="00613832">
            <w:pPr>
              <w:spacing w:after="0" w:line="240" w:lineRule="auto"/>
              <w:ind w:left="426"/>
              <w:contextualSpacing/>
              <w:jc w:val="both"/>
              <w:rPr>
                <w:rFonts w:ascii="Calibri" w:eastAsia="Times New Roman" w:hAnsi="Calibri" w:cs="Calibri"/>
                <w:color w:val="000000"/>
                <w:sz w:val="20"/>
                <w:szCs w:val="20"/>
                <w:lang w:eastAsia="en-ID"/>
              </w:rPr>
            </w:pPr>
            <w:r>
              <w:rPr>
                <w:rFonts w:ascii="Calibri" w:eastAsia="Times New Roman" w:hAnsi="Calibri" w:cs="Calibri"/>
                <w:b/>
                <w:bCs/>
                <w:color w:val="000000"/>
                <w:sz w:val="20"/>
                <w:szCs w:val="20"/>
                <w:lang w:eastAsia="en-ID"/>
              </w:rPr>
              <w:t>“Non-De</w:t>
            </w:r>
            <w:r w:rsidR="00772555">
              <w:rPr>
                <w:rFonts w:ascii="Calibri" w:eastAsia="Times New Roman" w:hAnsi="Calibri" w:cs="Calibri"/>
                <w:b/>
                <w:bCs/>
                <w:color w:val="000000"/>
                <w:sz w:val="20"/>
                <w:szCs w:val="20"/>
                <w:lang w:eastAsia="en-ID"/>
              </w:rPr>
              <w:t>fa</w:t>
            </w:r>
            <w:r>
              <w:rPr>
                <w:rFonts w:ascii="Calibri" w:eastAsia="Times New Roman" w:hAnsi="Calibri" w:cs="Calibri"/>
                <w:b/>
                <w:bCs/>
                <w:color w:val="000000"/>
                <w:sz w:val="20"/>
                <w:szCs w:val="20"/>
                <w:lang w:eastAsia="en-ID"/>
              </w:rPr>
              <w:t>ulting Sh</w:t>
            </w:r>
            <w:r w:rsidR="00CF696D">
              <w:rPr>
                <w:rFonts w:ascii="Calibri" w:eastAsia="Times New Roman" w:hAnsi="Calibri" w:cs="Calibri"/>
                <w:b/>
                <w:bCs/>
                <w:color w:val="000000"/>
                <w:sz w:val="20"/>
                <w:szCs w:val="20"/>
                <w:lang w:eastAsia="en-ID"/>
              </w:rPr>
              <w:t>a</w:t>
            </w:r>
            <w:r>
              <w:rPr>
                <w:rFonts w:ascii="Calibri" w:eastAsia="Times New Roman" w:hAnsi="Calibri" w:cs="Calibri"/>
                <w:b/>
                <w:bCs/>
                <w:color w:val="000000"/>
                <w:sz w:val="20"/>
                <w:szCs w:val="20"/>
                <w:lang w:eastAsia="en-ID"/>
              </w:rPr>
              <w:t xml:space="preserve">reholder” </w:t>
            </w:r>
            <w:r w:rsidRPr="00613832">
              <w:rPr>
                <w:rFonts w:ascii="Calibri" w:eastAsia="Times New Roman" w:hAnsi="Calibri" w:cs="Calibri"/>
                <w:color w:val="000000"/>
                <w:sz w:val="20"/>
                <w:szCs w:val="20"/>
                <w:lang w:eastAsia="en-ID"/>
              </w:rPr>
              <w:t>has the meaning given in Clause 20.</w:t>
            </w:r>
            <w:r w:rsidR="00405CFA">
              <w:rPr>
                <w:rFonts w:ascii="Calibri" w:eastAsia="Times New Roman" w:hAnsi="Calibri" w:cs="Calibri"/>
                <w:color w:val="000000"/>
                <w:sz w:val="20"/>
                <w:szCs w:val="20"/>
                <w:lang w:eastAsia="en-ID"/>
              </w:rPr>
              <w:t>2</w:t>
            </w:r>
            <w:r>
              <w:rPr>
                <w:rFonts w:ascii="Calibri" w:eastAsia="Times New Roman" w:hAnsi="Calibri" w:cs="Calibri"/>
                <w:color w:val="000000"/>
                <w:sz w:val="20"/>
                <w:szCs w:val="20"/>
                <w:lang w:eastAsia="en-ID"/>
              </w:rPr>
              <w:t>.</w:t>
            </w:r>
          </w:p>
          <w:p w14:paraId="64EBCAD5" w14:textId="77777777" w:rsidR="00B40097" w:rsidRPr="00613832" w:rsidRDefault="00B40097" w:rsidP="00613832">
            <w:pPr>
              <w:spacing w:after="0" w:line="240" w:lineRule="auto"/>
              <w:ind w:left="426"/>
              <w:contextualSpacing/>
              <w:jc w:val="both"/>
              <w:rPr>
                <w:rFonts w:ascii="Calibri" w:eastAsia="Times New Roman" w:hAnsi="Calibri" w:cs="Calibri"/>
                <w:sz w:val="20"/>
                <w:szCs w:val="20"/>
                <w:lang w:eastAsia="en-ID"/>
              </w:rPr>
            </w:pPr>
          </w:p>
          <w:p w14:paraId="5AF958B5" w14:textId="77777777"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color w:val="000000"/>
                <w:sz w:val="20"/>
              </w:rPr>
              <w:t>“</w:t>
            </w:r>
            <w:r w:rsidRPr="005A2466">
              <w:rPr>
                <w:rFonts w:ascii="Calibri" w:hAnsi="Calibri"/>
                <w:b/>
                <w:color w:val="000000"/>
                <w:sz w:val="20"/>
              </w:rPr>
              <w:t>Direct Damage</w:t>
            </w:r>
            <w:r w:rsidRPr="005A2466">
              <w:rPr>
                <w:rFonts w:ascii="Calibri" w:hAnsi="Calibri"/>
                <w:color w:val="000000"/>
                <w:sz w:val="20"/>
              </w:rPr>
              <w:t>” means the direct and immediate consequence arising from a breach of contract including but not limited to physical damage, loss of profits, economic loss and damage to reputation or goodwill.</w:t>
            </w:r>
          </w:p>
          <w:p w14:paraId="05EACE9E" w14:textId="77777777" w:rsidR="00A55264" w:rsidRDefault="00A55264" w:rsidP="005A2466">
            <w:pPr>
              <w:spacing w:after="0" w:line="240" w:lineRule="auto"/>
              <w:contextualSpacing/>
              <w:rPr>
                <w:rFonts w:ascii="Calibri" w:hAnsi="Calibri"/>
                <w:sz w:val="20"/>
              </w:rPr>
            </w:pPr>
          </w:p>
          <w:p w14:paraId="173E2549" w14:textId="77777777" w:rsidR="00BC25A4" w:rsidRPr="005A2466" w:rsidRDefault="00BC25A4" w:rsidP="005A2466">
            <w:pPr>
              <w:spacing w:after="0" w:line="240" w:lineRule="auto"/>
              <w:contextualSpacing/>
              <w:rPr>
                <w:ins w:id="207" w:author="OLTRE" w:date="2024-07-03T22:42:00Z"/>
                <w:rFonts w:ascii="Calibri" w:hAnsi="Calibri"/>
                <w:sz w:val="20"/>
              </w:rPr>
            </w:pPr>
          </w:p>
          <w:p w14:paraId="70F03598" w14:textId="5BDCB76E" w:rsidR="00A55264" w:rsidRDefault="00CF54ED" w:rsidP="005A2466">
            <w:pPr>
              <w:spacing w:after="0" w:line="240" w:lineRule="auto"/>
              <w:ind w:left="459"/>
              <w:contextualSpacing/>
              <w:rPr>
                <w:rFonts w:ascii="Calibri" w:hAnsi="Calibri"/>
                <w:sz w:val="20"/>
              </w:rPr>
            </w:pPr>
            <w:r w:rsidRPr="005A2466">
              <w:rPr>
                <w:rFonts w:ascii="Calibri" w:hAnsi="Calibri"/>
                <w:sz w:val="20"/>
              </w:rPr>
              <w:t>“</w:t>
            </w:r>
            <w:r w:rsidRPr="005A2466">
              <w:rPr>
                <w:rFonts w:ascii="Calibri" w:hAnsi="Calibri"/>
                <w:b/>
                <w:sz w:val="20"/>
              </w:rPr>
              <w:t>Disclosing Party</w:t>
            </w:r>
            <w:r w:rsidRPr="005A2466">
              <w:rPr>
                <w:rFonts w:ascii="Calibri" w:hAnsi="Calibri"/>
                <w:sz w:val="20"/>
              </w:rPr>
              <w:t xml:space="preserve">” has the meaning given to it in Clause </w:t>
            </w:r>
            <w:r w:rsidRPr="00613832">
              <w:rPr>
                <w:rFonts w:ascii="Calibri" w:eastAsia="Times New Roman" w:hAnsi="Calibri" w:cs="Calibri"/>
                <w:sz w:val="20"/>
                <w:szCs w:val="20"/>
                <w:lang w:eastAsia="en-ID"/>
              </w:rPr>
              <w:t>1</w:t>
            </w:r>
            <w:r w:rsidR="00287452">
              <w:rPr>
                <w:rFonts w:ascii="Calibri" w:eastAsia="Times New Roman" w:hAnsi="Calibri" w:cs="Calibri"/>
                <w:sz w:val="20"/>
                <w:szCs w:val="20"/>
                <w:lang w:eastAsia="en-ID"/>
              </w:rPr>
              <w:t>8</w:t>
            </w:r>
            <w:r w:rsidRPr="005A2466">
              <w:rPr>
                <w:rFonts w:ascii="Calibri" w:hAnsi="Calibri"/>
                <w:sz w:val="20"/>
              </w:rPr>
              <w:t>.1.</w:t>
            </w:r>
          </w:p>
          <w:p w14:paraId="5DCB5C51" w14:textId="77777777" w:rsidR="00DD1C00" w:rsidRPr="005A2466" w:rsidRDefault="00DD1C00" w:rsidP="005A2466">
            <w:pPr>
              <w:spacing w:after="0" w:line="240" w:lineRule="auto"/>
              <w:ind w:left="459"/>
              <w:contextualSpacing/>
              <w:rPr>
                <w:rFonts w:ascii="Calibri" w:hAnsi="Calibri"/>
                <w:sz w:val="20"/>
              </w:rPr>
            </w:pPr>
          </w:p>
          <w:p w14:paraId="16B62E6D" w14:textId="77777777" w:rsidR="00CF4AA6" w:rsidRPr="005A2466" w:rsidRDefault="00CF4AA6" w:rsidP="005A2466">
            <w:pPr>
              <w:spacing w:after="0" w:line="240" w:lineRule="auto"/>
              <w:ind w:left="426"/>
              <w:contextualSpacing/>
              <w:jc w:val="both"/>
              <w:rPr>
                <w:rFonts w:ascii="Calibri" w:hAnsi="Calibri"/>
                <w:sz w:val="20"/>
              </w:rPr>
            </w:pPr>
            <w:r w:rsidRPr="00613832">
              <w:rPr>
                <w:rFonts w:ascii="Calibri" w:eastAsia="Times New Roman" w:hAnsi="Calibri" w:cs="Calibri"/>
                <w:b/>
                <w:bCs/>
                <w:color w:val="000000"/>
                <w:sz w:val="20"/>
                <w:szCs w:val="20"/>
                <w:lang w:eastAsia="en-ID"/>
              </w:rPr>
              <w:t>“Employee Share Ownership Plan or “ESOP”</w:t>
            </w:r>
            <w:r w:rsidRPr="00613832">
              <w:rPr>
                <w:rFonts w:ascii="Calibri" w:eastAsia="Times New Roman" w:hAnsi="Calibri" w:cs="Calibri"/>
                <w:color w:val="000000"/>
                <w:sz w:val="20"/>
                <w:szCs w:val="20"/>
                <w:lang w:eastAsia="en-ID"/>
              </w:rPr>
              <w:t xml:space="preserve"> means any plan of the Company to issue Series 1 Shares or warrants or options over Series 1 Shares in accordance with this Agreement. </w:t>
            </w:r>
          </w:p>
          <w:p w14:paraId="661FDB65" w14:textId="77777777" w:rsidR="00830309" w:rsidRDefault="00830309">
            <w:pPr>
              <w:spacing w:after="0" w:line="240" w:lineRule="auto"/>
              <w:ind w:left="426"/>
              <w:contextualSpacing/>
              <w:jc w:val="both"/>
              <w:rPr>
                <w:rFonts w:ascii="Calibri" w:eastAsia="Times New Roman" w:hAnsi="Calibri" w:cs="Calibri"/>
                <w:b/>
                <w:bCs/>
                <w:color w:val="000000"/>
                <w:sz w:val="20"/>
                <w:szCs w:val="20"/>
                <w:lang w:eastAsia="en-ID"/>
              </w:rPr>
            </w:pPr>
          </w:p>
          <w:p w14:paraId="547A6118" w14:textId="77777777" w:rsidR="00A55264" w:rsidRPr="00613832" w:rsidRDefault="00A55264" w:rsidP="005A2466">
            <w:pPr>
              <w:spacing w:after="0" w:line="240" w:lineRule="auto"/>
              <w:ind w:left="426"/>
              <w:contextualSpacing/>
              <w:jc w:val="both"/>
              <w:rPr>
                <w:rFonts w:ascii="Calibri" w:eastAsia="Times New Roman" w:hAnsi="Calibri" w:cs="Calibri"/>
                <w:b/>
                <w:bCs/>
                <w:color w:val="000000"/>
                <w:sz w:val="20"/>
                <w:szCs w:val="20"/>
                <w:lang w:eastAsia="en-ID"/>
              </w:rPr>
            </w:pPr>
          </w:p>
          <w:p w14:paraId="0FA387AB" w14:textId="3D75CE2E" w:rsidR="00385F97" w:rsidRDefault="00CF4AA6" w:rsidP="005163AF">
            <w:pPr>
              <w:spacing w:after="0" w:line="240" w:lineRule="auto"/>
              <w:ind w:left="426"/>
              <w:jc w:val="both"/>
              <w:rPr>
                <w:rFonts w:ascii="Calibri" w:eastAsia="Times New Roman" w:hAnsi="Calibri" w:cs="Calibri"/>
                <w:color w:val="000000"/>
                <w:sz w:val="20"/>
                <w:szCs w:val="20"/>
                <w:lang w:eastAsia="en-ID"/>
              </w:rPr>
            </w:pPr>
            <w:r w:rsidRPr="00613832">
              <w:rPr>
                <w:rFonts w:ascii="Calibri" w:eastAsia="Times New Roman" w:hAnsi="Calibri" w:cs="Calibri"/>
                <w:b/>
                <w:bCs/>
                <w:color w:val="000000"/>
                <w:sz w:val="20"/>
                <w:szCs w:val="20"/>
                <w:lang w:eastAsia="en-ID"/>
              </w:rPr>
              <w:t>“ESOP Shares”</w:t>
            </w:r>
            <w:r w:rsidRPr="00613832">
              <w:rPr>
                <w:rFonts w:ascii="Calibri" w:eastAsia="Times New Roman" w:hAnsi="Calibri" w:cs="Calibri"/>
                <w:color w:val="000000"/>
                <w:sz w:val="20"/>
                <w:szCs w:val="20"/>
                <w:lang w:eastAsia="en-ID"/>
              </w:rPr>
              <w:t xml:space="preserve"> has the meaning given in Clause 2.3.1.</w:t>
            </w:r>
          </w:p>
          <w:p w14:paraId="73087DC6" w14:textId="77777777" w:rsidR="004448AE" w:rsidRDefault="004448AE" w:rsidP="005163AF">
            <w:pPr>
              <w:spacing w:after="0" w:line="240" w:lineRule="auto"/>
              <w:ind w:left="426"/>
              <w:jc w:val="both"/>
              <w:rPr>
                <w:rFonts w:ascii="Calibri" w:eastAsia="Times New Roman" w:hAnsi="Calibri" w:cs="Times New Roman"/>
                <w:color w:val="000000"/>
                <w:sz w:val="20"/>
                <w:szCs w:val="20"/>
                <w:lang w:eastAsia="en-ID"/>
              </w:rPr>
            </w:pPr>
          </w:p>
          <w:p w14:paraId="53511675" w14:textId="77777777" w:rsidR="0011293A" w:rsidRDefault="0011293A" w:rsidP="005163AF">
            <w:pPr>
              <w:spacing w:after="0" w:line="240" w:lineRule="auto"/>
              <w:ind w:left="426"/>
              <w:jc w:val="both"/>
              <w:rPr>
                <w:rFonts w:ascii="Calibri" w:eastAsia="Times New Roman" w:hAnsi="Calibri" w:cs="Times New Roman"/>
                <w:color w:val="000000"/>
                <w:sz w:val="20"/>
                <w:szCs w:val="20"/>
                <w:lang w:eastAsia="en-ID"/>
              </w:rPr>
            </w:pPr>
          </w:p>
          <w:p w14:paraId="2336C8C7" w14:textId="15028B43" w:rsidR="004448AE" w:rsidRDefault="004448AE" w:rsidP="005163AF">
            <w:pPr>
              <w:spacing w:after="0" w:line="240" w:lineRule="auto"/>
              <w:ind w:left="426"/>
              <w:jc w:val="both"/>
              <w:rPr>
                <w:rFonts w:ascii="Calibri" w:eastAsia="Times New Roman" w:hAnsi="Calibri" w:cs="Times New Roman"/>
                <w:color w:val="000000"/>
                <w:sz w:val="20"/>
                <w:szCs w:val="20"/>
                <w:lang w:eastAsia="en-ID"/>
              </w:rPr>
            </w:pPr>
            <w:r w:rsidRPr="005A2466">
              <w:rPr>
                <w:rFonts w:ascii="Calibri" w:eastAsia="Times New Roman" w:hAnsi="Calibri" w:cs="Times New Roman"/>
                <w:color w:val="000000"/>
                <w:sz w:val="20"/>
                <w:szCs w:val="20"/>
                <w:lang w:eastAsia="en-ID"/>
              </w:rPr>
              <w:t>“</w:t>
            </w:r>
            <w:r w:rsidRPr="005A2466">
              <w:rPr>
                <w:rFonts w:ascii="Calibri" w:eastAsia="Times New Roman" w:hAnsi="Calibri" w:cs="Times New Roman"/>
                <w:b/>
                <w:bCs/>
                <w:color w:val="000000"/>
                <w:sz w:val="20"/>
                <w:szCs w:val="20"/>
                <w:lang w:eastAsia="en-ID"/>
              </w:rPr>
              <w:t>Expert</w:t>
            </w:r>
            <w:r w:rsidRPr="005A2466">
              <w:rPr>
                <w:rFonts w:ascii="Calibri" w:eastAsia="Times New Roman" w:hAnsi="Calibri" w:cs="Times New Roman"/>
                <w:color w:val="000000"/>
                <w:sz w:val="20"/>
                <w:szCs w:val="20"/>
                <w:lang w:eastAsia="en-ID"/>
              </w:rPr>
              <w:t>” has the meaning given in Clause 2</w:t>
            </w:r>
            <w:r w:rsidR="00A32E29">
              <w:rPr>
                <w:rFonts w:ascii="Calibri" w:eastAsia="Times New Roman" w:hAnsi="Calibri" w:cs="Times New Roman"/>
                <w:color w:val="000000"/>
                <w:sz w:val="20"/>
                <w:szCs w:val="20"/>
                <w:lang w:eastAsia="en-ID"/>
              </w:rPr>
              <w:t>3</w:t>
            </w:r>
            <w:r w:rsidRPr="005A2466">
              <w:rPr>
                <w:rFonts w:ascii="Calibri" w:eastAsia="Times New Roman" w:hAnsi="Calibri" w:cs="Times New Roman"/>
                <w:color w:val="000000"/>
                <w:sz w:val="20"/>
                <w:szCs w:val="20"/>
                <w:lang w:eastAsia="en-ID"/>
              </w:rPr>
              <w:t>.9.</w:t>
            </w:r>
          </w:p>
          <w:p w14:paraId="01A00C01" w14:textId="77777777" w:rsidR="00E45346" w:rsidRDefault="00E45346" w:rsidP="005163AF">
            <w:pPr>
              <w:spacing w:after="0" w:line="240" w:lineRule="auto"/>
              <w:ind w:left="426"/>
              <w:jc w:val="both"/>
              <w:rPr>
                <w:rFonts w:ascii="Calibri" w:eastAsia="Times New Roman" w:hAnsi="Calibri" w:cs="Times New Roman"/>
                <w:color w:val="000000"/>
                <w:sz w:val="20"/>
                <w:szCs w:val="20"/>
                <w:lang w:eastAsia="en-ID"/>
              </w:rPr>
            </w:pPr>
          </w:p>
          <w:p w14:paraId="6F309CB0" w14:textId="6636C762" w:rsidR="00CF4AA6" w:rsidRPr="005A2466" w:rsidRDefault="00CF4AA6" w:rsidP="005A2466">
            <w:pPr>
              <w:spacing w:after="0" w:line="240" w:lineRule="auto"/>
              <w:ind w:left="426"/>
              <w:contextualSpacing/>
              <w:jc w:val="both"/>
              <w:rPr>
                <w:rFonts w:ascii="Calibri" w:hAnsi="Calibri"/>
                <w:sz w:val="20"/>
              </w:rPr>
            </w:pPr>
          </w:p>
        </w:tc>
        <w:tc>
          <w:tcPr>
            <w:tcW w:w="4914" w:type="dxa"/>
            <w:gridSpan w:val="2"/>
            <w:tcMar>
              <w:top w:w="0" w:type="dxa"/>
              <w:left w:w="108" w:type="dxa"/>
              <w:bottom w:w="0" w:type="dxa"/>
              <w:right w:w="108" w:type="dxa"/>
            </w:tcMar>
            <w:hideMark/>
          </w:tcPr>
          <w:p w14:paraId="36F7F477" w14:textId="140A5B4E"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lastRenderedPageBreak/>
              <w:t>“</w:t>
            </w:r>
            <w:proofErr w:type="spellStart"/>
            <w:r w:rsidRPr="005A2466">
              <w:rPr>
                <w:rFonts w:ascii="Calibri" w:hAnsi="Calibri"/>
                <w:b/>
                <w:color w:val="000000"/>
                <w:sz w:val="20"/>
              </w:rPr>
              <w:t>Pemberitahuan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Penerimaan</w:t>
            </w:r>
            <w:proofErr w:type="spellEnd"/>
            <w:r w:rsidRPr="005A2466">
              <w:rPr>
                <w:rFonts w:ascii="Calibri" w:hAnsi="Calibri"/>
                <w:b/>
                <w:color w:val="000000"/>
                <w:sz w:val="20"/>
              </w:rPr>
              <w:t xml:space="preserve"> </w:t>
            </w:r>
            <w:proofErr w:type="spellStart"/>
            <w:ins w:id="208" w:author="OLTRE" w:date="2024-07-03T22:42:00Z">
              <w:r w:rsidR="00773F6F">
                <w:rPr>
                  <w:rFonts w:ascii="Calibri" w:hAnsi="Calibri"/>
                  <w:b/>
                  <w:color w:val="000000"/>
                  <w:sz w:val="20"/>
                </w:rPr>
                <w:t>Hak</w:t>
              </w:r>
              <w:proofErr w:type="spellEnd"/>
              <w:r w:rsidR="00773F6F">
                <w:rPr>
                  <w:rFonts w:ascii="Calibri" w:hAnsi="Calibri"/>
                  <w:b/>
                  <w:color w:val="000000"/>
                  <w:sz w:val="20"/>
                </w:rPr>
                <w:t xml:space="preserve"> </w:t>
              </w:r>
            </w:ins>
            <w:proofErr w:type="spellStart"/>
            <w:r w:rsidRPr="005A2466">
              <w:rPr>
                <w:rFonts w:ascii="Calibri" w:hAnsi="Calibri"/>
                <w:b/>
                <w:color w:val="000000"/>
                <w:sz w:val="20"/>
              </w:rPr>
              <w:t>Turut</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Jual</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7.2.1.</w:t>
            </w:r>
          </w:p>
          <w:p w14:paraId="5C2F3CFB" w14:textId="77777777" w:rsidR="00DA3B6A" w:rsidRPr="005A2466" w:rsidRDefault="00DA3B6A" w:rsidP="005A2466">
            <w:pPr>
              <w:spacing w:after="0" w:line="240" w:lineRule="auto"/>
              <w:ind w:left="426"/>
              <w:contextualSpacing/>
              <w:jc w:val="both"/>
              <w:rPr>
                <w:rFonts w:ascii="Calibri" w:hAnsi="Calibri"/>
                <w:sz w:val="20"/>
              </w:rPr>
            </w:pPr>
          </w:p>
          <w:p w14:paraId="616A3BB1" w14:textId="647377F0"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t>“</w:t>
            </w:r>
            <w:del w:id="209" w:author="OLTRE" w:date="2024-07-03T22:42:00Z">
              <w:r w:rsidRPr="005A2466">
                <w:rPr>
                  <w:rFonts w:ascii="Calibri" w:hAnsi="Calibri"/>
                  <w:b/>
                  <w:color w:val="000000"/>
                  <w:sz w:val="20"/>
                </w:rPr>
                <w:delText>Hak</w:delText>
              </w:r>
            </w:del>
            <w:ins w:id="210" w:author="OLTRE" w:date="2024-07-03T22:42:00Z">
              <w:r w:rsidR="00773F6F">
                <w:rPr>
                  <w:rFonts w:ascii="Calibri" w:hAnsi="Calibri"/>
                  <w:b/>
                  <w:color w:val="000000"/>
                  <w:sz w:val="20"/>
                </w:rPr>
                <w:t>Saham</w:t>
              </w:r>
            </w:ins>
            <w:r w:rsidR="00773F6F" w:rsidRPr="005A2466">
              <w:rPr>
                <w:rFonts w:ascii="Calibri" w:hAnsi="Calibri"/>
                <w:b/>
                <w:color w:val="000000"/>
                <w:sz w:val="20"/>
              </w:rPr>
              <w:t xml:space="preserve"> </w:t>
            </w:r>
            <w:proofErr w:type="spellStart"/>
            <w:r w:rsidRPr="005A2466">
              <w:rPr>
                <w:rFonts w:ascii="Calibri" w:hAnsi="Calibri"/>
                <w:b/>
                <w:color w:val="000000"/>
                <w:sz w:val="20"/>
              </w:rPr>
              <w:t>Turut</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Jual</w:t>
            </w:r>
            <w:proofErr w:type="spellEnd"/>
            <w:r w:rsidRPr="005A2466">
              <w:rPr>
                <w:rFonts w:ascii="Calibri" w:hAnsi="Calibri"/>
                <w:b/>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w:t>
            </w:r>
          </w:p>
          <w:p w14:paraId="4380D390" w14:textId="05075C90" w:rsidR="00134E27" w:rsidRDefault="00134E27">
            <w:pPr>
              <w:numPr>
                <w:ilvl w:val="0"/>
                <w:numId w:val="2"/>
              </w:numPr>
              <w:spacing w:after="0" w:line="240" w:lineRule="auto"/>
              <w:ind w:left="738" w:hanging="284"/>
              <w:contextualSpacing/>
              <w:jc w:val="both"/>
              <w:textAlignment w:val="baseline"/>
              <w:rPr>
                <w:rFonts w:ascii="Calibri" w:hAnsi="Calibri"/>
                <w:color w:val="000000"/>
                <w:sz w:val="20"/>
              </w:rPr>
            </w:pP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r w:rsidR="00775456" w:rsidRPr="005A2466">
              <w:rPr>
                <w:rFonts w:ascii="Calibri" w:hAnsi="Calibri"/>
                <w:color w:val="000000"/>
                <w:sz w:val="20"/>
              </w:rPr>
              <w:t xml:space="preserve">Para </w:t>
            </w:r>
            <w:proofErr w:type="spellStart"/>
            <w:r w:rsidR="00775456" w:rsidRPr="005A2466">
              <w:rPr>
                <w:rFonts w:ascii="Calibri" w:hAnsi="Calibri"/>
                <w:color w:val="000000"/>
                <w:sz w:val="20"/>
              </w:rPr>
              <w:t>Pihak</w:t>
            </w:r>
            <w:proofErr w:type="spellEnd"/>
            <w:r w:rsidR="00775456" w:rsidRPr="005A2466">
              <w:rPr>
                <w:rFonts w:ascii="Calibri" w:hAnsi="Calibri"/>
                <w:color w:val="000000"/>
                <w:sz w:val="20"/>
              </w:rPr>
              <w:t xml:space="preserve"> </w:t>
            </w:r>
            <w:proofErr w:type="spellStart"/>
            <w:r w:rsidRPr="005A2466">
              <w:rPr>
                <w:rFonts w:ascii="Calibri" w:hAnsi="Calibri"/>
                <w:color w:val="000000"/>
                <w:sz w:val="20"/>
              </w:rPr>
              <w:t>selain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001F2283" w:rsidRPr="005A2466">
              <w:rPr>
                <w:rFonts w:ascii="Calibri" w:hAnsi="Calibri"/>
                <w:color w:val="000000"/>
                <w:sz w:val="20"/>
              </w:rPr>
              <w:t xml:space="preserve"> </w:t>
            </w:r>
            <w:r w:rsidRPr="005A2466">
              <w:rPr>
                <w:rFonts w:ascii="Calibri" w:hAnsi="Calibri"/>
                <w:color w:val="000000"/>
                <w:sz w:val="20"/>
              </w:rPr>
              <w:t xml:space="preserve">pada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del w:id="211" w:author="OLTRE" w:date="2024-07-03T22:42:00Z">
              <w:r w:rsidRPr="005A2466">
                <w:rPr>
                  <w:rFonts w:ascii="Calibri" w:hAnsi="Calibri"/>
                  <w:color w:val="000000"/>
                  <w:sz w:val="20"/>
                </w:rPr>
                <w:delText>sesuai porsi</w:delText>
              </w:r>
            </w:del>
            <w:proofErr w:type="spellStart"/>
            <w:ins w:id="212" w:author="OLTRE" w:date="2024-07-03T22:42:00Z">
              <w:r w:rsidR="00D355E9">
                <w:rPr>
                  <w:rFonts w:ascii="Calibri" w:hAnsi="Calibri"/>
                  <w:color w:val="000000"/>
                  <w:sz w:val="20"/>
                </w:rPr>
                <w:t>proporsi</w:t>
              </w:r>
            </w:ins>
            <w:proofErr w:type="spellEnd"/>
            <w:r w:rsidR="00D355E9">
              <w:rPr>
                <w:rFonts w:ascii="Calibri" w:hAnsi="Calibri"/>
                <w:color w:val="000000"/>
                <w:sz w:val="20"/>
              </w:rPr>
              <w:t xml:space="preserve"> </w:t>
            </w:r>
            <w:r w:rsidRPr="005A2466">
              <w:rPr>
                <w:rFonts w:ascii="Calibri" w:hAnsi="Calibri"/>
                <w:color w:val="000000"/>
                <w:sz w:val="20"/>
              </w:rPr>
              <w:t xml:space="preserve">Saham </w:t>
            </w:r>
            <w:del w:id="213" w:author="OLTRE" w:date="2024-07-03T22:42:00Z">
              <w:r w:rsidRPr="005A2466">
                <w:rPr>
                  <w:rFonts w:ascii="Calibri" w:hAnsi="Calibri"/>
                  <w:color w:val="000000"/>
                  <w:sz w:val="20"/>
                </w:rPr>
                <w:delText>dari </w:delText>
              </w:r>
            </w:del>
            <w:ins w:id="214" w:author="OLTRE" w:date="2024-07-03T22:42:00Z">
              <w:r w:rsidR="00D355E9">
                <w:rPr>
                  <w:rFonts w:ascii="Calibri" w:hAnsi="Calibri"/>
                  <w:color w:val="000000"/>
                  <w:sz w:val="20"/>
                </w:rPr>
                <w:t xml:space="preserve">yang </w:t>
              </w:r>
              <w:proofErr w:type="spellStart"/>
              <w:r w:rsidR="00D355E9">
                <w:rPr>
                  <w:rFonts w:ascii="Calibri" w:hAnsi="Calibri"/>
                  <w:color w:val="000000"/>
                  <w:sz w:val="20"/>
                </w:rPr>
                <w:t>sama</w:t>
              </w:r>
              <w:proofErr w:type="spellEnd"/>
              <w:r w:rsidR="00D355E9">
                <w:rPr>
                  <w:rFonts w:ascii="Calibri" w:hAnsi="Calibri"/>
                  <w:color w:val="000000"/>
                  <w:sz w:val="20"/>
                </w:rPr>
                <w:t xml:space="preserve"> </w:t>
              </w:r>
              <w:proofErr w:type="spellStart"/>
              <w:r w:rsidR="00D355E9">
                <w:rPr>
                  <w:rFonts w:ascii="Calibri" w:hAnsi="Calibri"/>
                  <w:color w:val="000000"/>
                  <w:sz w:val="20"/>
                </w:rPr>
                <w:t>dengan</w:t>
              </w:r>
              <w:proofErr w:type="spellEnd"/>
              <w:r w:rsidR="00D355E9">
                <w:rPr>
                  <w:rFonts w:ascii="Calibri" w:hAnsi="Calibri"/>
                  <w:color w:val="000000"/>
                  <w:sz w:val="20"/>
                </w:rPr>
                <w:t xml:space="preserve"> Saham </w:t>
              </w:r>
              <w:proofErr w:type="spellStart"/>
              <w:r w:rsidR="00D355E9">
                <w:rPr>
                  <w:rFonts w:ascii="Calibri" w:hAnsi="Calibri"/>
                  <w:color w:val="000000"/>
                  <w:sz w:val="20"/>
                </w:rPr>
                <w:t>milik</w:t>
              </w:r>
              <w:proofErr w:type="spellEnd"/>
              <w:r w:rsidR="00D355E9">
                <w:rPr>
                  <w:rFonts w:ascii="Calibri" w:hAnsi="Calibri"/>
                  <w:color w:val="000000"/>
                  <w:sz w:val="20"/>
                </w:rPr>
                <w:t xml:space="preserve"> </w:t>
              </w:r>
            </w:ins>
            <w:proofErr w:type="spellStart"/>
            <w:r w:rsidRPr="005A2466">
              <w:rPr>
                <w:rFonts w:ascii="Calibri" w:hAnsi="Calibri"/>
                <w:color w:val="000000"/>
                <w:sz w:val="20"/>
              </w:rPr>
              <w:t>Pengalih</w:t>
            </w:r>
            <w:proofErr w:type="spellEnd"/>
            <w:r w:rsidRPr="005A2466">
              <w:rPr>
                <w:rFonts w:ascii="Calibri" w:hAnsi="Calibri"/>
                <w:color w:val="000000"/>
                <w:sz w:val="20"/>
              </w:rPr>
              <w:t xml:space="preserve"> yang </w:t>
            </w:r>
            <w:del w:id="215" w:author="OLTRE" w:date="2024-07-03T22:42:00Z">
              <w:r w:rsidRPr="005A2466">
                <w:rPr>
                  <w:rFonts w:ascii="Calibri" w:hAnsi="Calibri"/>
                  <w:color w:val="000000"/>
                  <w:sz w:val="20"/>
                </w:rPr>
                <w:delText>mengajukan penga</w:delText>
              </w:r>
              <w:r w:rsidR="001F2283" w:rsidRPr="005A2466">
                <w:rPr>
                  <w:rFonts w:ascii="Calibri" w:hAnsi="Calibri"/>
                  <w:color w:val="000000"/>
                  <w:sz w:val="20"/>
                </w:rPr>
                <w:delText>l</w:delText>
              </w:r>
              <w:r w:rsidRPr="005A2466">
                <w:rPr>
                  <w:rFonts w:ascii="Calibri" w:hAnsi="Calibri"/>
                  <w:color w:val="000000"/>
                  <w:sz w:val="20"/>
                </w:rPr>
                <w:delText>ihan atas Sahamnya Berdasarkan Penukaran yang ada pada</w:delText>
              </w:r>
            </w:del>
            <w:proofErr w:type="spellStart"/>
            <w:ins w:id="216" w:author="OLTRE" w:date="2024-07-03T22:42:00Z">
              <w:r w:rsidR="00D355E9">
                <w:rPr>
                  <w:rFonts w:ascii="Calibri" w:hAnsi="Calibri"/>
                  <w:color w:val="000000"/>
                  <w:sz w:val="20"/>
                </w:rPr>
                <w:t>diajukan</w:t>
              </w:r>
              <w:proofErr w:type="spellEnd"/>
              <w:r w:rsidR="00D355E9">
                <w:rPr>
                  <w:rFonts w:ascii="Calibri" w:hAnsi="Calibri"/>
                  <w:color w:val="000000"/>
                  <w:sz w:val="20"/>
                </w:rPr>
                <w:t xml:space="preserve"> </w:t>
              </w:r>
              <w:r w:rsidR="00112FE0">
                <w:rPr>
                  <w:rFonts w:ascii="Calibri" w:hAnsi="Calibri"/>
                  <w:color w:val="000000"/>
                  <w:sz w:val="20"/>
                </w:rPr>
                <w:t xml:space="preserve">oleh </w:t>
              </w:r>
              <w:proofErr w:type="spellStart"/>
              <w:r w:rsidR="00112FE0">
                <w:rPr>
                  <w:rFonts w:ascii="Calibri" w:hAnsi="Calibri"/>
                  <w:color w:val="000000"/>
                  <w:sz w:val="20"/>
                </w:rPr>
                <w:t>Pengalih</w:t>
              </w:r>
              <w:proofErr w:type="spellEnd"/>
              <w:r w:rsidR="00112FE0">
                <w:rPr>
                  <w:rFonts w:ascii="Calibri" w:hAnsi="Calibri"/>
                  <w:color w:val="000000"/>
                  <w:sz w:val="20"/>
                </w:rPr>
                <w:t xml:space="preserve"> </w:t>
              </w:r>
              <w:proofErr w:type="spellStart"/>
              <w:r w:rsidR="00D355E9">
                <w:rPr>
                  <w:rFonts w:ascii="Calibri" w:hAnsi="Calibri"/>
                  <w:color w:val="000000"/>
                  <w:sz w:val="20"/>
                </w:rPr>
                <w:t>untuk</w:t>
              </w:r>
              <w:proofErr w:type="spellEnd"/>
              <w:r w:rsidR="00D355E9">
                <w:rPr>
                  <w:rFonts w:ascii="Calibri" w:hAnsi="Calibri"/>
                  <w:color w:val="000000"/>
                  <w:sz w:val="20"/>
                </w:rPr>
                <w:t xml:space="preserve"> </w:t>
              </w:r>
              <w:proofErr w:type="spellStart"/>
              <w:r w:rsidR="00D355E9">
                <w:rPr>
                  <w:rFonts w:ascii="Calibri" w:hAnsi="Calibri"/>
                  <w:color w:val="000000"/>
                  <w:sz w:val="20"/>
                </w:rPr>
                <w:t>dialihkan</w:t>
              </w:r>
              <w:proofErr w:type="spellEnd"/>
              <w:r w:rsidR="00D355E9">
                <w:rPr>
                  <w:rFonts w:ascii="Calibri" w:hAnsi="Calibri"/>
                  <w:color w:val="000000"/>
                  <w:sz w:val="20"/>
                </w:rPr>
                <w:t xml:space="preserve"> </w:t>
              </w:r>
              <w:proofErr w:type="spellStart"/>
              <w:r w:rsidR="00D355E9">
                <w:rPr>
                  <w:rFonts w:ascii="Calibri" w:hAnsi="Calibri"/>
                  <w:color w:val="000000"/>
                  <w:sz w:val="20"/>
                </w:rPr>
                <w:t>berdasarkan</w:t>
              </w:r>
            </w:ins>
            <w:proofErr w:type="spellEnd"/>
            <w:r w:rsidR="00D355E9">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6.1</w:t>
            </w:r>
            <w:r w:rsidR="001F2283" w:rsidRPr="005A2466">
              <w:rPr>
                <w:rFonts w:ascii="Calibri" w:hAnsi="Calibri"/>
                <w:color w:val="000000"/>
                <w:sz w:val="20"/>
              </w:rPr>
              <w:t xml:space="preserve">; </w:t>
            </w:r>
            <w:r w:rsidR="00C4602B">
              <w:rPr>
                <w:rFonts w:ascii="Calibri" w:hAnsi="Calibri"/>
                <w:color w:val="000000"/>
                <w:sz w:val="20"/>
              </w:rPr>
              <w:t>dan</w:t>
            </w:r>
          </w:p>
          <w:p w14:paraId="65C30944" w14:textId="77777777" w:rsidR="00DA3B6A" w:rsidRPr="005A2466" w:rsidRDefault="00DA3B6A" w:rsidP="005A2466">
            <w:pPr>
              <w:spacing w:after="0" w:line="240" w:lineRule="auto"/>
              <w:contextualSpacing/>
              <w:jc w:val="both"/>
              <w:textAlignment w:val="baseline"/>
              <w:rPr>
                <w:rFonts w:ascii="Calibri" w:hAnsi="Calibri"/>
                <w:color w:val="000000"/>
                <w:sz w:val="20"/>
              </w:rPr>
            </w:pPr>
          </w:p>
          <w:p w14:paraId="4041021F" w14:textId="0676B8AA" w:rsidR="001F2283" w:rsidRDefault="00134E27">
            <w:pPr>
              <w:numPr>
                <w:ilvl w:val="0"/>
                <w:numId w:val="2"/>
              </w:numPr>
              <w:spacing w:after="0" w:line="240" w:lineRule="auto"/>
              <w:ind w:left="738" w:hanging="284"/>
              <w:contextualSpacing/>
              <w:jc w:val="both"/>
              <w:textAlignment w:val="baseline"/>
              <w:rPr>
                <w:rFonts w:ascii="Calibri" w:hAnsi="Calibri"/>
                <w:color w:val="000000"/>
                <w:sz w:val="20"/>
              </w:rPr>
            </w:pP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del w:id="217" w:author="OLTRE" w:date="2024-07-03T22:42:00Z">
              <w:r w:rsidRPr="005A2466">
                <w:rPr>
                  <w:rFonts w:ascii="Calibri" w:hAnsi="Calibri"/>
                  <w:color w:val="000000"/>
                  <w:sz w:val="20"/>
                </w:rPr>
                <w:delText>porsi saham</w:delText>
              </w:r>
            </w:del>
            <w:proofErr w:type="spellStart"/>
            <w:ins w:id="218" w:author="OLTRE" w:date="2024-07-03T22:42:00Z">
              <w:r w:rsidR="00F50CD2">
                <w:rPr>
                  <w:rFonts w:ascii="Calibri" w:hAnsi="Calibri"/>
                  <w:color w:val="000000"/>
                  <w:sz w:val="20"/>
                </w:rPr>
                <w:t>proporsi</w:t>
              </w:r>
              <w:proofErr w:type="spellEnd"/>
              <w:r w:rsidR="00F50CD2">
                <w:rPr>
                  <w:rFonts w:ascii="Calibri" w:hAnsi="Calibri"/>
                  <w:color w:val="000000"/>
                  <w:sz w:val="20"/>
                </w:rPr>
                <w:t xml:space="preserve"> Saham </w:t>
              </w:r>
              <w:proofErr w:type="spellStart"/>
              <w:r w:rsidR="00F50CD2">
                <w:rPr>
                  <w:rFonts w:ascii="Calibri" w:hAnsi="Calibri"/>
                  <w:color w:val="000000"/>
                  <w:sz w:val="20"/>
                </w:rPr>
                <w:t>mereka</w:t>
              </w:r>
            </w:ins>
            <w:proofErr w:type="spellEnd"/>
            <w:r w:rsidR="00F50CD2">
              <w:rPr>
                <w:rFonts w:ascii="Calibri" w:hAnsi="Calibri"/>
                <w:color w:val="000000"/>
                <w:sz w:val="20"/>
              </w:rPr>
              <w:t xml:space="preserve"> yang </w:t>
            </w:r>
            <w:proofErr w:type="spellStart"/>
            <w:r w:rsidRPr="005A2466">
              <w:rPr>
                <w:rFonts w:ascii="Calibri" w:hAnsi="Calibri"/>
                <w:color w:val="000000"/>
                <w:sz w:val="20"/>
              </w:rPr>
              <w:t>diperhitungkan</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huruf</w:t>
            </w:r>
            <w:proofErr w:type="spellEnd"/>
            <w:r w:rsidRPr="005A2466">
              <w:rPr>
                <w:rFonts w:ascii="Calibri" w:hAnsi="Calibri"/>
                <w:color w:val="000000"/>
                <w:sz w:val="20"/>
              </w:rPr>
              <w:t xml:space="preserve"> (a)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jumlah</w:t>
            </w:r>
            <w:proofErr w:type="spellEnd"/>
            <w:r w:rsidRPr="005A2466">
              <w:rPr>
                <w:rFonts w:ascii="Calibri" w:hAnsi="Calibri"/>
                <w:color w:val="000000"/>
                <w:sz w:val="20"/>
              </w:rPr>
              <w:t xml:space="preserve"> paling </w:t>
            </w:r>
            <w:proofErr w:type="spellStart"/>
            <w:r w:rsidRPr="005A2466">
              <w:rPr>
                <w:rFonts w:ascii="Calibri" w:hAnsi="Calibri"/>
                <w:color w:val="000000"/>
                <w:sz w:val="20"/>
              </w:rPr>
              <w:t>banyak</w:t>
            </w:r>
            <w:proofErr w:type="spellEnd"/>
            <w:r w:rsidRPr="005A2466">
              <w:rPr>
                <w:rFonts w:ascii="Calibri" w:hAnsi="Calibri"/>
                <w:color w:val="000000"/>
                <w:sz w:val="20"/>
              </w:rPr>
              <w:t xml:space="preserve"> 1%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persen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Sahamnya</w:t>
            </w:r>
            <w:proofErr w:type="spellEnd"/>
            <w:r w:rsidR="001F2283" w:rsidRPr="005A2466">
              <w:rPr>
                <w:rFonts w:ascii="Calibri" w:hAnsi="Calibri"/>
                <w:color w:val="000000"/>
                <w:sz w:val="20"/>
              </w:rPr>
              <w:t>.</w:t>
            </w:r>
          </w:p>
          <w:p w14:paraId="330D843B" w14:textId="77777777" w:rsidR="00DA3B6A" w:rsidRPr="005A2466" w:rsidRDefault="00DA3B6A" w:rsidP="005A2466">
            <w:pPr>
              <w:spacing w:after="0" w:line="240" w:lineRule="auto"/>
              <w:contextualSpacing/>
              <w:jc w:val="both"/>
              <w:textAlignment w:val="baseline"/>
              <w:rPr>
                <w:rFonts w:ascii="Calibri" w:hAnsi="Calibri"/>
                <w:color w:val="000000"/>
                <w:sz w:val="20"/>
              </w:rPr>
            </w:pPr>
          </w:p>
          <w:p w14:paraId="18FB2BB1" w14:textId="1396F5A7" w:rsidR="00134E27"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Hak</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Turut</w:t>
            </w:r>
            <w:proofErr w:type="spellEnd"/>
            <w:r w:rsidRPr="005A2466">
              <w:rPr>
                <w:rFonts w:ascii="Calibri" w:hAnsi="Calibri"/>
                <w:b/>
                <w:color w:val="000000"/>
                <w:sz w:val="20"/>
              </w:rPr>
              <w:t xml:space="preserve"> </w:t>
            </w:r>
            <w:del w:id="219" w:author="OLTRE" w:date="2024-07-03T22:42:00Z">
              <w:r w:rsidRPr="005A2466">
                <w:rPr>
                  <w:rFonts w:ascii="Calibri" w:hAnsi="Calibri"/>
                  <w:b/>
                  <w:color w:val="000000"/>
                  <w:sz w:val="20"/>
                </w:rPr>
                <w:delText>Jual</w:delText>
              </w:r>
            </w:del>
            <w:proofErr w:type="spellStart"/>
            <w:ins w:id="220" w:author="OLTRE" w:date="2024-07-03T22:42:00Z">
              <w:r w:rsidR="00773F6F">
                <w:rPr>
                  <w:rFonts w:ascii="Calibri" w:hAnsi="Calibri"/>
                  <w:b/>
                  <w:color w:val="000000"/>
                  <w:sz w:val="20"/>
                </w:rPr>
                <w:t>Menj</w:t>
              </w:r>
              <w:r w:rsidRPr="005A2466">
                <w:rPr>
                  <w:rFonts w:ascii="Calibri" w:hAnsi="Calibri"/>
                  <w:b/>
                  <w:color w:val="000000"/>
                  <w:sz w:val="20"/>
                </w:rPr>
                <w:t>ual</w:t>
              </w:r>
            </w:ins>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7.2.1.</w:t>
            </w:r>
          </w:p>
          <w:p w14:paraId="29D2C8A4" w14:textId="77777777" w:rsidR="00DA3B6A" w:rsidRPr="005A2466" w:rsidRDefault="00DA3B6A" w:rsidP="005A2466">
            <w:pPr>
              <w:spacing w:after="0" w:line="240" w:lineRule="auto"/>
              <w:ind w:left="426"/>
              <w:contextualSpacing/>
              <w:jc w:val="both"/>
              <w:rPr>
                <w:rFonts w:ascii="Calibri" w:hAnsi="Calibri"/>
                <w:color w:val="000000"/>
                <w:sz w:val="20"/>
              </w:rPr>
            </w:pPr>
          </w:p>
          <w:p w14:paraId="76C7E343" w14:textId="5FB58103" w:rsidR="00CF54ED" w:rsidRPr="00BA45BC" w:rsidRDefault="00CF54ED" w:rsidP="00613832">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613832">
              <w:rPr>
                <w:rFonts w:ascii="Calibri" w:eastAsia="Times New Roman" w:hAnsi="Calibri" w:cs="Calibri"/>
                <w:b/>
                <w:bCs/>
                <w:color w:val="000000"/>
                <w:sz w:val="20"/>
                <w:szCs w:val="20"/>
                <w:lang w:eastAsia="en-ID"/>
              </w:rPr>
              <w:t>Pemberitahuan</w:t>
            </w:r>
            <w:proofErr w:type="spellEnd"/>
            <w:r w:rsidRPr="00613832">
              <w:rPr>
                <w:rFonts w:ascii="Calibri" w:eastAsia="Times New Roman" w:hAnsi="Calibri" w:cs="Calibri"/>
                <w:b/>
                <w:bCs/>
                <w:color w:val="000000"/>
                <w:sz w:val="20"/>
                <w:szCs w:val="20"/>
                <w:lang w:eastAsia="en-ID"/>
              </w:rPr>
              <w:t xml:space="preserve"> </w:t>
            </w:r>
            <w:del w:id="221" w:author="OLTRE" w:date="2024-07-03T22:42:00Z">
              <w:r w:rsidRPr="00613832">
                <w:rPr>
                  <w:rFonts w:ascii="Calibri" w:eastAsia="Times New Roman" w:hAnsi="Calibri" w:cs="Calibri"/>
                  <w:b/>
                  <w:bCs/>
                  <w:color w:val="000000"/>
                  <w:sz w:val="20"/>
                  <w:szCs w:val="20"/>
                  <w:lang w:eastAsia="en-ID"/>
                </w:rPr>
                <w:delText>Kelalaian</w:delText>
              </w:r>
            </w:del>
            <w:proofErr w:type="spellStart"/>
            <w:ins w:id="222" w:author="OLTRE" w:date="2024-07-03T22:42:00Z">
              <w:r w:rsidR="004B6A5C">
                <w:rPr>
                  <w:rFonts w:ascii="Calibri" w:eastAsia="Times New Roman" w:hAnsi="Calibri" w:cs="Calibri"/>
                  <w:b/>
                  <w:bCs/>
                  <w:color w:val="000000"/>
                  <w:sz w:val="20"/>
                  <w:szCs w:val="20"/>
                  <w:lang w:eastAsia="en-ID"/>
                </w:rPr>
                <w:t>Wanprestasi</w:t>
              </w:r>
            </w:ins>
            <w:proofErr w:type="spellEnd"/>
            <w:r w:rsidRPr="00613832">
              <w:rPr>
                <w:rFonts w:ascii="Calibri" w:eastAsia="Times New Roman" w:hAnsi="Calibri" w:cs="Calibri"/>
                <w:b/>
                <w:bCs/>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berarti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pemberitahuan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tertulis</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diberikan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kepada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Pemegang</w:t>
            </w:r>
            <w:proofErr w:type="spellEnd"/>
            <w:r w:rsidRPr="00613832">
              <w:rPr>
                <w:rFonts w:ascii="Calibri" w:eastAsia="Times New Roman" w:hAnsi="Calibri" w:cs="Calibri"/>
                <w:color w:val="000000"/>
                <w:sz w:val="20"/>
                <w:szCs w:val="20"/>
                <w:lang w:eastAsia="en-ID"/>
              </w:rPr>
              <w:t xml:space="preserve"> Saham oleh Perseroan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Pemegang</w:t>
            </w:r>
            <w:proofErr w:type="spellEnd"/>
            <w:r w:rsidRPr="00613832">
              <w:rPr>
                <w:rFonts w:ascii="Calibri" w:eastAsia="Times New Roman" w:hAnsi="Calibri" w:cs="Calibri"/>
                <w:color w:val="000000"/>
                <w:sz w:val="20"/>
                <w:szCs w:val="20"/>
                <w:lang w:eastAsia="en-ID"/>
              </w:rPr>
              <w:t xml:space="preserve"> Saham </w:t>
            </w:r>
            <w:del w:id="223" w:author="OLTRE" w:date="2024-07-03T22:42:00Z">
              <w:r w:rsidRPr="00613832">
                <w:rPr>
                  <w:rFonts w:ascii="Calibri" w:eastAsia="Times New Roman" w:hAnsi="Calibri" w:cs="Calibri"/>
                  <w:color w:val="000000"/>
                  <w:sz w:val="20"/>
                  <w:szCs w:val="20"/>
                  <w:lang w:eastAsia="en-ID"/>
                </w:rPr>
                <w:delText>selain</w:delText>
              </w:r>
            </w:del>
            <w:proofErr w:type="spellStart"/>
            <w:ins w:id="224" w:author="OLTRE" w:date="2024-07-03T22:42:00Z">
              <w:r w:rsidR="00EE6859">
                <w:rPr>
                  <w:rFonts w:ascii="Calibri" w:eastAsia="Times New Roman" w:hAnsi="Calibri" w:cs="Calibri"/>
                  <w:color w:val="000000"/>
                  <w:sz w:val="20"/>
                  <w:szCs w:val="20"/>
                  <w:lang w:eastAsia="en-ID"/>
                </w:rPr>
                <w:t>Bukan</w:t>
              </w:r>
            </w:ins>
            <w:proofErr w:type="spellEnd"/>
            <w:r w:rsidR="00EE6859"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Pelanggar</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menyatakan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adanya</w:t>
            </w:r>
            <w:proofErr w:type="spellEnd"/>
            <w:r w:rsidRPr="00613832">
              <w:rPr>
                <w:rFonts w:ascii="Calibri" w:eastAsia="Times New Roman" w:hAnsi="Calibri" w:cs="Calibri"/>
                <w:color w:val="000000"/>
                <w:sz w:val="20"/>
                <w:szCs w:val="20"/>
                <w:lang w:eastAsia="en-ID"/>
              </w:rPr>
              <w:t xml:space="preserve"> </w:t>
            </w:r>
            <w:del w:id="225" w:author="OLTRE" w:date="2024-07-03T22:42:00Z">
              <w:r w:rsidRPr="00613832">
                <w:rPr>
                  <w:rFonts w:ascii="Calibri" w:eastAsia="Times New Roman" w:hAnsi="Calibri" w:cs="Calibri"/>
                  <w:color w:val="000000"/>
                  <w:sz w:val="20"/>
                  <w:szCs w:val="20"/>
                  <w:lang w:eastAsia="en-ID"/>
                </w:rPr>
                <w:delText>Kelalaian</w:delText>
              </w:r>
            </w:del>
            <w:proofErr w:type="spellStart"/>
            <w:ins w:id="226" w:author="OLTRE" w:date="2024-07-03T22:42:00Z">
              <w:r w:rsidR="00FF1CF0">
                <w:rPr>
                  <w:rFonts w:ascii="Calibri" w:eastAsia="Times New Roman" w:hAnsi="Calibri" w:cs="Calibri"/>
                  <w:color w:val="000000"/>
                  <w:sz w:val="20"/>
                  <w:szCs w:val="20"/>
                  <w:lang w:eastAsia="en-ID"/>
                </w:rPr>
                <w:t>Peristiwa</w:t>
              </w:r>
              <w:proofErr w:type="spellEnd"/>
              <w:r w:rsidR="00FF1CF0">
                <w:rPr>
                  <w:rFonts w:ascii="Calibri" w:eastAsia="Times New Roman" w:hAnsi="Calibri" w:cs="Calibri"/>
                  <w:color w:val="000000"/>
                  <w:sz w:val="20"/>
                  <w:szCs w:val="20"/>
                  <w:lang w:eastAsia="en-ID"/>
                </w:rPr>
                <w:t xml:space="preserve"> </w:t>
              </w:r>
              <w:proofErr w:type="spellStart"/>
              <w:r w:rsidR="00FF1CF0">
                <w:rPr>
                  <w:rFonts w:ascii="Calibri" w:eastAsia="Times New Roman" w:hAnsi="Calibri" w:cs="Calibri"/>
                  <w:color w:val="000000"/>
                  <w:sz w:val="20"/>
                  <w:szCs w:val="20"/>
                  <w:lang w:eastAsia="en-ID"/>
                </w:rPr>
                <w:t>Wanprestasi</w:t>
              </w:r>
            </w:ins>
            <w:proofErr w:type="spellEnd"/>
            <w:r w:rsidR="00FF1CF0" w:rsidRPr="00613832">
              <w:rPr>
                <w:rFonts w:ascii="Calibri" w:eastAsia="Times New Roman" w:hAnsi="Calibri" w:cs="Calibri"/>
                <w:color w:val="000000"/>
                <w:sz w:val="20"/>
                <w:szCs w:val="20"/>
                <w:lang w:eastAsia="en-ID"/>
              </w:rPr>
              <w:t xml:space="preserve"> </w:t>
            </w:r>
            <w:r w:rsidRPr="00613832">
              <w:rPr>
                <w:rFonts w:ascii="Calibri" w:eastAsia="Times New Roman" w:hAnsi="Calibri" w:cs="Calibri"/>
                <w:color w:val="000000"/>
                <w:sz w:val="20"/>
                <w:szCs w:val="20"/>
                <w:lang w:eastAsia="en-ID"/>
              </w:rPr>
              <w:t xml:space="preserve">yang </w:t>
            </w:r>
            <w:proofErr w:type="spellStart"/>
            <w:r w:rsidRPr="00613832">
              <w:rPr>
                <w:rFonts w:ascii="Calibri" w:eastAsia="Times New Roman" w:hAnsi="Calibri" w:cs="Calibri"/>
                <w:color w:val="000000"/>
                <w:sz w:val="20"/>
                <w:szCs w:val="20"/>
                <w:lang w:eastAsia="en-ID"/>
              </w:rPr>
              <w:t>terjadi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lastRenderedPageBreak/>
              <w:t>sehubungan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Pemegang</w:t>
            </w:r>
            <w:proofErr w:type="spellEnd"/>
            <w:r w:rsidRPr="00613832">
              <w:rPr>
                <w:rFonts w:ascii="Calibri" w:eastAsia="Times New Roman" w:hAnsi="Calibri" w:cs="Calibri"/>
                <w:color w:val="000000"/>
                <w:sz w:val="20"/>
                <w:szCs w:val="20"/>
                <w:lang w:eastAsia="en-ID"/>
              </w:rPr>
              <w:t xml:space="preserve"> Saham </w:t>
            </w:r>
            <w:proofErr w:type="spellStart"/>
            <w:r w:rsidRPr="00613832">
              <w:rPr>
                <w:rFonts w:ascii="Calibri" w:eastAsia="Times New Roman" w:hAnsi="Calibri" w:cs="Calibri"/>
                <w:color w:val="000000"/>
                <w:sz w:val="20"/>
                <w:szCs w:val="20"/>
                <w:lang w:eastAsia="en-ID"/>
              </w:rPr>
              <w:t>terkait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kejadian</w:t>
            </w:r>
            <w:proofErr w:type="spellEnd"/>
            <w:r w:rsidRPr="00613832">
              <w:rPr>
                <w:rFonts w:ascii="Calibri" w:eastAsia="Times New Roman" w:hAnsi="Calibri" w:cs="Calibri"/>
                <w:color w:val="000000"/>
                <w:sz w:val="20"/>
                <w:szCs w:val="20"/>
                <w:lang w:eastAsia="en-ID"/>
              </w:rPr>
              <w:t xml:space="preserve"> lain</w:t>
            </w:r>
            <w:del w:id="227" w:author="OLTRE" w:date="2024-07-03T22:42:00Z">
              <w:r w:rsidRPr="00613832">
                <w:rPr>
                  <w:rFonts w:ascii="Calibri" w:eastAsia="Times New Roman" w:hAnsi="Calibri" w:cs="Calibri"/>
                  <w:color w:val="000000"/>
                  <w:sz w:val="20"/>
                  <w:szCs w:val="20"/>
                  <w:lang w:eastAsia="en-ID"/>
                </w:rPr>
                <w:delText>,</w:delText>
              </w:r>
            </w:del>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apabila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diperbaiki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dalam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jangka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waktu</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disebutkan</w:t>
            </w:r>
            <w:proofErr w:type="spellEnd"/>
            <w:r w:rsidRPr="00613832">
              <w:rPr>
                <w:rFonts w:ascii="Calibri" w:eastAsia="Times New Roman" w:hAnsi="Calibri" w:cs="Calibri"/>
                <w:color w:val="000000"/>
                <w:sz w:val="20"/>
                <w:szCs w:val="20"/>
                <w:lang w:eastAsia="en-ID"/>
              </w:rPr>
              <w:t xml:space="preserve"> pada </w:t>
            </w:r>
            <w:proofErr w:type="spellStart"/>
            <w:r w:rsidRPr="00613832">
              <w:rPr>
                <w:rFonts w:ascii="Calibri" w:eastAsia="Times New Roman" w:hAnsi="Calibri" w:cs="Calibri"/>
                <w:color w:val="000000"/>
                <w:sz w:val="20"/>
                <w:szCs w:val="20"/>
                <w:lang w:eastAsia="en-ID"/>
              </w:rPr>
              <w:t>Pasal</w:t>
            </w:r>
            <w:proofErr w:type="spellEnd"/>
            <w:r w:rsidRPr="00613832">
              <w:rPr>
                <w:rFonts w:ascii="Calibri" w:eastAsia="Times New Roman" w:hAnsi="Calibri" w:cs="Calibri"/>
                <w:color w:val="000000"/>
                <w:sz w:val="20"/>
                <w:szCs w:val="20"/>
                <w:lang w:eastAsia="en-ID"/>
              </w:rPr>
              <w:t xml:space="preserve"> 21.1</w:t>
            </w:r>
            <w:ins w:id="228" w:author="OLTRE" w:date="2024-07-03T22:42:00Z">
              <w:r w:rsidR="00803762">
                <w:rPr>
                  <w:rFonts w:ascii="Calibri" w:eastAsia="Times New Roman" w:hAnsi="Calibri" w:cs="Calibri"/>
                  <w:color w:val="000000"/>
                  <w:sz w:val="20"/>
                  <w:szCs w:val="20"/>
                  <w:lang w:eastAsia="en-ID"/>
                </w:rPr>
                <w:t>,</w:t>
              </w:r>
            </w:ins>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mejadi</w:t>
            </w:r>
            <w:proofErr w:type="spellEnd"/>
            <w:r w:rsidRPr="00613832">
              <w:rPr>
                <w:rFonts w:ascii="Calibri" w:eastAsia="Times New Roman" w:hAnsi="Calibri" w:cs="Calibri"/>
                <w:color w:val="000000"/>
                <w:sz w:val="20"/>
                <w:szCs w:val="20"/>
                <w:lang w:eastAsia="en-ID"/>
              </w:rPr>
              <w:t xml:space="preserve"> </w:t>
            </w:r>
            <w:proofErr w:type="spellStart"/>
            <w:r w:rsidR="00405CFA">
              <w:rPr>
                <w:rFonts w:ascii="Calibri" w:eastAsia="Times New Roman" w:hAnsi="Calibri" w:cs="Calibri"/>
                <w:color w:val="000000"/>
                <w:sz w:val="20"/>
                <w:szCs w:val="20"/>
                <w:lang w:eastAsia="en-ID"/>
              </w:rPr>
              <w:t>Peristiwa</w:t>
            </w:r>
            <w:proofErr w:type="spellEnd"/>
            <w:r w:rsidR="003F6465" w:rsidRPr="00D004E5">
              <w:rPr>
                <w:rFonts w:ascii="Calibri" w:eastAsia="Times New Roman" w:hAnsi="Calibri" w:cs="Calibri"/>
                <w:color w:val="000000"/>
                <w:sz w:val="20"/>
                <w:szCs w:val="20"/>
                <w:lang w:eastAsia="en-ID"/>
              </w:rPr>
              <w:t xml:space="preserve"> </w:t>
            </w:r>
            <w:del w:id="229" w:author="OLTRE" w:date="2024-07-03T22:42:00Z">
              <w:r w:rsidRPr="00D004E5">
                <w:rPr>
                  <w:rFonts w:ascii="Calibri" w:eastAsia="Times New Roman" w:hAnsi="Calibri" w:cs="Calibri"/>
                  <w:color w:val="000000"/>
                  <w:sz w:val="20"/>
                  <w:szCs w:val="20"/>
                  <w:lang w:eastAsia="en-ID"/>
                </w:rPr>
                <w:delText>Kelalaian</w:delText>
              </w:r>
            </w:del>
            <w:proofErr w:type="spellStart"/>
            <w:ins w:id="230" w:author="OLTRE" w:date="2024-07-03T22:42:00Z">
              <w:r w:rsidR="00705F1D">
                <w:rPr>
                  <w:rFonts w:ascii="Calibri" w:eastAsia="Times New Roman" w:hAnsi="Calibri" w:cs="Calibri"/>
                  <w:color w:val="000000"/>
                  <w:sz w:val="20"/>
                  <w:szCs w:val="20"/>
                  <w:lang w:eastAsia="en-ID"/>
                </w:rPr>
                <w:t>Wanprestasi</w:t>
              </w:r>
            </w:ins>
            <w:proofErr w:type="spellEnd"/>
            <w:r w:rsidRPr="00D004E5">
              <w:rPr>
                <w:rFonts w:ascii="Calibri" w:eastAsia="Times New Roman" w:hAnsi="Calibri" w:cs="Calibri"/>
                <w:color w:val="000000"/>
                <w:sz w:val="20"/>
                <w:szCs w:val="20"/>
                <w:lang w:eastAsia="en-ID"/>
              </w:rPr>
              <w:t>.</w:t>
            </w:r>
          </w:p>
          <w:p w14:paraId="161FDA65" w14:textId="77777777" w:rsidR="00DA3B6A" w:rsidRPr="00613832" w:rsidRDefault="00DA3B6A" w:rsidP="00613832">
            <w:pPr>
              <w:spacing w:after="0" w:line="240" w:lineRule="auto"/>
              <w:ind w:left="426"/>
              <w:contextualSpacing/>
              <w:jc w:val="both"/>
              <w:rPr>
                <w:rFonts w:ascii="Calibri" w:eastAsia="Times New Roman" w:hAnsi="Calibri" w:cs="Calibri"/>
                <w:sz w:val="20"/>
                <w:szCs w:val="20"/>
                <w:lang w:eastAsia="en-ID"/>
              </w:rPr>
            </w:pPr>
          </w:p>
          <w:p w14:paraId="6D6689DB" w14:textId="48CF5CA8" w:rsidR="00134E27" w:rsidRPr="00BA45BC" w:rsidRDefault="00134E27" w:rsidP="00613832">
            <w:pPr>
              <w:spacing w:after="0" w:line="240" w:lineRule="auto"/>
              <w:ind w:left="426"/>
              <w:contextualSpacing/>
              <w:jc w:val="both"/>
              <w:rPr>
                <w:rFonts w:ascii="Calibri" w:hAnsi="Calibri"/>
                <w:color w:val="000000"/>
                <w:sz w:val="20"/>
              </w:rPr>
            </w:pPr>
            <w:r w:rsidRPr="00613832">
              <w:rPr>
                <w:rFonts w:ascii="Calibri" w:eastAsia="Times New Roman" w:hAnsi="Calibri" w:cs="Calibri"/>
                <w:b/>
                <w:bCs/>
                <w:color w:val="000000"/>
                <w:sz w:val="20"/>
                <w:szCs w:val="20"/>
                <w:lang w:eastAsia="en-ID"/>
              </w:rPr>
              <w:t>“</w:t>
            </w:r>
            <w:proofErr w:type="spellStart"/>
            <w:r w:rsidR="00CF54ED" w:rsidRPr="00613832">
              <w:rPr>
                <w:rFonts w:ascii="Calibri" w:eastAsia="Times New Roman" w:hAnsi="Calibri" w:cs="Calibri"/>
                <w:b/>
                <w:bCs/>
                <w:color w:val="000000"/>
                <w:sz w:val="20"/>
                <w:szCs w:val="20"/>
                <w:lang w:eastAsia="en-ID"/>
              </w:rPr>
              <w:t>Pemegang</w:t>
            </w:r>
            <w:proofErr w:type="spellEnd"/>
            <w:r w:rsidR="00CF54ED" w:rsidRPr="00613832">
              <w:rPr>
                <w:rFonts w:ascii="Calibri" w:eastAsia="Times New Roman" w:hAnsi="Calibri" w:cs="Calibri"/>
                <w:b/>
                <w:bCs/>
                <w:color w:val="000000"/>
                <w:sz w:val="20"/>
                <w:szCs w:val="20"/>
                <w:lang w:eastAsia="en-ID"/>
              </w:rPr>
              <w:t xml:space="preserve"> Saham</w:t>
            </w:r>
            <w:r w:rsidR="00CF54ED" w:rsidRPr="005A2466">
              <w:rPr>
                <w:rFonts w:ascii="Calibri" w:hAnsi="Calibri"/>
                <w:b/>
                <w:color w:val="000000"/>
                <w:sz w:val="20"/>
              </w:rPr>
              <w:t xml:space="preserve"> </w:t>
            </w:r>
            <w:proofErr w:type="spellStart"/>
            <w:r w:rsidRPr="005A2466">
              <w:rPr>
                <w:rFonts w:ascii="Calibri" w:hAnsi="Calibri"/>
                <w:b/>
                <w:color w:val="000000"/>
                <w:sz w:val="20"/>
              </w:rPr>
              <w:t>Pelanggar</w:t>
            </w:r>
            <w:proofErr w:type="spellEnd"/>
            <w:r w:rsidRPr="005A2466">
              <w:rPr>
                <w:rFonts w:ascii="Calibri" w:hAnsi="Calibri"/>
                <w:b/>
                <w:color w:val="000000"/>
                <w:sz w:val="20"/>
              </w:rPr>
              <w:t>”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20.</w:t>
            </w:r>
            <w:r w:rsidR="00405CFA">
              <w:rPr>
                <w:rFonts w:ascii="Calibri" w:eastAsia="Times New Roman" w:hAnsi="Calibri" w:cs="Calibri"/>
                <w:color w:val="000000"/>
                <w:sz w:val="20"/>
                <w:szCs w:val="20"/>
                <w:lang w:eastAsia="en-ID"/>
              </w:rPr>
              <w:t>1</w:t>
            </w:r>
            <w:r w:rsidR="00C505D5" w:rsidRPr="00613832">
              <w:rPr>
                <w:rFonts w:ascii="Calibri" w:eastAsia="Times New Roman" w:hAnsi="Calibri" w:cs="Calibri"/>
                <w:color w:val="000000"/>
                <w:sz w:val="20"/>
                <w:szCs w:val="20"/>
                <w:lang w:eastAsia="en-ID"/>
              </w:rPr>
              <w:t>.</w:t>
            </w:r>
          </w:p>
          <w:p w14:paraId="0B40B50C" w14:textId="77777777" w:rsidR="00DA3B6A" w:rsidRPr="00613832" w:rsidRDefault="00DA3B6A" w:rsidP="00613832">
            <w:pPr>
              <w:spacing w:after="0" w:line="240" w:lineRule="auto"/>
              <w:ind w:left="426"/>
              <w:contextualSpacing/>
              <w:jc w:val="both"/>
              <w:rPr>
                <w:rFonts w:ascii="Calibri" w:eastAsia="Times New Roman" w:hAnsi="Calibri" w:cs="Calibri"/>
                <w:sz w:val="20"/>
                <w:szCs w:val="20"/>
                <w:lang w:eastAsia="en-ID"/>
              </w:rPr>
            </w:pPr>
          </w:p>
          <w:p w14:paraId="5E5FCE7B" w14:textId="673C8400" w:rsidR="004B6258" w:rsidRPr="00BA45BC" w:rsidRDefault="004B6258">
            <w:pPr>
              <w:spacing w:after="0" w:line="240" w:lineRule="auto"/>
              <w:ind w:left="426"/>
              <w:contextualSpacing/>
              <w:jc w:val="both"/>
              <w:rPr>
                <w:rFonts w:ascii="Calibri" w:hAnsi="Calibri"/>
                <w:color w:val="000000"/>
                <w:sz w:val="20"/>
              </w:rPr>
            </w:pPr>
            <w:r w:rsidRPr="00613832">
              <w:rPr>
                <w:rFonts w:ascii="Calibri" w:eastAsia="Times New Roman" w:hAnsi="Calibri" w:cs="Calibri"/>
                <w:b/>
                <w:bCs/>
                <w:color w:val="000000"/>
                <w:sz w:val="20"/>
                <w:szCs w:val="20"/>
                <w:lang w:eastAsia="en-ID"/>
              </w:rPr>
              <w:t>“</w:t>
            </w:r>
            <w:proofErr w:type="spellStart"/>
            <w:r w:rsidRPr="00613832">
              <w:rPr>
                <w:rFonts w:ascii="Calibri" w:eastAsia="Times New Roman" w:hAnsi="Calibri" w:cs="Calibri"/>
                <w:b/>
                <w:bCs/>
                <w:color w:val="000000"/>
                <w:sz w:val="20"/>
                <w:szCs w:val="20"/>
                <w:lang w:eastAsia="en-ID"/>
              </w:rPr>
              <w:t>Pemegang</w:t>
            </w:r>
            <w:proofErr w:type="spellEnd"/>
            <w:r w:rsidRPr="00613832">
              <w:rPr>
                <w:rFonts w:ascii="Calibri" w:eastAsia="Times New Roman" w:hAnsi="Calibri" w:cs="Calibri"/>
                <w:b/>
                <w:bCs/>
                <w:color w:val="000000"/>
                <w:sz w:val="20"/>
                <w:szCs w:val="20"/>
                <w:lang w:eastAsia="en-ID"/>
              </w:rPr>
              <w:t xml:space="preserve"> Saham </w:t>
            </w:r>
            <w:proofErr w:type="spellStart"/>
            <w:r>
              <w:rPr>
                <w:rFonts w:ascii="Calibri" w:eastAsia="Times New Roman" w:hAnsi="Calibri" w:cs="Calibri"/>
                <w:b/>
                <w:bCs/>
                <w:color w:val="000000"/>
                <w:sz w:val="20"/>
                <w:szCs w:val="20"/>
                <w:lang w:eastAsia="en-ID"/>
              </w:rPr>
              <w:t>Bukan</w:t>
            </w:r>
            <w:proofErr w:type="spellEnd"/>
            <w:r>
              <w:rPr>
                <w:rFonts w:ascii="Calibri" w:eastAsia="Times New Roman" w:hAnsi="Calibri" w:cs="Calibri"/>
                <w:b/>
                <w:bCs/>
                <w:color w:val="000000"/>
                <w:sz w:val="20"/>
                <w:szCs w:val="20"/>
                <w:lang w:eastAsia="en-ID"/>
              </w:rPr>
              <w:t xml:space="preserve"> </w:t>
            </w:r>
            <w:proofErr w:type="spellStart"/>
            <w:r w:rsidRPr="00613832">
              <w:rPr>
                <w:rFonts w:ascii="Calibri" w:eastAsia="Times New Roman" w:hAnsi="Calibri" w:cs="Calibri"/>
                <w:b/>
                <w:bCs/>
                <w:color w:val="000000"/>
                <w:sz w:val="20"/>
                <w:szCs w:val="20"/>
                <w:lang w:eastAsia="en-ID"/>
              </w:rPr>
              <w:t>Pelanggar</w:t>
            </w:r>
            <w:proofErr w:type="spellEnd"/>
            <w:r w:rsidRPr="00613832">
              <w:rPr>
                <w:rFonts w:ascii="Calibri" w:eastAsia="Times New Roman" w:hAnsi="Calibri" w:cs="Calibri"/>
                <w:b/>
                <w:bCs/>
                <w:color w:val="000000"/>
                <w:sz w:val="20"/>
                <w:szCs w:val="20"/>
                <w:lang w:eastAsia="en-ID"/>
              </w:rPr>
              <w:t>” </w:t>
            </w:r>
            <w:proofErr w:type="spellStart"/>
            <w:r w:rsidRPr="00613832">
              <w:rPr>
                <w:rFonts w:ascii="Calibri" w:eastAsia="Times New Roman" w:hAnsi="Calibri" w:cs="Calibri"/>
                <w:color w:val="000000"/>
                <w:sz w:val="20"/>
                <w:szCs w:val="20"/>
                <w:lang w:eastAsia="en-ID"/>
              </w:rPr>
              <w:t>memiliki</w:t>
            </w:r>
            <w:proofErr w:type="spellEnd"/>
            <w:r w:rsidRPr="00613832">
              <w:rPr>
                <w:rFonts w:ascii="Calibri" w:eastAsia="Times New Roman" w:hAnsi="Calibri" w:cs="Calibri"/>
                <w:color w:val="000000"/>
                <w:sz w:val="20"/>
                <w:szCs w:val="20"/>
                <w:lang w:eastAsia="en-ID"/>
              </w:rPr>
              <w:t xml:space="preserve"> arti </w:t>
            </w:r>
            <w:proofErr w:type="spellStart"/>
            <w:r w:rsidRPr="00613832">
              <w:rPr>
                <w:rFonts w:ascii="Calibri" w:eastAsia="Times New Roman" w:hAnsi="Calibri" w:cs="Calibri"/>
                <w:color w:val="000000"/>
                <w:sz w:val="20"/>
                <w:szCs w:val="20"/>
                <w:lang w:eastAsia="en-ID"/>
              </w:rPr>
              <w:t>sebagaimana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diberikan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dalam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Pasal</w:t>
            </w:r>
            <w:proofErr w:type="spellEnd"/>
            <w:r w:rsidRPr="00613832">
              <w:rPr>
                <w:rFonts w:ascii="Calibri" w:eastAsia="Times New Roman" w:hAnsi="Calibri" w:cs="Calibri"/>
                <w:color w:val="000000"/>
                <w:sz w:val="20"/>
                <w:szCs w:val="20"/>
                <w:lang w:eastAsia="en-ID"/>
              </w:rPr>
              <w:t xml:space="preserve"> 20.</w:t>
            </w:r>
            <w:r w:rsidR="00405CFA">
              <w:rPr>
                <w:rFonts w:ascii="Calibri" w:eastAsia="Times New Roman" w:hAnsi="Calibri" w:cs="Calibri"/>
                <w:color w:val="000000"/>
                <w:sz w:val="20"/>
                <w:szCs w:val="20"/>
                <w:lang w:eastAsia="en-ID"/>
              </w:rPr>
              <w:t>2</w:t>
            </w:r>
            <w:r w:rsidRPr="005A2466">
              <w:rPr>
                <w:rFonts w:ascii="Calibri" w:hAnsi="Calibri"/>
                <w:color w:val="000000"/>
                <w:sz w:val="20"/>
              </w:rPr>
              <w:t>.</w:t>
            </w:r>
          </w:p>
          <w:p w14:paraId="013BB435" w14:textId="77777777" w:rsidR="00DA3B6A" w:rsidRPr="005A2466" w:rsidRDefault="00DA3B6A" w:rsidP="005A2466">
            <w:pPr>
              <w:spacing w:after="0" w:line="240" w:lineRule="auto"/>
              <w:ind w:left="426"/>
              <w:contextualSpacing/>
              <w:jc w:val="both"/>
              <w:rPr>
                <w:rFonts w:ascii="Calibri" w:hAnsi="Calibri"/>
                <w:b/>
                <w:color w:val="000000"/>
                <w:sz w:val="20"/>
              </w:rPr>
            </w:pPr>
          </w:p>
          <w:p w14:paraId="11C394D1" w14:textId="51232AFA"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t>“</w:t>
            </w:r>
            <w:proofErr w:type="spellStart"/>
            <w:r w:rsidRPr="005A2466">
              <w:rPr>
                <w:rFonts w:ascii="Calibri" w:hAnsi="Calibri"/>
                <w:b/>
                <w:color w:val="000000"/>
                <w:sz w:val="20"/>
              </w:rPr>
              <w:t>Kerugian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Langsung</w:t>
            </w:r>
            <w:proofErr w:type="spellEnd"/>
            <w:r w:rsidRPr="005A2466">
              <w:rPr>
                <w:rFonts w:ascii="Calibri" w:hAnsi="Calibri"/>
                <w:b/>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konsekuensi</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seketika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diakibatkan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pelanggaran</w:t>
            </w:r>
            <w:proofErr w:type="spellEnd"/>
            <w:r w:rsidRPr="005A2466">
              <w:rPr>
                <w:rFonts w:ascii="Calibri" w:hAnsi="Calibri"/>
                <w:color w:val="000000"/>
                <w:sz w:val="20"/>
              </w:rPr>
              <w:t xml:space="preserve"> </w:t>
            </w:r>
            <w:proofErr w:type="spellStart"/>
            <w:r w:rsidRPr="005A2466">
              <w:rPr>
                <w:rFonts w:ascii="Calibri" w:hAnsi="Calibri"/>
                <w:color w:val="000000"/>
                <w:sz w:val="20"/>
              </w:rPr>
              <w:t>kontrak</w:t>
            </w:r>
            <w:proofErr w:type="spellEnd"/>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namun</w:t>
            </w:r>
            <w:proofErr w:type="spellEnd"/>
            <w:r w:rsidRPr="005A2466">
              <w:rPr>
                <w:rFonts w:ascii="Calibri" w:hAnsi="Calibri"/>
                <w:color w:val="000000"/>
                <w:sz w:val="20"/>
              </w:rPr>
              <w:t xml:space="preserve"> </w:t>
            </w:r>
            <w:proofErr w:type="spellStart"/>
            <w:r w:rsidRPr="005A2466">
              <w:rPr>
                <w:rFonts w:ascii="Calibri" w:hAnsi="Calibri"/>
                <w:color w:val="000000"/>
                <w:sz w:val="20"/>
              </w:rPr>
              <w:t>tak</w:t>
            </w:r>
            <w:proofErr w:type="spellEnd"/>
            <w:r w:rsidRPr="005A2466">
              <w:rPr>
                <w:rFonts w:ascii="Calibri" w:hAnsi="Calibri"/>
                <w:color w:val="000000"/>
                <w:sz w:val="20"/>
              </w:rPr>
              <w:t xml:space="preserve"> </w:t>
            </w:r>
            <w:proofErr w:type="spellStart"/>
            <w:r w:rsidRPr="005A2466">
              <w:rPr>
                <w:rFonts w:ascii="Calibri" w:hAnsi="Calibri"/>
                <w:color w:val="000000"/>
                <w:sz w:val="20"/>
              </w:rPr>
              <w:t>terbatas</w:t>
            </w:r>
            <w:proofErr w:type="spellEnd"/>
            <w:r w:rsidRPr="005A2466">
              <w:rPr>
                <w:rFonts w:ascii="Calibri" w:hAnsi="Calibri"/>
                <w:color w:val="000000"/>
                <w:sz w:val="20"/>
              </w:rPr>
              <w:t xml:space="preserve"> pada </w:t>
            </w:r>
            <w:proofErr w:type="spellStart"/>
            <w:r w:rsidRPr="005A2466">
              <w:rPr>
                <w:rFonts w:ascii="Calibri" w:hAnsi="Calibri"/>
                <w:color w:val="000000"/>
                <w:sz w:val="20"/>
              </w:rPr>
              <w:t>kerugian</w:t>
            </w:r>
            <w:proofErr w:type="spellEnd"/>
            <w:r w:rsidRPr="005A2466">
              <w:rPr>
                <w:rFonts w:ascii="Calibri" w:hAnsi="Calibri"/>
                <w:color w:val="000000"/>
                <w:sz w:val="20"/>
              </w:rPr>
              <w:t xml:space="preserve"> </w:t>
            </w:r>
            <w:proofErr w:type="spellStart"/>
            <w:r w:rsidRPr="005A2466">
              <w:rPr>
                <w:rFonts w:ascii="Calibri" w:hAnsi="Calibri"/>
                <w:color w:val="000000"/>
                <w:sz w:val="20"/>
              </w:rPr>
              <w:t>fisik</w:t>
            </w:r>
            <w:proofErr w:type="spellEnd"/>
            <w:r w:rsidRPr="005A2466">
              <w:rPr>
                <w:rFonts w:ascii="Calibri" w:hAnsi="Calibri"/>
                <w:color w:val="000000"/>
                <w:sz w:val="20"/>
              </w:rPr>
              <w:t xml:space="preserve">, </w:t>
            </w:r>
            <w:del w:id="231" w:author="OLTRE" w:date="2024-07-03T22:42:00Z">
              <w:r w:rsidRPr="005A2466">
                <w:rPr>
                  <w:rFonts w:ascii="Calibri" w:hAnsi="Calibri"/>
                  <w:color w:val="000000"/>
                  <w:sz w:val="20"/>
                </w:rPr>
                <w:delText>kekurangan</w:delText>
              </w:r>
            </w:del>
            <w:proofErr w:type="spellStart"/>
            <w:ins w:id="232" w:author="OLTRE" w:date="2024-07-03T22:42:00Z">
              <w:r w:rsidR="00230A22">
                <w:rPr>
                  <w:rFonts w:ascii="Calibri" w:hAnsi="Calibri"/>
                  <w:color w:val="000000"/>
                  <w:sz w:val="20"/>
                </w:rPr>
                <w:t>kehilangan</w:t>
              </w:r>
            </w:ins>
            <w:proofErr w:type="spellEnd"/>
            <w:r w:rsidR="00230A22">
              <w:rPr>
                <w:rFonts w:ascii="Calibri" w:hAnsi="Calibri"/>
                <w:color w:val="000000"/>
                <w:sz w:val="20"/>
              </w:rPr>
              <w:t xml:space="preserve"> </w:t>
            </w:r>
            <w:proofErr w:type="spellStart"/>
            <w:r w:rsidRPr="005A2466">
              <w:rPr>
                <w:rFonts w:ascii="Calibri" w:hAnsi="Calibri"/>
                <w:color w:val="000000"/>
                <w:sz w:val="20"/>
              </w:rPr>
              <w:t>keuntungan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kerugian</w:t>
            </w:r>
            <w:proofErr w:type="spellEnd"/>
            <w:r w:rsidRPr="005A2466">
              <w:rPr>
                <w:rFonts w:ascii="Calibri" w:hAnsi="Calibri"/>
                <w:color w:val="000000"/>
                <w:sz w:val="20"/>
              </w:rPr>
              <w:t xml:space="preserve"> </w:t>
            </w:r>
            <w:proofErr w:type="spellStart"/>
            <w:r w:rsidRPr="005A2466">
              <w:rPr>
                <w:rFonts w:ascii="Calibri" w:hAnsi="Calibri"/>
                <w:color w:val="000000"/>
                <w:sz w:val="20"/>
              </w:rPr>
              <w:t>ekonomi</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kerusakan</w:t>
            </w:r>
            <w:proofErr w:type="spellEnd"/>
            <w:r w:rsidRPr="005A2466">
              <w:rPr>
                <w:rFonts w:ascii="Calibri" w:hAnsi="Calibri"/>
                <w:color w:val="000000"/>
                <w:sz w:val="20"/>
              </w:rPr>
              <w:t xml:space="preserve"> pada </w:t>
            </w:r>
            <w:proofErr w:type="spellStart"/>
            <w:r w:rsidRPr="005A2466">
              <w:rPr>
                <w:rFonts w:ascii="Calibri" w:hAnsi="Calibri"/>
                <w:color w:val="000000"/>
                <w:sz w:val="20"/>
              </w:rPr>
              <w:t>reputasi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itikad</w:t>
            </w:r>
            <w:proofErr w:type="spellEnd"/>
            <w:r w:rsidRPr="005A2466">
              <w:rPr>
                <w:rFonts w:ascii="Calibri" w:hAnsi="Calibri"/>
                <w:color w:val="000000"/>
                <w:sz w:val="20"/>
              </w:rPr>
              <w:t xml:space="preserve"> </w:t>
            </w:r>
            <w:proofErr w:type="spellStart"/>
            <w:r w:rsidRPr="005A2466">
              <w:rPr>
                <w:rFonts w:ascii="Calibri" w:hAnsi="Calibri"/>
                <w:color w:val="000000"/>
                <w:sz w:val="20"/>
              </w:rPr>
              <w:t>baik</w:t>
            </w:r>
            <w:proofErr w:type="spellEnd"/>
            <w:r w:rsidRPr="005A2466">
              <w:rPr>
                <w:rFonts w:ascii="Calibri" w:hAnsi="Calibri"/>
                <w:color w:val="000000"/>
                <w:sz w:val="20"/>
              </w:rPr>
              <w:t>.</w:t>
            </w:r>
          </w:p>
          <w:p w14:paraId="772372AC" w14:textId="77777777" w:rsidR="00380EB0" w:rsidRDefault="00380EB0" w:rsidP="005A2466">
            <w:pPr>
              <w:spacing w:after="0" w:line="240" w:lineRule="auto"/>
              <w:contextualSpacing/>
              <w:jc w:val="both"/>
              <w:rPr>
                <w:rFonts w:ascii="Calibri" w:eastAsia="Times New Roman" w:hAnsi="Calibri" w:cs="Calibri"/>
                <w:b/>
                <w:bCs/>
                <w:color w:val="000000"/>
                <w:sz w:val="20"/>
                <w:szCs w:val="20"/>
                <w:lang w:eastAsia="en-ID"/>
              </w:rPr>
            </w:pPr>
          </w:p>
          <w:p w14:paraId="460D01B1" w14:textId="35A3B904" w:rsidR="00CF54ED" w:rsidRDefault="00134E27" w:rsidP="00613832">
            <w:pPr>
              <w:spacing w:after="0" w:line="240" w:lineRule="auto"/>
              <w:ind w:left="426"/>
              <w:contextualSpacing/>
              <w:jc w:val="both"/>
              <w:rPr>
                <w:rFonts w:ascii="Calibri" w:eastAsia="Times New Roman" w:hAnsi="Calibri" w:cs="Calibri"/>
                <w:color w:val="000000"/>
                <w:sz w:val="20"/>
                <w:szCs w:val="20"/>
                <w:lang w:eastAsia="en-ID"/>
              </w:rPr>
            </w:pPr>
            <w:r w:rsidRPr="00613832">
              <w:rPr>
                <w:rFonts w:ascii="Calibri" w:eastAsia="Times New Roman" w:hAnsi="Calibri" w:cs="Calibri"/>
                <w:b/>
                <w:bCs/>
                <w:color w:val="000000"/>
                <w:sz w:val="20"/>
                <w:szCs w:val="20"/>
                <w:lang w:eastAsia="en-ID"/>
              </w:rPr>
              <w:t>"</w:t>
            </w:r>
            <w:proofErr w:type="spellStart"/>
            <w:r w:rsidR="00CF54ED" w:rsidRPr="00613832">
              <w:rPr>
                <w:rFonts w:ascii="Calibri" w:eastAsia="Times New Roman" w:hAnsi="Calibri" w:cs="Calibri"/>
                <w:b/>
                <w:bCs/>
                <w:color w:val="000000"/>
                <w:sz w:val="20"/>
                <w:szCs w:val="20"/>
                <w:lang w:eastAsia="en-ID"/>
              </w:rPr>
              <w:t>Pihak</w:t>
            </w:r>
            <w:proofErr w:type="spellEnd"/>
            <w:r w:rsidR="00CF54ED" w:rsidRPr="00613832">
              <w:rPr>
                <w:rFonts w:ascii="Calibri" w:eastAsia="Times New Roman" w:hAnsi="Calibri" w:cs="Calibri"/>
                <w:b/>
                <w:bCs/>
                <w:color w:val="000000"/>
                <w:sz w:val="20"/>
                <w:szCs w:val="20"/>
                <w:lang w:eastAsia="en-ID"/>
              </w:rPr>
              <w:t xml:space="preserve"> </w:t>
            </w:r>
            <w:proofErr w:type="spellStart"/>
            <w:r w:rsidR="00CF54ED" w:rsidRPr="00613832">
              <w:rPr>
                <w:rFonts w:ascii="Calibri" w:eastAsia="Times New Roman" w:hAnsi="Calibri" w:cs="Calibri"/>
                <w:b/>
                <w:bCs/>
                <w:color w:val="000000"/>
                <w:sz w:val="20"/>
                <w:szCs w:val="20"/>
                <w:lang w:eastAsia="en-ID"/>
              </w:rPr>
              <w:t>Pengungkap</w:t>
            </w:r>
            <w:proofErr w:type="spellEnd"/>
            <w:r w:rsidRPr="00613832">
              <w:rPr>
                <w:rFonts w:ascii="Calibri" w:eastAsia="Times New Roman" w:hAnsi="Calibri" w:cs="Calibri"/>
                <w:b/>
                <w:bCs/>
                <w:color w:val="000000"/>
                <w:sz w:val="20"/>
                <w:szCs w:val="20"/>
                <w:lang w:eastAsia="en-ID"/>
              </w:rPr>
              <w:t>"</w:t>
            </w:r>
            <w:r w:rsidRPr="00613832">
              <w:rPr>
                <w:rFonts w:ascii="Calibri" w:eastAsia="Times New Roman" w:hAnsi="Calibri" w:cs="Calibri"/>
                <w:color w:val="000000"/>
                <w:sz w:val="20"/>
                <w:szCs w:val="20"/>
                <w:lang w:eastAsia="en-ID"/>
              </w:rPr>
              <w:t xml:space="preserve"> </w:t>
            </w:r>
            <w:proofErr w:type="spellStart"/>
            <w:r w:rsidR="00CF54ED" w:rsidRPr="00613832">
              <w:rPr>
                <w:rFonts w:ascii="Calibri" w:eastAsia="Times New Roman" w:hAnsi="Calibri" w:cs="Calibri"/>
                <w:color w:val="000000"/>
                <w:sz w:val="20"/>
                <w:szCs w:val="20"/>
                <w:lang w:eastAsia="en-ID"/>
              </w:rPr>
              <w:t>memiliki</w:t>
            </w:r>
            <w:proofErr w:type="spellEnd"/>
            <w:r w:rsidR="00CF54ED" w:rsidRPr="00613832">
              <w:rPr>
                <w:rFonts w:ascii="Calibri" w:eastAsia="Times New Roman" w:hAnsi="Calibri" w:cs="Calibri"/>
                <w:color w:val="000000"/>
                <w:sz w:val="20"/>
                <w:szCs w:val="20"/>
                <w:lang w:eastAsia="en-ID"/>
              </w:rPr>
              <w:t xml:space="preserve"> arti </w:t>
            </w:r>
            <w:proofErr w:type="spellStart"/>
            <w:r w:rsidR="00CF54ED" w:rsidRPr="00613832">
              <w:rPr>
                <w:rFonts w:ascii="Calibri" w:eastAsia="Times New Roman" w:hAnsi="Calibri" w:cs="Calibri"/>
                <w:color w:val="000000"/>
                <w:sz w:val="20"/>
                <w:szCs w:val="20"/>
                <w:lang w:eastAsia="en-ID"/>
              </w:rPr>
              <w:t>sebagaimana</w:t>
            </w:r>
            <w:proofErr w:type="spellEnd"/>
            <w:r w:rsidR="00CF54ED" w:rsidRPr="00613832">
              <w:rPr>
                <w:rFonts w:ascii="Calibri" w:eastAsia="Times New Roman" w:hAnsi="Calibri" w:cs="Calibri"/>
                <w:color w:val="000000"/>
                <w:sz w:val="20"/>
                <w:szCs w:val="20"/>
                <w:lang w:eastAsia="en-ID"/>
              </w:rPr>
              <w:t xml:space="preserve"> </w:t>
            </w:r>
            <w:proofErr w:type="spellStart"/>
            <w:r w:rsidR="00CF54ED" w:rsidRPr="00613832">
              <w:rPr>
                <w:rFonts w:ascii="Calibri" w:eastAsia="Times New Roman" w:hAnsi="Calibri" w:cs="Calibri"/>
                <w:color w:val="000000"/>
                <w:sz w:val="20"/>
                <w:szCs w:val="20"/>
                <w:lang w:eastAsia="en-ID"/>
              </w:rPr>
              <w:t>diberikan</w:t>
            </w:r>
            <w:proofErr w:type="spellEnd"/>
            <w:r w:rsidR="00CF54ED" w:rsidRPr="00613832">
              <w:rPr>
                <w:rFonts w:ascii="Calibri" w:eastAsia="Times New Roman" w:hAnsi="Calibri" w:cs="Calibri"/>
                <w:color w:val="000000"/>
                <w:sz w:val="20"/>
                <w:szCs w:val="20"/>
                <w:lang w:eastAsia="en-ID"/>
              </w:rPr>
              <w:t xml:space="preserve"> pada </w:t>
            </w:r>
            <w:proofErr w:type="spellStart"/>
            <w:r w:rsidR="00CF54ED" w:rsidRPr="00613832">
              <w:rPr>
                <w:rFonts w:ascii="Calibri" w:eastAsia="Times New Roman" w:hAnsi="Calibri" w:cs="Calibri"/>
                <w:color w:val="000000"/>
                <w:sz w:val="20"/>
                <w:szCs w:val="20"/>
                <w:lang w:eastAsia="en-ID"/>
              </w:rPr>
              <w:t>Pasal</w:t>
            </w:r>
            <w:proofErr w:type="spellEnd"/>
            <w:r w:rsidR="00CF54ED" w:rsidRPr="00613832">
              <w:rPr>
                <w:rFonts w:ascii="Calibri" w:eastAsia="Times New Roman" w:hAnsi="Calibri" w:cs="Calibri"/>
                <w:color w:val="000000"/>
                <w:sz w:val="20"/>
                <w:szCs w:val="20"/>
                <w:lang w:eastAsia="en-ID"/>
              </w:rPr>
              <w:t xml:space="preserve"> 1</w:t>
            </w:r>
            <w:r w:rsidR="00287452">
              <w:rPr>
                <w:rFonts w:ascii="Calibri" w:eastAsia="Times New Roman" w:hAnsi="Calibri" w:cs="Calibri"/>
                <w:color w:val="000000"/>
                <w:sz w:val="20"/>
                <w:szCs w:val="20"/>
                <w:lang w:eastAsia="en-ID"/>
              </w:rPr>
              <w:t>8</w:t>
            </w:r>
            <w:r w:rsidR="00CF54ED" w:rsidRPr="00613832">
              <w:rPr>
                <w:rFonts w:ascii="Calibri" w:eastAsia="Times New Roman" w:hAnsi="Calibri" w:cs="Calibri"/>
                <w:color w:val="000000"/>
                <w:sz w:val="20"/>
                <w:szCs w:val="20"/>
                <w:lang w:eastAsia="en-ID"/>
              </w:rPr>
              <w:t>.1</w:t>
            </w:r>
            <w:r w:rsidRPr="00613832">
              <w:rPr>
                <w:rFonts w:ascii="Calibri" w:eastAsia="Times New Roman" w:hAnsi="Calibri" w:cs="Calibri"/>
                <w:color w:val="000000"/>
                <w:sz w:val="20"/>
                <w:szCs w:val="20"/>
                <w:lang w:eastAsia="en-ID"/>
              </w:rPr>
              <w:t>.</w:t>
            </w:r>
          </w:p>
          <w:p w14:paraId="51BE24C9" w14:textId="77777777" w:rsidR="00DA3B6A" w:rsidRPr="00613832" w:rsidRDefault="00DA3B6A" w:rsidP="00613832">
            <w:pPr>
              <w:spacing w:after="0" w:line="240" w:lineRule="auto"/>
              <w:ind w:left="426"/>
              <w:contextualSpacing/>
              <w:jc w:val="both"/>
              <w:rPr>
                <w:rFonts w:ascii="Calibri" w:eastAsia="Times New Roman" w:hAnsi="Calibri" w:cs="Calibri"/>
                <w:color w:val="000000"/>
                <w:sz w:val="20"/>
                <w:szCs w:val="20"/>
                <w:lang w:eastAsia="en-ID"/>
              </w:rPr>
            </w:pPr>
          </w:p>
          <w:p w14:paraId="7C06CA06" w14:textId="4D349F52" w:rsidR="00830309" w:rsidRPr="00BA45BC" w:rsidRDefault="00CF4AA6">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Rencana</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Kepemilikan</w:t>
            </w:r>
            <w:proofErr w:type="spellEnd"/>
            <w:r w:rsidRPr="005A2466">
              <w:rPr>
                <w:rFonts w:ascii="Calibri" w:hAnsi="Calibri"/>
                <w:b/>
                <w:color w:val="000000"/>
                <w:sz w:val="20"/>
              </w:rPr>
              <w:t xml:space="preserve"> Saham </w:t>
            </w:r>
            <w:proofErr w:type="spellStart"/>
            <w:r w:rsidRPr="005A2466">
              <w:rPr>
                <w:rFonts w:ascii="Calibri" w:hAnsi="Calibri"/>
                <w:b/>
                <w:color w:val="000000"/>
                <w:sz w:val="20"/>
              </w:rPr>
              <w:t>Karyawan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atau</w:t>
            </w:r>
            <w:proofErr w:type="spellEnd"/>
            <w:r w:rsidRPr="005A2466">
              <w:rPr>
                <w:rFonts w:ascii="Calibri" w:hAnsi="Calibri"/>
                <w:b/>
                <w:color w:val="000000"/>
                <w:sz w:val="20"/>
              </w:rPr>
              <w:t xml:space="preserve"> “ESOP”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ins w:id="233" w:author="OLTRE" w:date="2024-07-03T22:42:00Z">
              <w:r w:rsidR="006514DD">
                <w:rPr>
                  <w:rFonts w:ascii="Calibri" w:hAnsi="Calibri"/>
                  <w:color w:val="000000"/>
                  <w:sz w:val="20"/>
                </w:rPr>
                <w:t>setiap</w:t>
              </w:r>
              <w:proofErr w:type="spellEnd"/>
              <w:r w:rsidR="006514DD">
                <w:rPr>
                  <w:rFonts w:ascii="Calibri" w:hAnsi="Calibri"/>
                  <w:color w:val="000000"/>
                  <w:sz w:val="20"/>
                </w:rPr>
                <w:t xml:space="preserve"> </w:t>
              </w:r>
            </w:ins>
            <w:proofErr w:type="spellStart"/>
            <w:r w:rsidRPr="005A2466">
              <w:rPr>
                <w:rFonts w:ascii="Calibri" w:hAnsi="Calibri"/>
                <w:color w:val="000000"/>
                <w:sz w:val="20"/>
              </w:rPr>
              <w:t>rencana</w:t>
            </w:r>
            <w:proofErr w:type="spellEnd"/>
            <w:r w:rsidRPr="005A2466">
              <w:rPr>
                <w:rFonts w:ascii="Calibri" w:hAnsi="Calibri"/>
                <w:color w:val="000000"/>
                <w:sz w:val="20"/>
              </w:rPr>
              <w:t xml:space="preserve"> Perseroan</w:t>
            </w:r>
            <w:del w:id="234" w:author="OLTRE" w:date="2024-07-03T22:42:00Z">
              <w:r w:rsidRPr="005A2466">
                <w:rPr>
                  <w:rFonts w:ascii="Calibri" w:hAnsi="Calibri"/>
                  <w:color w:val="000000"/>
                  <w:sz w:val="20"/>
                </w:rPr>
                <w:delText xml:space="preserve"> apapun</w:delText>
              </w:r>
            </w:del>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menerbitkan</w:t>
            </w:r>
            <w:proofErr w:type="spellEnd"/>
            <w:r w:rsidRPr="005A2466">
              <w:rPr>
                <w:rFonts w:ascii="Calibri" w:hAnsi="Calibri"/>
                <w:color w:val="000000"/>
                <w:sz w:val="20"/>
              </w:rPr>
              <w:t xml:space="preserve"> Saham Seri 1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waran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opsi</w:t>
            </w:r>
            <w:proofErr w:type="spellEnd"/>
            <w:r w:rsidRPr="005A2466">
              <w:rPr>
                <w:rFonts w:ascii="Calibri" w:hAnsi="Calibri"/>
                <w:color w:val="000000"/>
                <w:sz w:val="20"/>
              </w:rPr>
              <w:t xml:space="preserve">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Saham Seri 1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w:t>
            </w:r>
          </w:p>
          <w:p w14:paraId="6DE09A46" w14:textId="77777777" w:rsidR="00DA3B6A" w:rsidRPr="005A2466" w:rsidRDefault="00DA3B6A" w:rsidP="005A2466">
            <w:pPr>
              <w:spacing w:after="0" w:line="240" w:lineRule="auto"/>
              <w:ind w:left="426"/>
              <w:contextualSpacing/>
              <w:jc w:val="both"/>
              <w:rPr>
                <w:rFonts w:ascii="Calibri" w:hAnsi="Calibri"/>
                <w:sz w:val="20"/>
              </w:rPr>
            </w:pPr>
          </w:p>
          <w:p w14:paraId="117C5C8D" w14:textId="77777777" w:rsidR="00CF4AA6" w:rsidRDefault="00CF4AA6">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“Saham ESOP”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2.3.1.</w:t>
            </w:r>
          </w:p>
          <w:p w14:paraId="5A1EBA0C" w14:textId="77777777" w:rsidR="00C4602B" w:rsidRDefault="00C4602B">
            <w:pPr>
              <w:spacing w:after="0" w:line="240" w:lineRule="auto"/>
              <w:ind w:left="426"/>
              <w:contextualSpacing/>
              <w:jc w:val="both"/>
              <w:rPr>
                <w:rFonts w:ascii="Calibri" w:hAnsi="Calibri"/>
                <w:color w:val="000000"/>
                <w:sz w:val="20"/>
              </w:rPr>
            </w:pPr>
          </w:p>
          <w:p w14:paraId="7F33D10A" w14:textId="64BCFA1B" w:rsidR="00C4602B" w:rsidRDefault="00C4602B">
            <w:pPr>
              <w:spacing w:after="0" w:line="240" w:lineRule="auto"/>
              <w:ind w:left="426"/>
              <w:contextualSpacing/>
              <w:jc w:val="both"/>
              <w:rPr>
                <w:rFonts w:ascii="Calibri" w:hAnsi="Calibri"/>
                <w:color w:val="000000"/>
                <w:sz w:val="20"/>
              </w:rPr>
            </w:pPr>
            <w:r w:rsidRPr="00FC1F44">
              <w:rPr>
                <w:rFonts w:ascii="Calibri" w:hAnsi="Calibri" w:cs="Calibri"/>
                <w:color w:val="000000"/>
                <w:sz w:val="20"/>
                <w:szCs w:val="20"/>
              </w:rPr>
              <w:t>“</w:t>
            </w:r>
            <w:r w:rsidRPr="00FB78C5">
              <w:rPr>
                <w:rFonts w:ascii="Calibri" w:hAnsi="Calibri" w:cs="Calibri"/>
                <w:b/>
                <w:bCs/>
                <w:color w:val="000000"/>
                <w:sz w:val="20"/>
                <w:szCs w:val="20"/>
              </w:rPr>
              <w:t>Ahli</w:t>
            </w:r>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memiliki</w:t>
            </w:r>
            <w:proofErr w:type="spellEnd"/>
            <w:r w:rsidRPr="00FC1F44">
              <w:rPr>
                <w:rFonts w:ascii="Calibri" w:hAnsi="Calibri" w:cs="Calibri"/>
                <w:color w:val="000000"/>
                <w:sz w:val="20"/>
                <w:szCs w:val="20"/>
              </w:rPr>
              <w:t xml:space="preserve"> arti </w:t>
            </w:r>
            <w:proofErr w:type="spellStart"/>
            <w:r w:rsidRPr="00FC1F44">
              <w:rPr>
                <w:rFonts w:ascii="Calibri" w:hAnsi="Calibri" w:cs="Calibri"/>
                <w:color w:val="000000"/>
                <w:sz w:val="20"/>
                <w:szCs w:val="20"/>
              </w:rPr>
              <w:t>sebagaimana</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diberikan</w:t>
            </w:r>
            <w:proofErr w:type="spellEnd"/>
            <w:r w:rsidRPr="00FC1F44">
              <w:rPr>
                <w:rFonts w:ascii="Calibri" w:hAnsi="Calibri" w:cs="Calibri"/>
                <w:color w:val="000000"/>
                <w:sz w:val="20"/>
                <w:szCs w:val="20"/>
              </w:rPr>
              <w:t xml:space="preserve"> pada </w:t>
            </w:r>
            <w:proofErr w:type="spellStart"/>
            <w:r w:rsidRPr="00FC1F44">
              <w:rPr>
                <w:rFonts w:ascii="Calibri" w:hAnsi="Calibri" w:cs="Calibri"/>
                <w:color w:val="000000"/>
                <w:sz w:val="20"/>
                <w:szCs w:val="20"/>
              </w:rPr>
              <w:t>Pasal</w:t>
            </w:r>
            <w:proofErr w:type="spellEnd"/>
            <w:r w:rsidRPr="00FC1F44">
              <w:rPr>
                <w:rFonts w:ascii="Calibri" w:hAnsi="Calibri" w:cs="Calibri"/>
                <w:color w:val="000000"/>
                <w:sz w:val="20"/>
                <w:szCs w:val="20"/>
              </w:rPr>
              <w:t xml:space="preserve"> 2</w:t>
            </w:r>
            <w:r w:rsidR="00A32E29">
              <w:rPr>
                <w:rFonts w:ascii="Calibri" w:hAnsi="Calibri" w:cs="Calibri"/>
                <w:color w:val="000000"/>
                <w:sz w:val="20"/>
                <w:szCs w:val="20"/>
              </w:rPr>
              <w:t>3</w:t>
            </w:r>
            <w:r w:rsidRPr="00FC1F44">
              <w:rPr>
                <w:rFonts w:ascii="Calibri" w:hAnsi="Calibri" w:cs="Calibri"/>
                <w:color w:val="000000"/>
                <w:sz w:val="20"/>
                <w:szCs w:val="20"/>
              </w:rPr>
              <w:t>.9.</w:t>
            </w:r>
          </w:p>
          <w:p w14:paraId="53FBC2C0" w14:textId="77777777" w:rsidR="00DA3B6A" w:rsidRDefault="00DA3B6A">
            <w:pPr>
              <w:spacing w:after="0" w:line="240" w:lineRule="auto"/>
              <w:ind w:left="426"/>
              <w:contextualSpacing/>
              <w:jc w:val="both"/>
              <w:rPr>
                <w:rFonts w:ascii="Calibri" w:hAnsi="Calibri"/>
                <w:color w:val="000000"/>
                <w:sz w:val="20"/>
              </w:rPr>
            </w:pPr>
          </w:p>
          <w:p w14:paraId="2B814982" w14:textId="77777777" w:rsidR="00DA3B6A" w:rsidRPr="005A2466" w:rsidRDefault="00DA3B6A" w:rsidP="005A2466">
            <w:pPr>
              <w:spacing w:after="0" w:line="240" w:lineRule="auto"/>
              <w:ind w:left="426"/>
              <w:contextualSpacing/>
              <w:jc w:val="both"/>
              <w:rPr>
                <w:rFonts w:ascii="Calibri" w:hAnsi="Calibri"/>
                <w:sz w:val="20"/>
              </w:rPr>
            </w:pPr>
          </w:p>
        </w:tc>
      </w:tr>
      <w:tr w:rsidR="0011293A" w:rsidRPr="00613832" w14:paraId="04820E1E" w14:textId="77777777" w:rsidTr="00BA45BC">
        <w:tc>
          <w:tcPr>
            <w:tcW w:w="4868" w:type="dxa"/>
            <w:gridSpan w:val="2"/>
            <w:tcMar>
              <w:top w:w="0" w:type="dxa"/>
              <w:left w:w="108" w:type="dxa"/>
              <w:bottom w:w="0" w:type="dxa"/>
              <w:right w:w="108" w:type="dxa"/>
            </w:tcMar>
            <w:hideMark/>
          </w:tcPr>
          <w:p w14:paraId="67CDDB53" w14:textId="68A5B6DB"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lastRenderedPageBreak/>
              <w:t xml:space="preserve">“Family Member” </w:t>
            </w:r>
            <w:r w:rsidRPr="005A2466">
              <w:rPr>
                <w:rFonts w:ascii="Calibri" w:hAnsi="Calibri"/>
                <w:color w:val="000000"/>
                <w:sz w:val="20"/>
              </w:rPr>
              <w:t>means a mother, father, grandmother, grandfather, son, daughter, brother</w:t>
            </w:r>
            <w:r w:rsidRPr="00613832">
              <w:rPr>
                <w:rFonts w:ascii="Calibri" w:eastAsia="Times New Roman" w:hAnsi="Calibri" w:cs="Calibri"/>
                <w:color w:val="000000"/>
                <w:sz w:val="20"/>
                <w:szCs w:val="20"/>
                <w:lang w:eastAsia="en-ID"/>
              </w:rPr>
              <w:t xml:space="preserve"> or</w:t>
            </w:r>
            <w:r w:rsidRPr="005A2466">
              <w:rPr>
                <w:rFonts w:ascii="Calibri" w:hAnsi="Calibri"/>
                <w:color w:val="000000"/>
                <w:sz w:val="20"/>
              </w:rPr>
              <w:t xml:space="preserve"> sister </w:t>
            </w:r>
            <w:r w:rsidR="00CF54ED" w:rsidRPr="005A2466">
              <w:rPr>
                <w:rFonts w:ascii="Calibri" w:hAnsi="Calibri"/>
                <w:color w:val="000000"/>
                <w:sz w:val="20"/>
              </w:rPr>
              <w:t xml:space="preserve">or in-laws </w:t>
            </w:r>
            <w:r w:rsidRPr="005A2466">
              <w:rPr>
                <w:rFonts w:ascii="Calibri" w:hAnsi="Calibri"/>
                <w:color w:val="000000"/>
                <w:sz w:val="20"/>
              </w:rPr>
              <w:t>of the relevant Shareholder.</w:t>
            </w:r>
          </w:p>
          <w:p w14:paraId="17C41D67" w14:textId="77777777" w:rsidR="00A55264" w:rsidRDefault="00A55264" w:rsidP="00380EB0">
            <w:pPr>
              <w:spacing w:after="0" w:line="240" w:lineRule="auto"/>
              <w:jc w:val="both"/>
              <w:rPr>
                <w:rFonts w:eastAsia="Times New Roman" w:cstheme="minorHAnsi"/>
                <w:sz w:val="20"/>
                <w:szCs w:val="20"/>
                <w:lang w:eastAsia="en-ID"/>
              </w:rPr>
            </w:pPr>
          </w:p>
          <w:p w14:paraId="48B0E99E" w14:textId="77777777" w:rsidR="00DD4309" w:rsidRPr="00FD31E6" w:rsidRDefault="00DD4309" w:rsidP="00380EB0">
            <w:pPr>
              <w:spacing w:after="0" w:line="240" w:lineRule="auto"/>
              <w:jc w:val="both"/>
              <w:rPr>
                <w:ins w:id="235" w:author="OLTRE" w:date="2024-07-03T22:42:00Z"/>
                <w:rFonts w:eastAsia="Times New Roman" w:cstheme="minorHAnsi"/>
                <w:sz w:val="20"/>
                <w:szCs w:val="20"/>
                <w:lang w:eastAsia="en-ID"/>
              </w:rPr>
            </w:pPr>
          </w:p>
          <w:p w14:paraId="5F63FC35" w14:textId="77777777"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t>“First Refusal Acceptance Notice”</w:t>
            </w:r>
            <w:r w:rsidRPr="005A2466">
              <w:rPr>
                <w:rFonts w:ascii="Calibri" w:hAnsi="Calibri"/>
                <w:color w:val="000000"/>
                <w:sz w:val="20"/>
              </w:rPr>
              <w:t> has the meaning given to it in Clause 7.1.3.</w:t>
            </w:r>
          </w:p>
          <w:p w14:paraId="19CF5D2A" w14:textId="77777777" w:rsidR="00134E27" w:rsidRDefault="00134E27">
            <w:pPr>
              <w:spacing w:after="0" w:line="240" w:lineRule="auto"/>
              <w:contextualSpacing/>
              <w:rPr>
                <w:rFonts w:ascii="Calibri" w:hAnsi="Calibri"/>
                <w:sz w:val="20"/>
              </w:rPr>
            </w:pPr>
          </w:p>
          <w:p w14:paraId="325E866F" w14:textId="77777777" w:rsidR="00DA3B6A" w:rsidRPr="005A2466" w:rsidRDefault="00DA3B6A" w:rsidP="005A2466">
            <w:pPr>
              <w:spacing w:after="0" w:line="240" w:lineRule="auto"/>
              <w:contextualSpacing/>
              <w:rPr>
                <w:rFonts w:ascii="Calibri" w:hAnsi="Calibri"/>
                <w:sz w:val="20"/>
              </w:rPr>
            </w:pPr>
          </w:p>
          <w:p w14:paraId="4D18486D" w14:textId="5DA16A3D" w:rsidR="00380EB0" w:rsidRPr="00DD1C00" w:rsidRDefault="00134E27" w:rsidP="00DD1C00">
            <w:pPr>
              <w:spacing w:after="0" w:line="240" w:lineRule="auto"/>
              <w:ind w:left="426"/>
              <w:contextualSpacing/>
              <w:jc w:val="both"/>
              <w:rPr>
                <w:rFonts w:ascii="Calibri" w:hAnsi="Calibri"/>
                <w:sz w:val="20"/>
              </w:rPr>
            </w:pPr>
            <w:r w:rsidRPr="005A2466">
              <w:rPr>
                <w:rFonts w:ascii="Calibri" w:hAnsi="Calibri"/>
                <w:b/>
                <w:color w:val="000000"/>
                <w:sz w:val="20"/>
              </w:rPr>
              <w:t xml:space="preserve">“First Refusal Interest” </w:t>
            </w:r>
            <w:r w:rsidRPr="005A2466">
              <w:rPr>
                <w:rFonts w:ascii="Calibri" w:hAnsi="Calibri"/>
                <w:color w:val="000000"/>
                <w:sz w:val="20"/>
              </w:rPr>
              <w:t>has the meaning given to it in Clause 7.1.1.</w:t>
            </w:r>
          </w:p>
          <w:p w14:paraId="7914FC65" w14:textId="77777777" w:rsidR="00380EB0" w:rsidRPr="00FD31E6" w:rsidRDefault="00380EB0" w:rsidP="005A2466">
            <w:pPr>
              <w:spacing w:after="0" w:line="240" w:lineRule="auto"/>
              <w:jc w:val="both"/>
              <w:rPr>
                <w:rFonts w:eastAsia="Times New Roman" w:cstheme="minorHAnsi"/>
                <w:sz w:val="20"/>
                <w:szCs w:val="20"/>
                <w:lang w:eastAsia="en-ID"/>
              </w:rPr>
            </w:pPr>
          </w:p>
          <w:p w14:paraId="6689362E" w14:textId="77777777"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t xml:space="preserve">"Founding Shareholders" </w:t>
            </w:r>
            <w:r w:rsidRPr="005A2466">
              <w:rPr>
                <w:rFonts w:ascii="Calibri" w:hAnsi="Calibri"/>
                <w:color w:val="000000"/>
                <w:sz w:val="20"/>
              </w:rPr>
              <w:t>or</w:t>
            </w:r>
            <w:r w:rsidRPr="005A2466">
              <w:rPr>
                <w:rFonts w:ascii="Calibri" w:hAnsi="Calibri"/>
                <w:b/>
                <w:color w:val="000000"/>
                <w:sz w:val="20"/>
              </w:rPr>
              <w:t xml:space="preserve"> “Founders”</w:t>
            </w:r>
            <w:r w:rsidRPr="005A2466">
              <w:rPr>
                <w:rFonts w:ascii="Calibri" w:hAnsi="Calibri"/>
                <w:color w:val="000000"/>
                <w:sz w:val="20"/>
              </w:rPr>
              <w:t xml:space="preserve"> means </w:t>
            </w:r>
            <w:proofErr w:type="spellStart"/>
            <w:r w:rsidR="00130522" w:rsidRPr="005A2466">
              <w:rPr>
                <w:rFonts w:ascii="Calibri" w:hAnsi="Calibri"/>
                <w:color w:val="000000"/>
                <w:sz w:val="20"/>
              </w:rPr>
              <w:t>Vichi</w:t>
            </w:r>
            <w:proofErr w:type="spellEnd"/>
            <w:r w:rsidR="00130522" w:rsidRPr="005A2466">
              <w:rPr>
                <w:rFonts w:ascii="Calibri" w:hAnsi="Calibri"/>
                <w:color w:val="000000"/>
                <w:sz w:val="20"/>
              </w:rPr>
              <w:t xml:space="preserve"> </w:t>
            </w:r>
            <w:r w:rsidRPr="005A2466">
              <w:rPr>
                <w:rFonts w:ascii="Calibri" w:hAnsi="Calibri"/>
                <w:color w:val="000000"/>
                <w:sz w:val="20"/>
              </w:rPr>
              <w:t xml:space="preserve">and </w:t>
            </w:r>
            <w:r w:rsidR="00130522" w:rsidRPr="005A2466">
              <w:rPr>
                <w:rFonts w:ascii="Calibri" w:hAnsi="Calibri"/>
                <w:color w:val="000000"/>
                <w:sz w:val="20"/>
              </w:rPr>
              <w:t>Desmond</w:t>
            </w:r>
            <w:r w:rsidRPr="005A2466">
              <w:rPr>
                <w:rFonts w:ascii="Calibri" w:hAnsi="Calibri"/>
                <w:color w:val="000000"/>
                <w:sz w:val="20"/>
              </w:rPr>
              <w:t xml:space="preserve"> either jointly or individually.</w:t>
            </w:r>
          </w:p>
          <w:p w14:paraId="38F061A5" w14:textId="77777777" w:rsidR="00134E27" w:rsidRPr="005A2466" w:rsidRDefault="00134E27" w:rsidP="005A2466">
            <w:pPr>
              <w:spacing w:after="0" w:line="240" w:lineRule="auto"/>
              <w:contextualSpacing/>
              <w:rPr>
                <w:rFonts w:ascii="Calibri" w:hAnsi="Calibri"/>
                <w:sz w:val="20"/>
              </w:rPr>
            </w:pPr>
          </w:p>
        </w:tc>
        <w:tc>
          <w:tcPr>
            <w:tcW w:w="4914" w:type="dxa"/>
            <w:gridSpan w:val="2"/>
            <w:tcMar>
              <w:top w:w="0" w:type="dxa"/>
              <w:left w:w="108" w:type="dxa"/>
              <w:bottom w:w="0" w:type="dxa"/>
              <w:right w:w="108" w:type="dxa"/>
            </w:tcMar>
            <w:hideMark/>
          </w:tcPr>
          <w:p w14:paraId="78DED619" w14:textId="76D0F935"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Anggota</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Keluarga</w:t>
            </w:r>
            <w:proofErr w:type="spellEnd"/>
            <w:r w:rsidRPr="005A2466">
              <w:rPr>
                <w:rFonts w:ascii="Calibri" w:hAnsi="Calibri"/>
                <w:b/>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ibu</w:t>
            </w:r>
            <w:proofErr w:type="spellEnd"/>
            <w:r w:rsidRPr="005A2466">
              <w:rPr>
                <w:rFonts w:ascii="Calibri" w:hAnsi="Calibri"/>
                <w:color w:val="000000"/>
                <w:sz w:val="20"/>
              </w:rPr>
              <w:t xml:space="preserve">, ayah, </w:t>
            </w:r>
            <w:proofErr w:type="spellStart"/>
            <w:r w:rsidRPr="005A2466">
              <w:rPr>
                <w:rFonts w:ascii="Calibri" w:hAnsi="Calibri"/>
                <w:color w:val="000000"/>
                <w:sz w:val="20"/>
              </w:rPr>
              <w:t>nenek</w:t>
            </w:r>
            <w:proofErr w:type="spellEnd"/>
            <w:r w:rsidRPr="005A2466">
              <w:rPr>
                <w:rFonts w:ascii="Calibri" w:hAnsi="Calibri"/>
                <w:color w:val="000000"/>
                <w:sz w:val="20"/>
              </w:rPr>
              <w:t xml:space="preserve">, </w:t>
            </w:r>
            <w:proofErr w:type="spellStart"/>
            <w:r w:rsidRPr="005A2466">
              <w:rPr>
                <w:rFonts w:ascii="Calibri" w:hAnsi="Calibri"/>
                <w:color w:val="000000"/>
                <w:sz w:val="20"/>
              </w:rPr>
              <w:t>kakek</w:t>
            </w:r>
            <w:proofErr w:type="spellEnd"/>
            <w:r w:rsidRPr="005A2466">
              <w:rPr>
                <w:rFonts w:ascii="Calibri" w:hAnsi="Calibri"/>
                <w:color w:val="000000"/>
                <w:sz w:val="20"/>
              </w:rPr>
              <w:t xml:space="preserve">, </w:t>
            </w:r>
            <w:proofErr w:type="spellStart"/>
            <w:r w:rsidRPr="005A2466">
              <w:rPr>
                <w:rFonts w:ascii="Calibri" w:hAnsi="Calibri"/>
                <w:color w:val="000000"/>
                <w:sz w:val="20"/>
              </w:rPr>
              <w:t>anak</w:t>
            </w:r>
            <w:proofErr w:type="spellEnd"/>
            <w:r w:rsidRPr="005A2466">
              <w:rPr>
                <w:rFonts w:ascii="Calibri" w:hAnsi="Calibri"/>
                <w:color w:val="000000"/>
                <w:sz w:val="20"/>
              </w:rPr>
              <w:t xml:space="preserve"> </w:t>
            </w:r>
            <w:proofErr w:type="spellStart"/>
            <w:r w:rsidRPr="005A2466">
              <w:rPr>
                <w:rFonts w:ascii="Calibri" w:hAnsi="Calibri"/>
                <w:color w:val="000000"/>
                <w:sz w:val="20"/>
              </w:rPr>
              <w:t>laki-laki</w:t>
            </w:r>
            <w:proofErr w:type="spellEnd"/>
            <w:r w:rsidRPr="005A2466">
              <w:rPr>
                <w:rFonts w:ascii="Calibri" w:hAnsi="Calibri"/>
                <w:color w:val="000000"/>
                <w:sz w:val="20"/>
              </w:rPr>
              <w:t xml:space="preserve">, </w:t>
            </w:r>
            <w:proofErr w:type="spellStart"/>
            <w:r w:rsidRPr="005A2466">
              <w:rPr>
                <w:rFonts w:ascii="Calibri" w:hAnsi="Calibri"/>
                <w:color w:val="000000"/>
                <w:sz w:val="20"/>
              </w:rPr>
              <w:t>anak</w:t>
            </w:r>
            <w:proofErr w:type="spellEnd"/>
            <w:r w:rsidRPr="005A2466">
              <w:rPr>
                <w:rFonts w:ascii="Calibri" w:hAnsi="Calibri"/>
                <w:color w:val="000000"/>
                <w:sz w:val="20"/>
              </w:rPr>
              <w:t xml:space="preserve"> </w:t>
            </w:r>
            <w:proofErr w:type="spellStart"/>
            <w:r w:rsidRPr="005A2466">
              <w:rPr>
                <w:rFonts w:ascii="Calibri" w:hAnsi="Calibri"/>
                <w:color w:val="000000"/>
                <w:sz w:val="20"/>
              </w:rPr>
              <w:t>perempuan</w:t>
            </w:r>
            <w:proofErr w:type="spellEnd"/>
            <w:r w:rsidRPr="005A2466">
              <w:rPr>
                <w:rFonts w:ascii="Calibri" w:hAnsi="Calibri"/>
                <w:color w:val="000000"/>
                <w:sz w:val="20"/>
              </w:rPr>
              <w:t xml:space="preserve">, </w:t>
            </w:r>
            <w:proofErr w:type="spellStart"/>
            <w:r w:rsidRPr="005A2466">
              <w:rPr>
                <w:rFonts w:ascii="Calibri" w:hAnsi="Calibri"/>
                <w:color w:val="000000"/>
                <w:sz w:val="20"/>
              </w:rPr>
              <w:t>kakak</w:t>
            </w:r>
            <w:proofErr w:type="spellEnd"/>
            <w:r w:rsidR="00DD4309">
              <w:rPr>
                <w:rFonts w:ascii="Calibri" w:hAnsi="Calibri"/>
                <w:color w:val="000000"/>
                <w:sz w:val="20"/>
              </w:rPr>
              <w:t xml:space="preserve"> </w:t>
            </w:r>
            <w:del w:id="236" w:author="OLTRE" w:date="2024-07-03T22:42:00Z">
              <w:r w:rsidR="00CF54ED" w:rsidRPr="00613832">
                <w:rPr>
                  <w:rFonts w:ascii="Calibri" w:eastAsia="Times New Roman" w:hAnsi="Calibri" w:cs="Calibri"/>
                  <w:color w:val="000000"/>
                  <w:sz w:val="20"/>
                  <w:szCs w:val="20"/>
                  <w:lang w:eastAsia="en-ID"/>
                </w:rPr>
                <w:delText>se</w:delText>
              </w:r>
              <w:r w:rsidRPr="00613832">
                <w:rPr>
                  <w:rFonts w:ascii="Calibri" w:eastAsia="Times New Roman" w:hAnsi="Calibri" w:cs="Calibri"/>
                  <w:color w:val="000000"/>
                  <w:sz w:val="20"/>
                  <w:szCs w:val="20"/>
                  <w:lang w:eastAsia="en-ID"/>
                </w:rPr>
                <w:delText>dara</w:delText>
              </w:r>
              <w:r w:rsidR="00CF54ED" w:rsidRPr="00613832">
                <w:rPr>
                  <w:rFonts w:ascii="Calibri" w:eastAsia="Times New Roman" w:hAnsi="Calibri" w:cs="Calibri"/>
                  <w:color w:val="000000"/>
                  <w:sz w:val="20"/>
                  <w:szCs w:val="20"/>
                  <w:lang w:eastAsia="en-ID"/>
                </w:rPr>
                <w:delText>h</w:delText>
              </w:r>
              <w:r w:rsidRPr="00613832">
                <w:rPr>
                  <w:rFonts w:ascii="Calibri" w:eastAsia="Times New Roman" w:hAnsi="Calibri" w:cs="Calibri"/>
                  <w:color w:val="000000"/>
                  <w:sz w:val="20"/>
                  <w:szCs w:val="20"/>
                  <w:lang w:eastAsia="en-ID"/>
                </w:rPr>
                <w:delText xml:space="preserve"> </w:delText>
              </w:r>
            </w:del>
            <w:proofErr w:type="spellStart"/>
            <w:ins w:id="237" w:author="OLTRE" w:date="2024-07-03T22:42:00Z">
              <w:r w:rsidR="00DD4309">
                <w:rPr>
                  <w:rFonts w:ascii="Calibri" w:hAnsi="Calibri"/>
                  <w:color w:val="000000"/>
                  <w:sz w:val="20"/>
                </w:rPr>
                <w:t>laki-laki</w:t>
              </w:r>
              <w:proofErr w:type="spellEnd"/>
              <w:r w:rsidR="00DD4309">
                <w:rPr>
                  <w:rFonts w:ascii="Calibri" w:hAnsi="Calibri"/>
                  <w:color w:val="000000"/>
                  <w:sz w:val="20"/>
                </w:rPr>
                <w:t xml:space="preserve"> </w:t>
              </w:r>
              <w:proofErr w:type="spellStart"/>
              <w:r w:rsidR="00DD4309">
                <w:rPr>
                  <w:rFonts w:ascii="Calibri" w:hAnsi="Calibri"/>
                  <w:color w:val="000000"/>
                  <w:sz w:val="20"/>
                </w:rPr>
                <w:t>atau</w:t>
              </w:r>
              <w:proofErr w:type="spellEnd"/>
              <w:r w:rsidR="00DD4309">
                <w:rPr>
                  <w:rFonts w:ascii="Calibri" w:hAnsi="Calibri"/>
                  <w:color w:val="000000"/>
                  <w:sz w:val="20"/>
                </w:rPr>
                <w:t xml:space="preserve"> </w:t>
              </w:r>
              <w:proofErr w:type="spellStart"/>
              <w:r w:rsidR="00DD4309">
                <w:rPr>
                  <w:rFonts w:ascii="Calibri" w:hAnsi="Calibri"/>
                  <w:color w:val="000000"/>
                  <w:sz w:val="20"/>
                </w:rPr>
                <w:t>kakak</w:t>
              </w:r>
              <w:proofErr w:type="spellEnd"/>
              <w:r w:rsidR="00DD4309">
                <w:rPr>
                  <w:rFonts w:ascii="Calibri" w:hAnsi="Calibri"/>
                  <w:color w:val="000000"/>
                  <w:sz w:val="20"/>
                </w:rPr>
                <w:t xml:space="preserve"> </w:t>
              </w:r>
              <w:proofErr w:type="spellStart"/>
              <w:r w:rsidR="00DD4309">
                <w:rPr>
                  <w:rFonts w:ascii="Calibri" w:hAnsi="Calibri"/>
                  <w:color w:val="000000"/>
                  <w:sz w:val="20"/>
                </w:rPr>
                <w:t>perempuan</w:t>
              </w:r>
            </w:ins>
            <w:proofErr w:type="spellEnd"/>
            <w:r w:rsidR="00DD4309">
              <w:rPr>
                <w:rFonts w:ascii="Calibri" w:hAnsi="Calibri"/>
                <w:color w:val="000000"/>
                <w:sz w:val="20"/>
              </w:rPr>
              <w:t xml:space="preserve"> </w:t>
            </w:r>
            <w:proofErr w:type="spellStart"/>
            <w:r w:rsidR="00DD4309">
              <w:rPr>
                <w:rFonts w:ascii="Calibri" w:hAnsi="Calibri"/>
                <w:color w:val="000000"/>
                <w:sz w:val="20"/>
              </w:rPr>
              <w:t>atau</w:t>
            </w:r>
            <w:proofErr w:type="spellEnd"/>
            <w:r w:rsidR="00CF54ED" w:rsidRPr="00613832">
              <w:rPr>
                <w:rFonts w:ascii="Calibri" w:eastAsia="Times New Roman" w:hAnsi="Calibri" w:cs="Calibri"/>
                <w:color w:val="000000"/>
                <w:sz w:val="20"/>
                <w:szCs w:val="20"/>
                <w:lang w:eastAsia="en-ID"/>
              </w:rPr>
              <w:t xml:space="preserve"> </w:t>
            </w:r>
            <w:proofErr w:type="spellStart"/>
            <w:r w:rsidR="00CF54ED" w:rsidRPr="00613832">
              <w:rPr>
                <w:rFonts w:ascii="Calibri" w:eastAsia="Times New Roman" w:hAnsi="Calibri" w:cs="Calibri"/>
                <w:color w:val="000000"/>
                <w:sz w:val="20"/>
                <w:szCs w:val="20"/>
                <w:lang w:eastAsia="en-ID"/>
              </w:rPr>
              <w:t>ipar</w:t>
            </w:r>
            <w:proofErr w:type="spellEnd"/>
            <w:r w:rsidR="00CF54ED" w:rsidRPr="00613832">
              <w:rPr>
                <w:rFonts w:ascii="Calibri" w:eastAsia="Times New Roman" w:hAnsi="Calibri" w:cs="Calibri"/>
                <w:color w:val="000000"/>
                <w:sz w:val="20"/>
                <w:szCs w:val="20"/>
                <w:lang w:eastAsia="en-ID"/>
              </w:rPr>
              <w:t xml:space="preserve"> </w:t>
            </w:r>
            <w:proofErr w:type="spellStart"/>
            <w:r w:rsidR="00CF54ED" w:rsidRPr="00613832">
              <w:rPr>
                <w:rFonts w:ascii="Calibri" w:eastAsia="Times New Roman" w:hAnsi="Calibri" w:cs="Calibri"/>
                <w:color w:val="000000"/>
                <w:sz w:val="20"/>
                <w:szCs w:val="20"/>
                <w:lang w:eastAsia="en-ID"/>
              </w:rPr>
              <w:t>dari</w:t>
            </w:r>
            <w:proofErr w:type="spellEnd"/>
            <w:r w:rsidR="00CF54ED"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w:t>
            </w:r>
            <w:ins w:id="238" w:author="OLTRE" w:date="2024-07-03T22:42:00Z">
              <w:r w:rsidR="00DD4309">
                <w:rPr>
                  <w:rFonts w:ascii="Calibri" w:hAnsi="Calibri"/>
                  <w:color w:val="000000"/>
                  <w:sz w:val="20"/>
                </w:rPr>
                <w:t xml:space="preserve"> </w:t>
              </w:r>
              <w:proofErr w:type="spellStart"/>
              <w:r w:rsidR="00DD4309">
                <w:rPr>
                  <w:rFonts w:ascii="Calibri" w:hAnsi="Calibri"/>
                  <w:color w:val="000000"/>
                  <w:sz w:val="20"/>
                </w:rPr>
                <w:t>terkait</w:t>
              </w:r>
            </w:ins>
            <w:proofErr w:type="spellEnd"/>
            <w:r w:rsidRPr="005A2466">
              <w:rPr>
                <w:rFonts w:ascii="Calibri" w:hAnsi="Calibri"/>
                <w:color w:val="000000"/>
                <w:sz w:val="20"/>
              </w:rPr>
              <w:t>.</w:t>
            </w:r>
          </w:p>
          <w:p w14:paraId="0997F735" w14:textId="77777777" w:rsidR="00DA3B6A" w:rsidRPr="005A2466" w:rsidRDefault="00DA3B6A" w:rsidP="005A2466">
            <w:pPr>
              <w:spacing w:after="0" w:line="240" w:lineRule="auto"/>
              <w:ind w:left="426"/>
              <w:contextualSpacing/>
              <w:jc w:val="both"/>
              <w:rPr>
                <w:rFonts w:ascii="Calibri" w:hAnsi="Calibri"/>
                <w:sz w:val="20"/>
              </w:rPr>
            </w:pPr>
          </w:p>
          <w:p w14:paraId="17C87126"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Pemberitahuan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Penolakan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Pertama</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w:t>
            </w:r>
            <w:r w:rsidR="00C51D44" w:rsidRPr="005A2466">
              <w:rPr>
                <w:rFonts w:ascii="Calibri" w:hAnsi="Calibri"/>
                <w:color w:val="000000"/>
                <w:sz w:val="20"/>
              </w:rPr>
              <w:t>a</w:t>
            </w:r>
            <w:r w:rsidRPr="005A2466">
              <w:rPr>
                <w:rFonts w:ascii="Calibri" w:hAnsi="Calibri"/>
                <w:color w:val="000000"/>
                <w:sz w:val="20"/>
              </w:rPr>
              <w:t>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7.1.3.</w:t>
            </w:r>
          </w:p>
          <w:p w14:paraId="237D7F74" w14:textId="77777777" w:rsidR="00DA3B6A" w:rsidRPr="005A2466" w:rsidRDefault="00DA3B6A" w:rsidP="005A2466">
            <w:pPr>
              <w:spacing w:after="0" w:line="240" w:lineRule="auto"/>
              <w:ind w:left="426"/>
              <w:contextualSpacing/>
              <w:jc w:val="both"/>
              <w:rPr>
                <w:rFonts w:ascii="Calibri" w:hAnsi="Calibri"/>
                <w:sz w:val="20"/>
              </w:rPr>
            </w:pPr>
          </w:p>
          <w:p w14:paraId="7FA98037"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r w:rsidR="00AC1C87" w:rsidRPr="005A2466">
              <w:rPr>
                <w:rFonts w:ascii="Calibri" w:hAnsi="Calibri"/>
                <w:b/>
                <w:color w:val="000000"/>
                <w:sz w:val="20"/>
              </w:rPr>
              <w:t xml:space="preserve">Saham </w:t>
            </w:r>
            <w:proofErr w:type="spellStart"/>
            <w:r w:rsidR="00AC1C87"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Pertama</w:t>
            </w:r>
            <w:proofErr w:type="spellEnd"/>
            <w:r w:rsidRPr="005A2466">
              <w:rPr>
                <w:rFonts w:ascii="Calibri" w:hAnsi="Calibri"/>
                <w:b/>
                <w:color w:val="000000"/>
                <w:sz w:val="20"/>
              </w:rPr>
              <w:t>”</w:t>
            </w:r>
            <w:r w:rsidRPr="005A2466">
              <w:rPr>
                <w:rFonts w:ascii="Calibri" w:hAnsi="Calibri"/>
                <w:color w:val="000000"/>
                <w:sz w:val="20"/>
              </w:rPr>
              <w:t>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7.1.1.</w:t>
            </w:r>
          </w:p>
          <w:p w14:paraId="5A7BA356" w14:textId="77777777" w:rsidR="00DA3B6A" w:rsidRPr="005A2466" w:rsidRDefault="00DA3B6A" w:rsidP="005A2466">
            <w:pPr>
              <w:spacing w:after="0" w:line="240" w:lineRule="auto"/>
              <w:ind w:left="426"/>
              <w:contextualSpacing/>
              <w:jc w:val="both"/>
              <w:rPr>
                <w:rFonts w:ascii="Calibri" w:hAnsi="Calibri"/>
                <w:sz w:val="20"/>
              </w:rPr>
            </w:pPr>
          </w:p>
          <w:p w14:paraId="08D116E8" w14:textId="7DF11CFE" w:rsidR="00134E27"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"Para </w:t>
            </w:r>
            <w:proofErr w:type="spellStart"/>
            <w:r w:rsidRPr="005A2466">
              <w:rPr>
                <w:rFonts w:ascii="Calibri" w:hAnsi="Calibri"/>
                <w:b/>
                <w:color w:val="000000"/>
                <w:sz w:val="20"/>
              </w:rPr>
              <w:t>Pemegang</w:t>
            </w:r>
            <w:proofErr w:type="spellEnd"/>
            <w:r w:rsidRPr="005A2466">
              <w:rPr>
                <w:rFonts w:ascii="Calibri" w:hAnsi="Calibri"/>
                <w:b/>
                <w:color w:val="000000"/>
                <w:sz w:val="20"/>
              </w:rPr>
              <w:t xml:space="preserve"> Saham </w:t>
            </w:r>
            <w:proofErr w:type="spellStart"/>
            <w:r w:rsidRPr="005A2466">
              <w:rPr>
                <w:rFonts w:ascii="Calibri" w:hAnsi="Calibri"/>
                <w:b/>
                <w:color w:val="000000"/>
                <w:sz w:val="20"/>
              </w:rPr>
              <w:t>Pendiri</w:t>
            </w:r>
            <w:proofErr w:type="spellEnd"/>
            <w:r w:rsidRPr="005A2466">
              <w:rPr>
                <w:rFonts w:ascii="Calibri" w:hAnsi="Calibri"/>
                <w:b/>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r w:rsidRPr="005A2466">
              <w:rPr>
                <w:rFonts w:ascii="Calibri" w:hAnsi="Calibri"/>
                <w:b/>
                <w:color w:val="000000"/>
                <w:sz w:val="20"/>
              </w:rPr>
              <w:t>“</w:t>
            </w:r>
            <w:ins w:id="239" w:author="OLTRE" w:date="2024-07-03T22:42:00Z">
              <w:r w:rsidR="006F3F9E">
                <w:rPr>
                  <w:rFonts w:ascii="Calibri" w:hAnsi="Calibri"/>
                  <w:b/>
                  <w:color w:val="000000"/>
                  <w:sz w:val="20"/>
                </w:rPr>
                <w:t xml:space="preserve">Para </w:t>
              </w:r>
            </w:ins>
            <w:proofErr w:type="spellStart"/>
            <w:r w:rsidRPr="005A2466">
              <w:rPr>
                <w:rFonts w:ascii="Calibri" w:hAnsi="Calibri"/>
                <w:b/>
                <w:color w:val="000000"/>
                <w:sz w:val="20"/>
              </w:rPr>
              <w:t>Pendiri</w:t>
            </w:r>
            <w:proofErr w:type="spellEnd"/>
            <w:r w:rsidRPr="005A2466">
              <w:rPr>
                <w:rFonts w:ascii="Calibri" w:hAnsi="Calibri"/>
                <w:b/>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00130522" w:rsidRPr="005A2466">
              <w:rPr>
                <w:rFonts w:ascii="Calibri" w:hAnsi="Calibri"/>
                <w:color w:val="000000"/>
                <w:sz w:val="20"/>
              </w:rPr>
              <w:t>Vichi</w:t>
            </w:r>
            <w:proofErr w:type="spellEnd"/>
            <w:r w:rsidRPr="005A2466">
              <w:rPr>
                <w:rFonts w:ascii="Calibri" w:hAnsi="Calibri"/>
                <w:color w:val="000000"/>
                <w:sz w:val="20"/>
              </w:rPr>
              <w:t xml:space="preserve"> dan </w:t>
            </w:r>
            <w:r w:rsidR="00130522" w:rsidRPr="005A2466">
              <w:rPr>
                <w:rFonts w:ascii="Calibri" w:hAnsi="Calibri"/>
                <w:color w:val="000000"/>
                <w:sz w:val="20"/>
              </w:rPr>
              <w:t>Desmond</w:t>
            </w:r>
            <w:r w:rsidRPr="005A2466">
              <w:rPr>
                <w:rFonts w:ascii="Calibri" w:hAnsi="Calibri"/>
                <w:color w:val="000000"/>
                <w:sz w:val="20"/>
              </w:rPr>
              <w:t xml:space="preserve"> </w:t>
            </w:r>
            <w:proofErr w:type="spellStart"/>
            <w:r w:rsidRPr="005A2466">
              <w:rPr>
                <w:rFonts w:ascii="Calibri" w:hAnsi="Calibri"/>
                <w:color w:val="000000"/>
                <w:sz w:val="20"/>
              </w:rPr>
              <w:t>baik</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bersama-sama</w:t>
            </w:r>
            <w:proofErr w:type="spellEnd"/>
            <w:r w:rsidRPr="005A2466">
              <w:rPr>
                <w:rFonts w:ascii="Calibri" w:hAnsi="Calibri"/>
                <w:color w:val="000000"/>
                <w:sz w:val="20"/>
              </w:rPr>
              <w:t xml:space="preserve"> </w:t>
            </w:r>
            <w:proofErr w:type="spellStart"/>
            <w:r w:rsidRPr="005A2466">
              <w:rPr>
                <w:rFonts w:ascii="Calibri" w:hAnsi="Calibri"/>
                <w:color w:val="000000"/>
                <w:sz w:val="20"/>
              </w:rPr>
              <w:t>maupun</w:t>
            </w:r>
            <w:proofErr w:type="spellEnd"/>
            <w:r w:rsidRPr="005A2466">
              <w:rPr>
                <w:rFonts w:ascii="Calibri" w:hAnsi="Calibri"/>
                <w:color w:val="000000"/>
                <w:sz w:val="20"/>
              </w:rPr>
              <w:t xml:space="preserve"> </w:t>
            </w:r>
            <w:proofErr w:type="spellStart"/>
            <w:r w:rsidRPr="005A2466">
              <w:rPr>
                <w:rFonts w:ascii="Calibri" w:hAnsi="Calibri"/>
                <w:color w:val="000000"/>
                <w:sz w:val="20"/>
              </w:rPr>
              <w:t>sendiri-sendiri</w:t>
            </w:r>
            <w:proofErr w:type="spellEnd"/>
            <w:r w:rsidRPr="005A2466">
              <w:rPr>
                <w:rFonts w:ascii="Calibri" w:hAnsi="Calibri"/>
                <w:color w:val="000000"/>
                <w:sz w:val="20"/>
              </w:rPr>
              <w:t>.</w:t>
            </w:r>
          </w:p>
          <w:p w14:paraId="5B3619AA" w14:textId="77777777" w:rsidR="00DA3B6A" w:rsidRDefault="00DA3B6A">
            <w:pPr>
              <w:spacing w:after="0" w:line="240" w:lineRule="auto"/>
              <w:ind w:left="426"/>
              <w:contextualSpacing/>
              <w:jc w:val="both"/>
              <w:rPr>
                <w:rFonts w:ascii="Calibri" w:hAnsi="Calibri"/>
                <w:color w:val="000000"/>
                <w:sz w:val="20"/>
              </w:rPr>
            </w:pPr>
          </w:p>
          <w:p w14:paraId="2C8EFCB9" w14:textId="77777777" w:rsidR="00DA3B6A" w:rsidRPr="005A2466" w:rsidRDefault="00DA3B6A" w:rsidP="005A2466">
            <w:pPr>
              <w:spacing w:after="0" w:line="240" w:lineRule="auto"/>
              <w:ind w:left="426"/>
              <w:contextualSpacing/>
              <w:jc w:val="both"/>
              <w:rPr>
                <w:rFonts w:ascii="Calibri" w:hAnsi="Calibri"/>
                <w:sz w:val="20"/>
              </w:rPr>
            </w:pPr>
          </w:p>
        </w:tc>
      </w:tr>
      <w:tr w:rsidR="0011293A" w:rsidRPr="00613832" w14:paraId="527E6902" w14:textId="77777777" w:rsidTr="00BA45BC">
        <w:tc>
          <w:tcPr>
            <w:tcW w:w="4868" w:type="dxa"/>
            <w:gridSpan w:val="2"/>
            <w:tcMar>
              <w:top w:w="0" w:type="dxa"/>
              <w:left w:w="108" w:type="dxa"/>
              <w:bottom w:w="0" w:type="dxa"/>
              <w:right w:w="108" w:type="dxa"/>
            </w:tcMar>
            <w:hideMark/>
          </w:tcPr>
          <w:p w14:paraId="53DC4BAC" w14:textId="6D3D3216" w:rsidR="001821F3" w:rsidRDefault="00134E27" w:rsidP="005163AF">
            <w:pPr>
              <w:spacing w:after="0" w:line="240" w:lineRule="auto"/>
              <w:ind w:left="426"/>
              <w:jc w:val="both"/>
              <w:rPr>
                <w:color w:val="000000"/>
                <w:sz w:val="20"/>
              </w:rPr>
            </w:pPr>
            <w:r w:rsidRPr="005A2466">
              <w:rPr>
                <w:rFonts w:ascii="Calibri" w:hAnsi="Calibri"/>
                <w:b/>
                <w:color w:val="000000"/>
                <w:sz w:val="20"/>
              </w:rPr>
              <w:t>"General Meeting"</w:t>
            </w:r>
            <w:r w:rsidRPr="005A2466">
              <w:rPr>
                <w:rFonts w:ascii="Calibri" w:hAnsi="Calibri"/>
                <w:color w:val="000000"/>
                <w:sz w:val="20"/>
              </w:rPr>
              <w:t xml:space="preserve"> means a general meeting of the Shareholders of the Company summoned and convened in accordance with the provisions of the Articles of Association.</w:t>
            </w:r>
          </w:p>
          <w:p w14:paraId="4D9FC568" w14:textId="77777777" w:rsidR="001821F3" w:rsidRDefault="001821F3" w:rsidP="005163AF">
            <w:pPr>
              <w:spacing w:after="0" w:line="240" w:lineRule="auto"/>
              <w:ind w:left="426"/>
              <w:jc w:val="both"/>
              <w:rPr>
                <w:rFonts w:eastAsia="Times New Roman" w:cstheme="minorHAnsi"/>
                <w:color w:val="000000"/>
                <w:sz w:val="20"/>
                <w:szCs w:val="20"/>
                <w:lang w:eastAsia="en-ID"/>
              </w:rPr>
            </w:pPr>
          </w:p>
          <w:p w14:paraId="0C643E43" w14:textId="3EB66660" w:rsidR="00134E27" w:rsidRPr="005A2466" w:rsidRDefault="00134E27" w:rsidP="005A2466">
            <w:pPr>
              <w:spacing w:after="0" w:line="240" w:lineRule="auto"/>
              <w:ind w:left="426"/>
              <w:contextualSpacing/>
              <w:jc w:val="both"/>
              <w:rPr>
                <w:rFonts w:ascii="Calibri" w:hAnsi="Calibri"/>
                <w:sz w:val="20"/>
              </w:rPr>
            </w:pPr>
          </w:p>
        </w:tc>
        <w:tc>
          <w:tcPr>
            <w:tcW w:w="4914" w:type="dxa"/>
            <w:gridSpan w:val="2"/>
            <w:tcMar>
              <w:top w:w="0" w:type="dxa"/>
              <w:left w:w="108" w:type="dxa"/>
              <w:bottom w:w="0" w:type="dxa"/>
              <w:right w:w="108" w:type="dxa"/>
            </w:tcMar>
            <w:hideMark/>
          </w:tcPr>
          <w:p w14:paraId="7CB54E01" w14:textId="77777777"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t>"</w:t>
            </w:r>
            <w:proofErr w:type="spellStart"/>
            <w:r w:rsidRPr="005A2466">
              <w:rPr>
                <w:rFonts w:ascii="Calibri" w:hAnsi="Calibri"/>
                <w:b/>
                <w:color w:val="000000"/>
                <w:sz w:val="20"/>
              </w:rPr>
              <w:t>Rapat</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Umum</w:t>
            </w:r>
            <w:proofErr w:type="spellEnd"/>
            <w:r w:rsidRPr="005A2466">
              <w:rPr>
                <w:rFonts w:ascii="Calibri" w:hAnsi="Calibri"/>
                <w:b/>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Perseroan yang </w:t>
            </w:r>
            <w:proofErr w:type="spellStart"/>
            <w:r w:rsidRPr="005A2466">
              <w:rPr>
                <w:rFonts w:ascii="Calibri" w:hAnsi="Calibri"/>
                <w:color w:val="000000"/>
                <w:sz w:val="20"/>
              </w:rPr>
              <w:t>dipanggil</w:t>
            </w:r>
            <w:proofErr w:type="spellEnd"/>
            <w:r w:rsidRPr="005A2466">
              <w:rPr>
                <w:rFonts w:ascii="Calibri" w:hAnsi="Calibri"/>
                <w:color w:val="000000"/>
                <w:sz w:val="20"/>
              </w:rPr>
              <w:t xml:space="preserve"> dan </w:t>
            </w:r>
            <w:proofErr w:type="spellStart"/>
            <w:r w:rsidRPr="005A2466">
              <w:rPr>
                <w:rFonts w:ascii="Calibri" w:hAnsi="Calibri"/>
                <w:color w:val="000000"/>
                <w:sz w:val="20"/>
              </w:rPr>
              <w:t>diselenggarakan</w:t>
            </w:r>
            <w:proofErr w:type="spellEnd"/>
            <w:r w:rsidRPr="005A2466">
              <w:rPr>
                <w:rFonts w:ascii="Calibri" w:hAnsi="Calibri"/>
                <w:color w:val="000000"/>
                <w:sz w:val="20"/>
              </w:rPr>
              <w:t xml:space="preserve">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ketentuan-ketentuan</w:t>
            </w:r>
            <w:proofErr w:type="spellEnd"/>
            <w:r w:rsidRPr="005A2466">
              <w:rPr>
                <w:rFonts w:ascii="Calibri" w:hAnsi="Calibri"/>
                <w:color w:val="000000"/>
                <w:sz w:val="20"/>
              </w:rPr>
              <w:t xml:space="preserve">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Dasar.</w:t>
            </w:r>
          </w:p>
        </w:tc>
      </w:tr>
      <w:tr w:rsidR="0011293A" w:rsidRPr="00613832" w14:paraId="384205E1" w14:textId="77777777" w:rsidTr="00BA45BC">
        <w:tc>
          <w:tcPr>
            <w:tcW w:w="4868" w:type="dxa"/>
            <w:gridSpan w:val="2"/>
            <w:tcMar>
              <w:top w:w="0" w:type="dxa"/>
              <w:left w:w="108" w:type="dxa"/>
              <w:bottom w:w="0" w:type="dxa"/>
              <w:right w:w="108" w:type="dxa"/>
            </w:tcMar>
            <w:hideMark/>
          </w:tcPr>
          <w:p w14:paraId="568F5A1A"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Incidental Damage</w:t>
            </w:r>
            <w:r w:rsidRPr="005A2466">
              <w:rPr>
                <w:rFonts w:ascii="Calibri" w:hAnsi="Calibri"/>
                <w:color w:val="000000"/>
                <w:sz w:val="20"/>
              </w:rPr>
              <w:t>” means the commercially reasonable expenses incurred in the breach of contract.</w:t>
            </w:r>
          </w:p>
          <w:p w14:paraId="7B96C7D7" w14:textId="77777777" w:rsidR="00DD1C00" w:rsidRDefault="00DD1C00">
            <w:pPr>
              <w:spacing w:after="0" w:line="240" w:lineRule="auto"/>
              <w:ind w:left="426"/>
              <w:contextualSpacing/>
              <w:jc w:val="both"/>
              <w:rPr>
                <w:rFonts w:ascii="Calibri" w:hAnsi="Calibri"/>
                <w:color w:val="000000"/>
                <w:sz w:val="20"/>
              </w:rPr>
            </w:pPr>
          </w:p>
          <w:p w14:paraId="31311528" w14:textId="77777777" w:rsidR="000B3D20" w:rsidRDefault="000B3D20">
            <w:pPr>
              <w:spacing w:after="0" w:line="240" w:lineRule="auto"/>
              <w:ind w:left="426"/>
              <w:contextualSpacing/>
              <w:jc w:val="both"/>
              <w:rPr>
                <w:ins w:id="240" w:author="OLTRE" w:date="2024-07-03T22:42:00Z"/>
                <w:rFonts w:ascii="Calibri" w:hAnsi="Calibri"/>
                <w:color w:val="000000"/>
                <w:sz w:val="20"/>
              </w:rPr>
            </w:pPr>
          </w:p>
          <w:p w14:paraId="5EAC2D82" w14:textId="5694F313" w:rsidR="00CF54ED" w:rsidRPr="005A2466" w:rsidRDefault="00376B8D" w:rsidP="005A2466">
            <w:pPr>
              <w:spacing w:after="0" w:line="240" w:lineRule="auto"/>
              <w:ind w:left="426"/>
              <w:contextualSpacing/>
              <w:jc w:val="both"/>
              <w:rPr>
                <w:rFonts w:ascii="Calibri" w:hAnsi="Calibri"/>
                <w:b/>
                <w:color w:val="000000"/>
                <w:sz w:val="20"/>
              </w:rPr>
            </w:pPr>
            <w:r w:rsidRPr="005A2466">
              <w:rPr>
                <w:rFonts w:ascii="Calibri" w:hAnsi="Calibri"/>
                <w:b/>
                <w:color w:val="000000"/>
                <w:sz w:val="20"/>
              </w:rPr>
              <w:t xml:space="preserve"> </w:t>
            </w:r>
            <w:r w:rsidR="00134E27" w:rsidRPr="005A2466">
              <w:rPr>
                <w:rFonts w:ascii="Calibri" w:hAnsi="Calibri"/>
                <w:b/>
                <w:color w:val="000000"/>
                <w:sz w:val="20"/>
              </w:rPr>
              <w:t xml:space="preserve">“IPO” </w:t>
            </w:r>
            <w:r w:rsidR="00134E27" w:rsidRPr="005A2466">
              <w:rPr>
                <w:rFonts w:ascii="Calibri" w:hAnsi="Calibri"/>
                <w:color w:val="000000"/>
                <w:sz w:val="20"/>
              </w:rPr>
              <w:t>means an initial public offering of the Company’s Shares on</w:t>
            </w:r>
            <w:r w:rsidR="00134E27" w:rsidRPr="005A2466">
              <w:rPr>
                <w:rFonts w:ascii="Calibri" w:hAnsi="Calibri"/>
                <w:b/>
                <w:color w:val="000000"/>
                <w:sz w:val="20"/>
              </w:rPr>
              <w:t xml:space="preserve"> </w:t>
            </w:r>
            <w:r w:rsidR="00134E27" w:rsidRPr="005A2466">
              <w:rPr>
                <w:rFonts w:ascii="Calibri" w:hAnsi="Calibri"/>
                <w:color w:val="000000"/>
                <w:sz w:val="20"/>
              </w:rPr>
              <w:t>a Qualified Stock Exchange.</w:t>
            </w:r>
          </w:p>
          <w:p w14:paraId="6DD8509F" w14:textId="77777777" w:rsidR="00DA3B6A" w:rsidRPr="005A2466" w:rsidRDefault="00DA3B6A" w:rsidP="005A2466">
            <w:pPr>
              <w:spacing w:after="0" w:line="240" w:lineRule="auto"/>
              <w:contextualSpacing/>
              <w:rPr>
                <w:rFonts w:ascii="Calibri" w:hAnsi="Calibri"/>
                <w:sz w:val="20"/>
                <w:rPrChange w:id="241" w:author="OLTRE" w:date="2024-07-03T22:42:00Z">
                  <w:rPr>
                    <w:color w:val="000000"/>
                    <w:sz w:val="20"/>
                  </w:rPr>
                </w:rPrChange>
              </w:rPr>
              <w:pPrChange w:id="242" w:author="OLTRE" w:date="2024-07-03T22:42:00Z">
                <w:pPr>
                  <w:spacing w:after="0" w:line="240" w:lineRule="auto"/>
                  <w:jc w:val="both"/>
                </w:pPr>
              </w:pPrChange>
            </w:pPr>
          </w:p>
          <w:p w14:paraId="49F56016" w14:textId="77777777" w:rsidR="00134E27" w:rsidRPr="005A2466" w:rsidRDefault="00134E27" w:rsidP="005A2466">
            <w:pPr>
              <w:spacing w:after="0" w:line="240" w:lineRule="auto"/>
              <w:ind w:left="426"/>
              <w:contextualSpacing/>
              <w:jc w:val="both"/>
              <w:rPr>
                <w:del w:id="243" w:author="OLTRE" w:date="2024-07-03T22:42:00Z"/>
                <w:rFonts w:ascii="Calibri" w:hAnsi="Calibri"/>
                <w:sz w:val="20"/>
              </w:rPr>
            </w:pPr>
            <w:del w:id="244" w:author="OLTRE" w:date="2024-07-03T22:42:00Z">
              <w:r w:rsidRPr="005A2466">
                <w:rPr>
                  <w:rFonts w:ascii="Calibri" w:hAnsi="Calibri"/>
                  <w:b/>
                  <w:color w:val="000000"/>
                  <w:sz w:val="20"/>
                </w:rPr>
                <w:delText>"MOLHR"</w:delText>
              </w:r>
              <w:r w:rsidRPr="005A2466">
                <w:rPr>
                  <w:rFonts w:ascii="Calibri" w:hAnsi="Calibri"/>
                  <w:color w:val="000000"/>
                  <w:sz w:val="20"/>
                </w:rPr>
                <w:delText xml:space="preserve"> means the Ministry of Law and Human Rights of the Republic of Indonesia.</w:delText>
              </w:r>
            </w:del>
          </w:p>
          <w:p w14:paraId="6574132B" w14:textId="77777777" w:rsidR="00DA3B6A" w:rsidRPr="005A2466" w:rsidRDefault="00DA3B6A" w:rsidP="005A2466">
            <w:pPr>
              <w:spacing w:after="0" w:line="240" w:lineRule="auto"/>
              <w:contextualSpacing/>
              <w:rPr>
                <w:del w:id="245" w:author="OLTRE" w:date="2024-07-03T22:42:00Z"/>
                <w:rFonts w:ascii="Calibri" w:hAnsi="Calibri"/>
                <w:sz w:val="20"/>
              </w:rPr>
            </w:pPr>
          </w:p>
          <w:p w14:paraId="2145D75F" w14:textId="2B3E0DAD" w:rsidR="00CF54ED" w:rsidRDefault="00134E27">
            <w:pPr>
              <w:spacing w:after="0" w:line="240" w:lineRule="auto"/>
              <w:ind w:left="426"/>
              <w:contextualSpacing/>
              <w:jc w:val="both"/>
              <w:rPr>
                <w:rFonts w:ascii="Calibri" w:hAnsi="Calibri"/>
                <w:b/>
                <w:color w:val="000000"/>
                <w:sz w:val="20"/>
              </w:rPr>
            </w:pPr>
            <w:r w:rsidRPr="005A2466">
              <w:rPr>
                <w:rFonts w:ascii="Calibri" w:hAnsi="Calibri"/>
                <w:b/>
                <w:color w:val="000000"/>
                <w:sz w:val="20"/>
              </w:rPr>
              <w:t xml:space="preserve">“New Securities” </w:t>
            </w:r>
            <w:r w:rsidRPr="005A2466">
              <w:rPr>
                <w:rFonts w:ascii="Calibri" w:hAnsi="Calibri"/>
                <w:color w:val="000000"/>
                <w:sz w:val="20"/>
              </w:rPr>
              <w:t>has the meaning given to it in Clause 6.1</w:t>
            </w:r>
            <w:r w:rsidRPr="005A2466">
              <w:rPr>
                <w:rFonts w:ascii="Calibri" w:hAnsi="Calibri"/>
                <w:b/>
                <w:color w:val="000000"/>
                <w:sz w:val="20"/>
              </w:rPr>
              <w:t>.</w:t>
            </w:r>
          </w:p>
          <w:p w14:paraId="2E6C9ECA" w14:textId="77777777" w:rsidR="00A21028" w:rsidRDefault="00A21028" w:rsidP="004E5CBB">
            <w:pPr>
              <w:spacing w:after="0" w:line="240" w:lineRule="auto"/>
              <w:contextualSpacing/>
              <w:jc w:val="both"/>
              <w:rPr>
                <w:rFonts w:ascii="Calibri" w:hAnsi="Calibri"/>
                <w:b/>
                <w:color w:val="000000"/>
                <w:sz w:val="20"/>
              </w:rPr>
              <w:pPrChange w:id="246" w:author="OLTRE" w:date="2024-07-03T22:42:00Z">
                <w:pPr>
                  <w:spacing w:after="0" w:line="240" w:lineRule="auto"/>
                  <w:ind w:left="426"/>
                  <w:contextualSpacing/>
                  <w:jc w:val="both"/>
                </w:pPr>
              </w:pPrChange>
            </w:pPr>
          </w:p>
          <w:p w14:paraId="14042483" w14:textId="58FA5AA7" w:rsidR="006E1EFD" w:rsidRDefault="006E1EFD">
            <w:pPr>
              <w:spacing w:after="0" w:line="240" w:lineRule="auto"/>
              <w:ind w:left="426"/>
              <w:contextualSpacing/>
              <w:jc w:val="both"/>
              <w:rPr>
                <w:rFonts w:ascii="Calibri" w:hAnsi="Calibri"/>
                <w:b/>
                <w:color w:val="000000"/>
                <w:sz w:val="20"/>
              </w:rPr>
            </w:pPr>
            <w:r>
              <w:rPr>
                <w:rFonts w:ascii="Calibri" w:hAnsi="Calibri"/>
                <w:b/>
                <w:color w:val="000000"/>
                <w:sz w:val="20"/>
              </w:rPr>
              <w:t>“Novation to Assignee</w:t>
            </w:r>
            <w:r w:rsidRPr="005A2466">
              <w:rPr>
                <w:rFonts w:ascii="Calibri" w:hAnsi="Calibri"/>
                <w:bCs/>
                <w:color w:val="000000"/>
                <w:sz w:val="20"/>
              </w:rPr>
              <w:t>”</w:t>
            </w:r>
            <w:r>
              <w:rPr>
                <w:rFonts w:ascii="Calibri" w:hAnsi="Calibri"/>
                <w:bCs/>
                <w:color w:val="000000"/>
                <w:sz w:val="20"/>
              </w:rPr>
              <w:t xml:space="preserve"> has the meaning given to it in</w:t>
            </w:r>
            <w:r w:rsidR="00376787">
              <w:rPr>
                <w:rFonts w:ascii="Calibri" w:hAnsi="Calibri"/>
                <w:bCs/>
                <w:color w:val="000000"/>
                <w:sz w:val="20"/>
              </w:rPr>
              <w:t xml:space="preserve"> Clause</w:t>
            </w:r>
            <w:r>
              <w:rPr>
                <w:rFonts w:ascii="Calibri" w:hAnsi="Calibri"/>
                <w:bCs/>
                <w:color w:val="000000"/>
                <w:sz w:val="20"/>
              </w:rPr>
              <w:t xml:space="preserve"> </w:t>
            </w:r>
            <w:r w:rsidR="00F9037A">
              <w:rPr>
                <w:rFonts w:ascii="Calibri" w:hAnsi="Calibri"/>
                <w:bCs/>
                <w:color w:val="000000"/>
                <w:sz w:val="20"/>
              </w:rPr>
              <w:t>2</w:t>
            </w:r>
            <w:r w:rsidR="00A32E29">
              <w:rPr>
                <w:rFonts w:ascii="Calibri" w:hAnsi="Calibri"/>
                <w:bCs/>
                <w:color w:val="000000"/>
                <w:sz w:val="20"/>
              </w:rPr>
              <w:t>3</w:t>
            </w:r>
            <w:r w:rsidR="00F9037A">
              <w:rPr>
                <w:rFonts w:ascii="Calibri" w:hAnsi="Calibri"/>
                <w:bCs/>
                <w:color w:val="000000"/>
                <w:sz w:val="20"/>
              </w:rPr>
              <w:t>.3.</w:t>
            </w:r>
          </w:p>
          <w:p w14:paraId="325BBC67" w14:textId="77777777" w:rsidR="00DD1C00" w:rsidRDefault="00DD1C00" w:rsidP="00BA45BC">
            <w:pPr>
              <w:spacing w:after="0" w:line="240" w:lineRule="auto"/>
              <w:contextualSpacing/>
              <w:jc w:val="both"/>
              <w:rPr>
                <w:rFonts w:ascii="Calibri" w:hAnsi="Calibri"/>
                <w:b/>
                <w:color w:val="000000"/>
                <w:sz w:val="20"/>
              </w:rPr>
            </w:pPr>
          </w:p>
          <w:p w14:paraId="38FAA9D7" w14:textId="17749C7A" w:rsidR="00A55264" w:rsidRDefault="00134E27" w:rsidP="001B1F09">
            <w:pPr>
              <w:spacing w:after="0" w:line="240" w:lineRule="auto"/>
              <w:ind w:left="426"/>
              <w:contextualSpacing/>
              <w:jc w:val="both"/>
              <w:rPr>
                <w:rFonts w:ascii="Calibri" w:hAnsi="Calibri"/>
                <w:sz w:val="20"/>
                <w:rPrChange w:id="247" w:author="OLTRE" w:date="2024-07-03T22:42:00Z">
                  <w:rPr>
                    <w:rFonts w:ascii="Calibri" w:hAnsi="Calibri"/>
                    <w:color w:val="000000"/>
                    <w:sz w:val="20"/>
                  </w:rPr>
                </w:rPrChange>
              </w:rPr>
            </w:pPr>
            <w:r w:rsidRPr="005A2466">
              <w:rPr>
                <w:rFonts w:ascii="Calibri" w:hAnsi="Calibri"/>
                <w:b/>
                <w:color w:val="000000"/>
                <w:sz w:val="20"/>
              </w:rPr>
              <w:t>“Offer Notice”</w:t>
            </w:r>
            <w:r w:rsidRPr="005A2466">
              <w:rPr>
                <w:rFonts w:ascii="Calibri" w:hAnsi="Calibri"/>
                <w:color w:val="000000"/>
                <w:sz w:val="20"/>
              </w:rPr>
              <w:t xml:space="preserve"> has the meaning given to it in Clause 7.1.1.</w:t>
            </w:r>
          </w:p>
          <w:p w14:paraId="14F0F552" w14:textId="77777777" w:rsidR="00A21028" w:rsidRPr="005A2466" w:rsidRDefault="00A21028" w:rsidP="005A2466">
            <w:pPr>
              <w:spacing w:after="0" w:line="240" w:lineRule="auto"/>
              <w:ind w:left="426"/>
              <w:contextualSpacing/>
              <w:jc w:val="both"/>
              <w:rPr>
                <w:rFonts w:ascii="Calibri" w:hAnsi="Calibri"/>
                <w:sz w:val="20"/>
              </w:rPr>
            </w:pPr>
          </w:p>
          <w:p w14:paraId="688046B4"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“Ordinary Shares” </w:t>
            </w:r>
            <w:r w:rsidRPr="005A2466">
              <w:rPr>
                <w:rFonts w:ascii="Calibri" w:hAnsi="Calibri"/>
                <w:color w:val="000000"/>
                <w:sz w:val="20"/>
              </w:rPr>
              <w:t>means ordinary shares issued by the Company with the rights contained in the Articles of Association.</w:t>
            </w:r>
          </w:p>
          <w:p w14:paraId="44A25051" w14:textId="77777777" w:rsidR="00D6231F" w:rsidRPr="005A2466" w:rsidRDefault="00D6231F" w:rsidP="004E5CBB">
            <w:pPr>
              <w:spacing w:after="0" w:line="240" w:lineRule="auto"/>
              <w:contextualSpacing/>
              <w:jc w:val="both"/>
              <w:rPr>
                <w:rFonts w:ascii="Calibri" w:hAnsi="Calibri"/>
                <w:sz w:val="20"/>
              </w:rPr>
              <w:pPrChange w:id="248" w:author="OLTRE" w:date="2024-07-03T22:42:00Z">
                <w:pPr>
                  <w:spacing w:after="0" w:line="240" w:lineRule="auto"/>
                  <w:ind w:left="426"/>
                  <w:contextualSpacing/>
                  <w:jc w:val="both"/>
                </w:pPr>
              </w:pPrChange>
            </w:pPr>
          </w:p>
          <w:p w14:paraId="342F98F7" w14:textId="1FC32C58" w:rsidR="005F4E12" w:rsidRDefault="005F4E12" w:rsidP="005F4E12">
            <w:pPr>
              <w:spacing w:after="0" w:line="240" w:lineRule="auto"/>
              <w:ind w:left="426"/>
              <w:jc w:val="both"/>
              <w:rPr>
                <w:rFonts w:ascii="Calibri" w:hAnsi="Calibri"/>
                <w:color w:val="000000"/>
                <w:sz w:val="20"/>
              </w:rPr>
            </w:pPr>
            <w:r w:rsidRPr="004B4A42">
              <w:rPr>
                <w:rFonts w:ascii="Calibri" w:hAnsi="Calibri"/>
                <w:color w:val="000000"/>
                <w:sz w:val="20"/>
              </w:rPr>
              <w:t>“</w:t>
            </w:r>
            <w:r w:rsidRPr="004B4A42">
              <w:rPr>
                <w:rFonts w:ascii="Calibri" w:hAnsi="Calibri"/>
                <w:b/>
                <w:bCs/>
                <w:color w:val="000000"/>
                <w:sz w:val="20"/>
              </w:rPr>
              <w:t>Preferred Shares</w:t>
            </w:r>
            <w:r w:rsidRPr="004B4A42">
              <w:rPr>
                <w:rFonts w:ascii="Calibri" w:hAnsi="Calibri"/>
                <w:color w:val="000000"/>
                <w:sz w:val="20"/>
              </w:rPr>
              <w:t xml:space="preserve">” means shares with rights </w:t>
            </w:r>
            <w:r>
              <w:rPr>
                <w:rFonts w:ascii="Calibri" w:hAnsi="Calibri"/>
                <w:color w:val="000000"/>
                <w:sz w:val="20"/>
              </w:rPr>
              <w:t xml:space="preserve">attached to it and are superior to the Ordinary Share </w:t>
            </w:r>
            <w:r w:rsidRPr="004B4A42">
              <w:rPr>
                <w:rFonts w:ascii="Calibri" w:hAnsi="Calibri"/>
                <w:color w:val="000000"/>
                <w:sz w:val="20"/>
              </w:rPr>
              <w:t>under the Company’s Articles of Association</w:t>
            </w:r>
            <w:r>
              <w:rPr>
                <w:rFonts w:ascii="Calibri" w:hAnsi="Calibri"/>
                <w:color w:val="000000"/>
                <w:sz w:val="20"/>
              </w:rPr>
              <w:t>.</w:t>
            </w:r>
          </w:p>
          <w:p w14:paraId="04E51C82" w14:textId="77777777" w:rsidR="00706E77" w:rsidRDefault="00706E77" w:rsidP="00BA45BC">
            <w:pPr>
              <w:spacing w:after="0" w:line="240" w:lineRule="auto"/>
              <w:jc w:val="both"/>
              <w:rPr>
                <w:rFonts w:ascii="Calibri" w:hAnsi="Calibri"/>
                <w:color w:val="000000"/>
                <w:sz w:val="20"/>
              </w:rPr>
            </w:pPr>
          </w:p>
          <w:p w14:paraId="672E7903" w14:textId="77777777" w:rsidR="005F4E12" w:rsidRDefault="005F4E12" w:rsidP="005F4E12">
            <w:pPr>
              <w:spacing w:after="0" w:line="240" w:lineRule="auto"/>
              <w:ind w:left="426"/>
              <w:jc w:val="both"/>
              <w:rPr>
                <w:rFonts w:ascii="Calibri" w:hAnsi="Calibri"/>
                <w:color w:val="000000"/>
                <w:sz w:val="20"/>
              </w:rPr>
            </w:pPr>
            <w:r w:rsidRPr="00B34B48">
              <w:rPr>
                <w:rFonts w:ascii="Calibri" w:hAnsi="Calibri"/>
                <w:color w:val="000000"/>
                <w:sz w:val="20"/>
              </w:rPr>
              <w:t>“</w:t>
            </w:r>
            <w:r w:rsidRPr="00B34B48">
              <w:rPr>
                <w:rFonts w:ascii="Calibri" w:hAnsi="Calibri"/>
                <w:b/>
                <w:bCs/>
                <w:color w:val="000000"/>
                <w:sz w:val="20"/>
              </w:rPr>
              <w:t>Preferred Share</w:t>
            </w:r>
            <w:r>
              <w:rPr>
                <w:rFonts w:ascii="Calibri" w:hAnsi="Calibri"/>
                <w:b/>
                <w:bCs/>
                <w:color w:val="000000"/>
                <w:sz w:val="20"/>
              </w:rPr>
              <w:t>holder</w:t>
            </w:r>
            <w:r w:rsidRPr="00B34B48">
              <w:rPr>
                <w:rFonts w:ascii="Calibri" w:hAnsi="Calibri"/>
                <w:color w:val="000000"/>
                <w:sz w:val="20"/>
              </w:rPr>
              <w:t xml:space="preserve">” means </w:t>
            </w:r>
            <w:r>
              <w:rPr>
                <w:rFonts w:ascii="Calibri" w:hAnsi="Calibri"/>
                <w:color w:val="000000"/>
                <w:sz w:val="20"/>
              </w:rPr>
              <w:t>any Shareholder who holds Preferred Shares in the Company.</w:t>
            </w:r>
          </w:p>
          <w:p w14:paraId="7CE550FC" w14:textId="77777777" w:rsidR="005F4E12" w:rsidRDefault="005F4E12" w:rsidP="005F4E12">
            <w:pPr>
              <w:spacing w:after="0" w:line="240" w:lineRule="auto"/>
              <w:ind w:left="426"/>
              <w:jc w:val="both"/>
              <w:rPr>
                <w:rFonts w:ascii="Calibri" w:hAnsi="Calibri"/>
                <w:color w:val="000000"/>
                <w:sz w:val="20"/>
              </w:rPr>
            </w:pPr>
          </w:p>
          <w:p w14:paraId="69FAF59A" w14:textId="77777777" w:rsidR="00C4602B" w:rsidRPr="004B4A42" w:rsidRDefault="00C4602B" w:rsidP="00BA45BC">
            <w:pPr>
              <w:spacing w:after="0" w:line="240" w:lineRule="auto"/>
              <w:jc w:val="both"/>
              <w:rPr>
                <w:rFonts w:ascii="Calibri" w:hAnsi="Calibri"/>
                <w:color w:val="000000"/>
                <w:sz w:val="20"/>
              </w:rPr>
            </w:pPr>
          </w:p>
          <w:p w14:paraId="60CD91DB"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Pro Rata Share</w:t>
            </w:r>
            <w:r w:rsidRPr="005A2466">
              <w:rPr>
                <w:rFonts w:ascii="Calibri" w:hAnsi="Calibri"/>
                <w:color w:val="000000"/>
                <w:sz w:val="20"/>
              </w:rPr>
              <w:t>” has the meaning given to it in Clause 6.1.</w:t>
            </w:r>
          </w:p>
          <w:p w14:paraId="696E6E6C" w14:textId="77777777" w:rsidR="005B6722" w:rsidRPr="005A2466" w:rsidRDefault="005B6722" w:rsidP="004E5CBB">
            <w:pPr>
              <w:spacing w:after="0" w:line="240" w:lineRule="auto"/>
              <w:contextualSpacing/>
              <w:jc w:val="both"/>
              <w:rPr>
                <w:rFonts w:ascii="Calibri" w:hAnsi="Calibri"/>
                <w:sz w:val="20"/>
              </w:rPr>
              <w:pPrChange w:id="249" w:author="OLTRE" w:date="2024-07-03T22:42:00Z">
                <w:pPr>
                  <w:spacing w:after="0" w:line="240" w:lineRule="auto"/>
                  <w:ind w:left="426"/>
                  <w:contextualSpacing/>
                  <w:jc w:val="both"/>
                </w:pPr>
              </w:pPrChange>
            </w:pPr>
          </w:p>
          <w:p w14:paraId="1EE17A7F" w14:textId="1F77383E" w:rsidR="00A55264" w:rsidRPr="00BA45BC" w:rsidRDefault="00134E27" w:rsidP="005A2466">
            <w:pPr>
              <w:spacing w:after="0" w:line="240" w:lineRule="auto"/>
              <w:ind w:left="426"/>
              <w:contextualSpacing/>
              <w:jc w:val="both"/>
              <w:rPr>
                <w:color w:val="000000"/>
                <w:sz w:val="20"/>
              </w:rPr>
            </w:pPr>
            <w:r w:rsidRPr="00613832">
              <w:rPr>
                <w:rFonts w:ascii="Calibri" w:eastAsia="Times New Roman" w:hAnsi="Calibri" w:cs="Calibri"/>
                <w:b/>
                <w:bCs/>
                <w:color w:val="000000"/>
                <w:sz w:val="20"/>
                <w:szCs w:val="20"/>
                <w:lang w:eastAsia="en-ID"/>
              </w:rPr>
              <w:t> </w:t>
            </w:r>
            <w:r w:rsidRPr="005A2466">
              <w:rPr>
                <w:rFonts w:ascii="Calibri" w:hAnsi="Calibri"/>
                <w:b/>
                <w:color w:val="000000"/>
                <w:sz w:val="20"/>
              </w:rPr>
              <w:t>“Proposed Transfer”</w:t>
            </w:r>
            <w:r w:rsidRPr="005A2466">
              <w:rPr>
                <w:rFonts w:ascii="Calibri" w:hAnsi="Calibri"/>
                <w:color w:val="000000"/>
                <w:sz w:val="20"/>
              </w:rPr>
              <w:t xml:space="preserve"> has the meaning given to it in Clause 7.1.</w:t>
            </w:r>
            <w:r w:rsidR="003A4AC3" w:rsidRPr="00613832">
              <w:rPr>
                <w:rFonts w:ascii="Calibri" w:eastAsia="Times New Roman" w:hAnsi="Calibri" w:cs="Calibri"/>
                <w:color w:val="000000"/>
                <w:sz w:val="20"/>
                <w:szCs w:val="20"/>
                <w:lang w:eastAsia="en-ID"/>
              </w:rPr>
              <w:t>1</w:t>
            </w:r>
            <w:r w:rsidR="00C505D5" w:rsidRPr="005A2466">
              <w:rPr>
                <w:rFonts w:ascii="Calibri" w:hAnsi="Calibri"/>
                <w:sz w:val="20"/>
              </w:rPr>
              <w:t>.</w:t>
            </w:r>
          </w:p>
          <w:p w14:paraId="574E88A0" w14:textId="77777777" w:rsidR="00A55264" w:rsidRDefault="00A55264" w:rsidP="005163AF">
            <w:pPr>
              <w:spacing w:after="0" w:line="240" w:lineRule="auto"/>
              <w:ind w:left="426"/>
              <w:jc w:val="both"/>
              <w:rPr>
                <w:color w:val="000000"/>
                <w:sz w:val="20"/>
              </w:rPr>
            </w:pPr>
          </w:p>
          <w:p w14:paraId="28E5B7C6" w14:textId="36B10FAC" w:rsidR="00A55264" w:rsidRPr="00BA45BC" w:rsidRDefault="00CF54ED" w:rsidP="005A2466">
            <w:pPr>
              <w:spacing w:after="0" w:line="240" w:lineRule="auto"/>
              <w:ind w:left="426"/>
              <w:contextualSpacing/>
              <w:jc w:val="both"/>
              <w:rPr>
                <w:rFonts w:ascii="Calibri" w:hAnsi="Calibri"/>
                <w:sz w:val="20"/>
              </w:rPr>
            </w:pPr>
            <w:r w:rsidRPr="00613832">
              <w:rPr>
                <w:rFonts w:ascii="Calibri" w:eastAsia="Times New Roman" w:hAnsi="Calibri" w:cs="Calibri"/>
                <w:color w:val="000000"/>
                <w:sz w:val="20"/>
                <w:szCs w:val="20"/>
                <w:lang w:eastAsia="en-ID"/>
              </w:rPr>
              <w:t>“</w:t>
            </w:r>
            <w:r w:rsidR="00134E27" w:rsidRPr="005A2466">
              <w:rPr>
                <w:rFonts w:ascii="Calibri" w:hAnsi="Calibri"/>
                <w:b/>
                <w:color w:val="000000"/>
                <w:sz w:val="20"/>
              </w:rPr>
              <w:t>Qualified Stock Exchange</w:t>
            </w:r>
            <w:r w:rsidRPr="00613832">
              <w:rPr>
                <w:rFonts w:ascii="Calibri" w:eastAsia="Times New Roman" w:hAnsi="Calibri" w:cs="Calibri"/>
                <w:color w:val="000000"/>
                <w:sz w:val="20"/>
                <w:szCs w:val="20"/>
                <w:lang w:eastAsia="en-ID"/>
              </w:rPr>
              <w:t>”</w:t>
            </w:r>
            <w:r w:rsidR="00134E27" w:rsidRPr="005A2466">
              <w:rPr>
                <w:rFonts w:ascii="Calibri" w:hAnsi="Calibri"/>
                <w:color w:val="000000"/>
                <w:sz w:val="20"/>
              </w:rPr>
              <w:t xml:space="preserve"> means the Indonesian Stock Exchange, the Singapore Exchange Securities Trading Limited, the NASDAQ National Market, the New York Stock Exchange or another comparable international exchange approved in advance by the </w:t>
            </w:r>
            <w:r w:rsidR="000964B7" w:rsidRPr="005A2466">
              <w:rPr>
                <w:rFonts w:ascii="Calibri" w:hAnsi="Calibri"/>
                <w:color w:val="000000"/>
                <w:sz w:val="20"/>
              </w:rPr>
              <w:t>Investor</w:t>
            </w:r>
            <w:r w:rsidR="00134E27" w:rsidRPr="005A2466">
              <w:rPr>
                <w:rFonts w:ascii="Calibri" w:hAnsi="Calibri"/>
                <w:sz w:val="20"/>
              </w:rPr>
              <w:t>.</w:t>
            </w:r>
          </w:p>
          <w:p w14:paraId="2A852A82" w14:textId="77777777" w:rsidR="00DD1C00" w:rsidRDefault="00DD1C00" w:rsidP="005A2466">
            <w:pPr>
              <w:spacing w:after="0" w:line="240" w:lineRule="auto"/>
              <w:ind w:left="426"/>
              <w:contextualSpacing/>
              <w:jc w:val="both"/>
              <w:rPr>
                <w:rFonts w:ascii="Calibri" w:hAnsi="Calibri"/>
                <w:sz w:val="20"/>
              </w:rPr>
            </w:pPr>
          </w:p>
          <w:p w14:paraId="0EF84BF8" w14:textId="77777777" w:rsidR="006A7040" w:rsidRPr="005A2466" w:rsidRDefault="006A7040" w:rsidP="005A2466">
            <w:pPr>
              <w:spacing w:after="0" w:line="240" w:lineRule="auto"/>
              <w:ind w:left="426"/>
              <w:contextualSpacing/>
              <w:jc w:val="both"/>
              <w:rPr>
                <w:ins w:id="250" w:author="OLTRE" w:date="2024-07-03T22:42:00Z"/>
                <w:rFonts w:ascii="Calibri" w:hAnsi="Calibri"/>
                <w:sz w:val="20"/>
              </w:rPr>
            </w:pPr>
          </w:p>
          <w:p w14:paraId="55A038DA" w14:textId="41B312E0" w:rsidR="003A4AC3" w:rsidRPr="00BA45BC" w:rsidRDefault="003A4AC3">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Receiving Party</w:t>
            </w:r>
            <w:r w:rsidRPr="005A2466">
              <w:rPr>
                <w:rFonts w:ascii="Calibri" w:hAnsi="Calibri"/>
                <w:color w:val="000000"/>
                <w:sz w:val="20"/>
              </w:rPr>
              <w:t xml:space="preserve">” has the meaning given to it in Clause </w:t>
            </w:r>
            <w:r w:rsidRPr="00613832">
              <w:rPr>
                <w:rFonts w:ascii="Calibri" w:eastAsia="Times New Roman" w:hAnsi="Calibri" w:cs="Calibri"/>
                <w:color w:val="000000"/>
                <w:sz w:val="20"/>
                <w:szCs w:val="20"/>
                <w:lang w:eastAsia="en-ID"/>
              </w:rPr>
              <w:t>1</w:t>
            </w:r>
            <w:r w:rsidR="00287452">
              <w:rPr>
                <w:rFonts w:ascii="Calibri" w:eastAsia="Times New Roman" w:hAnsi="Calibri" w:cs="Calibri"/>
                <w:color w:val="000000"/>
                <w:sz w:val="20"/>
                <w:szCs w:val="20"/>
                <w:lang w:eastAsia="en-ID"/>
              </w:rPr>
              <w:t>8</w:t>
            </w:r>
            <w:r w:rsidRPr="005A2466">
              <w:rPr>
                <w:rFonts w:ascii="Calibri" w:hAnsi="Calibri"/>
                <w:color w:val="000000"/>
                <w:sz w:val="20"/>
              </w:rPr>
              <w:t>.1.</w:t>
            </w:r>
          </w:p>
          <w:p w14:paraId="16434840" w14:textId="77777777" w:rsidR="00A55264" w:rsidRPr="005A2466" w:rsidRDefault="00A55264" w:rsidP="005A2466">
            <w:pPr>
              <w:spacing w:after="0" w:line="240" w:lineRule="auto"/>
              <w:ind w:left="426"/>
              <w:contextualSpacing/>
              <w:jc w:val="both"/>
              <w:rPr>
                <w:rFonts w:ascii="Calibri" w:hAnsi="Calibri"/>
                <w:b/>
                <w:color w:val="000000"/>
                <w:sz w:val="20"/>
              </w:rPr>
            </w:pPr>
          </w:p>
          <w:p w14:paraId="4B5B1494" w14:textId="20A2478C" w:rsidR="00DD1C00" w:rsidRDefault="003A4AC3" w:rsidP="00BA45BC">
            <w:pPr>
              <w:spacing w:after="0" w:line="240" w:lineRule="auto"/>
              <w:ind w:left="426"/>
              <w:contextualSpacing/>
              <w:jc w:val="both"/>
              <w:rPr>
                <w:rFonts w:ascii="Calibri" w:eastAsia="Times New Roman" w:hAnsi="Calibri" w:cs="Calibri"/>
                <w:sz w:val="20"/>
                <w:szCs w:val="20"/>
                <w:lang w:eastAsia="en-ID"/>
              </w:rPr>
            </w:pPr>
            <w:r w:rsidRPr="005A2466">
              <w:rPr>
                <w:rFonts w:ascii="Calibri" w:hAnsi="Calibri"/>
                <w:b/>
                <w:color w:val="000000"/>
                <w:sz w:val="20"/>
              </w:rPr>
              <w:t>“Related Party</w:t>
            </w:r>
            <w:r w:rsidRPr="005A2466">
              <w:rPr>
                <w:rFonts w:ascii="Calibri" w:hAnsi="Calibri"/>
                <w:color w:val="000000"/>
                <w:sz w:val="20"/>
              </w:rPr>
              <w:t>” means, in respect of a particular Shareholder, any Affiliate or Family Member of that Shareholder</w:t>
            </w:r>
            <w:r w:rsidR="003F6465" w:rsidRPr="00613832">
              <w:rPr>
                <w:rFonts w:ascii="Calibri" w:eastAsia="Times New Roman" w:hAnsi="Calibri" w:cs="Calibri"/>
                <w:sz w:val="20"/>
                <w:szCs w:val="20"/>
                <w:lang w:eastAsia="en-ID"/>
              </w:rPr>
              <w:t>.</w:t>
            </w:r>
          </w:p>
          <w:p w14:paraId="0C5C7079" w14:textId="77777777" w:rsidR="006A7040" w:rsidRPr="00BA45BC" w:rsidRDefault="006A7040" w:rsidP="00BA45BC">
            <w:pPr>
              <w:spacing w:after="0" w:line="240" w:lineRule="auto"/>
              <w:ind w:left="426"/>
              <w:contextualSpacing/>
              <w:jc w:val="both"/>
              <w:rPr>
                <w:rFonts w:ascii="Calibri" w:eastAsia="Times New Roman" w:hAnsi="Calibri" w:cs="Calibri"/>
                <w:sz w:val="20"/>
                <w:szCs w:val="20"/>
                <w:lang w:eastAsia="en-ID"/>
              </w:rPr>
              <w:pPrChange w:id="251" w:author="OLTRE" w:date="2024-07-03T22:42:00Z">
                <w:pPr>
                  <w:spacing w:after="0" w:line="240" w:lineRule="auto"/>
                  <w:contextualSpacing/>
                  <w:jc w:val="both"/>
                </w:pPr>
              </w:pPrChange>
            </w:pPr>
          </w:p>
          <w:p w14:paraId="6B504621" w14:textId="77777777" w:rsidR="00134E27" w:rsidRPr="00BA45BC" w:rsidRDefault="00134E27">
            <w:pPr>
              <w:spacing w:after="0" w:line="240" w:lineRule="auto"/>
              <w:ind w:left="426"/>
              <w:contextualSpacing/>
              <w:jc w:val="both"/>
              <w:rPr>
                <w:rFonts w:ascii="Calibri" w:hAnsi="Calibri"/>
                <w:b/>
                <w:color w:val="000000"/>
                <w:sz w:val="20"/>
              </w:rPr>
            </w:pPr>
            <w:r w:rsidRPr="005A2466">
              <w:rPr>
                <w:rFonts w:ascii="Calibri" w:hAnsi="Calibri"/>
                <w:b/>
                <w:color w:val="000000"/>
                <w:sz w:val="20"/>
              </w:rPr>
              <w:t xml:space="preserve">“Right of First Refusal” </w:t>
            </w:r>
            <w:r w:rsidRPr="005A2466">
              <w:rPr>
                <w:rFonts w:ascii="Calibri" w:hAnsi="Calibri"/>
                <w:color w:val="000000"/>
                <w:sz w:val="20"/>
              </w:rPr>
              <w:t>has the meaning given to it in Clause 7.1.2.</w:t>
            </w:r>
            <w:r w:rsidRPr="005A2466">
              <w:rPr>
                <w:rFonts w:ascii="Calibri" w:hAnsi="Calibri"/>
                <w:b/>
                <w:color w:val="000000"/>
                <w:sz w:val="20"/>
              </w:rPr>
              <w:t> </w:t>
            </w:r>
          </w:p>
          <w:p w14:paraId="00BACDA1" w14:textId="77777777" w:rsidR="00DD1C00" w:rsidRDefault="00DD1C00">
            <w:pPr>
              <w:spacing w:after="0" w:line="240" w:lineRule="auto"/>
              <w:ind w:left="426"/>
              <w:contextualSpacing/>
              <w:jc w:val="both"/>
              <w:rPr>
                <w:rFonts w:ascii="Calibri" w:hAnsi="Calibri"/>
                <w:b/>
                <w:color w:val="000000"/>
                <w:sz w:val="20"/>
              </w:rPr>
            </w:pPr>
          </w:p>
          <w:p w14:paraId="019F3E67"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“Rupiah” or “IDR” </w:t>
            </w:r>
            <w:r w:rsidRPr="005A2466">
              <w:rPr>
                <w:rFonts w:ascii="Calibri" w:hAnsi="Calibri"/>
                <w:color w:val="000000"/>
                <w:sz w:val="20"/>
              </w:rPr>
              <w:t>means</w:t>
            </w:r>
            <w:r w:rsidRPr="005A2466">
              <w:rPr>
                <w:rFonts w:ascii="Calibri" w:hAnsi="Calibri"/>
                <w:b/>
                <w:color w:val="000000"/>
                <w:sz w:val="20"/>
              </w:rPr>
              <w:t xml:space="preserve"> </w:t>
            </w:r>
            <w:r w:rsidRPr="005A2466">
              <w:rPr>
                <w:rFonts w:ascii="Calibri" w:hAnsi="Calibri"/>
                <w:color w:val="000000"/>
                <w:sz w:val="20"/>
              </w:rPr>
              <w:t>the</w:t>
            </w:r>
            <w:r w:rsidRPr="005A2466">
              <w:rPr>
                <w:rFonts w:ascii="Calibri" w:hAnsi="Calibri"/>
                <w:b/>
                <w:color w:val="000000"/>
                <w:sz w:val="20"/>
              </w:rPr>
              <w:t xml:space="preserve"> </w:t>
            </w:r>
            <w:r w:rsidRPr="005A2466">
              <w:rPr>
                <w:rFonts w:ascii="Calibri" w:hAnsi="Calibri"/>
                <w:color w:val="000000"/>
                <w:sz w:val="20"/>
              </w:rPr>
              <w:t>lawful currency of the Republic of Indonesia.</w:t>
            </w:r>
          </w:p>
          <w:p w14:paraId="279E2ECF" w14:textId="77777777" w:rsidR="008D4A69" w:rsidRDefault="008D4A69" w:rsidP="004E5CBB">
            <w:pPr>
              <w:spacing w:after="0" w:line="240" w:lineRule="auto"/>
              <w:contextualSpacing/>
              <w:jc w:val="both"/>
              <w:rPr>
                <w:rFonts w:ascii="Calibri" w:hAnsi="Calibri"/>
                <w:color w:val="000000"/>
                <w:sz w:val="20"/>
              </w:rPr>
              <w:pPrChange w:id="252" w:author="OLTRE" w:date="2024-07-03T22:42:00Z">
                <w:pPr>
                  <w:spacing w:after="0" w:line="240" w:lineRule="auto"/>
                  <w:ind w:left="426"/>
                  <w:contextualSpacing/>
                  <w:jc w:val="both"/>
                </w:pPr>
              </w:pPrChange>
            </w:pPr>
          </w:p>
          <w:p w14:paraId="5529A3CC"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“Sale Period” </w:t>
            </w:r>
            <w:r w:rsidRPr="005A2466">
              <w:rPr>
                <w:rFonts w:ascii="Calibri" w:hAnsi="Calibri"/>
                <w:color w:val="000000"/>
                <w:sz w:val="20"/>
              </w:rPr>
              <w:t>has the meaning given to it in Clause 7.1.4.</w:t>
            </w:r>
          </w:p>
          <w:p w14:paraId="5243FEAA" w14:textId="77777777" w:rsidR="00DD1C00" w:rsidRDefault="00DD1C00">
            <w:pPr>
              <w:spacing w:after="0" w:line="240" w:lineRule="auto"/>
              <w:ind w:left="426"/>
              <w:contextualSpacing/>
              <w:jc w:val="both"/>
              <w:rPr>
                <w:rFonts w:ascii="Calibri" w:hAnsi="Calibri"/>
                <w:color w:val="000000"/>
                <w:sz w:val="20"/>
              </w:rPr>
            </w:pPr>
          </w:p>
          <w:p w14:paraId="70BE6214" w14:textId="77777777" w:rsidR="007A73E0" w:rsidRDefault="007A73E0">
            <w:pPr>
              <w:spacing w:after="0" w:line="240" w:lineRule="auto"/>
              <w:ind w:left="426"/>
              <w:contextualSpacing/>
              <w:jc w:val="both"/>
              <w:rPr>
                <w:ins w:id="253" w:author="OLTRE" w:date="2024-07-03T22:42:00Z"/>
                <w:rFonts w:ascii="Calibri" w:hAnsi="Calibri"/>
                <w:color w:val="000000"/>
                <w:sz w:val="20"/>
              </w:rPr>
            </w:pPr>
          </w:p>
          <w:p w14:paraId="397DB3A9"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“Second Acceptance Notice” </w:t>
            </w:r>
            <w:r w:rsidRPr="005A2466">
              <w:rPr>
                <w:rFonts w:ascii="Calibri" w:hAnsi="Calibri"/>
                <w:color w:val="000000"/>
                <w:sz w:val="20"/>
              </w:rPr>
              <w:t>has the meaning given to it in Clause 7.1.5.</w:t>
            </w:r>
          </w:p>
          <w:p w14:paraId="75D9E246" w14:textId="77777777" w:rsidR="00DD1C00" w:rsidRDefault="00DD1C00">
            <w:pPr>
              <w:spacing w:after="0" w:line="240" w:lineRule="auto"/>
              <w:ind w:left="426"/>
              <w:contextualSpacing/>
              <w:jc w:val="both"/>
              <w:rPr>
                <w:rFonts w:ascii="Calibri" w:hAnsi="Calibri"/>
                <w:color w:val="000000"/>
                <w:sz w:val="20"/>
              </w:rPr>
            </w:pPr>
          </w:p>
          <w:p w14:paraId="26622493" w14:textId="12A80123"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“Second Acceptance Period” </w:t>
            </w:r>
            <w:r w:rsidRPr="005A2466">
              <w:rPr>
                <w:rFonts w:ascii="Calibri" w:hAnsi="Calibri"/>
                <w:color w:val="000000"/>
                <w:sz w:val="20"/>
              </w:rPr>
              <w:t>has the meaning given to it in Clause 7.1.5.</w:t>
            </w:r>
          </w:p>
          <w:p w14:paraId="717B4FC5" w14:textId="77777777" w:rsidR="00DD1C00" w:rsidRDefault="00DD1C00">
            <w:pPr>
              <w:spacing w:after="0" w:line="240" w:lineRule="auto"/>
              <w:ind w:left="426"/>
              <w:contextualSpacing/>
              <w:jc w:val="both"/>
              <w:rPr>
                <w:rFonts w:ascii="Calibri" w:hAnsi="Calibri"/>
                <w:color w:val="000000"/>
                <w:sz w:val="20"/>
              </w:rPr>
            </w:pPr>
          </w:p>
          <w:p w14:paraId="1E21EE80" w14:textId="77777777" w:rsidR="00134E27" w:rsidRPr="00BA45BC" w:rsidRDefault="00134E27">
            <w:pPr>
              <w:spacing w:after="0" w:line="240" w:lineRule="auto"/>
              <w:ind w:left="426"/>
              <w:contextualSpacing/>
              <w:jc w:val="both"/>
              <w:rPr>
                <w:rFonts w:ascii="Calibri" w:hAnsi="Calibri"/>
                <w:b/>
                <w:color w:val="000000"/>
                <w:sz w:val="20"/>
              </w:rPr>
            </w:pPr>
            <w:r w:rsidRPr="005A2466">
              <w:rPr>
                <w:rFonts w:ascii="Calibri" w:hAnsi="Calibri"/>
                <w:b/>
                <w:color w:val="000000"/>
                <w:sz w:val="20"/>
              </w:rPr>
              <w:t xml:space="preserve">“Second Offer Notice” </w:t>
            </w:r>
            <w:r w:rsidRPr="005A2466">
              <w:rPr>
                <w:rFonts w:ascii="Calibri" w:hAnsi="Calibri"/>
                <w:color w:val="000000"/>
                <w:sz w:val="20"/>
              </w:rPr>
              <w:t>has the meaning given to it in Clause 7.1.4.</w:t>
            </w:r>
            <w:r w:rsidRPr="005A2466">
              <w:rPr>
                <w:rFonts w:ascii="Calibri" w:hAnsi="Calibri"/>
                <w:b/>
                <w:color w:val="000000"/>
                <w:sz w:val="20"/>
              </w:rPr>
              <w:t> </w:t>
            </w:r>
          </w:p>
          <w:p w14:paraId="746EB890" w14:textId="77777777" w:rsidR="00DD1C00" w:rsidRDefault="00DD1C00">
            <w:pPr>
              <w:spacing w:after="0" w:line="240" w:lineRule="auto"/>
              <w:ind w:left="426"/>
              <w:contextualSpacing/>
              <w:jc w:val="both"/>
              <w:rPr>
                <w:rFonts w:ascii="Calibri" w:hAnsi="Calibri"/>
                <w:b/>
                <w:color w:val="000000"/>
                <w:sz w:val="20"/>
              </w:rPr>
            </w:pPr>
          </w:p>
          <w:p w14:paraId="6F2FDF7F" w14:textId="2AF73BCA" w:rsidR="00A55264" w:rsidRPr="00BA45BC" w:rsidRDefault="00134E27" w:rsidP="005A2466">
            <w:pPr>
              <w:spacing w:after="0" w:line="240" w:lineRule="auto"/>
              <w:ind w:left="426"/>
              <w:contextualSpacing/>
              <w:jc w:val="both"/>
              <w:rPr>
                <w:rFonts w:ascii="Calibri" w:hAnsi="Calibri"/>
                <w:b/>
                <w:color w:val="000000"/>
                <w:sz w:val="20"/>
              </w:rPr>
            </w:pPr>
            <w:r w:rsidRPr="005A2466">
              <w:rPr>
                <w:rFonts w:ascii="Calibri" w:hAnsi="Calibri"/>
                <w:b/>
                <w:color w:val="000000"/>
                <w:sz w:val="20"/>
              </w:rPr>
              <w:t xml:space="preserve">“Second Offer Securities” </w:t>
            </w:r>
            <w:r w:rsidRPr="005A2466">
              <w:rPr>
                <w:rFonts w:ascii="Calibri" w:hAnsi="Calibri"/>
                <w:color w:val="000000"/>
                <w:sz w:val="20"/>
              </w:rPr>
              <w:t>has the meaning given to it in Clause 6.2.</w:t>
            </w:r>
            <w:r w:rsidRPr="005A2466">
              <w:rPr>
                <w:rFonts w:ascii="Calibri" w:hAnsi="Calibri"/>
                <w:b/>
                <w:color w:val="000000"/>
                <w:sz w:val="20"/>
              </w:rPr>
              <w:t> </w:t>
            </w:r>
          </w:p>
          <w:p w14:paraId="0649F9EA" w14:textId="77777777" w:rsidR="00DD1C00" w:rsidRPr="005A2466" w:rsidRDefault="00DD1C00" w:rsidP="005A2466">
            <w:pPr>
              <w:spacing w:after="0" w:line="240" w:lineRule="auto"/>
              <w:ind w:left="426"/>
              <w:contextualSpacing/>
              <w:jc w:val="both"/>
              <w:rPr>
                <w:rFonts w:ascii="Calibri" w:hAnsi="Calibri"/>
                <w:b/>
                <w:color w:val="000000"/>
                <w:sz w:val="20"/>
              </w:rPr>
            </w:pPr>
          </w:p>
          <w:p w14:paraId="7B0DA664" w14:textId="77777777" w:rsidR="00134E27" w:rsidRDefault="00134E27" w:rsidP="005A2466">
            <w:pPr>
              <w:spacing w:after="0" w:line="240" w:lineRule="auto"/>
              <w:ind w:left="426"/>
              <w:contextualSpacing/>
              <w:jc w:val="both"/>
              <w:rPr>
                <w:rFonts w:ascii="Calibri" w:hAnsi="Calibri"/>
                <w:color w:val="000000"/>
                <w:sz w:val="20"/>
                <w:rPrChange w:id="254" w:author="OLTRE" w:date="2024-07-03T22:42:00Z">
                  <w:rPr>
                    <w:rFonts w:ascii="Calibri" w:hAnsi="Calibri"/>
                    <w:sz w:val="20"/>
                  </w:rPr>
                </w:rPrChange>
              </w:rPr>
            </w:pPr>
            <w:r w:rsidRPr="005A2466">
              <w:rPr>
                <w:rFonts w:ascii="Calibri" w:hAnsi="Calibri"/>
                <w:b/>
                <w:color w:val="000000"/>
                <w:sz w:val="20"/>
              </w:rPr>
              <w:t xml:space="preserve">“Second Offer Security Holders” </w:t>
            </w:r>
            <w:r w:rsidRPr="005A2466">
              <w:rPr>
                <w:rFonts w:ascii="Calibri" w:hAnsi="Calibri"/>
                <w:color w:val="000000"/>
                <w:sz w:val="20"/>
              </w:rPr>
              <w:t>has the meaning given to it in Clause 6.2. </w:t>
            </w:r>
          </w:p>
          <w:p w14:paraId="2A154D7F" w14:textId="77777777" w:rsidR="006D5E2B" w:rsidRDefault="006D5E2B" w:rsidP="004E5CBB">
            <w:pPr>
              <w:spacing w:after="0" w:line="240" w:lineRule="auto"/>
              <w:contextualSpacing/>
              <w:jc w:val="both"/>
              <w:rPr>
                <w:rFonts w:ascii="Calibri" w:hAnsi="Calibri"/>
                <w:sz w:val="20"/>
              </w:rPr>
              <w:pPrChange w:id="255" w:author="OLTRE" w:date="2024-07-03T22:42:00Z">
                <w:pPr>
                  <w:spacing w:after="0" w:line="240" w:lineRule="auto"/>
                  <w:contextualSpacing/>
                </w:pPr>
              </w:pPrChange>
            </w:pPr>
          </w:p>
          <w:p w14:paraId="241C2052" w14:textId="24D24240" w:rsidR="007A73E0" w:rsidRDefault="006D5E2B" w:rsidP="005A2466">
            <w:pPr>
              <w:spacing w:after="0" w:line="240" w:lineRule="auto"/>
              <w:ind w:left="426"/>
              <w:contextualSpacing/>
              <w:jc w:val="both"/>
              <w:rPr>
                <w:ins w:id="256" w:author="OLTRE" w:date="2024-07-03T22:42:00Z"/>
                <w:rFonts w:ascii="Calibri" w:hAnsi="Calibri"/>
                <w:sz w:val="20"/>
              </w:rPr>
            </w:pPr>
            <w:ins w:id="257" w:author="OLTRE" w:date="2024-07-03T22:42:00Z">
              <w:r>
                <w:rPr>
                  <w:rFonts w:ascii="Calibri" w:hAnsi="Calibri"/>
                  <w:sz w:val="20"/>
                </w:rPr>
                <w:t>“</w:t>
              </w:r>
              <w:r>
                <w:rPr>
                  <w:rFonts w:ascii="Calibri" w:hAnsi="Calibri"/>
                  <w:b/>
                  <w:bCs/>
                  <w:sz w:val="20"/>
                </w:rPr>
                <w:t>Second Sale</w:t>
              </w:r>
              <w:r w:rsidRPr="004E5CBB">
                <w:rPr>
                  <w:rFonts w:ascii="Calibri" w:hAnsi="Calibri"/>
                  <w:sz w:val="20"/>
                </w:rPr>
                <w:t>”</w:t>
              </w:r>
              <w:r>
                <w:rPr>
                  <w:rFonts w:ascii="Calibri" w:hAnsi="Calibri"/>
                  <w:sz w:val="20"/>
                </w:rPr>
                <w:t xml:space="preserve"> has the meaning given to it in Clause 7.1.4.</w:t>
              </w:r>
            </w:ins>
          </w:p>
          <w:p w14:paraId="17AE2AAA" w14:textId="77777777" w:rsidR="006D5E2B" w:rsidRDefault="006D5E2B" w:rsidP="005A2466">
            <w:pPr>
              <w:spacing w:after="0" w:line="240" w:lineRule="auto"/>
              <w:ind w:left="426"/>
              <w:contextualSpacing/>
              <w:jc w:val="both"/>
              <w:rPr>
                <w:ins w:id="258" w:author="OLTRE" w:date="2024-07-03T22:42:00Z"/>
                <w:rFonts w:ascii="Calibri" w:hAnsi="Calibri"/>
                <w:b/>
                <w:bCs/>
                <w:sz w:val="20"/>
              </w:rPr>
            </w:pPr>
          </w:p>
          <w:p w14:paraId="0ADEB9C0" w14:textId="77777777" w:rsidR="001B1F09" w:rsidRPr="004E5CBB" w:rsidRDefault="001B1F09" w:rsidP="005A2466">
            <w:pPr>
              <w:spacing w:after="0" w:line="240" w:lineRule="auto"/>
              <w:ind w:left="426"/>
              <w:contextualSpacing/>
              <w:jc w:val="both"/>
              <w:rPr>
                <w:ins w:id="259" w:author="OLTRE" w:date="2024-07-03T22:42:00Z"/>
                <w:rFonts w:ascii="Calibri" w:hAnsi="Calibri"/>
                <w:b/>
                <w:bCs/>
                <w:sz w:val="20"/>
              </w:rPr>
            </w:pPr>
          </w:p>
          <w:p w14:paraId="25EDC11B" w14:textId="77777777" w:rsidR="00134E27" w:rsidRPr="001579AD" w:rsidRDefault="00134E27">
            <w:pPr>
              <w:spacing w:after="0" w:line="240" w:lineRule="auto"/>
              <w:ind w:left="426"/>
              <w:contextualSpacing/>
              <w:jc w:val="both"/>
              <w:rPr>
                <w:rFonts w:ascii="Calibri" w:hAnsi="Calibri"/>
                <w:b/>
                <w:color w:val="000000"/>
                <w:sz w:val="20"/>
              </w:rPr>
            </w:pPr>
            <w:r w:rsidRPr="001579AD">
              <w:rPr>
                <w:rFonts w:ascii="Calibri" w:hAnsi="Calibri"/>
                <w:b/>
                <w:color w:val="000000"/>
                <w:sz w:val="20"/>
              </w:rPr>
              <w:t xml:space="preserve">“Second Sale Interest” </w:t>
            </w:r>
            <w:r w:rsidRPr="001579AD">
              <w:rPr>
                <w:rFonts w:ascii="Calibri" w:hAnsi="Calibri"/>
                <w:color w:val="000000"/>
                <w:sz w:val="20"/>
              </w:rPr>
              <w:t>has the meaning given to it in Clause 7.1.4.</w:t>
            </w:r>
            <w:r w:rsidRPr="001579AD">
              <w:rPr>
                <w:rFonts w:ascii="Calibri" w:hAnsi="Calibri"/>
                <w:b/>
                <w:color w:val="000000"/>
                <w:sz w:val="20"/>
              </w:rPr>
              <w:t> </w:t>
            </w:r>
          </w:p>
          <w:p w14:paraId="0625E8DD" w14:textId="77777777" w:rsidR="00A55264" w:rsidRPr="001579AD" w:rsidRDefault="00A55264" w:rsidP="005A2466">
            <w:pPr>
              <w:spacing w:after="0" w:line="240" w:lineRule="auto"/>
              <w:ind w:left="426"/>
              <w:contextualSpacing/>
              <w:jc w:val="both"/>
              <w:rPr>
                <w:rFonts w:ascii="Calibri" w:hAnsi="Calibri"/>
                <w:sz w:val="20"/>
              </w:rPr>
            </w:pPr>
          </w:p>
          <w:p w14:paraId="2D1601D3" w14:textId="14B8C5A6" w:rsidR="00134E27" w:rsidRPr="001579AD" w:rsidRDefault="00134E27">
            <w:pPr>
              <w:spacing w:after="0" w:line="240" w:lineRule="auto"/>
              <w:ind w:left="426"/>
              <w:contextualSpacing/>
              <w:jc w:val="both"/>
              <w:rPr>
                <w:rFonts w:ascii="Calibri" w:hAnsi="Calibri"/>
                <w:color w:val="000000"/>
                <w:sz w:val="20"/>
              </w:rPr>
            </w:pPr>
            <w:r w:rsidRPr="001579AD">
              <w:rPr>
                <w:rFonts w:ascii="Calibri" w:hAnsi="Calibri"/>
                <w:b/>
                <w:color w:val="000000"/>
                <w:sz w:val="20"/>
              </w:rPr>
              <w:t xml:space="preserve"> “Secondary Offer” </w:t>
            </w:r>
            <w:r w:rsidRPr="001579AD">
              <w:rPr>
                <w:rFonts w:ascii="Calibri" w:hAnsi="Calibri"/>
                <w:color w:val="000000"/>
                <w:sz w:val="20"/>
              </w:rPr>
              <w:t>has the meaning given to it in Clause 6.2.</w:t>
            </w:r>
          </w:p>
          <w:p w14:paraId="2B7B2B26" w14:textId="77777777" w:rsidR="00A55264" w:rsidRPr="001579AD" w:rsidRDefault="00A55264" w:rsidP="005A2466">
            <w:pPr>
              <w:spacing w:after="0" w:line="240" w:lineRule="auto"/>
              <w:ind w:left="426"/>
              <w:contextualSpacing/>
              <w:jc w:val="both"/>
              <w:rPr>
                <w:rFonts w:ascii="Calibri" w:hAnsi="Calibri"/>
                <w:sz w:val="20"/>
              </w:rPr>
            </w:pPr>
          </w:p>
          <w:p w14:paraId="4050CD66" w14:textId="34D38214" w:rsidR="00134E27" w:rsidRPr="001579AD" w:rsidRDefault="00134E27">
            <w:pPr>
              <w:spacing w:after="0" w:line="240" w:lineRule="auto"/>
              <w:ind w:left="426"/>
              <w:contextualSpacing/>
              <w:jc w:val="both"/>
              <w:rPr>
                <w:rFonts w:ascii="Calibri" w:hAnsi="Calibri"/>
                <w:color w:val="000000"/>
                <w:sz w:val="20"/>
              </w:rPr>
            </w:pPr>
            <w:r w:rsidRPr="001579AD">
              <w:rPr>
                <w:rFonts w:ascii="Calibri" w:eastAsia="Times New Roman" w:hAnsi="Calibri" w:cs="Calibri"/>
                <w:b/>
                <w:bCs/>
                <w:color w:val="000000"/>
                <w:sz w:val="20"/>
                <w:szCs w:val="20"/>
                <w:lang w:eastAsia="en-ID"/>
              </w:rPr>
              <w:t>“</w:t>
            </w:r>
            <w:r w:rsidR="00F924C9" w:rsidRPr="001579AD">
              <w:rPr>
                <w:rFonts w:ascii="Calibri" w:eastAsia="Times New Roman" w:hAnsi="Calibri" w:cs="Calibri"/>
                <w:b/>
                <w:bCs/>
                <w:color w:val="000000"/>
                <w:sz w:val="20"/>
                <w:szCs w:val="20"/>
                <w:lang w:eastAsia="en-ID"/>
              </w:rPr>
              <w:t>Class</w:t>
            </w:r>
            <w:r w:rsidR="00F924C9" w:rsidRPr="001579AD">
              <w:rPr>
                <w:rFonts w:ascii="Calibri" w:hAnsi="Calibri"/>
                <w:b/>
                <w:color w:val="000000"/>
                <w:sz w:val="20"/>
              </w:rPr>
              <w:t xml:space="preserve"> </w:t>
            </w:r>
            <w:r w:rsidRPr="001579AD">
              <w:rPr>
                <w:rFonts w:ascii="Calibri" w:hAnsi="Calibri"/>
                <w:b/>
                <w:color w:val="000000"/>
                <w:sz w:val="20"/>
              </w:rPr>
              <w:t xml:space="preserve">A </w:t>
            </w:r>
            <w:r w:rsidR="00130522" w:rsidRPr="001579AD">
              <w:rPr>
                <w:rFonts w:ascii="Calibri" w:hAnsi="Calibri"/>
                <w:b/>
                <w:color w:val="000000"/>
                <w:sz w:val="20"/>
              </w:rPr>
              <w:t>Ordinary Shares</w:t>
            </w:r>
            <w:r w:rsidRPr="001579AD">
              <w:rPr>
                <w:rFonts w:ascii="Calibri" w:hAnsi="Calibri"/>
                <w:b/>
                <w:color w:val="000000"/>
                <w:sz w:val="20"/>
              </w:rPr>
              <w:t xml:space="preserve">” </w:t>
            </w:r>
            <w:r w:rsidRPr="001579AD">
              <w:rPr>
                <w:rFonts w:ascii="Calibri" w:hAnsi="Calibri"/>
                <w:color w:val="000000"/>
                <w:sz w:val="20"/>
              </w:rPr>
              <w:t xml:space="preserve">means the </w:t>
            </w:r>
            <w:r w:rsidR="00F924C9" w:rsidRPr="001579AD">
              <w:rPr>
                <w:rFonts w:ascii="Calibri" w:eastAsia="Times New Roman" w:hAnsi="Calibri" w:cs="Calibri"/>
                <w:color w:val="000000"/>
                <w:sz w:val="20"/>
                <w:szCs w:val="20"/>
                <w:lang w:eastAsia="en-ID"/>
              </w:rPr>
              <w:t>Class</w:t>
            </w:r>
            <w:r w:rsidR="00F924C9" w:rsidRPr="001579AD">
              <w:rPr>
                <w:rFonts w:ascii="Calibri" w:hAnsi="Calibri"/>
                <w:color w:val="000000"/>
                <w:sz w:val="20"/>
              </w:rPr>
              <w:t xml:space="preserve"> </w:t>
            </w:r>
            <w:r w:rsidRPr="001579AD">
              <w:rPr>
                <w:rFonts w:ascii="Calibri" w:hAnsi="Calibri"/>
                <w:color w:val="000000"/>
                <w:sz w:val="20"/>
              </w:rPr>
              <w:t xml:space="preserve">A </w:t>
            </w:r>
            <w:r w:rsidR="00130522" w:rsidRPr="001579AD">
              <w:rPr>
                <w:rFonts w:ascii="Calibri" w:hAnsi="Calibri"/>
                <w:color w:val="000000"/>
                <w:sz w:val="20"/>
              </w:rPr>
              <w:t>Ordinary</w:t>
            </w:r>
            <w:r w:rsidRPr="001579AD">
              <w:rPr>
                <w:rFonts w:ascii="Calibri" w:hAnsi="Calibri"/>
                <w:color w:val="000000"/>
                <w:sz w:val="20"/>
              </w:rPr>
              <w:t xml:space="preserve"> Shares as defined in the Articles of Association.</w:t>
            </w:r>
          </w:p>
          <w:p w14:paraId="0A6532B2" w14:textId="77777777" w:rsidR="00A55264" w:rsidRDefault="00A55264" w:rsidP="005A2466">
            <w:pPr>
              <w:spacing w:after="0" w:line="240" w:lineRule="auto"/>
              <w:ind w:left="426"/>
              <w:contextualSpacing/>
              <w:jc w:val="both"/>
              <w:rPr>
                <w:rFonts w:ascii="Calibri" w:hAnsi="Calibri"/>
                <w:sz w:val="20"/>
              </w:rPr>
            </w:pPr>
          </w:p>
          <w:p w14:paraId="2A0C6B00" w14:textId="77777777" w:rsidR="006C12DF" w:rsidRPr="001579AD" w:rsidRDefault="006C12DF" w:rsidP="005A2466">
            <w:pPr>
              <w:spacing w:after="0" w:line="240" w:lineRule="auto"/>
              <w:ind w:left="426"/>
              <w:contextualSpacing/>
              <w:jc w:val="both"/>
              <w:rPr>
                <w:ins w:id="260" w:author="OLTRE" w:date="2024-07-03T22:42:00Z"/>
                <w:rFonts w:ascii="Calibri" w:hAnsi="Calibri"/>
                <w:sz w:val="20"/>
              </w:rPr>
            </w:pPr>
          </w:p>
          <w:p w14:paraId="76E4A269" w14:textId="0AF96848" w:rsidR="00134E27" w:rsidRPr="00BA45BC" w:rsidRDefault="00134E27">
            <w:pPr>
              <w:spacing w:after="0" w:line="240" w:lineRule="auto"/>
              <w:ind w:left="426"/>
              <w:contextualSpacing/>
              <w:jc w:val="both"/>
              <w:rPr>
                <w:rFonts w:ascii="Calibri" w:hAnsi="Calibri"/>
                <w:color w:val="000000"/>
                <w:sz w:val="20"/>
              </w:rPr>
            </w:pPr>
            <w:r w:rsidRPr="001579AD">
              <w:rPr>
                <w:rFonts w:ascii="Calibri" w:eastAsia="Times New Roman" w:hAnsi="Calibri" w:cs="Calibri"/>
                <w:color w:val="000000"/>
                <w:sz w:val="20"/>
                <w:szCs w:val="20"/>
                <w:lang w:eastAsia="en-ID"/>
              </w:rPr>
              <w:t>“</w:t>
            </w:r>
            <w:r w:rsidR="00F924C9" w:rsidRPr="001579AD">
              <w:rPr>
                <w:rFonts w:ascii="Calibri" w:eastAsia="Times New Roman" w:hAnsi="Calibri" w:cs="Calibri"/>
                <w:b/>
                <w:bCs/>
                <w:color w:val="000000"/>
                <w:sz w:val="20"/>
                <w:szCs w:val="20"/>
                <w:lang w:eastAsia="en-ID"/>
              </w:rPr>
              <w:t>Class</w:t>
            </w:r>
            <w:r w:rsidR="00F924C9" w:rsidRPr="001579AD">
              <w:rPr>
                <w:rFonts w:ascii="Calibri" w:hAnsi="Calibri"/>
                <w:b/>
                <w:color w:val="000000"/>
                <w:sz w:val="20"/>
              </w:rPr>
              <w:t xml:space="preserve"> </w:t>
            </w:r>
            <w:r w:rsidRPr="001579AD">
              <w:rPr>
                <w:rFonts w:ascii="Calibri" w:hAnsi="Calibri"/>
                <w:b/>
                <w:color w:val="000000"/>
                <w:sz w:val="20"/>
              </w:rPr>
              <w:t>B Preferred Shares</w:t>
            </w:r>
            <w:r w:rsidRPr="001579AD">
              <w:rPr>
                <w:rFonts w:ascii="Calibri" w:hAnsi="Calibri"/>
                <w:color w:val="000000"/>
                <w:sz w:val="20"/>
              </w:rPr>
              <w:t xml:space="preserve">” means the </w:t>
            </w:r>
            <w:r w:rsidR="00F924C9" w:rsidRPr="001579AD">
              <w:rPr>
                <w:rFonts w:ascii="Calibri" w:eastAsia="Times New Roman" w:hAnsi="Calibri" w:cs="Calibri"/>
                <w:color w:val="000000"/>
                <w:sz w:val="20"/>
                <w:szCs w:val="20"/>
                <w:lang w:eastAsia="en-ID"/>
              </w:rPr>
              <w:t>Class</w:t>
            </w:r>
            <w:r w:rsidR="00F924C9" w:rsidRPr="001579AD">
              <w:rPr>
                <w:rFonts w:ascii="Calibri" w:hAnsi="Calibri"/>
                <w:color w:val="000000"/>
                <w:sz w:val="20"/>
              </w:rPr>
              <w:t xml:space="preserve"> </w:t>
            </w:r>
            <w:r w:rsidRPr="001579AD">
              <w:rPr>
                <w:rFonts w:ascii="Calibri" w:hAnsi="Calibri"/>
                <w:color w:val="000000"/>
                <w:sz w:val="20"/>
              </w:rPr>
              <w:t>B Preferred Shares as defined in the Articles of Association.</w:t>
            </w:r>
          </w:p>
          <w:p w14:paraId="76E81680" w14:textId="77777777" w:rsidR="00A55264" w:rsidRDefault="00A55264" w:rsidP="005A2466">
            <w:pPr>
              <w:spacing w:after="0" w:line="240" w:lineRule="auto"/>
              <w:ind w:left="426"/>
              <w:contextualSpacing/>
              <w:jc w:val="both"/>
              <w:rPr>
                <w:rFonts w:ascii="Calibri" w:hAnsi="Calibri"/>
                <w:sz w:val="20"/>
              </w:rPr>
            </w:pPr>
          </w:p>
          <w:p w14:paraId="30A3F688" w14:textId="77777777" w:rsidR="00BA45BC" w:rsidRPr="005A2466" w:rsidRDefault="00BA45BC" w:rsidP="005A2466">
            <w:pPr>
              <w:spacing w:after="0" w:line="240" w:lineRule="auto"/>
              <w:ind w:left="426"/>
              <w:contextualSpacing/>
              <w:jc w:val="both"/>
              <w:rPr>
                <w:ins w:id="261" w:author="OLTRE" w:date="2024-07-03T22:42:00Z"/>
                <w:rFonts w:ascii="Calibri" w:hAnsi="Calibri"/>
                <w:sz w:val="20"/>
              </w:rPr>
            </w:pPr>
          </w:p>
          <w:p w14:paraId="3C37869D" w14:textId="0345530C" w:rsidR="004041C1" w:rsidRPr="00BA45BC" w:rsidRDefault="004041C1">
            <w:pPr>
              <w:spacing w:after="0" w:line="240" w:lineRule="auto"/>
              <w:ind w:left="426"/>
              <w:contextualSpacing/>
              <w:jc w:val="both"/>
              <w:rPr>
                <w:rFonts w:ascii="Calibri" w:hAnsi="Calibri"/>
                <w:color w:val="000000"/>
                <w:sz w:val="20"/>
              </w:rPr>
            </w:pPr>
            <w:r w:rsidRPr="00613832">
              <w:rPr>
                <w:rFonts w:ascii="Calibri" w:eastAsia="Times New Roman" w:hAnsi="Calibri" w:cs="Calibri"/>
                <w:color w:val="000000"/>
                <w:sz w:val="20"/>
                <w:szCs w:val="20"/>
                <w:lang w:eastAsia="en-ID"/>
              </w:rPr>
              <w:t>“</w:t>
            </w:r>
            <w:r w:rsidR="00F924C9" w:rsidRPr="00613832">
              <w:rPr>
                <w:rFonts w:ascii="Calibri" w:eastAsia="Times New Roman" w:hAnsi="Calibri" w:cs="Calibri"/>
                <w:b/>
                <w:bCs/>
                <w:color w:val="000000"/>
                <w:sz w:val="20"/>
                <w:szCs w:val="20"/>
                <w:lang w:eastAsia="en-ID"/>
              </w:rPr>
              <w:t>Class</w:t>
            </w:r>
            <w:r w:rsidRPr="005A2466">
              <w:rPr>
                <w:rFonts w:ascii="Calibri" w:hAnsi="Calibri"/>
                <w:b/>
                <w:color w:val="000000"/>
                <w:sz w:val="20"/>
              </w:rPr>
              <w:t xml:space="preserve"> C Preferred Shares</w:t>
            </w:r>
            <w:r w:rsidRPr="005A2466">
              <w:rPr>
                <w:rFonts w:ascii="Calibri" w:hAnsi="Calibri"/>
                <w:color w:val="000000"/>
                <w:sz w:val="20"/>
              </w:rPr>
              <w:t xml:space="preserve">” means the </w:t>
            </w:r>
            <w:r w:rsidR="00F924C9" w:rsidRPr="00613832">
              <w:rPr>
                <w:rFonts w:ascii="Calibri" w:eastAsia="Times New Roman" w:hAnsi="Calibri" w:cs="Calibri"/>
                <w:color w:val="000000"/>
                <w:sz w:val="20"/>
                <w:szCs w:val="20"/>
                <w:lang w:eastAsia="en-ID"/>
              </w:rPr>
              <w:t>Class</w:t>
            </w:r>
            <w:r w:rsidRPr="005A2466">
              <w:rPr>
                <w:rFonts w:ascii="Calibri" w:hAnsi="Calibri"/>
                <w:color w:val="000000"/>
                <w:sz w:val="20"/>
              </w:rPr>
              <w:t xml:space="preserve"> C Preferred Shares as defined in the Articles of Association.</w:t>
            </w:r>
          </w:p>
          <w:p w14:paraId="7590B1E1" w14:textId="77777777" w:rsidR="00A55264" w:rsidRDefault="00A55264" w:rsidP="005A2466">
            <w:pPr>
              <w:spacing w:after="0" w:line="240" w:lineRule="auto"/>
              <w:ind w:left="426"/>
              <w:contextualSpacing/>
              <w:jc w:val="both"/>
              <w:rPr>
                <w:rFonts w:ascii="Calibri" w:hAnsi="Calibri"/>
                <w:sz w:val="20"/>
              </w:rPr>
            </w:pPr>
          </w:p>
          <w:p w14:paraId="28E39E7D" w14:textId="77777777" w:rsidR="00BA45BC" w:rsidRPr="005A2466" w:rsidRDefault="00BA45BC" w:rsidP="005A2466">
            <w:pPr>
              <w:spacing w:after="0" w:line="240" w:lineRule="auto"/>
              <w:ind w:left="426"/>
              <w:contextualSpacing/>
              <w:jc w:val="both"/>
              <w:rPr>
                <w:ins w:id="262" w:author="OLTRE" w:date="2024-07-03T22:42:00Z"/>
                <w:rFonts w:ascii="Calibri" w:hAnsi="Calibri"/>
                <w:sz w:val="20"/>
              </w:rPr>
            </w:pPr>
          </w:p>
          <w:p w14:paraId="3934013D" w14:textId="0E27A59E" w:rsidR="00134E27" w:rsidRPr="00BA45BC" w:rsidRDefault="00CF4AA6">
            <w:pPr>
              <w:spacing w:after="0" w:line="240" w:lineRule="auto"/>
              <w:ind w:left="456"/>
              <w:contextualSpacing/>
              <w:jc w:val="both"/>
              <w:rPr>
                <w:rFonts w:ascii="Calibri" w:hAnsi="Calibri"/>
                <w:color w:val="000000"/>
                <w:sz w:val="20"/>
              </w:rPr>
            </w:pPr>
            <w:r w:rsidRPr="00613832">
              <w:rPr>
                <w:rFonts w:ascii="Calibri" w:hAnsi="Calibri" w:cs="Calibri"/>
                <w:color w:val="000000"/>
                <w:sz w:val="20"/>
                <w:szCs w:val="20"/>
              </w:rPr>
              <w:t>“</w:t>
            </w:r>
            <w:r w:rsidRPr="00613832">
              <w:rPr>
                <w:rFonts w:ascii="Calibri" w:hAnsi="Calibri" w:cs="Calibri"/>
                <w:b/>
                <w:bCs/>
                <w:color w:val="000000"/>
                <w:sz w:val="20"/>
                <w:szCs w:val="20"/>
              </w:rPr>
              <w:t>Series 1 Shares</w:t>
            </w:r>
            <w:r w:rsidRPr="00613832">
              <w:rPr>
                <w:rFonts w:ascii="Calibri" w:hAnsi="Calibri" w:cs="Calibri"/>
                <w:color w:val="000000"/>
                <w:sz w:val="20"/>
                <w:szCs w:val="20"/>
              </w:rPr>
              <w:t>” means the shares with no voting rights issued by the Company for any Employee selected to be in ESOP program.</w:t>
            </w:r>
          </w:p>
          <w:p w14:paraId="59C58285" w14:textId="77777777" w:rsidR="00A55264" w:rsidRDefault="00A55264" w:rsidP="005A2466">
            <w:pPr>
              <w:spacing w:after="0" w:line="240" w:lineRule="auto"/>
              <w:ind w:left="456"/>
              <w:contextualSpacing/>
              <w:jc w:val="both"/>
              <w:rPr>
                <w:rFonts w:ascii="Calibri" w:hAnsi="Calibri"/>
                <w:sz w:val="20"/>
              </w:rPr>
            </w:pPr>
          </w:p>
          <w:p w14:paraId="35A31E21" w14:textId="77777777" w:rsidR="00986007" w:rsidRPr="005A2466" w:rsidRDefault="00986007" w:rsidP="005A2466">
            <w:pPr>
              <w:spacing w:after="0" w:line="240" w:lineRule="auto"/>
              <w:ind w:left="456"/>
              <w:contextualSpacing/>
              <w:jc w:val="both"/>
              <w:rPr>
                <w:ins w:id="263" w:author="OLTRE" w:date="2024-07-03T22:42:00Z"/>
                <w:rFonts w:ascii="Calibri" w:hAnsi="Calibri"/>
                <w:sz w:val="20"/>
              </w:rPr>
            </w:pPr>
          </w:p>
          <w:p w14:paraId="1B205096" w14:textId="13463AB2"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Shares</w:t>
            </w:r>
            <w:r w:rsidRPr="005A2466">
              <w:rPr>
                <w:rFonts w:ascii="Calibri" w:hAnsi="Calibri"/>
                <w:color w:val="000000"/>
                <w:sz w:val="20"/>
              </w:rPr>
              <w:t xml:space="preserve">” means </w:t>
            </w:r>
            <w:r w:rsidR="00F924C9" w:rsidRPr="00613832">
              <w:rPr>
                <w:rFonts w:ascii="Calibri" w:eastAsia="Times New Roman" w:hAnsi="Calibri" w:cs="Calibri"/>
                <w:color w:val="000000"/>
                <w:sz w:val="20"/>
                <w:szCs w:val="20"/>
                <w:lang w:eastAsia="en-ID"/>
              </w:rPr>
              <w:t>Class</w:t>
            </w:r>
            <w:r w:rsidR="004041C1" w:rsidRPr="005A2466">
              <w:rPr>
                <w:rFonts w:ascii="Calibri" w:hAnsi="Calibri"/>
                <w:color w:val="000000"/>
                <w:sz w:val="20"/>
              </w:rPr>
              <w:t xml:space="preserve"> A </w:t>
            </w:r>
            <w:r w:rsidRPr="005A2466">
              <w:rPr>
                <w:rFonts w:ascii="Calibri" w:hAnsi="Calibri"/>
                <w:color w:val="000000"/>
                <w:sz w:val="20"/>
              </w:rPr>
              <w:t xml:space="preserve">Ordinary Shares, </w:t>
            </w:r>
            <w:r w:rsidR="00F924C9" w:rsidRPr="00613832">
              <w:rPr>
                <w:rFonts w:ascii="Calibri" w:eastAsia="Times New Roman" w:hAnsi="Calibri" w:cs="Calibri"/>
                <w:color w:val="000000"/>
                <w:sz w:val="20"/>
                <w:szCs w:val="20"/>
                <w:lang w:eastAsia="en-ID"/>
              </w:rPr>
              <w:t>Class</w:t>
            </w:r>
            <w:r w:rsidRPr="005A2466">
              <w:rPr>
                <w:rFonts w:ascii="Calibri" w:hAnsi="Calibri"/>
                <w:color w:val="000000"/>
                <w:sz w:val="20"/>
              </w:rPr>
              <w:t xml:space="preserve"> </w:t>
            </w:r>
            <w:r w:rsidR="004041C1" w:rsidRPr="005A2466">
              <w:rPr>
                <w:rFonts w:ascii="Calibri" w:hAnsi="Calibri"/>
                <w:color w:val="000000"/>
                <w:sz w:val="20"/>
              </w:rPr>
              <w:t>B</w:t>
            </w:r>
            <w:r w:rsidRPr="005A2466">
              <w:rPr>
                <w:rFonts w:ascii="Calibri" w:hAnsi="Calibri"/>
                <w:color w:val="000000"/>
                <w:sz w:val="20"/>
              </w:rPr>
              <w:t xml:space="preserve"> Preferred Shares, </w:t>
            </w:r>
            <w:r w:rsidR="00F924C9" w:rsidRPr="00613832">
              <w:rPr>
                <w:rFonts w:ascii="Calibri" w:eastAsia="Times New Roman" w:hAnsi="Calibri" w:cs="Calibri"/>
                <w:color w:val="000000"/>
                <w:sz w:val="20"/>
                <w:szCs w:val="20"/>
                <w:lang w:eastAsia="en-ID"/>
              </w:rPr>
              <w:t>Class</w:t>
            </w:r>
            <w:r w:rsidR="00F924C9" w:rsidRPr="005A2466" w:rsidDel="00F924C9">
              <w:rPr>
                <w:rFonts w:ascii="Calibri" w:hAnsi="Calibri"/>
                <w:color w:val="000000"/>
                <w:sz w:val="20"/>
              </w:rPr>
              <w:t xml:space="preserve"> </w:t>
            </w:r>
            <w:r w:rsidR="004041C1" w:rsidRPr="005A2466">
              <w:rPr>
                <w:rFonts w:ascii="Calibri" w:hAnsi="Calibri"/>
                <w:color w:val="000000"/>
                <w:sz w:val="20"/>
              </w:rPr>
              <w:t>C</w:t>
            </w:r>
            <w:r w:rsidRPr="005A2466">
              <w:rPr>
                <w:rFonts w:ascii="Calibri" w:hAnsi="Calibri"/>
                <w:color w:val="000000"/>
                <w:sz w:val="20"/>
              </w:rPr>
              <w:t xml:space="preserve"> Preferred Shares, or any other shares issued by the Company in accordance with the Articles of Association. </w:t>
            </w:r>
          </w:p>
          <w:p w14:paraId="5180A9BC" w14:textId="77777777" w:rsidR="00A55264" w:rsidRPr="005A2466" w:rsidRDefault="00A55264" w:rsidP="005A2466">
            <w:pPr>
              <w:spacing w:after="0" w:line="240" w:lineRule="auto"/>
              <w:ind w:left="426"/>
              <w:contextualSpacing/>
              <w:jc w:val="both"/>
              <w:rPr>
                <w:rFonts w:ascii="Calibri" w:hAnsi="Calibri"/>
                <w:sz w:val="20"/>
              </w:rPr>
            </w:pPr>
          </w:p>
          <w:p w14:paraId="41C052A6" w14:textId="57EDCD6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Share Subscription Agreement</w:t>
            </w:r>
            <w:r w:rsidRPr="005A2466">
              <w:rPr>
                <w:rFonts w:ascii="Calibri" w:hAnsi="Calibri"/>
                <w:color w:val="000000"/>
                <w:sz w:val="20"/>
              </w:rPr>
              <w:t>” means the Share Subscription Agreement between the Company</w:t>
            </w:r>
            <w:r w:rsidR="00F973E2" w:rsidRPr="005A2466">
              <w:rPr>
                <w:rFonts w:ascii="Calibri" w:hAnsi="Calibri"/>
                <w:color w:val="000000"/>
                <w:sz w:val="20"/>
              </w:rPr>
              <w:t xml:space="preserve"> and </w:t>
            </w:r>
            <w:r w:rsidR="00B2368E" w:rsidRPr="005A2466">
              <w:rPr>
                <w:rFonts w:ascii="Calibri" w:hAnsi="Calibri"/>
                <w:color w:val="000000"/>
                <w:sz w:val="20"/>
              </w:rPr>
              <w:t>the Investor</w:t>
            </w:r>
            <w:ins w:id="264" w:author="OLTRE" w:date="2024-07-03T23:09:00Z">
              <w:r w:rsidR="00330759">
                <w:rPr>
                  <w:rFonts w:ascii="Calibri" w:hAnsi="Calibri"/>
                  <w:color w:val="000000"/>
                  <w:sz w:val="20"/>
                </w:rPr>
                <w:t xml:space="preserve"> dated on the same date as this Agreement</w:t>
              </w:r>
            </w:ins>
            <w:r w:rsidRPr="005A2466">
              <w:rPr>
                <w:rFonts w:ascii="Calibri" w:hAnsi="Calibri"/>
                <w:color w:val="000000"/>
                <w:sz w:val="20"/>
              </w:rPr>
              <w:t>.</w:t>
            </w:r>
          </w:p>
          <w:p w14:paraId="3F2CB79E" w14:textId="77777777" w:rsidR="0063206D" w:rsidRPr="005A2466" w:rsidRDefault="0063206D" w:rsidP="004E5CBB">
            <w:pPr>
              <w:spacing w:after="0" w:line="240" w:lineRule="auto"/>
              <w:contextualSpacing/>
              <w:jc w:val="both"/>
              <w:rPr>
                <w:rFonts w:ascii="Calibri" w:hAnsi="Calibri"/>
                <w:sz w:val="20"/>
              </w:rPr>
              <w:pPrChange w:id="265" w:author="OLTRE" w:date="2024-07-03T22:42:00Z">
                <w:pPr>
                  <w:spacing w:after="0" w:line="240" w:lineRule="auto"/>
                  <w:ind w:left="426"/>
                  <w:contextualSpacing/>
                  <w:jc w:val="both"/>
                </w:pPr>
              </w:pPrChange>
            </w:pPr>
          </w:p>
          <w:p w14:paraId="0A2F8113" w14:textId="5FB7DBF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lastRenderedPageBreak/>
              <w:t>“</w:t>
            </w:r>
            <w:r w:rsidRPr="005A2466">
              <w:rPr>
                <w:rFonts w:ascii="Calibri" w:hAnsi="Calibri"/>
                <w:b/>
                <w:color w:val="000000"/>
                <w:sz w:val="20"/>
              </w:rPr>
              <w:t>Shareholder</w:t>
            </w:r>
            <w:r w:rsidRPr="005A2466">
              <w:rPr>
                <w:rFonts w:ascii="Calibri" w:hAnsi="Calibri"/>
                <w:color w:val="000000"/>
                <w:sz w:val="20"/>
              </w:rPr>
              <w:t xml:space="preserve">” means </w:t>
            </w:r>
            <w:r w:rsidR="003A4AC3" w:rsidRPr="005A2466">
              <w:rPr>
                <w:rFonts w:ascii="Calibri" w:hAnsi="Calibri"/>
                <w:color w:val="000000"/>
                <w:sz w:val="20"/>
              </w:rPr>
              <w:t>any</w:t>
            </w:r>
            <w:r w:rsidRPr="005A2466">
              <w:rPr>
                <w:rFonts w:ascii="Calibri" w:hAnsi="Calibri"/>
                <w:color w:val="000000"/>
                <w:sz w:val="20"/>
              </w:rPr>
              <w:t xml:space="preserve"> holder of Shares in the Company.  </w:t>
            </w:r>
          </w:p>
          <w:p w14:paraId="761872A8" w14:textId="77777777" w:rsidR="00A55264" w:rsidRPr="005A2466" w:rsidRDefault="00A55264" w:rsidP="005A2466">
            <w:pPr>
              <w:spacing w:after="0" w:line="240" w:lineRule="auto"/>
              <w:ind w:left="426"/>
              <w:contextualSpacing/>
              <w:jc w:val="both"/>
              <w:rPr>
                <w:rFonts w:ascii="Calibri" w:hAnsi="Calibri"/>
                <w:sz w:val="20"/>
              </w:rPr>
            </w:pPr>
          </w:p>
          <w:p w14:paraId="5B77766A"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Third Party Sale</w:t>
            </w:r>
            <w:r w:rsidRPr="005A2466">
              <w:rPr>
                <w:rFonts w:ascii="Calibri" w:hAnsi="Calibri"/>
                <w:color w:val="000000"/>
                <w:sz w:val="20"/>
              </w:rPr>
              <w:t>” has the meaning given to it in clause 7.1.6.</w:t>
            </w:r>
          </w:p>
          <w:p w14:paraId="038C4604" w14:textId="77777777" w:rsidR="00A55264" w:rsidRPr="005A2466" w:rsidRDefault="00A55264" w:rsidP="005A2466">
            <w:pPr>
              <w:spacing w:after="0" w:line="240" w:lineRule="auto"/>
              <w:ind w:left="426"/>
              <w:contextualSpacing/>
              <w:jc w:val="both"/>
              <w:rPr>
                <w:rFonts w:ascii="Calibri" w:hAnsi="Calibri"/>
                <w:sz w:val="20"/>
              </w:rPr>
            </w:pPr>
          </w:p>
          <w:p w14:paraId="1106A969"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Transferor</w:t>
            </w:r>
            <w:r w:rsidRPr="005A2466">
              <w:rPr>
                <w:rFonts w:ascii="Calibri" w:hAnsi="Calibri"/>
                <w:color w:val="000000"/>
                <w:sz w:val="20"/>
              </w:rPr>
              <w:t>” has the meaning given to it in Clause 7.1.1.</w:t>
            </w:r>
          </w:p>
          <w:p w14:paraId="239F538C" w14:textId="77777777" w:rsidR="00A55264" w:rsidRDefault="00A55264" w:rsidP="005A2466">
            <w:pPr>
              <w:spacing w:after="0" w:line="240" w:lineRule="auto"/>
              <w:ind w:left="426"/>
              <w:contextualSpacing/>
              <w:jc w:val="both"/>
              <w:rPr>
                <w:rFonts w:ascii="Calibri" w:hAnsi="Calibri"/>
                <w:sz w:val="20"/>
              </w:rPr>
            </w:pPr>
          </w:p>
          <w:p w14:paraId="71F06B5A" w14:textId="77777777" w:rsidR="00E211D1" w:rsidRPr="005A2466" w:rsidRDefault="00E211D1" w:rsidP="005A2466">
            <w:pPr>
              <w:spacing w:after="0" w:line="240" w:lineRule="auto"/>
              <w:ind w:left="426"/>
              <w:contextualSpacing/>
              <w:jc w:val="both"/>
              <w:rPr>
                <w:ins w:id="266" w:author="OLTRE" w:date="2024-07-03T22:42:00Z"/>
                <w:rFonts w:ascii="Calibri" w:hAnsi="Calibri"/>
                <w:sz w:val="20"/>
              </w:rPr>
            </w:pPr>
          </w:p>
          <w:p w14:paraId="479DE002" w14:textId="77777777" w:rsidR="00134E27" w:rsidRPr="00BA45BC" w:rsidRDefault="00134E27" w:rsidP="00613832">
            <w:pPr>
              <w:spacing w:after="0" w:line="240" w:lineRule="auto"/>
              <w:ind w:left="426"/>
              <w:contextualSpacing/>
              <w:jc w:val="both"/>
              <w:rPr>
                <w:rFonts w:ascii="Calibri" w:hAnsi="Calibri"/>
                <w:color w:val="000000"/>
                <w:sz w:val="20"/>
              </w:rPr>
            </w:pPr>
            <w:r w:rsidRPr="00613832">
              <w:rPr>
                <w:rFonts w:ascii="Calibri" w:eastAsia="Times New Roman" w:hAnsi="Calibri" w:cs="Calibri"/>
                <w:color w:val="000000"/>
                <w:sz w:val="20"/>
                <w:szCs w:val="20"/>
                <w:lang w:eastAsia="en-ID"/>
              </w:rPr>
              <w:t>“</w:t>
            </w:r>
            <w:r w:rsidRPr="00613832">
              <w:rPr>
                <w:rFonts w:ascii="Calibri" w:eastAsia="Times New Roman" w:hAnsi="Calibri" w:cs="Calibri"/>
                <w:b/>
                <w:bCs/>
                <w:color w:val="000000"/>
                <w:sz w:val="20"/>
                <w:szCs w:val="20"/>
                <w:lang w:eastAsia="en-ID"/>
              </w:rPr>
              <w:t>$” or “USD</w:t>
            </w:r>
            <w:r w:rsidRPr="00613832">
              <w:rPr>
                <w:rFonts w:ascii="Calibri" w:eastAsia="Times New Roman" w:hAnsi="Calibri" w:cs="Calibri"/>
                <w:color w:val="000000"/>
                <w:sz w:val="20"/>
                <w:szCs w:val="20"/>
                <w:lang w:eastAsia="en-ID"/>
              </w:rPr>
              <w:t>” means the lawful currency of the United States of America. </w:t>
            </w:r>
          </w:p>
          <w:p w14:paraId="2CD7B40D" w14:textId="77777777" w:rsidR="0011293A" w:rsidRPr="00613832" w:rsidRDefault="0011293A" w:rsidP="00613832">
            <w:pPr>
              <w:spacing w:after="0" w:line="240" w:lineRule="auto"/>
              <w:ind w:left="426"/>
              <w:contextualSpacing/>
              <w:jc w:val="both"/>
              <w:rPr>
                <w:rFonts w:ascii="Calibri" w:eastAsia="Times New Roman" w:hAnsi="Calibri" w:cs="Calibri"/>
                <w:sz w:val="20"/>
                <w:szCs w:val="20"/>
                <w:lang w:eastAsia="en-ID"/>
              </w:rPr>
            </w:pPr>
          </w:p>
          <w:p w14:paraId="0EA795C8" w14:textId="77777777" w:rsidR="00134E27" w:rsidRPr="005A2466" w:rsidRDefault="00134E27" w:rsidP="005A2466">
            <w:pPr>
              <w:spacing w:after="0" w:line="240" w:lineRule="auto"/>
              <w:contextualSpacing/>
              <w:rPr>
                <w:rFonts w:ascii="Calibri" w:hAnsi="Calibri"/>
                <w:sz w:val="20"/>
              </w:rPr>
            </w:pPr>
          </w:p>
        </w:tc>
        <w:tc>
          <w:tcPr>
            <w:tcW w:w="4914" w:type="dxa"/>
            <w:gridSpan w:val="2"/>
            <w:tcMar>
              <w:top w:w="0" w:type="dxa"/>
              <w:left w:w="108" w:type="dxa"/>
              <w:bottom w:w="0" w:type="dxa"/>
              <w:right w:w="108" w:type="dxa"/>
            </w:tcMar>
            <w:hideMark/>
          </w:tcPr>
          <w:p w14:paraId="4E29C018" w14:textId="31103708" w:rsidR="00134E27" w:rsidRPr="005A2466" w:rsidRDefault="00134E27" w:rsidP="005A2466">
            <w:pPr>
              <w:spacing w:after="0" w:line="240" w:lineRule="auto"/>
              <w:ind w:left="426"/>
              <w:contextualSpacing/>
              <w:jc w:val="both"/>
              <w:rPr>
                <w:rFonts w:ascii="Calibri" w:hAnsi="Calibri"/>
                <w:sz w:val="20"/>
              </w:rPr>
            </w:pPr>
            <w:r w:rsidRPr="005A2466">
              <w:rPr>
                <w:rFonts w:ascii="Calibri" w:hAnsi="Calibri"/>
                <w:b/>
                <w:color w:val="000000"/>
                <w:sz w:val="20"/>
              </w:rPr>
              <w:lastRenderedPageBreak/>
              <w:t>“</w:t>
            </w:r>
            <w:proofErr w:type="spellStart"/>
            <w:r w:rsidRPr="005A2466">
              <w:rPr>
                <w:rFonts w:ascii="Calibri" w:hAnsi="Calibri"/>
                <w:b/>
                <w:color w:val="000000"/>
                <w:sz w:val="20"/>
              </w:rPr>
              <w:t>Kerugian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Insidental</w:t>
            </w:r>
            <w:proofErr w:type="spellEnd"/>
            <w:r w:rsidRPr="005A2466">
              <w:rPr>
                <w:rFonts w:ascii="Calibri" w:hAnsi="Calibri"/>
                <w:b/>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biaya-biaya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pantas</w:t>
            </w:r>
            <w:proofErr w:type="spellEnd"/>
            <w:r w:rsidRPr="005A2466">
              <w:rPr>
                <w:rFonts w:ascii="Calibri" w:hAnsi="Calibri"/>
                <w:color w:val="000000"/>
                <w:sz w:val="20"/>
              </w:rPr>
              <w:t xml:space="preserve"> </w:t>
            </w:r>
            <w:proofErr w:type="spellStart"/>
            <w:ins w:id="267" w:author="OLTRE" w:date="2024-07-03T22:42:00Z">
              <w:r w:rsidR="000B3D20">
                <w:rPr>
                  <w:rFonts w:ascii="Calibri" w:hAnsi="Calibri"/>
                  <w:color w:val="000000"/>
                  <w:sz w:val="20"/>
                </w:rPr>
                <w:t>secara</w:t>
              </w:r>
              <w:proofErr w:type="spellEnd"/>
              <w:r w:rsidR="000B3D20">
                <w:rPr>
                  <w:rFonts w:ascii="Calibri" w:hAnsi="Calibri"/>
                  <w:color w:val="000000"/>
                  <w:sz w:val="20"/>
                </w:rPr>
                <w:t xml:space="preserve"> </w:t>
              </w:r>
              <w:proofErr w:type="spellStart"/>
              <w:r w:rsidR="000B3D20">
                <w:rPr>
                  <w:rFonts w:ascii="Calibri" w:hAnsi="Calibri"/>
                  <w:color w:val="000000"/>
                  <w:sz w:val="20"/>
                </w:rPr>
                <w:t>komersial</w:t>
              </w:r>
              <w:proofErr w:type="spellEnd"/>
              <w:r w:rsidR="000B3D20">
                <w:rPr>
                  <w:rFonts w:ascii="Calibri" w:hAnsi="Calibri"/>
                  <w:color w:val="000000"/>
                  <w:sz w:val="20"/>
                </w:rPr>
                <w:t xml:space="preserve">, </w:t>
              </w:r>
            </w:ins>
            <w:r w:rsidRPr="005A2466">
              <w:rPr>
                <w:rFonts w:ascii="Calibri" w:hAnsi="Calibri"/>
                <w:color w:val="000000"/>
                <w:sz w:val="20"/>
              </w:rPr>
              <w:t xml:space="preserve">yang </w:t>
            </w:r>
            <w:del w:id="268" w:author="OLTRE" w:date="2024-07-03T22:42:00Z">
              <w:r w:rsidRPr="005A2466">
                <w:rPr>
                  <w:rFonts w:ascii="Calibri" w:hAnsi="Calibri"/>
                  <w:color w:val="000000"/>
                  <w:sz w:val="20"/>
                </w:rPr>
                <w:delText>terjadi</w:delText>
              </w:r>
            </w:del>
            <w:proofErr w:type="spellStart"/>
            <w:ins w:id="269" w:author="OLTRE" w:date="2024-07-03T22:42:00Z">
              <w:r w:rsidR="00AD3F05">
                <w:rPr>
                  <w:rFonts w:ascii="Calibri" w:hAnsi="Calibri"/>
                  <w:color w:val="000000"/>
                  <w:sz w:val="20"/>
                </w:rPr>
                <w:t>timbul</w:t>
              </w:r>
            </w:ins>
            <w:proofErr w:type="spellEnd"/>
            <w:r w:rsidR="00AD3F05" w:rsidRPr="005A2466">
              <w:rPr>
                <w:rFonts w:ascii="Calibri" w:hAnsi="Calibri"/>
                <w:color w:val="000000"/>
                <w:sz w:val="20"/>
              </w:rPr>
              <w:t xml:space="preserve"> </w:t>
            </w:r>
            <w:proofErr w:type="spellStart"/>
            <w:r w:rsidRPr="005A2466">
              <w:rPr>
                <w:rFonts w:ascii="Calibri" w:hAnsi="Calibri"/>
                <w:color w:val="000000"/>
                <w:sz w:val="20"/>
              </w:rPr>
              <w:t>karena</w:t>
            </w:r>
            <w:proofErr w:type="spellEnd"/>
            <w:r w:rsidRPr="005A2466">
              <w:rPr>
                <w:rFonts w:ascii="Calibri" w:hAnsi="Calibri"/>
                <w:color w:val="000000"/>
                <w:sz w:val="20"/>
              </w:rPr>
              <w:t xml:space="preserve"> </w:t>
            </w:r>
            <w:proofErr w:type="spellStart"/>
            <w:r w:rsidRPr="005A2466">
              <w:rPr>
                <w:rFonts w:ascii="Calibri" w:hAnsi="Calibri"/>
                <w:color w:val="000000"/>
                <w:sz w:val="20"/>
              </w:rPr>
              <w:t>pelanggaran</w:t>
            </w:r>
            <w:proofErr w:type="spellEnd"/>
            <w:r w:rsidRPr="005A2466">
              <w:rPr>
                <w:rFonts w:ascii="Calibri" w:hAnsi="Calibri"/>
                <w:color w:val="000000"/>
                <w:sz w:val="20"/>
              </w:rPr>
              <w:t xml:space="preserve"> </w:t>
            </w:r>
            <w:proofErr w:type="spellStart"/>
            <w:r w:rsidRPr="005A2466">
              <w:rPr>
                <w:rFonts w:ascii="Calibri" w:hAnsi="Calibri"/>
                <w:color w:val="000000"/>
                <w:sz w:val="20"/>
              </w:rPr>
              <w:t>kontrak</w:t>
            </w:r>
            <w:proofErr w:type="spellEnd"/>
            <w:r w:rsidRPr="005A2466">
              <w:rPr>
                <w:rFonts w:ascii="Calibri" w:hAnsi="Calibri"/>
                <w:color w:val="000000"/>
                <w:sz w:val="20"/>
              </w:rPr>
              <w:t>.</w:t>
            </w:r>
          </w:p>
          <w:p w14:paraId="561C02A6" w14:textId="77777777" w:rsidR="00830309" w:rsidRDefault="00830309" w:rsidP="005A2466">
            <w:pPr>
              <w:spacing w:after="0" w:line="240" w:lineRule="auto"/>
              <w:ind w:left="426"/>
              <w:contextualSpacing/>
              <w:jc w:val="both"/>
              <w:rPr>
                <w:del w:id="270" w:author="OLTRE" w:date="2024-07-03T22:42:00Z"/>
                <w:rFonts w:ascii="Calibri" w:hAnsi="Calibri"/>
                <w:color w:val="000000"/>
                <w:sz w:val="20"/>
              </w:rPr>
            </w:pPr>
          </w:p>
          <w:p w14:paraId="4DC0F57C" w14:textId="77777777" w:rsidR="0011293A" w:rsidRPr="005A2466" w:rsidRDefault="0011293A" w:rsidP="004E5CBB">
            <w:pPr>
              <w:spacing w:after="0" w:line="240" w:lineRule="auto"/>
              <w:contextualSpacing/>
              <w:jc w:val="both"/>
              <w:rPr>
                <w:rFonts w:ascii="Calibri" w:hAnsi="Calibri"/>
                <w:color w:val="000000"/>
                <w:sz w:val="20"/>
              </w:rPr>
              <w:pPrChange w:id="271" w:author="OLTRE" w:date="2024-07-03T22:42:00Z">
                <w:pPr>
                  <w:spacing w:after="0" w:line="240" w:lineRule="auto"/>
                  <w:ind w:left="426"/>
                  <w:contextualSpacing/>
                  <w:jc w:val="both"/>
                </w:pPr>
              </w:pPrChange>
            </w:pPr>
          </w:p>
          <w:p w14:paraId="1684958B" w14:textId="0B9E84DB" w:rsidR="00DA3B6A" w:rsidRPr="005A2466" w:rsidRDefault="00134E27" w:rsidP="00153669">
            <w:pPr>
              <w:spacing w:after="0" w:line="240" w:lineRule="auto"/>
              <w:ind w:left="426"/>
              <w:contextualSpacing/>
              <w:jc w:val="both"/>
              <w:rPr>
                <w:rFonts w:ascii="Calibri" w:hAnsi="Calibri"/>
                <w:b/>
                <w:color w:val="000000"/>
                <w:sz w:val="20"/>
                <w:rPrChange w:id="272" w:author="OLTRE" w:date="2024-07-03T22:42:00Z">
                  <w:rPr>
                    <w:rFonts w:ascii="Calibri" w:hAnsi="Calibri"/>
                    <w:color w:val="000000"/>
                    <w:sz w:val="20"/>
                  </w:rPr>
                </w:rPrChange>
              </w:rPr>
            </w:pPr>
            <w:r w:rsidRPr="005A2466">
              <w:rPr>
                <w:rFonts w:ascii="Calibri" w:hAnsi="Calibri"/>
                <w:color w:val="000000"/>
                <w:sz w:val="20"/>
              </w:rPr>
              <w:t>“</w:t>
            </w:r>
            <w:r w:rsidRPr="005A2466">
              <w:rPr>
                <w:rFonts w:ascii="Calibri" w:hAnsi="Calibri"/>
                <w:b/>
                <w:color w:val="000000"/>
                <w:sz w:val="20"/>
              </w:rPr>
              <w:t>IPO</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del w:id="273" w:author="OLTRE" w:date="2024-07-03T22:42:00Z">
              <w:r w:rsidRPr="005A2466">
                <w:rPr>
                  <w:rFonts w:ascii="Calibri" w:hAnsi="Calibri"/>
                  <w:color w:val="000000"/>
                  <w:sz w:val="20"/>
                </w:rPr>
                <w:delText>pertama</w:delText>
              </w:r>
            </w:del>
            <w:proofErr w:type="spellStart"/>
            <w:ins w:id="274" w:author="OLTRE" w:date="2024-07-03T22:42:00Z">
              <w:r w:rsidR="00405FED">
                <w:rPr>
                  <w:rFonts w:ascii="Calibri" w:hAnsi="Calibri"/>
                  <w:color w:val="000000"/>
                  <w:sz w:val="20"/>
                </w:rPr>
                <w:t>perdana</w:t>
              </w:r>
            </w:ins>
            <w:proofErr w:type="spellEnd"/>
            <w:r w:rsidR="00405FED"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Saham Perseroan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Bursa </w:t>
            </w:r>
            <w:proofErr w:type="spellStart"/>
            <w:r w:rsidRPr="005A2466">
              <w:rPr>
                <w:rFonts w:ascii="Calibri" w:hAnsi="Calibri"/>
                <w:color w:val="000000"/>
                <w:sz w:val="20"/>
              </w:rPr>
              <w:t>Efek</w:t>
            </w:r>
            <w:proofErr w:type="spellEnd"/>
            <w:r w:rsidRPr="005A2466">
              <w:rPr>
                <w:rFonts w:ascii="Calibri" w:hAnsi="Calibri"/>
                <w:color w:val="000000"/>
                <w:sz w:val="20"/>
              </w:rPr>
              <w:t xml:space="preserve"> </w:t>
            </w:r>
            <w:proofErr w:type="spellStart"/>
            <w:r w:rsidRPr="005A2466">
              <w:rPr>
                <w:rFonts w:ascii="Calibri" w:hAnsi="Calibri"/>
                <w:color w:val="000000"/>
                <w:sz w:val="20"/>
              </w:rPr>
              <w:t>Terkualifikasi</w:t>
            </w:r>
            <w:proofErr w:type="spellEnd"/>
            <w:r w:rsidRPr="005A2466">
              <w:rPr>
                <w:rFonts w:ascii="Calibri" w:hAnsi="Calibri"/>
                <w:color w:val="000000"/>
                <w:sz w:val="20"/>
              </w:rPr>
              <w:t>.</w:t>
            </w:r>
          </w:p>
          <w:p w14:paraId="5B5B8446" w14:textId="77777777" w:rsidR="00DA3B6A" w:rsidRPr="005A2466" w:rsidRDefault="00DA3B6A" w:rsidP="005A2466">
            <w:pPr>
              <w:spacing w:after="0" w:line="240" w:lineRule="auto"/>
              <w:ind w:left="426"/>
              <w:contextualSpacing/>
              <w:jc w:val="both"/>
              <w:rPr>
                <w:del w:id="275" w:author="OLTRE" w:date="2024-07-03T22:42:00Z"/>
                <w:rFonts w:ascii="Calibri" w:hAnsi="Calibri"/>
                <w:b/>
                <w:color w:val="000000"/>
                <w:sz w:val="20"/>
              </w:rPr>
            </w:pPr>
          </w:p>
          <w:p w14:paraId="60EE4C8A" w14:textId="77777777" w:rsidR="00134E27" w:rsidRPr="00AA30B5" w:rsidRDefault="00CF54ED">
            <w:pPr>
              <w:spacing w:after="0" w:line="240" w:lineRule="auto"/>
              <w:ind w:left="426"/>
              <w:contextualSpacing/>
              <w:jc w:val="both"/>
              <w:rPr>
                <w:del w:id="276" w:author="OLTRE" w:date="2024-07-03T22:42:00Z"/>
                <w:rFonts w:ascii="Calibri" w:hAnsi="Calibri"/>
                <w:color w:val="000000"/>
                <w:sz w:val="20"/>
              </w:rPr>
            </w:pPr>
            <w:del w:id="277" w:author="OLTRE" w:date="2024-07-03T22:42:00Z">
              <w:r w:rsidRPr="00613832">
                <w:rPr>
                  <w:rFonts w:ascii="Calibri" w:eastAsia="Times New Roman" w:hAnsi="Calibri" w:cs="Calibri"/>
                  <w:b/>
                  <w:bCs/>
                  <w:color w:val="000000"/>
                  <w:sz w:val="20"/>
                  <w:szCs w:val="20"/>
                  <w:lang w:eastAsia="en-ID"/>
                </w:rPr>
                <w:delText>“</w:delText>
              </w:r>
              <w:r w:rsidR="00134E27" w:rsidRPr="005A2466">
                <w:rPr>
                  <w:rFonts w:ascii="Calibri" w:hAnsi="Calibri"/>
                  <w:b/>
                  <w:color w:val="000000"/>
                  <w:sz w:val="20"/>
                </w:rPr>
                <w:delText>Kemenkumham</w:delText>
              </w:r>
              <w:r w:rsidRPr="00613832">
                <w:rPr>
                  <w:rFonts w:ascii="Calibri" w:eastAsia="Times New Roman" w:hAnsi="Calibri" w:cs="Calibri"/>
                  <w:b/>
                  <w:bCs/>
                  <w:color w:val="000000"/>
                  <w:sz w:val="20"/>
                  <w:szCs w:val="20"/>
                  <w:lang w:eastAsia="en-ID"/>
                </w:rPr>
                <w:delText>”</w:delText>
              </w:r>
              <w:r w:rsidR="00134E27" w:rsidRPr="005A2466">
                <w:rPr>
                  <w:rFonts w:ascii="Calibri" w:hAnsi="Calibri"/>
                  <w:color w:val="000000"/>
                  <w:sz w:val="20"/>
                </w:rPr>
                <w:delText xml:space="preserve"> berarti Kementerian Hukum dan Hak Asasi Manusia Negara Republik Indonesia.</w:delText>
              </w:r>
            </w:del>
          </w:p>
          <w:p w14:paraId="6C323CCB" w14:textId="77777777" w:rsidR="00BA45BC" w:rsidRPr="005A2466" w:rsidRDefault="00BA45BC" w:rsidP="004E5CBB">
            <w:pPr>
              <w:spacing w:after="0" w:line="240" w:lineRule="auto"/>
              <w:contextualSpacing/>
              <w:jc w:val="both"/>
              <w:rPr>
                <w:rFonts w:ascii="Calibri" w:hAnsi="Calibri"/>
                <w:sz w:val="20"/>
              </w:rPr>
              <w:pPrChange w:id="278" w:author="OLTRE" w:date="2024-07-03T22:42:00Z">
                <w:pPr>
                  <w:spacing w:after="0" w:line="240" w:lineRule="auto"/>
                  <w:ind w:left="426"/>
                  <w:contextualSpacing/>
                  <w:jc w:val="both"/>
                </w:pPr>
              </w:pPrChange>
            </w:pPr>
          </w:p>
          <w:p w14:paraId="4725F590" w14:textId="30FB458A" w:rsidR="003A4AC3"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Sekuritas</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Baru</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del w:id="279" w:author="OLTRE" w:date="2024-07-03T22:42:00Z">
              <w:r w:rsidRPr="005A2466">
                <w:rPr>
                  <w:rFonts w:ascii="Calibri" w:hAnsi="Calibri"/>
                  <w:color w:val="000000"/>
                  <w:sz w:val="20"/>
                </w:rPr>
                <w:delText>ada</w:delText>
              </w:r>
            </w:del>
            <w:proofErr w:type="spellStart"/>
            <w:ins w:id="280" w:author="OLTRE" w:date="2024-07-03T22:42:00Z">
              <w:r w:rsidR="00FA7403">
                <w:rPr>
                  <w:rFonts w:ascii="Calibri" w:hAnsi="Calibri"/>
                  <w:color w:val="000000"/>
                  <w:sz w:val="20"/>
                </w:rPr>
                <w:t>diberikan</w:t>
              </w:r>
            </w:ins>
            <w:proofErr w:type="spellEnd"/>
            <w:r w:rsidR="00FA7403"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6.1.</w:t>
            </w:r>
          </w:p>
          <w:p w14:paraId="7663F9E4" w14:textId="77777777" w:rsidR="00DA3B6A" w:rsidRPr="005A2466" w:rsidRDefault="00DA3B6A" w:rsidP="005A2466">
            <w:pPr>
              <w:spacing w:after="0" w:line="240" w:lineRule="auto"/>
              <w:contextualSpacing/>
              <w:jc w:val="both"/>
              <w:rPr>
                <w:rFonts w:ascii="Calibri" w:hAnsi="Calibri"/>
                <w:color w:val="000000"/>
                <w:sz w:val="20"/>
              </w:rPr>
            </w:pPr>
          </w:p>
          <w:p w14:paraId="04C5BBCB" w14:textId="32A79F31" w:rsidR="00DD1C00" w:rsidRDefault="006E1EFD" w:rsidP="00DD1C00">
            <w:pPr>
              <w:spacing w:after="0" w:line="240" w:lineRule="auto"/>
              <w:ind w:left="426"/>
              <w:contextualSpacing/>
              <w:jc w:val="both"/>
              <w:rPr>
                <w:rFonts w:ascii="Calibri" w:hAnsi="Calibri"/>
                <w:b/>
                <w:color w:val="000000"/>
                <w:sz w:val="20"/>
              </w:rPr>
            </w:pPr>
            <w:r>
              <w:rPr>
                <w:rFonts w:ascii="Calibri" w:hAnsi="Calibri"/>
                <w:b/>
                <w:color w:val="000000"/>
                <w:sz w:val="20"/>
              </w:rPr>
              <w:t>“</w:t>
            </w:r>
            <w:proofErr w:type="spellStart"/>
            <w:r>
              <w:rPr>
                <w:rFonts w:ascii="Calibri" w:hAnsi="Calibri"/>
                <w:b/>
                <w:color w:val="000000"/>
                <w:sz w:val="20"/>
              </w:rPr>
              <w:t>Novasi</w:t>
            </w:r>
            <w:proofErr w:type="spellEnd"/>
            <w:r>
              <w:rPr>
                <w:rFonts w:ascii="Calibri" w:hAnsi="Calibri"/>
                <w:b/>
                <w:color w:val="000000"/>
                <w:sz w:val="20"/>
              </w:rPr>
              <w:t xml:space="preserve"> </w:t>
            </w:r>
            <w:proofErr w:type="spellStart"/>
            <w:r>
              <w:rPr>
                <w:rFonts w:ascii="Calibri" w:hAnsi="Calibri"/>
                <w:b/>
                <w:color w:val="000000"/>
                <w:sz w:val="20"/>
              </w:rPr>
              <w:t>kepada</w:t>
            </w:r>
            <w:proofErr w:type="spellEnd"/>
            <w:r>
              <w:rPr>
                <w:rFonts w:ascii="Calibri" w:hAnsi="Calibri"/>
                <w:b/>
                <w:color w:val="000000"/>
                <w:sz w:val="20"/>
              </w:rPr>
              <w:t xml:space="preserve"> </w:t>
            </w:r>
            <w:proofErr w:type="spellStart"/>
            <w:r>
              <w:rPr>
                <w:rFonts w:ascii="Calibri" w:hAnsi="Calibri"/>
                <w:b/>
                <w:color w:val="000000"/>
                <w:sz w:val="20"/>
              </w:rPr>
              <w:t>Penerima</w:t>
            </w:r>
            <w:proofErr w:type="spellEnd"/>
            <w:r>
              <w:rPr>
                <w:rFonts w:ascii="Calibri" w:hAnsi="Calibri"/>
                <w:b/>
                <w:color w:val="000000"/>
                <w:sz w:val="20"/>
              </w:rPr>
              <w:t xml:space="preserve"> </w:t>
            </w:r>
            <w:proofErr w:type="spellStart"/>
            <w:r>
              <w:rPr>
                <w:rFonts w:ascii="Calibri" w:hAnsi="Calibri"/>
                <w:b/>
                <w:color w:val="000000"/>
                <w:sz w:val="20"/>
              </w:rPr>
              <w:t>Pengalihan</w:t>
            </w:r>
            <w:proofErr w:type="spellEnd"/>
            <w:r w:rsidRPr="005A2466">
              <w:rPr>
                <w:rFonts w:ascii="Calibri" w:hAnsi="Calibri"/>
                <w:bCs/>
                <w:color w:val="000000"/>
                <w:sz w:val="20"/>
              </w:rPr>
              <w:t>”</w:t>
            </w:r>
            <w:r>
              <w:rPr>
                <w:rFonts w:ascii="Calibri" w:hAnsi="Calibri"/>
                <w:bCs/>
                <w:color w:val="000000"/>
                <w:sz w:val="20"/>
              </w:rPr>
              <w:t xml:space="preserve"> </w:t>
            </w:r>
            <w:proofErr w:type="spellStart"/>
            <w:r>
              <w:rPr>
                <w:rFonts w:ascii="Calibri" w:hAnsi="Calibri"/>
                <w:bCs/>
                <w:color w:val="000000"/>
                <w:sz w:val="20"/>
              </w:rPr>
              <w:t>memiliki</w:t>
            </w:r>
            <w:proofErr w:type="spellEnd"/>
            <w:r>
              <w:rPr>
                <w:rFonts w:ascii="Calibri" w:hAnsi="Calibri"/>
                <w:bCs/>
                <w:color w:val="000000"/>
                <w:sz w:val="20"/>
              </w:rPr>
              <w:t xml:space="preserve"> arti </w:t>
            </w:r>
            <w:proofErr w:type="spellStart"/>
            <w:r>
              <w:rPr>
                <w:rFonts w:ascii="Calibri" w:hAnsi="Calibri"/>
                <w:bCs/>
                <w:color w:val="000000"/>
                <w:sz w:val="20"/>
              </w:rPr>
              <w:t>sebagaimana</w:t>
            </w:r>
            <w:proofErr w:type="spellEnd"/>
            <w:r>
              <w:rPr>
                <w:rFonts w:ascii="Calibri" w:hAnsi="Calibri"/>
                <w:bCs/>
                <w:color w:val="000000"/>
                <w:sz w:val="20"/>
              </w:rPr>
              <w:t xml:space="preserve"> </w:t>
            </w:r>
            <w:del w:id="281" w:author="OLTRE" w:date="2024-07-03T22:42:00Z">
              <w:r>
                <w:rPr>
                  <w:rFonts w:ascii="Calibri" w:hAnsi="Calibri"/>
                  <w:bCs/>
                  <w:color w:val="000000"/>
                  <w:sz w:val="20"/>
                </w:rPr>
                <w:delText>ada</w:delText>
              </w:r>
            </w:del>
            <w:proofErr w:type="spellStart"/>
            <w:ins w:id="282" w:author="OLTRE" w:date="2024-07-03T22:42:00Z">
              <w:r w:rsidR="00FA7403">
                <w:rPr>
                  <w:rFonts w:ascii="Calibri" w:hAnsi="Calibri"/>
                  <w:color w:val="000000"/>
                  <w:sz w:val="20"/>
                </w:rPr>
                <w:t>diberikan</w:t>
              </w:r>
            </w:ins>
            <w:proofErr w:type="spellEnd"/>
            <w:r w:rsidR="00FA7403" w:rsidDel="00FA7403">
              <w:rPr>
                <w:rFonts w:ascii="Calibri" w:hAnsi="Calibri"/>
                <w:bCs/>
                <w:color w:val="000000"/>
                <w:sz w:val="20"/>
              </w:rPr>
              <w:t xml:space="preserve"> </w:t>
            </w:r>
            <w:proofErr w:type="spellStart"/>
            <w:r>
              <w:rPr>
                <w:rFonts w:ascii="Calibri" w:hAnsi="Calibri"/>
                <w:bCs/>
                <w:color w:val="000000"/>
                <w:sz w:val="20"/>
              </w:rPr>
              <w:t>dalam</w:t>
            </w:r>
            <w:proofErr w:type="spellEnd"/>
            <w:r>
              <w:rPr>
                <w:rFonts w:ascii="Calibri" w:hAnsi="Calibri"/>
                <w:bCs/>
                <w:color w:val="000000"/>
                <w:sz w:val="20"/>
              </w:rPr>
              <w:t xml:space="preserve"> </w:t>
            </w:r>
            <w:proofErr w:type="spellStart"/>
            <w:r>
              <w:rPr>
                <w:rFonts w:ascii="Calibri" w:hAnsi="Calibri"/>
                <w:bCs/>
                <w:color w:val="000000"/>
                <w:sz w:val="20"/>
              </w:rPr>
              <w:t>Pasal</w:t>
            </w:r>
            <w:proofErr w:type="spellEnd"/>
            <w:r>
              <w:rPr>
                <w:rFonts w:ascii="Calibri" w:hAnsi="Calibri"/>
                <w:bCs/>
                <w:color w:val="000000"/>
                <w:sz w:val="20"/>
              </w:rPr>
              <w:t xml:space="preserve"> </w:t>
            </w:r>
            <w:r w:rsidR="00C4602B">
              <w:rPr>
                <w:rFonts w:ascii="Calibri" w:hAnsi="Calibri"/>
                <w:bCs/>
                <w:color w:val="000000"/>
                <w:sz w:val="20"/>
              </w:rPr>
              <w:t>2</w:t>
            </w:r>
            <w:r w:rsidR="00A32E29">
              <w:rPr>
                <w:rFonts w:ascii="Calibri" w:hAnsi="Calibri"/>
                <w:bCs/>
                <w:color w:val="000000"/>
                <w:sz w:val="20"/>
              </w:rPr>
              <w:t>3</w:t>
            </w:r>
            <w:r w:rsidR="00C4602B">
              <w:rPr>
                <w:rFonts w:ascii="Calibri" w:hAnsi="Calibri"/>
                <w:bCs/>
                <w:color w:val="000000"/>
                <w:sz w:val="20"/>
              </w:rPr>
              <w:t>.3</w:t>
            </w:r>
            <w:r w:rsidR="001D67EB">
              <w:rPr>
                <w:rFonts w:ascii="Calibri" w:hAnsi="Calibri"/>
                <w:bCs/>
                <w:color w:val="000000"/>
                <w:sz w:val="20"/>
              </w:rPr>
              <w:t>.</w:t>
            </w:r>
          </w:p>
          <w:p w14:paraId="2188FB92" w14:textId="77777777" w:rsidR="00380EB0" w:rsidRDefault="00380EB0">
            <w:pPr>
              <w:spacing w:after="0" w:line="240" w:lineRule="auto"/>
              <w:ind w:left="426"/>
              <w:contextualSpacing/>
              <w:jc w:val="both"/>
              <w:rPr>
                <w:rFonts w:ascii="Calibri" w:hAnsi="Calibri"/>
                <w:b/>
                <w:color w:val="000000"/>
                <w:sz w:val="20"/>
              </w:rPr>
            </w:pPr>
          </w:p>
          <w:p w14:paraId="3E639630" w14:textId="5FD7FD95"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Pemberitahuan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7.1.1.</w:t>
            </w:r>
          </w:p>
          <w:p w14:paraId="4B4DEC5E" w14:textId="77777777" w:rsidR="00380EB0" w:rsidRPr="005A2466" w:rsidRDefault="00380EB0" w:rsidP="005A2466">
            <w:pPr>
              <w:spacing w:after="0" w:line="240" w:lineRule="auto"/>
              <w:contextualSpacing/>
              <w:jc w:val="both"/>
              <w:rPr>
                <w:rFonts w:ascii="Calibri" w:hAnsi="Calibri"/>
                <w:sz w:val="20"/>
              </w:rPr>
            </w:pPr>
          </w:p>
          <w:p w14:paraId="1CA4851F" w14:textId="6392EF65" w:rsidR="00A21028" w:rsidRDefault="00134E27" w:rsidP="00BA45BC">
            <w:pPr>
              <w:spacing w:after="0" w:line="240" w:lineRule="auto"/>
              <w:ind w:left="426"/>
              <w:contextualSpacing/>
              <w:jc w:val="both"/>
              <w:rPr>
                <w:rFonts w:ascii="Calibri" w:hAnsi="Calibri"/>
                <w:sz w:val="20"/>
              </w:rPr>
            </w:pPr>
            <w:r w:rsidRPr="005A2466">
              <w:rPr>
                <w:rFonts w:ascii="Calibri" w:hAnsi="Calibri"/>
                <w:b/>
                <w:color w:val="000000"/>
                <w:sz w:val="20"/>
              </w:rPr>
              <w:t xml:space="preserve">“Saham </w:t>
            </w:r>
            <w:proofErr w:type="spellStart"/>
            <w:r w:rsidRPr="005A2466">
              <w:rPr>
                <w:rFonts w:ascii="Calibri" w:hAnsi="Calibri"/>
                <w:b/>
                <w:color w:val="000000"/>
                <w:sz w:val="20"/>
              </w:rPr>
              <w:t>Biasa</w:t>
            </w:r>
            <w:proofErr w:type="spellEnd"/>
            <w:r w:rsidRPr="005A2466">
              <w:rPr>
                <w:rFonts w:ascii="Calibri" w:hAnsi="Calibri"/>
                <w:b/>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biasa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diterbitkan</w:t>
            </w:r>
            <w:proofErr w:type="spellEnd"/>
            <w:r w:rsidRPr="005A2466">
              <w:rPr>
                <w:rFonts w:ascii="Calibri" w:hAnsi="Calibri"/>
                <w:color w:val="000000"/>
                <w:sz w:val="20"/>
              </w:rPr>
              <w:t xml:space="preserve"> oleh Perseroan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del w:id="283" w:author="OLTRE" w:date="2024-07-03T22:42:00Z">
              <w:r w:rsidRPr="005A2466">
                <w:rPr>
                  <w:rFonts w:ascii="Calibri" w:hAnsi="Calibri"/>
                  <w:color w:val="000000"/>
                  <w:sz w:val="20"/>
                </w:rPr>
                <w:delText>ada</w:delText>
              </w:r>
            </w:del>
            <w:proofErr w:type="spellStart"/>
            <w:ins w:id="284" w:author="OLTRE" w:date="2024-07-03T22:42:00Z">
              <w:r w:rsidR="002936E3">
                <w:rPr>
                  <w:rFonts w:ascii="Calibri" w:hAnsi="Calibri"/>
                  <w:color w:val="000000"/>
                  <w:sz w:val="20"/>
                </w:rPr>
                <w:t>disebutkan</w:t>
              </w:r>
              <w:proofErr w:type="spellEnd"/>
              <w:r w:rsidR="002936E3">
                <w:rPr>
                  <w:rFonts w:ascii="Calibri" w:hAnsi="Calibri"/>
                  <w:color w:val="000000"/>
                  <w:sz w:val="20"/>
                </w:rPr>
                <w:t xml:space="preserve"> di</w:t>
              </w:r>
            </w:ins>
            <w:r w:rsidR="002936E3"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Dasar.</w:t>
            </w:r>
          </w:p>
          <w:p w14:paraId="50AA2B3A" w14:textId="77777777" w:rsidR="00A21028" w:rsidRPr="004E5CBB" w:rsidRDefault="00A21028" w:rsidP="00BA45BC">
            <w:pPr>
              <w:spacing w:after="0" w:line="240" w:lineRule="auto"/>
              <w:ind w:left="426"/>
              <w:contextualSpacing/>
              <w:jc w:val="both"/>
              <w:rPr>
                <w:rFonts w:ascii="Calibri" w:hAnsi="Calibri"/>
                <w:color w:val="000000" w:themeColor="text1"/>
                <w:sz w:val="20"/>
                <w:rPrChange w:id="285" w:author="OLTRE" w:date="2024-07-03T22:42:00Z">
                  <w:rPr>
                    <w:color w:val="E7E6E6" w:themeColor="background2"/>
                    <w:sz w:val="20"/>
                  </w:rPr>
                </w:rPrChange>
              </w:rPr>
              <w:pPrChange w:id="286" w:author="OLTRE" w:date="2024-07-03T22:42:00Z">
                <w:pPr>
                  <w:spacing w:after="0" w:line="240" w:lineRule="auto"/>
                  <w:jc w:val="both"/>
                </w:pPr>
              </w:pPrChange>
            </w:pPr>
          </w:p>
          <w:p w14:paraId="047327DF" w14:textId="16F6D24E" w:rsidR="00C4602B" w:rsidRPr="004E5CBB" w:rsidRDefault="00C4602B" w:rsidP="00C4602B">
            <w:pPr>
              <w:snapToGrid w:val="0"/>
              <w:spacing w:after="0" w:line="240" w:lineRule="auto"/>
              <w:ind w:left="426"/>
              <w:jc w:val="both"/>
              <w:rPr>
                <w:rFonts w:ascii="Calibri" w:hAnsi="Calibri"/>
                <w:color w:val="000000" w:themeColor="text1"/>
                <w:sz w:val="20"/>
                <w:rPrChange w:id="287" w:author="OLTRE" w:date="2024-07-03T22:42:00Z">
                  <w:rPr>
                    <w:rFonts w:ascii="Calibri" w:hAnsi="Calibri"/>
                    <w:color w:val="E7E6E6" w:themeColor="background2"/>
                    <w:sz w:val="20"/>
                  </w:rPr>
                </w:rPrChange>
              </w:rPr>
            </w:pPr>
            <w:r w:rsidRPr="004E5CBB">
              <w:rPr>
                <w:rFonts w:ascii="Calibri" w:hAnsi="Calibri"/>
                <w:color w:val="000000" w:themeColor="text1"/>
                <w:sz w:val="20"/>
                <w:rPrChange w:id="288" w:author="OLTRE" w:date="2024-07-03T22:42:00Z">
                  <w:rPr>
                    <w:rFonts w:ascii="Calibri" w:hAnsi="Calibri"/>
                    <w:color w:val="E7E6E6" w:themeColor="background2"/>
                    <w:sz w:val="20"/>
                  </w:rPr>
                </w:rPrChange>
              </w:rPr>
              <w:t>“</w:t>
            </w:r>
            <w:r w:rsidRPr="004E5CBB">
              <w:rPr>
                <w:rFonts w:ascii="Calibri" w:hAnsi="Calibri"/>
                <w:b/>
                <w:color w:val="000000" w:themeColor="text1"/>
                <w:sz w:val="20"/>
                <w:rPrChange w:id="289" w:author="OLTRE" w:date="2024-07-03T22:42:00Z">
                  <w:rPr>
                    <w:rFonts w:ascii="Calibri" w:hAnsi="Calibri"/>
                    <w:b/>
                    <w:color w:val="E7E6E6" w:themeColor="background2"/>
                    <w:sz w:val="20"/>
                  </w:rPr>
                </w:rPrChange>
              </w:rPr>
              <w:t xml:space="preserve">Saham </w:t>
            </w:r>
            <w:proofErr w:type="spellStart"/>
            <w:r w:rsidRPr="004E5CBB">
              <w:rPr>
                <w:rFonts w:ascii="Calibri" w:hAnsi="Calibri"/>
                <w:b/>
                <w:color w:val="000000" w:themeColor="text1"/>
                <w:sz w:val="20"/>
                <w:rPrChange w:id="290" w:author="OLTRE" w:date="2024-07-03T22:42:00Z">
                  <w:rPr>
                    <w:rFonts w:ascii="Calibri" w:hAnsi="Calibri"/>
                    <w:b/>
                    <w:color w:val="E7E6E6" w:themeColor="background2"/>
                    <w:sz w:val="20"/>
                  </w:rPr>
                </w:rPrChange>
              </w:rPr>
              <w:t>Preferen</w:t>
            </w:r>
            <w:proofErr w:type="spellEnd"/>
            <w:r w:rsidRPr="004E5CBB">
              <w:rPr>
                <w:rFonts w:ascii="Calibri" w:hAnsi="Calibri"/>
                <w:color w:val="000000" w:themeColor="text1"/>
                <w:sz w:val="20"/>
                <w:rPrChange w:id="291" w:author="OLTRE" w:date="2024-07-03T22:42:00Z">
                  <w:rPr>
                    <w:rFonts w:ascii="Calibri" w:hAnsi="Calibri"/>
                    <w:color w:val="E7E6E6" w:themeColor="background2"/>
                    <w:sz w:val="20"/>
                  </w:rPr>
                </w:rPrChange>
              </w:rPr>
              <w:t xml:space="preserve">” </w:t>
            </w:r>
            <w:proofErr w:type="spellStart"/>
            <w:r w:rsidRPr="004E5CBB">
              <w:rPr>
                <w:rFonts w:ascii="Calibri" w:hAnsi="Calibri"/>
                <w:color w:val="000000" w:themeColor="text1"/>
                <w:sz w:val="20"/>
                <w:rPrChange w:id="292" w:author="OLTRE" w:date="2024-07-03T22:42:00Z">
                  <w:rPr>
                    <w:rFonts w:ascii="Calibri" w:hAnsi="Calibri"/>
                    <w:color w:val="E7E6E6" w:themeColor="background2"/>
                    <w:sz w:val="20"/>
                  </w:rPr>
                </w:rPrChange>
              </w:rPr>
              <w:t>berarti</w:t>
            </w:r>
            <w:proofErr w:type="spellEnd"/>
            <w:r w:rsidRPr="004E5CBB">
              <w:rPr>
                <w:rFonts w:ascii="Calibri" w:hAnsi="Calibri"/>
                <w:color w:val="000000" w:themeColor="text1"/>
                <w:sz w:val="20"/>
                <w:rPrChange w:id="293" w:author="OLTRE" w:date="2024-07-03T22:42:00Z">
                  <w:rPr>
                    <w:rFonts w:ascii="Calibri" w:hAnsi="Calibri"/>
                    <w:color w:val="E7E6E6" w:themeColor="background2"/>
                    <w:sz w:val="20"/>
                  </w:rPr>
                </w:rPrChange>
              </w:rPr>
              <w:t xml:space="preserve"> </w:t>
            </w:r>
            <w:proofErr w:type="spellStart"/>
            <w:r w:rsidRPr="004E5CBB">
              <w:rPr>
                <w:rFonts w:ascii="Calibri" w:hAnsi="Calibri"/>
                <w:color w:val="000000" w:themeColor="text1"/>
                <w:sz w:val="20"/>
                <w:rPrChange w:id="294" w:author="OLTRE" w:date="2024-07-03T22:42:00Z">
                  <w:rPr>
                    <w:rFonts w:ascii="Calibri" w:hAnsi="Calibri"/>
                    <w:color w:val="E7E6E6" w:themeColor="background2"/>
                    <w:sz w:val="20"/>
                  </w:rPr>
                </w:rPrChange>
              </w:rPr>
              <w:t>saham</w:t>
            </w:r>
            <w:proofErr w:type="spellEnd"/>
            <w:r w:rsidRPr="004E5CBB">
              <w:rPr>
                <w:rFonts w:ascii="Calibri" w:hAnsi="Calibri"/>
                <w:color w:val="000000" w:themeColor="text1"/>
                <w:sz w:val="20"/>
                <w:rPrChange w:id="295" w:author="OLTRE" w:date="2024-07-03T22:42:00Z">
                  <w:rPr>
                    <w:rFonts w:ascii="Calibri" w:hAnsi="Calibri"/>
                    <w:color w:val="E7E6E6" w:themeColor="background2"/>
                    <w:sz w:val="20"/>
                  </w:rPr>
                </w:rPrChange>
              </w:rPr>
              <w:t xml:space="preserve"> </w:t>
            </w:r>
            <w:proofErr w:type="spellStart"/>
            <w:r w:rsidRPr="004E5CBB">
              <w:rPr>
                <w:rFonts w:ascii="Calibri" w:hAnsi="Calibri"/>
                <w:color w:val="000000" w:themeColor="text1"/>
                <w:sz w:val="20"/>
                <w:rPrChange w:id="296" w:author="OLTRE" w:date="2024-07-03T22:42:00Z">
                  <w:rPr>
                    <w:rFonts w:ascii="Calibri" w:hAnsi="Calibri"/>
                    <w:color w:val="E7E6E6" w:themeColor="background2"/>
                    <w:sz w:val="20"/>
                  </w:rPr>
                </w:rPrChange>
              </w:rPr>
              <w:t>dengan</w:t>
            </w:r>
            <w:proofErr w:type="spellEnd"/>
            <w:r w:rsidRPr="004E5CBB">
              <w:rPr>
                <w:rFonts w:ascii="Calibri" w:hAnsi="Calibri"/>
                <w:color w:val="000000" w:themeColor="text1"/>
                <w:sz w:val="20"/>
                <w:rPrChange w:id="297" w:author="OLTRE" w:date="2024-07-03T22:42:00Z">
                  <w:rPr>
                    <w:rFonts w:ascii="Calibri" w:hAnsi="Calibri"/>
                    <w:color w:val="E7E6E6" w:themeColor="background2"/>
                    <w:sz w:val="20"/>
                  </w:rPr>
                </w:rPrChange>
              </w:rPr>
              <w:t xml:space="preserve"> </w:t>
            </w:r>
            <w:proofErr w:type="spellStart"/>
            <w:r w:rsidRPr="004E5CBB">
              <w:rPr>
                <w:rFonts w:ascii="Calibri" w:hAnsi="Calibri"/>
                <w:color w:val="000000" w:themeColor="text1"/>
                <w:sz w:val="20"/>
                <w:rPrChange w:id="298" w:author="OLTRE" w:date="2024-07-03T22:42:00Z">
                  <w:rPr>
                    <w:rFonts w:ascii="Calibri" w:hAnsi="Calibri"/>
                    <w:color w:val="E7E6E6" w:themeColor="background2"/>
                    <w:sz w:val="20"/>
                  </w:rPr>
                </w:rPrChange>
              </w:rPr>
              <w:t>hak</w:t>
            </w:r>
            <w:proofErr w:type="spellEnd"/>
            <w:r w:rsidRPr="004E5CBB">
              <w:rPr>
                <w:rFonts w:ascii="Calibri" w:hAnsi="Calibri"/>
                <w:color w:val="000000" w:themeColor="text1"/>
                <w:sz w:val="20"/>
                <w:rPrChange w:id="299" w:author="OLTRE" w:date="2024-07-03T22:42:00Z">
                  <w:rPr>
                    <w:rFonts w:ascii="Calibri" w:hAnsi="Calibri"/>
                    <w:color w:val="E7E6E6" w:themeColor="background2"/>
                    <w:sz w:val="20"/>
                  </w:rPr>
                </w:rPrChange>
              </w:rPr>
              <w:t xml:space="preserve"> yang </w:t>
            </w:r>
            <w:proofErr w:type="spellStart"/>
            <w:r w:rsidRPr="004E5CBB">
              <w:rPr>
                <w:rFonts w:ascii="Calibri" w:hAnsi="Calibri"/>
                <w:color w:val="000000" w:themeColor="text1"/>
                <w:sz w:val="20"/>
                <w:rPrChange w:id="300" w:author="OLTRE" w:date="2024-07-03T22:42:00Z">
                  <w:rPr>
                    <w:rFonts w:ascii="Calibri" w:hAnsi="Calibri"/>
                    <w:color w:val="E7E6E6" w:themeColor="background2"/>
                    <w:sz w:val="20"/>
                  </w:rPr>
                </w:rPrChange>
              </w:rPr>
              <w:t>melekat</w:t>
            </w:r>
            <w:proofErr w:type="spellEnd"/>
            <w:r w:rsidRPr="004E5CBB">
              <w:rPr>
                <w:rFonts w:ascii="Calibri" w:hAnsi="Calibri"/>
                <w:color w:val="000000" w:themeColor="text1"/>
                <w:sz w:val="20"/>
                <w:rPrChange w:id="301" w:author="OLTRE" w:date="2024-07-03T22:42:00Z">
                  <w:rPr>
                    <w:rFonts w:ascii="Calibri" w:hAnsi="Calibri"/>
                    <w:color w:val="E7E6E6" w:themeColor="background2"/>
                    <w:sz w:val="20"/>
                  </w:rPr>
                </w:rPrChange>
              </w:rPr>
              <w:t xml:space="preserve"> </w:t>
            </w:r>
            <w:proofErr w:type="spellStart"/>
            <w:r w:rsidRPr="004E5CBB">
              <w:rPr>
                <w:rFonts w:ascii="Calibri" w:hAnsi="Calibri"/>
                <w:color w:val="000000" w:themeColor="text1"/>
                <w:sz w:val="20"/>
                <w:rPrChange w:id="302" w:author="OLTRE" w:date="2024-07-03T22:42:00Z">
                  <w:rPr>
                    <w:rFonts w:ascii="Calibri" w:hAnsi="Calibri"/>
                    <w:color w:val="E7E6E6" w:themeColor="background2"/>
                    <w:sz w:val="20"/>
                  </w:rPr>
                </w:rPrChange>
              </w:rPr>
              <w:t>padanya</w:t>
            </w:r>
            <w:proofErr w:type="spellEnd"/>
            <w:r w:rsidRPr="004E5CBB">
              <w:rPr>
                <w:rFonts w:ascii="Calibri" w:hAnsi="Calibri"/>
                <w:color w:val="000000" w:themeColor="text1"/>
                <w:sz w:val="20"/>
                <w:rPrChange w:id="303" w:author="OLTRE" w:date="2024-07-03T22:42:00Z">
                  <w:rPr>
                    <w:rFonts w:ascii="Calibri" w:hAnsi="Calibri"/>
                    <w:color w:val="E7E6E6" w:themeColor="background2"/>
                    <w:sz w:val="20"/>
                  </w:rPr>
                </w:rPrChange>
              </w:rPr>
              <w:t xml:space="preserve"> </w:t>
            </w:r>
            <w:del w:id="304" w:author="OLTRE" w:date="2024-07-03T22:42:00Z">
              <w:r w:rsidRPr="00FC1F44">
                <w:rPr>
                  <w:rFonts w:ascii="Calibri" w:hAnsi="Calibri" w:cs="Calibri"/>
                  <w:color w:val="E7E6E6" w:themeColor="background2"/>
                  <w:sz w:val="20"/>
                  <w:szCs w:val="20"/>
                </w:rPr>
                <w:delText>yang berada diatas</w:delText>
              </w:r>
            </w:del>
            <w:ins w:id="305" w:author="OLTRE" w:date="2024-07-03T22:42:00Z">
              <w:r w:rsidR="00A43D61">
                <w:rPr>
                  <w:rFonts w:ascii="Calibri" w:hAnsi="Calibri" w:cs="Calibri"/>
                  <w:color w:val="000000" w:themeColor="text1"/>
                  <w:sz w:val="20"/>
                  <w:szCs w:val="20"/>
                </w:rPr>
                <w:t xml:space="preserve">dan </w:t>
              </w:r>
              <w:proofErr w:type="spellStart"/>
              <w:r w:rsidR="00A43D61">
                <w:rPr>
                  <w:rFonts w:ascii="Calibri" w:hAnsi="Calibri" w:cs="Calibri"/>
                  <w:color w:val="000000" w:themeColor="text1"/>
                  <w:sz w:val="20"/>
                  <w:szCs w:val="20"/>
                </w:rPr>
                <w:t>memiliki</w:t>
              </w:r>
              <w:proofErr w:type="spellEnd"/>
              <w:r w:rsidR="00A43D61">
                <w:rPr>
                  <w:rFonts w:ascii="Calibri" w:hAnsi="Calibri" w:cs="Calibri"/>
                  <w:color w:val="000000" w:themeColor="text1"/>
                  <w:sz w:val="20"/>
                  <w:szCs w:val="20"/>
                </w:rPr>
                <w:t xml:space="preserve"> </w:t>
              </w:r>
              <w:proofErr w:type="spellStart"/>
              <w:r w:rsidR="00A43D61">
                <w:rPr>
                  <w:rFonts w:ascii="Calibri" w:hAnsi="Calibri" w:cs="Calibri"/>
                  <w:color w:val="000000" w:themeColor="text1"/>
                  <w:sz w:val="20"/>
                  <w:szCs w:val="20"/>
                </w:rPr>
                <w:t>hak</w:t>
              </w:r>
              <w:proofErr w:type="spellEnd"/>
              <w:r w:rsidR="00A43D61">
                <w:rPr>
                  <w:rFonts w:ascii="Calibri" w:hAnsi="Calibri" w:cs="Calibri"/>
                  <w:color w:val="000000" w:themeColor="text1"/>
                  <w:sz w:val="20"/>
                  <w:szCs w:val="20"/>
                </w:rPr>
                <w:t xml:space="preserve"> </w:t>
              </w:r>
              <w:r w:rsidRPr="004E5CBB">
                <w:rPr>
                  <w:rFonts w:ascii="Calibri" w:hAnsi="Calibri" w:cs="Calibri"/>
                  <w:color w:val="000000" w:themeColor="text1"/>
                  <w:sz w:val="20"/>
                  <w:szCs w:val="20"/>
                </w:rPr>
                <w:t>di</w:t>
              </w:r>
              <w:r w:rsidR="00A43D61">
                <w:rPr>
                  <w:rFonts w:ascii="Calibri" w:hAnsi="Calibri" w:cs="Calibri"/>
                  <w:color w:val="000000" w:themeColor="text1"/>
                  <w:sz w:val="20"/>
                  <w:szCs w:val="20"/>
                </w:rPr>
                <w:t xml:space="preserve"> </w:t>
              </w:r>
              <w:proofErr w:type="spellStart"/>
              <w:r w:rsidRPr="004E5CBB">
                <w:rPr>
                  <w:rFonts w:ascii="Calibri" w:hAnsi="Calibri" w:cs="Calibri"/>
                  <w:color w:val="000000" w:themeColor="text1"/>
                  <w:sz w:val="20"/>
                  <w:szCs w:val="20"/>
                </w:rPr>
                <w:t>atas</w:t>
              </w:r>
            </w:ins>
            <w:proofErr w:type="spellEnd"/>
            <w:r w:rsidRPr="004E5CBB">
              <w:rPr>
                <w:rFonts w:ascii="Calibri" w:hAnsi="Calibri"/>
                <w:color w:val="000000" w:themeColor="text1"/>
                <w:sz w:val="20"/>
                <w:rPrChange w:id="306" w:author="OLTRE" w:date="2024-07-03T22:42:00Z">
                  <w:rPr>
                    <w:rFonts w:ascii="Calibri" w:hAnsi="Calibri"/>
                    <w:color w:val="E7E6E6" w:themeColor="background2"/>
                    <w:sz w:val="20"/>
                  </w:rPr>
                </w:rPrChange>
              </w:rPr>
              <w:t xml:space="preserve"> Saham </w:t>
            </w:r>
            <w:proofErr w:type="spellStart"/>
            <w:r w:rsidRPr="004E5CBB">
              <w:rPr>
                <w:rFonts w:ascii="Calibri" w:hAnsi="Calibri"/>
                <w:color w:val="000000" w:themeColor="text1"/>
                <w:sz w:val="20"/>
                <w:rPrChange w:id="307" w:author="OLTRE" w:date="2024-07-03T22:42:00Z">
                  <w:rPr>
                    <w:rFonts w:ascii="Calibri" w:hAnsi="Calibri"/>
                    <w:color w:val="E7E6E6" w:themeColor="background2"/>
                    <w:sz w:val="20"/>
                  </w:rPr>
                </w:rPrChange>
              </w:rPr>
              <w:t>Biasa</w:t>
            </w:r>
            <w:proofErr w:type="spellEnd"/>
            <w:r w:rsidRPr="004E5CBB">
              <w:rPr>
                <w:rFonts w:ascii="Calibri" w:hAnsi="Calibri"/>
                <w:color w:val="000000" w:themeColor="text1"/>
                <w:sz w:val="20"/>
                <w:rPrChange w:id="308" w:author="OLTRE" w:date="2024-07-03T22:42:00Z">
                  <w:rPr>
                    <w:rFonts w:ascii="Calibri" w:hAnsi="Calibri"/>
                    <w:color w:val="E7E6E6" w:themeColor="background2"/>
                    <w:sz w:val="20"/>
                  </w:rPr>
                </w:rPrChange>
              </w:rPr>
              <w:t xml:space="preserve"> </w:t>
            </w:r>
            <w:proofErr w:type="spellStart"/>
            <w:r w:rsidRPr="004E5CBB">
              <w:rPr>
                <w:rFonts w:ascii="Calibri" w:hAnsi="Calibri"/>
                <w:color w:val="000000" w:themeColor="text1"/>
                <w:sz w:val="20"/>
                <w:rPrChange w:id="309" w:author="OLTRE" w:date="2024-07-03T22:42:00Z">
                  <w:rPr>
                    <w:rFonts w:ascii="Calibri" w:hAnsi="Calibri"/>
                    <w:color w:val="E7E6E6" w:themeColor="background2"/>
                    <w:sz w:val="20"/>
                  </w:rPr>
                </w:rPrChange>
              </w:rPr>
              <w:t>berdasarkan</w:t>
            </w:r>
            <w:proofErr w:type="spellEnd"/>
            <w:r w:rsidRPr="004E5CBB">
              <w:rPr>
                <w:rFonts w:ascii="Calibri" w:hAnsi="Calibri"/>
                <w:color w:val="000000" w:themeColor="text1"/>
                <w:sz w:val="20"/>
                <w:rPrChange w:id="310" w:author="OLTRE" w:date="2024-07-03T22:42:00Z">
                  <w:rPr>
                    <w:rFonts w:ascii="Calibri" w:hAnsi="Calibri"/>
                    <w:color w:val="E7E6E6" w:themeColor="background2"/>
                    <w:sz w:val="20"/>
                  </w:rPr>
                </w:rPrChange>
              </w:rPr>
              <w:t xml:space="preserve"> </w:t>
            </w:r>
            <w:proofErr w:type="spellStart"/>
            <w:r w:rsidRPr="004E5CBB">
              <w:rPr>
                <w:rFonts w:ascii="Calibri" w:hAnsi="Calibri"/>
                <w:color w:val="000000" w:themeColor="text1"/>
                <w:sz w:val="20"/>
                <w:rPrChange w:id="311" w:author="OLTRE" w:date="2024-07-03T22:42:00Z">
                  <w:rPr>
                    <w:rFonts w:ascii="Calibri" w:hAnsi="Calibri"/>
                    <w:color w:val="E7E6E6" w:themeColor="background2"/>
                    <w:sz w:val="20"/>
                  </w:rPr>
                </w:rPrChange>
              </w:rPr>
              <w:t>Anggaran</w:t>
            </w:r>
            <w:proofErr w:type="spellEnd"/>
            <w:r w:rsidRPr="004E5CBB">
              <w:rPr>
                <w:rFonts w:ascii="Calibri" w:hAnsi="Calibri"/>
                <w:color w:val="000000" w:themeColor="text1"/>
                <w:sz w:val="20"/>
                <w:rPrChange w:id="312" w:author="OLTRE" w:date="2024-07-03T22:42:00Z">
                  <w:rPr>
                    <w:rFonts w:ascii="Calibri" w:hAnsi="Calibri"/>
                    <w:color w:val="E7E6E6" w:themeColor="background2"/>
                    <w:sz w:val="20"/>
                  </w:rPr>
                </w:rPrChange>
              </w:rPr>
              <w:t xml:space="preserve"> Dasar Perseroan.</w:t>
            </w:r>
          </w:p>
          <w:p w14:paraId="50CD38C7" w14:textId="77777777" w:rsidR="00C4602B" w:rsidRPr="004E5CBB" w:rsidRDefault="00C4602B" w:rsidP="00C4602B">
            <w:pPr>
              <w:snapToGrid w:val="0"/>
              <w:spacing w:after="0" w:line="240" w:lineRule="auto"/>
              <w:jc w:val="both"/>
              <w:rPr>
                <w:rFonts w:ascii="Calibri" w:hAnsi="Calibri"/>
                <w:color w:val="000000" w:themeColor="text1"/>
                <w:sz w:val="20"/>
                <w:rPrChange w:id="313" w:author="OLTRE" w:date="2024-07-03T22:42:00Z">
                  <w:rPr>
                    <w:rFonts w:ascii="Calibri" w:hAnsi="Calibri"/>
                    <w:color w:val="E7E6E6" w:themeColor="background2"/>
                    <w:sz w:val="20"/>
                  </w:rPr>
                </w:rPrChange>
              </w:rPr>
            </w:pPr>
          </w:p>
          <w:p w14:paraId="6C080EEB" w14:textId="15EEC14C" w:rsidR="00C4602B" w:rsidRPr="004E5CBB" w:rsidRDefault="00C4602B" w:rsidP="00C4602B">
            <w:pPr>
              <w:snapToGrid w:val="0"/>
              <w:spacing w:after="0" w:line="240" w:lineRule="auto"/>
              <w:ind w:left="426"/>
              <w:jc w:val="both"/>
              <w:rPr>
                <w:rFonts w:ascii="Calibri" w:hAnsi="Calibri"/>
                <w:color w:val="000000" w:themeColor="text1"/>
                <w:sz w:val="20"/>
                <w:rPrChange w:id="314" w:author="OLTRE" w:date="2024-07-03T22:42:00Z">
                  <w:rPr>
                    <w:rFonts w:ascii="Calibri" w:hAnsi="Calibri"/>
                    <w:color w:val="E7E6E6" w:themeColor="background2"/>
                    <w:sz w:val="20"/>
                  </w:rPr>
                </w:rPrChange>
              </w:rPr>
            </w:pPr>
            <w:r w:rsidRPr="004E5CBB">
              <w:rPr>
                <w:rFonts w:ascii="Calibri" w:hAnsi="Calibri"/>
                <w:color w:val="000000" w:themeColor="text1"/>
                <w:sz w:val="20"/>
                <w:rPrChange w:id="315" w:author="OLTRE" w:date="2024-07-03T22:42:00Z">
                  <w:rPr>
                    <w:rFonts w:ascii="Calibri" w:hAnsi="Calibri"/>
                    <w:color w:val="E7E6E6" w:themeColor="background2"/>
                    <w:sz w:val="20"/>
                  </w:rPr>
                </w:rPrChange>
              </w:rPr>
              <w:t>“</w:t>
            </w:r>
            <w:proofErr w:type="spellStart"/>
            <w:r w:rsidRPr="004E5CBB">
              <w:rPr>
                <w:rFonts w:ascii="Calibri" w:hAnsi="Calibri"/>
                <w:b/>
                <w:color w:val="000000" w:themeColor="text1"/>
                <w:sz w:val="20"/>
                <w:rPrChange w:id="316" w:author="OLTRE" w:date="2024-07-03T22:42:00Z">
                  <w:rPr>
                    <w:rFonts w:ascii="Calibri" w:hAnsi="Calibri"/>
                    <w:b/>
                    <w:color w:val="E7E6E6" w:themeColor="background2"/>
                    <w:sz w:val="20"/>
                  </w:rPr>
                </w:rPrChange>
              </w:rPr>
              <w:t>Pemegang</w:t>
            </w:r>
            <w:proofErr w:type="spellEnd"/>
            <w:r w:rsidRPr="004E5CBB">
              <w:rPr>
                <w:rFonts w:ascii="Calibri" w:hAnsi="Calibri"/>
                <w:b/>
                <w:color w:val="000000" w:themeColor="text1"/>
                <w:sz w:val="20"/>
                <w:rPrChange w:id="317" w:author="OLTRE" w:date="2024-07-03T22:42:00Z">
                  <w:rPr>
                    <w:rFonts w:ascii="Calibri" w:hAnsi="Calibri"/>
                    <w:b/>
                    <w:color w:val="E7E6E6" w:themeColor="background2"/>
                    <w:sz w:val="20"/>
                  </w:rPr>
                </w:rPrChange>
              </w:rPr>
              <w:t xml:space="preserve"> Saham </w:t>
            </w:r>
            <w:proofErr w:type="spellStart"/>
            <w:r w:rsidRPr="004E5CBB">
              <w:rPr>
                <w:rFonts w:ascii="Calibri" w:hAnsi="Calibri"/>
                <w:b/>
                <w:color w:val="000000" w:themeColor="text1"/>
                <w:sz w:val="20"/>
                <w:rPrChange w:id="318" w:author="OLTRE" w:date="2024-07-03T22:42:00Z">
                  <w:rPr>
                    <w:rFonts w:ascii="Calibri" w:hAnsi="Calibri"/>
                    <w:b/>
                    <w:color w:val="E7E6E6" w:themeColor="background2"/>
                    <w:sz w:val="20"/>
                  </w:rPr>
                </w:rPrChange>
              </w:rPr>
              <w:t>Preferen</w:t>
            </w:r>
            <w:proofErr w:type="spellEnd"/>
            <w:r w:rsidRPr="004E5CBB">
              <w:rPr>
                <w:rFonts w:ascii="Calibri" w:hAnsi="Calibri"/>
                <w:color w:val="000000" w:themeColor="text1"/>
                <w:sz w:val="20"/>
                <w:rPrChange w:id="319" w:author="OLTRE" w:date="2024-07-03T22:42:00Z">
                  <w:rPr>
                    <w:rFonts w:ascii="Calibri" w:hAnsi="Calibri"/>
                    <w:color w:val="E7E6E6" w:themeColor="background2"/>
                    <w:sz w:val="20"/>
                  </w:rPr>
                </w:rPrChange>
              </w:rPr>
              <w:t xml:space="preserve">”  </w:t>
            </w:r>
            <w:proofErr w:type="spellStart"/>
            <w:r w:rsidRPr="004E5CBB">
              <w:rPr>
                <w:rFonts w:ascii="Calibri" w:hAnsi="Calibri"/>
                <w:color w:val="000000" w:themeColor="text1"/>
                <w:sz w:val="20"/>
                <w:rPrChange w:id="320" w:author="OLTRE" w:date="2024-07-03T22:42:00Z">
                  <w:rPr>
                    <w:rFonts w:ascii="Calibri" w:hAnsi="Calibri"/>
                    <w:color w:val="E7E6E6" w:themeColor="background2"/>
                    <w:sz w:val="20"/>
                  </w:rPr>
                </w:rPrChange>
              </w:rPr>
              <w:t>berarti</w:t>
            </w:r>
            <w:proofErr w:type="spellEnd"/>
            <w:r w:rsidRPr="004E5CBB">
              <w:rPr>
                <w:rFonts w:ascii="Calibri" w:hAnsi="Calibri"/>
                <w:color w:val="000000" w:themeColor="text1"/>
                <w:sz w:val="20"/>
                <w:rPrChange w:id="321" w:author="OLTRE" w:date="2024-07-03T22:42:00Z">
                  <w:rPr>
                    <w:rFonts w:ascii="Calibri" w:hAnsi="Calibri"/>
                    <w:color w:val="E7E6E6" w:themeColor="background2"/>
                    <w:sz w:val="20"/>
                  </w:rPr>
                </w:rPrChange>
              </w:rPr>
              <w:t xml:space="preserve"> </w:t>
            </w:r>
            <w:proofErr w:type="spellStart"/>
            <w:ins w:id="322" w:author="OLTRE" w:date="2024-07-03T22:42:00Z">
              <w:r w:rsidR="006761BF">
                <w:rPr>
                  <w:rFonts w:ascii="Calibri" w:hAnsi="Calibri" w:cs="Calibri"/>
                  <w:color w:val="000000" w:themeColor="text1"/>
                  <w:sz w:val="20"/>
                  <w:szCs w:val="20"/>
                </w:rPr>
                <w:t>setiap</w:t>
              </w:r>
              <w:proofErr w:type="spellEnd"/>
              <w:r w:rsidR="006761BF">
                <w:rPr>
                  <w:rFonts w:ascii="Calibri" w:hAnsi="Calibri" w:cs="Calibri"/>
                  <w:color w:val="000000" w:themeColor="text1"/>
                  <w:sz w:val="20"/>
                  <w:szCs w:val="20"/>
                </w:rPr>
                <w:t xml:space="preserve"> </w:t>
              </w:r>
            </w:ins>
            <w:proofErr w:type="spellStart"/>
            <w:r w:rsidRPr="004E5CBB">
              <w:rPr>
                <w:rFonts w:ascii="Calibri" w:hAnsi="Calibri"/>
                <w:color w:val="000000" w:themeColor="text1"/>
                <w:sz w:val="20"/>
                <w:rPrChange w:id="323" w:author="OLTRE" w:date="2024-07-03T22:42:00Z">
                  <w:rPr>
                    <w:rFonts w:ascii="Calibri" w:hAnsi="Calibri"/>
                    <w:color w:val="E7E6E6" w:themeColor="background2"/>
                    <w:sz w:val="20"/>
                  </w:rPr>
                </w:rPrChange>
              </w:rPr>
              <w:t>Pemegang</w:t>
            </w:r>
            <w:proofErr w:type="spellEnd"/>
            <w:r w:rsidRPr="004E5CBB">
              <w:rPr>
                <w:rFonts w:ascii="Calibri" w:hAnsi="Calibri"/>
                <w:color w:val="000000" w:themeColor="text1"/>
                <w:sz w:val="20"/>
                <w:rPrChange w:id="324" w:author="OLTRE" w:date="2024-07-03T22:42:00Z">
                  <w:rPr>
                    <w:rFonts w:ascii="Calibri" w:hAnsi="Calibri"/>
                    <w:color w:val="E7E6E6" w:themeColor="background2"/>
                    <w:sz w:val="20"/>
                  </w:rPr>
                </w:rPrChange>
              </w:rPr>
              <w:t xml:space="preserve"> Saham yang </w:t>
            </w:r>
            <w:del w:id="325" w:author="OLTRE" w:date="2024-07-03T22:42:00Z">
              <w:r w:rsidRPr="00FC1F44">
                <w:rPr>
                  <w:rFonts w:ascii="Calibri" w:hAnsi="Calibri" w:cs="Calibri"/>
                  <w:color w:val="E7E6E6" w:themeColor="background2"/>
                  <w:sz w:val="20"/>
                  <w:szCs w:val="20"/>
                </w:rPr>
                <w:delText>memegang</w:delText>
              </w:r>
            </w:del>
            <w:proofErr w:type="spellStart"/>
            <w:ins w:id="326" w:author="OLTRE" w:date="2024-07-03T22:42:00Z">
              <w:r w:rsidR="006761BF">
                <w:rPr>
                  <w:rFonts w:ascii="Calibri" w:hAnsi="Calibri" w:cs="Calibri"/>
                  <w:color w:val="000000" w:themeColor="text1"/>
                  <w:sz w:val="20"/>
                  <w:szCs w:val="20"/>
                </w:rPr>
                <w:t>memiliki</w:t>
              </w:r>
            </w:ins>
            <w:proofErr w:type="spellEnd"/>
            <w:r w:rsidR="006761BF">
              <w:rPr>
                <w:rFonts w:ascii="Calibri" w:hAnsi="Calibri"/>
                <w:color w:val="000000" w:themeColor="text1"/>
                <w:sz w:val="20"/>
                <w:rPrChange w:id="327" w:author="OLTRE" w:date="2024-07-03T22:42:00Z">
                  <w:rPr>
                    <w:rFonts w:ascii="Calibri" w:hAnsi="Calibri"/>
                    <w:color w:val="E7E6E6" w:themeColor="background2"/>
                    <w:sz w:val="20"/>
                  </w:rPr>
                </w:rPrChange>
              </w:rPr>
              <w:t xml:space="preserve"> </w:t>
            </w:r>
            <w:r w:rsidRPr="004E5CBB">
              <w:rPr>
                <w:rFonts w:ascii="Calibri" w:hAnsi="Calibri"/>
                <w:color w:val="000000" w:themeColor="text1"/>
                <w:sz w:val="20"/>
                <w:rPrChange w:id="328" w:author="OLTRE" w:date="2024-07-03T22:42:00Z">
                  <w:rPr>
                    <w:rFonts w:ascii="Calibri" w:hAnsi="Calibri"/>
                    <w:color w:val="E7E6E6" w:themeColor="background2"/>
                    <w:sz w:val="20"/>
                  </w:rPr>
                </w:rPrChange>
              </w:rPr>
              <w:t xml:space="preserve">Saham </w:t>
            </w:r>
            <w:proofErr w:type="spellStart"/>
            <w:r w:rsidRPr="004E5CBB">
              <w:rPr>
                <w:rFonts w:ascii="Calibri" w:hAnsi="Calibri"/>
                <w:color w:val="000000" w:themeColor="text1"/>
                <w:sz w:val="20"/>
                <w:rPrChange w:id="329" w:author="OLTRE" w:date="2024-07-03T22:42:00Z">
                  <w:rPr>
                    <w:rFonts w:ascii="Calibri" w:hAnsi="Calibri"/>
                    <w:color w:val="E7E6E6" w:themeColor="background2"/>
                    <w:sz w:val="20"/>
                  </w:rPr>
                </w:rPrChange>
              </w:rPr>
              <w:t>Preferen</w:t>
            </w:r>
            <w:proofErr w:type="spellEnd"/>
            <w:r w:rsidRPr="004E5CBB">
              <w:rPr>
                <w:rFonts w:ascii="Calibri" w:hAnsi="Calibri"/>
                <w:color w:val="000000" w:themeColor="text1"/>
                <w:sz w:val="20"/>
                <w:rPrChange w:id="330" w:author="OLTRE" w:date="2024-07-03T22:42:00Z">
                  <w:rPr>
                    <w:rFonts w:ascii="Calibri" w:hAnsi="Calibri"/>
                    <w:color w:val="E7E6E6" w:themeColor="background2"/>
                    <w:sz w:val="20"/>
                  </w:rPr>
                </w:rPrChange>
              </w:rPr>
              <w:t xml:space="preserve"> di Perseroan.</w:t>
            </w:r>
          </w:p>
          <w:p w14:paraId="0DD65C2A" w14:textId="77777777" w:rsidR="00380EB0" w:rsidRDefault="00380EB0" w:rsidP="00BA45BC">
            <w:pPr>
              <w:spacing w:after="0" w:line="240" w:lineRule="auto"/>
              <w:jc w:val="both"/>
              <w:rPr>
                <w:color w:val="E7E6E6" w:themeColor="background2"/>
                <w:sz w:val="20"/>
              </w:rPr>
            </w:pPr>
          </w:p>
          <w:p w14:paraId="530CDA37" w14:textId="0DD98814" w:rsidR="00134E27"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“Saham </w:t>
            </w:r>
            <w:proofErr w:type="spellStart"/>
            <w:r w:rsidRPr="005A2466">
              <w:rPr>
                <w:rFonts w:ascii="Calibri" w:hAnsi="Calibri"/>
                <w:b/>
                <w:color w:val="000000"/>
                <w:sz w:val="20"/>
              </w:rPr>
              <w:t>Proposional</w:t>
            </w:r>
            <w:proofErr w:type="spellEnd"/>
            <w:r w:rsidRPr="005A2466">
              <w:rPr>
                <w:rFonts w:ascii="Calibri" w:hAnsi="Calibri"/>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6.1.</w:t>
            </w:r>
          </w:p>
          <w:p w14:paraId="524CAAD4" w14:textId="77777777" w:rsidR="00380EB0" w:rsidRPr="005A2466" w:rsidRDefault="00380EB0" w:rsidP="00DD1C00">
            <w:pPr>
              <w:spacing w:after="0" w:line="240" w:lineRule="auto"/>
              <w:contextualSpacing/>
              <w:jc w:val="both"/>
              <w:rPr>
                <w:rFonts w:ascii="Calibri" w:hAnsi="Calibri"/>
                <w:color w:val="000000"/>
                <w:sz w:val="20"/>
              </w:rPr>
            </w:pPr>
          </w:p>
          <w:p w14:paraId="6AC774C7" w14:textId="024120C3" w:rsidR="003A4AC3" w:rsidRPr="00BA45BC" w:rsidRDefault="003A4AC3">
            <w:pPr>
              <w:spacing w:after="0" w:line="240" w:lineRule="auto"/>
              <w:ind w:left="426"/>
              <w:contextualSpacing/>
              <w:jc w:val="both"/>
              <w:rPr>
                <w:color w:val="E7E6E6" w:themeColor="background2"/>
                <w:sz w:val="20"/>
              </w:rPr>
            </w:pPr>
            <w:r w:rsidRPr="005A2466">
              <w:rPr>
                <w:rFonts w:ascii="Calibri" w:hAnsi="Calibri"/>
                <w:b/>
                <w:color w:val="000000"/>
                <w:sz w:val="20"/>
              </w:rPr>
              <w:t>“</w:t>
            </w:r>
            <w:proofErr w:type="spellStart"/>
            <w:del w:id="331" w:author="OLTRE" w:date="2024-07-03T22:42:00Z">
              <w:r w:rsidRPr="00613832">
                <w:rPr>
                  <w:rFonts w:ascii="Calibri" w:eastAsia="Times New Roman" w:hAnsi="Calibri" w:cs="Calibri"/>
                  <w:b/>
                  <w:bCs/>
                  <w:color w:val="000000"/>
                  <w:sz w:val="20"/>
                  <w:szCs w:val="20"/>
                  <w:lang w:eastAsia="en-ID"/>
                </w:rPr>
                <w:delText>Pengajuan</w:delText>
              </w:r>
            </w:del>
            <w:ins w:id="332" w:author="OLTRE" w:date="2024-07-03T22:42:00Z">
              <w:r w:rsidR="005B6722">
                <w:rPr>
                  <w:rFonts w:ascii="Calibri" w:eastAsia="Times New Roman" w:hAnsi="Calibri" w:cs="Calibri"/>
                  <w:b/>
                  <w:bCs/>
                  <w:color w:val="000000"/>
                  <w:sz w:val="20"/>
                  <w:szCs w:val="20"/>
                  <w:lang w:eastAsia="en-ID"/>
                </w:rPr>
                <w:t>Rencana</w:t>
              </w:r>
            </w:ins>
            <w:proofErr w:type="spellEnd"/>
            <w:r w:rsidR="005B6722" w:rsidRPr="00613832">
              <w:rPr>
                <w:rFonts w:ascii="Calibri" w:eastAsia="Times New Roman" w:hAnsi="Calibri" w:cs="Calibri"/>
                <w:b/>
                <w:bCs/>
                <w:color w:val="000000"/>
                <w:sz w:val="20"/>
                <w:szCs w:val="20"/>
                <w:lang w:eastAsia="en-ID"/>
              </w:rPr>
              <w:t xml:space="preserve"> </w:t>
            </w:r>
            <w:proofErr w:type="spellStart"/>
            <w:r w:rsidRPr="00613832">
              <w:rPr>
                <w:rFonts w:ascii="Calibri" w:eastAsia="Times New Roman" w:hAnsi="Calibri" w:cs="Calibri"/>
                <w:b/>
                <w:bCs/>
                <w:color w:val="000000"/>
                <w:sz w:val="20"/>
                <w:szCs w:val="20"/>
                <w:lang w:eastAsia="en-ID"/>
              </w:rPr>
              <w:t>Pengalihan</w:t>
            </w:r>
            <w:proofErr w:type="spellEnd"/>
            <w:r w:rsidRPr="00613832">
              <w:rPr>
                <w:rFonts w:ascii="Calibri" w:eastAsia="Times New Roman" w:hAnsi="Calibri" w:cs="Calibri"/>
                <w:b/>
                <w:bCs/>
                <w:color w:val="000000"/>
                <w:sz w:val="20"/>
                <w:szCs w:val="20"/>
                <w:lang w:eastAsia="en-ID"/>
              </w:rPr>
              <w:t>”</w:t>
            </w:r>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del w:id="333" w:author="OLTRE" w:date="2024-07-03T22:42:00Z">
              <w:r w:rsidRPr="00613832">
                <w:rPr>
                  <w:rFonts w:ascii="Calibri" w:eastAsia="Times New Roman" w:hAnsi="Calibri" w:cs="Calibri"/>
                  <w:color w:val="000000"/>
                  <w:sz w:val="20"/>
                  <w:szCs w:val="20"/>
                  <w:lang w:eastAsia="en-ID"/>
                </w:rPr>
                <w:delText>pada</w:delText>
              </w:r>
            </w:del>
            <w:proofErr w:type="spellStart"/>
            <w:ins w:id="334" w:author="OLTRE" w:date="2024-07-03T22:42:00Z">
              <w:r w:rsidR="00E5059A" w:rsidRPr="005A2466">
                <w:rPr>
                  <w:rFonts w:ascii="Calibri" w:hAnsi="Calibri"/>
                  <w:color w:val="000000"/>
                  <w:sz w:val="20"/>
                </w:rPr>
                <w:t>dalam</w:t>
              </w:r>
            </w:ins>
            <w:proofErr w:type="spellEnd"/>
            <w:r w:rsidR="00E5059A"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7.1.1</w:t>
            </w:r>
            <w:r w:rsidR="003F6465" w:rsidRPr="005A2466">
              <w:rPr>
                <w:rFonts w:ascii="Calibri" w:hAnsi="Calibri"/>
                <w:color w:val="000000"/>
                <w:sz w:val="20"/>
              </w:rPr>
              <w:t>.</w:t>
            </w:r>
          </w:p>
          <w:p w14:paraId="3995A94C" w14:textId="77777777" w:rsidR="00A55264" w:rsidRPr="005A2466" w:rsidRDefault="00A55264" w:rsidP="00A55264">
            <w:pPr>
              <w:spacing w:after="0" w:line="240" w:lineRule="auto"/>
              <w:ind w:left="426"/>
              <w:contextualSpacing/>
              <w:jc w:val="both"/>
              <w:rPr>
                <w:rFonts w:ascii="Calibri" w:hAnsi="Calibri"/>
                <w:sz w:val="20"/>
              </w:rPr>
            </w:pPr>
          </w:p>
          <w:p w14:paraId="0584CD2C" w14:textId="17929562" w:rsidR="00134E27"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“Bursa </w:t>
            </w:r>
            <w:proofErr w:type="spellStart"/>
            <w:r w:rsidRPr="005A2466">
              <w:rPr>
                <w:rFonts w:ascii="Calibri" w:hAnsi="Calibri"/>
                <w:b/>
                <w:color w:val="000000"/>
                <w:sz w:val="20"/>
              </w:rPr>
              <w:t>Efek</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Terkualifikasi</w:t>
            </w:r>
            <w:proofErr w:type="spellEnd"/>
            <w:r w:rsidRPr="005A2466">
              <w:rPr>
                <w:rFonts w:ascii="Calibri" w:hAnsi="Calibri"/>
                <w:b/>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Bursa </w:t>
            </w:r>
            <w:proofErr w:type="spellStart"/>
            <w:r w:rsidRPr="005A2466">
              <w:rPr>
                <w:rFonts w:ascii="Calibri" w:hAnsi="Calibri"/>
                <w:color w:val="000000"/>
                <w:sz w:val="20"/>
              </w:rPr>
              <w:t>Efek</w:t>
            </w:r>
            <w:proofErr w:type="spellEnd"/>
            <w:r w:rsidRPr="005A2466">
              <w:rPr>
                <w:rFonts w:ascii="Calibri" w:hAnsi="Calibri"/>
                <w:color w:val="000000"/>
                <w:sz w:val="20"/>
              </w:rPr>
              <w:t xml:space="preserve"> Indonesia, Singapore Exchange Securities Trading Limited, NASDAQ National Market, Bursa </w:t>
            </w:r>
            <w:proofErr w:type="spellStart"/>
            <w:r w:rsidRPr="005A2466">
              <w:rPr>
                <w:rFonts w:ascii="Calibri" w:hAnsi="Calibri"/>
                <w:color w:val="000000"/>
                <w:sz w:val="20"/>
              </w:rPr>
              <w:t>Efek</w:t>
            </w:r>
            <w:proofErr w:type="spellEnd"/>
            <w:r w:rsidRPr="005A2466">
              <w:rPr>
                <w:rFonts w:ascii="Calibri" w:hAnsi="Calibri"/>
                <w:color w:val="000000"/>
                <w:sz w:val="20"/>
              </w:rPr>
              <w:t xml:space="preserve"> New York </w:t>
            </w:r>
            <w:proofErr w:type="spellStart"/>
            <w:r w:rsidRPr="005A2466">
              <w:rPr>
                <w:rFonts w:ascii="Calibri" w:hAnsi="Calibri"/>
                <w:color w:val="000000"/>
                <w:sz w:val="20"/>
              </w:rPr>
              <w:t>atau</w:t>
            </w:r>
            <w:proofErr w:type="spellEnd"/>
            <w:r w:rsidRPr="005A2466">
              <w:rPr>
                <w:rFonts w:ascii="Calibri" w:hAnsi="Calibri"/>
                <w:color w:val="000000"/>
                <w:sz w:val="20"/>
              </w:rPr>
              <w:t xml:space="preserve"> bursa </w:t>
            </w:r>
            <w:proofErr w:type="spellStart"/>
            <w:r w:rsidRPr="005A2466">
              <w:rPr>
                <w:rFonts w:ascii="Calibri" w:hAnsi="Calibri"/>
                <w:color w:val="000000"/>
                <w:sz w:val="20"/>
              </w:rPr>
              <w:t>internasional</w:t>
            </w:r>
            <w:proofErr w:type="spellEnd"/>
            <w:r w:rsidRPr="005A2466">
              <w:rPr>
                <w:rFonts w:ascii="Calibri" w:hAnsi="Calibri"/>
                <w:color w:val="000000"/>
                <w:sz w:val="20"/>
              </w:rPr>
              <w:t xml:space="preserve"> </w:t>
            </w:r>
            <w:proofErr w:type="spellStart"/>
            <w:r w:rsidRPr="005A2466">
              <w:rPr>
                <w:rFonts w:ascii="Calibri" w:hAnsi="Calibri"/>
                <w:color w:val="000000"/>
                <w:sz w:val="20"/>
              </w:rPr>
              <w:t>serupa</w:t>
            </w:r>
            <w:proofErr w:type="spellEnd"/>
            <w:r w:rsidRPr="005A2466">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del w:id="335" w:author="OLTRE" w:date="2024-07-03T22:42:00Z">
              <w:r w:rsidRPr="005A2466">
                <w:rPr>
                  <w:rFonts w:ascii="Calibri" w:hAnsi="Calibri"/>
                  <w:color w:val="000000"/>
                  <w:sz w:val="20"/>
                </w:rPr>
                <w:delText>disetujua</w:delText>
              </w:r>
            </w:del>
            <w:proofErr w:type="spellStart"/>
            <w:ins w:id="336" w:author="OLTRE" w:date="2024-07-03T22:42:00Z">
              <w:r w:rsidRPr="005A2466">
                <w:rPr>
                  <w:rFonts w:ascii="Calibri" w:hAnsi="Calibri"/>
                  <w:color w:val="000000"/>
                  <w:sz w:val="20"/>
                </w:rPr>
                <w:t>disetuju</w:t>
              </w:r>
              <w:r w:rsidR="0086215F">
                <w:rPr>
                  <w:rFonts w:ascii="Calibri" w:hAnsi="Calibri"/>
                  <w:color w:val="000000"/>
                  <w:sz w:val="20"/>
                </w:rPr>
                <w:t>i</w:t>
              </w:r>
            </w:ins>
            <w:proofErr w:type="spellEnd"/>
            <w:r w:rsidRPr="005A2466">
              <w:rPr>
                <w:rFonts w:ascii="Calibri" w:hAnsi="Calibri"/>
                <w:color w:val="000000"/>
                <w:sz w:val="20"/>
              </w:rPr>
              <w:t xml:space="preserve"> </w:t>
            </w:r>
            <w:proofErr w:type="spellStart"/>
            <w:r w:rsidRPr="005A2466">
              <w:rPr>
                <w:rFonts w:ascii="Calibri" w:hAnsi="Calibri"/>
                <w:color w:val="000000"/>
                <w:sz w:val="20"/>
              </w:rPr>
              <w:t>terlebih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dahulu</w:t>
            </w:r>
            <w:proofErr w:type="spellEnd"/>
            <w:r w:rsidRPr="005A2466">
              <w:rPr>
                <w:rFonts w:ascii="Calibri" w:hAnsi="Calibri"/>
                <w:color w:val="000000"/>
                <w:sz w:val="20"/>
              </w:rPr>
              <w:t xml:space="preserve"> oleh </w:t>
            </w:r>
            <w:r w:rsidR="000964B7" w:rsidRPr="005A2466">
              <w:rPr>
                <w:rFonts w:ascii="Calibri" w:hAnsi="Calibri"/>
                <w:color w:val="000000"/>
                <w:sz w:val="20"/>
              </w:rPr>
              <w:t>Investor</w:t>
            </w:r>
            <w:r w:rsidRPr="005A2466">
              <w:rPr>
                <w:rFonts w:ascii="Calibri" w:hAnsi="Calibri"/>
                <w:color w:val="000000"/>
                <w:sz w:val="20"/>
              </w:rPr>
              <w:t>.</w:t>
            </w:r>
          </w:p>
          <w:p w14:paraId="4B4540C8" w14:textId="77777777" w:rsidR="0011293A" w:rsidRPr="005A2466" w:rsidRDefault="0011293A" w:rsidP="00BA45BC">
            <w:pPr>
              <w:spacing w:after="0" w:line="240" w:lineRule="auto"/>
              <w:contextualSpacing/>
              <w:jc w:val="both"/>
              <w:rPr>
                <w:rFonts w:ascii="Calibri" w:hAnsi="Calibri"/>
                <w:color w:val="000000"/>
                <w:sz w:val="20"/>
              </w:rPr>
              <w:pPrChange w:id="337" w:author="OLTRE" w:date="2024-07-03T22:42:00Z">
                <w:pPr>
                  <w:spacing w:after="0" w:line="240" w:lineRule="auto"/>
                  <w:ind w:left="426"/>
                  <w:contextualSpacing/>
                  <w:jc w:val="both"/>
                </w:pPr>
              </w:pPrChange>
            </w:pPr>
          </w:p>
          <w:p w14:paraId="6D79A173" w14:textId="77777777" w:rsidR="0011293A" w:rsidRPr="005A2466" w:rsidRDefault="0011293A" w:rsidP="005A2466">
            <w:pPr>
              <w:spacing w:after="0" w:line="240" w:lineRule="auto"/>
              <w:ind w:left="426"/>
              <w:contextualSpacing/>
              <w:jc w:val="both"/>
              <w:rPr>
                <w:del w:id="338" w:author="OLTRE" w:date="2024-07-03T22:42:00Z"/>
                <w:rFonts w:ascii="Calibri" w:hAnsi="Calibri"/>
                <w:color w:val="000000"/>
                <w:sz w:val="20"/>
              </w:rPr>
            </w:pPr>
          </w:p>
          <w:p w14:paraId="21A45742" w14:textId="6E33A93E" w:rsidR="003A4AC3" w:rsidRDefault="003A4AC3" w:rsidP="00613832">
            <w:pPr>
              <w:spacing w:after="0" w:line="240" w:lineRule="auto"/>
              <w:ind w:left="426"/>
              <w:contextualSpacing/>
              <w:jc w:val="both"/>
              <w:rPr>
                <w:rFonts w:ascii="Calibri" w:eastAsia="Times New Roman" w:hAnsi="Calibri" w:cs="Calibri"/>
                <w:sz w:val="20"/>
                <w:szCs w:val="20"/>
                <w:lang w:eastAsia="en-ID"/>
              </w:rPr>
            </w:pPr>
            <w:r w:rsidRPr="00613832">
              <w:rPr>
                <w:rFonts w:ascii="Calibri" w:eastAsia="Times New Roman" w:hAnsi="Calibri" w:cs="Calibri"/>
                <w:sz w:val="20"/>
                <w:szCs w:val="20"/>
                <w:lang w:eastAsia="en-ID"/>
              </w:rPr>
              <w:t>“</w:t>
            </w:r>
            <w:proofErr w:type="spellStart"/>
            <w:r w:rsidRPr="004865C1">
              <w:rPr>
                <w:rFonts w:ascii="Calibri" w:eastAsia="Times New Roman" w:hAnsi="Calibri" w:cs="Calibri"/>
                <w:b/>
                <w:bCs/>
                <w:sz w:val="20"/>
                <w:szCs w:val="20"/>
                <w:lang w:eastAsia="en-ID"/>
              </w:rPr>
              <w:t>Pihak</w:t>
            </w:r>
            <w:proofErr w:type="spellEnd"/>
            <w:r w:rsidRPr="004865C1">
              <w:rPr>
                <w:rFonts w:ascii="Calibri" w:eastAsia="Times New Roman" w:hAnsi="Calibri" w:cs="Calibri"/>
                <w:b/>
                <w:bCs/>
                <w:sz w:val="20"/>
                <w:szCs w:val="20"/>
                <w:lang w:eastAsia="en-ID"/>
              </w:rPr>
              <w:t xml:space="preserve"> </w:t>
            </w:r>
            <w:proofErr w:type="spellStart"/>
            <w:r w:rsidRPr="004865C1">
              <w:rPr>
                <w:rFonts w:ascii="Calibri" w:eastAsia="Times New Roman" w:hAnsi="Calibri" w:cs="Calibri"/>
                <w:b/>
                <w:bCs/>
                <w:sz w:val="20"/>
                <w:szCs w:val="20"/>
                <w:lang w:eastAsia="en-ID"/>
              </w:rPr>
              <w:t>Penerima</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memiliki</w:t>
            </w:r>
            <w:proofErr w:type="spellEnd"/>
            <w:r w:rsidRPr="00613832">
              <w:rPr>
                <w:rFonts w:ascii="Calibri" w:eastAsia="Times New Roman" w:hAnsi="Calibri" w:cs="Calibri"/>
                <w:sz w:val="20"/>
                <w:szCs w:val="20"/>
                <w:lang w:eastAsia="en-ID"/>
              </w:rPr>
              <w:t xml:space="preserve"> arti </w:t>
            </w:r>
            <w:proofErr w:type="spellStart"/>
            <w:r w:rsidRPr="00613832">
              <w:rPr>
                <w:rFonts w:ascii="Calibri" w:eastAsia="Times New Roman" w:hAnsi="Calibri" w:cs="Calibri"/>
                <w:sz w:val="20"/>
                <w:szCs w:val="20"/>
                <w:lang w:eastAsia="en-ID"/>
              </w:rPr>
              <w:t>sebagaimana</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diberikan</w:t>
            </w:r>
            <w:proofErr w:type="spellEnd"/>
            <w:r w:rsidRPr="00613832">
              <w:rPr>
                <w:rFonts w:ascii="Calibri" w:eastAsia="Times New Roman" w:hAnsi="Calibri" w:cs="Calibri"/>
                <w:sz w:val="20"/>
                <w:szCs w:val="20"/>
                <w:lang w:eastAsia="en-ID"/>
              </w:rPr>
              <w:t xml:space="preserve"> </w:t>
            </w:r>
            <w:del w:id="339" w:author="OLTRE" w:date="2024-07-03T22:42:00Z">
              <w:r w:rsidRPr="00613832">
                <w:rPr>
                  <w:rFonts w:ascii="Calibri" w:eastAsia="Times New Roman" w:hAnsi="Calibri" w:cs="Calibri"/>
                  <w:sz w:val="20"/>
                  <w:szCs w:val="20"/>
                  <w:lang w:eastAsia="en-ID"/>
                </w:rPr>
                <w:delText>pada</w:delText>
              </w:r>
            </w:del>
            <w:proofErr w:type="spellStart"/>
            <w:ins w:id="340" w:author="OLTRE" w:date="2024-07-03T22:42:00Z">
              <w:r w:rsidR="00173BFB">
                <w:rPr>
                  <w:rFonts w:ascii="Calibri" w:eastAsia="Times New Roman" w:hAnsi="Calibri" w:cs="Calibri"/>
                  <w:sz w:val="20"/>
                  <w:szCs w:val="20"/>
                  <w:lang w:eastAsia="en-ID"/>
                </w:rPr>
                <w:t>dalam</w:t>
              </w:r>
            </w:ins>
            <w:proofErr w:type="spellEnd"/>
            <w:r w:rsidR="00173BFB"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Pasal</w:t>
            </w:r>
            <w:proofErr w:type="spellEnd"/>
            <w:r w:rsidRPr="00613832">
              <w:rPr>
                <w:rFonts w:ascii="Calibri" w:eastAsia="Times New Roman" w:hAnsi="Calibri" w:cs="Calibri"/>
                <w:sz w:val="20"/>
                <w:szCs w:val="20"/>
                <w:lang w:eastAsia="en-ID"/>
              </w:rPr>
              <w:t xml:space="preserve"> 1</w:t>
            </w:r>
            <w:r w:rsidR="00287452">
              <w:rPr>
                <w:rFonts w:ascii="Calibri" w:eastAsia="Times New Roman" w:hAnsi="Calibri" w:cs="Calibri"/>
                <w:sz w:val="20"/>
                <w:szCs w:val="20"/>
                <w:lang w:eastAsia="en-ID"/>
              </w:rPr>
              <w:t>8</w:t>
            </w:r>
            <w:r w:rsidRPr="00613832">
              <w:rPr>
                <w:rFonts w:ascii="Calibri" w:eastAsia="Times New Roman" w:hAnsi="Calibri" w:cs="Calibri"/>
                <w:sz w:val="20"/>
                <w:szCs w:val="20"/>
                <w:lang w:eastAsia="en-ID"/>
              </w:rPr>
              <w:t>.1</w:t>
            </w:r>
            <w:r w:rsidR="003F6465" w:rsidRPr="00613832">
              <w:rPr>
                <w:rFonts w:ascii="Calibri" w:eastAsia="Times New Roman" w:hAnsi="Calibri" w:cs="Calibri"/>
                <w:sz w:val="20"/>
                <w:szCs w:val="20"/>
                <w:lang w:eastAsia="en-ID"/>
              </w:rPr>
              <w:t>.</w:t>
            </w:r>
          </w:p>
          <w:p w14:paraId="14531F16" w14:textId="77777777" w:rsidR="00A55264" w:rsidRPr="00613832" w:rsidRDefault="00A55264" w:rsidP="00613832">
            <w:pPr>
              <w:spacing w:after="0" w:line="240" w:lineRule="auto"/>
              <w:ind w:left="426"/>
              <w:contextualSpacing/>
              <w:jc w:val="both"/>
              <w:rPr>
                <w:rFonts w:ascii="Calibri" w:eastAsia="Times New Roman" w:hAnsi="Calibri" w:cs="Calibri"/>
                <w:sz w:val="20"/>
                <w:szCs w:val="20"/>
                <w:lang w:eastAsia="en-ID"/>
              </w:rPr>
            </w:pPr>
          </w:p>
          <w:p w14:paraId="7567ADA5" w14:textId="77C9A3ED" w:rsidR="003A4AC3" w:rsidRDefault="003A4AC3" w:rsidP="00613832">
            <w:pPr>
              <w:spacing w:after="0" w:line="240" w:lineRule="auto"/>
              <w:ind w:left="426"/>
              <w:contextualSpacing/>
              <w:jc w:val="both"/>
              <w:rPr>
                <w:rFonts w:ascii="Calibri" w:eastAsia="Times New Roman" w:hAnsi="Calibri" w:cs="Calibri"/>
                <w:sz w:val="20"/>
                <w:szCs w:val="20"/>
                <w:lang w:eastAsia="en-ID"/>
              </w:rPr>
            </w:pPr>
            <w:r w:rsidRPr="00613832">
              <w:rPr>
                <w:rFonts w:ascii="Calibri" w:eastAsia="Times New Roman" w:hAnsi="Calibri" w:cs="Calibri"/>
                <w:sz w:val="20"/>
                <w:szCs w:val="20"/>
                <w:lang w:eastAsia="en-ID"/>
              </w:rPr>
              <w:t>“</w:t>
            </w:r>
            <w:proofErr w:type="spellStart"/>
            <w:r w:rsidRPr="004865C1">
              <w:rPr>
                <w:rFonts w:ascii="Calibri" w:eastAsia="Times New Roman" w:hAnsi="Calibri" w:cs="Calibri"/>
                <w:b/>
                <w:bCs/>
                <w:sz w:val="20"/>
                <w:szCs w:val="20"/>
                <w:lang w:eastAsia="en-ID"/>
              </w:rPr>
              <w:t>Pihak</w:t>
            </w:r>
            <w:proofErr w:type="spellEnd"/>
            <w:r w:rsidRPr="004865C1">
              <w:rPr>
                <w:rFonts w:ascii="Calibri" w:eastAsia="Times New Roman" w:hAnsi="Calibri" w:cs="Calibri"/>
                <w:b/>
                <w:bCs/>
                <w:sz w:val="20"/>
                <w:szCs w:val="20"/>
                <w:lang w:eastAsia="en-ID"/>
              </w:rPr>
              <w:t xml:space="preserve"> </w:t>
            </w:r>
            <w:proofErr w:type="spellStart"/>
            <w:r w:rsidRPr="004865C1">
              <w:rPr>
                <w:rFonts w:ascii="Calibri" w:eastAsia="Times New Roman" w:hAnsi="Calibri" w:cs="Calibri"/>
                <w:b/>
                <w:bCs/>
                <w:sz w:val="20"/>
                <w:szCs w:val="20"/>
                <w:lang w:eastAsia="en-ID"/>
              </w:rPr>
              <w:t>Terkait</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berarti</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sehubungan</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dengan</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Pemegang</w:t>
            </w:r>
            <w:proofErr w:type="spellEnd"/>
            <w:r w:rsidRPr="00613832">
              <w:rPr>
                <w:rFonts w:ascii="Calibri" w:eastAsia="Times New Roman" w:hAnsi="Calibri" w:cs="Calibri"/>
                <w:sz w:val="20"/>
                <w:szCs w:val="20"/>
                <w:lang w:eastAsia="en-ID"/>
              </w:rPr>
              <w:t xml:space="preserve"> Saham </w:t>
            </w:r>
            <w:proofErr w:type="spellStart"/>
            <w:r w:rsidRPr="00613832">
              <w:rPr>
                <w:rFonts w:ascii="Calibri" w:eastAsia="Times New Roman" w:hAnsi="Calibri" w:cs="Calibri"/>
                <w:sz w:val="20"/>
                <w:szCs w:val="20"/>
                <w:lang w:eastAsia="en-ID"/>
              </w:rPr>
              <w:t>tertentu</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Afiliasi</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atau</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Anggota</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Keluarga</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dari</w:t>
            </w:r>
            <w:proofErr w:type="spellEnd"/>
            <w:r w:rsidRPr="00613832">
              <w:rPr>
                <w:rFonts w:ascii="Calibri" w:eastAsia="Times New Roman" w:hAnsi="Calibri" w:cs="Calibri"/>
                <w:sz w:val="20"/>
                <w:szCs w:val="20"/>
                <w:lang w:eastAsia="en-ID"/>
              </w:rPr>
              <w:t xml:space="preserve"> </w:t>
            </w:r>
            <w:proofErr w:type="spellStart"/>
            <w:r w:rsidRPr="00613832">
              <w:rPr>
                <w:rFonts w:ascii="Calibri" w:eastAsia="Times New Roman" w:hAnsi="Calibri" w:cs="Calibri"/>
                <w:sz w:val="20"/>
                <w:szCs w:val="20"/>
                <w:lang w:eastAsia="en-ID"/>
              </w:rPr>
              <w:t>Pemegang</w:t>
            </w:r>
            <w:proofErr w:type="spellEnd"/>
            <w:r w:rsidRPr="00613832">
              <w:rPr>
                <w:rFonts w:ascii="Calibri" w:eastAsia="Times New Roman" w:hAnsi="Calibri" w:cs="Calibri"/>
                <w:sz w:val="20"/>
                <w:szCs w:val="20"/>
                <w:lang w:eastAsia="en-ID"/>
              </w:rPr>
              <w:t xml:space="preserve"> Saham </w:t>
            </w:r>
            <w:proofErr w:type="spellStart"/>
            <w:r w:rsidRPr="00613832">
              <w:rPr>
                <w:rFonts w:ascii="Calibri" w:eastAsia="Times New Roman" w:hAnsi="Calibri" w:cs="Calibri"/>
                <w:sz w:val="20"/>
                <w:szCs w:val="20"/>
                <w:lang w:eastAsia="en-ID"/>
              </w:rPr>
              <w:t>tersebut</w:t>
            </w:r>
            <w:proofErr w:type="spellEnd"/>
            <w:r w:rsidR="003F6465" w:rsidRPr="00613832">
              <w:rPr>
                <w:rFonts w:ascii="Calibri" w:eastAsia="Times New Roman" w:hAnsi="Calibri" w:cs="Calibri"/>
                <w:sz w:val="20"/>
                <w:szCs w:val="20"/>
                <w:lang w:eastAsia="en-ID"/>
              </w:rPr>
              <w:t>.</w:t>
            </w:r>
          </w:p>
          <w:p w14:paraId="2FADB2C5" w14:textId="77777777" w:rsidR="00A55264" w:rsidRPr="00613832" w:rsidRDefault="00A55264" w:rsidP="00613832">
            <w:pPr>
              <w:spacing w:after="0" w:line="240" w:lineRule="auto"/>
              <w:ind w:left="426"/>
              <w:contextualSpacing/>
              <w:jc w:val="both"/>
              <w:rPr>
                <w:rFonts w:ascii="Calibri" w:eastAsia="Times New Roman" w:hAnsi="Calibri" w:cs="Calibri"/>
                <w:sz w:val="20"/>
                <w:szCs w:val="20"/>
                <w:lang w:eastAsia="en-ID"/>
              </w:rPr>
            </w:pPr>
          </w:p>
          <w:p w14:paraId="257D8249"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Hak</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Penolakan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Pertama</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7.1.2.</w:t>
            </w:r>
          </w:p>
          <w:p w14:paraId="6AAB50EF" w14:textId="77777777" w:rsidR="00A55264" w:rsidRPr="005A2466" w:rsidRDefault="00A55264" w:rsidP="005A2466">
            <w:pPr>
              <w:spacing w:after="0" w:line="240" w:lineRule="auto"/>
              <w:ind w:left="426"/>
              <w:contextualSpacing/>
              <w:jc w:val="both"/>
              <w:rPr>
                <w:rFonts w:ascii="Calibri" w:hAnsi="Calibri"/>
                <w:sz w:val="20"/>
              </w:rPr>
            </w:pPr>
          </w:p>
          <w:p w14:paraId="5AFC0136"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“Rupiah” </w:t>
            </w:r>
            <w:proofErr w:type="spellStart"/>
            <w:r w:rsidRPr="005A2466">
              <w:rPr>
                <w:rFonts w:ascii="Calibri" w:hAnsi="Calibri"/>
                <w:b/>
                <w:color w:val="000000"/>
                <w:sz w:val="20"/>
              </w:rPr>
              <w:t>atau</w:t>
            </w:r>
            <w:proofErr w:type="spellEnd"/>
            <w:r w:rsidRPr="005A2466">
              <w:rPr>
                <w:rFonts w:ascii="Calibri" w:hAnsi="Calibri"/>
                <w:b/>
                <w:color w:val="000000"/>
                <w:sz w:val="20"/>
              </w:rPr>
              <w:t xml:space="preserve"> “IDR”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mata</w:t>
            </w:r>
            <w:proofErr w:type="spellEnd"/>
            <w:r w:rsidRPr="005A2466">
              <w:rPr>
                <w:rFonts w:ascii="Calibri" w:hAnsi="Calibri"/>
                <w:color w:val="000000"/>
                <w:sz w:val="20"/>
              </w:rPr>
              <w:t xml:space="preserve"> uang </w:t>
            </w:r>
            <w:proofErr w:type="spellStart"/>
            <w:r w:rsidRPr="005A2466">
              <w:rPr>
                <w:rFonts w:ascii="Calibri" w:hAnsi="Calibri"/>
                <w:color w:val="000000"/>
                <w:sz w:val="20"/>
              </w:rPr>
              <w:t>sah</w:t>
            </w:r>
            <w:proofErr w:type="spellEnd"/>
            <w:r w:rsidRPr="005A2466">
              <w:rPr>
                <w:rFonts w:ascii="Calibri" w:hAnsi="Calibri"/>
                <w:color w:val="000000"/>
                <w:sz w:val="20"/>
              </w:rPr>
              <w:t xml:space="preserve"> Negara </w:t>
            </w:r>
            <w:proofErr w:type="spellStart"/>
            <w:r w:rsidRPr="005A2466">
              <w:rPr>
                <w:rFonts w:ascii="Calibri" w:hAnsi="Calibri"/>
                <w:color w:val="000000"/>
                <w:sz w:val="20"/>
              </w:rPr>
              <w:t>Republik</w:t>
            </w:r>
            <w:proofErr w:type="spellEnd"/>
            <w:r w:rsidRPr="005A2466">
              <w:rPr>
                <w:rFonts w:ascii="Calibri" w:hAnsi="Calibri"/>
                <w:color w:val="000000"/>
                <w:sz w:val="20"/>
              </w:rPr>
              <w:t xml:space="preserve"> Indonesia.</w:t>
            </w:r>
          </w:p>
          <w:p w14:paraId="365F6852" w14:textId="77777777" w:rsidR="00A55264" w:rsidRPr="005A2466" w:rsidRDefault="00A55264" w:rsidP="005A2466">
            <w:pPr>
              <w:spacing w:after="0" w:line="240" w:lineRule="auto"/>
              <w:ind w:left="426"/>
              <w:contextualSpacing/>
              <w:jc w:val="both"/>
              <w:rPr>
                <w:rFonts w:ascii="Calibri" w:hAnsi="Calibri"/>
                <w:sz w:val="20"/>
              </w:rPr>
            </w:pPr>
          </w:p>
          <w:p w14:paraId="10C75487"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lastRenderedPageBreak/>
              <w:t>“</w:t>
            </w:r>
            <w:proofErr w:type="spellStart"/>
            <w:r w:rsidRPr="005A2466">
              <w:rPr>
                <w:rFonts w:ascii="Calibri" w:hAnsi="Calibri"/>
                <w:b/>
                <w:color w:val="000000"/>
                <w:sz w:val="20"/>
              </w:rPr>
              <w:t>Periode</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Penjualan</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7.1.4.</w:t>
            </w:r>
          </w:p>
          <w:p w14:paraId="282A2797" w14:textId="77777777" w:rsidR="00A55264" w:rsidRPr="005A2466" w:rsidRDefault="00A55264" w:rsidP="005A2466">
            <w:pPr>
              <w:spacing w:after="0" w:line="240" w:lineRule="auto"/>
              <w:ind w:left="426"/>
              <w:contextualSpacing/>
              <w:jc w:val="both"/>
              <w:rPr>
                <w:rFonts w:ascii="Calibri" w:hAnsi="Calibri"/>
                <w:sz w:val="20"/>
              </w:rPr>
            </w:pPr>
          </w:p>
          <w:p w14:paraId="4A0285B3"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Pemberitahuan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Kedua</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7.1.5.</w:t>
            </w:r>
          </w:p>
          <w:p w14:paraId="2B8E5AEB" w14:textId="77777777" w:rsidR="00A55264" w:rsidRPr="005A2466" w:rsidRDefault="00A55264" w:rsidP="005A2466">
            <w:pPr>
              <w:spacing w:after="0" w:line="240" w:lineRule="auto"/>
              <w:ind w:left="426"/>
              <w:contextualSpacing/>
              <w:jc w:val="both"/>
              <w:rPr>
                <w:rFonts w:ascii="Calibri" w:hAnsi="Calibri"/>
                <w:sz w:val="20"/>
              </w:rPr>
            </w:pPr>
          </w:p>
          <w:p w14:paraId="5DD008E1"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Periode</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Kedua</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7.1.5.</w:t>
            </w:r>
          </w:p>
          <w:p w14:paraId="2EEE1995" w14:textId="77777777" w:rsidR="00A55264" w:rsidRPr="005A2466" w:rsidRDefault="00A55264" w:rsidP="005A2466">
            <w:pPr>
              <w:spacing w:after="0" w:line="240" w:lineRule="auto"/>
              <w:ind w:left="426"/>
              <w:contextualSpacing/>
              <w:jc w:val="both"/>
              <w:rPr>
                <w:rFonts w:ascii="Calibri" w:hAnsi="Calibri"/>
                <w:sz w:val="20"/>
              </w:rPr>
            </w:pPr>
          </w:p>
          <w:p w14:paraId="10F18C50"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Pemberitahuan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Kedua</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7.1.4.</w:t>
            </w:r>
          </w:p>
          <w:p w14:paraId="03B70584" w14:textId="77777777" w:rsidR="00A55264" w:rsidRPr="005A2466" w:rsidRDefault="00A55264" w:rsidP="005A2466">
            <w:pPr>
              <w:spacing w:after="0" w:line="240" w:lineRule="auto"/>
              <w:ind w:left="426"/>
              <w:contextualSpacing/>
              <w:jc w:val="both"/>
              <w:rPr>
                <w:rFonts w:ascii="Calibri" w:hAnsi="Calibri"/>
                <w:sz w:val="20"/>
              </w:rPr>
            </w:pPr>
          </w:p>
          <w:p w14:paraId="1DA0941C" w14:textId="4EF0A21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ins w:id="341" w:author="OLTRE" w:date="2024-07-03T22:42:00Z">
              <w:r w:rsidR="00665623" w:rsidRPr="005A2466">
                <w:rPr>
                  <w:rFonts w:ascii="Calibri" w:hAnsi="Calibri"/>
                  <w:b/>
                  <w:color w:val="000000"/>
                  <w:sz w:val="20"/>
                </w:rPr>
                <w:t>Sekuritas</w:t>
              </w:r>
              <w:proofErr w:type="spellEnd"/>
              <w:r w:rsidR="00665623" w:rsidRPr="005A2466">
                <w:rPr>
                  <w:rFonts w:ascii="Calibri" w:hAnsi="Calibri"/>
                  <w:b/>
                  <w:color w:val="000000"/>
                  <w:sz w:val="20"/>
                </w:rPr>
                <w:t xml:space="preserve"> </w:t>
              </w:r>
            </w:ins>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del w:id="342" w:author="OLTRE" w:date="2024-07-03T22:42:00Z">
              <w:r w:rsidRPr="005A2466">
                <w:rPr>
                  <w:rFonts w:ascii="Calibri" w:hAnsi="Calibri"/>
                  <w:b/>
                  <w:color w:val="000000"/>
                  <w:sz w:val="20"/>
                </w:rPr>
                <w:delText xml:space="preserve">Sekuritas </w:delText>
              </w:r>
            </w:del>
            <w:proofErr w:type="spellStart"/>
            <w:r w:rsidRPr="005A2466">
              <w:rPr>
                <w:rFonts w:ascii="Calibri" w:hAnsi="Calibri"/>
                <w:b/>
                <w:color w:val="000000"/>
                <w:sz w:val="20"/>
              </w:rPr>
              <w:t>Kedua</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6.2.</w:t>
            </w:r>
          </w:p>
          <w:p w14:paraId="57679DE6" w14:textId="77777777" w:rsidR="00A55264" w:rsidRPr="005A2466" w:rsidRDefault="00A55264" w:rsidP="005A2466">
            <w:pPr>
              <w:spacing w:after="0" w:line="240" w:lineRule="auto"/>
              <w:ind w:left="426"/>
              <w:contextualSpacing/>
              <w:jc w:val="both"/>
              <w:rPr>
                <w:rFonts w:ascii="Calibri" w:hAnsi="Calibri"/>
                <w:sz w:val="20"/>
              </w:rPr>
            </w:pPr>
          </w:p>
          <w:p w14:paraId="00F69F76" w14:textId="00871BDC" w:rsidR="00380EB0" w:rsidRDefault="00134E27" w:rsidP="00DD1C00">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Pemegang</w:t>
            </w:r>
            <w:proofErr w:type="spellEnd"/>
            <w:r w:rsidRPr="005A2466">
              <w:rPr>
                <w:rFonts w:ascii="Calibri" w:hAnsi="Calibri"/>
                <w:b/>
                <w:color w:val="000000"/>
                <w:sz w:val="20"/>
              </w:rPr>
              <w:t xml:space="preserve"> </w:t>
            </w:r>
            <w:proofErr w:type="spellStart"/>
            <w:ins w:id="343" w:author="OLTRE" w:date="2024-07-03T22:42:00Z">
              <w:r w:rsidR="00665623" w:rsidRPr="005A2466">
                <w:rPr>
                  <w:rFonts w:ascii="Calibri" w:hAnsi="Calibri"/>
                  <w:b/>
                  <w:color w:val="000000"/>
                  <w:sz w:val="20"/>
                </w:rPr>
                <w:t>Sekuritas</w:t>
              </w:r>
              <w:proofErr w:type="spellEnd"/>
              <w:r w:rsidR="00665623" w:rsidRPr="005A2466">
                <w:rPr>
                  <w:rFonts w:ascii="Calibri" w:hAnsi="Calibri"/>
                  <w:b/>
                  <w:color w:val="000000"/>
                  <w:sz w:val="20"/>
                </w:rPr>
                <w:t xml:space="preserve"> </w:t>
              </w:r>
            </w:ins>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del w:id="344" w:author="OLTRE" w:date="2024-07-03T22:42:00Z">
              <w:r w:rsidRPr="005A2466">
                <w:rPr>
                  <w:rFonts w:ascii="Calibri" w:hAnsi="Calibri"/>
                  <w:b/>
                  <w:color w:val="000000"/>
                  <w:sz w:val="20"/>
                </w:rPr>
                <w:delText xml:space="preserve">Sekuritas </w:delText>
              </w:r>
            </w:del>
            <w:proofErr w:type="spellStart"/>
            <w:r w:rsidRPr="005A2466">
              <w:rPr>
                <w:rFonts w:ascii="Calibri" w:hAnsi="Calibri"/>
                <w:b/>
                <w:color w:val="000000"/>
                <w:sz w:val="20"/>
              </w:rPr>
              <w:t>Kedua</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6.2.</w:t>
            </w:r>
          </w:p>
          <w:p w14:paraId="534A4D37" w14:textId="77777777" w:rsidR="006D5E2B" w:rsidRPr="00BA45BC" w:rsidRDefault="006D5E2B" w:rsidP="00DD1C00">
            <w:pPr>
              <w:spacing w:after="0" w:line="240" w:lineRule="auto"/>
              <w:ind w:left="426"/>
              <w:contextualSpacing/>
              <w:jc w:val="both"/>
              <w:rPr>
                <w:rFonts w:ascii="Calibri" w:hAnsi="Calibri"/>
                <w:color w:val="000000"/>
                <w:sz w:val="20"/>
                <w:rPrChange w:id="345" w:author="OLTRE" w:date="2024-07-03T22:42:00Z">
                  <w:rPr>
                    <w:rFonts w:ascii="Calibri" w:hAnsi="Calibri"/>
                    <w:sz w:val="20"/>
                  </w:rPr>
                </w:rPrChange>
              </w:rPr>
            </w:pPr>
          </w:p>
          <w:p w14:paraId="6C931FB4" w14:textId="5A446FAE" w:rsidR="00380EB0" w:rsidRDefault="00134E27" w:rsidP="005A2466">
            <w:pPr>
              <w:spacing w:after="0" w:line="240" w:lineRule="auto"/>
              <w:ind w:left="426"/>
              <w:contextualSpacing/>
              <w:jc w:val="both"/>
              <w:rPr>
                <w:ins w:id="346" w:author="OLTRE" w:date="2024-07-03T22:42:00Z"/>
                <w:rFonts w:ascii="Calibri" w:hAnsi="Calibri"/>
                <w:sz w:val="20"/>
              </w:rPr>
            </w:pPr>
            <w:del w:id="347" w:author="OLTRE" w:date="2024-07-03T22:42:00Z">
              <w:r w:rsidRPr="005A2466">
                <w:rPr>
                  <w:rFonts w:ascii="Calibri" w:hAnsi="Calibri"/>
                  <w:b/>
                  <w:color w:val="000000"/>
                  <w:sz w:val="20"/>
                </w:rPr>
                <w:delText>“Hak Penjualan</w:delText>
              </w:r>
            </w:del>
            <w:ins w:id="348" w:author="OLTRE" w:date="2024-07-03T22:42:00Z">
              <w:r w:rsidR="006D5E2B">
                <w:rPr>
                  <w:rFonts w:ascii="Calibri" w:hAnsi="Calibri"/>
                  <w:sz w:val="20"/>
                </w:rPr>
                <w:t>"</w:t>
              </w:r>
              <w:proofErr w:type="spellStart"/>
              <w:r w:rsidR="006D5E2B" w:rsidRPr="004E5CBB">
                <w:rPr>
                  <w:rFonts w:ascii="Calibri" w:hAnsi="Calibri"/>
                  <w:b/>
                  <w:bCs/>
                  <w:sz w:val="20"/>
                </w:rPr>
                <w:t>Penawaran</w:t>
              </w:r>
              <w:proofErr w:type="spellEnd"/>
              <w:r w:rsidR="006D5E2B" w:rsidRPr="004E5CBB">
                <w:rPr>
                  <w:rFonts w:ascii="Calibri" w:hAnsi="Calibri"/>
                  <w:b/>
                  <w:bCs/>
                  <w:sz w:val="20"/>
                </w:rPr>
                <w:t xml:space="preserve"> </w:t>
              </w:r>
              <w:proofErr w:type="spellStart"/>
              <w:r w:rsidR="006D5E2B" w:rsidRPr="004E5CBB">
                <w:rPr>
                  <w:rFonts w:ascii="Calibri" w:hAnsi="Calibri"/>
                  <w:b/>
                  <w:bCs/>
                  <w:sz w:val="20"/>
                </w:rPr>
                <w:t>Kedua</w:t>
              </w:r>
              <w:proofErr w:type="spellEnd"/>
              <w:r w:rsidR="006D5E2B">
                <w:rPr>
                  <w:rFonts w:ascii="Calibri" w:hAnsi="Calibri"/>
                  <w:sz w:val="20"/>
                </w:rPr>
                <w:t xml:space="preserve">” </w:t>
              </w:r>
              <w:proofErr w:type="spellStart"/>
              <w:r w:rsidR="006D5E2B">
                <w:rPr>
                  <w:rFonts w:ascii="Calibri" w:hAnsi="Calibri"/>
                  <w:sz w:val="20"/>
                </w:rPr>
                <w:t>memiliki</w:t>
              </w:r>
              <w:proofErr w:type="spellEnd"/>
              <w:r w:rsidR="006D5E2B">
                <w:rPr>
                  <w:rFonts w:ascii="Calibri" w:hAnsi="Calibri"/>
                  <w:sz w:val="20"/>
                </w:rPr>
                <w:t xml:space="preserve"> arti </w:t>
              </w:r>
              <w:proofErr w:type="spellStart"/>
              <w:r w:rsidR="006D5E2B">
                <w:rPr>
                  <w:rFonts w:ascii="Calibri" w:hAnsi="Calibri"/>
                  <w:sz w:val="20"/>
                </w:rPr>
                <w:t>sebagaimana</w:t>
              </w:r>
              <w:proofErr w:type="spellEnd"/>
              <w:r w:rsidR="006D5E2B">
                <w:rPr>
                  <w:rFonts w:ascii="Calibri" w:hAnsi="Calibri"/>
                  <w:sz w:val="20"/>
                </w:rPr>
                <w:t xml:space="preserve"> </w:t>
              </w:r>
              <w:proofErr w:type="spellStart"/>
              <w:r w:rsidR="006D5E2B">
                <w:rPr>
                  <w:rFonts w:ascii="Calibri" w:hAnsi="Calibri"/>
                  <w:sz w:val="20"/>
                </w:rPr>
                <w:t>diberikan</w:t>
              </w:r>
              <w:proofErr w:type="spellEnd"/>
              <w:r w:rsidR="006D5E2B">
                <w:rPr>
                  <w:rFonts w:ascii="Calibri" w:hAnsi="Calibri"/>
                  <w:sz w:val="20"/>
                </w:rPr>
                <w:t xml:space="preserve"> </w:t>
              </w:r>
              <w:proofErr w:type="spellStart"/>
              <w:r w:rsidR="006D5E2B">
                <w:rPr>
                  <w:rFonts w:ascii="Calibri" w:hAnsi="Calibri"/>
                  <w:sz w:val="20"/>
                </w:rPr>
                <w:t>dalam</w:t>
              </w:r>
              <w:proofErr w:type="spellEnd"/>
              <w:r w:rsidR="006D5E2B">
                <w:rPr>
                  <w:rFonts w:ascii="Calibri" w:hAnsi="Calibri"/>
                  <w:sz w:val="20"/>
                </w:rPr>
                <w:t xml:space="preserve"> </w:t>
              </w:r>
              <w:proofErr w:type="spellStart"/>
              <w:r w:rsidR="006D5E2B">
                <w:rPr>
                  <w:rFonts w:ascii="Calibri" w:hAnsi="Calibri"/>
                  <w:sz w:val="20"/>
                </w:rPr>
                <w:t>Pasal</w:t>
              </w:r>
              <w:proofErr w:type="spellEnd"/>
              <w:r w:rsidR="006D5E2B">
                <w:rPr>
                  <w:rFonts w:ascii="Calibri" w:hAnsi="Calibri"/>
                  <w:sz w:val="20"/>
                </w:rPr>
                <w:t xml:space="preserve"> 7.1.4</w:t>
              </w:r>
            </w:ins>
          </w:p>
          <w:p w14:paraId="397260AA" w14:textId="77777777" w:rsidR="006D5E2B" w:rsidRPr="005A2466" w:rsidRDefault="006D5E2B" w:rsidP="005A2466">
            <w:pPr>
              <w:spacing w:after="0" w:line="240" w:lineRule="auto"/>
              <w:ind w:left="426"/>
              <w:contextualSpacing/>
              <w:jc w:val="both"/>
              <w:rPr>
                <w:ins w:id="349" w:author="OLTRE" w:date="2024-07-03T22:42:00Z"/>
                <w:rFonts w:ascii="Calibri" w:hAnsi="Calibri"/>
                <w:sz w:val="20"/>
              </w:rPr>
            </w:pPr>
          </w:p>
          <w:p w14:paraId="2F628E2F" w14:textId="02B6785E" w:rsidR="00134E27" w:rsidRPr="00BA45BC" w:rsidRDefault="00134E27">
            <w:pPr>
              <w:spacing w:after="0" w:line="240" w:lineRule="auto"/>
              <w:ind w:left="426"/>
              <w:contextualSpacing/>
              <w:jc w:val="both"/>
              <w:rPr>
                <w:rFonts w:ascii="Calibri" w:hAnsi="Calibri"/>
                <w:color w:val="000000"/>
                <w:sz w:val="20"/>
              </w:rPr>
            </w:pPr>
            <w:ins w:id="350" w:author="OLTRE" w:date="2024-07-03T22:42:00Z">
              <w:r w:rsidRPr="005A2466">
                <w:rPr>
                  <w:rFonts w:ascii="Calibri" w:hAnsi="Calibri"/>
                  <w:b/>
                  <w:color w:val="000000"/>
                  <w:sz w:val="20"/>
                </w:rPr>
                <w:t>“</w:t>
              </w:r>
              <w:r w:rsidR="007C3F7C">
                <w:rPr>
                  <w:rFonts w:ascii="Calibri" w:hAnsi="Calibri"/>
                  <w:b/>
                  <w:color w:val="000000"/>
                  <w:sz w:val="20"/>
                </w:rPr>
                <w:t>Saham</w:t>
              </w:r>
              <w:r w:rsidR="007C3F7C" w:rsidRPr="005A2466">
                <w:rPr>
                  <w:rFonts w:ascii="Calibri" w:hAnsi="Calibri"/>
                  <w:b/>
                  <w:color w:val="000000"/>
                  <w:sz w:val="20"/>
                </w:rPr>
                <w:t xml:space="preserve"> </w:t>
              </w:r>
              <w:proofErr w:type="spellStart"/>
              <w:r w:rsidR="004E2B95" w:rsidRPr="004E5CBB">
                <w:rPr>
                  <w:rFonts w:ascii="Calibri" w:hAnsi="Calibri"/>
                  <w:b/>
                  <w:bCs/>
                  <w:sz w:val="20"/>
                </w:rPr>
                <w:t>Penawaran</w:t>
              </w:r>
            </w:ins>
            <w:proofErr w:type="spellEnd"/>
            <w:r w:rsidR="004E2B95" w:rsidRPr="005A2466" w:rsidDel="004E2B95">
              <w:rPr>
                <w:rFonts w:ascii="Calibri" w:hAnsi="Calibri"/>
                <w:b/>
                <w:color w:val="000000"/>
                <w:sz w:val="20"/>
              </w:rPr>
              <w:t xml:space="preserve"> </w:t>
            </w:r>
            <w:proofErr w:type="spellStart"/>
            <w:r w:rsidRPr="005A2466">
              <w:rPr>
                <w:rFonts w:ascii="Calibri" w:hAnsi="Calibri"/>
                <w:b/>
                <w:color w:val="000000"/>
                <w:sz w:val="20"/>
              </w:rPr>
              <w:t>Kedua</w:t>
            </w:r>
            <w:proofErr w:type="spellEnd"/>
            <w:r w:rsidRPr="005A2466">
              <w:rPr>
                <w:rFonts w:ascii="Calibri" w:hAnsi="Calibri"/>
                <w:b/>
                <w:color w:val="000000"/>
                <w:sz w:val="20"/>
              </w:rPr>
              <w:t>”</w:t>
            </w:r>
            <w:r w:rsidR="00376B8D"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7.1.4.</w:t>
            </w:r>
          </w:p>
          <w:p w14:paraId="61104E06" w14:textId="77777777" w:rsidR="00380EB0" w:rsidRPr="005A2466" w:rsidRDefault="00380EB0" w:rsidP="00DD1C00">
            <w:pPr>
              <w:spacing w:after="0" w:line="240" w:lineRule="auto"/>
              <w:contextualSpacing/>
              <w:jc w:val="both"/>
              <w:rPr>
                <w:rFonts w:ascii="Calibri" w:hAnsi="Calibri"/>
                <w:sz w:val="20"/>
              </w:rPr>
            </w:pPr>
          </w:p>
          <w:p w14:paraId="72F56EC6" w14:textId="340FC489"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Sekunder</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6.2</w:t>
            </w:r>
            <w:r w:rsidR="003F6465" w:rsidRPr="00613832">
              <w:rPr>
                <w:rFonts w:ascii="Calibri" w:eastAsia="Times New Roman" w:hAnsi="Calibri" w:cs="Calibri"/>
                <w:color w:val="000000"/>
                <w:sz w:val="20"/>
                <w:szCs w:val="20"/>
                <w:lang w:eastAsia="en-ID"/>
              </w:rPr>
              <w:t>.</w:t>
            </w:r>
          </w:p>
          <w:p w14:paraId="6DD80DFE" w14:textId="77777777" w:rsidR="00380EB0" w:rsidRPr="005A2466" w:rsidRDefault="00380EB0" w:rsidP="00DD1C00">
            <w:pPr>
              <w:spacing w:after="0" w:line="240" w:lineRule="auto"/>
              <w:contextualSpacing/>
              <w:jc w:val="both"/>
              <w:rPr>
                <w:rFonts w:ascii="Calibri" w:hAnsi="Calibri"/>
                <w:sz w:val="20"/>
              </w:rPr>
            </w:pPr>
          </w:p>
          <w:p w14:paraId="4CA789A1" w14:textId="0E7D5F3A"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“Saham </w:t>
            </w:r>
            <w:proofErr w:type="spellStart"/>
            <w:r w:rsidR="004041C1" w:rsidRPr="005A2466">
              <w:rPr>
                <w:rFonts w:ascii="Calibri" w:hAnsi="Calibri"/>
                <w:b/>
                <w:color w:val="000000"/>
                <w:sz w:val="20"/>
              </w:rPr>
              <w:t>Biasa</w:t>
            </w:r>
            <w:proofErr w:type="spellEnd"/>
            <w:r w:rsidR="004041C1" w:rsidRPr="005A2466">
              <w:rPr>
                <w:rFonts w:ascii="Calibri" w:hAnsi="Calibri"/>
                <w:b/>
                <w:color w:val="000000"/>
                <w:sz w:val="20"/>
              </w:rPr>
              <w:t xml:space="preserve"> </w:t>
            </w:r>
            <w:proofErr w:type="spellStart"/>
            <w:r w:rsidR="00F924C9" w:rsidRPr="00613832">
              <w:rPr>
                <w:rFonts w:ascii="Calibri" w:eastAsia="Times New Roman" w:hAnsi="Calibri" w:cs="Calibri"/>
                <w:b/>
                <w:bCs/>
                <w:color w:val="000000"/>
                <w:sz w:val="20"/>
                <w:szCs w:val="20"/>
                <w:lang w:eastAsia="en-ID"/>
              </w:rPr>
              <w:t>Kelas</w:t>
            </w:r>
            <w:proofErr w:type="spellEnd"/>
            <w:r w:rsidR="00F924C9" w:rsidRPr="005A2466">
              <w:rPr>
                <w:rFonts w:ascii="Calibri" w:hAnsi="Calibri"/>
                <w:b/>
                <w:color w:val="000000"/>
                <w:sz w:val="20"/>
              </w:rPr>
              <w:t xml:space="preserve"> </w:t>
            </w:r>
            <w:r w:rsidRPr="005A2466">
              <w:rPr>
                <w:rFonts w:ascii="Calibri" w:hAnsi="Calibri"/>
                <w:b/>
                <w:color w:val="000000"/>
                <w:sz w:val="20"/>
              </w:rPr>
              <w:t xml:space="preserve">A”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Saham </w:t>
            </w:r>
            <w:proofErr w:type="spellStart"/>
            <w:r w:rsidR="004041C1" w:rsidRPr="005A2466">
              <w:rPr>
                <w:rFonts w:ascii="Calibri" w:hAnsi="Calibri"/>
                <w:color w:val="000000"/>
                <w:sz w:val="20"/>
              </w:rPr>
              <w:t>Biasa</w:t>
            </w:r>
            <w:proofErr w:type="spellEnd"/>
            <w:r w:rsidRPr="005A2466">
              <w:rPr>
                <w:rFonts w:ascii="Calibri" w:hAnsi="Calibri"/>
                <w:color w:val="000000"/>
                <w:sz w:val="20"/>
              </w:rPr>
              <w:t xml:space="preserve"> </w:t>
            </w:r>
            <w:proofErr w:type="spellStart"/>
            <w:r w:rsidR="00F924C9" w:rsidRPr="004865C1">
              <w:rPr>
                <w:rFonts w:ascii="Calibri" w:eastAsia="Times New Roman" w:hAnsi="Calibri" w:cs="Calibri"/>
                <w:color w:val="000000"/>
                <w:sz w:val="20"/>
                <w:szCs w:val="20"/>
                <w:lang w:eastAsia="en-ID"/>
              </w:rPr>
              <w:t>Kelas</w:t>
            </w:r>
            <w:proofErr w:type="spellEnd"/>
            <w:r w:rsidR="00F924C9" w:rsidRPr="005A2466" w:rsidDel="00F924C9">
              <w:rPr>
                <w:rFonts w:ascii="Calibri" w:hAnsi="Calibri"/>
                <w:color w:val="000000"/>
                <w:sz w:val="20"/>
              </w:rPr>
              <w:t xml:space="preserve"> </w:t>
            </w:r>
            <w:r w:rsidRPr="005A2466">
              <w:rPr>
                <w:rFonts w:ascii="Calibri" w:hAnsi="Calibri"/>
                <w:color w:val="000000"/>
                <w:sz w:val="20"/>
              </w:rPr>
              <w:t xml:space="preserve">A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ins w:id="351" w:author="OLTRE" w:date="2024-07-03T22:42:00Z">
              <w:r w:rsidRPr="005A2466">
                <w:rPr>
                  <w:rFonts w:ascii="Calibri" w:hAnsi="Calibri"/>
                  <w:color w:val="000000"/>
                  <w:sz w:val="20"/>
                </w:rPr>
                <w:t>didefinisikan</w:t>
              </w:r>
              <w:proofErr w:type="spellEnd"/>
              <w:r w:rsidRPr="005A2466">
                <w:rPr>
                  <w:rFonts w:ascii="Calibri" w:hAnsi="Calibri"/>
                  <w:color w:val="000000"/>
                  <w:sz w:val="20"/>
                </w:rPr>
                <w:t xml:space="preserve"> </w:t>
              </w:r>
            </w:ins>
            <w:r w:rsidR="005A752F">
              <w:rPr>
                <w:rFonts w:ascii="Calibri" w:hAnsi="Calibri"/>
                <w:color w:val="000000"/>
                <w:sz w:val="20"/>
              </w:rPr>
              <w:t>di</w:t>
            </w:r>
            <w:del w:id="352" w:author="OLTRE" w:date="2024-07-03T22:42:00Z">
              <w:r w:rsidRPr="005A2466">
                <w:rPr>
                  <w:rFonts w:ascii="Calibri" w:hAnsi="Calibri"/>
                  <w:color w:val="000000"/>
                  <w:sz w:val="20"/>
                </w:rPr>
                <w:delText xml:space="preserve"> definisikan</w:delText>
              </w:r>
            </w:del>
            <w:r w:rsidR="005A752F">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Dasar.</w:t>
            </w:r>
          </w:p>
          <w:p w14:paraId="20D71757" w14:textId="77777777" w:rsidR="0011293A" w:rsidRPr="005A2466" w:rsidRDefault="0011293A" w:rsidP="00DD1C00">
            <w:pPr>
              <w:spacing w:after="0" w:line="240" w:lineRule="auto"/>
              <w:contextualSpacing/>
              <w:jc w:val="both"/>
              <w:rPr>
                <w:rFonts w:ascii="Calibri" w:hAnsi="Calibri"/>
                <w:sz w:val="20"/>
              </w:rPr>
            </w:pPr>
          </w:p>
          <w:p w14:paraId="7ABADA0E" w14:textId="77777777" w:rsidR="0011293A" w:rsidRPr="005A2466" w:rsidRDefault="0011293A" w:rsidP="00DD1C00">
            <w:pPr>
              <w:spacing w:after="0" w:line="240" w:lineRule="auto"/>
              <w:contextualSpacing/>
              <w:jc w:val="both"/>
              <w:rPr>
                <w:del w:id="353" w:author="OLTRE" w:date="2024-07-03T22:42:00Z"/>
                <w:rFonts w:ascii="Calibri" w:hAnsi="Calibri"/>
                <w:sz w:val="20"/>
              </w:rPr>
            </w:pPr>
          </w:p>
          <w:p w14:paraId="5257CE50" w14:textId="6D4C4ECF" w:rsidR="00376B8D" w:rsidRDefault="00134E27">
            <w:pPr>
              <w:spacing w:after="0" w:line="240" w:lineRule="auto"/>
              <w:ind w:left="426"/>
              <w:contextualSpacing/>
              <w:jc w:val="both"/>
              <w:rPr>
                <w:rFonts w:ascii="Calibri" w:hAnsi="Calibri"/>
                <w:b/>
                <w:color w:val="000000"/>
                <w:sz w:val="20"/>
              </w:rPr>
            </w:pPr>
            <w:r w:rsidRPr="005A2466">
              <w:rPr>
                <w:rFonts w:ascii="Calibri" w:hAnsi="Calibri"/>
                <w:b/>
                <w:color w:val="000000"/>
                <w:sz w:val="20"/>
              </w:rPr>
              <w:t xml:space="preserve">“Saham </w:t>
            </w:r>
            <w:proofErr w:type="spellStart"/>
            <w:r w:rsidRPr="005A2466">
              <w:rPr>
                <w:rFonts w:ascii="Calibri" w:hAnsi="Calibri"/>
                <w:b/>
                <w:color w:val="000000"/>
                <w:sz w:val="20"/>
              </w:rPr>
              <w:t>Preferen</w:t>
            </w:r>
            <w:proofErr w:type="spellEnd"/>
            <w:r w:rsidRPr="005A2466">
              <w:rPr>
                <w:rFonts w:ascii="Calibri" w:hAnsi="Calibri"/>
                <w:b/>
                <w:color w:val="000000"/>
                <w:sz w:val="20"/>
              </w:rPr>
              <w:t xml:space="preserve"> </w:t>
            </w:r>
            <w:proofErr w:type="spellStart"/>
            <w:r w:rsidR="00F924C9" w:rsidRPr="00613832">
              <w:rPr>
                <w:rFonts w:ascii="Calibri" w:eastAsia="Times New Roman" w:hAnsi="Calibri" w:cs="Calibri"/>
                <w:b/>
                <w:bCs/>
                <w:color w:val="000000"/>
                <w:sz w:val="20"/>
                <w:szCs w:val="20"/>
                <w:lang w:eastAsia="en-ID"/>
              </w:rPr>
              <w:t>Kelas</w:t>
            </w:r>
            <w:proofErr w:type="spellEnd"/>
            <w:r w:rsidR="00F924C9" w:rsidRPr="005A2466">
              <w:rPr>
                <w:rFonts w:ascii="Calibri" w:hAnsi="Calibri"/>
                <w:b/>
                <w:color w:val="000000"/>
                <w:sz w:val="20"/>
              </w:rPr>
              <w:t xml:space="preserve"> </w:t>
            </w:r>
            <w:r w:rsidRPr="005A2466">
              <w:rPr>
                <w:rFonts w:ascii="Calibri" w:hAnsi="Calibri"/>
                <w:b/>
                <w:color w:val="000000"/>
                <w:sz w:val="20"/>
              </w:rPr>
              <w:t xml:space="preserve">B”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Preferen</w:t>
            </w:r>
            <w:proofErr w:type="spellEnd"/>
            <w:r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F924C9" w:rsidRPr="005A2466">
              <w:rPr>
                <w:rFonts w:ascii="Calibri" w:hAnsi="Calibri"/>
                <w:color w:val="000000"/>
                <w:sz w:val="20"/>
              </w:rPr>
              <w:t xml:space="preserve"> </w:t>
            </w:r>
            <w:r w:rsidRPr="005A2466">
              <w:rPr>
                <w:rFonts w:ascii="Calibri" w:hAnsi="Calibri"/>
                <w:color w:val="000000"/>
                <w:sz w:val="20"/>
              </w:rPr>
              <w:t xml:space="preserve">B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ins w:id="354" w:author="OLTRE" w:date="2024-07-03T22:42:00Z">
              <w:r w:rsidRPr="005A2466">
                <w:rPr>
                  <w:rFonts w:ascii="Calibri" w:hAnsi="Calibri"/>
                  <w:color w:val="000000"/>
                  <w:sz w:val="20"/>
                </w:rPr>
                <w:t>didefinisikan</w:t>
              </w:r>
              <w:proofErr w:type="spellEnd"/>
              <w:r w:rsidRPr="005A2466">
                <w:rPr>
                  <w:rFonts w:ascii="Calibri" w:hAnsi="Calibri"/>
                  <w:color w:val="000000"/>
                  <w:sz w:val="20"/>
                </w:rPr>
                <w:t xml:space="preserve"> </w:t>
              </w:r>
            </w:ins>
            <w:r w:rsidR="00605E35">
              <w:rPr>
                <w:rFonts w:ascii="Calibri" w:hAnsi="Calibri"/>
                <w:color w:val="000000"/>
                <w:sz w:val="20"/>
              </w:rPr>
              <w:t xml:space="preserve">di </w:t>
            </w:r>
            <w:del w:id="355" w:author="OLTRE" w:date="2024-07-03T22:42:00Z">
              <w:r w:rsidRPr="005A2466">
                <w:rPr>
                  <w:rFonts w:ascii="Calibri" w:hAnsi="Calibri"/>
                  <w:color w:val="000000"/>
                  <w:sz w:val="20"/>
                </w:rPr>
                <w:delText xml:space="preserve">definisikan </w:delText>
              </w:r>
            </w:del>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Dasar.</w:t>
            </w:r>
            <w:r w:rsidR="004041C1" w:rsidRPr="005A2466">
              <w:rPr>
                <w:rFonts w:ascii="Calibri" w:hAnsi="Calibri"/>
                <w:b/>
                <w:color w:val="000000"/>
                <w:sz w:val="20"/>
              </w:rPr>
              <w:t xml:space="preserve"> </w:t>
            </w:r>
          </w:p>
          <w:p w14:paraId="49EDB467" w14:textId="77777777" w:rsidR="00380EB0" w:rsidRPr="005A2466" w:rsidRDefault="00380EB0" w:rsidP="00DD1C00">
            <w:pPr>
              <w:spacing w:after="0" w:line="240" w:lineRule="auto"/>
              <w:contextualSpacing/>
              <w:jc w:val="both"/>
              <w:rPr>
                <w:rFonts w:ascii="Calibri" w:hAnsi="Calibri"/>
                <w:b/>
                <w:color w:val="000000"/>
                <w:sz w:val="20"/>
              </w:rPr>
            </w:pPr>
          </w:p>
          <w:p w14:paraId="0D92B153" w14:textId="2378417A" w:rsidR="004041C1" w:rsidRDefault="004041C1">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“Saham </w:t>
            </w:r>
            <w:proofErr w:type="spellStart"/>
            <w:r w:rsidRPr="005A2466">
              <w:rPr>
                <w:rFonts w:ascii="Calibri" w:hAnsi="Calibri"/>
                <w:b/>
                <w:color w:val="000000"/>
                <w:sz w:val="20"/>
              </w:rPr>
              <w:t>Preferen</w:t>
            </w:r>
            <w:proofErr w:type="spellEnd"/>
            <w:r w:rsidRPr="005A2466">
              <w:rPr>
                <w:rFonts w:ascii="Calibri" w:hAnsi="Calibri"/>
                <w:b/>
                <w:color w:val="000000"/>
                <w:sz w:val="20"/>
              </w:rPr>
              <w:t xml:space="preserve"> </w:t>
            </w:r>
            <w:proofErr w:type="spellStart"/>
            <w:r w:rsidR="00F924C9" w:rsidRPr="00613832">
              <w:rPr>
                <w:rFonts w:ascii="Calibri" w:eastAsia="Times New Roman" w:hAnsi="Calibri" w:cs="Calibri"/>
                <w:b/>
                <w:bCs/>
                <w:color w:val="000000"/>
                <w:sz w:val="20"/>
                <w:szCs w:val="20"/>
                <w:lang w:eastAsia="en-ID"/>
              </w:rPr>
              <w:t>Kelas</w:t>
            </w:r>
            <w:proofErr w:type="spellEnd"/>
            <w:r w:rsidRPr="005A2466">
              <w:rPr>
                <w:rFonts w:ascii="Calibri" w:hAnsi="Calibri"/>
                <w:b/>
                <w:color w:val="000000"/>
                <w:sz w:val="20"/>
              </w:rPr>
              <w:t xml:space="preserve"> C”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Preferen</w:t>
            </w:r>
            <w:proofErr w:type="spellEnd"/>
            <w:r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Pr="005A2466">
              <w:rPr>
                <w:rFonts w:ascii="Calibri" w:hAnsi="Calibri"/>
                <w:color w:val="000000"/>
                <w:sz w:val="20"/>
              </w:rPr>
              <w:t xml:space="preserve"> C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ins w:id="356" w:author="OLTRE" w:date="2024-07-03T22:42:00Z">
              <w:r w:rsidRPr="005A2466">
                <w:rPr>
                  <w:rFonts w:ascii="Calibri" w:hAnsi="Calibri"/>
                  <w:color w:val="000000"/>
                  <w:sz w:val="20"/>
                </w:rPr>
                <w:t>didefinisikan</w:t>
              </w:r>
              <w:proofErr w:type="spellEnd"/>
              <w:r w:rsidRPr="005A2466">
                <w:rPr>
                  <w:rFonts w:ascii="Calibri" w:hAnsi="Calibri"/>
                  <w:color w:val="000000"/>
                  <w:sz w:val="20"/>
                </w:rPr>
                <w:t xml:space="preserve"> </w:t>
              </w:r>
            </w:ins>
            <w:r w:rsidR="00B86DA8">
              <w:rPr>
                <w:rFonts w:ascii="Calibri" w:hAnsi="Calibri"/>
                <w:color w:val="000000"/>
                <w:sz w:val="20"/>
              </w:rPr>
              <w:t>di</w:t>
            </w:r>
            <w:del w:id="357" w:author="OLTRE" w:date="2024-07-03T22:42:00Z">
              <w:r w:rsidRPr="005A2466">
                <w:rPr>
                  <w:rFonts w:ascii="Calibri" w:hAnsi="Calibri"/>
                  <w:color w:val="000000"/>
                  <w:sz w:val="20"/>
                </w:rPr>
                <w:delText xml:space="preserve"> definisikan</w:delText>
              </w:r>
            </w:del>
            <w:r w:rsidR="00B86DA8">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Dasar.</w:t>
            </w:r>
          </w:p>
          <w:p w14:paraId="7BBF79E5" w14:textId="77777777" w:rsidR="00380EB0" w:rsidRPr="005A2466" w:rsidRDefault="00380EB0" w:rsidP="00DD1C00">
            <w:pPr>
              <w:spacing w:after="0" w:line="240" w:lineRule="auto"/>
              <w:contextualSpacing/>
              <w:jc w:val="both"/>
              <w:rPr>
                <w:rFonts w:ascii="Calibri" w:hAnsi="Calibri"/>
                <w:color w:val="000000"/>
                <w:sz w:val="20"/>
              </w:rPr>
            </w:pPr>
          </w:p>
          <w:p w14:paraId="4FA983F5" w14:textId="7A460728" w:rsidR="00CF4AA6" w:rsidRPr="00BA45BC" w:rsidRDefault="00CF4AA6">
            <w:pPr>
              <w:spacing w:after="0" w:line="240" w:lineRule="auto"/>
              <w:ind w:left="426"/>
              <w:contextualSpacing/>
              <w:jc w:val="both"/>
              <w:rPr>
                <w:rFonts w:ascii="Calibri" w:hAnsi="Calibri"/>
                <w:color w:val="000000"/>
                <w:sz w:val="20"/>
              </w:rPr>
            </w:pPr>
            <w:r w:rsidRPr="005A2466">
              <w:rPr>
                <w:rFonts w:ascii="Calibri" w:hAnsi="Calibri"/>
                <w:b/>
                <w:color w:val="000000"/>
                <w:sz w:val="20"/>
              </w:rPr>
              <w:t xml:space="preserve">“Saham Seri 1”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w:t>
            </w:r>
            <w:proofErr w:type="spellStart"/>
            <w:r w:rsidRPr="005A2466">
              <w:rPr>
                <w:rFonts w:ascii="Calibri" w:hAnsi="Calibri"/>
                <w:color w:val="000000"/>
                <w:sz w:val="20"/>
              </w:rPr>
              <w:t>tanpa</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suara</w:t>
            </w:r>
            <w:proofErr w:type="spellEnd"/>
            <w:r w:rsidRPr="005A2466">
              <w:rPr>
                <w:rFonts w:ascii="Calibri" w:hAnsi="Calibri"/>
                <w:b/>
                <w:color w:val="000000"/>
                <w:sz w:val="20"/>
              </w:rPr>
              <w:t xml:space="preserve"> </w:t>
            </w:r>
            <w:r w:rsidRPr="005A2466">
              <w:rPr>
                <w:rFonts w:ascii="Calibri" w:hAnsi="Calibri"/>
                <w:color w:val="000000"/>
                <w:sz w:val="20"/>
              </w:rPr>
              <w:t xml:space="preserve"> yang </w:t>
            </w:r>
            <w:proofErr w:type="spellStart"/>
            <w:r w:rsidRPr="005A2466">
              <w:rPr>
                <w:rFonts w:ascii="Calibri" w:hAnsi="Calibri"/>
                <w:color w:val="000000"/>
                <w:sz w:val="20"/>
              </w:rPr>
              <w:t>diterbitkan</w:t>
            </w:r>
            <w:proofErr w:type="spellEnd"/>
            <w:r w:rsidRPr="005A2466">
              <w:rPr>
                <w:rFonts w:ascii="Calibri" w:hAnsi="Calibri"/>
                <w:color w:val="000000"/>
                <w:sz w:val="20"/>
              </w:rPr>
              <w:t xml:space="preserve"> oleh Perseroan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Karyawan</w:t>
            </w:r>
            <w:proofErr w:type="spellEnd"/>
            <w:r w:rsidR="004B257D">
              <w:rPr>
                <w:rFonts w:ascii="Calibri" w:hAnsi="Calibri"/>
                <w:color w:val="000000"/>
                <w:sz w:val="20"/>
              </w:rPr>
              <w:t xml:space="preserve"> </w:t>
            </w:r>
            <w:ins w:id="358" w:author="OLTRE" w:date="2024-07-03T22:42:00Z">
              <w:r w:rsidR="004B257D">
                <w:rPr>
                  <w:rFonts w:ascii="Calibri" w:hAnsi="Calibri"/>
                  <w:color w:val="000000"/>
                  <w:sz w:val="20"/>
                </w:rPr>
                <w:t>mana pun</w:t>
              </w:r>
              <w:r w:rsidRPr="005A2466">
                <w:rPr>
                  <w:rFonts w:ascii="Calibri" w:hAnsi="Calibri"/>
                  <w:color w:val="000000"/>
                  <w:sz w:val="20"/>
                </w:rPr>
                <w:t xml:space="preserve"> </w:t>
              </w:r>
            </w:ins>
            <w:r w:rsidRPr="005A2466">
              <w:rPr>
                <w:rFonts w:ascii="Calibri" w:hAnsi="Calibri"/>
                <w:color w:val="000000"/>
                <w:sz w:val="20"/>
              </w:rPr>
              <w:t xml:space="preserve">yang </w:t>
            </w:r>
            <w:proofErr w:type="spellStart"/>
            <w:r w:rsidRPr="005A2466">
              <w:rPr>
                <w:rFonts w:ascii="Calibri" w:hAnsi="Calibri"/>
                <w:color w:val="000000"/>
                <w:sz w:val="20"/>
              </w:rPr>
              <w:t>terpilih</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program ESOP.</w:t>
            </w:r>
          </w:p>
          <w:p w14:paraId="4FE8EC3F" w14:textId="77777777" w:rsidR="00380EB0" w:rsidRPr="005A2466" w:rsidRDefault="00380EB0" w:rsidP="00DD1C00">
            <w:pPr>
              <w:spacing w:after="0" w:line="240" w:lineRule="auto"/>
              <w:contextualSpacing/>
              <w:jc w:val="both"/>
              <w:rPr>
                <w:rFonts w:ascii="Calibri" w:hAnsi="Calibri"/>
                <w:sz w:val="20"/>
              </w:rPr>
            </w:pPr>
          </w:p>
          <w:p w14:paraId="353840CC" w14:textId="5774BCE9" w:rsidR="00134E27" w:rsidRPr="00BA45BC" w:rsidRDefault="004041C1">
            <w:pPr>
              <w:spacing w:after="0" w:line="240" w:lineRule="auto"/>
              <w:ind w:left="426"/>
              <w:contextualSpacing/>
              <w:jc w:val="both"/>
              <w:rPr>
                <w:rFonts w:ascii="Calibri" w:hAnsi="Calibri"/>
                <w:b/>
                <w:color w:val="000000"/>
                <w:sz w:val="20"/>
              </w:rPr>
            </w:pPr>
            <w:r w:rsidRPr="005A2466">
              <w:rPr>
                <w:rFonts w:ascii="Calibri" w:hAnsi="Calibri"/>
                <w:b/>
                <w:color w:val="000000"/>
                <w:sz w:val="20"/>
              </w:rPr>
              <w:t xml:space="preserve"> </w:t>
            </w:r>
            <w:r w:rsidR="00134E27" w:rsidRPr="005A2466">
              <w:rPr>
                <w:rFonts w:ascii="Calibri" w:hAnsi="Calibri"/>
                <w:b/>
                <w:color w:val="000000"/>
                <w:sz w:val="20"/>
              </w:rPr>
              <w:t>“Saham”</w:t>
            </w:r>
            <w:r w:rsidR="00134E27" w:rsidRPr="005A2466">
              <w:rPr>
                <w:rFonts w:ascii="Calibri" w:hAnsi="Calibri"/>
                <w:color w:val="000000"/>
                <w:sz w:val="20"/>
              </w:rPr>
              <w:t xml:space="preserve"> </w:t>
            </w:r>
            <w:proofErr w:type="spellStart"/>
            <w:r w:rsidR="00134E27" w:rsidRPr="005A2466">
              <w:rPr>
                <w:rFonts w:ascii="Calibri" w:hAnsi="Calibri"/>
                <w:color w:val="000000"/>
                <w:sz w:val="20"/>
              </w:rPr>
              <w:t>berarti</w:t>
            </w:r>
            <w:proofErr w:type="spellEnd"/>
            <w:r w:rsidR="00134E27" w:rsidRPr="005A2466">
              <w:rPr>
                <w:rFonts w:ascii="Calibri" w:hAnsi="Calibri"/>
                <w:color w:val="000000"/>
                <w:sz w:val="20"/>
              </w:rPr>
              <w:t xml:space="preserve"> Saham </w:t>
            </w:r>
            <w:proofErr w:type="spellStart"/>
            <w:r w:rsidR="00134E27" w:rsidRPr="005A2466">
              <w:rPr>
                <w:rFonts w:ascii="Calibri" w:hAnsi="Calibri"/>
                <w:color w:val="000000"/>
                <w:sz w:val="20"/>
              </w:rPr>
              <w:t>Biasa</w:t>
            </w:r>
            <w:proofErr w:type="spellEnd"/>
            <w:r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F924C9" w:rsidRPr="005A2466">
              <w:rPr>
                <w:rFonts w:ascii="Calibri" w:hAnsi="Calibri"/>
                <w:color w:val="000000"/>
                <w:sz w:val="20"/>
              </w:rPr>
              <w:t xml:space="preserve"> </w:t>
            </w:r>
            <w:r w:rsidRPr="005A2466">
              <w:rPr>
                <w:rFonts w:ascii="Calibri" w:hAnsi="Calibri"/>
                <w:color w:val="000000"/>
                <w:sz w:val="20"/>
              </w:rPr>
              <w:t>A</w:t>
            </w:r>
            <w:r w:rsidR="00134E27" w:rsidRPr="005A2466">
              <w:rPr>
                <w:rFonts w:ascii="Calibri" w:hAnsi="Calibri"/>
                <w:color w:val="000000"/>
                <w:sz w:val="20"/>
              </w:rPr>
              <w:t>, S</w:t>
            </w:r>
            <w:r w:rsidRPr="005A2466">
              <w:rPr>
                <w:rFonts w:ascii="Calibri" w:hAnsi="Calibri"/>
                <w:color w:val="000000"/>
                <w:sz w:val="20"/>
              </w:rPr>
              <w:t>a</w:t>
            </w:r>
            <w:r w:rsidR="00134E27" w:rsidRPr="005A2466">
              <w:rPr>
                <w:rFonts w:ascii="Calibri" w:hAnsi="Calibri"/>
                <w:color w:val="000000"/>
                <w:sz w:val="20"/>
              </w:rPr>
              <w:t xml:space="preserve">ham </w:t>
            </w:r>
            <w:proofErr w:type="spellStart"/>
            <w:r w:rsidR="00134E27" w:rsidRPr="005A2466">
              <w:rPr>
                <w:rFonts w:ascii="Calibri" w:hAnsi="Calibri"/>
                <w:color w:val="000000"/>
                <w:sz w:val="20"/>
              </w:rPr>
              <w:t>Preferen</w:t>
            </w:r>
            <w:proofErr w:type="spellEnd"/>
            <w:r w:rsidR="00134E27"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F924C9" w:rsidRPr="005A2466">
              <w:rPr>
                <w:rFonts w:ascii="Calibri" w:hAnsi="Calibri"/>
                <w:color w:val="000000"/>
                <w:sz w:val="20"/>
              </w:rPr>
              <w:t xml:space="preserve"> </w:t>
            </w:r>
            <w:r w:rsidRPr="005A2466">
              <w:rPr>
                <w:rFonts w:ascii="Calibri" w:hAnsi="Calibri"/>
                <w:color w:val="000000"/>
                <w:sz w:val="20"/>
              </w:rPr>
              <w:t>B</w:t>
            </w:r>
            <w:r w:rsidR="00134E27" w:rsidRPr="005A2466">
              <w:rPr>
                <w:rFonts w:ascii="Calibri" w:hAnsi="Calibri"/>
                <w:color w:val="000000"/>
                <w:sz w:val="20"/>
              </w:rPr>
              <w:t xml:space="preserve">, Saham </w:t>
            </w:r>
            <w:proofErr w:type="spellStart"/>
            <w:r w:rsidR="00134E27" w:rsidRPr="005A2466">
              <w:rPr>
                <w:rFonts w:ascii="Calibri" w:hAnsi="Calibri"/>
                <w:color w:val="000000"/>
                <w:sz w:val="20"/>
              </w:rPr>
              <w:t>Preferen</w:t>
            </w:r>
            <w:proofErr w:type="spellEnd"/>
            <w:r w:rsidR="00134E27"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F924C9" w:rsidRPr="005A2466">
              <w:rPr>
                <w:rFonts w:ascii="Calibri" w:hAnsi="Calibri"/>
                <w:color w:val="000000"/>
                <w:sz w:val="20"/>
              </w:rPr>
              <w:t xml:space="preserve"> </w:t>
            </w:r>
            <w:r w:rsidRPr="005A2466">
              <w:rPr>
                <w:rFonts w:ascii="Calibri" w:hAnsi="Calibri"/>
                <w:color w:val="000000"/>
                <w:sz w:val="20"/>
              </w:rPr>
              <w:t>C</w:t>
            </w:r>
            <w:r w:rsidR="00134E27" w:rsidRPr="005A2466">
              <w:rPr>
                <w:rFonts w:ascii="Calibri" w:hAnsi="Calibri"/>
                <w:color w:val="000000"/>
                <w:sz w:val="20"/>
              </w:rPr>
              <w:t xml:space="preserve">, </w:t>
            </w:r>
            <w:proofErr w:type="spellStart"/>
            <w:r w:rsidR="00134E27" w:rsidRPr="005A2466">
              <w:rPr>
                <w:rFonts w:ascii="Calibri" w:hAnsi="Calibri"/>
                <w:color w:val="000000"/>
                <w:sz w:val="20"/>
              </w:rPr>
              <w:t>atau</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saham</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lainnya</w:t>
            </w:r>
            <w:proofErr w:type="spellEnd"/>
            <w:r w:rsidR="00134E27" w:rsidRPr="005A2466">
              <w:rPr>
                <w:rFonts w:ascii="Calibri" w:hAnsi="Calibri"/>
                <w:color w:val="000000"/>
                <w:sz w:val="20"/>
              </w:rPr>
              <w:t xml:space="preserve"> yang </w:t>
            </w:r>
            <w:proofErr w:type="spellStart"/>
            <w:r w:rsidR="00134E27" w:rsidRPr="005A2466">
              <w:rPr>
                <w:rFonts w:ascii="Calibri" w:hAnsi="Calibri"/>
                <w:color w:val="000000"/>
                <w:sz w:val="20"/>
              </w:rPr>
              <w:t>diterbitkan</w:t>
            </w:r>
            <w:proofErr w:type="spellEnd"/>
            <w:r w:rsidR="00134E27" w:rsidRPr="005A2466">
              <w:rPr>
                <w:rFonts w:ascii="Calibri" w:hAnsi="Calibri"/>
                <w:color w:val="000000"/>
                <w:sz w:val="20"/>
              </w:rPr>
              <w:t xml:space="preserve"> oleh Perseroan </w:t>
            </w:r>
            <w:del w:id="359" w:author="OLTRE" w:date="2024-07-03T22:42:00Z">
              <w:r w:rsidR="00134E27" w:rsidRPr="005A2466">
                <w:rPr>
                  <w:rFonts w:ascii="Calibri" w:hAnsi="Calibri"/>
                  <w:color w:val="000000"/>
                  <w:sz w:val="20"/>
                </w:rPr>
                <w:delText>berdasarkan</w:delText>
              </w:r>
            </w:del>
            <w:proofErr w:type="spellStart"/>
            <w:ins w:id="360" w:author="OLTRE" w:date="2024-07-03T22:42:00Z">
              <w:r w:rsidR="002A3E7C">
                <w:rPr>
                  <w:rFonts w:ascii="Calibri" w:hAnsi="Calibri"/>
                  <w:color w:val="000000"/>
                  <w:sz w:val="20"/>
                </w:rPr>
                <w:t>sesuai</w:t>
              </w:r>
              <w:proofErr w:type="spellEnd"/>
              <w:r w:rsidR="002A3E7C">
                <w:rPr>
                  <w:rFonts w:ascii="Calibri" w:hAnsi="Calibri"/>
                  <w:color w:val="000000"/>
                  <w:sz w:val="20"/>
                </w:rPr>
                <w:t xml:space="preserve"> </w:t>
              </w:r>
              <w:proofErr w:type="spellStart"/>
              <w:r w:rsidR="002A3E7C">
                <w:rPr>
                  <w:rFonts w:ascii="Calibri" w:hAnsi="Calibri"/>
                  <w:color w:val="000000"/>
                  <w:sz w:val="20"/>
                </w:rPr>
                <w:t>dengan</w:t>
              </w:r>
            </w:ins>
            <w:proofErr w:type="spellEnd"/>
            <w:r w:rsidR="002A3E7C" w:rsidRPr="005A2466">
              <w:rPr>
                <w:rFonts w:ascii="Calibri" w:hAnsi="Calibri"/>
                <w:color w:val="000000"/>
                <w:sz w:val="20"/>
              </w:rPr>
              <w:t xml:space="preserve"> </w:t>
            </w:r>
            <w:proofErr w:type="spellStart"/>
            <w:r w:rsidR="00134E27" w:rsidRPr="005A2466">
              <w:rPr>
                <w:rFonts w:ascii="Calibri" w:hAnsi="Calibri"/>
                <w:color w:val="000000"/>
                <w:sz w:val="20"/>
              </w:rPr>
              <w:t>Anggaran</w:t>
            </w:r>
            <w:proofErr w:type="spellEnd"/>
            <w:r w:rsidR="00134E27" w:rsidRPr="005A2466">
              <w:rPr>
                <w:rFonts w:ascii="Calibri" w:hAnsi="Calibri"/>
                <w:color w:val="000000"/>
                <w:sz w:val="20"/>
              </w:rPr>
              <w:t xml:space="preserve"> Dasa</w:t>
            </w:r>
            <w:r w:rsidR="00376B8D" w:rsidRPr="005A2466">
              <w:rPr>
                <w:rFonts w:ascii="Calibri" w:hAnsi="Calibri"/>
                <w:color w:val="000000"/>
                <w:sz w:val="20"/>
              </w:rPr>
              <w:t>r</w:t>
            </w:r>
            <w:r w:rsidR="00134E27" w:rsidRPr="005A2466">
              <w:rPr>
                <w:rFonts w:ascii="Calibri" w:hAnsi="Calibri"/>
                <w:b/>
                <w:color w:val="000000"/>
                <w:sz w:val="20"/>
              </w:rPr>
              <w:t>.</w:t>
            </w:r>
          </w:p>
          <w:p w14:paraId="6CD1E372" w14:textId="77777777" w:rsidR="00380EB0" w:rsidRPr="005A2466" w:rsidRDefault="00380EB0" w:rsidP="005A2466">
            <w:pPr>
              <w:spacing w:after="0" w:line="240" w:lineRule="auto"/>
              <w:contextualSpacing/>
              <w:jc w:val="both"/>
              <w:rPr>
                <w:rFonts w:ascii="Calibri" w:hAnsi="Calibri"/>
                <w:sz w:val="20"/>
              </w:rPr>
            </w:pPr>
          </w:p>
          <w:p w14:paraId="4A1A9013" w14:textId="373DCC5F"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Perjanjian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Penyertaan</w:t>
            </w:r>
            <w:proofErr w:type="spellEnd"/>
            <w:r w:rsidRPr="005A2466">
              <w:rPr>
                <w:rFonts w:ascii="Calibri" w:hAnsi="Calibri"/>
                <w:b/>
                <w:color w:val="000000"/>
                <w:sz w:val="20"/>
              </w:rPr>
              <w:t xml:space="preserve"> Saham”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Penyertaan</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antara</w:t>
            </w:r>
            <w:proofErr w:type="spellEnd"/>
            <w:r w:rsidRPr="005A2466">
              <w:rPr>
                <w:rFonts w:ascii="Calibri" w:hAnsi="Calibri"/>
                <w:color w:val="000000"/>
                <w:sz w:val="20"/>
              </w:rPr>
              <w:t xml:space="preserve"> Perseroan</w:t>
            </w:r>
            <w:r w:rsidR="00C04197">
              <w:rPr>
                <w:rFonts w:ascii="Calibri" w:hAnsi="Calibri"/>
                <w:color w:val="000000"/>
                <w:sz w:val="20"/>
              </w:rPr>
              <w:t xml:space="preserve"> dan </w:t>
            </w:r>
            <w:r w:rsidR="00C4602B">
              <w:rPr>
                <w:rFonts w:ascii="Calibri" w:hAnsi="Calibri"/>
                <w:color w:val="000000"/>
                <w:sz w:val="20"/>
              </w:rPr>
              <w:t>Investor</w:t>
            </w:r>
            <w:ins w:id="361" w:author="OLTRE" w:date="2024-07-03T23:09:00Z">
              <w:r w:rsidR="00330759">
                <w:rPr>
                  <w:rFonts w:ascii="Calibri" w:hAnsi="Calibri"/>
                  <w:color w:val="000000"/>
                  <w:sz w:val="20"/>
                </w:rPr>
                <w:t xml:space="preserve"> </w:t>
              </w:r>
            </w:ins>
            <w:proofErr w:type="spellStart"/>
            <w:ins w:id="362" w:author="OLTRE" w:date="2024-07-03T23:10:00Z">
              <w:r w:rsidR="00330759">
                <w:rPr>
                  <w:rFonts w:ascii="Calibri" w:hAnsi="Calibri"/>
                  <w:color w:val="000000"/>
                  <w:sz w:val="20"/>
                </w:rPr>
                <w:t>dengan</w:t>
              </w:r>
              <w:proofErr w:type="spellEnd"/>
              <w:r w:rsidR="00330759">
                <w:rPr>
                  <w:rFonts w:ascii="Calibri" w:hAnsi="Calibri"/>
                  <w:color w:val="000000"/>
                  <w:sz w:val="20"/>
                </w:rPr>
                <w:t xml:space="preserve"> </w:t>
              </w:r>
              <w:proofErr w:type="spellStart"/>
              <w:r w:rsidR="00330759">
                <w:rPr>
                  <w:rFonts w:ascii="Calibri" w:hAnsi="Calibri"/>
                  <w:color w:val="000000"/>
                  <w:sz w:val="20"/>
                </w:rPr>
                <w:t>tanggal</w:t>
              </w:r>
              <w:proofErr w:type="spellEnd"/>
              <w:r w:rsidR="00330759">
                <w:rPr>
                  <w:rFonts w:ascii="Calibri" w:hAnsi="Calibri"/>
                  <w:color w:val="000000"/>
                  <w:sz w:val="20"/>
                </w:rPr>
                <w:t xml:space="preserve"> yang </w:t>
              </w:r>
              <w:proofErr w:type="spellStart"/>
              <w:r w:rsidR="00330759">
                <w:rPr>
                  <w:rFonts w:ascii="Calibri" w:hAnsi="Calibri"/>
                  <w:color w:val="000000"/>
                  <w:sz w:val="20"/>
                </w:rPr>
                <w:t>sama</w:t>
              </w:r>
              <w:proofErr w:type="spellEnd"/>
              <w:r w:rsidR="00330759">
                <w:rPr>
                  <w:rFonts w:ascii="Calibri" w:hAnsi="Calibri"/>
                  <w:color w:val="000000"/>
                  <w:sz w:val="20"/>
                </w:rPr>
                <w:t xml:space="preserve"> </w:t>
              </w:r>
              <w:proofErr w:type="spellStart"/>
              <w:r w:rsidR="00330759">
                <w:rPr>
                  <w:rFonts w:ascii="Calibri" w:hAnsi="Calibri"/>
                  <w:color w:val="000000"/>
                  <w:sz w:val="20"/>
                </w:rPr>
                <w:t>dengan</w:t>
              </w:r>
              <w:proofErr w:type="spellEnd"/>
              <w:r w:rsidR="00330759">
                <w:rPr>
                  <w:rFonts w:ascii="Calibri" w:hAnsi="Calibri"/>
                  <w:color w:val="000000"/>
                  <w:sz w:val="20"/>
                </w:rPr>
                <w:t xml:space="preserve"> </w:t>
              </w:r>
              <w:proofErr w:type="spellStart"/>
              <w:r w:rsidR="00330759">
                <w:rPr>
                  <w:rFonts w:ascii="Calibri" w:hAnsi="Calibri"/>
                  <w:color w:val="000000"/>
                  <w:sz w:val="20"/>
                </w:rPr>
                <w:t>Perjanjian</w:t>
              </w:r>
              <w:proofErr w:type="spellEnd"/>
              <w:r w:rsidR="00330759">
                <w:rPr>
                  <w:rFonts w:ascii="Calibri" w:hAnsi="Calibri"/>
                  <w:color w:val="000000"/>
                  <w:sz w:val="20"/>
                </w:rPr>
                <w:t xml:space="preserve"> </w:t>
              </w:r>
              <w:proofErr w:type="spellStart"/>
              <w:r w:rsidR="00330759">
                <w:rPr>
                  <w:rFonts w:ascii="Calibri" w:hAnsi="Calibri"/>
                  <w:color w:val="000000"/>
                  <w:sz w:val="20"/>
                </w:rPr>
                <w:t>ini</w:t>
              </w:r>
            </w:ins>
            <w:proofErr w:type="spellEnd"/>
            <w:r w:rsidRPr="00613832">
              <w:rPr>
                <w:rFonts w:ascii="Calibri" w:eastAsia="Times New Roman" w:hAnsi="Calibri" w:cs="Calibri"/>
                <w:color w:val="000000"/>
                <w:sz w:val="20"/>
                <w:szCs w:val="20"/>
                <w:lang w:eastAsia="en-ID"/>
              </w:rPr>
              <w:t>.</w:t>
            </w:r>
          </w:p>
          <w:p w14:paraId="6E9E6A5C" w14:textId="77777777" w:rsidR="0011293A" w:rsidRDefault="0011293A" w:rsidP="00BA45BC">
            <w:pPr>
              <w:spacing w:after="0" w:line="240" w:lineRule="auto"/>
              <w:ind w:left="426"/>
              <w:contextualSpacing/>
              <w:jc w:val="both"/>
              <w:rPr>
                <w:rFonts w:ascii="Calibri" w:hAnsi="Calibri"/>
                <w:sz w:val="20"/>
              </w:rPr>
            </w:pPr>
          </w:p>
          <w:p w14:paraId="6DB2A1E1" w14:textId="77777777" w:rsidR="00483667" w:rsidRPr="005A2466" w:rsidRDefault="00483667" w:rsidP="00BA45BC">
            <w:pPr>
              <w:spacing w:after="0" w:line="240" w:lineRule="auto"/>
              <w:contextualSpacing/>
              <w:jc w:val="both"/>
              <w:rPr>
                <w:rFonts w:ascii="Calibri" w:hAnsi="Calibri"/>
                <w:sz w:val="20"/>
              </w:rPr>
            </w:pPr>
          </w:p>
          <w:p w14:paraId="78160B0E" w14:textId="34801D72"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proofErr w:type="spellStart"/>
            <w:r w:rsidRPr="005A2466">
              <w:rPr>
                <w:rFonts w:ascii="Calibri" w:hAnsi="Calibri"/>
                <w:b/>
                <w:color w:val="000000"/>
                <w:sz w:val="20"/>
              </w:rPr>
              <w:t>Pemegang</w:t>
            </w:r>
            <w:proofErr w:type="spellEnd"/>
            <w:r w:rsidRPr="005A2466">
              <w:rPr>
                <w:rFonts w:ascii="Calibri" w:hAnsi="Calibri"/>
                <w:b/>
                <w:color w:val="000000"/>
                <w:sz w:val="20"/>
              </w:rPr>
              <w:t xml:space="preserve"> Saham</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003A4AC3" w:rsidRPr="00613832">
              <w:rPr>
                <w:rFonts w:ascii="Calibri" w:eastAsia="Times New Roman" w:hAnsi="Calibri" w:cs="Calibri"/>
                <w:color w:val="000000"/>
                <w:sz w:val="20"/>
                <w:szCs w:val="20"/>
                <w:lang w:eastAsia="en-ID"/>
              </w:rPr>
              <w:t>tiap</w:t>
            </w:r>
            <w:proofErr w:type="spellEnd"/>
            <w:r w:rsidR="003A4AC3" w:rsidRPr="00613832">
              <w:rPr>
                <w:rFonts w:ascii="Calibri" w:eastAsia="Times New Roman" w:hAnsi="Calibri" w:cs="Calibri"/>
                <w:color w:val="000000"/>
                <w:sz w:val="20"/>
                <w:szCs w:val="20"/>
                <w:lang w:eastAsia="en-ID"/>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del w:id="363" w:author="OLTRE" w:date="2024-07-03T22:42:00Z">
              <w:r w:rsidRPr="005A2466">
                <w:rPr>
                  <w:rFonts w:ascii="Calibri" w:hAnsi="Calibri"/>
                  <w:color w:val="000000"/>
                  <w:sz w:val="20"/>
                </w:rPr>
                <w:delText xml:space="preserve">dalam </w:delText>
              </w:r>
            </w:del>
            <w:r w:rsidRPr="005A2466">
              <w:rPr>
                <w:rFonts w:ascii="Calibri" w:hAnsi="Calibri"/>
                <w:color w:val="000000"/>
                <w:sz w:val="20"/>
              </w:rPr>
              <w:t>Perseroan</w:t>
            </w:r>
            <w:r w:rsidR="00D004E5">
              <w:rPr>
                <w:rFonts w:ascii="Calibri" w:eastAsia="Times New Roman" w:hAnsi="Calibri" w:cs="Calibri"/>
                <w:color w:val="000000"/>
                <w:sz w:val="20"/>
                <w:szCs w:val="20"/>
                <w:lang w:eastAsia="en-ID"/>
              </w:rPr>
              <w:t>.</w:t>
            </w:r>
          </w:p>
          <w:p w14:paraId="7F1B2E25" w14:textId="77777777" w:rsidR="00380EB0" w:rsidRPr="005A2466" w:rsidRDefault="00380EB0" w:rsidP="00DD1C00">
            <w:pPr>
              <w:spacing w:after="0" w:line="240" w:lineRule="auto"/>
              <w:contextualSpacing/>
              <w:jc w:val="both"/>
              <w:rPr>
                <w:rFonts w:ascii="Calibri" w:hAnsi="Calibri"/>
                <w:sz w:val="20"/>
              </w:rPr>
            </w:pPr>
          </w:p>
          <w:p w14:paraId="00B31658"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b/>
                <w:color w:val="000000"/>
                <w:sz w:val="20"/>
              </w:rPr>
              <w:lastRenderedPageBreak/>
              <w:t>“</w:t>
            </w:r>
            <w:proofErr w:type="spellStart"/>
            <w:r w:rsidRPr="005A2466">
              <w:rPr>
                <w:rFonts w:ascii="Calibri" w:hAnsi="Calibri"/>
                <w:b/>
                <w:color w:val="000000"/>
                <w:sz w:val="20"/>
              </w:rPr>
              <w:t>Penjualan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Pihak</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Ketiga</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7.1.6.</w:t>
            </w:r>
          </w:p>
          <w:p w14:paraId="6063ED9A" w14:textId="77777777" w:rsidR="00380EB0" w:rsidRPr="005A2466" w:rsidRDefault="00380EB0" w:rsidP="00DD1C00">
            <w:pPr>
              <w:spacing w:after="0" w:line="240" w:lineRule="auto"/>
              <w:contextualSpacing/>
              <w:jc w:val="both"/>
              <w:rPr>
                <w:rFonts w:ascii="Calibri" w:hAnsi="Calibri"/>
                <w:sz w:val="20"/>
              </w:rPr>
            </w:pPr>
          </w:p>
          <w:p w14:paraId="1546EE03" w14:textId="67E82B4B" w:rsidR="00380EB0" w:rsidRPr="00BA45BC" w:rsidRDefault="00134E27" w:rsidP="00DD1C00">
            <w:pPr>
              <w:spacing w:after="0" w:line="240" w:lineRule="auto"/>
              <w:ind w:left="426"/>
              <w:contextualSpacing/>
              <w:jc w:val="both"/>
              <w:rPr>
                <w:rFonts w:ascii="Calibri" w:hAnsi="Calibri"/>
                <w:color w:val="000000"/>
                <w:sz w:val="20"/>
              </w:rPr>
            </w:pPr>
            <w:r w:rsidRPr="005A2466">
              <w:rPr>
                <w:rFonts w:ascii="Calibri" w:hAnsi="Calibri"/>
                <w:b/>
                <w:color w:val="000000"/>
                <w:sz w:val="20"/>
              </w:rPr>
              <w:t>“</w:t>
            </w:r>
            <w:proofErr w:type="spellStart"/>
            <w:r w:rsidRPr="005A2466">
              <w:rPr>
                <w:rFonts w:ascii="Calibri" w:hAnsi="Calibri"/>
                <w:b/>
                <w:color w:val="000000"/>
                <w:sz w:val="20"/>
              </w:rPr>
              <w:t>Pengalih</w:t>
            </w:r>
            <w:proofErr w:type="spellEnd"/>
            <w:r w:rsidRPr="005A2466">
              <w:rPr>
                <w:rFonts w:ascii="Calibri" w:hAnsi="Calibri"/>
                <w:b/>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arti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7.1.1.</w:t>
            </w:r>
          </w:p>
          <w:p w14:paraId="07B7AF8F" w14:textId="77777777" w:rsidR="00380EB0" w:rsidRPr="005A2466" w:rsidRDefault="00380EB0" w:rsidP="005A2466">
            <w:pPr>
              <w:spacing w:after="0" w:line="240" w:lineRule="auto"/>
              <w:ind w:left="426"/>
              <w:contextualSpacing/>
              <w:jc w:val="both"/>
              <w:rPr>
                <w:rFonts w:ascii="Calibri" w:hAnsi="Calibri"/>
                <w:sz w:val="20"/>
              </w:rPr>
            </w:pPr>
          </w:p>
          <w:p w14:paraId="79735FB0" w14:textId="77777777" w:rsidR="00134E27" w:rsidRPr="00BA45BC" w:rsidRDefault="00134E27">
            <w:pPr>
              <w:spacing w:after="0" w:line="240" w:lineRule="auto"/>
              <w:ind w:left="426"/>
              <w:contextualSpacing/>
              <w:jc w:val="both"/>
              <w:rPr>
                <w:rFonts w:ascii="Calibri" w:hAnsi="Calibri"/>
                <w:color w:val="000000"/>
                <w:sz w:val="20"/>
              </w:rPr>
            </w:pPr>
            <w:r w:rsidRPr="005A2466">
              <w:rPr>
                <w:rFonts w:ascii="Calibri" w:hAnsi="Calibri"/>
                <w:color w:val="000000"/>
                <w:sz w:val="20"/>
              </w:rPr>
              <w:t>“</w:t>
            </w:r>
            <w:r w:rsidRPr="005A2466">
              <w:rPr>
                <w:rFonts w:ascii="Calibri" w:hAnsi="Calibri"/>
                <w:b/>
                <w:color w:val="000000"/>
                <w:sz w:val="20"/>
              </w:rPr>
              <w:t>$” or “USD</w:t>
            </w:r>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mata</w:t>
            </w:r>
            <w:proofErr w:type="spellEnd"/>
            <w:r w:rsidRPr="005A2466">
              <w:rPr>
                <w:rFonts w:ascii="Calibri" w:hAnsi="Calibri"/>
                <w:color w:val="000000"/>
                <w:sz w:val="20"/>
              </w:rPr>
              <w:t xml:space="preserve"> uang </w:t>
            </w:r>
            <w:proofErr w:type="spellStart"/>
            <w:r w:rsidRPr="005A2466">
              <w:rPr>
                <w:rFonts w:ascii="Calibri" w:hAnsi="Calibri"/>
                <w:color w:val="000000"/>
                <w:sz w:val="20"/>
              </w:rPr>
              <w:t>sah</w:t>
            </w:r>
            <w:proofErr w:type="spellEnd"/>
            <w:r w:rsidRPr="005A2466">
              <w:rPr>
                <w:rFonts w:ascii="Calibri" w:hAnsi="Calibri"/>
                <w:color w:val="000000"/>
                <w:sz w:val="20"/>
              </w:rPr>
              <w:t xml:space="preserve"> Amerika </w:t>
            </w:r>
            <w:proofErr w:type="spellStart"/>
            <w:r w:rsidRPr="005A2466">
              <w:rPr>
                <w:rFonts w:ascii="Calibri" w:hAnsi="Calibri"/>
                <w:color w:val="000000"/>
                <w:sz w:val="20"/>
              </w:rPr>
              <w:t>Serikat</w:t>
            </w:r>
            <w:proofErr w:type="spellEnd"/>
            <w:r w:rsidRPr="005A2466">
              <w:rPr>
                <w:rFonts w:ascii="Calibri" w:hAnsi="Calibri"/>
                <w:color w:val="000000"/>
                <w:sz w:val="20"/>
              </w:rPr>
              <w:t>.</w:t>
            </w:r>
          </w:p>
          <w:p w14:paraId="0DFFCD19" w14:textId="77777777" w:rsidR="00A55264" w:rsidRPr="005A2466" w:rsidRDefault="00A55264" w:rsidP="005A2466">
            <w:pPr>
              <w:spacing w:after="0" w:line="240" w:lineRule="auto"/>
              <w:ind w:left="426"/>
              <w:contextualSpacing/>
              <w:jc w:val="both"/>
              <w:rPr>
                <w:rFonts w:ascii="Calibri" w:hAnsi="Calibri"/>
                <w:sz w:val="20"/>
              </w:rPr>
            </w:pPr>
          </w:p>
          <w:p w14:paraId="5A2AD534" w14:textId="77777777" w:rsidR="00134E27" w:rsidRPr="005A2466" w:rsidRDefault="00134E27" w:rsidP="005A2466">
            <w:pPr>
              <w:spacing w:after="0" w:line="240" w:lineRule="auto"/>
              <w:contextualSpacing/>
              <w:rPr>
                <w:rFonts w:ascii="Calibri" w:hAnsi="Calibri"/>
                <w:sz w:val="20"/>
              </w:rPr>
            </w:pPr>
          </w:p>
        </w:tc>
      </w:tr>
      <w:tr w:rsidR="0011293A" w:rsidRPr="00613832" w14:paraId="48AAE81B" w14:textId="77777777" w:rsidTr="00BA45BC">
        <w:tc>
          <w:tcPr>
            <w:tcW w:w="4868" w:type="dxa"/>
            <w:gridSpan w:val="2"/>
            <w:tcMar>
              <w:top w:w="0" w:type="dxa"/>
              <w:left w:w="108" w:type="dxa"/>
              <w:bottom w:w="0" w:type="dxa"/>
              <w:right w:w="108" w:type="dxa"/>
            </w:tcMar>
            <w:hideMark/>
          </w:tcPr>
          <w:p w14:paraId="57E86858" w14:textId="0DD36E6E" w:rsidR="00134E27" w:rsidRPr="005A2466" w:rsidRDefault="00134E27" w:rsidP="005A2466">
            <w:pPr>
              <w:spacing w:after="0" w:line="240" w:lineRule="auto"/>
              <w:ind w:hanging="426"/>
              <w:contextualSpacing/>
              <w:jc w:val="both"/>
              <w:rPr>
                <w:rFonts w:ascii="Calibri" w:hAnsi="Calibri"/>
                <w:sz w:val="20"/>
              </w:rPr>
            </w:pPr>
            <w:r w:rsidRPr="005A2466">
              <w:rPr>
                <w:rFonts w:ascii="Calibri" w:hAnsi="Calibri"/>
                <w:color w:val="000000"/>
                <w:sz w:val="20"/>
              </w:rPr>
              <w:lastRenderedPageBreak/>
              <w:t>1.2.</w:t>
            </w:r>
            <w:r w:rsidRPr="005A2466">
              <w:rPr>
                <w:rFonts w:ascii="Calibri" w:hAnsi="Calibri"/>
                <w:color w:val="000000"/>
                <w:sz w:val="20"/>
              </w:rPr>
              <w:tab/>
              <w:t>The headings</w:t>
            </w:r>
            <w:r w:rsidR="00240C4E">
              <w:rPr>
                <w:rFonts w:ascii="Calibri" w:hAnsi="Calibri"/>
                <w:color w:val="000000"/>
                <w:sz w:val="20"/>
              </w:rPr>
              <w:t xml:space="preserve"> </w:t>
            </w:r>
            <w:ins w:id="364" w:author="OLTRE" w:date="2024-07-03T22:42:00Z">
              <w:r w:rsidR="00240C4E">
                <w:rPr>
                  <w:rFonts w:ascii="Calibri" w:hAnsi="Calibri"/>
                  <w:color w:val="000000"/>
                  <w:sz w:val="20"/>
                </w:rPr>
                <w:t>and placement of provisions</w:t>
              </w:r>
              <w:r w:rsidRPr="005A2466">
                <w:rPr>
                  <w:rFonts w:ascii="Calibri" w:hAnsi="Calibri"/>
                  <w:color w:val="000000"/>
                  <w:sz w:val="20"/>
                </w:rPr>
                <w:t xml:space="preserve"> </w:t>
              </w:r>
            </w:ins>
            <w:r w:rsidRPr="005A2466">
              <w:rPr>
                <w:rFonts w:ascii="Calibri" w:hAnsi="Calibri"/>
                <w:color w:val="000000"/>
                <w:sz w:val="20"/>
              </w:rPr>
              <w:t xml:space="preserve">are for ease of reference only and shall not affect the construction </w:t>
            </w:r>
            <w:ins w:id="365" w:author="OLTRE" w:date="2024-07-03T22:42:00Z">
              <w:r w:rsidR="00F0320F">
                <w:rPr>
                  <w:rFonts w:ascii="Calibri" w:hAnsi="Calibri"/>
                  <w:color w:val="000000"/>
                  <w:sz w:val="20"/>
                </w:rPr>
                <w:t xml:space="preserve">and effectiveness </w:t>
              </w:r>
            </w:ins>
            <w:r w:rsidRPr="005A2466">
              <w:rPr>
                <w:rFonts w:ascii="Calibri" w:hAnsi="Calibri"/>
                <w:color w:val="000000"/>
                <w:sz w:val="20"/>
              </w:rPr>
              <w:t>of this Agreement</w:t>
            </w:r>
            <w:ins w:id="366" w:author="OLTRE" w:date="2024-07-03T22:42:00Z">
              <w:r w:rsidR="00F0320F">
                <w:rPr>
                  <w:rFonts w:ascii="Calibri" w:hAnsi="Calibri"/>
                  <w:color w:val="000000"/>
                  <w:sz w:val="20"/>
                </w:rPr>
                <w:t xml:space="preserve"> and any of its provisions</w:t>
              </w:r>
            </w:ins>
            <w:r w:rsidRPr="005A2466">
              <w:rPr>
                <w:rFonts w:ascii="Calibri" w:hAnsi="Calibri"/>
                <w:color w:val="000000"/>
                <w:sz w:val="20"/>
              </w:rPr>
              <w:t>.</w:t>
            </w:r>
          </w:p>
        </w:tc>
        <w:tc>
          <w:tcPr>
            <w:tcW w:w="4914" w:type="dxa"/>
            <w:gridSpan w:val="2"/>
            <w:tcMar>
              <w:top w:w="0" w:type="dxa"/>
              <w:left w:w="108" w:type="dxa"/>
              <w:bottom w:w="0" w:type="dxa"/>
              <w:right w:w="108" w:type="dxa"/>
            </w:tcMar>
            <w:hideMark/>
          </w:tcPr>
          <w:p w14:paraId="09F7EF7C" w14:textId="57F29971" w:rsidR="00134E27" w:rsidRPr="00BA45BC" w:rsidRDefault="00134E27">
            <w:pPr>
              <w:spacing w:after="0" w:line="240" w:lineRule="auto"/>
              <w:ind w:hanging="426"/>
              <w:contextualSpacing/>
              <w:jc w:val="both"/>
              <w:rPr>
                <w:rFonts w:ascii="Calibri" w:hAnsi="Calibri"/>
                <w:color w:val="000000"/>
                <w:sz w:val="20"/>
              </w:rPr>
            </w:pPr>
            <w:r w:rsidRPr="005A2466">
              <w:rPr>
                <w:rFonts w:ascii="Calibri" w:hAnsi="Calibri"/>
                <w:color w:val="000000"/>
                <w:sz w:val="20"/>
              </w:rPr>
              <w:t>1.2.</w:t>
            </w:r>
            <w:r w:rsidRPr="005A2466">
              <w:rPr>
                <w:rFonts w:ascii="Calibri" w:hAnsi="Calibri"/>
                <w:color w:val="000000"/>
                <w:sz w:val="20"/>
              </w:rPr>
              <w:tab/>
            </w:r>
            <w:proofErr w:type="spellStart"/>
            <w:r w:rsidRPr="005A2466">
              <w:rPr>
                <w:rFonts w:ascii="Calibri" w:hAnsi="Calibri"/>
                <w:color w:val="000000"/>
                <w:sz w:val="20"/>
              </w:rPr>
              <w:t>Judul-judul</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00240C4E">
              <w:rPr>
                <w:rFonts w:ascii="Calibri" w:hAnsi="Calibri"/>
                <w:color w:val="000000"/>
                <w:sz w:val="20"/>
              </w:rPr>
              <w:t xml:space="preserve"> </w:t>
            </w:r>
            <w:ins w:id="367" w:author="OLTRE" w:date="2024-07-03T22:42:00Z">
              <w:r w:rsidR="00240C4E">
                <w:rPr>
                  <w:rFonts w:ascii="Calibri" w:hAnsi="Calibri"/>
                  <w:color w:val="000000"/>
                  <w:sz w:val="20"/>
                </w:rPr>
                <w:t xml:space="preserve">dan </w:t>
              </w:r>
              <w:proofErr w:type="spellStart"/>
              <w:r w:rsidR="00240C4E">
                <w:rPr>
                  <w:rFonts w:ascii="Calibri" w:hAnsi="Calibri"/>
                  <w:color w:val="000000"/>
                  <w:sz w:val="20"/>
                </w:rPr>
                <w:t>penempatan</w:t>
              </w:r>
              <w:proofErr w:type="spellEnd"/>
              <w:r w:rsidR="00240C4E">
                <w:rPr>
                  <w:rFonts w:ascii="Calibri" w:hAnsi="Calibri"/>
                  <w:color w:val="000000"/>
                  <w:sz w:val="20"/>
                </w:rPr>
                <w:t xml:space="preserve"> </w:t>
              </w:r>
              <w:proofErr w:type="spellStart"/>
              <w:r w:rsidR="00240C4E">
                <w:rPr>
                  <w:rFonts w:ascii="Calibri" w:hAnsi="Calibri"/>
                  <w:color w:val="000000"/>
                  <w:sz w:val="20"/>
                </w:rPr>
                <w:t>ketentuan-ketentuan</w:t>
              </w:r>
              <w:proofErr w:type="spellEnd"/>
              <w:r w:rsidRPr="005A2466">
                <w:rPr>
                  <w:rFonts w:ascii="Calibri" w:hAnsi="Calibri"/>
                  <w:color w:val="000000"/>
                  <w:sz w:val="20"/>
                </w:rPr>
                <w:t xml:space="preserve"> </w:t>
              </w:r>
            </w:ins>
            <w:proofErr w:type="spellStart"/>
            <w:r w:rsidRPr="005A2466">
              <w:rPr>
                <w:rFonts w:ascii="Calibri" w:hAnsi="Calibri"/>
                <w:color w:val="000000"/>
                <w:sz w:val="20"/>
              </w:rPr>
              <w:t>hanya</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kemudahan</w:t>
            </w:r>
            <w:proofErr w:type="spellEnd"/>
            <w:r w:rsidRPr="005A2466">
              <w:rPr>
                <w:rFonts w:ascii="Calibri" w:hAnsi="Calibri"/>
                <w:color w:val="000000"/>
                <w:sz w:val="20"/>
              </w:rPr>
              <w:t xml:space="preserve"> </w:t>
            </w:r>
            <w:proofErr w:type="spellStart"/>
            <w:r w:rsidRPr="005A2466">
              <w:rPr>
                <w:rFonts w:ascii="Calibri" w:hAnsi="Calibri"/>
                <w:color w:val="000000"/>
                <w:sz w:val="20"/>
              </w:rPr>
              <w:t>referensi</w:t>
            </w:r>
            <w:proofErr w:type="spellEnd"/>
            <w:r w:rsidRPr="005A2466">
              <w:rPr>
                <w:rFonts w:ascii="Calibri" w:hAnsi="Calibri"/>
                <w:color w:val="000000"/>
                <w:sz w:val="20"/>
              </w:rPr>
              <w:t xml:space="preserve"> dan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mempengaruhi</w:t>
            </w:r>
            <w:proofErr w:type="spellEnd"/>
            <w:r w:rsidRPr="005A2466">
              <w:rPr>
                <w:rFonts w:ascii="Calibri" w:hAnsi="Calibri"/>
                <w:color w:val="000000"/>
                <w:sz w:val="20"/>
              </w:rPr>
              <w:t xml:space="preserve"> </w:t>
            </w:r>
            <w:proofErr w:type="spellStart"/>
            <w:r w:rsidRPr="005A2466">
              <w:rPr>
                <w:rFonts w:ascii="Calibri" w:hAnsi="Calibri"/>
                <w:color w:val="000000"/>
                <w:sz w:val="20"/>
              </w:rPr>
              <w:t>pembentukan</w:t>
            </w:r>
            <w:proofErr w:type="spellEnd"/>
            <w:r w:rsidRPr="005A2466">
              <w:rPr>
                <w:rFonts w:ascii="Calibri" w:hAnsi="Calibri"/>
                <w:color w:val="000000"/>
                <w:sz w:val="20"/>
              </w:rPr>
              <w:t xml:space="preserve"> </w:t>
            </w:r>
            <w:ins w:id="368" w:author="OLTRE" w:date="2024-07-03T22:42:00Z">
              <w:r w:rsidR="00F0320F">
                <w:rPr>
                  <w:rFonts w:ascii="Calibri" w:hAnsi="Calibri"/>
                  <w:color w:val="000000"/>
                  <w:sz w:val="20"/>
                </w:rPr>
                <w:t xml:space="preserve">dan </w:t>
              </w:r>
              <w:proofErr w:type="spellStart"/>
              <w:r w:rsidR="00F0320F">
                <w:rPr>
                  <w:rFonts w:ascii="Calibri" w:hAnsi="Calibri"/>
                  <w:color w:val="000000"/>
                  <w:sz w:val="20"/>
                </w:rPr>
                <w:t>keberlakuan</w:t>
              </w:r>
              <w:proofErr w:type="spellEnd"/>
              <w:r w:rsidR="00F0320F">
                <w:rPr>
                  <w:rFonts w:ascii="Calibri" w:hAnsi="Calibri"/>
                  <w:color w:val="000000"/>
                  <w:sz w:val="20"/>
                </w:rPr>
                <w:t xml:space="preserve"> </w:t>
              </w:r>
            </w:ins>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ins w:id="369" w:author="OLTRE" w:date="2024-07-03T22:42:00Z">
              <w:r w:rsidR="00710D6E">
                <w:rPr>
                  <w:rFonts w:ascii="Calibri" w:hAnsi="Calibri"/>
                  <w:color w:val="000000"/>
                  <w:sz w:val="20"/>
                </w:rPr>
                <w:t xml:space="preserve"> and </w:t>
              </w:r>
              <w:proofErr w:type="spellStart"/>
              <w:r w:rsidR="00710D6E">
                <w:rPr>
                  <w:rFonts w:ascii="Calibri" w:hAnsi="Calibri"/>
                  <w:color w:val="000000"/>
                  <w:sz w:val="20"/>
                </w:rPr>
                <w:t>ketentuan-ketentuannya</w:t>
              </w:r>
              <w:proofErr w:type="spellEnd"/>
              <w:r w:rsidR="00710D6E">
                <w:rPr>
                  <w:rFonts w:ascii="Calibri" w:hAnsi="Calibri"/>
                  <w:color w:val="000000"/>
                  <w:sz w:val="20"/>
                </w:rPr>
                <w:t xml:space="preserve"> mana pun</w:t>
              </w:r>
            </w:ins>
            <w:r w:rsidRPr="005A2466">
              <w:rPr>
                <w:rFonts w:ascii="Calibri" w:hAnsi="Calibri"/>
                <w:color w:val="000000"/>
                <w:sz w:val="20"/>
              </w:rPr>
              <w:t>.</w:t>
            </w:r>
          </w:p>
          <w:p w14:paraId="16F9724F" w14:textId="77777777" w:rsidR="00021F65" w:rsidRPr="005A2466" w:rsidRDefault="00021F65" w:rsidP="005A2466">
            <w:pPr>
              <w:spacing w:after="0" w:line="240" w:lineRule="auto"/>
              <w:ind w:hanging="426"/>
              <w:contextualSpacing/>
              <w:jc w:val="both"/>
              <w:rPr>
                <w:rFonts w:ascii="Calibri" w:hAnsi="Calibri"/>
                <w:sz w:val="20"/>
              </w:rPr>
            </w:pPr>
          </w:p>
          <w:p w14:paraId="07AB10A9" w14:textId="77777777" w:rsidR="00134E27" w:rsidRPr="005A2466" w:rsidRDefault="00134E27" w:rsidP="005A2466">
            <w:pPr>
              <w:spacing w:after="0" w:line="240" w:lineRule="auto"/>
              <w:contextualSpacing/>
              <w:rPr>
                <w:rFonts w:ascii="Calibri" w:hAnsi="Calibri"/>
                <w:sz w:val="20"/>
              </w:rPr>
            </w:pPr>
          </w:p>
        </w:tc>
      </w:tr>
      <w:tr w:rsidR="0011293A" w:rsidRPr="00613832" w14:paraId="5822F2A0" w14:textId="77777777" w:rsidTr="00BA45BC">
        <w:tc>
          <w:tcPr>
            <w:tcW w:w="4868" w:type="dxa"/>
            <w:gridSpan w:val="2"/>
            <w:tcMar>
              <w:top w:w="0" w:type="dxa"/>
              <w:left w:w="108" w:type="dxa"/>
              <w:bottom w:w="0" w:type="dxa"/>
              <w:right w:w="108" w:type="dxa"/>
            </w:tcMar>
            <w:hideMark/>
          </w:tcPr>
          <w:p w14:paraId="5F971CF0" w14:textId="0A54A11B" w:rsidR="00134E27" w:rsidRPr="005A2466" w:rsidRDefault="00134E27" w:rsidP="005A2466">
            <w:pPr>
              <w:spacing w:after="0" w:line="240" w:lineRule="auto"/>
              <w:ind w:hanging="426"/>
              <w:contextualSpacing/>
              <w:jc w:val="both"/>
              <w:rPr>
                <w:rFonts w:ascii="Calibri" w:hAnsi="Calibri"/>
                <w:sz w:val="20"/>
              </w:rPr>
            </w:pPr>
            <w:r w:rsidRPr="005A2466">
              <w:rPr>
                <w:rFonts w:ascii="Calibri" w:hAnsi="Calibri"/>
                <w:color w:val="000000"/>
                <w:sz w:val="20"/>
              </w:rPr>
              <w:t>1.3.</w:t>
            </w:r>
            <w:r w:rsidRPr="005A2466">
              <w:rPr>
                <w:rFonts w:ascii="Calibri" w:hAnsi="Calibri"/>
                <w:color w:val="000000"/>
                <w:sz w:val="20"/>
              </w:rPr>
              <w:tab/>
              <w:t xml:space="preserve">The singular shall include the plural and vice versa and </w:t>
            </w:r>
            <w:del w:id="370" w:author="OLTRE" w:date="2024-07-03T22:42:00Z">
              <w:r w:rsidRPr="005A2466">
                <w:rPr>
                  <w:rFonts w:ascii="Calibri" w:hAnsi="Calibri"/>
                  <w:color w:val="000000"/>
                  <w:sz w:val="20"/>
                </w:rPr>
                <w:delText>the masculine</w:delText>
              </w:r>
            </w:del>
            <w:ins w:id="371" w:author="OLTRE" w:date="2024-07-03T22:42:00Z">
              <w:r w:rsidR="009600A6">
                <w:rPr>
                  <w:rFonts w:ascii="Calibri" w:hAnsi="Calibri"/>
                  <w:color w:val="000000"/>
                  <w:sz w:val="20"/>
                </w:rPr>
                <w:t>words importing a</w:t>
              </w:r>
            </w:ins>
            <w:r w:rsidR="009600A6">
              <w:rPr>
                <w:rFonts w:ascii="Calibri" w:hAnsi="Calibri"/>
                <w:color w:val="000000"/>
                <w:sz w:val="20"/>
              </w:rPr>
              <w:t xml:space="preserve"> gender </w:t>
            </w:r>
            <w:del w:id="372" w:author="OLTRE" w:date="2024-07-03T22:42:00Z">
              <w:r w:rsidRPr="005A2466">
                <w:rPr>
                  <w:rFonts w:ascii="Calibri" w:hAnsi="Calibri"/>
                  <w:color w:val="000000"/>
                  <w:sz w:val="20"/>
                </w:rPr>
                <w:delText xml:space="preserve">shall </w:delText>
              </w:r>
            </w:del>
            <w:r w:rsidR="009600A6">
              <w:rPr>
                <w:rFonts w:ascii="Calibri" w:hAnsi="Calibri"/>
                <w:color w:val="000000"/>
                <w:sz w:val="20"/>
              </w:rPr>
              <w:t xml:space="preserve">include </w:t>
            </w:r>
            <w:del w:id="373" w:author="OLTRE" w:date="2024-07-03T22:42:00Z">
              <w:r w:rsidRPr="005A2466">
                <w:rPr>
                  <w:rFonts w:ascii="Calibri" w:hAnsi="Calibri"/>
                  <w:color w:val="000000"/>
                  <w:sz w:val="20"/>
                </w:rPr>
                <w:delText>the neuter and vice versa</w:delText>
              </w:r>
            </w:del>
            <w:ins w:id="374" w:author="OLTRE" w:date="2024-07-03T22:42:00Z">
              <w:r w:rsidR="009600A6">
                <w:rPr>
                  <w:rFonts w:ascii="Calibri" w:hAnsi="Calibri"/>
                  <w:color w:val="000000"/>
                  <w:sz w:val="20"/>
                </w:rPr>
                <w:t>every gender</w:t>
              </w:r>
            </w:ins>
            <w:r w:rsidRPr="005A2466">
              <w:rPr>
                <w:rFonts w:ascii="Calibri" w:hAnsi="Calibri"/>
                <w:color w:val="000000"/>
                <w:sz w:val="20"/>
              </w:rPr>
              <w:t>. </w:t>
            </w:r>
          </w:p>
          <w:p w14:paraId="433E07D1" w14:textId="77777777" w:rsidR="00134E27" w:rsidRPr="005A2466" w:rsidRDefault="00134E27" w:rsidP="005A2466">
            <w:pPr>
              <w:spacing w:after="0" w:line="240" w:lineRule="auto"/>
              <w:contextualSpacing/>
              <w:rPr>
                <w:rFonts w:ascii="Calibri" w:hAnsi="Calibri"/>
                <w:sz w:val="20"/>
              </w:rPr>
            </w:pPr>
          </w:p>
        </w:tc>
        <w:tc>
          <w:tcPr>
            <w:tcW w:w="4914" w:type="dxa"/>
            <w:gridSpan w:val="2"/>
            <w:tcMar>
              <w:top w:w="0" w:type="dxa"/>
              <w:left w:w="108" w:type="dxa"/>
              <w:bottom w:w="0" w:type="dxa"/>
              <w:right w:w="108" w:type="dxa"/>
            </w:tcMar>
            <w:hideMark/>
          </w:tcPr>
          <w:p w14:paraId="2F532C88" w14:textId="21697E9E" w:rsidR="00134E27" w:rsidRDefault="00134E27">
            <w:pPr>
              <w:spacing w:after="0" w:line="240" w:lineRule="auto"/>
              <w:ind w:hanging="426"/>
              <w:contextualSpacing/>
              <w:jc w:val="both"/>
              <w:rPr>
                <w:rFonts w:ascii="Calibri" w:hAnsi="Calibri"/>
                <w:color w:val="000000"/>
                <w:sz w:val="20"/>
              </w:rPr>
            </w:pPr>
            <w:r w:rsidRPr="005A2466">
              <w:rPr>
                <w:rFonts w:ascii="Calibri" w:hAnsi="Calibri"/>
                <w:color w:val="000000"/>
                <w:sz w:val="20"/>
              </w:rPr>
              <w:t>1.3.</w:t>
            </w:r>
            <w:r w:rsidRPr="005A2466">
              <w:rPr>
                <w:rFonts w:ascii="Calibri" w:hAnsi="Calibri"/>
                <w:color w:val="000000"/>
                <w:sz w:val="20"/>
              </w:rPr>
              <w:tab/>
            </w:r>
            <w:proofErr w:type="spellStart"/>
            <w:r w:rsidRPr="005A2466">
              <w:rPr>
                <w:rFonts w:ascii="Calibri" w:hAnsi="Calibri"/>
                <w:color w:val="000000"/>
                <w:sz w:val="20"/>
              </w:rPr>
              <w:t>Bentuk</w:t>
            </w:r>
            <w:proofErr w:type="spellEnd"/>
            <w:r w:rsidRPr="005A2466">
              <w:rPr>
                <w:rFonts w:ascii="Calibri" w:hAnsi="Calibri"/>
                <w:color w:val="000000"/>
                <w:sz w:val="20"/>
              </w:rPr>
              <w:t xml:space="preserve"> </w:t>
            </w:r>
            <w:proofErr w:type="spellStart"/>
            <w:r w:rsidRPr="005A2466">
              <w:rPr>
                <w:rFonts w:ascii="Calibri" w:hAnsi="Calibri"/>
                <w:color w:val="000000"/>
                <w:sz w:val="20"/>
              </w:rPr>
              <w:t>tunggal</w:t>
            </w:r>
            <w:proofErr w:type="spellEnd"/>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bentuk</w:t>
            </w:r>
            <w:proofErr w:type="spellEnd"/>
            <w:r w:rsidRPr="005A2466">
              <w:rPr>
                <w:rFonts w:ascii="Calibri" w:hAnsi="Calibri"/>
                <w:color w:val="000000"/>
                <w:sz w:val="20"/>
              </w:rPr>
              <w:t xml:space="preserve"> </w:t>
            </w:r>
            <w:proofErr w:type="spellStart"/>
            <w:r w:rsidRPr="005A2466">
              <w:rPr>
                <w:rFonts w:ascii="Calibri" w:hAnsi="Calibri"/>
                <w:color w:val="000000"/>
                <w:sz w:val="20"/>
              </w:rPr>
              <w:t>jamak</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sebaliknya</w:t>
            </w:r>
            <w:proofErr w:type="spellEnd"/>
            <w:r w:rsidRPr="005A2466">
              <w:rPr>
                <w:rFonts w:ascii="Calibri" w:hAnsi="Calibri"/>
                <w:color w:val="000000"/>
                <w:sz w:val="20"/>
              </w:rPr>
              <w:t xml:space="preserve"> dan </w:t>
            </w:r>
            <w:del w:id="375" w:author="OLTRE" w:date="2024-07-03T22:42:00Z">
              <w:r w:rsidRPr="005A2466">
                <w:rPr>
                  <w:rFonts w:ascii="Calibri" w:hAnsi="Calibri"/>
                  <w:color w:val="000000"/>
                  <w:sz w:val="20"/>
                </w:rPr>
                <w:delText>bentuk maskulin</w:delText>
              </w:r>
            </w:del>
            <w:ins w:id="376" w:author="OLTRE" w:date="2024-07-03T22:42:00Z">
              <w:r w:rsidR="009600A6">
                <w:rPr>
                  <w:rFonts w:ascii="Calibri" w:hAnsi="Calibri"/>
                  <w:color w:val="000000"/>
                  <w:sz w:val="20"/>
                </w:rPr>
                <w:t xml:space="preserve">kata-kata yang </w:t>
              </w:r>
              <w:proofErr w:type="spellStart"/>
              <w:r w:rsidR="009600A6">
                <w:rPr>
                  <w:rFonts w:ascii="Calibri" w:hAnsi="Calibri"/>
                  <w:color w:val="000000"/>
                  <w:sz w:val="20"/>
                </w:rPr>
                <w:t>merujuk</w:t>
              </w:r>
              <w:proofErr w:type="spellEnd"/>
              <w:r w:rsidR="009600A6">
                <w:rPr>
                  <w:rFonts w:ascii="Calibri" w:hAnsi="Calibri"/>
                  <w:color w:val="000000"/>
                  <w:sz w:val="20"/>
                </w:rPr>
                <w:t xml:space="preserve"> </w:t>
              </w:r>
              <w:proofErr w:type="spellStart"/>
              <w:r w:rsidR="009600A6">
                <w:rPr>
                  <w:rFonts w:ascii="Calibri" w:hAnsi="Calibri"/>
                  <w:color w:val="000000"/>
                  <w:sz w:val="20"/>
                </w:rPr>
                <w:t>ke</w:t>
              </w:r>
              <w:proofErr w:type="spellEnd"/>
              <w:r w:rsidR="009600A6">
                <w:rPr>
                  <w:rFonts w:ascii="Calibri" w:hAnsi="Calibri"/>
                  <w:color w:val="000000"/>
                  <w:sz w:val="20"/>
                </w:rPr>
                <w:t xml:space="preserve"> </w:t>
              </w:r>
              <w:proofErr w:type="spellStart"/>
              <w:r w:rsidR="009600A6">
                <w:rPr>
                  <w:rFonts w:ascii="Calibri" w:hAnsi="Calibri"/>
                  <w:color w:val="000000"/>
                  <w:sz w:val="20"/>
                </w:rPr>
                <w:t>suatu</w:t>
              </w:r>
              <w:proofErr w:type="spellEnd"/>
              <w:r w:rsidR="009600A6">
                <w:rPr>
                  <w:rFonts w:ascii="Calibri" w:hAnsi="Calibri"/>
                  <w:color w:val="000000"/>
                  <w:sz w:val="20"/>
                </w:rPr>
                <w:t xml:space="preserve"> </w:t>
              </w:r>
              <w:proofErr w:type="spellStart"/>
              <w:r w:rsidR="009600A6">
                <w:rPr>
                  <w:rFonts w:ascii="Calibri" w:hAnsi="Calibri"/>
                  <w:color w:val="000000"/>
                  <w:sz w:val="20"/>
                </w:rPr>
                <w:t>jenis</w:t>
              </w:r>
              <w:proofErr w:type="spellEnd"/>
              <w:r w:rsidR="009600A6">
                <w:rPr>
                  <w:rFonts w:ascii="Calibri" w:hAnsi="Calibri"/>
                  <w:color w:val="000000"/>
                  <w:sz w:val="20"/>
                </w:rPr>
                <w:t xml:space="preserve"> </w:t>
              </w:r>
              <w:proofErr w:type="spellStart"/>
              <w:r w:rsidR="009600A6">
                <w:rPr>
                  <w:rFonts w:ascii="Calibri" w:hAnsi="Calibri"/>
                  <w:color w:val="000000"/>
                  <w:sz w:val="20"/>
                </w:rPr>
                <w:t>kelamin</w:t>
              </w:r>
            </w:ins>
            <w:proofErr w:type="spellEnd"/>
            <w:r w:rsidR="009600A6">
              <w:rPr>
                <w:rFonts w:ascii="Calibri" w:hAnsi="Calibri"/>
                <w:color w:val="000000"/>
                <w:sz w:val="20"/>
              </w:rPr>
              <w:t xml:space="preserve"> </w:t>
            </w:r>
            <w:proofErr w:type="spellStart"/>
            <w:r w:rsidR="009600A6">
              <w:rPr>
                <w:rFonts w:ascii="Calibri" w:hAnsi="Calibri"/>
                <w:color w:val="000000"/>
                <w:sz w:val="20"/>
              </w:rPr>
              <w:t>termasuk</w:t>
            </w:r>
            <w:proofErr w:type="spellEnd"/>
            <w:r w:rsidR="009600A6">
              <w:rPr>
                <w:rFonts w:ascii="Calibri" w:hAnsi="Calibri"/>
                <w:color w:val="000000"/>
                <w:sz w:val="20"/>
              </w:rPr>
              <w:t xml:space="preserve"> </w:t>
            </w:r>
            <w:del w:id="377" w:author="OLTRE" w:date="2024-07-03T22:42:00Z">
              <w:r w:rsidRPr="005A2466">
                <w:rPr>
                  <w:rFonts w:ascii="Calibri" w:hAnsi="Calibri"/>
                  <w:color w:val="000000"/>
                  <w:sz w:val="20"/>
                </w:rPr>
                <w:delText>bentuk netral dan sebaliknya</w:delText>
              </w:r>
            </w:del>
            <w:proofErr w:type="spellStart"/>
            <w:ins w:id="378" w:author="OLTRE" w:date="2024-07-03T22:42:00Z">
              <w:r w:rsidR="009600A6">
                <w:rPr>
                  <w:rFonts w:ascii="Calibri" w:hAnsi="Calibri"/>
                  <w:color w:val="000000"/>
                  <w:sz w:val="20"/>
                </w:rPr>
                <w:t>seluruh</w:t>
              </w:r>
              <w:proofErr w:type="spellEnd"/>
              <w:r w:rsidR="009600A6">
                <w:rPr>
                  <w:rFonts w:ascii="Calibri" w:hAnsi="Calibri"/>
                  <w:color w:val="000000"/>
                  <w:sz w:val="20"/>
                </w:rPr>
                <w:t xml:space="preserve"> </w:t>
              </w:r>
              <w:proofErr w:type="spellStart"/>
              <w:r w:rsidR="009600A6">
                <w:rPr>
                  <w:rFonts w:ascii="Calibri" w:hAnsi="Calibri"/>
                  <w:color w:val="000000"/>
                  <w:sz w:val="20"/>
                </w:rPr>
                <w:t>jenis</w:t>
              </w:r>
              <w:proofErr w:type="spellEnd"/>
              <w:r w:rsidR="009600A6">
                <w:rPr>
                  <w:rFonts w:ascii="Calibri" w:hAnsi="Calibri"/>
                  <w:color w:val="000000"/>
                  <w:sz w:val="20"/>
                </w:rPr>
                <w:t xml:space="preserve"> </w:t>
              </w:r>
              <w:proofErr w:type="spellStart"/>
              <w:r w:rsidR="009600A6">
                <w:rPr>
                  <w:rFonts w:ascii="Calibri" w:hAnsi="Calibri"/>
                  <w:color w:val="000000"/>
                  <w:sz w:val="20"/>
                </w:rPr>
                <w:t>kelamin</w:t>
              </w:r>
            </w:ins>
            <w:proofErr w:type="spellEnd"/>
            <w:r w:rsidRPr="005A2466">
              <w:rPr>
                <w:rFonts w:ascii="Calibri" w:hAnsi="Calibri"/>
                <w:color w:val="000000"/>
                <w:sz w:val="20"/>
              </w:rPr>
              <w:t>.</w:t>
            </w:r>
          </w:p>
          <w:p w14:paraId="798783E4" w14:textId="77777777" w:rsidR="00021F65" w:rsidRDefault="00021F65">
            <w:pPr>
              <w:spacing w:after="0" w:line="240" w:lineRule="auto"/>
              <w:ind w:hanging="426"/>
              <w:contextualSpacing/>
              <w:jc w:val="both"/>
              <w:rPr>
                <w:rFonts w:ascii="Calibri" w:hAnsi="Calibri"/>
                <w:color w:val="000000"/>
                <w:sz w:val="20"/>
              </w:rPr>
            </w:pPr>
          </w:p>
          <w:p w14:paraId="3DBEB498" w14:textId="77777777" w:rsidR="00A55264" w:rsidRPr="005A2466" w:rsidRDefault="00A55264" w:rsidP="005A2466">
            <w:pPr>
              <w:spacing w:after="0" w:line="240" w:lineRule="auto"/>
              <w:ind w:hanging="426"/>
              <w:contextualSpacing/>
              <w:jc w:val="both"/>
              <w:rPr>
                <w:rFonts w:ascii="Calibri" w:hAnsi="Calibri"/>
                <w:sz w:val="20"/>
              </w:rPr>
            </w:pPr>
          </w:p>
        </w:tc>
      </w:tr>
      <w:tr w:rsidR="0011293A" w:rsidRPr="00613832" w14:paraId="5A6C5CE8" w14:textId="77777777" w:rsidTr="00BA45BC">
        <w:tc>
          <w:tcPr>
            <w:tcW w:w="4868" w:type="dxa"/>
            <w:gridSpan w:val="2"/>
            <w:tcMar>
              <w:top w:w="0" w:type="dxa"/>
              <w:left w:w="108" w:type="dxa"/>
              <w:bottom w:w="0" w:type="dxa"/>
              <w:right w:w="108" w:type="dxa"/>
            </w:tcMar>
            <w:hideMark/>
          </w:tcPr>
          <w:p w14:paraId="4FC2C1EF" w14:textId="77777777" w:rsidR="00134E27" w:rsidRPr="00BA45BC" w:rsidRDefault="00134E27" w:rsidP="005A2466">
            <w:pPr>
              <w:spacing w:after="0" w:line="240" w:lineRule="auto"/>
              <w:ind w:hanging="426"/>
              <w:contextualSpacing/>
              <w:jc w:val="both"/>
              <w:rPr>
                <w:rFonts w:ascii="Calibri" w:hAnsi="Calibri"/>
                <w:color w:val="000000"/>
                <w:sz w:val="20"/>
              </w:rPr>
            </w:pPr>
            <w:r w:rsidRPr="005A2466">
              <w:rPr>
                <w:rFonts w:ascii="Calibri" w:hAnsi="Calibri"/>
                <w:color w:val="000000"/>
                <w:sz w:val="20"/>
              </w:rPr>
              <w:t>1.4.</w:t>
            </w:r>
            <w:r w:rsidRPr="005A2466">
              <w:rPr>
                <w:rFonts w:ascii="Calibri" w:hAnsi="Calibri"/>
                <w:color w:val="000000"/>
                <w:sz w:val="20"/>
              </w:rPr>
              <w:tab/>
              <w:t>Any reference to a person includes any individual, company, partnership, corporation or other legal entity whatsoever.</w:t>
            </w:r>
          </w:p>
          <w:p w14:paraId="5F3B6D6B" w14:textId="77777777" w:rsidR="00C04197" w:rsidRPr="005A2466" w:rsidRDefault="00C04197" w:rsidP="005A2466">
            <w:pPr>
              <w:spacing w:after="0" w:line="240" w:lineRule="auto"/>
              <w:ind w:hanging="426"/>
              <w:contextualSpacing/>
              <w:jc w:val="both"/>
              <w:rPr>
                <w:rFonts w:ascii="Calibri" w:hAnsi="Calibri"/>
                <w:sz w:val="20"/>
              </w:rPr>
            </w:pPr>
          </w:p>
          <w:p w14:paraId="7D96D78B" w14:textId="77777777" w:rsidR="00134E27" w:rsidRPr="005A2466" w:rsidRDefault="00134E27" w:rsidP="005A2466">
            <w:pPr>
              <w:spacing w:after="0" w:line="240" w:lineRule="auto"/>
              <w:contextualSpacing/>
              <w:rPr>
                <w:rFonts w:ascii="Calibri" w:hAnsi="Calibri"/>
                <w:sz w:val="20"/>
              </w:rPr>
            </w:pPr>
          </w:p>
        </w:tc>
        <w:tc>
          <w:tcPr>
            <w:tcW w:w="4914" w:type="dxa"/>
            <w:gridSpan w:val="2"/>
            <w:tcMar>
              <w:top w:w="0" w:type="dxa"/>
              <w:left w:w="108" w:type="dxa"/>
              <w:bottom w:w="0" w:type="dxa"/>
              <w:right w:w="108" w:type="dxa"/>
            </w:tcMar>
            <w:hideMark/>
          </w:tcPr>
          <w:p w14:paraId="1ED7FB04" w14:textId="77777777" w:rsidR="00134E27" w:rsidRDefault="00134E27" w:rsidP="005A2466">
            <w:pPr>
              <w:spacing w:after="0" w:line="240" w:lineRule="auto"/>
              <w:ind w:hanging="426"/>
              <w:contextualSpacing/>
              <w:jc w:val="both"/>
              <w:rPr>
                <w:rFonts w:ascii="Calibri" w:hAnsi="Calibri"/>
                <w:color w:val="000000"/>
                <w:sz w:val="20"/>
                <w:rPrChange w:id="379" w:author="OLTRE" w:date="2024-07-03T22:42:00Z">
                  <w:rPr>
                    <w:rFonts w:ascii="Calibri" w:hAnsi="Calibri"/>
                    <w:sz w:val="20"/>
                  </w:rPr>
                </w:rPrChange>
              </w:rPr>
            </w:pPr>
            <w:r w:rsidRPr="005A2466">
              <w:rPr>
                <w:rFonts w:ascii="Calibri" w:hAnsi="Calibri"/>
                <w:color w:val="000000"/>
                <w:sz w:val="20"/>
              </w:rPr>
              <w:t>1.4.</w:t>
            </w:r>
            <w:r w:rsidRPr="005A2466">
              <w:rPr>
                <w:rFonts w:ascii="Calibri" w:hAnsi="Calibri"/>
                <w:color w:val="000000"/>
                <w:sz w:val="20"/>
              </w:rPr>
              <w:tab/>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referensi</w:t>
            </w:r>
            <w:proofErr w:type="spellEnd"/>
            <w:r w:rsidRPr="005A2466">
              <w:rPr>
                <w:rFonts w:ascii="Calibri" w:hAnsi="Calibri"/>
                <w:color w:val="000000"/>
                <w:sz w:val="20"/>
              </w:rPr>
              <w:t xml:space="preserve"> </w:t>
            </w:r>
            <w:proofErr w:type="spellStart"/>
            <w:r w:rsidRPr="005A2466">
              <w:rPr>
                <w:rFonts w:ascii="Calibri" w:hAnsi="Calibri"/>
                <w:color w:val="000000"/>
                <w:sz w:val="20"/>
              </w:rPr>
              <w:t>ke</w:t>
            </w:r>
            <w:proofErr w:type="spellEnd"/>
            <w:r w:rsidRPr="005A2466">
              <w:rPr>
                <w:rFonts w:ascii="Calibri" w:hAnsi="Calibri"/>
                <w:color w:val="000000"/>
                <w:sz w:val="20"/>
              </w:rPr>
              <w:t xml:space="preserve"> </w:t>
            </w:r>
            <w:proofErr w:type="spellStart"/>
            <w:r w:rsidRPr="005A2466">
              <w:rPr>
                <w:rFonts w:ascii="Calibri" w:hAnsi="Calibri"/>
                <w:color w:val="000000"/>
                <w:sz w:val="20"/>
              </w:rPr>
              <w:t>seseorang</w:t>
            </w:r>
            <w:proofErr w:type="spellEnd"/>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individu</w:t>
            </w:r>
            <w:proofErr w:type="spellEnd"/>
            <w:r w:rsidRPr="005A2466">
              <w:rPr>
                <w:rFonts w:ascii="Calibri" w:hAnsi="Calibri"/>
                <w:color w:val="000000"/>
                <w:sz w:val="20"/>
              </w:rPr>
              <w:t xml:space="preserve">, </w:t>
            </w:r>
            <w:proofErr w:type="spellStart"/>
            <w:r w:rsidRPr="005A2466">
              <w:rPr>
                <w:rFonts w:ascii="Calibri" w:hAnsi="Calibri"/>
                <w:color w:val="000000"/>
                <w:sz w:val="20"/>
              </w:rPr>
              <w:t>perusahaan</w:t>
            </w:r>
            <w:proofErr w:type="spellEnd"/>
            <w:r w:rsidRPr="005A2466">
              <w:rPr>
                <w:rFonts w:ascii="Calibri" w:hAnsi="Calibri"/>
                <w:color w:val="000000"/>
                <w:sz w:val="20"/>
              </w:rPr>
              <w:t xml:space="preserve">, </w:t>
            </w:r>
            <w:proofErr w:type="spellStart"/>
            <w:r w:rsidRPr="005A2466">
              <w:rPr>
                <w:rFonts w:ascii="Calibri" w:hAnsi="Calibri"/>
                <w:color w:val="000000"/>
                <w:sz w:val="20"/>
              </w:rPr>
              <w:t>kemitraan</w:t>
            </w:r>
            <w:proofErr w:type="spellEnd"/>
            <w:r w:rsidRPr="005A2466">
              <w:rPr>
                <w:rFonts w:ascii="Calibri" w:hAnsi="Calibri"/>
                <w:color w:val="000000"/>
                <w:sz w:val="20"/>
              </w:rPr>
              <w:t xml:space="preserve">, </w:t>
            </w:r>
            <w:proofErr w:type="spellStart"/>
            <w:r w:rsidRPr="005A2466">
              <w:rPr>
                <w:rFonts w:ascii="Calibri" w:hAnsi="Calibri"/>
                <w:color w:val="000000"/>
                <w:sz w:val="20"/>
              </w:rPr>
              <w:t>korporasi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badan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lain </w:t>
            </w:r>
            <w:proofErr w:type="spellStart"/>
            <w:r w:rsidRPr="005A2466">
              <w:rPr>
                <w:rFonts w:ascii="Calibri" w:hAnsi="Calibri"/>
                <w:color w:val="000000"/>
                <w:sz w:val="20"/>
              </w:rPr>
              <w:t>apapun</w:t>
            </w:r>
            <w:proofErr w:type="spellEnd"/>
            <w:r w:rsidRPr="005A2466">
              <w:rPr>
                <w:rFonts w:ascii="Calibri" w:hAnsi="Calibri"/>
                <w:color w:val="000000"/>
                <w:sz w:val="20"/>
              </w:rPr>
              <w:t>.</w:t>
            </w:r>
          </w:p>
          <w:p w14:paraId="506B9FFE" w14:textId="77777777" w:rsidR="001E30E8" w:rsidRPr="005A2466" w:rsidRDefault="001E30E8" w:rsidP="005A2466">
            <w:pPr>
              <w:spacing w:after="0" w:line="240" w:lineRule="auto"/>
              <w:ind w:hanging="426"/>
              <w:contextualSpacing/>
              <w:jc w:val="both"/>
              <w:rPr>
                <w:ins w:id="380" w:author="OLTRE" w:date="2024-07-03T22:42:00Z"/>
                <w:rFonts w:ascii="Calibri" w:hAnsi="Calibri"/>
                <w:sz w:val="20"/>
              </w:rPr>
            </w:pPr>
          </w:p>
          <w:p w14:paraId="5EC5842B" w14:textId="77777777" w:rsidR="00134E27" w:rsidRPr="005A2466" w:rsidRDefault="00134E27" w:rsidP="005A2466">
            <w:pPr>
              <w:spacing w:after="0" w:line="240" w:lineRule="auto"/>
              <w:contextualSpacing/>
              <w:rPr>
                <w:rFonts w:ascii="Calibri" w:hAnsi="Calibri"/>
                <w:sz w:val="20"/>
              </w:rPr>
            </w:pPr>
          </w:p>
        </w:tc>
      </w:tr>
      <w:tr w:rsidR="0011293A" w:rsidRPr="00613832" w14:paraId="01A56E46" w14:textId="77777777" w:rsidTr="00BA45BC">
        <w:tc>
          <w:tcPr>
            <w:tcW w:w="4868" w:type="dxa"/>
            <w:gridSpan w:val="2"/>
            <w:tcMar>
              <w:top w:w="0" w:type="dxa"/>
              <w:left w:w="108" w:type="dxa"/>
              <w:bottom w:w="0" w:type="dxa"/>
              <w:right w:w="108" w:type="dxa"/>
            </w:tcMar>
          </w:tcPr>
          <w:p w14:paraId="59A85E0F" w14:textId="60E43E46" w:rsidR="00C4602B" w:rsidRPr="005A2466" w:rsidRDefault="00C4602B" w:rsidP="00BA45BC">
            <w:pPr>
              <w:spacing w:after="0" w:line="240" w:lineRule="auto"/>
              <w:contextualSpacing/>
              <w:jc w:val="both"/>
              <w:rPr>
                <w:rFonts w:ascii="Calibri" w:hAnsi="Calibri"/>
                <w:color w:val="000000"/>
                <w:sz w:val="20"/>
              </w:rPr>
            </w:pPr>
            <w:r>
              <w:rPr>
                <w:rFonts w:ascii="Calibri" w:hAnsi="Calibri"/>
                <w:color w:val="000000"/>
                <w:sz w:val="20"/>
              </w:rPr>
              <w:t xml:space="preserve">Where provision is made for agreement or the giving of notice, approval or consent, or </w:t>
            </w:r>
            <w:proofErr w:type="spellStart"/>
            <w:r>
              <w:rPr>
                <w:rFonts w:ascii="Calibri" w:hAnsi="Calibri"/>
                <w:color w:val="000000"/>
                <w:sz w:val="20"/>
              </w:rPr>
              <w:t>discosure</w:t>
            </w:r>
            <w:proofErr w:type="spellEnd"/>
            <w:r>
              <w:rPr>
                <w:rFonts w:ascii="Calibri" w:hAnsi="Calibri"/>
                <w:color w:val="000000"/>
                <w:sz w:val="20"/>
              </w:rPr>
              <w:t>, of or by a Party, unless otherwise specified, such agreement, notice, approval or consent, or disclosure, shall be made in writing.</w:t>
            </w:r>
          </w:p>
        </w:tc>
        <w:tc>
          <w:tcPr>
            <w:tcW w:w="4914" w:type="dxa"/>
            <w:gridSpan w:val="2"/>
            <w:tcMar>
              <w:top w:w="0" w:type="dxa"/>
              <w:left w:w="108" w:type="dxa"/>
              <w:bottom w:w="0" w:type="dxa"/>
              <w:right w:w="108" w:type="dxa"/>
            </w:tcMar>
          </w:tcPr>
          <w:p w14:paraId="2B2D3DB7" w14:textId="6F79C44F" w:rsidR="00C4602B" w:rsidRPr="005A2466" w:rsidRDefault="00C4602B" w:rsidP="00BA45BC">
            <w:pPr>
              <w:spacing w:after="0" w:line="240" w:lineRule="auto"/>
              <w:ind w:hanging="14"/>
              <w:contextualSpacing/>
              <w:jc w:val="both"/>
              <w:rPr>
                <w:rFonts w:ascii="Calibri" w:hAnsi="Calibri"/>
                <w:color w:val="000000"/>
                <w:sz w:val="20"/>
              </w:rPr>
            </w:pPr>
            <w:r w:rsidRPr="00FC1F44">
              <w:rPr>
                <w:rFonts w:ascii="Calibri" w:hAnsi="Calibri" w:cs="Calibri"/>
                <w:color w:val="000000"/>
                <w:sz w:val="20"/>
                <w:szCs w:val="20"/>
              </w:rPr>
              <w:t xml:space="preserve">Dimana </w:t>
            </w:r>
            <w:proofErr w:type="spellStart"/>
            <w:r w:rsidRPr="00FC1F44">
              <w:rPr>
                <w:rFonts w:ascii="Calibri" w:hAnsi="Calibri" w:cs="Calibri"/>
                <w:color w:val="000000"/>
                <w:sz w:val="20"/>
                <w:szCs w:val="20"/>
              </w:rPr>
              <w:t>terdapat</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ketentuan</w:t>
            </w:r>
            <w:proofErr w:type="spellEnd"/>
            <w:r w:rsidRPr="00FC1F44">
              <w:rPr>
                <w:rFonts w:ascii="Calibri" w:hAnsi="Calibri" w:cs="Calibri"/>
                <w:color w:val="000000"/>
                <w:sz w:val="20"/>
                <w:szCs w:val="20"/>
              </w:rPr>
              <w:t xml:space="preserve"> yang </w:t>
            </w:r>
            <w:proofErr w:type="spellStart"/>
            <w:r w:rsidRPr="00FC1F44">
              <w:rPr>
                <w:rFonts w:ascii="Calibri" w:hAnsi="Calibri" w:cs="Calibri"/>
                <w:color w:val="000000"/>
                <w:sz w:val="20"/>
                <w:szCs w:val="20"/>
              </w:rPr>
              <w:t>membutuhkan</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perjanjian</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atau</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berbentuk</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pemberitahuan</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persetujuan</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atau</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pengungkapan</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dari</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suatu</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Pihak</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maka</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kecuali</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disepakati</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sebaliknya</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maka</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perjanjian</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pemberitahuan</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persetujuan</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atau</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pengungkapan</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tersebut</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wajib</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dibuat</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secara</w:t>
            </w:r>
            <w:proofErr w:type="spellEnd"/>
            <w:r w:rsidRPr="00FC1F44">
              <w:rPr>
                <w:rFonts w:ascii="Calibri" w:hAnsi="Calibri" w:cs="Calibri"/>
                <w:color w:val="000000"/>
                <w:sz w:val="20"/>
                <w:szCs w:val="20"/>
              </w:rPr>
              <w:t xml:space="preserve"> </w:t>
            </w:r>
            <w:proofErr w:type="spellStart"/>
            <w:r w:rsidRPr="00FC1F44">
              <w:rPr>
                <w:rFonts w:ascii="Calibri" w:hAnsi="Calibri" w:cs="Calibri"/>
                <w:color w:val="000000"/>
                <w:sz w:val="20"/>
                <w:szCs w:val="20"/>
              </w:rPr>
              <w:t>tertulis</w:t>
            </w:r>
            <w:proofErr w:type="spellEnd"/>
            <w:r w:rsidRPr="00FC1F44">
              <w:rPr>
                <w:rFonts w:ascii="Calibri" w:hAnsi="Calibri" w:cs="Calibri"/>
                <w:color w:val="000000"/>
                <w:sz w:val="20"/>
                <w:szCs w:val="20"/>
              </w:rPr>
              <w:t>.</w:t>
            </w:r>
          </w:p>
        </w:tc>
      </w:tr>
      <w:tr w:rsidR="0011293A" w:rsidRPr="00613832" w14:paraId="505DFA24" w14:textId="77777777" w:rsidTr="00BA45BC">
        <w:tc>
          <w:tcPr>
            <w:tcW w:w="4868" w:type="dxa"/>
            <w:gridSpan w:val="2"/>
            <w:tcMar>
              <w:top w:w="0" w:type="dxa"/>
              <w:left w:w="108" w:type="dxa"/>
              <w:bottom w:w="0" w:type="dxa"/>
              <w:right w:w="108" w:type="dxa"/>
            </w:tcMar>
          </w:tcPr>
          <w:p w14:paraId="2AFA22FE" w14:textId="5CA82FCD" w:rsidR="00BF7AC3" w:rsidRPr="00BF7AC3" w:rsidRDefault="00BF7AC3" w:rsidP="00BA45BC">
            <w:pPr>
              <w:spacing w:after="0" w:line="240" w:lineRule="auto"/>
              <w:contextualSpacing/>
              <w:jc w:val="both"/>
              <w:rPr>
                <w:rFonts w:ascii="Calibri" w:hAnsi="Calibri"/>
                <w:color w:val="000000"/>
                <w:sz w:val="20"/>
              </w:rPr>
            </w:pPr>
          </w:p>
        </w:tc>
        <w:tc>
          <w:tcPr>
            <w:tcW w:w="4914" w:type="dxa"/>
            <w:gridSpan w:val="2"/>
            <w:tcMar>
              <w:top w:w="0" w:type="dxa"/>
              <w:left w:w="108" w:type="dxa"/>
              <w:bottom w:w="0" w:type="dxa"/>
              <w:right w:w="108" w:type="dxa"/>
            </w:tcMar>
          </w:tcPr>
          <w:p w14:paraId="591D33ED" w14:textId="77777777" w:rsidR="00BF7AC3" w:rsidRPr="00BF7AC3" w:rsidRDefault="00BF7AC3" w:rsidP="00BA45BC">
            <w:pPr>
              <w:spacing w:after="0" w:line="240" w:lineRule="auto"/>
              <w:contextualSpacing/>
              <w:jc w:val="both"/>
              <w:rPr>
                <w:rFonts w:ascii="Calibri" w:hAnsi="Calibri"/>
                <w:color w:val="000000"/>
                <w:sz w:val="20"/>
              </w:rPr>
            </w:pPr>
          </w:p>
        </w:tc>
      </w:tr>
      <w:tr w:rsidR="0011293A" w:rsidRPr="00613832" w14:paraId="2904C7F0" w14:textId="77777777" w:rsidTr="00BA45BC">
        <w:tc>
          <w:tcPr>
            <w:tcW w:w="4868" w:type="dxa"/>
            <w:gridSpan w:val="2"/>
            <w:tcMar>
              <w:top w:w="0" w:type="dxa"/>
              <w:left w:w="108" w:type="dxa"/>
              <w:bottom w:w="0" w:type="dxa"/>
              <w:right w:w="108" w:type="dxa"/>
            </w:tcMar>
            <w:hideMark/>
          </w:tcPr>
          <w:p w14:paraId="087742DE"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2</w:t>
            </w:r>
          </w:p>
          <w:p w14:paraId="624D042E"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CAPITAL STRUCTURE</w:t>
            </w:r>
          </w:p>
        </w:tc>
        <w:tc>
          <w:tcPr>
            <w:tcW w:w="4914" w:type="dxa"/>
            <w:gridSpan w:val="2"/>
            <w:tcMar>
              <w:top w:w="0" w:type="dxa"/>
              <w:left w:w="108" w:type="dxa"/>
              <w:bottom w:w="0" w:type="dxa"/>
              <w:right w:w="108" w:type="dxa"/>
            </w:tcMar>
            <w:hideMark/>
          </w:tcPr>
          <w:p w14:paraId="02B9B481" w14:textId="77777777" w:rsidR="00134E27" w:rsidRPr="005A2466" w:rsidRDefault="00134E27" w:rsidP="005A2466">
            <w:pPr>
              <w:spacing w:after="0" w:line="240" w:lineRule="auto"/>
              <w:ind w:hanging="720"/>
              <w:contextualSpacing/>
              <w:jc w:val="center"/>
              <w:rPr>
                <w:rFonts w:ascii="Calibri" w:hAnsi="Calibri"/>
                <w:sz w:val="20"/>
              </w:rPr>
            </w:pPr>
            <w:r w:rsidRPr="005A2466">
              <w:rPr>
                <w:rFonts w:ascii="Calibri" w:hAnsi="Calibri"/>
                <w:b/>
                <w:color w:val="000000"/>
                <w:sz w:val="20"/>
              </w:rPr>
              <w:t>2</w:t>
            </w:r>
          </w:p>
          <w:p w14:paraId="294E5FE7" w14:textId="77777777" w:rsidR="00134E27" w:rsidRPr="005A2466" w:rsidRDefault="00134E27" w:rsidP="005A2466">
            <w:pPr>
              <w:spacing w:after="0" w:line="240" w:lineRule="auto"/>
              <w:ind w:hanging="720"/>
              <w:contextualSpacing/>
              <w:jc w:val="center"/>
              <w:rPr>
                <w:rFonts w:ascii="Calibri" w:hAnsi="Calibri"/>
                <w:b/>
                <w:color w:val="000000"/>
                <w:sz w:val="20"/>
              </w:rPr>
            </w:pPr>
            <w:r w:rsidRPr="005A2466">
              <w:rPr>
                <w:rFonts w:ascii="Calibri" w:hAnsi="Calibri"/>
                <w:b/>
                <w:color w:val="000000"/>
                <w:sz w:val="20"/>
              </w:rPr>
              <w:t>STRUKTUR PERMODALAN</w:t>
            </w:r>
          </w:p>
          <w:p w14:paraId="3EC1ECC0" w14:textId="77777777" w:rsidR="00A7434A" w:rsidRPr="00613832" w:rsidRDefault="00A7434A" w:rsidP="00613832">
            <w:pPr>
              <w:spacing w:after="0" w:line="240" w:lineRule="auto"/>
              <w:ind w:hanging="720"/>
              <w:contextualSpacing/>
              <w:jc w:val="center"/>
              <w:rPr>
                <w:rFonts w:ascii="Calibri" w:eastAsia="Times New Roman" w:hAnsi="Calibri" w:cs="Calibri"/>
                <w:b/>
                <w:bCs/>
                <w:color w:val="000000"/>
                <w:sz w:val="20"/>
                <w:szCs w:val="20"/>
                <w:lang w:eastAsia="en-ID"/>
              </w:rPr>
            </w:pPr>
          </w:p>
          <w:p w14:paraId="30A44556" w14:textId="77777777" w:rsidR="002E0E33" w:rsidRPr="005A2466" w:rsidRDefault="002E0E33" w:rsidP="005A2466">
            <w:pPr>
              <w:spacing w:after="0" w:line="240" w:lineRule="auto"/>
              <w:ind w:hanging="720"/>
              <w:contextualSpacing/>
              <w:jc w:val="center"/>
              <w:rPr>
                <w:rFonts w:ascii="Calibri" w:hAnsi="Calibri"/>
                <w:sz w:val="20"/>
              </w:rPr>
            </w:pPr>
          </w:p>
        </w:tc>
      </w:tr>
      <w:tr w:rsidR="0011293A" w:rsidRPr="00613832" w14:paraId="40CE4620" w14:textId="77777777" w:rsidTr="00BA45BC">
        <w:tc>
          <w:tcPr>
            <w:tcW w:w="4868" w:type="dxa"/>
            <w:gridSpan w:val="2"/>
            <w:tcMar>
              <w:top w:w="0" w:type="dxa"/>
              <w:left w:w="108" w:type="dxa"/>
              <w:bottom w:w="0" w:type="dxa"/>
              <w:right w:w="108" w:type="dxa"/>
            </w:tcMar>
            <w:hideMark/>
          </w:tcPr>
          <w:p w14:paraId="377717E8" w14:textId="3B3EB62C" w:rsidR="00134E27" w:rsidRPr="005A2466" w:rsidRDefault="00134E27" w:rsidP="00BA45BC">
            <w:pPr>
              <w:pStyle w:val="ListParagraph"/>
              <w:numPr>
                <w:ilvl w:val="0"/>
                <w:numId w:val="139"/>
              </w:numPr>
              <w:spacing w:after="0" w:line="240" w:lineRule="auto"/>
              <w:ind w:left="561" w:hanging="561"/>
              <w:jc w:val="both"/>
              <w:textAlignment w:val="baseline"/>
              <w:rPr>
                <w:rFonts w:ascii="Calibri" w:hAnsi="Calibri"/>
                <w:sz w:val="20"/>
              </w:rPr>
            </w:pPr>
            <w:r w:rsidRPr="005A2466">
              <w:rPr>
                <w:rFonts w:ascii="Calibri" w:hAnsi="Calibri"/>
                <w:color w:val="000000"/>
                <w:sz w:val="20"/>
                <w:u w:val="single"/>
              </w:rPr>
              <w:t>Shares</w:t>
            </w:r>
          </w:p>
          <w:p w14:paraId="6EDCF153" w14:textId="672B3F26" w:rsidR="00134E27" w:rsidRPr="005A2466" w:rsidRDefault="00134E27" w:rsidP="00BA45BC">
            <w:pPr>
              <w:pStyle w:val="ListParagraph"/>
              <w:numPr>
                <w:ilvl w:val="0"/>
                <w:numId w:val="141"/>
              </w:numPr>
              <w:spacing w:after="0" w:line="240" w:lineRule="auto"/>
              <w:ind w:left="1161" w:hanging="567"/>
              <w:jc w:val="both"/>
              <w:rPr>
                <w:rFonts w:ascii="Calibri" w:hAnsi="Calibri"/>
                <w:color w:val="000000"/>
                <w:sz w:val="20"/>
              </w:rPr>
            </w:pPr>
            <w:r w:rsidRPr="005A2466">
              <w:rPr>
                <w:rFonts w:ascii="Calibri" w:hAnsi="Calibri"/>
                <w:color w:val="000000"/>
                <w:sz w:val="20"/>
              </w:rPr>
              <w:t xml:space="preserve">The Parties agree to increase and issue </w:t>
            </w:r>
            <w:r w:rsidR="009C0CE0" w:rsidRPr="005A2466">
              <w:rPr>
                <w:rFonts w:ascii="Calibri" w:hAnsi="Calibri"/>
                <w:color w:val="000000"/>
                <w:sz w:val="20"/>
              </w:rPr>
              <w:t>up to 152</w:t>
            </w:r>
            <w:del w:id="381" w:author="OLTRE" w:date="2024-07-03T22:42:00Z">
              <w:r w:rsidR="009C0CE0" w:rsidRPr="005A2466">
                <w:rPr>
                  <w:rFonts w:ascii="Calibri" w:hAnsi="Calibri"/>
                  <w:color w:val="000000"/>
                  <w:sz w:val="20"/>
                </w:rPr>
                <w:delText>.</w:delText>
              </w:r>
            </w:del>
            <w:ins w:id="382" w:author="OLTRE" w:date="2024-07-03T22:42:00Z">
              <w:r w:rsidR="001E30E8">
                <w:rPr>
                  <w:rFonts w:ascii="Calibri" w:hAnsi="Calibri"/>
                  <w:color w:val="000000"/>
                  <w:sz w:val="20"/>
                </w:rPr>
                <w:t>,</w:t>
              </w:r>
            </w:ins>
            <w:r w:rsidR="00822E91" w:rsidRPr="005A2466">
              <w:rPr>
                <w:rFonts w:ascii="Calibri" w:hAnsi="Calibri"/>
                <w:color w:val="000000"/>
                <w:sz w:val="20"/>
              </w:rPr>
              <w:t>150</w:t>
            </w:r>
            <w:r w:rsidR="009C0CE0" w:rsidRPr="005A2466">
              <w:rPr>
                <w:rFonts w:ascii="Calibri" w:hAnsi="Calibri"/>
                <w:color w:val="000000"/>
                <w:sz w:val="20"/>
              </w:rPr>
              <w:t xml:space="preserve"> </w:t>
            </w:r>
            <w:r w:rsidR="00F924C9" w:rsidRPr="005A2466">
              <w:rPr>
                <w:rFonts w:ascii="Calibri" w:eastAsia="Times New Roman" w:hAnsi="Calibri" w:cs="Calibri"/>
                <w:color w:val="000000"/>
                <w:sz w:val="20"/>
                <w:szCs w:val="20"/>
                <w:lang w:eastAsia="en-ID"/>
              </w:rPr>
              <w:t>Class</w:t>
            </w:r>
            <w:r w:rsidR="009C0CE0" w:rsidRPr="005A2466">
              <w:rPr>
                <w:rFonts w:ascii="Calibri" w:hAnsi="Calibri"/>
                <w:color w:val="000000"/>
                <w:sz w:val="20"/>
              </w:rPr>
              <w:t xml:space="preserve"> C Preferred </w:t>
            </w:r>
            <w:r w:rsidRPr="005A2466">
              <w:rPr>
                <w:rFonts w:ascii="Calibri" w:hAnsi="Calibri"/>
                <w:color w:val="000000"/>
                <w:sz w:val="20"/>
              </w:rPr>
              <w:t>Shares</w:t>
            </w:r>
            <w:r w:rsidR="00CF2A21" w:rsidRPr="005A2466">
              <w:rPr>
                <w:rFonts w:ascii="Calibri" w:hAnsi="Calibri"/>
                <w:color w:val="000000"/>
                <w:sz w:val="20"/>
              </w:rPr>
              <w:t xml:space="preserve"> for Investor’s equity participation in the amount of IDR 12,50</w:t>
            </w:r>
            <w:r w:rsidR="00822E91" w:rsidRPr="005A2466">
              <w:rPr>
                <w:rFonts w:ascii="Calibri" w:hAnsi="Calibri"/>
                <w:color w:val="000000"/>
                <w:sz w:val="20"/>
              </w:rPr>
              <w:t>6</w:t>
            </w:r>
            <w:r w:rsidR="00CF2A21" w:rsidRPr="005A2466">
              <w:rPr>
                <w:rFonts w:ascii="Calibri" w:hAnsi="Calibri"/>
                <w:color w:val="000000"/>
                <w:sz w:val="20"/>
              </w:rPr>
              <w:t>,</w:t>
            </w:r>
            <w:r w:rsidR="00822E91" w:rsidRPr="005A2466">
              <w:rPr>
                <w:rFonts w:ascii="Calibri" w:hAnsi="Calibri"/>
                <w:color w:val="000000"/>
                <w:sz w:val="20"/>
              </w:rPr>
              <w:t>730</w:t>
            </w:r>
            <w:r w:rsidR="00CF2A21" w:rsidRPr="005A2466">
              <w:rPr>
                <w:rFonts w:ascii="Calibri" w:hAnsi="Calibri"/>
                <w:color w:val="000000"/>
                <w:sz w:val="20"/>
              </w:rPr>
              <w:t>,000,- (twelve billion five hundred</w:t>
            </w:r>
            <w:r w:rsidR="00CF2A21" w:rsidRPr="005A2466">
              <w:rPr>
                <w:rFonts w:ascii="Calibri" w:eastAsia="Times New Roman" w:hAnsi="Calibri" w:cs="Calibri"/>
                <w:color w:val="000000"/>
                <w:sz w:val="20"/>
                <w:szCs w:val="20"/>
                <w:lang w:eastAsia="en-ID"/>
              </w:rPr>
              <w:t xml:space="preserve"> </w:t>
            </w:r>
            <w:r w:rsidR="00822E91" w:rsidRPr="005A2466">
              <w:rPr>
                <w:rFonts w:ascii="Calibri" w:eastAsia="Times New Roman" w:hAnsi="Calibri" w:cs="Calibri"/>
                <w:color w:val="000000"/>
                <w:sz w:val="20"/>
                <w:szCs w:val="20"/>
                <w:lang w:eastAsia="en-ID"/>
              </w:rPr>
              <w:t>and</w:t>
            </w:r>
            <w:r w:rsidR="00822E91" w:rsidRPr="005A2466">
              <w:rPr>
                <w:rFonts w:ascii="Calibri" w:hAnsi="Calibri"/>
                <w:color w:val="000000"/>
                <w:sz w:val="20"/>
              </w:rPr>
              <w:t xml:space="preserve"> six </w:t>
            </w:r>
            <w:r w:rsidR="00CF2A21" w:rsidRPr="005A2466">
              <w:rPr>
                <w:rFonts w:ascii="Calibri" w:hAnsi="Calibri"/>
                <w:color w:val="000000"/>
                <w:sz w:val="20"/>
              </w:rPr>
              <w:t xml:space="preserve">million </w:t>
            </w:r>
            <w:r w:rsidR="00822E91" w:rsidRPr="005A2466">
              <w:rPr>
                <w:rFonts w:ascii="Calibri" w:hAnsi="Calibri"/>
                <w:color w:val="000000"/>
                <w:sz w:val="20"/>
              </w:rPr>
              <w:t xml:space="preserve">seven hundred thirty thousand </w:t>
            </w:r>
            <w:r w:rsidR="00CF2A21" w:rsidRPr="005A2466">
              <w:rPr>
                <w:rFonts w:ascii="Calibri" w:hAnsi="Calibri"/>
                <w:color w:val="000000"/>
                <w:sz w:val="20"/>
              </w:rPr>
              <w:t>Rupiah).</w:t>
            </w:r>
          </w:p>
          <w:p w14:paraId="2D22F963" w14:textId="77777777" w:rsidR="00BF0717" w:rsidRDefault="00BF0717">
            <w:pPr>
              <w:spacing w:after="0" w:line="240" w:lineRule="auto"/>
              <w:contextualSpacing/>
              <w:rPr>
                <w:rFonts w:ascii="Calibri" w:hAnsi="Calibri"/>
                <w:sz w:val="20"/>
              </w:rPr>
            </w:pPr>
          </w:p>
          <w:p w14:paraId="5D9CA147" w14:textId="6CA37A15" w:rsidR="00473578" w:rsidRPr="005A2466" w:rsidRDefault="00473578" w:rsidP="005A2466">
            <w:pPr>
              <w:spacing w:after="0" w:line="240" w:lineRule="auto"/>
              <w:contextualSpacing/>
              <w:rPr>
                <w:rFonts w:ascii="Calibri" w:hAnsi="Calibri"/>
                <w:sz w:val="20"/>
              </w:rPr>
            </w:pPr>
          </w:p>
          <w:p w14:paraId="14AABC1F" w14:textId="7B2B91B3" w:rsidR="008A1574" w:rsidRDefault="00134E27">
            <w:pPr>
              <w:pStyle w:val="ListParagraph"/>
              <w:numPr>
                <w:ilvl w:val="0"/>
                <w:numId w:val="141"/>
              </w:numPr>
              <w:spacing w:after="0" w:line="240" w:lineRule="auto"/>
              <w:ind w:left="1161" w:hanging="567"/>
              <w:jc w:val="both"/>
              <w:rPr>
                <w:rFonts w:ascii="Calibri" w:hAnsi="Calibri"/>
                <w:color w:val="000000"/>
                <w:sz w:val="20"/>
              </w:rPr>
            </w:pPr>
            <w:r w:rsidRPr="005A2466">
              <w:rPr>
                <w:rFonts w:ascii="Calibri" w:hAnsi="Calibri"/>
                <w:color w:val="000000"/>
                <w:sz w:val="20"/>
              </w:rPr>
              <w:t>The capital composition of the Company following Completion shall be as follows:</w:t>
            </w:r>
          </w:p>
          <w:p w14:paraId="35B0FE47" w14:textId="77777777" w:rsidR="00C04197" w:rsidRDefault="00C04197" w:rsidP="00BA45BC">
            <w:pPr>
              <w:pStyle w:val="ListParagraph"/>
              <w:spacing w:after="0" w:line="240" w:lineRule="auto"/>
              <w:ind w:left="1161"/>
              <w:jc w:val="both"/>
              <w:rPr>
                <w:rFonts w:ascii="Calibri" w:hAnsi="Calibri"/>
                <w:color w:val="000000"/>
                <w:sz w:val="20"/>
              </w:rPr>
            </w:pPr>
          </w:p>
          <w:p w14:paraId="621FD3F7" w14:textId="77777777" w:rsidR="008F2AF8" w:rsidRDefault="008F2AF8" w:rsidP="00BA45BC">
            <w:pPr>
              <w:pStyle w:val="ListParagraph"/>
              <w:spacing w:after="0" w:line="240" w:lineRule="auto"/>
              <w:ind w:left="1161"/>
              <w:jc w:val="both"/>
              <w:rPr>
                <w:ins w:id="383" w:author="OLTRE" w:date="2024-07-03T22:42:00Z"/>
                <w:rFonts w:ascii="Calibri" w:hAnsi="Calibri"/>
                <w:color w:val="000000"/>
                <w:sz w:val="20"/>
              </w:rPr>
            </w:pPr>
          </w:p>
          <w:p w14:paraId="1FDAD93D" w14:textId="77777777" w:rsidR="008F2AF8" w:rsidRPr="00380EB0" w:rsidRDefault="008F2AF8" w:rsidP="00BA45BC">
            <w:pPr>
              <w:pStyle w:val="ListParagraph"/>
              <w:spacing w:after="0" w:line="240" w:lineRule="auto"/>
              <w:ind w:left="1161"/>
              <w:jc w:val="both"/>
              <w:rPr>
                <w:ins w:id="384" w:author="OLTRE" w:date="2024-07-03T22:42:00Z"/>
                <w:rFonts w:ascii="Calibri" w:hAnsi="Calibri"/>
                <w:color w:val="000000"/>
                <w:sz w:val="20"/>
              </w:rPr>
            </w:pPr>
          </w:p>
          <w:p w14:paraId="74FFABA1" w14:textId="1480A7F9" w:rsidR="00134E27" w:rsidRDefault="00134E27" w:rsidP="00BA45BC">
            <w:pPr>
              <w:numPr>
                <w:ilvl w:val="0"/>
                <w:numId w:val="3"/>
              </w:numPr>
              <w:spacing w:after="0" w:line="240" w:lineRule="auto"/>
              <w:ind w:left="1586" w:hanging="425"/>
              <w:contextualSpacing/>
              <w:jc w:val="both"/>
              <w:textAlignment w:val="baseline"/>
              <w:rPr>
                <w:rFonts w:ascii="Calibri" w:hAnsi="Calibri"/>
                <w:color w:val="000000"/>
                <w:sz w:val="20"/>
              </w:rPr>
            </w:pPr>
            <w:r w:rsidRPr="005A2466">
              <w:rPr>
                <w:rFonts w:ascii="Calibri" w:hAnsi="Calibri"/>
                <w:b/>
                <w:color w:val="000000"/>
                <w:sz w:val="20"/>
              </w:rPr>
              <w:t>Authorized Capital</w:t>
            </w:r>
            <w:r w:rsidRPr="005A2466">
              <w:rPr>
                <w:rFonts w:ascii="Calibri" w:hAnsi="Calibri"/>
                <w:color w:val="000000"/>
                <w:sz w:val="20"/>
              </w:rPr>
              <w:t xml:space="preserve">: IDR </w:t>
            </w:r>
            <w:r w:rsidR="00324233" w:rsidRPr="005A2466">
              <w:rPr>
                <w:rFonts w:ascii="Calibri" w:hAnsi="Calibri"/>
                <w:color w:val="000000"/>
                <w:sz w:val="20"/>
              </w:rPr>
              <w:t>132,</w:t>
            </w:r>
            <w:r w:rsidR="00324233" w:rsidRPr="00613832">
              <w:rPr>
                <w:rFonts w:ascii="Calibri" w:eastAsia="Times New Roman" w:hAnsi="Calibri" w:cs="Calibri"/>
                <w:color w:val="000000"/>
                <w:sz w:val="20"/>
                <w:szCs w:val="20"/>
                <w:lang w:eastAsia="en-ID"/>
              </w:rPr>
              <w:t>8</w:t>
            </w:r>
            <w:r w:rsidR="00EA35E4" w:rsidRPr="00613832">
              <w:rPr>
                <w:rFonts w:ascii="Calibri" w:eastAsia="Times New Roman" w:hAnsi="Calibri" w:cs="Calibri"/>
                <w:color w:val="000000"/>
                <w:sz w:val="20"/>
                <w:szCs w:val="20"/>
                <w:lang w:eastAsia="en-ID"/>
              </w:rPr>
              <w:t>42</w:t>
            </w:r>
            <w:r w:rsidR="00324233" w:rsidRPr="00613832">
              <w:rPr>
                <w:rFonts w:ascii="Calibri" w:eastAsia="Times New Roman" w:hAnsi="Calibri" w:cs="Calibri"/>
                <w:color w:val="000000"/>
                <w:sz w:val="20"/>
                <w:szCs w:val="20"/>
                <w:lang w:eastAsia="en-ID"/>
              </w:rPr>
              <w:t>,</w:t>
            </w:r>
            <w:r w:rsidR="00EA35E4" w:rsidRPr="00613832">
              <w:rPr>
                <w:rFonts w:ascii="Calibri" w:eastAsia="Times New Roman" w:hAnsi="Calibri" w:cs="Calibri"/>
                <w:color w:val="000000"/>
                <w:sz w:val="20"/>
                <w:szCs w:val="20"/>
                <w:lang w:eastAsia="en-ID"/>
              </w:rPr>
              <w:t>752</w:t>
            </w:r>
            <w:r w:rsidR="00324233" w:rsidRPr="005A2466">
              <w:rPr>
                <w:rFonts w:ascii="Calibri" w:hAnsi="Calibri"/>
                <w:color w:val="000000"/>
                <w:sz w:val="20"/>
              </w:rPr>
              <w:t>,000</w:t>
            </w:r>
            <w:r w:rsidRPr="005A2466">
              <w:rPr>
                <w:rFonts w:ascii="Calibri" w:hAnsi="Calibri"/>
                <w:color w:val="000000"/>
                <w:sz w:val="20"/>
              </w:rPr>
              <w:t xml:space="preserve"> (</w:t>
            </w:r>
            <w:r w:rsidR="00324233" w:rsidRPr="005A2466">
              <w:rPr>
                <w:rFonts w:ascii="Calibri" w:hAnsi="Calibri"/>
                <w:color w:val="000000"/>
                <w:sz w:val="20"/>
              </w:rPr>
              <w:t xml:space="preserve">one hundred thirty two billion eight hundred </w:t>
            </w:r>
            <w:r w:rsidR="00EA35E4" w:rsidRPr="00613832">
              <w:rPr>
                <w:rFonts w:ascii="Calibri" w:eastAsia="Times New Roman" w:hAnsi="Calibri" w:cs="Calibri"/>
                <w:color w:val="000000"/>
                <w:sz w:val="20"/>
                <w:szCs w:val="20"/>
                <w:lang w:eastAsia="en-ID"/>
              </w:rPr>
              <w:t>forty two</w:t>
            </w:r>
            <w:r w:rsidR="00EA35E4" w:rsidRPr="005A2466">
              <w:rPr>
                <w:rFonts w:ascii="Calibri" w:hAnsi="Calibri"/>
                <w:color w:val="000000"/>
                <w:sz w:val="20"/>
              </w:rPr>
              <w:t xml:space="preserve"> </w:t>
            </w:r>
            <w:r w:rsidR="00324233" w:rsidRPr="005A2466">
              <w:rPr>
                <w:rFonts w:ascii="Calibri" w:hAnsi="Calibri"/>
                <w:color w:val="000000"/>
                <w:sz w:val="20"/>
              </w:rPr>
              <w:t xml:space="preserve">million </w:t>
            </w:r>
            <w:r w:rsidR="00EA35E4" w:rsidRPr="00613832">
              <w:rPr>
                <w:rFonts w:ascii="Calibri" w:eastAsia="Times New Roman" w:hAnsi="Calibri" w:cs="Calibri"/>
                <w:color w:val="000000"/>
                <w:sz w:val="20"/>
                <w:szCs w:val="20"/>
                <w:lang w:eastAsia="en-ID"/>
              </w:rPr>
              <w:t>seven</w:t>
            </w:r>
            <w:r w:rsidR="00EA35E4" w:rsidRPr="005A2466">
              <w:rPr>
                <w:rFonts w:ascii="Calibri" w:hAnsi="Calibri"/>
                <w:color w:val="000000"/>
                <w:sz w:val="20"/>
              </w:rPr>
              <w:t xml:space="preserve"> </w:t>
            </w:r>
            <w:r w:rsidR="00324233" w:rsidRPr="005A2466">
              <w:rPr>
                <w:rFonts w:ascii="Calibri" w:hAnsi="Calibri"/>
                <w:color w:val="000000"/>
                <w:sz w:val="20"/>
              </w:rPr>
              <w:t xml:space="preserve">hundred </w:t>
            </w:r>
            <w:r w:rsidR="00EA35E4" w:rsidRPr="00613832">
              <w:rPr>
                <w:rFonts w:ascii="Calibri" w:eastAsia="Times New Roman" w:hAnsi="Calibri" w:cs="Calibri"/>
                <w:color w:val="000000"/>
                <w:sz w:val="20"/>
                <w:szCs w:val="20"/>
                <w:lang w:eastAsia="en-ID"/>
              </w:rPr>
              <w:t>fifty</w:t>
            </w:r>
            <w:r w:rsidR="00EA35E4" w:rsidRPr="005A2466">
              <w:rPr>
                <w:rFonts w:ascii="Calibri" w:hAnsi="Calibri"/>
                <w:color w:val="000000"/>
                <w:sz w:val="20"/>
              </w:rPr>
              <w:t xml:space="preserve"> </w:t>
            </w:r>
            <w:r w:rsidR="00324233" w:rsidRPr="005A2466">
              <w:rPr>
                <w:rFonts w:ascii="Calibri" w:hAnsi="Calibri"/>
                <w:color w:val="000000"/>
                <w:sz w:val="20"/>
              </w:rPr>
              <w:t>two thousand</w:t>
            </w:r>
            <w:r w:rsidRPr="005A2466">
              <w:rPr>
                <w:rFonts w:ascii="Calibri" w:hAnsi="Calibri"/>
                <w:color w:val="000000"/>
                <w:sz w:val="20"/>
              </w:rPr>
              <w:t xml:space="preserve"> Rupiah) divided into </w:t>
            </w:r>
            <w:r w:rsidR="00E14E8F" w:rsidRPr="005A2466">
              <w:rPr>
                <w:rFonts w:ascii="Calibri" w:hAnsi="Calibri"/>
                <w:color w:val="000000"/>
                <w:sz w:val="20"/>
              </w:rPr>
              <w:t>following shares</w:t>
            </w:r>
            <w:r w:rsidRPr="005A2466">
              <w:rPr>
                <w:rFonts w:ascii="Calibri" w:hAnsi="Calibri"/>
                <w:color w:val="000000"/>
                <w:sz w:val="20"/>
              </w:rPr>
              <w:t>:</w:t>
            </w:r>
          </w:p>
          <w:p w14:paraId="14181896" w14:textId="77777777" w:rsidR="00380EB0" w:rsidRDefault="00380EB0" w:rsidP="00BA45BC">
            <w:pPr>
              <w:spacing w:after="0" w:line="240" w:lineRule="auto"/>
              <w:contextualSpacing/>
              <w:jc w:val="both"/>
              <w:textAlignment w:val="baseline"/>
              <w:rPr>
                <w:rFonts w:ascii="Calibri" w:hAnsi="Calibri"/>
                <w:color w:val="000000"/>
                <w:sz w:val="20"/>
              </w:rPr>
            </w:pPr>
          </w:p>
          <w:p w14:paraId="5C0ADBFC" w14:textId="77777777" w:rsidR="003B488C" w:rsidRDefault="003B488C" w:rsidP="00BA45BC">
            <w:pPr>
              <w:spacing w:after="0" w:line="240" w:lineRule="auto"/>
              <w:contextualSpacing/>
              <w:jc w:val="both"/>
              <w:textAlignment w:val="baseline"/>
              <w:rPr>
                <w:ins w:id="385" w:author="OLTRE" w:date="2024-07-03T22:42:00Z"/>
                <w:rFonts w:ascii="Calibri" w:hAnsi="Calibri"/>
                <w:color w:val="000000"/>
                <w:sz w:val="20"/>
              </w:rPr>
            </w:pPr>
          </w:p>
          <w:p w14:paraId="2CFBE3E6" w14:textId="77777777" w:rsidR="003B488C" w:rsidRPr="005A2466" w:rsidRDefault="003B488C" w:rsidP="00BA45BC">
            <w:pPr>
              <w:spacing w:after="0" w:line="240" w:lineRule="auto"/>
              <w:contextualSpacing/>
              <w:jc w:val="both"/>
              <w:textAlignment w:val="baseline"/>
              <w:rPr>
                <w:ins w:id="386" w:author="OLTRE" w:date="2024-07-03T22:42:00Z"/>
                <w:rFonts w:ascii="Calibri" w:hAnsi="Calibri"/>
                <w:color w:val="000000"/>
                <w:sz w:val="20"/>
              </w:rPr>
            </w:pPr>
          </w:p>
          <w:p w14:paraId="0F682C70" w14:textId="7164B257" w:rsidR="00BF0717" w:rsidRDefault="005846E8" w:rsidP="00BA45BC">
            <w:pPr>
              <w:numPr>
                <w:ilvl w:val="1"/>
                <w:numId w:val="4"/>
              </w:numPr>
              <w:spacing w:after="0" w:line="240" w:lineRule="auto"/>
              <w:ind w:left="2013" w:hanging="285"/>
              <w:contextualSpacing/>
              <w:jc w:val="both"/>
              <w:textAlignment w:val="baseline"/>
              <w:rPr>
                <w:rFonts w:ascii="Calibri" w:hAnsi="Calibri"/>
                <w:color w:val="000000"/>
                <w:sz w:val="20"/>
              </w:rPr>
            </w:pPr>
            <w:r w:rsidRPr="005A2466">
              <w:rPr>
                <w:rFonts w:ascii="Calibri" w:hAnsi="Calibri"/>
                <w:color w:val="000000"/>
                <w:sz w:val="20"/>
              </w:rPr>
              <w:t>4</w:t>
            </w:r>
            <w:r w:rsidR="00BF0717" w:rsidRPr="005A2466">
              <w:rPr>
                <w:rFonts w:ascii="Calibri" w:hAnsi="Calibri"/>
                <w:color w:val="000000"/>
                <w:sz w:val="20"/>
              </w:rPr>
              <w:t>,00</w:t>
            </w:r>
            <w:r w:rsidR="00240179" w:rsidRPr="005A2466">
              <w:rPr>
                <w:rFonts w:ascii="Calibri" w:hAnsi="Calibri"/>
                <w:color w:val="000000"/>
                <w:sz w:val="20"/>
              </w:rPr>
              <w:t>0,000</w:t>
            </w:r>
            <w:r w:rsidR="00134E27" w:rsidRPr="005A2466">
              <w:rPr>
                <w:rFonts w:ascii="Calibri" w:hAnsi="Calibri"/>
                <w:color w:val="000000"/>
                <w:sz w:val="20"/>
              </w:rPr>
              <w:t xml:space="preserve"> (</w:t>
            </w:r>
            <w:r w:rsidRPr="005A2466">
              <w:rPr>
                <w:rFonts w:ascii="Calibri" w:hAnsi="Calibri"/>
                <w:color w:val="000000"/>
                <w:sz w:val="20"/>
              </w:rPr>
              <w:t xml:space="preserve">four </w:t>
            </w:r>
            <w:r w:rsidR="00BF0717" w:rsidRPr="005A2466">
              <w:rPr>
                <w:rFonts w:ascii="Calibri" w:hAnsi="Calibri"/>
                <w:color w:val="000000"/>
                <w:sz w:val="20"/>
              </w:rPr>
              <w:t>million</w:t>
            </w:r>
            <w:r w:rsidR="00134E27" w:rsidRPr="005A2466">
              <w:rPr>
                <w:rFonts w:ascii="Calibri" w:hAnsi="Calibri"/>
                <w:color w:val="000000"/>
                <w:sz w:val="20"/>
              </w:rPr>
              <w:t xml:space="preserve">) </w:t>
            </w:r>
            <w:r w:rsidR="00F924C9" w:rsidRPr="00613832">
              <w:rPr>
                <w:rFonts w:ascii="Calibri" w:eastAsia="Times New Roman" w:hAnsi="Calibri" w:cs="Calibri"/>
                <w:color w:val="000000"/>
                <w:sz w:val="20"/>
                <w:szCs w:val="20"/>
                <w:lang w:eastAsia="en-ID"/>
              </w:rPr>
              <w:t>Class</w:t>
            </w:r>
            <w:r w:rsidR="009C0CE0" w:rsidRPr="005A2466">
              <w:rPr>
                <w:rFonts w:ascii="Calibri" w:hAnsi="Calibri"/>
                <w:color w:val="000000"/>
                <w:sz w:val="20"/>
              </w:rPr>
              <w:t xml:space="preserve"> A </w:t>
            </w:r>
            <w:r w:rsidR="00134E27" w:rsidRPr="005A2466">
              <w:rPr>
                <w:rFonts w:ascii="Calibri" w:hAnsi="Calibri"/>
                <w:color w:val="000000"/>
                <w:sz w:val="20"/>
              </w:rPr>
              <w:t>Ordinary Shares</w:t>
            </w:r>
            <w:r w:rsidRPr="005A2466">
              <w:rPr>
                <w:rFonts w:ascii="Calibri" w:hAnsi="Calibri"/>
                <w:color w:val="000000"/>
                <w:sz w:val="20"/>
              </w:rPr>
              <w:t xml:space="preserve"> each having a nominal value of IDR 10,000 (ten thousand Rupiah)</w:t>
            </w:r>
            <w:r w:rsidR="00134E27" w:rsidRPr="005A2466">
              <w:rPr>
                <w:rFonts w:ascii="Calibri" w:hAnsi="Calibri"/>
                <w:color w:val="000000"/>
                <w:sz w:val="20"/>
              </w:rPr>
              <w:t>;</w:t>
            </w:r>
            <w:r w:rsidR="00BF0717" w:rsidRPr="005A2466">
              <w:rPr>
                <w:rFonts w:ascii="Calibri" w:hAnsi="Calibri"/>
                <w:color w:val="000000"/>
                <w:sz w:val="20"/>
              </w:rPr>
              <w:t xml:space="preserve"> </w:t>
            </w:r>
          </w:p>
          <w:p w14:paraId="170BFE19" w14:textId="77777777" w:rsidR="001C295F" w:rsidRDefault="001C295F" w:rsidP="00473578">
            <w:pPr>
              <w:spacing w:after="0" w:line="240" w:lineRule="auto"/>
              <w:ind w:left="2013" w:hanging="285"/>
              <w:contextualSpacing/>
              <w:jc w:val="both"/>
              <w:textAlignment w:val="baseline"/>
              <w:rPr>
                <w:rFonts w:ascii="Calibri" w:hAnsi="Calibri"/>
                <w:color w:val="000000"/>
                <w:sz w:val="20"/>
              </w:rPr>
              <w:pPrChange w:id="387" w:author="OLTRE" w:date="2024-07-03T22:42:00Z">
                <w:pPr>
                  <w:spacing w:after="0" w:line="240" w:lineRule="auto"/>
                  <w:contextualSpacing/>
                  <w:jc w:val="both"/>
                  <w:textAlignment w:val="baseline"/>
                </w:pPr>
              </w:pPrChange>
            </w:pPr>
          </w:p>
          <w:p w14:paraId="7DB3DEAA" w14:textId="77777777" w:rsidR="00281253" w:rsidRPr="005A2466" w:rsidRDefault="00281253" w:rsidP="00BA45BC">
            <w:pPr>
              <w:spacing w:after="0" w:line="240" w:lineRule="auto"/>
              <w:contextualSpacing/>
              <w:jc w:val="both"/>
              <w:textAlignment w:val="baseline"/>
              <w:rPr>
                <w:ins w:id="388" w:author="OLTRE" w:date="2024-07-03T22:42:00Z"/>
                <w:rFonts w:ascii="Calibri" w:hAnsi="Calibri"/>
                <w:color w:val="000000"/>
                <w:sz w:val="20"/>
              </w:rPr>
            </w:pPr>
          </w:p>
          <w:p w14:paraId="2A7D7C36" w14:textId="3F1AB681" w:rsidR="00134E27" w:rsidRDefault="005846E8" w:rsidP="00BA45BC">
            <w:pPr>
              <w:numPr>
                <w:ilvl w:val="1"/>
                <w:numId w:val="4"/>
              </w:numPr>
              <w:spacing w:after="0" w:line="240" w:lineRule="auto"/>
              <w:ind w:left="2013" w:hanging="285"/>
              <w:contextualSpacing/>
              <w:jc w:val="both"/>
              <w:textAlignment w:val="baseline"/>
              <w:rPr>
                <w:rFonts w:ascii="Calibri" w:hAnsi="Calibri"/>
                <w:color w:val="000000"/>
                <w:sz w:val="20"/>
              </w:rPr>
            </w:pPr>
            <w:r w:rsidRPr="005A2466">
              <w:rPr>
                <w:rFonts w:ascii="Calibri" w:hAnsi="Calibri"/>
                <w:color w:val="000000"/>
                <w:sz w:val="20"/>
              </w:rPr>
              <w:t>1,476,408</w:t>
            </w:r>
            <w:r w:rsidR="00B6161D" w:rsidRPr="005A2466">
              <w:rPr>
                <w:rFonts w:ascii="Calibri" w:hAnsi="Calibri"/>
                <w:color w:val="000000"/>
                <w:sz w:val="20"/>
              </w:rPr>
              <w:t xml:space="preserve"> (</w:t>
            </w:r>
            <w:r w:rsidRPr="005A2466">
              <w:rPr>
                <w:rFonts w:ascii="Calibri" w:hAnsi="Calibri"/>
                <w:color w:val="000000"/>
                <w:sz w:val="20"/>
              </w:rPr>
              <w:t>one million four hundred and seventy six thousand four hundred and eight</w:t>
            </w:r>
            <w:r w:rsidR="00B6161D" w:rsidRPr="005A2466">
              <w:rPr>
                <w:rFonts w:ascii="Calibri" w:hAnsi="Calibri"/>
                <w:color w:val="000000"/>
                <w:sz w:val="20"/>
              </w:rPr>
              <w:t>)</w:t>
            </w:r>
            <w:r w:rsidR="00134E27" w:rsidRPr="005A2466">
              <w:rPr>
                <w:rFonts w:ascii="Calibri" w:hAnsi="Calibri"/>
                <w:color w:val="000000"/>
                <w:sz w:val="20"/>
              </w:rPr>
              <w:t xml:space="preserve"> </w:t>
            </w:r>
            <w:r w:rsidR="00F924C9" w:rsidRPr="00613832">
              <w:rPr>
                <w:rFonts w:ascii="Calibri" w:eastAsia="Times New Roman" w:hAnsi="Calibri" w:cs="Calibri"/>
                <w:color w:val="000000"/>
                <w:sz w:val="20"/>
                <w:szCs w:val="20"/>
                <w:lang w:eastAsia="en-ID"/>
              </w:rPr>
              <w:t>Class</w:t>
            </w:r>
            <w:r w:rsidR="00134E27" w:rsidRPr="005A2466">
              <w:rPr>
                <w:rFonts w:ascii="Calibri" w:hAnsi="Calibri"/>
                <w:color w:val="000000"/>
                <w:sz w:val="20"/>
              </w:rPr>
              <w:t xml:space="preserve"> </w:t>
            </w:r>
            <w:r w:rsidR="009C0CE0" w:rsidRPr="005A2466">
              <w:rPr>
                <w:rFonts w:ascii="Calibri" w:hAnsi="Calibri"/>
                <w:color w:val="000000"/>
                <w:sz w:val="20"/>
              </w:rPr>
              <w:t>B</w:t>
            </w:r>
            <w:r w:rsidR="00134E27" w:rsidRPr="005A2466">
              <w:rPr>
                <w:rFonts w:ascii="Calibri" w:hAnsi="Calibri"/>
                <w:color w:val="000000"/>
                <w:sz w:val="20"/>
              </w:rPr>
              <w:t xml:space="preserve"> Preferred Shares</w:t>
            </w:r>
            <w:r w:rsidRPr="005A2466">
              <w:rPr>
                <w:rFonts w:ascii="Calibri" w:hAnsi="Calibri"/>
                <w:color w:val="000000"/>
                <w:sz w:val="20"/>
              </w:rPr>
              <w:t xml:space="preserve"> each having a nominal value of IDR 29,000 (twenty nine thousand Rupiah);</w:t>
            </w:r>
            <w:r w:rsidR="009C0CE0" w:rsidRPr="005A2466">
              <w:rPr>
                <w:rFonts w:ascii="Calibri" w:hAnsi="Calibri"/>
                <w:color w:val="000000"/>
                <w:sz w:val="20"/>
              </w:rPr>
              <w:t xml:space="preserve"> and</w:t>
            </w:r>
          </w:p>
          <w:p w14:paraId="14CBF491" w14:textId="77777777" w:rsidR="00A55264" w:rsidRDefault="00A55264" w:rsidP="005A2466">
            <w:pPr>
              <w:spacing w:after="0" w:line="240" w:lineRule="auto"/>
              <w:ind w:hanging="285"/>
              <w:contextualSpacing/>
              <w:jc w:val="both"/>
              <w:textAlignment w:val="baseline"/>
              <w:rPr>
                <w:rFonts w:ascii="Calibri" w:hAnsi="Calibri"/>
                <w:color w:val="000000"/>
                <w:sz w:val="20"/>
              </w:rPr>
            </w:pPr>
          </w:p>
          <w:p w14:paraId="34BF6414" w14:textId="77777777" w:rsidR="00B9166F" w:rsidRPr="005A2466" w:rsidRDefault="00B9166F" w:rsidP="004E5CBB">
            <w:pPr>
              <w:spacing w:after="0" w:line="240" w:lineRule="auto"/>
              <w:contextualSpacing/>
              <w:jc w:val="both"/>
              <w:textAlignment w:val="baseline"/>
              <w:rPr>
                <w:ins w:id="389" w:author="OLTRE" w:date="2024-07-03T22:42:00Z"/>
                <w:rFonts w:ascii="Calibri" w:hAnsi="Calibri"/>
                <w:color w:val="000000"/>
                <w:sz w:val="20"/>
              </w:rPr>
            </w:pPr>
          </w:p>
          <w:p w14:paraId="2B12EDF3" w14:textId="3A219D27" w:rsidR="00134E27" w:rsidRDefault="00240179" w:rsidP="00BA45BC">
            <w:pPr>
              <w:numPr>
                <w:ilvl w:val="1"/>
                <w:numId w:val="4"/>
              </w:numPr>
              <w:spacing w:after="0" w:line="240" w:lineRule="auto"/>
              <w:ind w:left="2012" w:hanging="285"/>
              <w:contextualSpacing/>
              <w:jc w:val="both"/>
              <w:textAlignment w:val="baseline"/>
              <w:rPr>
                <w:rFonts w:ascii="Calibri" w:hAnsi="Calibri"/>
                <w:color w:val="000000"/>
                <w:sz w:val="20"/>
              </w:rPr>
            </w:pPr>
            <w:r w:rsidRPr="005A2466">
              <w:rPr>
                <w:rFonts w:ascii="Calibri" w:hAnsi="Calibri"/>
                <w:color w:val="000000"/>
                <w:sz w:val="20"/>
              </w:rPr>
              <w:t xml:space="preserve"> </w:t>
            </w:r>
            <w:r w:rsidR="005846E8" w:rsidRPr="005A2466">
              <w:rPr>
                <w:rFonts w:ascii="Calibri" w:hAnsi="Calibri"/>
                <w:color w:val="000000"/>
                <w:sz w:val="20"/>
              </w:rPr>
              <w:t>608,600</w:t>
            </w:r>
            <w:r w:rsidR="00CE74AB" w:rsidRPr="005A2466">
              <w:rPr>
                <w:rFonts w:ascii="Calibri" w:hAnsi="Calibri"/>
                <w:color w:val="000000"/>
                <w:sz w:val="20"/>
              </w:rPr>
              <w:t xml:space="preserve"> (</w:t>
            </w:r>
            <w:r w:rsidR="005846E8" w:rsidRPr="005A2466">
              <w:rPr>
                <w:rFonts w:ascii="Calibri" w:hAnsi="Calibri"/>
                <w:color w:val="000000"/>
                <w:sz w:val="20"/>
              </w:rPr>
              <w:t>six hundred and eight thousand six hundred</w:t>
            </w:r>
            <w:r w:rsidR="00CE74AB" w:rsidRPr="005A2466">
              <w:rPr>
                <w:rFonts w:ascii="Calibri" w:hAnsi="Calibri"/>
                <w:color w:val="000000"/>
                <w:sz w:val="20"/>
              </w:rPr>
              <w:t xml:space="preserve">) </w:t>
            </w:r>
            <w:r w:rsidR="00F924C9" w:rsidRPr="00613832">
              <w:rPr>
                <w:rFonts w:ascii="Calibri" w:eastAsia="Times New Roman" w:hAnsi="Calibri" w:cs="Calibri"/>
                <w:color w:val="000000"/>
                <w:sz w:val="20"/>
                <w:szCs w:val="20"/>
                <w:lang w:eastAsia="en-ID"/>
              </w:rPr>
              <w:t>Class</w:t>
            </w:r>
            <w:r w:rsidR="00CE74AB" w:rsidRPr="005A2466">
              <w:rPr>
                <w:rFonts w:ascii="Calibri" w:hAnsi="Calibri"/>
                <w:color w:val="000000"/>
                <w:sz w:val="20"/>
              </w:rPr>
              <w:t xml:space="preserve"> C Preferred Shares</w:t>
            </w:r>
            <w:r w:rsidR="005846E8" w:rsidRPr="005A2466">
              <w:rPr>
                <w:rFonts w:ascii="Calibri" w:hAnsi="Calibri"/>
                <w:color w:val="000000"/>
                <w:sz w:val="20"/>
              </w:rPr>
              <w:t xml:space="preserve"> each having a nominal value of IDR 82,</w:t>
            </w:r>
            <w:r w:rsidR="00CE7EAD" w:rsidRPr="00613832">
              <w:rPr>
                <w:rFonts w:ascii="Calibri" w:eastAsia="Times New Roman" w:hAnsi="Calibri" w:cs="Calibri"/>
                <w:color w:val="000000"/>
                <w:sz w:val="20"/>
                <w:szCs w:val="20"/>
                <w:lang w:eastAsia="en-ID"/>
              </w:rPr>
              <w:t>200</w:t>
            </w:r>
            <w:r w:rsidR="005846E8" w:rsidRPr="005A2466">
              <w:rPr>
                <w:rFonts w:ascii="Calibri" w:hAnsi="Calibri"/>
                <w:color w:val="000000"/>
                <w:sz w:val="20"/>
              </w:rPr>
              <w:t xml:space="preserve"> (eighty two thousand </w:t>
            </w:r>
            <w:r w:rsidR="00CE7EAD" w:rsidRPr="00613832">
              <w:rPr>
                <w:rFonts w:ascii="Calibri" w:eastAsia="Times New Roman" w:hAnsi="Calibri" w:cs="Calibri"/>
                <w:color w:val="000000"/>
                <w:sz w:val="20"/>
                <w:szCs w:val="20"/>
                <w:lang w:eastAsia="en-ID"/>
              </w:rPr>
              <w:t>two</w:t>
            </w:r>
            <w:r w:rsidR="00CE7EAD" w:rsidRPr="005A2466">
              <w:rPr>
                <w:rFonts w:ascii="Calibri" w:hAnsi="Calibri"/>
                <w:color w:val="000000"/>
                <w:sz w:val="20"/>
              </w:rPr>
              <w:t xml:space="preserve"> </w:t>
            </w:r>
            <w:r w:rsidR="005846E8" w:rsidRPr="005A2466">
              <w:rPr>
                <w:rFonts w:ascii="Calibri" w:hAnsi="Calibri"/>
                <w:color w:val="000000"/>
                <w:sz w:val="20"/>
              </w:rPr>
              <w:t>hundred Rupiah)</w:t>
            </w:r>
            <w:r w:rsidR="009C0CE0" w:rsidRPr="005A2466">
              <w:rPr>
                <w:rFonts w:ascii="Calibri" w:hAnsi="Calibri"/>
                <w:color w:val="000000"/>
                <w:sz w:val="20"/>
              </w:rPr>
              <w:t>.</w:t>
            </w:r>
          </w:p>
          <w:p w14:paraId="5E4843D5" w14:textId="77777777" w:rsidR="004E1DD8" w:rsidRDefault="004E1DD8" w:rsidP="004E1DD8">
            <w:pPr>
              <w:spacing w:after="0" w:line="240" w:lineRule="auto"/>
              <w:ind w:left="2012"/>
              <w:contextualSpacing/>
              <w:jc w:val="both"/>
              <w:textAlignment w:val="baseline"/>
              <w:rPr>
                <w:rFonts w:ascii="Calibri" w:hAnsi="Calibri"/>
                <w:color w:val="000000"/>
                <w:sz w:val="20"/>
              </w:rPr>
              <w:pPrChange w:id="390" w:author="OLTRE" w:date="2024-07-03T22:42:00Z">
                <w:pPr>
                  <w:spacing w:after="0" w:line="240" w:lineRule="auto"/>
                  <w:contextualSpacing/>
                  <w:jc w:val="both"/>
                  <w:textAlignment w:val="baseline"/>
                </w:pPr>
              </w:pPrChange>
            </w:pPr>
          </w:p>
          <w:p w14:paraId="48EC1C75" w14:textId="77777777" w:rsidR="004E1DD8" w:rsidRPr="005A2466" w:rsidRDefault="004E1DD8" w:rsidP="004E5CBB">
            <w:pPr>
              <w:spacing w:after="0" w:line="240" w:lineRule="auto"/>
              <w:ind w:left="2012"/>
              <w:contextualSpacing/>
              <w:jc w:val="both"/>
              <w:textAlignment w:val="baseline"/>
              <w:rPr>
                <w:ins w:id="391" w:author="OLTRE" w:date="2024-07-03T22:42:00Z"/>
                <w:rFonts w:ascii="Calibri" w:hAnsi="Calibri"/>
                <w:color w:val="000000"/>
                <w:sz w:val="20"/>
              </w:rPr>
            </w:pPr>
          </w:p>
          <w:p w14:paraId="65384F5E" w14:textId="2F77A830" w:rsidR="00A822D3" w:rsidRDefault="00134E27" w:rsidP="00BA45BC">
            <w:pPr>
              <w:numPr>
                <w:ilvl w:val="0"/>
                <w:numId w:val="3"/>
              </w:numPr>
              <w:spacing w:after="0" w:line="240" w:lineRule="auto"/>
              <w:ind w:left="1586" w:hanging="425"/>
              <w:contextualSpacing/>
              <w:jc w:val="both"/>
              <w:textAlignment w:val="baseline"/>
              <w:rPr>
                <w:rFonts w:ascii="Calibri" w:hAnsi="Calibri"/>
                <w:color w:val="000000"/>
                <w:sz w:val="20"/>
              </w:rPr>
            </w:pPr>
            <w:r w:rsidRPr="005A2466">
              <w:rPr>
                <w:rFonts w:ascii="Calibri" w:hAnsi="Calibri"/>
                <w:b/>
                <w:color w:val="000000"/>
                <w:sz w:val="20"/>
              </w:rPr>
              <w:t>Subscribed and Paid-up Capital</w:t>
            </w:r>
            <w:r w:rsidRPr="005A2466">
              <w:rPr>
                <w:rFonts w:ascii="Calibri" w:hAnsi="Calibri"/>
                <w:color w:val="000000"/>
                <w:sz w:val="20"/>
              </w:rPr>
              <w:t xml:space="preserve">: IDR </w:t>
            </w:r>
            <w:r w:rsidR="00D27D80" w:rsidRPr="005A2466">
              <w:rPr>
                <w:rFonts w:ascii="Calibri" w:hAnsi="Calibri"/>
                <w:color w:val="000000"/>
                <w:sz w:val="20"/>
              </w:rPr>
              <w:t>33,</w:t>
            </w:r>
            <w:r w:rsidR="00D27D80" w:rsidRPr="00613832">
              <w:rPr>
                <w:rFonts w:ascii="Calibri" w:eastAsia="Times New Roman" w:hAnsi="Calibri" w:cs="Calibri"/>
                <w:color w:val="000000"/>
                <w:sz w:val="20"/>
                <w:szCs w:val="20"/>
                <w:lang w:eastAsia="en-ID"/>
              </w:rPr>
              <w:t>2</w:t>
            </w:r>
            <w:r w:rsidR="008D0E28" w:rsidRPr="00613832">
              <w:rPr>
                <w:rFonts w:ascii="Calibri" w:eastAsia="Times New Roman" w:hAnsi="Calibri" w:cs="Calibri"/>
                <w:color w:val="000000"/>
                <w:sz w:val="20"/>
                <w:szCs w:val="20"/>
                <w:lang w:eastAsia="en-ID"/>
              </w:rPr>
              <w:t>10</w:t>
            </w:r>
            <w:r w:rsidR="0056189E" w:rsidRPr="00613832">
              <w:rPr>
                <w:rFonts w:ascii="Calibri" w:eastAsia="Times New Roman" w:hAnsi="Calibri" w:cs="Calibri"/>
                <w:color w:val="000000"/>
                <w:sz w:val="20"/>
                <w:szCs w:val="20"/>
                <w:lang w:eastAsia="en-ID"/>
              </w:rPr>
              <w:t>,</w:t>
            </w:r>
            <w:r w:rsidR="008D0E28" w:rsidRPr="00613832">
              <w:rPr>
                <w:rFonts w:ascii="Calibri" w:eastAsia="Times New Roman" w:hAnsi="Calibri" w:cs="Calibri"/>
                <w:color w:val="000000"/>
                <w:sz w:val="20"/>
                <w:szCs w:val="20"/>
                <w:lang w:eastAsia="en-ID"/>
              </w:rPr>
              <w:t>68</w:t>
            </w:r>
            <w:r w:rsidR="0056189E" w:rsidRPr="00613832">
              <w:rPr>
                <w:rFonts w:ascii="Calibri" w:eastAsia="Times New Roman" w:hAnsi="Calibri" w:cs="Calibri"/>
                <w:color w:val="000000"/>
                <w:sz w:val="20"/>
                <w:szCs w:val="20"/>
                <w:lang w:eastAsia="en-ID"/>
              </w:rPr>
              <w:t>8</w:t>
            </w:r>
            <w:r w:rsidR="007F1F88" w:rsidRPr="005A2466">
              <w:rPr>
                <w:rFonts w:ascii="Calibri" w:hAnsi="Calibri"/>
                <w:color w:val="000000"/>
                <w:sz w:val="20"/>
              </w:rPr>
              <w:t>,000</w:t>
            </w:r>
            <w:r w:rsidRPr="005A2466">
              <w:rPr>
                <w:rFonts w:ascii="Calibri" w:hAnsi="Calibri"/>
                <w:color w:val="000000"/>
                <w:sz w:val="20"/>
              </w:rPr>
              <w:t xml:space="preserve"> (</w:t>
            </w:r>
            <w:r w:rsidR="00D27D80" w:rsidRPr="005A2466">
              <w:rPr>
                <w:rFonts w:ascii="Calibri" w:hAnsi="Calibri"/>
                <w:color w:val="000000"/>
                <w:sz w:val="20"/>
              </w:rPr>
              <w:t>thirty</w:t>
            </w:r>
            <w:r w:rsidR="00D670DD" w:rsidRPr="005A2466">
              <w:rPr>
                <w:rFonts w:ascii="Calibri" w:hAnsi="Calibri"/>
                <w:color w:val="000000"/>
                <w:sz w:val="20"/>
              </w:rPr>
              <w:t xml:space="preserve"> </w:t>
            </w:r>
            <w:r w:rsidR="008D0E28" w:rsidRPr="00613832">
              <w:rPr>
                <w:rFonts w:ascii="Calibri" w:eastAsia="Times New Roman" w:hAnsi="Calibri" w:cs="Calibri"/>
                <w:color w:val="000000"/>
                <w:sz w:val="20"/>
                <w:szCs w:val="20"/>
                <w:lang w:eastAsia="en-ID"/>
              </w:rPr>
              <w:t>two</w:t>
            </w:r>
            <w:r w:rsidR="008D0E28" w:rsidRPr="005A2466">
              <w:rPr>
                <w:rFonts w:ascii="Calibri" w:hAnsi="Calibri"/>
                <w:color w:val="000000"/>
                <w:sz w:val="20"/>
              </w:rPr>
              <w:t xml:space="preserve"> </w:t>
            </w:r>
            <w:r w:rsidR="007F1F88" w:rsidRPr="005A2466">
              <w:rPr>
                <w:rFonts w:ascii="Calibri" w:hAnsi="Calibri"/>
                <w:color w:val="000000"/>
                <w:sz w:val="20"/>
              </w:rPr>
              <w:t xml:space="preserve">billion </w:t>
            </w:r>
            <w:r w:rsidR="0056189E" w:rsidRPr="005A2466">
              <w:rPr>
                <w:rFonts w:ascii="Calibri" w:hAnsi="Calibri"/>
                <w:color w:val="000000"/>
                <w:sz w:val="20"/>
              </w:rPr>
              <w:t>two</w:t>
            </w:r>
            <w:r w:rsidR="007F1F88" w:rsidRPr="005A2466">
              <w:rPr>
                <w:rFonts w:ascii="Calibri" w:hAnsi="Calibri"/>
                <w:color w:val="000000"/>
                <w:sz w:val="20"/>
              </w:rPr>
              <w:t xml:space="preserve"> hundred </w:t>
            </w:r>
            <w:r w:rsidR="00D27D80" w:rsidRPr="005A2466">
              <w:rPr>
                <w:rFonts w:ascii="Calibri" w:hAnsi="Calibri"/>
                <w:color w:val="000000"/>
                <w:sz w:val="20"/>
              </w:rPr>
              <w:t xml:space="preserve">and </w:t>
            </w:r>
            <w:r w:rsidR="008D0E28" w:rsidRPr="00613832">
              <w:rPr>
                <w:rFonts w:ascii="Calibri" w:eastAsia="Times New Roman" w:hAnsi="Calibri" w:cs="Calibri"/>
                <w:color w:val="000000"/>
                <w:sz w:val="20"/>
                <w:szCs w:val="20"/>
                <w:lang w:eastAsia="en-ID"/>
              </w:rPr>
              <w:t>ten</w:t>
            </w:r>
            <w:r w:rsidR="008D0E28" w:rsidRPr="005A2466">
              <w:rPr>
                <w:rFonts w:ascii="Calibri" w:hAnsi="Calibri"/>
                <w:color w:val="000000"/>
                <w:sz w:val="20"/>
              </w:rPr>
              <w:t xml:space="preserve"> </w:t>
            </w:r>
            <w:r w:rsidR="007F1F88" w:rsidRPr="005A2466">
              <w:rPr>
                <w:rFonts w:ascii="Calibri" w:hAnsi="Calibri"/>
                <w:color w:val="000000"/>
                <w:sz w:val="20"/>
              </w:rPr>
              <w:t>million</w:t>
            </w:r>
            <w:r w:rsidR="008D0E28" w:rsidRPr="005A2466">
              <w:rPr>
                <w:rFonts w:ascii="Calibri" w:hAnsi="Calibri"/>
                <w:color w:val="000000"/>
                <w:sz w:val="20"/>
              </w:rPr>
              <w:t xml:space="preserve"> </w:t>
            </w:r>
            <w:r w:rsidR="008D0E28" w:rsidRPr="00613832">
              <w:rPr>
                <w:rFonts w:ascii="Calibri" w:eastAsia="Times New Roman" w:hAnsi="Calibri" w:cs="Calibri"/>
                <w:color w:val="000000"/>
                <w:sz w:val="20"/>
                <w:szCs w:val="20"/>
                <w:lang w:eastAsia="en-ID"/>
              </w:rPr>
              <w:t>six</w:t>
            </w:r>
            <w:r w:rsidR="0056189E" w:rsidRPr="005A2466">
              <w:rPr>
                <w:rFonts w:ascii="Calibri" w:hAnsi="Calibri"/>
                <w:color w:val="000000"/>
                <w:sz w:val="20"/>
              </w:rPr>
              <w:t xml:space="preserve"> </w:t>
            </w:r>
            <w:r w:rsidR="007F1F88" w:rsidRPr="005A2466">
              <w:rPr>
                <w:rFonts w:ascii="Calibri" w:hAnsi="Calibri"/>
                <w:color w:val="000000"/>
                <w:sz w:val="20"/>
              </w:rPr>
              <w:t xml:space="preserve">hundred </w:t>
            </w:r>
            <w:r w:rsidR="008D0E28" w:rsidRPr="00613832">
              <w:rPr>
                <w:rFonts w:ascii="Calibri" w:eastAsia="Times New Roman" w:hAnsi="Calibri" w:cs="Calibri"/>
                <w:color w:val="000000"/>
                <w:sz w:val="20"/>
                <w:szCs w:val="20"/>
                <w:lang w:eastAsia="en-ID"/>
              </w:rPr>
              <w:t>eighty eight</w:t>
            </w:r>
            <w:r w:rsidR="008D0E28" w:rsidRPr="005A2466">
              <w:rPr>
                <w:rFonts w:ascii="Calibri" w:hAnsi="Calibri"/>
                <w:color w:val="000000"/>
                <w:sz w:val="20"/>
              </w:rPr>
              <w:t xml:space="preserve"> </w:t>
            </w:r>
            <w:r w:rsidR="007F1F88" w:rsidRPr="005A2466">
              <w:rPr>
                <w:rFonts w:ascii="Calibri" w:hAnsi="Calibri"/>
                <w:color w:val="000000"/>
                <w:sz w:val="20"/>
              </w:rPr>
              <w:t>thousand</w:t>
            </w:r>
            <w:r w:rsidRPr="005A2466">
              <w:rPr>
                <w:rFonts w:ascii="Calibri" w:hAnsi="Calibri"/>
                <w:color w:val="000000"/>
                <w:sz w:val="20"/>
              </w:rPr>
              <w:t xml:space="preserve"> Rupiah), divided into </w:t>
            </w:r>
            <w:r w:rsidR="00871E3C" w:rsidRPr="005A2466">
              <w:rPr>
                <w:rFonts w:ascii="Calibri" w:hAnsi="Calibri"/>
                <w:color w:val="000000"/>
                <w:sz w:val="20"/>
              </w:rPr>
              <w:t>1,521</w:t>
            </w:r>
            <w:r w:rsidR="007F1F88" w:rsidRPr="005A2466">
              <w:rPr>
                <w:rFonts w:ascii="Calibri" w:hAnsi="Calibri"/>
                <w:color w:val="000000"/>
                <w:sz w:val="20"/>
              </w:rPr>
              <w:t>,</w:t>
            </w:r>
            <w:r w:rsidR="00D670DD" w:rsidRPr="005A2466">
              <w:rPr>
                <w:rFonts w:ascii="Calibri" w:hAnsi="Calibri"/>
                <w:color w:val="000000"/>
                <w:sz w:val="20"/>
              </w:rPr>
              <w:t xml:space="preserve">252 </w:t>
            </w:r>
            <w:r w:rsidRPr="005A2466">
              <w:rPr>
                <w:rFonts w:ascii="Calibri" w:hAnsi="Calibri"/>
                <w:color w:val="000000"/>
                <w:sz w:val="20"/>
              </w:rPr>
              <w:t>(</w:t>
            </w:r>
            <w:r w:rsidR="00871E3C" w:rsidRPr="005A2466">
              <w:rPr>
                <w:rFonts w:ascii="Calibri" w:hAnsi="Calibri"/>
                <w:color w:val="000000"/>
                <w:sz w:val="20"/>
              </w:rPr>
              <w:t>one million five hundred twenty</w:t>
            </w:r>
            <w:r w:rsidR="00D670DD" w:rsidRPr="005A2466">
              <w:rPr>
                <w:rFonts w:ascii="Calibri" w:hAnsi="Calibri"/>
                <w:color w:val="000000"/>
                <w:sz w:val="20"/>
              </w:rPr>
              <w:t xml:space="preserve"> </w:t>
            </w:r>
            <w:r w:rsidR="00871E3C" w:rsidRPr="005A2466">
              <w:rPr>
                <w:rFonts w:ascii="Calibri" w:hAnsi="Calibri"/>
                <w:color w:val="000000"/>
                <w:sz w:val="20"/>
              </w:rPr>
              <w:t xml:space="preserve">one thousand </w:t>
            </w:r>
            <w:r w:rsidR="00D670DD" w:rsidRPr="005A2466">
              <w:rPr>
                <w:rFonts w:ascii="Calibri" w:hAnsi="Calibri"/>
                <w:color w:val="000000"/>
                <w:sz w:val="20"/>
              </w:rPr>
              <w:t xml:space="preserve">two </w:t>
            </w:r>
            <w:r w:rsidR="00871E3C" w:rsidRPr="005A2466">
              <w:rPr>
                <w:rFonts w:ascii="Calibri" w:hAnsi="Calibri"/>
                <w:color w:val="000000"/>
                <w:sz w:val="20"/>
              </w:rPr>
              <w:t xml:space="preserve">hundred </w:t>
            </w:r>
            <w:r w:rsidR="00D670DD" w:rsidRPr="005A2466">
              <w:rPr>
                <w:rFonts w:ascii="Calibri" w:hAnsi="Calibri"/>
                <w:color w:val="000000"/>
                <w:sz w:val="20"/>
              </w:rPr>
              <w:t xml:space="preserve">fifty </w:t>
            </w:r>
            <w:r w:rsidR="00871E3C" w:rsidRPr="005A2466">
              <w:rPr>
                <w:rFonts w:ascii="Calibri" w:hAnsi="Calibri"/>
                <w:color w:val="000000"/>
                <w:sz w:val="20"/>
              </w:rPr>
              <w:t>two</w:t>
            </w:r>
            <w:r w:rsidRPr="005A2466">
              <w:rPr>
                <w:rFonts w:ascii="Calibri" w:hAnsi="Calibri"/>
                <w:color w:val="000000"/>
                <w:sz w:val="20"/>
              </w:rPr>
              <w:t>) Shares, comprising the following:</w:t>
            </w:r>
          </w:p>
          <w:p w14:paraId="03ED6358" w14:textId="77777777" w:rsidR="00DD1C00" w:rsidRDefault="00DD1C00" w:rsidP="00BA45BC">
            <w:pPr>
              <w:spacing w:after="0" w:line="240" w:lineRule="auto"/>
              <w:contextualSpacing/>
              <w:jc w:val="both"/>
              <w:textAlignment w:val="baseline"/>
              <w:rPr>
                <w:rFonts w:ascii="Calibri" w:hAnsi="Calibri"/>
                <w:color w:val="000000"/>
                <w:sz w:val="20"/>
              </w:rPr>
            </w:pPr>
          </w:p>
          <w:p w14:paraId="5028B166" w14:textId="77777777" w:rsidR="00C5682C" w:rsidRPr="00BA45BC" w:rsidRDefault="00C5682C" w:rsidP="00BA45BC">
            <w:pPr>
              <w:spacing w:after="0" w:line="240" w:lineRule="auto"/>
              <w:contextualSpacing/>
              <w:jc w:val="both"/>
              <w:textAlignment w:val="baseline"/>
              <w:rPr>
                <w:ins w:id="392" w:author="OLTRE" w:date="2024-07-03T22:42:00Z"/>
                <w:rFonts w:ascii="Calibri" w:hAnsi="Calibri"/>
                <w:color w:val="000000"/>
                <w:sz w:val="20"/>
              </w:rPr>
            </w:pPr>
          </w:p>
          <w:p w14:paraId="3C49BCEA" w14:textId="7ED85949" w:rsidR="00134E27" w:rsidRDefault="006622B4" w:rsidP="00BA45BC">
            <w:pPr>
              <w:numPr>
                <w:ilvl w:val="1"/>
                <w:numId w:val="31"/>
              </w:numPr>
              <w:spacing w:after="0" w:line="240" w:lineRule="auto"/>
              <w:ind w:left="2153" w:hanging="425"/>
              <w:contextualSpacing/>
              <w:jc w:val="both"/>
              <w:textAlignment w:val="baseline"/>
              <w:rPr>
                <w:rFonts w:ascii="Calibri" w:hAnsi="Calibri"/>
                <w:color w:val="000000"/>
                <w:sz w:val="20"/>
              </w:rPr>
            </w:pPr>
            <w:r w:rsidRPr="005A2466">
              <w:rPr>
                <w:rFonts w:ascii="Calibri" w:hAnsi="Calibri"/>
                <w:color w:val="000000"/>
                <w:sz w:val="20"/>
              </w:rPr>
              <w:t xml:space="preserve">1,000,000 (one million) </w:t>
            </w:r>
            <w:r w:rsidR="00F924C9" w:rsidRPr="00613832">
              <w:rPr>
                <w:rFonts w:ascii="Calibri" w:eastAsia="Times New Roman" w:hAnsi="Calibri" w:cs="Calibri"/>
                <w:color w:val="000000"/>
                <w:sz w:val="20"/>
                <w:szCs w:val="20"/>
                <w:lang w:eastAsia="en-ID"/>
              </w:rPr>
              <w:t>Class</w:t>
            </w:r>
            <w:r w:rsidR="00545E66" w:rsidRPr="005A2466">
              <w:rPr>
                <w:rFonts w:ascii="Calibri" w:hAnsi="Calibri"/>
                <w:color w:val="000000"/>
                <w:sz w:val="20"/>
              </w:rPr>
              <w:t xml:space="preserve"> A </w:t>
            </w:r>
            <w:r w:rsidR="00134E27" w:rsidRPr="005A2466">
              <w:rPr>
                <w:rFonts w:ascii="Calibri" w:hAnsi="Calibri"/>
                <w:color w:val="000000"/>
                <w:sz w:val="20"/>
              </w:rPr>
              <w:t>Ordinary Shares</w:t>
            </w:r>
            <w:r w:rsidR="00545E66" w:rsidRPr="005A2466">
              <w:rPr>
                <w:rFonts w:ascii="Calibri" w:hAnsi="Calibri"/>
                <w:color w:val="000000"/>
                <w:sz w:val="20"/>
              </w:rPr>
              <w:t xml:space="preserve"> each having a nominal value of IDR </w:t>
            </w:r>
            <w:r w:rsidR="00240179" w:rsidRPr="005A2466">
              <w:rPr>
                <w:rFonts w:ascii="Calibri" w:hAnsi="Calibri"/>
                <w:color w:val="000000"/>
                <w:sz w:val="20"/>
              </w:rPr>
              <w:t>10,000 (ten thousand Rupiah)</w:t>
            </w:r>
            <w:r w:rsidR="00134E27" w:rsidRPr="005A2466">
              <w:rPr>
                <w:rFonts w:ascii="Calibri" w:hAnsi="Calibri"/>
                <w:color w:val="000000"/>
                <w:sz w:val="20"/>
              </w:rPr>
              <w:t>;</w:t>
            </w:r>
          </w:p>
          <w:p w14:paraId="78E36EAE" w14:textId="77777777" w:rsidR="00C04197" w:rsidRDefault="00C04197" w:rsidP="00BA45BC">
            <w:pPr>
              <w:spacing w:after="0" w:line="240" w:lineRule="auto"/>
              <w:contextualSpacing/>
              <w:jc w:val="both"/>
              <w:textAlignment w:val="baseline"/>
              <w:rPr>
                <w:rFonts w:ascii="Calibri" w:hAnsi="Calibri"/>
                <w:color w:val="000000"/>
                <w:sz w:val="20"/>
              </w:rPr>
            </w:pPr>
          </w:p>
          <w:p w14:paraId="2DB834AE" w14:textId="77777777" w:rsidR="00B7004A" w:rsidRPr="005A2466" w:rsidRDefault="00B7004A" w:rsidP="00BA45BC">
            <w:pPr>
              <w:spacing w:after="0" w:line="240" w:lineRule="auto"/>
              <w:contextualSpacing/>
              <w:jc w:val="both"/>
              <w:textAlignment w:val="baseline"/>
              <w:rPr>
                <w:ins w:id="393" w:author="OLTRE" w:date="2024-07-03T22:42:00Z"/>
                <w:rFonts w:ascii="Calibri" w:hAnsi="Calibri"/>
                <w:color w:val="000000"/>
                <w:sz w:val="20"/>
              </w:rPr>
            </w:pPr>
          </w:p>
          <w:p w14:paraId="73E128D5" w14:textId="4CE65156" w:rsidR="00134E27" w:rsidRDefault="00D27D80" w:rsidP="00BA45BC">
            <w:pPr>
              <w:numPr>
                <w:ilvl w:val="1"/>
                <w:numId w:val="31"/>
              </w:numPr>
              <w:spacing w:after="0" w:line="240" w:lineRule="auto"/>
              <w:ind w:left="2153" w:hanging="425"/>
              <w:contextualSpacing/>
              <w:jc w:val="both"/>
              <w:textAlignment w:val="baseline"/>
              <w:rPr>
                <w:rFonts w:ascii="Calibri" w:hAnsi="Calibri"/>
                <w:color w:val="000000"/>
                <w:sz w:val="20"/>
              </w:rPr>
            </w:pPr>
            <w:r w:rsidRPr="005A2466">
              <w:rPr>
                <w:rFonts w:ascii="Calibri" w:hAnsi="Calibri"/>
                <w:color w:val="000000"/>
                <w:sz w:val="20"/>
              </w:rPr>
              <w:t>369,102 (three hundred sixty nine</w:t>
            </w:r>
            <w:r w:rsidRPr="005A2466" w:rsidDel="00D27D80">
              <w:rPr>
                <w:rFonts w:ascii="Calibri" w:hAnsi="Calibri"/>
                <w:color w:val="000000"/>
                <w:sz w:val="20"/>
              </w:rPr>
              <w:t xml:space="preserve"> </w:t>
            </w:r>
            <w:r w:rsidR="006622B4" w:rsidRPr="005A2466">
              <w:rPr>
                <w:rFonts w:ascii="Calibri" w:hAnsi="Calibri"/>
                <w:color w:val="000000"/>
                <w:sz w:val="20"/>
              </w:rPr>
              <w:t>thousand one hundred and two)</w:t>
            </w:r>
            <w:r w:rsidR="00134E27" w:rsidRPr="005A2466">
              <w:rPr>
                <w:rFonts w:ascii="Calibri" w:hAnsi="Calibri"/>
                <w:color w:val="000000"/>
                <w:sz w:val="20"/>
              </w:rPr>
              <w:t xml:space="preserve"> </w:t>
            </w:r>
            <w:r w:rsidR="00F924C9" w:rsidRPr="00613832">
              <w:rPr>
                <w:rFonts w:ascii="Calibri" w:eastAsia="Times New Roman" w:hAnsi="Calibri" w:cs="Calibri"/>
                <w:color w:val="000000"/>
                <w:sz w:val="20"/>
                <w:szCs w:val="20"/>
                <w:lang w:eastAsia="en-ID"/>
              </w:rPr>
              <w:t>Class</w:t>
            </w:r>
            <w:r w:rsidR="00134E27" w:rsidRPr="005A2466">
              <w:rPr>
                <w:rFonts w:ascii="Calibri" w:hAnsi="Calibri"/>
                <w:color w:val="000000"/>
                <w:sz w:val="20"/>
              </w:rPr>
              <w:t xml:space="preserve"> </w:t>
            </w:r>
            <w:r w:rsidR="00545E66" w:rsidRPr="005A2466">
              <w:rPr>
                <w:rFonts w:ascii="Calibri" w:hAnsi="Calibri"/>
                <w:color w:val="000000"/>
                <w:sz w:val="20"/>
              </w:rPr>
              <w:t>B</w:t>
            </w:r>
            <w:r w:rsidR="00134E27" w:rsidRPr="005A2466">
              <w:rPr>
                <w:rFonts w:ascii="Calibri" w:hAnsi="Calibri"/>
                <w:color w:val="000000"/>
                <w:sz w:val="20"/>
              </w:rPr>
              <w:t xml:space="preserve"> Preferred Shares</w:t>
            </w:r>
            <w:r w:rsidR="00545E66" w:rsidRPr="005A2466">
              <w:rPr>
                <w:rFonts w:ascii="Calibri" w:hAnsi="Calibri"/>
                <w:color w:val="000000"/>
                <w:sz w:val="20"/>
              </w:rPr>
              <w:t xml:space="preserve"> each having a nominal value of IDR </w:t>
            </w:r>
            <w:r w:rsidR="00240179" w:rsidRPr="005A2466">
              <w:rPr>
                <w:rFonts w:ascii="Calibri" w:hAnsi="Calibri"/>
                <w:color w:val="000000"/>
                <w:sz w:val="20"/>
              </w:rPr>
              <w:t>29,000</w:t>
            </w:r>
            <w:r w:rsidR="00545E66" w:rsidRPr="005A2466">
              <w:rPr>
                <w:rFonts w:ascii="Calibri" w:hAnsi="Calibri"/>
                <w:color w:val="000000"/>
                <w:sz w:val="20"/>
              </w:rPr>
              <w:t xml:space="preserve"> (</w:t>
            </w:r>
            <w:r w:rsidR="00240179" w:rsidRPr="005A2466">
              <w:rPr>
                <w:rFonts w:ascii="Calibri" w:hAnsi="Calibri"/>
                <w:color w:val="000000"/>
                <w:sz w:val="20"/>
              </w:rPr>
              <w:t>twenty nine thousand Rupiah</w:t>
            </w:r>
            <w:r w:rsidR="00545E66" w:rsidRPr="005A2466">
              <w:rPr>
                <w:rFonts w:ascii="Calibri" w:hAnsi="Calibri"/>
                <w:color w:val="000000"/>
                <w:sz w:val="20"/>
              </w:rPr>
              <w:t>)</w:t>
            </w:r>
            <w:r w:rsidR="00134E27" w:rsidRPr="005A2466">
              <w:rPr>
                <w:rFonts w:ascii="Calibri" w:hAnsi="Calibri"/>
                <w:color w:val="000000"/>
                <w:sz w:val="20"/>
              </w:rPr>
              <w:t>; and </w:t>
            </w:r>
          </w:p>
          <w:p w14:paraId="6C6BC5B3" w14:textId="77777777" w:rsidR="00B7004A" w:rsidRPr="005A2466" w:rsidRDefault="00B7004A" w:rsidP="004E5CBB">
            <w:pPr>
              <w:spacing w:after="0" w:line="240" w:lineRule="auto"/>
              <w:contextualSpacing/>
              <w:jc w:val="both"/>
              <w:textAlignment w:val="baseline"/>
              <w:rPr>
                <w:rFonts w:ascii="Calibri" w:hAnsi="Calibri"/>
                <w:color w:val="000000"/>
                <w:sz w:val="20"/>
              </w:rPr>
              <w:pPrChange w:id="394" w:author="OLTRE" w:date="2024-07-03T22:42:00Z">
                <w:pPr>
                  <w:spacing w:after="0" w:line="240" w:lineRule="auto"/>
                  <w:ind w:left="2153" w:hanging="425"/>
                  <w:contextualSpacing/>
                  <w:jc w:val="both"/>
                  <w:textAlignment w:val="baseline"/>
                </w:pPr>
              </w:pPrChange>
            </w:pPr>
          </w:p>
          <w:p w14:paraId="1FE86CB1" w14:textId="557738A8" w:rsidR="00134E27" w:rsidRPr="005A2466" w:rsidRDefault="00CF2A21" w:rsidP="00BA45BC">
            <w:pPr>
              <w:numPr>
                <w:ilvl w:val="1"/>
                <w:numId w:val="31"/>
              </w:numPr>
              <w:spacing w:after="0" w:line="240" w:lineRule="auto"/>
              <w:ind w:left="2153" w:hanging="425"/>
              <w:contextualSpacing/>
              <w:jc w:val="both"/>
              <w:textAlignment w:val="baseline"/>
              <w:rPr>
                <w:rFonts w:ascii="Calibri" w:hAnsi="Calibri"/>
                <w:color w:val="000000"/>
                <w:sz w:val="20"/>
              </w:rPr>
            </w:pPr>
            <w:r w:rsidRPr="005A2466">
              <w:rPr>
                <w:rFonts w:ascii="Calibri" w:hAnsi="Calibri"/>
                <w:color w:val="000000"/>
                <w:sz w:val="20"/>
              </w:rPr>
              <w:t>152</w:t>
            </w:r>
            <w:r w:rsidR="00240179" w:rsidRPr="005A2466">
              <w:rPr>
                <w:rFonts w:ascii="Calibri" w:hAnsi="Calibri"/>
                <w:color w:val="000000"/>
                <w:sz w:val="20"/>
              </w:rPr>
              <w:t>,</w:t>
            </w:r>
            <w:r w:rsidR="00CE74AB" w:rsidRPr="005A2466">
              <w:rPr>
                <w:rFonts w:ascii="Calibri" w:hAnsi="Calibri"/>
                <w:color w:val="000000"/>
                <w:sz w:val="20"/>
              </w:rPr>
              <w:t xml:space="preserve">150 </w:t>
            </w:r>
            <w:r w:rsidR="00240179" w:rsidRPr="005A2466">
              <w:rPr>
                <w:rFonts w:ascii="Calibri" w:hAnsi="Calibri"/>
                <w:color w:val="000000"/>
                <w:sz w:val="20"/>
              </w:rPr>
              <w:t>(</w:t>
            </w:r>
            <w:r w:rsidRPr="005A2466">
              <w:rPr>
                <w:rFonts w:ascii="Calibri" w:hAnsi="Calibri"/>
                <w:color w:val="000000"/>
                <w:sz w:val="20"/>
              </w:rPr>
              <w:t>one</w:t>
            </w:r>
            <w:r w:rsidR="00240179" w:rsidRPr="005A2466">
              <w:rPr>
                <w:rFonts w:ascii="Calibri" w:hAnsi="Calibri"/>
                <w:color w:val="000000"/>
                <w:sz w:val="20"/>
              </w:rPr>
              <w:t xml:space="preserve"> hundred and </w:t>
            </w:r>
            <w:r w:rsidRPr="005A2466">
              <w:rPr>
                <w:rFonts w:ascii="Calibri" w:hAnsi="Calibri"/>
                <w:color w:val="000000"/>
                <w:sz w:val="20"/>
              </w:rPr>
              <w:t xml:space="preserve">fifty two </w:t>
            </w:r>
            <w:r w:rsidR="00240179" w:rsidRPr="005A2466">
              <w:rPr>
                <w:rFonts w:ascii="Calibri" w:hAnsi="Calibri"/>
                <w:color w:val="000000"/>
                <w:sz w:val="20"/>
              </w:rPr>
              <w:t>thousand</w:t>
            </w:r>
            <w:r w:rsidR="00CE74AB" w:rsidRPr="005A2466">
              <w:rPr>
                <w:rFonts w:ascii="Calibri" w:hAnsi="Calibri"/>
                <w:color w:val="000000"/>
                <w:sz w:val="20"/>
              </w:rPr>
              <w:t xml:space="preserve"> one hundred and fifty</w:t>
            </w:r>
            <w:r w:rsidR="00134E27" w:rsidRPr="005A2466">
              <w:rPr>
                <w:rFonts w:ascii="Calibri" w:hAnsi="Calibri"/>
                <w:color w:val="000000"/>
                <w:sz w:val="20"/>
              </w:rPr>
              <w:t xml:space="preserve">) </w:t>
            </w:r>
            <w:r w:rsidR="00F924C9" w:rsidRPr="00613832">
              <w:rPr>
                <w:rFonts w:ascii="Calibri" w:eastAsia="Times New Roman" w:hAnsi="Calibri" w:cs="Calibri"/>
                <w:color w:val="000000"/>
                <w:sz w:val="20"/>
                <w:szCs w:val="20"/>
                <w:lang w:eastAsia="en-ID"/>
              </w:rPr>
              <w:t>Class</w:t>
            </w:r>
            <w:r w:rsidR="00134E27" w:rsidRPr="005A2466">
              <w:rPr>
                <w:rFonts w:ascii="Calibri" w:hAnsi="Calibri"/>
                <w:color w:val="000000"/>
                <w:sz w:val="20"/>
              </w:rPr>
              <w:t xml:space="preserve"> </w:t>
            </w:r>
            <w:r w:rsidR="00545E66" w:rsidRPr="005A2466">
              <w:rPr>
                <w:rFonts w:ascii="Calibri" w:hAnsi="Calibri"/>
                <w:color w:val="000000"/>
                <w:sz w:val="20"/>
              </w:rPr>
              <w:t>C</w:t>
            </w:r>
            <w:r w:rsidR="00134E27" w:rsidRPr="005A2466">
              <w:rPr>
                <w:rFonts w:ascii="Calibri" w:hAnsi="Calibri"/>
                <w:color w:val="000000"/>
                <w:sz w:val="20"/>
              </w:rPr>
              <w:t xml:space="preserve"> Preferred Shares</w:t>
            </w:r>
            <w:r w:rsidR="00545E66" w:rsidRPr="005A2466">
              <w:rPr>
                <w:rFonts w:ascii="Calibri" w:hAnsi="Calibri"/>
                <w:color w:val="000000"/>
                <w:sz w:val="20"/>
              </w:rPr>
              <w:t xml:space="preserve"> each having a nominal value of IDR </w:t>
            </w:r>
            <w:r w:rsidR="0056189E" w:rsidRPr="005A2466">
              <w:rPr>
                <w:rFonts w:ascii="Calibri" w:hAnsi="Calibri"/>
                <w:color w:val="000000"/>
                <w:sz w:val="20"/>
              </w:rPr>
              <w:t>82,</w:t>
            </w:r>
            <w:r w:rsidR="00CE7EAD" w:rsidRPr="00613832">
              <w:rPr>
                <w:rFonts w:ascii="Calibri" w:eastAsia="Times New Roman" w:hAnsi="Calibri" w:cs="Calibri"/>
                <w:color w:val="000000"/>
                <w:sz w:val="20"/>
                <w:szCs w:val="20"/>
                <w:lang w:eastAsia="en-ID"/>
              </w:rPr>
              <w:t>200</w:t>
            </w:r>
            <w:r w:rsidR="00D670DD" w:rsidRPr="005A2466">
              <w:rPr>
                <w:rFonts w:ascii="Calibri" w:hAnsi="Calibri"/>
                <w:color w:val="000000"/>
                <w:sz w:val="20"/>
              </w:rPr>
              <w:t xml:space="preserve"> </w:t>
            </w:r>
            <w:r w:rsidR="007F1F88" w:rsidRPr="005A2466">
              <w:rPr>
                <w:rFonts w:ascii="Calibri" w:hAnsi="Calibri"/>
                <w:color w:val="000000"/>
                <w:sz w:val="20"/>
              </w:rPr>
              <w:t>(</w:t>
            </w:r>
            <w:r w:rsidR="0056189E" w:rsidRPr="005A2466">
              <w:rPr>
                <w:rFonts w:ascii="Calibri" w:hAnsi="Calibri"/>
                <w:color w:val="000000"/>
                <w:sz w:val="20"/>
              </w:rPr>
              <w:t>eighty two</w:t>
            </w:r>
            <w:r w:rsidR="003F6C42" w:rsidRPr="005A2466">
              <w:rPr>
                <w:rFonts w:ascii="Calibri" w:hAnsi="Calibri"/>
                <w:color w:val="000000"/>
                <w:sz w:val="20"/>
              </w:rPr>
              <w:t xml:space="preserve"> thousand </w:t>
            </w:r>
            <w:r w:rsidR="00CE7EAD" w:rsidRPr="00613832">
              <w:rPr>
                <w:rFonts w:ascii="Calibri" w:eastAsia="Times New Roman" w:hAnsi="Calibri" w:cs="Calibri"/>
                <w:color w:val="000000"/>
                <w:sz w:val="20"/>
                <w:szCs w:val="20"/>
                <w:lang w:eastAsia="en-ID"/>
              </w:rPr>
              <w:t>two</w:t>
            </w:r>
            <w:r w:rsidR="00CE7EAD" w:rsidRPr="005A2466">
              <w:rPr>
                <w:rFonts w:ascii="Calibri" w:hAnsi="Calibri"/>
                <w:color w:val="000000"/>
                <w:sz w:val="20"/>
              </w:rPr>
              <w:t xml:space="preserve"> </w:t>
            </w:r>
            <w:r w:rsidR="00D670DD" w:rsidRPr="005A2466">
              <w:rPr>
                <w:rFonts w:ascii="Calibri" w:hAnsi="Calibri"/>
                <w:color w:val="000000"/>
                <w:sz w:val="20"/>
              </w:rPr>
              <w:t>hundred Rupiah</w:t>
            </w:r>
            <w:r w:rsidR="00545E66" w:rsidRPr="005A2466">
              <w:rPr>
                <w:rFonts w:ascii="Calibri" w:hAnsi="Calibri"/>
                <w:color w:val="000000"/>
                <w:sz w:val="20"/>
              </w:rPr>
              <w:t>)</w:t>
            </w:r>
            <w:r w:rsidR="00134E27" w:rsidRPr="005A2466">
              <w:rPr>
                <w:rFonts w:ascii="Calibri" w:hAnsi="Calibri"/>
                <w:color w:val="000000"/>
                <w:sz w:val="20"/>
              </w:rPr>
              <w:t>.</w:t>
            </w:r>
          </w:p>
          <w:p w14:paraId="25589AAF" w14:textId="3ACB27D6" w:rsidR="005939E4" w:rsidRPr="005A2466" w:rsidRDefault="00134E27" w:rsidP="00490FCB">
            <w:pPr>
              <w:spacing w:after="0" w:line="240" w:lineRule="auto"/>
              <w:ind w:left="1494"/>
              <w:contextualSpacing/>
              <w:jc w:val="both"/>
              <w:rPr>
                <w:rFonts w:ascii="Calibri" w:hAnsi="Calibri"/>
                <w:sz w:val="20"/>
              </w:rPr>
            </w:pPr>
            <w:r w:rsidRPr="005A2466">
              <w:rPr>
                <w:rFonts w:ascii="Calibri" w:hAnsi="Calibri"/>
                <w:color w:val="000000"/>
                <w:sz w:val="20"/>
              </w:rPr>
              <w:t> </w:t>
            </w:r>
          </w:p>
          <w:p w14:paraId="048C1FCC" w14:textId="7F2AB8DE" w:rsidR="00D9435D" w:rsidRPr="005A2466" w:rsidRDefault="00134E27" w:rsidP="005A2466">
            <w:pPr>
              <w:spacing w:after="0" w:line="240" w:lineRule="auto"/>
              <w:ind w:left="1161" w:hanging="567"/>
              <w:contextualSpacing/>
              <w:jc w:val="both"/>
              <w:rPr>
                <w:rFonts w:ascii="Calibri" w:hAnsi="Calibri"/>
                <w:color w:val="000000"/>
                <w:sz w:val="20"/>
              </w:rPr>
            </w:pPr>
            <w:r w:rsidRPr="00613832">
              <w:rPr>
                <w:rFonts w:ascii="Calibri" w:eastAsia="Times New Roman" w:hAnsi="Calibri" w:cs="Calibri"/>
                <w:color w:val="000000"/>
                <w:sz w:val="20"/>
                <w:szCs w:val="20"/>
                <w:lang w:eastAsia="en-ID"/>
              </w:rPr>
              <w:t xml:space="preserve">2.1.3 </w:t>
            </w:r>
            <w:r w:rsidRPr="005A2466">
              <w:rPr>
                <w:rFonts w:ascii="Calibri" w:hAnsi="Calibri"/>
                <w:color w:val="000000"/>
                <w:sz w:val="20"/>
              </w:rPr>
              <w:t>The Shareholding composition of the Company following Completion is set out in Schedule 1</w:t>
            </w:r>
            <w:r w:rsidR="00AC1C87" w:rsidRPr="005A2466">
              <w:rPr>
                <w:rFonts w:ascii="Calibri" w:hAnsi="Calibri"/>
                <w:color w:val="000000"/>
                <w:sz w:val="20"/>
              </w:rPr>
              <w:t xml:space="preserve"> </w:t>
            </w:r>
            <w:r w:rsidR="00AC1C87" w:rsidRPr="005A2466">
              <w:rPr>
                <w:rFonts w:ascii="Calibri" w:hAnsi="Calibri"/>
                <w:color w:val="000000"/>
                <w:sz w:val="20"/>
              </w:rPr>
              <w:lastRenderedPageBreak/>
              <w:t xml:space="preserve">with the </w:t>
            </w:r>
            <w:r w:rsidR="005173A9" w:rsidRPr="005A2466">
              <w:rPr>
                <w:rFonts w:ascii="Calibri" w:hAnsi="Calibri"/>
                <w:color w:val="000000"/>
                <w:sz w:val="20"/>
              </w:rPr>
              <w:t>order of shares c</w:t>
            </w:r>
            <w:r w:rsidR="00AC1C87" w:rsidRPr="005A2466">
              <w:rPr>
                <w:rFonts w:ascii="Calibri" w:hAnsi="Calibri"/>
                <w:color w:val="000000"/>
                <w:sz w:val="20"/>
              </w:rPr>
              <w:t>lassification</w:t>
            </w:r>
            <w:r w:rsidR="005173A9" w:rsidRPr="005A2466">
              <w:rPr>
                <w:rFonts w:ascii="Calibri" w:hAnsi="Calibri"/>
                <w:color w:val="000000"/>
                <w:sz w:val="20"/>
              </w:rPr>
              <w:t xml:space="preserve"> as described in Schedule 2</w:t>
            </w:r>
            <w:r w:rsidRPr="005A2466">
              <w:rPr>
                <w:rFonts w:ascii="Calibri" w:hAnsi="Calibri"/>
                <w:color w:val="000000"/>
                <w:sz w:val="20"/>
              </w:rPr>
              <w:t>. </w:t>
            </w:r>
          </w:p>
          <w:p w14:paraId="0EAC7CC0" w14:textId="77777777" w:rsidR="006622B4" w:rsidRDefault="006622B4">
            <w:pPr>
              <w:spacing w:after="0" w:line="240" w:lineRule="auto"/>
              <w:contextualSpacing/>
              <w:jc w:val="both"/>
              <w:rPr>
                <w:rFonts w:ascii="Calibri" w:hAnsi="Calibri"/>
                <w:color w:val="000000"/>
                <w:sz w:val="20"/>
              </w:rPr>
            </w:pPr>
          </w:p>
          <w:p w14:paraId="40D07FB4" w14:textId="77777777" w:rsidR="00BD71CB" w:rsidRDefault="00BD71CB" w:rsidP="005A2466">
            <w:pPr>
              <w:spacing w:after="0" w:line="240" w:lineRule="auto"/>
              <w:contextualSpacing/>
              <w:jc w:val="both"/>
              <w:rPr>
                <w:rFonts w:ascii="Calibri" w:hAnsi="Calibri"/>
                <w:color w:val="000000"/>
                <w:sz w:val="20"/>
              </w:rPr>
            </w:pPr>
          </w:p>
          <w:p w14:paraId="09E55275" w14:textId="77777777" w:rsidR="0000051D" w:rsidRPr="005A2466" w:rsidRDefault="0000051D" w:rsidP="005A2466">
            <w:pPr>
              <w:spacing w:after="0" w:line="240" w:lineRule="auto"/>
              <w:contextualSpacing/>
              <w:jc w:val="both"/>
              <w:rPr>
                <w:ins w:id="395" w:author="OLTRE" w:date="2024-07-03T22:42:00Z"/>
                <w:rFonts w:ascii="Calibri" w:hAnsi="Calibri"/>
                <w:color w:val="000000"/>
                <w:sz w:val="20"/>
              </w:rPr>
            </w:pPr>
          </w:p>
          <w:p w14:paraId="0A3A889A" w14:textId="77ABE6A8" w:rsidR="00D9435D" w:rsidRPr="005A2466" w:rsidRDefault="00D9435D" w:rsidP="00BA45BC">
            <w:pPr>
              <w:pStyle w:val="ListParagraph"/>
              <w:numPr>
                <w:ilvl w:val="1"/>
                <w:numId w:val="89"/>
              </w:numPr>
              <w:spacing w:after="0" w:line="240" w:lineRule="auto"/>
              <w:ind w:left="594" w:hanging="594"/>
              <w:jc w:val="both"/>
              <w:rPr>
                <w:rFonts w:ascii="Calibri" w:hAnsi="Calibri"/>
                <w:sz w:val="20"/>
              </w:rPr>
            </w:pPr>
            <w:r w:rsidRPr="004865C1">
              <w:rPr>
                <w:rFonts w:ascii="Calibri" w:hAnsi="Calibri" w:cs="Calibri"/>
                <w:color w:val="000000"/>
                <w:sz w:val="20"/>
                <w:szCs w:val="20"/>
                <w:u w:val="single"/>
              </w:rPr>
              <w:t>Employee Share Ownership Plan</w:t>
            </w:r>
          </w:p>
          <w:p w14:paraId="5A142C30" w14:textId="24A77753" w:rsidR="00F924C9" w:rsidRPr="00BA45BC" w:rsidRDefault="00D9435D" w:rsidP="00BA45BC">
            <w:pPr>
              <w:pStyle w:val="ListParagraph"/>
              <w:numPr>
                <w:ilvl w:val="2"/>
                <w:numId w:val="89"/>
              </w:numPr>
              <w:tabs>
                <w:tab w:val="left" w:pos="606"/>
              </w:tabs>
              <w:spacing w:after="0" w:line="240" w:lineRule="auto"/>
              <w:ind w:left="1161" w:hanging="567"/>
              <w:jc w:val="both"/>
              <w:textAlignment w:val="baseline"/>
              <w:rPr>
                <w:ins w:id="396" w:author="OLTRE" w:date="2024-07-03T22:42:00Z"/>
                <w:rFonts w:ascii="Calibri" w:eastAsia="Times New Roman" w:hAnsi="Calibri" w:cs="Calibri"/>
                <w:color w:val="000000"/>
                <w:sz w:val="20"/>
                <w:szCs w:val="20"/>
                <w:lang w:eastAsia="en-ID"/>
              </w:rPr>
            </w:pPr>
            <w:r w:rsidRPr="004865C1">
              <w:rPr>
                <w:rFonts w:ascii="Calibri" w:eastAsia="Times New Roman" w:hAnsi="Calibri" w:cs="Calibri"/>
                <w:color w:val="000000"/>
                <w:sz w:val="20"/>
                <w:szCs w:val="20"/>
                <w:lang w:eastAsia="en-ID"/>
              </w:rPr>
              <w:t xml:space="preserve">The Parties agree that the Company may issue new up to </w:t>
            </w:r>
            <w:r w:rsidR="00CF2A21" w:rsidRPr="004865C1">
              <w:rPr>
                <w:rFonts w:ascii="Calibri" w:eastAsia="Times New Roman" w:hAnsi="Calibri" w:cs="Calibri"/>
                <w:color w:val="000000"/>
                <w:sz w:val="20"/>
                <w:szCs w:val="20"/>
                <w:lang w:eastAsia="en-ID"/>
              </w:rPr>
              <w:t xml:space="preserve">10% (ten percent) of total </w:t>
            </w:r>
            <w:del w:id="397" w:author="OLTRE" w:date="2024-07-03T22:42:00Z">
              <w:r w:rsidR="00CF2A21" w:rsidRPr="004865C1">
                <w:rPr>
                  <w:rFonts w:ascii="Calibri" w:eastAsia="Times New Roman" w:hAnsi="Calibri" w:cs="Calibri"/>
                  <w:color w:val="000000"/>
                  <w:sz w:val="20"/>
                  <w:szCs w:val="20"/>
                  <w:lang w:eastAsia="en-ID"/>
                </w:rPr>
                <w:delText>shares</w:delText>
              </w:r>
            </w:del>
            <w:ins w:id="398" w:author="OLTRE" w:date="2024-07-03T22:42:00Z">
              <w:r w:rsidR="008F2AF8">
                <w:rPr>
                  <w:rFonts w:ascii="Calibri" w:eastAsia="Times New Roman" w:hAnsi="Calibri" w:cs="Calibri"/>
                  <w:color w:val="000000"/>
                  <w:sz w:val="20"/>
                  <w:szCs w:val="20"/>
                  <w:lang w:eastAsia="en-ID"/>
                </w:rPr>
                <w:t>S</w:t>
              </w:r>
              <w:r w:rsidR="00CF2A21" w:rsidRPr="004865C1">
                <w:rPr>
                  <w:rFonts w:ascii="Calibri" w:eastAsia="Times New Roman" w:hAnsi="Calibri" w:cs="Calibri"/>
                  <w:color w:val="000000"/>
                  <w:sz w:val="20"/>
                  <w:szCs w:val="20"/>
                  <w:lang w:eastAsia="en-ID"/>
                </w:rPr>
                <w:t>hares</w:t>
              </w:r>
            </w:ins>
            <w:r w:rsidR="00CF2A21" w:rsidRPr="004865C1">
              <w:rPr>
                <w:rFonts w:ascii="Calibri" w:eastAsia="Times New Roman" w:hAnsi="Calibri" w:cs="Calibri"/>
                <w:color w:val="000000"/>
                <w:sz w:val="20"/>
                <w:szCs w:val="20"/>
                <w:lang w:eastAsia="en-ID"/>
              </w:rPr>
              <w:t xml:space="preserve"> of Company’s the fully diluted shares of </w:t>
            </w:r>
            <w:r w:rsidRPr="004865C1">
              <w:rPr>
                <w:rFonts w:ascii="Calibri" w:eastAsia="Times New Roman" w:hAnsi="Calibri" w:cs="Calibri"/>
                <w:color w:val="000000"/>
                <w:sz w:val="20"/>
                <w:szCs w:val="20"/>
                <w:lang w:eastAsia="en-ID"/>
              </w:rPr>
              <w:t>Series 1 Shares</w:t>
            </w:r>
            <w:r w:rsidR="00CF2A21" w:rsidRPr="004865C1">
              <w:rPr>
                <w:rFonts w:ascii="Calibri" w:eastAsia="Times New Roman" w:hAnsi="Calibri" w:cs="Calibri"/>
                <w:color w:val="000000"/>
                <w:sz w:val="20"/>
                <w:szCs w:val="20"/>
                <w:lang w:eastAsia="en-ID"/>
              </w:rPr>
              <w:t xml:space="preserve"> or </w:t>
            </w:r>
            <w:del w:id="399" w:author="OLTRE" w:date="2024-07-03T22:42:00Z">
              <w:r w:rsidR="0081256F" w:rsidRPr="00613832">
                <w:rPr>
                  <w:rFonts w:ascii="Calibri" w:eastAsia="Times New Roman" w:hAnsi="Calibri" w:cs="Calibri"/>
                  <w:color w:val="000000"/>
                  <w:sz w:val="20"/>
                  <w:szCs w:val="20"/>
                  <w:lang w:eastAsia="en-ID"/>
                </w:rPr>
                <w:delText>Class</w:delText>
              </w:r>
              <w:r w:rsidR="0081256F" w:rsidRPr="004865C1">
                <w:rPr>
                  <w:rFonts w:ascii="Calibri" w:eastAsia="Times New Roman" w:hAnsi="Calibri" w:cs="Calibri"/>
                  <w:color w:val="000000"/>
                  <w:sz w:val="20"/>
                  <w:szCs w:val="20"/>
                  <w:lang w:eastAsia="en-ID"/>
                </w:rPr>
                <w:delText>s</w:delText>
              </w:r>
            </w:del>
            <w:ins w:id="400" w:author="OLTRE" w:date="2024-07-03T22:42:00Z">
              <w:r w:rsidR="0081256F" w:rsidRPr="00613832">
                <w:rPr>
                  <w:rFonts w:ascii="Calibri" w:eastAsia="Times New Roman" w:hAnsi="Calibri" w:cs="Calibri"/>
                  <w:color w:val="000000"/>
                  <w:sz w:val="20"/>
                  <w:szCs w:val="20"/>
                  <w:lang w:eastAsia="en-ID"/>
                </w:rPr>
                <w:t>Clas</w:t>
              </w:r>
              <w:r w:rsidR="0081256F" w:rsidRPr="004865C1">
                <w:rPr>
                  <w:rFonts w:ascii="Calibri" w:eastAsia="Times New Roman" w:hAnsi="Calibri" w:cs="Calibri"/>
                  <w:color w:val="000000"/>
                  <w:sz w:val="20"/>
                  <w:szCs w:val="20"/>
                  <w:lang w:eastAsia="en-ID"/>
                </w:rPr>
                <w:t>s</w:t>
              </w:r>
            </w:ins>
            <w:r w:rsidR="0081256F" w:rsidRPr="004865C1">
              <w:rPr>
                <w:rFonts w:ascii="Calibri" w:eastAsia="Times New Roman" w:hAnsi="Calibri" w:cs="Calibri"/>
                <w:color w:val="000000"/>
                <w:sz w:val="20"/>
                <w:szCs w:val="20"/>
                <w:lang w:eastAsia="en-ID"/>
              </w:rPr>
              <w:t xml:space="preserve"> </w:t>
            </w:r>
            <w:r w:rsidR="00CF2A21" w:rsidRPr="004865C1">
              <w:rPr>
                <w:rFonts w:ascii="Calibri" w:eastAsia="Times New Roman" w:hAnsi="Calibri" w:cs="Calibri"/>
                <w:color w:val="000000"/>
                <w:sz w:val="20"/>
                <w:szCs w:val="20"/>
                <w:lang w:eastAsia="en-ID"/>
              </w:rPr>
              <w:t>A Shares</w:t>
            </w:r>
            <w:r w:rsidRPr="004865C1">
              <w:rPr>
                <w:rFonts w:ascii="Calibri" w:eastAsia="Times New Roman" w:hAnsi="Calibri" w:cs="Calibri"/>
                <w:color w:val="000000"/>
                <w:sz w:val="20"/>
                <w:szCs w:val="20"/>
                <w:lang w:eastAsia="en-ID"/>
              </w:rPr>
              <w:t xml:space="preserve"> (“</w:t>
            </w:r>
            <w:r w:rsidRPr="004865C1">
              <w:rPr>
                <w:rFonts w:ascii="Calibri" w:eastAsia="Times New Roman" w:hAnsi="Calibri" w:cs="Calibri"/>
                <w:b/>
                <w:bCs/>
                <w:color w:val="000000"/>
                <w:sz w:val="20"/>
                <w:szCs w:val="20"/>
                <w:lang w:eastAsia="en-ID"/>
              </w:rPr>
              <w:t>ESOP Shares</w:t>
            </w:r>
            <w:r w:rsidRPr="004865C1">
              <w:rPr>
                <w:rFonts w:ascii="Calibri" w:eastAsia="Times New Roman" w:hAnsi="Calibri" w:cs="Calibri"/>
                <w:color w:val="000000"/>
                <w:sz w:val="20"/>
                <w:szCs w:val="20"/>
                <w:lang w:eastAsia="en-ID"/>
              </w:rPr>
              <w:t>”) under an Employee Share Ownership Plan.</w:t>
            </w:r>
          </w:p>
          <w:p w14:paraId="6C0B1B6A" w14:textId="77777777" w:rsidR="00A55264" w:rsidRPr="004865C1" w:rsidRDefault="00A55264" w:rsidP="005A2466">
            <w:pPr>
              <w:pStyle w:val="ListParagraph"/>
              <w:tabs>
                <w:tab w:val="left" w:pos="606"/>
              </w:tabs>
              <w:spacing w:after="0" w:line="240" w:lineRule="auto"/>
              <w:ind w:left="1161" w:hanging="567"/>
              <w:jc w:val="both"/>
              <w:textAlignment w:val="baseline"/>
              <w:rPr>
                <w:rFonts w:ascii="Calibri" w:eastAsia="Times New Roman" w:hAnsi="Calibri" w:cs="Calibri"/>
                <w:color w:val="000000"/>
                <w:sz w:val="20"/>
                <w:szCs w:val="20"/>
                <w:lang w:eastAsia="en-ID"/>
              </w:rPr>
              <w:pPrChange w:id="401" w:author="OLTRE" w:date="2024-07-03T22:42:00Z">
                <w:pPr>
                  <w:pStyle w:val="ListParagraph"/>
                  <w:numPr>
                    <w:ilvl w:val="2"/>
                    <w:numId w:val="89"/>
                  </w:numPr>
                  <w:tabs>
                    <w:tab w:val="left" w:pos="606"/>
                  </w:tabs>
                  <w:spacing w:after="0" w:line="240" w:lineRule="auto"/>
                  <w:ind w:left="1161" w:hanging="567"/>
                  <w:jc w:val="both"/>
                  <w:textAlignment w:val="baseline"/>
                </w:pPr>
              </w:pPrChange>
            </w:pPr>
          </w:p>
          <w:p w14:paraId="1F80E344" w14:textId="77777777" w:rsidR="00A55264" w:rsidRDefault="00A55264" w:rsidP="005A2466">
            <w:pPr>
              <w:pStyle w:val="ListParagraph"/>
              <w:tabs>
                <w:tab w:val="left" w:pos="606"/>
              </w:tabs>
              <w:spacing w:after="0" w:line="240" w:lineRule="auto"/>
              <w:ind w:left="1161" w:hanging="567"/>
              <w:jc w:val="both"/>
              <w:textAlignment w:val="baseline"/>
              <w:rPr>
                <w:rFonts w:ascii="Calibri" w:eastAsia="Times New Roman" w:hAnsi="Calibri" w:cs="Calibri"/>
                <w:color w:val="000000"/>
                <w:sz w:val="20"/>
                <w:szCs w:val="20"/>
                <w:lang w:eastAsia="en-ID"/>
              </w:rPr>
            </w:pPr>
          </w:p>
          <w:p w14:paraId="643B5BA8" w14:textId="77777777" w:rsidR="006622B4" w:rsidRPr="005A2466" w:rsidRDefault="00D9435D" w:rsidP="00BA45BC">
            <w:pPr>
              <w:pStyle w:val="ListParagraph"/>
              <w:numPr>
                <w:ilvl w:val="2"/>
                <w:numId w:val="89"/>
              </w:numPr>
              <w:tabs>
                <w:tab w:val="left" w:pos="606"/>
              </w:tabs>
              <w:spacing w:after="0" w:line="240" w:lineRule="auto"/>
              <w:ind w:left="1161" w:hanging="567"/>
              <w:jc w:val="both"/>
              <w:textAlignment w:val="baseline"/>
              <w:rPr>
                <w:rFonts w:ascii="Calibri" w:hAnsi="Calibri"/>
                <w:b/>
                <w:sz w:val="20"/>
              </w:rPr>
            </w:pPr>
            <w:r w:rsidRPr="005A2466">
              <w:rPr>
                <w:rFonts w:ascii="Calibri" w:hAnsi="Calibri"/>
                <w:sz w:val="20"/>
              </w:rPr>
              <w:t xml:space="preserve">The Employee Share Ownership Plan will comprise the issuance of options or warrants or similar securities which will be exercisable into ESOP Shares on terms to be </w:t>
            </w:r>
            <w:r w:rsidR="00F978F3" w:rsidRPr="005A2466">
              <w:rPr>
                <w:rFonts w:ascii="Calibri" w:hAnsi="Calibri"/>
                <w:sz w:val="20"/>
              </w:rPr>
              <w:t>determined by</w:t>
            </w:r>
            <w:r w:rsidRPr="005A2466">
              <w:rPr>
                <w:rFonts w:ascii="Calibri" w:hAnsi="Calibri"/>
                <w:sz w:val="20"/>
              </w:rPr>
              <w:t xml:space="preserve"> </w:t>
            </w:r>
            <w:r w:rsidR="00CF2A21" w:rsidRPr="005A2466">
              <w:rPr>
                <w:rFonts w:ascii="Calibri" w:hAnsi="Calibri"/>
                <w:sz w:val="20"/>
              </w:rPr>
              <w:t>Company’s management</w:t>
            </w:r>
            <w:r w:rsidRPr="005A2466">
              <w:rPr>
                <w:rFonts w:ascii="Calibri" w:hAnsi="Calibri"/>
                <w:sz w:val="20"/>
              </w:rPr>
              <w:t xml:space="preserve">.  </w:t>
            </w:r>
          </w:p>
          <w:p w14:paraId="0D1D5F09" w14:textId="77777777" w:rsidR="00BE4EB3" w:rsidRDefault="00BE4EB3">
            <w:pPr>
              <w:spacing w:after="0" w:line="240" w:lineRule="auto"/>
              <w:contextualSpacing/>
              <w:rPr>
                <w:rFonts w:ascii="Calibri" w:hAnsi="Calibri"/>
                <w:sz w:val="20"/>
              </w:rPr>
            </w:pPr>
          </w:p>
          <w:p w14:paraId="4A08437A" w14:textId="752B771C" w:rsidR="00DB590D" w:rsidRPr="005A2466" w:rsidRDefault="00DB590D" w:rsidP="005A2466">
            <w:pPr>
              <w:spacing w:after="0" w:line="240" w:lineRule="auto"/>
              <w:contextualSpacing/>
              <w:rPr>
                <w:rFonts w:ascii="Calibri" w:hAnsi="Calibri"/>
                <w:sz w:val="20"/>
              </w:rPr>
            </w:pPr>
          </w:p>
          <w:p w14:paraId="0801EE4C" w14:textId="518B0C68" w:rsidR="00134E27" w:rsidRPr="005A2466" w:rsidRDefault="00134E27" w:rsidP="00BA45BC">
            <w:pPr>
              <w:pStyle w:val="ListParagraph"/>
              <w:numPr>
                <w:ilvl w:val="1"/>
                <w:numId w:val="89"/>
              </w:numPr>
              <w:spacing w:after="0" w:line="240" w:lineRule="auto"/>
              <w:ind w:left="594" w:hanging="594"/>
              <w:jc w:val="both"/>
              <w:rPr>
                <w:rFonts w:ascii="Calibri" w:hAnsi="Calibri"/>
                <w:sz w:val="20"/>
              </w:rPr>
            </w:pPr>
            <w:r w:rsidRPr="005A2466">
              <w:rPr>
                <w:rFonts w:ascii="Calibri" w:hAnsi="Calibri" w:cs="Calibri"/>
                <w:color w:val="000000"/>
                <w:sz w:val="20"/>
                <w:szCs w:val="20"/>
                <w:u w:val="single"/>
              </w:rPr>
              <w:t>Company</w:t>
            </w:r>
            <w:r w:rsidRPr="005A2466">
              <w:rPr>
                <w:rFonts w:ascii="Calibri" w:hAnsi="Calibri"/>
                <w:color w:val="000000"/>
                <w:sz w:val="20"/>
                <w:u w:val="single"/>
              </w:rPr>
              <w:t xml:space="preserve"> Name.</w:t>
            </w:r>
            <w:r w:rsidRPr="005A2466">
              <w:rPr>
                <w:rFonts w:ascii="Calibri" w:hAnsi="Calibri"/>
                <w:color w:val="000000"/>
                <w:sz w:val="20"/>
              </w:rPr>
              <w:t xml:space="preserve"> The name of the Company shall remain </w:t>
            </w:r>
            <w:r w:rsidRPr="005A2466">
              <w:rPr>
                <w:rFonts w:ascii="Calibri" w:hAnsi="Calibri"/>
                <w:b/>
                <w:color w:val="000000"/>
                <w:sz w:val="20"/>
              </w:rPr>
              <w:t>“</w:t>
            </w:r>
            <w:r w:rsidR="00D7546E" w:rsidRPr="005A2466">
              <w:rPr>
                <w:rFonts w:ascii="Calibri" w:hAnsi="Calibri"/>
                <w:b/>
                <w:sz w:val="20"/>
              </w:rPr>
              <w:t>PT REGENE ARTIFISIAL INTELIGEN</w:t>
            </w:r>
            <w:r w:rsidRPr="005A2466">
              <w:rPr>
                <w:rFonts w:ascii="Calibri" w:hAnsi="Calibri"/>
                <w:b/>
                <w:color w:val="000000"/>
                <w:sz w:val="20"/>
              </w:rPr>
              <w:t>”</w:t>
            </w:r>
            <w:r w:rsidRPr="005A2466">
              <w:rPr>
                <w:rFonts w:ascii="Calibri" w:hAnsi="Calibri"/>
                <w:color w:val="000000"/>
                <w:sz w:val="20"/>
              </w:rPr>
              <w:t>, or any other names as agreed by the Parties.</w:t>
            </w:r>
          </w:p>
          <w:p w14:paraId="1733A332" w14:textId="77777777" w:rsidR="00393FB2" w:rsidRPr="005A2466" w:rsidRDefault="00393FB2" w:rsidP="005A2466">
            <w:pPr>
              <w:spacing w:after="0" w:line="240" w:lineRule="auto"/>
              <w:contextualSpacing/>
              <w:rPr>
                <w:rFonts w:ascii="Calibri" w:hAnsi="Calibri"/>
                <w:sz w:val="20"/>
              </w:rPr>
            </w:pPr>
          </w:p>
          <w:p w14:paraId="4FA22916" w14:textId="77777777" w:rsidR="00134E27" w:rsidRPr="005A2466" w:rsidRDefault="00134E27" w:rsidP="005A2466">
            <w:pPr>
              <w:spacing w:after="0" w:line="240" w:lineRule="auto"/>
              <w:ind w:hanging="426"/>
              <w:contextualSpacing/>
              <w:jc w:val="center"/>
              <w:rPr>
                <w:rFonts w:ascii="Calibri" w:hAnsi="Calibri"/>
                <w:sz w:val="20"/>
              </w:rPr>
            </w:pPr>
            <w:r w:rsidRPr="005A2466">
              <w:rPr>
                <w:rFonts w:ascii="Calibri" w:hAnsi="Calibri"/>
                <w:b/>
                <w:color w:val="000000"/>
                <w:sz w:val="20"/>
              </w:rPr>
              <w:t>3</w:t>
            </w:r>
          </w:p>
          <w:p w14:paraId="1B0EFFAB" w14:textId="77777777" w:rsidR="00134E27" w:rsidRPr="005A2466" w:rsidRDefault="00134E27" w:rsidP="005A2466">
            <w:pPr>
              <w:spacing w:after="0" w:line="240" w:lineRule="auto"/>
              <w:ind w:hanging="426"/>
              <w:contextualSpacing/>
              <w:jc w:val="center"/>
              <w:rPr>
                <w:rFonts w:ascii="Calibri" w:hAnsi="Calibri"/>
                <w:b/>
                <w:color w:val="000000"/>
                <w:sz w:val="20"/>
              </w:rPr>
            </w:pPr>
            <w:r w:rsidRPr="005A2466">
              <w:rPr>
                <w:rFonts w:ascii="Calibri" w:hAnsi="Calibri"/>
                <w:b/>
                <w:color w:val="000000"/>
                <w:sz w:val="20"/>
              </w:rPr>
              <w:t>OBJECTIVE OF THE COMPANY</w:t>
            </w:r>
          </w:p>
          <w:p w14:paraId="29731252" w14:textId="77777777" w:rsidR="002E0E33" w:rsidRPr="005A2466" w:rsidRDefault="002E0E33" w:rsidP="005A2466">
            <w:pPr>
              <w:spacing w:after="0" w:line="240" w:lineRule="auto"/>
              <w:ind w:hanging="426"/>
              <w:contextualSpacing/>
              <w:jc w:val="center"/>
              <w:rPr>
                <w:rFonts w:ascii="Calibri" w:hAnsi="Calibri"/>
                <w:sz w:val="20"/>
              </w:rPr>
            </w:pPr>
          </w:p>
          <w:p w14:paraId="034EDE3C" w14:textId="5C66DFC5" w:rsidR="00134E27" w:rsidRDefault="00134E27" w:rsidP="005A2466">
            <w:pPr>
              <w:spacing w:after="0" w:line="240" w:lineRule="auto"/>
              <w:ind w:left="37"/>
              <w:contextualSpacing/>
              <w:jc w:val="both"/>
              <w:rPr>
                <w:rFonts w:ascii="Calibri" w:hAnsi="Calibri"/>
                <w:color w:val="000000"/>
                <w:sz w:val="20"/>
              </w:rPr>
            </w:pPr>
            <w:r w:rsidRPr="005A2466">
              <w:rPr>
                <w:rFonts w:ascii="Calibri" w:hAnsi="Calibri"/>
                <w:color w:val="000000"/>
                <w:sz w:val="20"/>
              </w:rPr>
              <w:t xml:space="preserve">The main objective of the Company shall be to carry out the business of </w:t>
            </w:r>
            <w:r w:rsidR="00CF2A21" w:rsidRPr="005A2466">
              <w:rPr>
                <w:rFonts w:ascii="Calibri" w:hAnsi="Calibri"/>
                <w:color w:val="000000"/>
                <w:sz w:val="20"/>
              </w:rPr>
              <w:t>genetic lab services</w:t>
            </w:r>
            <w:r w:rsidR="00BF7AC3">
              <w:rPr>
                <w:rFonts w:ascii="Calibri" w:hAnsi="Calibri"/>
                <w:color w:val="000000"/>
                <w:sz w:val="20"/>
              </w:rPr>
              <w:t xml:space="preserve"> </w:t>
            </w:r>
            <w:r w:rsidR="000172F8" w:rsidRPr="00FC1F44">
              <w:rPr>
                <w:rFonts w:ascii="Calibri" w:hAnsi="Calibri" w:cs="Calibri"/>
                <w:color w:val="000000"/>
                <w:sz w:val="20"/>
                <w:szCs w:val="20"/>
              </w:rPr>
              <w:t xml:space="preserve">hormones, supplements, </w:t>
            </w:r>
            <w:proofErr w:type="spellStart"/>
            <w:r w:rsidR="000172F8" w:rsidRPr="00FC1F44">
              <w:rPr>
                <w:rFonts w:ascii="Calibri" w:hAnsi="Calibri" w:cs="Calibri"/>
                <w:color w:val="000000"/>
                <w:sz w:val="20"/>
                <w:szCs w:val="20"/>
              </w:rPr>
              <w:t>stemcells</w:t>
            </w:r>
            <w:proofErr w:type="spellEnd"/>
            <w:r w:rsidR="000172F8" w:rsidRPr="00FC1F44">
              <w:rPr>
                <w:rFonts w:ascii="Calibri" w:hAnsi="Calibri" w:cs="Calibri"/>
                <w:color w:val="000000"/>
                <w:sz w:val="20"/>
                <w:szCs w:val="20"/>
              </w:rPr>
              <w:t xml:space="preserve"> and skincare along with its derivatives and  </w:t>
            </w:r>
            <w:proofErr w:type="spellStart"/>
            <w:r w:rsidR="00BF7AC3">
              <w:rPr>
                <w:rFonts w:ascii="Calibri" w:hAnsi="Calibri"/>
                <w:color w:val="000000"/>
                <w:sz w:val="20"/>
              </w:rPr>
              <w:t>and</w:t>
            </w:r>
            <w:proofErr w:type="spellEnd"/>
            <w:r w:rsidR="00BF7AC3">
              <w:rPr>
                <w:rFonts w:ascii="Calibri" w:hAnsi="Calibri"/>
                <w:color w:val="000000"/>
                <w:sz w:val="20"/>
              </w:rPr>
              <w:t xml:space="preserve"> other business activities as approved by the Shareholders and provided for under the Articles of Association</w:t>
            </w:r>
            <w:r w:rsidR="00BF7AC3" w:rsidRPr="00D301CD">
              <w:rPr>
                <w:rFonts w:ascii="Calibri" w:hAnsi="Calibri"/>
                <w:color w:val="000000"/>
                <w:sz w:val="20"/>
              </w:rPr>
              <w:t>.</w:t>
            </w:r>
          </w:p>
          <w:p w14:paraId="3E92AD67" w14:textId="433892E8" w:rsidR="00BE24D9" w:rsidRPr="005A2466" w:rsidRDefault="00BE24D9" w:rsidP="005A2466">
            <w:pPr>
              <w:spacing w:after="0" w:line="240" w:lineRule="auto"/>
              <w:ind w:left="37"/>
              <w:contextualSpacing/>
              <w:jc w:val="both"/>
              <w:rPr>
                <w:rFonts w:ascii="Calibri" w:hAnsi="Calibri"/>
                <w:sz w:val="20"/>
              </w:rPr>
            </w:pPr>
          </w:p>
        </w:tc>
        <w:tc>
          <w:tcPr>
            <w:tcW w:w="4914" w:type="dxa"/>
            <w:gridSpan w:val="2"/>
            <w:tcMar>
              <w:top w:w="0" w:type="dxa"/>
              <w:left w:w="108" w:type="dxa"/>
              <w:bottom w:w="0" w:type="dxa"/>
              <w:right w:w="108" w:type="dxa"/>
            </w:tcMar>
            <w:hideMark/>
          </w:tcPr>
          <w:p w14:paraId="1C132B8D" w14:textId="21ADC20F" w:rsidR="00134E27" w:rsidRPr="005A2466" w:rsidRDefault="00134E27" w:rsidP="00BA45BC">
            <w:pPr>
              <w:pStyle w:val="ListParagraph"/>
              <w:numPr>
                <w:ilvl w:val="0"/>
                <w:numId w:val="140"/>
              </w:numPr>
              <w:spacing w:after="0" w:line="240" w:lineRule="auto"/>
              <w:ind w:left="561" w:hanging="561"/>
              <w:jc w:val="both"/>
              <w:textAlignment w:val="baseline"/>
              <w:rPr>
                <w:rFonts w:ascii="Calibri" w:hAnsi="Calibri"/>
                <w:color w:val="000000"/>
                <w:sz w:val="20"/>
              </w:rPr>
            </w:pPr>
            <w:r w:rsidRPr="005A2466">
              <w:rPr>
                <w:rFonts w:ascii="Calibri" w:hAnsi="Calibri"/>
                <w:color w:val="000000"/>
                <w:sz w:val="20"/>
                <w:u w:val="single"/>
              </w:rPr>
              <w:lastRenderedPageBreak/>
              <w:t>Saham</w:t>
            </w:r>
          </w:p>
          <w:p w14:paraId="267A7F9D" w14:textId="2428189C" w:rsidR="00134E27" w:rsidRPr="005A2466" w:rsidRDefault="00134E27" w:rsidP="00BA45BC">
            <w:pPr>
              <w:pStyle w:val="ListParagraph"/>
              <w:numPr>
                <w:ilvl w:val="0"/>
                <w:numId w:val="143"/>
              </w:numPr>
              <w:spacing w:after="0" w:line="240" w:lineRule="auto"/>
              <w:ind w:left="1128" w:hanging="567"/>
              <w:jc w:val="both"/>
              <w:rPr>
                <w:rFonts w:ascii="Calibri" w:hAnsi="Calibri"/>
                <w:color w:val="000000"/>
                <w:sz w:val="20"/>
              </w:rPr>
            </w:pPr>
            <w:r w:rsidRPr="005A2466">
              <w:rPr>
                <w:rFonts w:ascii="Calibri" w:hAnsi="Calibri"/>
                <w:color w:val="000000"/>
                <w:sz w:val="20"/>
              </w:rPr>
              <w:t xml:space="preserve">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setuju</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meningkatkan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menerbitkan</w:t>
            </w:r>
            <w:proofErr w:type="spellEnd"/>
            <w:r w:rsidR="009C0CE0" w:rsidRPr="005A2466">
              <w:rPr>
                <w:rFonts w:ascii="Calibri" w:hAnsi="Calibri"/>
                <w:color w:val="000000"/>
                <w:sz w:val="20"/>
              </w:rPr>
              <w:t xml:space="preserve"> </w:t>
            </w:r>
            <w:proofErr w:type="spellStart"/>
            <w:r w:rsidR="009C0CE0" w:rsidRPr="005A2466">
              <w:rPr>
                <w:rFonts w:ascii="Calibri" w:hAnsi="Calibri"/>
                <w:color w:val="000000"/>
                <w:sz w:val="20"/>
              </w:rPr>
              <w:t>sebanyak</w:t>
            </w:r>
            <w:proofErr w:type="spellEnd"/>
            <w:r w:rsidR="009C0CE0" w:rsidRPr="005A2466">
              <w:rPr>
                <w:rFonts w:ascii="Calibri" w:hAnsi="Calibri"/>
                <w:color w:val="000000"/>
                <w:sz w:val="20"/>
              </w:rPr>
              <w:t xml:space="preserve"> 152.</w:t>
            </w:r>
            <w:r w:rsidR="00822E91" w:rsidRPr="00613832">
              <w:rPr>
                <w:rFonts w:ascii="Calibri" w:eastAsia="Times New Roman" w:hAnsi="Calibri" w:cs="Calibri"/>
                <w:color w:val="000000"/>
                <w:sz w:val="20"/>
                <w:szCs w:val="20"/>
                <w:lang w:eastAsia="en-ID"/>
              </w:rPr>
              <w:t>150</w:t>
            </w:r>
            <w:r w:rsidR="009C0CE0" w:rsidRPr="005A2466">
              <w:rPr>
                <w:rFonts w:ascii="Calibri" w:hAnsi="Calibri"/>
                <w:color w:val="000000"/>
                <w:sz w:val="20"/>
              </w:rPr>
              <w:t xml:space="preserve"> Saham </w:t>
            </w:r>
            <w:proofErr w:type="spellStart"/>
            <w:r w:rsidR="009C0CE0" w:rsidRPr="005A2466">
              <w:rPr>
                <w:rFonts w:ascii="Calibri" w:hAnsi="Calibri"/>
                <w:color w:val="000000"/>
                <w:sz w:val="20"/>
              </w:rPr>
              <w:t>Preferen</w:t>
            </w:r>
            <w:proofErr w:type="spellEnd"/>
            <w:r w:rsidR="009C0CE0"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F924C9" w:rsidRPr="005A2466">
              <w:rPr>
                <w:rFonts w:ascii="Calibri" w:hAnsi="Calibri"/>
                <w:color w:val="000000"/>
                <w:sz w:val="20"/>
              </w:rPr>
              <w:t xml:space="preserve"> </w:t>
            </w:r>
            <w:r w:rsidR="009C0CE0" w:rsidRPr="005A2466">
              <w:rPr>
                <w:rFonts w:ascii="Calibri" w:hAnsi="Calibri"/>
                <w:color w:val="000000"/>
                <w:sz w:val="20"/>
              </w:rPr>
              <w:t xml:space="preserve">C </w:t>
            </w:r>
            <w:proofErr w:type="spellStart"/>
            <w:r w:rsidR="00CF2A21" w:rsidRPr="005A2466">
              <w:rPr>
                <w:rFonts w:ascii="Calibri" w:hAnsi="Calibri"/>
                <w:color w:val="000000"/>
                <w:sz w:val="20"/>
              </w:rPr>
              <w:t>kepada</w:t>
            </w:r>
            <w:proofErr w:type="spellEnd"/>
            <w:r w:rsidR="00CF2A21" w:rsidRPr="005A2466">
              <w:rPr>
                <w:rFonts w:ascii="Calibri" w:hAnsi="Calibri"/>
                <w:color w:val="000000"/>
                <w:sz w:val="20"/>
              </w:rPr>
              <w:t xml:space="preserve"> Investor </w:t>
            </w:r>
            <w:proofErr w:type="spellStart"/>
            <w:r w:rsidR="00CF2A21" w:rsidRPr="005A2466">
              <w:rPr>
                <w:rFonts w:ascii="Calibri" w:hAnsi="Calibri"/>
                <w:color w:val="000000"/>
                <w:sz w:val="20"/>
              </w:rPr>
              <w:t>atas</w:t>
            </w:r>
            <w:proofErr w:type="spellEnd"/>
            <w:r w:rsidR="00CF2A21" w:rsidRPr="005A2466">
              <w:rPr>
                <w:rFonts w:ascii="Calibri" w:hAnsi="Calibri"/>
                <w:color w:val="000000"/>
                <w:sz w:val="20"/>
              </w:rPr>
              <w:t xml:space="preserve"> </w:t>
            </w:r>
            <w:proofErr w:type="spellStart"/>
            <w:r w:rsidR="00CF2A21" w:rsidRPr="005A2466">
              <w:rPr>
                <w:rFonts w:ascii="Calibri" w:hAnsi="Calibri"/>
                <w:color w:val="000000"/>
                <w:sz w:val="20"/>
              </w:rPr>
              <w:t>penyertaan</w:t>
            </w:r>
            <w:proofErr w:type="spellEnd"/>
            <w:r w:rsidR="00CF2A21" w:rsidRPr="005A2466">
              <w:rPr>
                <w:rFonts w:ascii="Calibri" w:hAnsi="Calibri"/>
                <w:color w:val="000000"/>
                <w:sz w:val="20"/>
              </w:rPr>
              <w:t xml:space="preserve"> </w:t>
            </w:r>
            <w:proofErr w:type="spellStart"/>
            <w:r w:rsidR="00CF2A21" w:rsidRPr="005A2466">
              <w:rPr>
                <w:rFonts w:ascii="Calibri" w:hAnsi="Calibri"/>
                <w:color w:val="000000"/>
                <w:sz w:val="20"/>
              </w:rPr>
              <w:t>modalnya</w:t>
            </w:r>
            <w:proofErr w:type="spellEnd"/>
            <w:r w:rsidR="00CF2A21" w:rsidRPr="005A2466">
              <w:rPr>
                <w:rFonts w:ascii="Calibri" w:hAnsi="Calibri"/>
                <w:color w:val="000000"/>
                <w:sz w:val="20"/>
              </w:rPr>
              <w:t xml:space="preserve"> </w:t>
            </w:r>
            <w:proofErr w:type="spellStart"/>
            <w:r w:rsidR="00CF2A21" w:rsidRPr="005A2466">
              <w:rPr>
                <w:rFonts w:ascii="Calibri" w:hAnsi="Calibri"/>
                <w:color w:val="000000"/>
                <w:sz w:val="20"/>
              </w:rPr>
              <w:t>sebesar</w:t>
            </w:r>
            <w:proofErr w:type="spellEnd"/>
            <w:r w:rsidR="00CF2A21" w:rsidRPr="005A2466">
              <w:rPr>
                <w:rFonts w:ascii="Calibri" w:hAnsi="Calibri"/>
                <w:color w:val="000000"/>
                <w:sz w:val="20"/>
              </w:rPr>
              <w:t xml:space="preserve"> IDR 12</w:t>
            </w:r>
            <w:r w:rsidR="00D27D80" w:rsidRPr="005A2466">
              <w:rPr>
                <w:rFonts w:ascii="Calibri" w:hAnsi="Calibri"/>
                <w:color w:val="000000"/>
                <w:sz w:val="20"/>
              </w:rPr>
              <w:t>.</w:t>
            </w:r>
            <w:r w:rsidR="00CF2A21" w:rsidRPr="00613832">
              <w:rPr>
                <w:rFonts w:ascii="Calibri" w:eastAsia="Times New Roman" w:hAnsi="Calibri" w:cs="Calibri"/>
                <w:color w:val="000000"/>
                <w:sz w:val="20"/>
                <w:szCs w:val="20"/>
                <w:lang w:eastAsia="en-ID"/>
              </w:rPr>
              <w:t>50</w:t>
            </w:r>
            <w:r w:rsidR="00822E91" w:rsidRPr="00613832">
              <w:rPr>
                <w:rFonts w:ascii="Calibri" w:eastAsia="Times New Roman" w:hAnsi="Calibri" w:cs="Calibri"/>
                <w:color w:val="000000"/>
                <w:sz w:val="20"/>
                <w:szCs w:val="20"/>
                <w:lang w:eastAsia="en-ID"/>
              </w:rPr>
              <w:t>6</w:t>
            </w:r>
            <w:r w:rsidR="00D27D80" w:rsidRPr="00613832">
              <w:rPr>
                <w:rFonts w:ascii="Calibri" w:eastAsia="Times New Roman" w:hAnsi="Calibri" w:cs="Calibri"/>
                <w:color w:val="000000"/>
                <w:sz w:val="20"/>
                <w:szCs w:val="20"/>
                <w:lang w:eastAsia="en-ID"/>
              </w:rPr>
              <w:t>.</w:t>
            </w:r>
            <w:r w:rsidR="00822E91" w:rsidRPr="00613832">
              <w:rPr>
                <w:rFonts w:ascii="Calibri" w:eastAsia="Times New Roman" w:hAnsi="Calibri" w:cs="Calibri"/>
                <w:color w:val="000000"/>
                <w:sz w:val="20"/>
                <w:szCs w:val="20"/>
                <w:lang w:eastAsia="en-ID"/>
              </w:rPr>
              <w:t>730</w:t>
            </w:r>
            <w:r w:rsidR="00D27D80" w:rsidRPr="005A2466">
              <w:rPr>
                <w:rFonts w:ascii="Calibri" w:hAnsi="Calibri"/>
                <w:color w:val="000000"/>
                <w:sz w:val="20"/>
              </w:rPr>
              <w:t>.</w:t>
            </w:r>
            <w:r w:rsidR="00CF2A21" w:rsidRPr="005A2466">
              <w:rPr>
                <w:rFonts w:ascii="Calibri" w:hAnsi="Calibri"/>
                <w:color w:val="000000"/>
                <w:sz w:val="20"/>
              </w:rPr>
              <w:t>000,- (</w:t>
            </w:r>
            <w:proofErr w:type="spellStart"/>
            <w:r w:rsidR="00D27D80" w:rsidRPr="005A2466">
              <w:rPr>
                <w:rFonts w:ascii="Calibri" w:hAnsi="Calibri"/>
                <w:color w:val="000000"/>
                <w:sz w:val="20"/>
              </w:rPr>
              <w:t>d</w:t>
            </w:r>
            <w:r w:rsidR="00CF2A21" w:rsidRPr="005A2466">
              <w:rPr>
                <w:rFonts w:ascii="Calibri" w:hAnsi="Calibri"/>
                <w:color w:val="000000"/>
                <w:sz w:val="20"/>
              </w:rPr>
              <w:t>ua</w:t>
            </w:r>
            <w:proofErr w:type="spellEnd"/>
            <w:r w:rsidR="00CF2A21" w:rsidRPr="005A2466">
              <w:rPr>
                <w:rFonts w:ascii="Calibri" w:hAnsi="Calibri"/>
                <w:color w:val="000000"/>
                <w:sz w:val="20"/>
              </w:rPr>
              <w:t xml:space="preserve"> </w:t>
            </w:r>
            <w:proofErr w:type="spellStart"/>
            <w:r w:rsidR="00CF2A21" w:rsidRPr="005A2466">
              <w:rPr>
                <w:rFonts w:ascii="Calibri" w:hAnsi="Calibri"/>
                <w:color w:val="000000"/>
                <w:sz w:val="20"/>
              </w:rPr>
              <w:t>belas</w:t>
            </w:r>
            <w:proofErr w:type="spellEnd"/>
            <w:r w:rsidR="00CF2A21" w:rsidRPr="005A2466">
              <w:rPr>
                <w:rFonts w:ascii="Calibri" w:hAnsi="Calibri"/>
                <w:color w:val="000000"/>
                <w:sz w:val="20"/>
              </w:rPr>
              <w:t xml:space="preserve"> </w:t>
            </w:r>
            <w:proofErr w:type="spellStart"/>
            <w:r w:rsidR="00CF2A21" w:rsidRPr="00613832">
              <w:rPr>
                <w:rFonts w:ascii="Calibri" w:eastAsia="Times New Roman" w:hAnsi="Calibri" w:cs="Calibri"/>
                <w:color w:val="000000"/>
                <w:sz w:val="20"/>
                <w:szCs w:val="20"/>
                <w:lang w:eastAsia="en-ID"/>
              </w:rPr>
              <w:t>mil</w:t>
            </w:r>
            <w:r w:rsidR="003F6465" w:rsidRPr="00613832">
              <w:rPr>
                <w:rFonts w:ascii="Calibri" w:eastAsia="Times New Roman" w:hAnsi="Calibri" w:cs="Calibri"/>
                <w:color w:val="000000"/>
                <w:sz w:val="20"/>
                <w:szCs w:val="20"/>
                <w:lang w:eastAsia="en-ID"/>
              </w:rPr>
              <w:t>i</w:t>
            </w:r>
            <w:r w:rsidR="00CF2A21" w:rsidRPr="00613832">
              <w:rPr>
                <w:rFonts w:ascii="Calibri" w:eastAsia="Times New Roman" w:hAnsi="Calibri" w:cs="Calibri"/>
                <w:color w:val="000000"/>
                <w:sz w:val="20"/>
                <w:szCs w:val="20"/>
                <w:lang w:eastAsia="en-ID"/>
              </w:rPr>
              <w:t>ar</w:t>
            </w:r>
            <w:proofErr w:type="spellEnd"/>
            <w:r w:rsidR="00CF2A21" w:rsidRPr="005A2466">
              <w:rPr>
                <w:rFonts w:ascii="Calibri" w:hAnsi="Calibri"/>
                <w:color w:val="000000"/>
                <w:sz w:val="20"/>
              </w:rPr>
              <w:t xml:space="preserve"> lima ratus</w:t>
            </w:r>
            <w:r w:rsidR="00822E91" w:rsidRPr="005A2466">
              <w:rPr>
                <w:rFonts w:ascii="Calibri" w:hAnsi="Calibri"/>
                <w:color w:val="000000"/>
                <w:sz w:val="20"/>
              </w:rPr>
              <w:t xml:space="preserve"> </w:t>
            </w:r>
            <w:proofErr w:type="spellStart"/>
            <w:r w:rsidR="00822E91" w:rsidRPr="00613832">
              <w:rPr>
                <w:rFonts w:ascii="Calibri" w:eastAsia="Times New Roman" w:hAnsi="Calibri" w:cs="Calibri"/>
                <w:color w:val="000000"/>
                <w:sz w:val="20"/>
                <w:szCs w:val="20"/>
                <w:lang w:eastAsia="en-ID"/>
              </w:rPr>
              <w:t>enam</w:t>
            </w:r>
            <w:proofErr w:type="spellEnd"/>
            <w:r w:rsidR="00CF2A21" w:rsidRPr="00613832">
              <w:rPr>
                <w:rFonts w:ascii="Calibri" w:eastAsia="Times New Roman" w:hAnsi="Calibri" w:cs="Calibri"/>
                <w:color w:val="000000"/>
                <w:sz w:val="20"/>
                <w:szCs w:val="20"/>
                <w:lang w:eastAsia="en-ID"/>
              </w:rPr>
              <w:t xml:space="preserve"> </w:t>
            </w:r>
            <w:proofErr w:type="spellStart"/>
            <w:r w:rsidR="00CF2A21" w:rsidRPr="005A2466">
              <w:rPr>
                <w:rFonts w:ascii="Calibri" w:hAnsi="Calibri"/>
                <w:color w:val="000000"/>
                <w:sz w:val="20"/>
              </w:rPr>
              <w:t>juta</w:t>
            </w:r>
            <w:proofErr w:type="spellEnd"/>
            <w:r w:rsidR="00CF2A21" w:rsidRPr="005A2466">
              <w:rPr>
                <w:rFonts w:ascii="Calibri" w:hAnsi="Calibri"/>
                <w:color w:val="000000"/>
                <w:sz w:val="20"/>
              </w:rPr>
              <w:t xml:space="preserve"> </w:t>
            </w:r>
            <w:proofErr w:type="spellStart"/>
            <w:r w:rsidR="00822E91" w:rsidRPr="00613832">
              <w:rPr>
                <w:rFonts w:ascii="Calibri" w:eastAsia="Times New Roman" w:hAnsi="Calibri" w:cs="Calibri"/>
                <w:color w:val="000000"/>
                <w:sz w:val="20"/>
                <w:szCs w:val="20"/>
                <w:lang w:eastAsia="en-ID"/>
              </w:rPr>
              <w:t>tujuh</w:t>
            </w:r>
            <w:proofErr w:type="spellEnd"/>
            <w:r w:rsidR="00822E91" w:rsidRPr="00613832">
              <w:rPr>
                <w:rFonts w:ascii="Calibri" w:eastAsia="Times New Roman" w:hAnsi="Calibri" w:cs="Calibri"/>
                <w:color w:val="000000"/>
                <w:sz w:val="20"/>
                <w:szCs w:val="20"/>
                <w:lang w:eastAsia="en-ID"/>
              </w:rPr>
              <w:t xml:space="preserve"> ratus </w:t>
            </w:r>
            <w:proofErr w:type="spellStart"/>
            <w:r w:rsidR="00822E91" w:rsidRPr="00613832">
              <w:rPr>
                <w:rFonts w:ascii="Calibri" w:eastAsia="Times New Roman" w:hAnsi="Calibri" w:cs="Calibri"/>
                <w:color w:val="000000"/>
                <w:sz w:val="20"/>
                <w:szCs w:val="20"/>
                <w:lang w:eastAsia="en-ID"/>
              </w:rPr>
              <w:t>tiga</w:t>
            </w:r>
            <w:proofErr w:type="spellEnd"/>
            <w:r w:rsidR="00822E91" w:rsidRPr="00613832">
              <w:rPr>
                <w:rFonts w:ascii="Calibri" w:eastAsia="Times New Roman" w:hAnsi="Calibri" w:cs="Calibri"/>
                <w:color w:val="000000"/>
                <w:sz w:val="20"/>
                <w:szCs w:val="20"/>
                <w:lang w:eastAsia="en-ID"/>
              </w:rPr>
              <w:t xml:space="preserve"> </w:t>
            </w:r>
            <w:proofErr w:type="spellStart"/>
            <w:r w:rsidR="00822E91" w:rsidRPr="00613832">
              <w:rPr>
                <w:rFonts w:ascii="Calibri" w:eastAsia="Times New Roman" w:hAnsi="Calibri" w:cs="Calibri"/>
                <w:color w:val="000000"/>
                <w:sz w:val="20"/>
                <w:szCs w:val="20"/>
                <w:lang w:eastAsia="en-ID"/>
              </w:rPr>
              <w:t>puluh</w:t>
            </w:r>
            <w:proofErr w:type="spellEnd"/>
            <w:r w:rsidR="00822E91" w:rsidRPr="00613832">
              <w:rPr>
                <w:rFonts w:ascii="Calibri" w:eastAsia="Times New Roman" w:hAnsi="Calibri" w:cs="Calibri"/>
                <w:color w:val="000000"/>
                <w:sz w:val="20"/>
                <w:szCs w:val="20"/>
                <w:lang w:eastAsia="en-ID"/>
              </w:rPr>
              <w:t xml:space="preserve"> </w:t>
            </w:r>
            <w:proofErr w:type="spellStart"/>
            <w:r w:rsidR="00822E91" w:rsidRPr="00613832">
              <w:rPr>
                <w:rFonts w:ascii="Calibri" w:eastAsia="Times New Roman" w:hAnsi="Calibri" w:cs="Calibri"/>
                <w:color w:val="000000"/>
                <w:sz w:val="20"/>
                <w:szCs w:val="20"/>
                <w:lang w:eastAsia="en-ID"/>
              </w:rPr>
              <w:t>ribu</w:t>
            </w:r>
            <w:proofErr w:type="spellEnd"/>
            <w:r w:rsidR="00822E91" w:rsidRPr="00613832">
              <w:rPr>
                <w:rFonts w:ascii="Calibri" w:eastAsia="Times New Roman" w:hAnsi="Calibri" w:cs="Calibri"/>
                <w:color w:val="000000"/>
                <w:sz w:val="20"/>
                <w:szCs w:val="20"/>
                <w:lang w:eastAsia="en-ID"/>
              </w:rPr>
              <w:t xml:space="preserve"> </w:t>
            </w:r>
            <w:r w:rsidR="00CF2A21" w:rsidRPr="005A2466">
              <w:rPr>
                <w:rFonts w:ascii="Calibri" w:hAnsi="Calibri"/>
                <w:color w:val="000000"/>
                <w:sz w:val="20"/>
              </w:rPr>
              <w:t>Rupiah).</w:t>
            </w:r>
          </w:p>
          <w:p w14:paraId="447E7723" w14:textId="77777777" w:rsidR="009C0CE0" w:rsidRPr="005A2466" w:rsidRDefault="009C0CE0" w:rsidP="005A2466">
            <w:pPr>
              <w:tabs>
                <w:tab w:val="left" w:pos="514"/>
              </w:tabs>
              <w:spacing w:after="0" w:line="240" w:lineRule="auto"/>
              <w:ind w:left="514" w:hanging="514"/>
              <w:contextualSpacing/>
              <w:jc w:val="both"/>
              <w:textAlignment w:val="baseline"/>
              <w:rPr>
                <w:rFonts w:ascii="Calibri" w:hAnsi="Calibri"/>
                <w:color w:val="000000"/>
                <w:sz w:val="20"/>
              </w:rPr>
            </w:pPr>
          </w:p>
          <w:p w14:paraId="42AD5008" w14:textId="3144DFA1" w:rsidR="00134E27" w:rsidRPr="005A2466" w:rsidRDefault="00134E27" w:rsidP="00BA45BC">
            <w:pPr>
              <w:pStyle w:val="ListParagraph"/>
              <w:numPr>
                <w:ilvl w:val="0"/>
                <w:numId w:val="143"/>
              </w:numPr>
              <w:spacing w:after="0" w:line="240" w:lineRule="auto"/>
              <w:ind w:left="1128" w:hanging="567"/>
              <w:jc w:val="both"/>
              <w:rPr>
                <w:rFonts w:ascii="Calibri" w:hAnsi="Calibri"/>
                <w:color w:val="000000"/>
                <w:sz w:val="20"/>
              </w:rPr>
            </w:pPr>
            <w:proofErr w:type="spellStart"/>
            <w:r w:rsidRPr="005A2466">
              <w:rPr>
                <w:rFonts w:ascii="Calibri" w:hAnsi="Calibri"/>
                <w:color w:val="000000"/>
                <w:sz w:val="20"/>
              </w:rPr>
              <w:t>Komposisi</w:t>
            </w:r>
            <w:proofErr w:type="spellEnd"/>
            <w:r w:rsidRPr="005A2466">
              <w:rPr>
                <w:rFonts w:ascii="Calibri" w:hAnsi="Calibri"/>
                <w:color w:val="000000"/>
                <w:sz w:val="20"/>
              </w:rPr>
              <w:t xml:space="preserve"> </w:t>
            </w:r>
            <w:proofErr w:type="spellStart"/>
            <w:r w:rsidRPr="005A2466">
              <w:rPr>
                <w:rFonts w:ascii="Calibri" w:hAnsi="Calibri"/>
                <w:color w:val="000000"/>
                <w:sz w:val="20"/>
              </w:rPr>
              <w:t>permodalan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setelah</w:t>
            </w:r>
            <w:proofErr w:type="spellEnd"/>
            <w:r w:rsidRPr="005A2466">
              <w:rPr>
                <w:rFonts w:ascii="Calibri" w:hAnsi="Calibri"/>
                <w:color w:val="000000"/>
                <w:sz w:val="20"/>
              </w:rPr>
              <w:t xml:space="preserve"> </w:t>
            </w:r>
            <w:proofErr w:type="spellStart"/>
            <w:r w:rsidRPr="005A2466">
              <w:rPr>
                <w:rFonts w:ascii="Calibri" w:hAnsi="Calibri"/>
                <w:color w:val="000000"/>
                <w:sz w:val="20"/>
              </w:rPr>
              <w:t>Penyelesaian</w:t>
            </w:r>
            <w:proofErr w:type="spellEnd"/>
            <w:r w:rsidRPr="005A2466">
              <w:rPr>
                <w:rFonts w:ascii="Calibri" w:hAnsi="Calibri"/>
                <w:color w:val="000000"/>
                <w:sz w:val="20"/>
              </w:rPr>
              <w:t xml:space="preserve"> </w:t>
            </w:r>
            <w:proofErr w:type="spellStart"/>
            <w:r w:rsidRPr="005A2466">
              <w:rPr>
                <w:rFonts w:ascii="Calibri" w:hAnsi="Calibri"/>
                <w:color w:val="000000"/>
                <w:sz w:val="20"/>
              </w:rPr>
              <w:t>adalah</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Pr="005A2466">
              <w:rPr>
                <w:rFonts w:ascii="Calibri" w:hAnsi="Calibri"/>
                <w:color w:val="000000"/>
                <w:sz w:val="20"/>
              </w:rPr>
              <w:t>berikut</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w:t>
            </w:r>
          </w:p>
          <w:p w14:paraId="00687D48" w14:textId="77777777" w:rsidR="008F2AF8" w:rsidRDefault="008F2AF8" w:rsidP="004E5CBB">
            <w:pPr>
              <w:pStyle w:val="ListParagraph"/>
              <w:rPr>
                <w:ins w:id="402" w:author="OLTRE" w:date="2024-07-03T22:42:00Z"/>
                <w:rFonts w:ascii="Calibri" w:hAnsi="Calibri"/>
                <w:b/>
                <w:color w:val="000000"/>
                <w:sz w:val="20"/>
              </w:rPr>
            </w:pPr>
          </w:p>
          <w:p w14:paraId="049F8C82" w14:textId="1EC16202" w:rsidR="00BF2364" w:rsidRPr="005A2466" w:rsidRDefault="00134E27" w:rsidP="00BA45BC">
            <w:pPr>
              <w:numPr>
                <w:ilvl w:val="0"/>
                <w:numId w:val="142"/>
              </w:numPr>
              <w:spacing w:after="0" w:line="240" w:lineRule="auto"/>
              <w:ind w:left="1553" w:hanging="425"/>
              <w:contextualSpacing/>
              <w:jc w:val="both"/>
              <w:textAlignment w:val="baseline"/>
              <w:rPr>
                <w:rFonts w:ascii="Calibri" w:hAnsi="Calibri"/>
                <w:color w:val="000000"/>
                <w:sz w:val="20"/>
              </w:rPr>
            </w:pPr>
            <w:r w:rsidRPr="005A2466">
              <w:rPr>
                <w:rFonts w:ascii="Calibri" w:hAnsi="Calibri"/>
                <w:b/>
                <w:color w:val="000000"/>
                <w:sz w:val="20"/>
              </w:rPr>
              <w:t>Modal Dasar</w:t>
            </w:r>
            <w:r w:rsidRPr="005A2466">
              <w:rPr>
                <w:rFonts w:ascii="Calibri" w:hAnsi="Calibri"/>
                <w:color w:val="000000"/>
                <w:sz w:val="20"/>
              </w:rPr>
              <w:t xml:space="preserve">: IDR </w:t>
            </w:r>
            <w:r w:rsidR="00BF2364" w:rsidRPr="005A2466">
              <w:rPr>
                <w:rFonts w:ascii="Calibri" w:hAnsi="Calibri"/>
                <w:color w:val="000000"/>
                <w:sz w:val="20"/>
              </w:rPr>
              <w:t>132.</w:t>
            </w:r>
            <w:r w:rsidR="00BF2364" w:rsidRPr="00613832">
              <w:rPr>
                <w:rFonts w:ascii="Calibri" w:eastAsia="Times New Roman" w:hAnsi="Calibri" w:cs="Calibri"/>
                <w:color w:val="000000"/>
                <w:sz w:val="20"/>
                <w:szCs w:val="20"/>
                <w:lang w:eastAsia="en-ID"/>
              </w:rPr>
              <w:t>8</w:t>
            </w:r>
            <w:r w:rsidR="00EA35E4" w:rsidRPr="00613832">
              <w:rPr>
                <w:rFonts w:ascii="Calibri" w:eastAsia="Times New Roman" w:hAnsi="Calibri" w:cs="Calibri"/>
                <w:color w:val="000000"/>
                <w:sz w:val="20"/>
                <w:szCs w:val="20"/>
                <w:lang w:eastAsia="en-ID"/>
              </w:rPr>
              <w:t>42</w:t>
            </w:r>
            <w:r w:rsidR="00BF2364" w:rsidRPr="00613832">
              <w:rPr>
                <w:rFonts w:ascii="Calibri" w:eastAsia="Times New Roman" w:hAnsi="Calibri" w:cs="Calibri"/>
                <w:color w:val="000000"/>
                <w:sz w:val="20"/>
                <w:szCs w:val="20"/>
                <w:lang w:eastAsia="en-ID"/>
              </w:rPr>
              <w:t>.</w:t>
            </w:r>
            <w:r w:rsidR="00EA35E4" w:rsidRPr="00613832">
              <w:rPr>
                <w:rFonts w:ascii="Calibri" w:eastAsia="Times New Roman" w:hAnsi="Calibri" w:cs="Calibri"/>
                <w:color w:val="000000"/>
                <w:sz w:val="20"/>
                <w:szCs w:val="20"/>
                <w:lang w:eastAsia="en-ID"/>
              </w:rPr>
              <w:t>75</w:t>
            </w:r>
            <w:r w:rsidR="00BF2364" w:rsidRPr="00613832">
              <w:rPr>
                <w:rFonts w:ascii="Calibri" w:eastAsia="Times New Roman" w:hAnsi="Calibri" w:cs="Calibri"/>
                <w:color w:val="000000"/>
                <w:sz w:val="20"/>
                <w:szCs w:val="20"/>
                <w:lang w:eastAsia="en-ID"/>
              </w:rPr>
              <w:t>2</w:t>
            </w:r>
            <w:r w:rsidR="00BF2364" w:rsidRPr="005A2466">
              <w:rPr>
                <w:rFonts w:ascii="Calibri" w:hAnsi="Calibri"/>
                <w:color w:val="000000"/>
                <w:sz w:val="20"/>
              </w:rPr>
              <w:t>.000</w:t>
            </w:r>
            <w:r w:rsidRPr="005A2466">
              <w:rPr>
                <w:rFonts w:ascii="Calibri" w:hAnsi="Calibri"/>
                <w:color w:val="000000"/>
                <w:sz w:val="20"/>
              </w:rPr>
              <w:t xml:space="preserve"> </w:t>
            </w:r>
            <w:r w:rsidR="00BF2364" w:rsidRPr="005A2466">
              <w:rPr>
                <w:rFonts w:ascii="Calibri" w:hAnsi="Calibri"/>
                <w:color w:val="000000"/>
                <w:sz w:val="20"/>
              </w:rPr>
              <w:t>(</w:t>
            </w:r>
            <w:proofErr w:type="spellStart"/>
            <w:r w:rsidR="00BF2364" w:rsidRPr="005A2466">
              <w:rPr>
                <w:rFonts w:ascii="Calibri" w:hAnsi="Calibri"/>
                <w:color w:val="000000"/>
                <w:sz w:val="20"/>
              </w:rPr>
              <w:t>seratus</w:t>
            </w:r>
            <w:proofErr w:type="spellEnd"/>
            <w:r w:rsidR="00BF2364" w:rsidRPr="005A2466">
              <w:rPr>
                <w:rFonts w:ascii="Calibri" w:hAnsi="Calibri"/>
                <w:color w:val="000000"/>
                <w:sz w:val="20"/>
              </w:rPr>
              <w:t xml:space="preserve"> </w:t>
            </w:r>
            <w:proofErr w:type="spellStart"/>
            <w:r w:rsidR="00BF2364" w:rsidRPr="00613832">
              <w:rPr>
                <w:rFonts w:ascii="Calibri" w:eastAsia="Times New Roman" w:hAnsi="Calibri" w:cs="Calibri"/>
                <w:color w:val="000000"/>
                <w:sz w:val="20"/>
                <w:szCs w:val="20"/>
                <w:lang w:eastAsia="en-ID"/>
              </w:rPr>
              <w:t>tiga</w:t>
            </w:r>
            <w:proofErr w:type="spellEnd"/>
            <w:r w:rsidR="007F15FE" w:rsidRPr="00613832">
              <w:rPr>
                <w:rFonts w:ascii="Calibri" w:eastAsia="Times New Roman" w:hAnsi="Calibri" w:cs="Calibri"/>
                <w:color w:val="000000"/>
                <w:sz w:val="20"/>
                <w:szCs w:val="20"/>
                <w:lang w:eastAsia="en-ID"/>
              </w:rPr>
              <w:t xml:space="preserve"> </w:t>
            </w:r>
            <w:proofErr w:type="spellStart"/>
            <w:r w:rsidR="00BF2364" w:rsidRPr="00613832">
              <w:rPr>
                <w:rFonts w:ascii="Calibri" w:eastAsia="Times New Roman" w:hAnsi="Calibri" w:cs="Calibri"/>
                <w:color w:val="000000"/>
                <w:sz w:val="20"/>
                <w:szCs w:val="20"/>
                <w:lang w:eastAsia="en-ID"/>
              </w:rPr>
              <w:t>puluh</w:t>
            </w:r>
            <w:proofErr w:type="spellEnd"/>
            <w:r w:rsidR="00BF2364" w:rsidRPr="005A2466">
              <w:rPr>
                <w:rFonts w:ascii="Calibri" w:hAnsi="Calibri"/>
                <w:color w:val="000000"/>
                <w:sz w:val="20"/>
              </w:rPr>
              <w:t xml:space="preserve"> </w:t>
            </w:r>
            <w:proofErr w:type="spellStart"/>
            <w:r w:rsidR="00BF2364" w:rsidRPr="005A2466">
              <w:rPr>
                <w:rFonts w:ascii="Calibri" w:hAnsi="Calibri"/>
                <w:color w:val="000000"/>
                <w:sz w:val="20"/>
              </w:rPr>
              <w:t>dua</w:t>
            </w:r>
            <w:proofErr w:type="spellEnd"/>
            <w:r w:rsidR="00BF2364" w:rsidRPr="005A2466">
              <w:rPr>
                <w:rFonts w:ascii="Calibri" w:hAnsi="Calibri"/>
                <w:color w:val="000000"/>
                <w:sz w:val="20"/>
              </w:rPr>
              <w:t xml:space="preserve"> </w:t>
            </w:r>
            <w:proofErr w:type="spellStart"/>
            <w:r w:rsidR="00BF2364" w:rsidRPr="00613832">
              <w:rPr>
                <w:rFonts w:ascii="Calibri" w:eastAsia="Times New Roman" w:hAnsi="Calibri" w:cs="Calibri"/>
                <w:color w:val="000000"/>
                <w:sz w:val="20"/>
                <w:szCs w:val="20"/>
                <w:lang w:eastAsia="en-ID"/>
              </w:rPr>
              <w:t>mil</w:t>
            </w:r>
            <w:r w:rsidR="003F6465" w:rsidRPr="00613832">
              <w:rPr>
                <w:rFonts w:ascii="Calibri" w:eastAsia="Times New Roman" w:hAnsi="Calibri" w:cs="Calibri"/>
                <w:color w:val="000000"/>
                <w:sz w:val="20"/>
                <w:szCs w:val="20"/>
                <w:lang w:eastAsia="en-ID"/>
              </w:rPr>
              <w:t>i</w:t>
            </w:r>
            <w:r w:rsidR="00BF2364" w:rsidRPr="00613832">
              <w:rPr>
                <w:rFonts w:ascii="Calibri" w:eastAsia="Times New Roman" w:hAnsi="Calibri" w:cs="Calibri"/>
                <w:color w:val="000000"/>
                <w:sz w:val="20"/>
                <w:szCs w:val="20"/>
                <w:lang w:eastAsia="en-ID"/>
              </w:rPr>
              <w:t>ar</w:t>
            </w:r>
            <w:proofErr w:type="spellEnd"/>
            <w:r w:rsidR="00BF2364" w:rsidRPr="005A2466">
              <w:rPr>
                <w:rFonts w:ascii="Calibri" w:hAnsi="Calibri"/>
                <w:color w:val="000000"/>
                <w:sz w:val="20"/>
              </w:rPr>
              <w:t xml:space="preserve"> </w:t>
            </w:r>
            <w:proofErr w:type="spellStart"/>
            <w:r w:rsidR="00BF2364" w:rsidRPr="005A2466">
              <w:rPr>
                <w:rFonts w:ascii="Calibri" w:hAnsi="Calibri"/>
                <w:color w:val="000000"/>
                <w:sz w:val="20"/>
              </w:rPr>
              <w:t>delapan</w:t>
            </w:r>
            <w:proofErr w:type="spellEnd"/>
            <w:r w:rsidR="00BF2364" w:rsidRPr="005A2466">
              <w:rPr>
                <w:rFonts w:ascii="Calibri" w:hAnsi="Calibri"/>
                <w:color w:val="000000"/>
                <w:sz w:val="20"/>
              </w:rPr>
              <w:t xml:space="preserve"> ratus </w:t>
            </w:r>
            <w:proofErr w:type="spellStart"/>
            <w:r w:rsidR="00EA35E4" w:rsidRPr="00613832">
              <w:rPr>
                <w:rFonts w:ascii="Calibri" w:eastAsia="Times New Roman" w:hAnsi="Calibri" w:cs="Calibri"/>
                <w:color w:val="000000"/>
                <w:sz w:val="20"/>
                <w:szCs w:val="20"/>
                <w:lang w:eastAsia="en-ID"/>
              </w:rPr>
              <w:t>empat</w:t>
            </w:r>
            <w:proofErr w:type="spellEnd"/>
            <w:r w:rsidR="00EA35E4" w:rsidRPr="00613832">
              <w:rPr>
                <w:rFonts w:ascii="Calibri" w:eastAsia="Times New Roman" w:hAnsi="Calibri" w:cs="Calibri"/>
                <w:color w:val="000000"/>
                <w:sz w:val="20"/>
                <w:szCs w:val="20"/>
                <w:lang w:eastAsia="en-ID"/>
              </w:rPr>
              <w:t xml:space="preserve"> </w:t>
            </w:r>
            <w:proofErr w:type="spellStart"/>
            <w:r w:rsidR="00EA35E4" w:rsidRPr="00613832">
              <w:rPr>
                <w:rFonts w:ascii="Calibri" w:eastAsia="Times New Roman" w:hAnsi="Calibri" w:cs="Calibri"/>
                <w:color w:val="000000"/>
                <w:sz w:val="20"/>
                <w:szCs w:val="20"/>
                <w:lang w:eastAsia="en-ID"/>
              </w:rPr>
              <w:t>puluh</w:t>
            </w:r>
            <w:proofErr w:type="spellEnd"/>
            <w:r w:rsidR="00EA35E4" w:rsidRPr="00613832">
              <w:rPr>
                <w:rFonts w:ascii="Calibri" w:eastAsia="Times New Roman" w:hAnsi="Calibri" w:cs="Calibri"/>
                <w:color w:val="000000"/>
                <w:sz w:val="20"/>
                <w:szCs w:val="20"/>
                <w:lang w:eastAsia="en-ID"/>
              </w:rPr>
              <w:t xml:space="preserve"> </w:t>
            </w:r>
            <w:proofErr w:type="spellStart"/>
            <w:r w:rsidR="00EA35E4" w:rsidRPr="00613832">
              <w:rPr>
                <w:rFonts w:ascii="Calibri" w:eastAsia="Times New Roman" w:hAnsi="Calibri" w:cs="Calibri"/>
                <w:color w:val="000000"/>
                <w:sz w:val="20"/>
                <w:szCs w:val="20"/>
                <w:lang w:eastAsia="en-ID"/>
              </w:rPr>
              <w:t>dua</w:t>
            </w:r>
            <w:proofErr w:type="spellEnd"/>
            <w:r w:rsidR="00BF2364" w:rsidRPr="005A2466">
              <w:rPr>
                <w:rFonts w:ascii="Calibri" w:hAnsi="Calibri"/>
                <w:color w:val="000000"/>
                <w:sz w:val="20"/>
              </w:rPr>
              <w:t xml:space="preserve"> </w:t>
            </w:r>
            <w:proofErr w:type="spellStart"/>
            <w:r w:rsidR="00BF2364" w:rsidRPr="005A2466">
              <w:rPr>
                <w:rFonts w:ascii="Calibri" w:hAnsi="Calibri"/>
                <w:color w:val="000000"/>
                <w:sz w:val="20"/>
              </w:rPr>
              <w:t>juta</w:t>
            </w:r>
            <w:proofErr w:type="spellEnd"/>
            <w:r w:rsidR="00BF2364" w:rsidRPr="005A2466">
              <w:rPr>
                <w:rFonts w:ascii="Calibri" w:hAnsi="Calibri"/>
                <w:color w:val="000000"/>
                <w:sz w:val="20"/>
              </w:rPr>
              <w:t xml:space="preserve"> </w:t>
            </w:r>
            <w:proofErr w:type="spellStart"/>
            <w:r w:rsidR="00EA35E4" w:rsidRPr="00613832">
              <w:rPr>
                <w:rFonts w:ascii="Calibri" w:eastAsia="Times New Roman" w:hAnsi="Calibri" w:cs="Calibri"/>
                <w:color w:val="000000"/>
                <w:sz w:val="20"/>
                <w:szCs w:val="20"/>
                <w:lang w:eastAsia="en-ID"/>
              </w:rPr>
              <w:t>tujuh</w:t>
            </w:r>
            <w:proofErr w:type="spellEnd"/>
            <w:r w:rsidR="00EA35E4" w:rsidRPr="005A2466">
              <w:rPr>
                <w:rFonts w:ascii="Calibri" w:hAnsi="Calibri"/>
                <w:color w:val="000000"/>
                <w:sz w:val="20"/>
              </w:rPr>
              <w:t xml:space="preserve"> </w:t>
            </w:r>
            <w:r w:rsidR="00BF2364" w:rsidRPr="005A2466">
              <w:rPr>
                <w:rFonts w:ascii="Calibri" w:hAnsi="Calibri"/>
                <w:color w:val="000000"/>
                <w:sz w:val="20"/>
              </w:rPr>
              <w:t xml:space="preserve">ratus </w:t>
            </w:r>
            <w:r w:rsidR="00EA35E4" w:rsidRPr="00613832">
              <w:rPr>
                <w:rFonts w:ascii="Calibri" w:eastAsia="Times New Roman" w:hAnsi="Calibri" w:cs="Calibri"/>
                <w:color w:val="000000"/>
                <w:sz w:val="20"/>
                <w:szCs w:val="20"/>
                <w:lang w:eastAsia="en-ID"/>
              </w:rPr>
              <w:t>lima</w:t>
            </w:r>
            <w:r w:rsidR="00EA35E4" w:rsidRPr="005A2466">
              <w:rPr>
                <w:rFonts w:ascii="Calibri" w:hAnsi="Calibri"/>
                <w:color w:val="000000"/>
                <w:sz w:val="20"/>
              </w:rPr>
              <w:t xml:space="preserve"> </w:t>
            </w:r>
            <w:proofErr w:type="spellStart"/>
            <w:r w:rsidR="00BF2364" w:rsidRPr="005A2466">
              <w:rPr>
                <w:rFonts w:ascii="Calibri" w:hAnsi="Calibri"/>
                <w:color w:val="000000"/>
                <w:sz w:val="20"/>
              </w:rPr>
              <w:t>puluh</w:t>
            </w:r>
            <w:proofErr w:type="spellEnd"/>
            <w:r w:rsidR="00BF2364" w:rsidRPr="005A2466">
              <w:rPr>
                <w:rFonts w:ascii="Calibri" w:hAnsi="Calibri"/>
                <w:color w:val="000000"/>
                <w:sz w:val="20"/>
              </w:rPr>
              <w:t xml:space="preserve"> </w:t>
            </w:r>
            <w:proofErr w:type="spellStart"/>
            <w:r w:rsidR="00BF2364" w:rsidRPr="005A2466">
              <w:rPr>
                <w:rFonts w:ascii="Calibri" w:hAnsi="Calibri"/>
                <w:color w:val="000000"/>
                <w:sz w:val="20"/>
              </w:rPr>
              <w:t>dua</w:t>
            </w:r>
            <w:proofErr w:type="spellEnd"/>
            <w:r w:rsidR="00BF2364" w:rsidRPr="005A2466">
              <w:rPr>
                <w:rFonts w:ascii="Calibri" w:hAnsi="Calibri"/>
                <w:color w:val="000000"/>
                <w:sz w:val="20"/>
              </w:rPr>
              <w:t xml:space="preserve"> </w:t>
            </w:r>
            <w:proofErr w:type="spellStart"/>
            <w:r w:rsidR="00BF2364" w:rsidRPr="005A2466">
              <w:rPr>
                <w:rFonts w:ascii="Calibri" w:hAnsi="Calibri"/>
                <w:color w:val="000000"/>
                <w:sz w:val="20"/>
              </w:rPr>
              <w:t>ribu</w:t>
            </w:r>
            <w:proofErr w:type="spellEnd"/>
            <w:r w:rsidR="00BF2364" w:rsidRPr="005A2466">
              <w:rPr>
                <w:rFonts w:ascii="Calibri" w:hAnsi="Calibri"/>
                <w:color w:val="000000"/>
                <w:sz w:val="20"/>
              </w:rPr>
              <w:t xml:space="preserve">  </w:t>
            </w:r>
            <w:r w:rsidRPr="005A2466">
              <w:rPr>
                <w:rFonts w:ascii="Calibri" w:hAnsi="Calibri"/>
                <w:color w:val="000000"/>
                <w:sz w:val="20"/>
              </w:rPr>
              <w:t xml:space="preserve">Rupiah) </w:t>
            </w:r>
            <w:proofErr w:type="spellStart"/>
            <w:r w:rsidRPr="005A2466">
              <w:rPr>
                <w:rFonts w:ascii="Calibri" w:hAnsi="Calibri"/>
                <w:color w:val="000000"/>
                <w:sz w:val="20"/>
              </w:rPr>
              <w:t>terbagi</w:t>
            </w:r>
            <w:proofErr w:type="spellEnd"/>
            <w:r w:rsidRPr="005A2466">
              <w:rPr>
                <w:rFonts w:ascii="Calibri" w:hAnsi="Calibri"/>
                <w:color w:val="000000"/>
                <w:sz w:val="20"/>
              </w:rPr>
              <w:t xml:space="preserve"> </w:t>
            </w:r>
            <w:proofErr w:type="spellStart"/>
            <w:r w:rsidRPr="005A2466">
              <w:rPr>
                <w:rFonts w:ascii="Calibri" w:hAnsi="Calibri"/>
                <w:color w:val="000000"/>
                <w:sz w:val="20"/>
              </w:rPr>
              <w:t>menjadi</w:t>
            </w:r>
            <w:proofErr w:type="spellEnd"/>
            <w:r w:rsidRPr="005A2466">
              <w:rPr>
                <w:rFonts w:ascii="Calibri" w:hAnsi="Calibri"/>
                <w:color w:val="000000"/>
                <w:sz w:val="20"/>
              </w:rPr>
              <w:t xml:space="preserve"> </w:t>
            </w:r>
            <w:proofErr w:type="spellStart"/>
            <w:ins w:id="403" w:author="OLTRE" w:date="2024-07-03T22:42:00Z">
              <w:r w:rsidR="001E30E8">
                <w:rPr>
                  <w:rFonts w:ascii="Calibri" w:hAnsi="Calibri"/>
                  <w:color w:val="000000"/>
                  <w:sz w:val="20"/>
                </w:rPr>
                <w:t>saham-saham</w:t>
              </w:r>
              <w:proofErr w:type="spellEnd"/>
              <w:r w:rsidR="001E30E8">
                <w:rPr>
                  <w:rFonts w:ascii="Calibri" w:hAnsi="Calibri"/>
                  <w:color w:val="000000"/>
                  <w:sz w:val="20"/>
                </w:rPr>
                <w:t xml:space="preserve"> </w:t>
              </w:r>
            </w:ins>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Pr="005A2466">
              <w:rPr>
                <w:rFonts w:ascii="Calibri" w:hAnsi="Calibri"/>
                <w:color w:val="000000"/>
                <w:sz w:val="20"/>
              </w:rPr>
              <w:t>berikut</w:t>
            </w:r>
            <w:proofErr w:type="spellEnd"/>
            <w:r w:rsidRPr="005A2466">
              <w:rPr>
                <w:rFonts w:ascii="Calibri" w:hAnsi="Calibri"/>
                <w:color w:val="000000"/>
                <w:sz w:val="20"/>
              </w:rPr>
              <w:t>:</w:t>
            </w:r>
          </w:p>
          <w:p w14:paraId="77DE13D7" w14:textId="77777777" w:rsidR="00BF2364" w:rsidRDefault="00BF2364">
            <w:pPr>
              <w:spacing w:after="0" w:line="240" w:lineRule="auto"/>
              <w:contextualSpacing/>
              <w:jc w:val="both"/>
              <w:textAlignment w:val="baseline"/>
              <w:rPr>
                <w:rFonts w:ascii="Calibri" w:hAnsi="Calibri"/>
                <w:color w:val="000000"/>
                <w:sz w:val="20"/>
              </w:rPr>
            </w:pPr>
          </w:p>
          <w:p w14:paraId="1882AD5E" w14:textId="77777777" w:rsidR="0011293A" w:rsidRPr="005A2466" w:rsidRDefault="0011293A" w:rsidP="00BA45BC">
            <w:pPr>
              <w:spacing w:after="0" w:line="240" w:lineRule="auto"/>
              <w:contextualSpacing/>
              <w:jc w:val="both"/>
              <w:textAlignment w:val="baseline"/>
              <w:rPr>
                <w:rFonts w:ascii="Calibri" w:hAnsi="Calibri"/>
                <w:color w:val="000000"/>
                <w:sz w:val="20"/>
              </w:rPr>
            </w:pPr>
          </w:p>
          <w:p w14:paraId="1DAC1D4A" w14:textId="2A39F8D8" w:rsidR="008B4B8C" w:rsidRPr="005A2466" w:rsidRDefault="005846E8" w:rsidP="00BA45BC">
            <w:pPr>
              <w:numPr>
                <w:ilvl w:val="1"/>
                <w:numId w:val="4"/>
              </w:numPr>
              <w:spacing w:after="0" w:line="240" w:lineRule="auto"/>
              <w:ind w:left="2013" w:hanging="285"/>
              <w:contextualSpacing/>
              <w:jc w:val="both"/>
              <w:textAlignment w:val="baseline"/>
              <w:rPr>
                <w:rFonts w:ascii="Calibri" w:hAnsi="Calibri"/>
                <w:color w:val="000000"/>
                <w:sz w:val="20"/>
              </w:rPr>
            </w:pPr>
            <w:r w:rsidRPr="005A2466">
              <w:rPr>
                <w:rFonts w:ascii="Calibri" w:hAnsi="Calibri"/>
                <w:color w:val="000000"/>
                <w:sz w:val="20"/>
              </w:rPr>
              <w:lastRenderedPageBreak/>
              <w:t>4</w:t>
            </w:r>
            <w:r w:rsidR="00BF0717" w:rsidRPr="005A2466">
              <w:rPr>
                <w:rFonts w:ascii="Calibri" w:hAnsi="Calibri"/>
                <w:color w:val="000000"/>
                <w:sz w:val="20"/>
              </w:rPr>
              <w:t>.000.</w:t>
            </w:r>
            <w:r w:rsidR="00240179" w:rsidRPr="005A2466">
              <w:rPr>
                <w:rFonts w:ascii="Calibri" w:hAnsi="Calibri"/>
                <w:color w:val="000000"/>
                <w:sz w:val="20"/>
              </w:rPr>
              <w:t>000</w:t>
            </w:r>
            <w:r w:rsidR="00134E27" w:rsidRPr="005A2466">
              <w:rPr>
                <w:rFonts w:ascii="Calibri" w:hAnsi="Calibri"/>
                <w:color w:val="000000"/>
                <w:sz w:val="20"/>
              </w:rPr>
              <w:t xml:space="preserve"> (</w:t>
            </w:r>
            <w:proofErr w:type="spellStart"/>
            <w:r w:rsidRPr="005A2466">
              <w:rPr>
                <w:rFonts w:ascii="Calibri" w:hAnsi="Calibri"/>
                <w:color w:val="000000"/>
                <w:sz w:val="20"/>
              </w:rPr>
              <w:t>empat</w:t>
            </w:r>
            <w:proofErr w:type="spellEnd"/>
            <w:r w:rsidR="00BF0717" w:rsidRPr="005A2466">
              <w:rPr>
                <w:rFonts w:ascii="Calibri" w:hAnsi="Calibri"/>
                <w:color w:val="000000"/>
                <w:sz w:val="20"/>
              </w:rPr>
              <w:t xml:space="preserve"> </w:t>
            </w:r>
            <w:proofErr w:type="spellStart"/>
            <w:r w:rsidR="00BF0717" w:rsidRPr="005A2466">
              <w:rPr>
                <w:rFonts w:ascii="Calibri" w:hAnsi="Calibri"/>
                <w:color w:val="000000"/>
                <w:sz w:val="20"/>
              </w:rPr>
              <w:t>juta</w:t>
            </w:r>
            <w:proofErr w:type="spellEnd"/>
            <w:r w:rsidR="00134E27" w:rsidRPr="005A2466">
              <w:rPr>
                <w:rFonts w:ascii="Calibri" w:hAnsi="Calibri"/>
                <w:color w:val="000000"/>
                <w:sz w:val="20"/>
              </w:rPr>
              <w:t xml:space="preserve">) Saham </w:t>
            </w:r>
            <w:proofErr w:type="spellStart"/>
            <w:r w:rsidR="00134E27" w:rsidRPr="005A2466">
              <w:rPr>
                <w:rFonts w:ascii="Calibri" w:hAnsi="Calibri"/>
                <w:color w:val="000000"/>
                <w:sz w:val="20"/>
              </w:rPr>
              <w:t>Biasa</w:t>
            </w:r>
            <w:proofErr w:type="spellEnd"/>
            <w:r w:rsidR="00E14E8F"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F924C9" w:rsidRPr="005A2466">
              <w:rPr>
                <w:rFonts w:ascii="Calibri" w:hAnsi="Calibri"/>
                <w:color w:val="000000"/>
                <w:sz w:val="20"/>
              </w:rPr>
              <w:t xml:space="preserve"> </w:t>
            </w:r>
            <w:r w:rsidR="00E14E8F" w:rsidRPr="005A2466">
              <w:rPr>
                <w:rFonts w:ascii="Calibri" w:hAnsi="Calibri"/>
                <w:color w:val="000000"/>
                <w:sz w:val="20"/>
              </w:rPr>
              <w:t>A</w:t>
            </w:r>
            <w:r w:rsidR="00CD1C47" w:rsidRPr="005A2466">
              <w:rPr>
                <w:rFonts w:ascii="Calibri" w:hAnsi="Calibri"/>
                <w:color w:val="000000"/>
                <w:sz w:val="20"/>
              </w:rPr>
              <w:t xml:space="preserve"> </w:t>
            </w:r>
            <w:proofErr w:type="spellStart"/>
            <w:r w:rsidR="00CD1C47" w:rsidRPr="005A2466">
              <w:rPr>
                <w:rFonts w:ascii="Calibri" w:hAnsi="Calibri"/>
                <w:color w:val="000000"/>
                <w:sz w:val="20"/>
              </w:rPr>
              <w:t>tiap</w:t>
            </w:r>
            <w:proofErr w:type="spellEnd"/>
            <w:r w:rsidR="00CD1C47" w:rsidRPr="005A2466">
              <w:rPr>
                <w:rFonts w:ascii="Calibri" w:hAnsi="Calibri"/>
                <w:color w:val="000000"/>
                <w:sz w:val="20"/>
              </w:rPr>
              <w:t xml:space="preserve"> </w:t>
            </w:r>
            <w:proofErr w:type="spellStart"/>
            <w:r w:rsidR="00CD1C47" w:rsidRPr="005A2466">
              <w:rPr>
                <w:rFonts w:ascii="Calibri" w:hAnsi="Calibri"/>
                <w:color w:val="000000"/>
                <w:sz w:val="20"/>
              </w:rPr>
              <w:t>lembar</w:t>
            </w:r>
            <w:proofErr w:type="spellEnd"/>
            <w:r w:rsidR="00CD1C47" w:rsidRPr="005A2466">
              <w:rPr>
                <w:rFonts w:ascii="Calibri" w:hAnsi="Calibri"/>
                <w:color w:val="000000"/>
                <w:sz w:val="20"/>
              </w:rPr>
              <w:t xml:space="preserve"> </w:t>
            </w:r>
            <w:proofErr w:type="spellStart"/>
            <w:r w:rsidR="00CD1C47" w:rsidRPr="005A2466">
              <w:rPr>
                <w:rFonts w:ascii="Calibri" w:hAnsi="Calibri"/>
                <w:color w:val="000000"/>
                <w:sz w:val="20"/>
              </w:rPr>
              <w:t>memiliki</w:t>
            </w:r>
            <w:proofErr w:type="spellEnd"/>
            <w:ins w:id="404" w:author="OLTRE" w:date="2024-07-03T22:42:00Z">
              <w:r w:rsidR="00CD1C47" w:rsidRPr="005A2466">
                <w:rPr>
                  <w:rFonts w:ascii="Calibri" w:hAnsi="Calibri"/>
                  <w:color w:val="000000"/>
                  <w:sz w:val="20"/>
                </w:rPr>
                <w:t xml:space="preserve"> </w:t>
              </w:r>
              <w:proofErr w:type="spellStart"/>
              <w:r w:rsidR="00C9050A">
                <w:rPr>
                  <w:rFonts w:ascii="Calibri" w:hAnsi="Calibri"/>
                  <w:color w:val="000000"/>
                  <w:sz w:val="20"/>
                </w:rPr>
                <w:t>nilai</w:t>
              </w:r>
            </w:ins>
            <w:proofErr w:type="spellEnd"/>
            <w:r w:rsidR="00C9050A">
              <w:rPr>
                <w:rFonts w:ascii="Calibri" w:hAnsi="Calibri"/>
                <w:color w:val="000000"/>
                <w:sz w:val="20"/>
              </w:rPr>
              <w:t xml:space="preserve"> </w:t>
            </w:r>
            <w:r w:rsidR="00CD1C47" w:rsidRPr="005A2466">
              <w:rPr>
                <w:rFonts w:ascii="Calibri" w:hAnsi="Calibri"/>
                <w:color w:val="000000"/>
                <w:sz w:val="20"/>
              </w:rPr>
              <w:t xml:space="preserve">nominal </w:t>
            </w:r>
            <w:proofErr w:type="spellStart"/>
            <w:r w:rsidR="00CD1C47" w:rsidRPr="005A2466">
              <w:rPr>
                <w:rFonts w:ascii="Calibri" w:hAnsi="Calibri"/>
                <w:color w:val="000000"/>
                <w:sz w:val="20"/>
              </w:rPr>
              <w:t>sebesar</w:t>
            </w:r>
            <w:proofErr w:type="spellEnd"/>
            <w:r w:rsidR="00CD1C47" w:rsidRPr="005A2466">
              <w:rPr>
                <w:rFonts w:ascii="Calibri" w:hAnsi="Calibri"/>
                <w:color w:val="000000"/>
                <w:sz w:val="20"/>
              </w:rPr>
              <w:t xml:space="preserve"> IDR 10.000 (</w:t>
            </w:r>
            <w:proofErr w:type="spellStart"/>
            <w:r w:rsidR="00CD1C47" w:rsidRPr="005A2466">
              <w:rPr>
                <w:rFonts w:ascii="Calibri" w:hAnsi="Calibri"/>
                <w:color w:val="000000"/>
                <w:sz w:val="20"/>
              </w:rPr>
              <w:t>sepuluh</w:t>
            </w:r>
            <w:proofErr w:type="spellEnd"/>
            <w:r w:rsidR="00CD1C47" w:rsidRPr="005A2466">
              <w:rPr>
                <w:rFonts w:ascii="Calibri" w:hAnsi="Calibri"/>
                <w:color w:val="000000"/>
                <w:sz w:val="20"/>
              </w:rPr>
              <w:t xml:space="preserve"> </w:t>
            </w:r>
            <w:proofErr w:type="spellStart"/>
            <w:r w:rsidR="00CD1C47" w:rsidRPr="005A2466">
              <w:rPr>
                <w:rFonts w:ascii="Calibri" w:hAnsi="Calibri"/>
                <w:color w:val="000000"/>
                <w:sz w:val="20"/>
              </w:rPr>
              <w:t>ribu</w:t>
            </w:r>
            <w:proofErr w:type="spellEnd"/>
            <w:r w:rsidR="00CD1C47" w:rsidRPr="005A2466">
              <w:rPr>
                <w:rFonts w:ascii="Calibri" w:hAnsi="Calibri"/>
                <w:color w:val="000000"/>
                <w:sz w:val="20"/>
              </w:rPr>
              <w:t xml:space="preserve"> Rupiah)</w:t>
            </w:r>
            <w:r w:rsidR="00134E27" w:rsidRPr="005A2466">
              <w:rPr>
                <w:rFonts w:ascii="Calibri" w:hAnsi="Calibri"/>
                <w:color w:val="000000"/>
                <w:sz w:val="20"/>
              </w:rPr>
              <w:t>;</w:t>
            </w:r>
          </w:p>
          <w:p w14:paraId="30C0E358" w14:textId="77777777" w:rsidR="00D004E5" w:rsidRPr="005A2466" w:rsidRDefault="00D004E5" w:rsidP="00BA45BC">
            <w:pPr>
              <w:spacing w:after="0" w:line="240" w:lineRule="auto"/>
              <w:ind w:left="1836" w:right="88" w:hanging="283"/>
              <w:contextualSpacing/>
              <w:jc w:val="both"/>
              <w:textAlignment w:val="baseline"/>
              <w:rPr>
                <w:rFonts w:ascii="Calibri" w:hAnsi="Calibri"/>
                <w:color w:val="000000"/>
                <w:sz w:val="20"/>
              </w:rPr>
            </w:pPr>
          </w:p>
          <w:p w14:paraId="16336CAF" w14:textId="47997FAC" w:rsidR="000C387C" w:rsidRDefault="00CD1C47">
            <w:pPr>
              <w:numPr>
                <w:ilvl w:val="1"/>
                <w:numId w:val="4"/>
              </w:numPr>
              <w:spacing w:after="0" w:line="240" w:lineRule="auto"/>
              <w:ind w:left="2013" w:hanging="285"/>
              <w:contextualSpacing/>
              <w:jc w:val="both"/>
              <w:textAlignment w:val="baseline"/>
              <w:rPr>
                <w:rFonts w:ascii="Calibri" w:hAnsi="Calibri"/>
                <w:color w:val="000000"/>
                <w:sz w:val="20"/>
              </w:rPr>
            </w:pPr>
            <w:r w:rsidRPr="005A2466">
              <w:rPr>
                <w:rFonts w:ascii="Calibri" w:hAnsi="Calibri"/>
                <w:color w:val="000000"/>
                <w:sz w:val="20"/>
              </w:rPr>
              <w:t>1.476.408</w:t>
            </w:r>
            <w:r w:rsidR="00BC0B51" w:rsidRPr="005A2466">
              <w:rPr>
                <w:rFonts w:ascii="Calibri" w:hAnsi="Calibri"/>
                <w:color w:val="000000"/>
                <w:sz w:val="20"/>
              </w:rPr>
              <w:t xml:space="preserve">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juta</w:t>
            </w:r>
            <w:proofErr w:type="spellEnd"/>
            <w:r w:rsidRPr="005A2466">
              <w:rPr>
                <w:rFonts w:ascii="Calibri" w:hAnsi="Calibri"/>
                <w:color w:val="000000"/>
                <w:sz w:val="20"/>
              </w:rPr>
              <w:t xml:space="preserve"> </w:t>
            </w:r>
            <w:proofErr w:type="spellStart"/>
            <w:r w:rsidRPr="005A2466">
              <w:rPr>
                <w:rFonts w:ascii="Calibri" w:hAnsi="Calibri"/>
                <w:color w:val="000000"/>
                <w:sz w:val="20"/>
              </w:rPr>
              <w:t>empat</w:t>
            </w:r>
            <w:proofErr w:type="spellEnd"/>
            <w:r w:rsidRPr="005A2466">
              <w:rPr>
                <w:rFonts w:ascii="Calibri" w:hAnsi="Calibri"/>
                <w:color w:val="000000"/>
                <w:sz w:val="20"/>
              </w:rPr>
              <w:t xml:space="preserve"> ratus </w:t>
            </w:r>
            <w:proofErr w:type="spellStart"/>
            <w:r w:rsidRPr="005A2466">
              <w:rPr>
                <w:rFonts w:ascii="Calibri" w:hAnsi="Calibri"/>
                <w:color w:val="000000"/>
                <w:sz w:val="20"/>
              </w:rPr>
              <w:t>tujuh</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enam</w:t>
            </w:r>
            <w:proofErr w:type="spellEnd"/>
            <w:r w:rsidRPr="005A2466">
              <w:rPr>
                <w:rFonts w:ascii="Calibri" w:hAnsi="Calibri"/>
                <w:color w:val="000000"/>
                <w:sz w:val="20"/>
              </w:rPr>
              <w:t xml:space="preserve"> </w:t>
            </w:r>
            <w:proofErr w:type="spellStart"/>
            <w:r w:rsidRPr="005A2466">
              <w:rPr>
                <w:rFonts w:ascii="Calibri" w:hAnsi="Calibri"/>
                <w:color w:val="000000"/>
                <w:sz w:val="20"/>
              </w:rPr>
              <w:t>ribu</w:t>
            </w:r>
            <w:proofErr w:type="spellEnd"/>
            <w:r w:rsidRPr="005A2466">
              <w:rPr>
                <w:rFonts w:ascii="Calibri" w:hAnsi="Calibri"/>
                <w:color w:val="000000"/>
                <w:sz w:val="20"/>
              </w:rPr>
              <w:t xml:space="preserve"> </w:t>
            </w:r>
            <w:proofErr w:type="spellStart"/>
            <w:r w:rsidRPr="005A2466">
              <w:rPr>
                <w:rFonts w:ascii="Calibri" w:hAnsi="Calibri"/>
                <w:color w:val="000000"/>
                <w:sz w:val="20"/>
              </w:rPr>
              <w:t>empat</w:t>
            </w:r>
            <w:proofErr w:type="spellEnd"/>
            <w:r w:rsidRPr="005A2466">
              <w:rPr>
                <w:rFonts w:ascii="Calibri" w:hAnsi="Calibri"/>
                <w:color w:val="000000"/>
                <w:sz w:val="20"/>
              </w:rPr>
              <w:t xml:space="preserve"> ratus </w:t>
            </w:r>
            <w:proofErr w:type="spellStart"/>
            <w:r w:rsidRPr="005A2466">
              <w:rPr>
                <w:rFonts w:ascii="Calibri" w:hAnsi="Calibri"/>
                <w:color w:val="000000"/>
                <w:sz w:val="20"/>
              </w:rPr>
              <w:t>delapan</w:t>
            </w:r>
            <w:proofErr w:type="spellEnd"/>
            <w:r w:rsidR="00BC0B51" w:rsidRPr="005A2466">
              <w:rPr>
                <w:rFonts w:ascii="Calibri" w:hAnsi="Calibri"/>
                <w:color w:val="000000"/>
                <w:sz w:val="20"/>
              </w:rPr>
              <w:t xml:space="preserve">) </w:t>
            </w:r>
            <w:r w:rsidR="00134E27" w:rsidRPr="005A2466">
              <w:rPr>
                <w:rFonts w:ascii="Calibri" w:hAnsi="Calibri"/>
                <w:color w:val="000000"/>
                <w:sz w:val="20"/>
              </w:rPr>
              <w:t xml:space="preserve">Saham </w:t>
            </w:r>
            <w:proofErr w:type="spellStart"/>
            <w:r w:rsidR="00134E27" w:rsidRPr="005A2466">
              <w:rPr>
                <w:rFonts w:ascii="Calibri" w:hAnsi="Calibri"/>
                <w:color w:val="000000"/>
                <w:sz w:val="20"/>
              </w:rPr>
              <w:t>Preferen</w:t>
            </w:r>
            <w:proofErr w:type="spellEnd"/>
            <w:r w:rsidR="00134E27"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134E27" w:rsidRPr="005A2466">
              <w:rPr>
                <w:rFonts w:ascii="Calibri" w:hAnsi="Calibri"/>
                <w:color w:val="000000"/>
                <w:sz w:val="20"/>
              </w:rPr>
              <w:t xml:space="preserve"> </w:t>
            </w:r>
            <w:r w:rsidR="00E14E8F" w:rsidRPr="005A2466">
              <w:rPr>
                <w:rFonts w:ascii="Calibri" w:hAnsi="Calibri"/>
                <w:color w:val="000000"/>
                <w:sz w:val="20"/>
              </w:rPr>
              <w:t>B</w:t>
            </w:r>
            <w:r w:rsidRPr="005A2466">
              <w:rPr>
                <w:rFonts w:ascii="Calibri" w:hAnsi="Calibri"/>
                <w:color w:val="000000"/>
                <w:sz w:val="20"/>
              </w:rPr>
              <w:t xml:space="preserve"> </w:t>
            </w:r>
            <w:proofErr w:type="spellStart"/>
            <w:r w:rsidRPr="005A2466">
              <w:rPr>
                <w:rFonts w:ascii="Calibri" w:hAnsi="Calibri"/>
                <w:color w:val="000000"/>
                <w:sz w:val="20"/>
              </w:rPr>
              <w:t>tiap</w:t>
            </w:r>
            <w:proofErr w:type="spellEnd"/>
            <w:r w:rsidRPr="005A2466">
              <w:rPr>
                <w:rFonts w:ascii="Calibri" w:hAnsi="Calibri"/>
                <w:color w:val="000000"/>
                <w:sz w:val="20"/>
              </w:rPr>
              <w:t xml:space="preserve"> </w:t>
            </w:r>
            <w:proofErr w:type="spellStart"/>
            <w:r w:rsidRPr="005A2466">
              <w:rPr>
                <w:rFonts w:ascii="Calibri" w:hAnsi="Calibri"/>
                <w:color w:val="000000"/>
                <w:sz w:val="20"/>
              </w:rPr>
              <w:t>lembar</w:t>
            </w:r>
            <w:proofErr w:type="spellEnd"/>
            <w:r w:rsidRPr="005A2466">
              <w:rPr>
                <w:rFonts w:ascii="Calibri" w:hAnsi="Calibri"/>
                <w:color w:val="000000"/>
                <w:sz w:val="20"/>
              </w:rPr>
              <w:t xml:space="preserve"> </w:t>
            </w:r>
            <w:proofErr w:type="spellStart"/>
            <w:r w:rsidRPr="005A2466">
              <w:rPr>
                <w:rFonts w:ascii="Calibri" w:hAnsi="Calibri"/>
                <w:color w:val="000000"/>
                <w:sz w:val="20"/>
              </w:rPr>
              <w:t>memiliki</w:t>
            </w:r>
            <w:proofErr w:type="spellEnd"/>
            <w:r w:rsidR="001C295F">
              <w:rPr>
                <w:rFonts w:ascii="Calibri" w:hAnsi="Calibri"/>
                <w:color w:val="000000"/>
                <w:sz w:val="20"/>
              </w:rPr>
              <w:t xml:space="preserve"> </w:t>
            </w:r>
            <w:proofErr w:type="spellStart"/>
            <w:ins w:id="405" w:author="OLTRE" w:date="2024-07-03T22:42:00Z">
              <w:r w:rsidR="001C295F">
                <w:rPr>
                  <w:rFonts w:ascii="Calibri" w:hAnsi="Calibri"/>
                  <w:color w:val="000000"/>
                  <w:sz w:val="20"/>
                </w:rPr>
                <w:t>nilai</w:t>
              </w:r>
              <w:proofErr w:type="spellEnd"/>
              <w:r w:rsidRPr="005A2466">
                <w:rPr>
                  <w:rFonts w:ascii="Calibri" w:hAnsi="Calibri"/>
                  <w:color w:val="000000"/>
                  <w:sz w:val="20"/>
                </w:rPr>
                <w:t xml:space="preserve"> </w:t>
              </w:r>
            </w:ins>
            <w:r w:rsidRPr="005A2466">
              <w:rPr>
                <w:rFonts w:ascii="Calibri" w:hAnsi="Calibri"/>
                <w:color w:val="000000"/>
                <w:sz w:val="20"/>
              </w:rPr>
              <w:t xml:space="preserve">nominal </w:t>
            </w:r>
            <w:proofErr w:type="spellStart"/>
            <w:r w:rsidRPr="005A2466">
              <w:rPr>
                <w:rFonts w:ascii="Calibri" w:hAnsi="Calibri"/>
                <w:color w:val="000000"/>
                <w:sz w:val="20"/>
              </w:rPr>
              <w:t>sebesar</w:t>
            </w:r>
            <w:proofErr w:type="spellEnd"/>
            <w:r w:rsidRPr="005A2466">
              <w:rPr>
                <w:rFonts w:ascii="Calibri" w:hAnsi="Calibri"/>
                <w:color w:val="000000"/>
                <w:sz w:val="20"/>
              </w:rPr>
              <w:t xml:space="preserve"> IDR 29.000 (</w:t>
            </w:r>
            <w:proofErr w:type="spellStart"/>
            <w:r w:rsidRPr="005A2466">
              <w:rPr>
                <w:rFonts w:ascii="Calibri" w:hAnsi="Calibri"/>
                <w:color w:val="000000"/>
                <w:sz w:val="20"/>
              </w:rPr>
              <w:t>dua</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del w:id="406" w:author="OLTRE" w:date="2024-07-03T22:42:00Z">
              <w:r w:rsidRPr="005A2466">
                <w:rPr>
                  <w:rFonts w:ascii="Calibri" w:hAnsi="Calibri"/>
                  <w:color w:val="000000"/>
                  <w:sz w:val="20"/>
                </w:rPr>
                <w:delText>sembilan</w:delText>
              </w:r>
            </w:del>
            <w:ins w:id="407" w:author="OLTRE" w:date="2024-07-03T22:42:00Z">
              <w:r w:rsidR="008F2AF8">
                <w:rPr>
                  <w:rFonts w:ascii="Calibri" w:hAnsi="Calibri"/>
                  <w:color w:val="000000"/>
                  <w:sz w:val="20"/>
                </w:rPr>
                <w:pgNum/>
              </w:r>
              <w:proofErr w:type="spellStart"/>
              <w:r w:rsidR="008F2AF8">
                <w:rPr>
                  <w:rFonts w:ascii="Calibri" w:hAnsi="Calibri"/>
                  <w:color w:val="000000"/>
                  <w:sz w:val="20"/>
                </w:rPr>
                <w:t>embilan</w:t>
              </w:r>
            </w:ins>
            <w:proofErr w:type="spellEnd"/>
            <w:r w:rsidRPr="005A2466">
              <w:rPr>
                <w:rFonts w:ascii="Calibri" w:hAnsi="Calibri"/>
                <w:color w:val="000000"/>
                <w:sz w:val="20"/>
              </w:rPr>
              <w:t xml:space="preserve"> </w:t>
            </w:r>
            <w:proofErr w:type="spellStart"/>
            <w:r w:rsidRPr="005A2466">
              <w:rPr>
                <w:rFonts w:ascii="Calibri" w:hAnsi="Calibri"/>
                <w:color w:val="000000"/>
                <w:sz w:val="20"/>
              </w:rPr>
              <w:t>ribu</w:t>
            </w:r>
            <w:proofErr w:type="spellEnd"/>
            <w:r w:rsidRPr="005A2466">
              <w:rPr>
                <w:rFonts w:ascii="Calibri" w:hAnsi="Calibri"/>
                <w:color w:val="000000"/>
                <w:sz w:val="20"/>
              </w:rPr>
              <w:t xml:space="preserve"> Rupiah)</w:t>
            </w:r>
            <w:r w:rsidR="00134E27" w:rsidRPr="005A2466">
              <w:rPr>
                <w:rFonts w:ascii="Calibri" w:hAnsi="Calibri"/>
                <w:color w:val="000000"/>
                <w:sz w:val="20"/>
              </w:rPr>
              <w:t>;</w:t>
            </w:r>
            <w:r w:rsidR="009C0CE0" w:rsidRPr="005A2466">
              <w:rPr>
                <w:rFonts w:ascii="Calibri" w:hAnsi="Calibri"/>
                <w:color w:val="000000"/>
                <w:sz w:val="20"/>
              </w:rPr>
              <w:t xml:space="preserve"> dan</w:t>
            </w:r>
          </w:p>
          <w:p w14:paraId="73F9322A" w14:textId="77777777" w:rsidR="0011293A" w:rsidRPr="005A2466" w:rsidRDefault="0011293A" w:rsidP="00BA45BC">
            <w:pPr>
              <w:spacing w:after="0" w:line="240" w:lineRule="auto"/>
              <w:contextualSpacing/>
              <w:jc w:val="both"/>
              <w:textAlignment w:val="baseline"/>
              <w:rPr>
                <w:rFonts w:ascii="Calibri" w:hAnsi="Calibri"/>
                <w:color w:val="000000"/>
                <w:sz w:val="20"/>
              </w:rPr>
            </w:pPr>
          </w:p>
          <w:p w14:paraId="66C3CAA0" w14:textId="77777777" w:rsidR="0011293A" w:rsidRPr="005A2466" w:rsidRDefault="0011293A" w:rsidP="00AA30B5">
            <w:pPr>
              <w:spacing w:after="0" w:line="240" w:lineRule="auto"/>
              <w:contextualSpacing/>
              <w:jc w:val="both"/>
              <w:textAlignment w:val="baseline"/>
              <w:rPr>
                <w:del w:id="408" w:author="OLTRE" w:date="2024-07-03T22:42:00Z"/>
                <w:rFonts w:ascii="Calibri" w:hAnsi="Calibri"/>
                <w:color w:val="000000"/>
                <w:sz w:val="20"/>
              </w:rPr>
            </w:pPr>
          </w:p>
          <w:p w14:paraId="4DDD333D" w14:textId="0A5D2820" w:rsidR="00134E27" w:rsidRPr="005A2466" w:rsidRDefault="00CD1C47" w:rsidP="00BA45BC">
            <w:pPr>
              <w:numPr>
                <w:ilvl w:val="1"/>
                <w:numId w:val="4"/>
              </w:numPr>
              <w:spacing w:after="0" w:line="240" w:lineRule="auto"/>
              <w:ind w:left="2013" w:hanging="285"/>
              <w:contextualSpacing/>
              <w:jc w:val="both"/>
              <w:textAlignment w:val="baseline"/>
              <w:rPr>
                <w:rFonts w:ascii="Calibri" w:hAnsi="Calibri"/>
                <w:color w:val="000000"/>
                <w:sz w:val="20"/>
              </w:rPr>
            </w:pPr>
            <w:r w:rsidRPr="005A2466">
              <w:rPr>
                <w:rFonts w:ascii="Calibri" w:hAnsi="Calibri"/>
                <w:color w:val="000000"/>
                <w:sz w:val="20"/>
              </w:rPr>
              <w:t>608.600</w:t>
            </w:r>
            <w:r w:rsidR="00134E27" w:rsidRPr="005A2466">
              <w:rPr>
                <w:rFonts w:ascii="Calibri" w:hAnsi="Calibri"/>
                <w:color w:val="000000"/>
                <w:sz w:val="20"/>
              </w:rPr>
              <w:t xml:space="preserve"> (</w:t>
            </w:r>
            <w:proofErr w:type="spellStart"/>
            <w:r w:rsidRPr="005A2466">
              <w:rPr>
                <w:rFonts w:ascii="Calibri" w:hAnsi="Calibri"/>
                <w:color w:val="000000"/>
                <w:sz w:val="20"/>
              </w:rPr>
              <w:t>enam</w:t>
            </w:r>
            <w:proofErr w:type="spellEnd"/>
            <w:r w:rsidRPr="005A2466">
              <w:rPr>
                <w:rFonts w:ascii="Calibri" w:hAnsi="Calibri"/>
                <w:color w:val="000000"/>
                <w:sz w:val="20"/>
              </w:rPr>
              <w:t xml:space="preserve"> ratus </w:t>
            </w:r>
            <w:proofErr w:type="spellStart"/>
            <w:r w:rsidRPr="005A2466">
              <w:rPr>
                <w:rFonts w:ascii="Calibri" w:hAnsi="Calibri"/>
                <w:color w:val="000000"/>
                <w:sz w:val="20"/>
              </w:rPr>
              <w:t>delapan</w:t>
            </w:r>
            <w:proofErr w:type="spellEnd"/>
            <w:r w:rsidRPr="005A2466">
              <w:rPr>
                <w:rFonts w:ascii="Calibri" w:hAnsi="Calibri"/>
                <w:color w:val="000000"/>
                <w:sz w:val="20"/>
              </w:rPr>
              <w:t xml:space="preserve"> </w:t>
            </w:r>
            <w:proofErr w:type="spellStart"/>
            <w:r w:rsidRPr="005A2466">
              <w:rPr>
                <w:rFonts w:ascii="Calibri" w:hAnsi="Calibri"/>
                <w:color w:val="000000"/>
                <w:sz w:val="20"/>
              </w:rPr>
              <w:t>ribu</w:t>
            </w:r>
            <w:proofErr w:type="spellEnd"/>
            <w:r w:rsidRPr="005A2466">
              <w:rPr>
                <w:rFonts w:ascii="Calibri" w:hAnsi="Calibri"/>
                <w:color w:val="000000"/>
                <w:sz w:val="20"/>
              </w:rPr>
              <w:t xml:space="preserve"> </w:t>
            </w:r>
            <w:proofErr w:type="spellStart"/>
            <w:r w:rsidRPr="005A2466">
              <w:rPr>
                <w:rFonts w:ascii="Calibri" w:hAnsi="Calibri"/>
                <w:color w:val="000000"/>
                <w:sz w:val="20"/>
              </w:rPr>
              <w:t>enam</w:t>
            </w:r>
            <w:proofErr w:type="spellEnd"/>
            <w:r w:rsidRPr="005A2466">
              <w:rPr>
                <w:rFonts w:ascii="Calibri" w:hAnsi="Calibri"/>
                <w:color w:val="000000"/>
                <w:sz w:val="20"/>
              </w:rPr>
              <w:t xml:space="preserve"> ratus</w:t>
            </w:r>
            <w:r w:rsidR="00134E27" w:rsidRPr="005A2466">
              <w:rPr>
                <w:rFonts w:ascii="Calibri" w:hAnsi="Calibri"/>
                <w:color w:val="000000"/>
                <w:sz w:val="20"/>
              </w:rPr>
              <w:t xml:space="preserve">) Saham </w:t>
            </w:r>
            <w:proofErr w:type="spellStart"/>
            <w:r w:rsidR="00134E27" w:rsidRPr="005A2466">
              <w:rPr>
                <w:rFonts w:ascii="Calibri" w:hAnsi="Calibri"/>
                <w:color w:val="000000"/>
                <w:sz w:val="20"/>
              </w:rPr>
              <w:t>Prefer</w:t>
            </w:r>
            <w:r w:rsidR="00A822D3" w:rsidRPr="005A2466">
              <w:rPr>
                <w:rFonts w:ascii="Calibri" w:hAnsi="Calibri"/>
                <w:color w:val="000000"/>
                <w:sz w:val="20"/>
              </w:rPr>
              <w:t>e</w:t>
            </w:r>
            <w:r w:rsidR="00134E27" w:rsidRPr="005A2466">
              <w:rPr>
                <w:rFonts w:ascii="Calibri" w:hAnsi="Calibri"/>
                <w:color w:val="000000"/>
                <w:sz w:val="20"/>
              </w:rPr>
              <w:t>n</w:t>
            </w:r>
            <w:proofErr w:type="spellEnd"/>
            <w:r w:rsidR="00134E27"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463E0F" w:rsidRPr="005A2466">
              <w:rPr>
                <w:rFonts w:ascii="Calibri" w:hAnsi="Calibri"/>
                <w:color w:val="000000"/>
                <w:sz w:val="20"/>
              </w:rPr>
              <w:t xml:space="preserve"> C</w:t>
            </w:r>
            <w:r w:rsidRPr="005A2466">
              <w:rPr>
                <w:rFonts w:ascii="Calibri" w:hAnsi="Calibri"/>
                <w:color w:val="000000"/>
                <w:sz w:val="20"/>
              </w:rPr>
              <w:t xml:space="preserve"> </w:t>
            </w:r>
            <w:proofErr w:type="spellStart"/>
            <w:r w:rsidRPr="005A2466">
              <w:rPr>
                <w:rFonts w:ascii="Calibri" w:hAnsi="Calibri"/>
                <w:color w:val="000000"/>
                <w:sz w:val="20"/>
              </w:rPr>
              <w:t>tiap</w:t>
            </w:r>
            <w:proofErr w:type="spellEnd"/>
            <w:r w:rsidRPr="005A2466">
              <w:rPr>
                <w:rFonts w:ascii="Calibri" w:hAnsi="Calibri"/>
                <w:color w:val="000000"/>
                <w:sz w:val="20"/>
              </w:rPr>
              <w:t xml:space="preserve"> </w:t>
            </w:r>
            <w:proofErr w:type="spellStart"/>
            <w:r w:rsidRPr="005A2466">
              <w:rPr>
                <w:rFonts w:ascii="Calibri" w:hAnsi="Calibri"/>
                <w:color w:val="000000"/>
                <w:sz w:val="20"/>
              </w:rPr>
              <w:t>lembar</w:t>
            </w:r>
            <w:proofErr w:type="spellEnd"/>
            <w:r w:rsidRPr="005A2466">
              <w:rPr>
                <w:rFonts w:ascii="Calibri" w:hAnsi="Calibri"/>
                <w:color w:val="000000"/>
                <w:sz w:val="20"/>
              </w:rPr>
              <w:t xml:space="preserve"> </w:t>
            </w:r>
            <w:proofErr w:type="spellStart"/>
            <w:r w:rsidRPr="005A2466">
              <w:rPr>
                <w:rFonts w:ascii="Calibri" w:hAnsi="Calibri"/>
                <w:color w:val="000000"/>
                <w:sz w:val="20"/>
              </w:rPr>
              <w:t>memiliki</w:t>
            </w:r>
            <w:proofErr w:type="spellEnd"/>
            <w:ins w:id="409" w:author="OLTRE" w:date="2024-07-03T22:42:00Z">
              <w:r w:rsidRPr="005A2466">
                <w:rPr>
                  <w:rFonts w:ascii="Calibri" w:hAnsi="Calibri"/>
                  <w:color w:val="000000"/>
                  <w:sz w:val="20"/>
                </w:rPr>
                <w:t xml:space="preserve"> </w:t>
              </w:r>
              <w:proofErr w:type="spellStart"/>
              <w:r w:rsidR="00E253BB">
                <w:rPr>
                  <w:rFonts w:ascii="Calibri" w:hAnsi="Calibri"/>
                  <w:color w:val="000000"/>
                  <w:sz w:val="20"/>
                </w:rPr>
                <w:t>nilai</w:t>
              </w:r>
            </w:ins>
            <w:proofErr w:type="spellEnd"/>
            <w:r w:rsidR="00E253BB">
              <w:rPr>
                <w:rFonts w:ascii="Calibri" w:hAnsi="Calibri"/>
                <w:color w:val="000000"/>
                <w:sz w:val="20"/>
              </w:rPr>
              <w:t xml:space="preserve"> </w:t>
            </w:r>
            <w:r w:rsidRPr="005A2466">
              <w:rPr>
                <w:rFonts w:ascii="Calibri" w:hAnsi="Calibri"/>
                <w:color w:val="000000"/>
                <w:sz w:val="20"/>
              </w:rPr>
              <w:t xml:space="preserve">nominal </w:t>
            </w:r>
            <w:proofErr w:type="spellStart"/>
            <w:r w:rsidRPr="005A2466">
              <w:rPr>
                <w:rFonts w:ascii="Calibri" w:hAnsi="Calibri"/>
                <w:color w:val="000000"/>
                <w:sz w:val="20"/>
              </w:rPr>
              <w:t>sebesar</w:t>
            </w:r>
            <w:proofErr w:type="spellEnd"/>
            <w:r w:rsidRPr="005A2466">
              <w:rPr>
                <w:rFonts w:ascii="Calibri" w:hAnsi="Calibri"/>
                <w:color w:val="000000"/>
                <w:sz w:val="20"/>
              </w:rPr>
              <w:t xml:space="preserve"> IDR 82.</w:t>
            </w:r>
            <w:r w:rsidR="00CE7EAD" w:rsidRPr="00613832">
              <w:rPr>
                <w:rFonts w:ascii="Calibri" w:eastAsia="Times New Roman" w:hAnsi="Calibri" w:cs="Calibri"/>
                <w:color w:val="000000"/>
                <w:sz w:val="20"/>
                <w:szCs w:val="20"/>
                <w:lang w:eastAsia="en-ID"/>
              </w:rPr>
              <w:t>200</w:t>
            </w:r>
            <w:r w:rsidRPr="005A2466">
              <w:rPr>
                <w:rFonts w:ascii="Calibri" w:hAnsi="Calibri"/>
                <w:color w:val="000000"/>
                <w:sz w:val="20"/>
              </w:rPr>
              <w:t xml:space="preserve"> (</w:t>
            </w:r>
            <w:proofErr w:type="spellStart"/>
            <w:r w:rsidRPr="005A2466">
              <w:rPr>
                <w:rFonts w:ascii="Calibri" w:hAnsi="Calibri"/>
                <w:color w:val="000000"/>
                <w:sz w:val="20"/>
              </w:rPr>
              <w:t>delapan</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dua</w:t>
            </w:r>
            <w:proofErr w:type="spellEnd"/>
            <w:r w:rsidRPr="005A2466">
              <w:rPr>
                <w:rFonts w:ascii="Calibri" w:hAnsi="Calibri"/>
                <w:color w:val="000000"/>
                <w:sz w:val="20"/>
              </w:rPr>
              <w:t xml:space="preserve"> </w:t>
            </w:r>
            <w:proofErr w:type="spellStart"/>
            <w:r w:rsidRPr="005A2466">
              <w:rPr>
                <w:rFonts w:ascii="Calibri" w:hAnsi="Calibri"/>
                <w:color w:val="000000"/>
                <w:sz w:val="20"/>
              </w:rPr>
              <w:t>ribu</w:t>
            </w:r>
            <w:proofErr w:type="spellEnd"/>
            <w:r w:rsidRPr="005A2466">
              <w:rPr>
                <w:rFonts w:ascii="Calibri" w:hAnsi="Calibri"/>
                <w:color w:val="000000"/>
                <w:sz w:val="20"/>
              </w:rPr>
              <w:t xml:space="preserve"> </w:t>
            </w:r>
            <w:proofErr w:type="spellStart"/>
            <w:r w:rsidR="00CE7EAD" w:rsidRPr="00613832">
              <w:rPr>
                <w:rFonts w:ascii="Calibri" w:eastAsia="Times New Roman" w:hAnsi="Calibri" w:cs="Calibri"/>
                <w:color w:val="000000"/>
                <w:sz w:val="20"/>
                <w:szCs w:val="20"/>
                <w:lang w:eastAsia="en-ID"/>
              </w:rPr>
              <w:t>dua</w:t>
            </w:r>
            <w:proofErr w:type="spellEnd"/>
            <w:r w:rsidR="00CE7EAD" w:rsidRPr="00613832">
              <w:rPr>
                <w:rFonts w:ascii="Calibri" w:eastAsia="Times New Roman" w:hAnsi="Calibri" w:cs="Calibri"/>
                <w:color w:val="000000"/>
                <w:sz w:val="20"/>
                <w:szCs w:val="20"/>
                <w:lang w:eastAsia="en-ID"/>
              </w:rPr>
              <w:t xml:space="preserve"> ratus</w:t>
            </w:r>
            <w:r w:rsidR="00CE7EAD" w:rsidRPr="005A2466">
              <w:rPr>
                <w:rFonts w:ascii="Calibri" w:hAnsi="Calibri"/>
                <w:color w:val="000000"/>
                <w:sz w:val="20"/>
              </w:rPr>
              <w:t xml:space="preserve"> </w:t>
            </w:r>
            <w:r w:rsidRPr="005A2466">
              <w:rPr>
                <w:rFonts w:ascii="Calibri" w:hAnsi="Calibri"/>
                <w:color w:val="000000"/>
                <w:sz w:val="20"/>
              </w:rPr>
              <w:t>Rupiah)</w:t>
            </w:r>
            <w:r w:rsidR="009C0CE0" w:rsidRPr="005A2466">
              <w:rPr>
                <w:rFonts w:ascii="Calibri" w:hAnsi="Calibri"/>
                <w:color w:val="000000"/>
                <w:sz w:val="20"/>
              </w:rPr>
              <w:t>.</w:t>
            </w:r>
          </w:p>
          <w:p w14:paraId="36E3A236" w14:textId="77777777" w:rsidR="000C387C" w:rsidRPr="005A2466" w:rsidRDefault="000C387C" w:rsidP="005A2466">
            <w:pPr>
              <w:spacing w:after="0" w:line="240" w:lineRule="auto"/>
              <w:contextualSpacing/>
              <w:rPr>
                <w:rFonts w:ascii="Calibri" w:hAnsi="Calibri"/>
                <w:sz w:val="20"/>
              </w:rPr>
            </w:pPr>
          </w:p>
          <w:p w14:paraId="55D2CC6E" w14:textId="00415C42" w:rsidR="00134E27" w:rsidRPr="005A2466" w:rsidRDefault="00134E27" w:rsidP="00BA45BC">
            <w:pPr>
              <w:numPr>
                <w:ilvl w:val="0"/>
                <w:numId w:val="142"/>
              </w:numPr>
              <w:spacing w:after="0" w:line="240" w:lineRule="auto"/>
              <w:ind w:left="1553" w:hanging="425"/>
              <w:contextualSpacing/>
              <w:jc w:val="both"/>
              <w:textAlignment w:val="baseline"/>
              <w:rPr>
                <w:rFonts w:ascii="Calibri" w:hAnsi="Calibri"/>
                <w:color w:val="000000"/>
                <w:sz w:val="20"/>
              </w:rPr>
            </w:pPr>
            <w:r w:rsidRPr="005A2466">
              <w:rPr>
                <w:rFonts w:ascii="Calibri" w:hAnsi="Calibri"/>
                <w:b/>
                <w:color w:val="000000"/>
                <w:sz w:val="20"/>
              </w:rPr>
              <w:t xml:space="preserve">Modal </w:t>
            </w:r>
            <w:proofErr w:type="spellStart"/>
            <w:r w:rsidRPr="005A2466">
              <w:rPr>
                <w:rFonts w:ascii="Calibri" w:hAnsi="Calibri"/>
                <w:b/>
                <w:color w:val="000000"/>
                <w:sz w:val="20"/>
              </w:rPr>
              <w:t>Disetor</w:t>
            </w:r>
            <w:proofErr w:type="spellEnd"/>
            <w:r w:rsidRPr="005A2466">
              <w:rPr>
                <w:rFonts w:ascii="Calibri" w:hAnsi="Calibri"/>
                <w:b/>
                <w:color w:val="000000"/>
                <w:sz w:val="20"/>
              </w:rPr>
              <w:t xml:space="preserve"> dan </w:t>
            </w:r>
            <w:proofErr w:type="spellStart"/>
            <w:r w:rsidRPr="005A2466">
              <w:rPr>
                <w:rFonts w:ascii="Calibri" w:hAnsi="Calibri"/>
                <w:b/>
                <w:color w:val="000000"/>
                <w:sz w:val="20"/>
              </w:rPr>
              <w:t>Ditempatkan</w:t>
            </w:r>
            <w:proofErr w:type="spellEnd"/>
            <w:r w:rsidRPr="005A2466">
              <w:rPr>
                <w:rFonts w:ascii="Calibri" w:hAnsi="Calibri"/>
                <w:color w:val="000000"/>
                <w:sz w:val="20"/>
              </w:rPr>
              <w:t xml:space="preserve">: IDR </w:t>
            </w:r>
            <w:r w:rsidR="00D27D80" w:rsidRPr="005A2466">
              <w:rPr>
                <w:rFonts w:ascii="Calibri" w:hAnsi="Calibri"/>
                <w:color w:val="000000"/>
                <w:sz w:val="20"/>
              </w:rPr>
              <w:t>33.</w:t>
            </w:r>
            <w:r w:rsidR="00D27D80" w:rsidRPr="00613832">
              <w:rPr>
                <w:rFonts w:ascii="Calibri" w:eastAsia="Times New Roman" w:hAnsi="Calibri" w:cs="Calibri"/>
                <w:color w:val="000000"/>
                <w:sz w:val="20"/>
                <w:szCs w:val="20"/>
                <w:lang w:eastAsia="en-ID"/>
              </w:rPr>
              <w:t>2</w:t>
            </w:r>
            <w:r w:rsidR="008D0E28" w:rsidRPr="00613832">
              <w:rPr>
                <w:rFonts w:ascii="Calibri" w:eastAsia="Times New Roman" w:hAnsi="Calibri" w:cs="Calibri"/>
                <w:color w:val="000000"/>
                <w:sz w:val="20"/>
                <w:szCs w:val="20"/>
                <w:lang w:eastAsia="en-ID"/>
              </w:rPr>
              <w:t>10</w:t>
            </w:r>
            <w:r w:rsidR="0056189E" w:rsidRPr="00613832">
              <w:rPr>
                <w:rFonts w:ascii="Calibri" w:eastAsia="Times New Roman" w:hAnsi="Calibri" w:cs="Calibri"/>
                <w:color w:val="000000"/>
                <w:sz w:val="20"/>
                <w:szCs w:val="20"/>
                <w:lang w:eastAsia="en-ID"/>
              </w:rPr>
              <w:t>.</w:t>
            </w:r>
            <w:r w:rsidR="008D0E28" w:rsidRPr="00613832">
              <w:rPr>
                <w:rFonts w:ascii="Calibri" w:eastAsia="Times New Roman" w:hAnsi="Calibri" w:cs="Calibri"/>
                <w:color w:val="000000"/>
                <w:sz w:val="20"/>
                <w:szCs w:val="20"/>
                <w:lang w:eastAsia="en-ID"/>
              </w:rPr>
              <w:t>68</w:t>
            </w:r>
            <w:r w:rsidR="0056189E" w:rsidRPr="00613832">
              <w:rPr>
                <w:rFonts w:ascii="Calibri" w:eastAsia="Times New Roman" w:hAnsi="Calibri" w:cs="Calibri"/>
                <w:color w:val="000000"/>
                <w:sz w:val="20"/>
                <w:szCs w:val="20"/>
                <w:lang w:eastAsia="en-ID"/>
              </w:rPr>
              <w:t>8</w:t>
            </w:r>
            <w:r w:rsidR="0056189E" w:rsidRPr="005A2466">
              <w:rPr>
                <w:rFonts w:ascii="Calibri" w:hAnsi="Calibri"/>
                <w:color w:val="000000"/>
                <w:sz w:val="20"/>
              </w:rPr>
              <w:t>.</w:t>
            </w:r>
            <w:r w:rsidR="007F1F88" w:rsidRPr="005A2466">
              <w:rPr>
                <w:rFonts w:ascii="Calibri" w:hAnsi="Calibri"/>
                <w:color w:val="000000"/>
                <w:sz w:val="20"/>
              </w:rPr>
              <w:t>000</w:t>
            </w:r>
            <w:r w:rsidRPr="005A2466">
              <w:rPr>
                <w:rFonts w:ascii="Calibri" w:hAnsi="Calibri"/>
                <w:color w:val="000000"/>
                <w:sz w:val="20"/>
              </w:rPr>
              <w:t xml:space="preserve"> (</w:t>
            </w:r>
            <w:proofErr w:type="spellStart"/>
            <w:r w:rsidR="00D27D80" w:rsidRPr="005A2466">
              <w:rPr>
                <w:rFonts w:ascii="Calibri" w:hAnsi="Calibri"/>
                <w:color w:val="000000"/>
                <w:sz w:val="20"/>
              </w:rPr>
              <w:t>tiga</w:t>
            </w:r>
            <w:proofErr w:type="spellEnd"/>
            <w:r w:rsidR="00D27D80" w:rsidRPr="005A2466">
              <w:rPr>
                <w:rFonts w:ascii="Calibri" w:hAnsi="Calibri"/>
                <w:color w:val="000000"/>
                <w:sz w:val="20"/>
              </w:rPr>
              <w:t xml:space="preserve"> </w:t>
            </w:r>
            <w:proofErr w:type="spellStart"/>
            <w:r w:rsidR="00D27D80" w:rsidRPr="005A2466">
              <w:rPr>
                <w:rFonts w:ascii="Calibri" w:hAnsi="Calibri"/>
                <w:color w:val="000000"/>
                <w:sz w:val="20"/>
              </w:rPr>
              <w:t>puluh</w:t>
            </w:r>
            <w:proofErr w:type="spellEnd"/>
            <w:r w:rsidR="00D27D80" w:rsidRPr="005A2466">
              <w:rPr>
                <w:rFonts w:ascii="Calibri" w:hAnsi="Calibri"/>
                <w:color w:val="000000"/>
                <w:sz w:val="20"/>
              </w:rPr>
              <w:t xml:space="preserve"> </w:t>
            </w:r>
            <w:proofErr w:type="spellStart"/>
            <w:r w:rsidR="00D27D80" w:rsidRPr="005A2466">
              <w:rPr>
                <w:rFonts w:ascii="Calibri" w:hAnsi="Calibri"/>
                <w:color w:val="000000"/>
                <w:sz w:val="20"/>
              </w:rPr>
              <w:t>tiga</w:t>
            </w:r>
            <w:proofErr w:type="spellEnd"/>
            <w:r w:rsidR="007F1F88" w:rsidRPr="005A2466">
              <w:rPr>
                <w:rFonts w:ascii="Calibri" w:hAnsi="Calibri"/>
                <w:color w:val="000000"/>
                <w:sz w:val="20"/>
              </w:rPr>
              <w:t xml:space="preserve"> </w:t>
            </w:r>
            <w:proofErr w:type="spellStart"/>
            <w:r w:rsidR="007F1F88" w:rsidRPr="005A2466">
              <w:rPr>
                <w:rFonts w:ascii="Calibri" w:hAnsi="Calibri"/>
                <w:color w:val="000000"/>
                <w:sz w:val="20"/>
              </w:rPr>
              <w:t>milyar</w:t>
            </w:r>
            <w:proofErr w:type="spellEnd"/>
            <w:r w:rsidR="007F1F88" w:rsidRPr="005A2466">
              <w:rPr>
                <w:rFonts w:ascii="Calibri" w:hAnsi="Calibri"/>
                <w:color w:val="000000"/>
                <w:sz w:val="20"/>
              </w:rPr>
              <w:t xml:space="preserve"> </w:t>
            </w:r>
            <w:proofErr w:type="spellStart"/>
            <w:r w:rsidR="0056189E" w:rsidRPr="005A2466">
              <w:rPr>
                <w:rFonts w:ascii="Calibri" w:hAnsi="Calibri"/>
                <w:color w:val="000000"/>
                <w:sz w:val="20"/>
              </w:rPr>
              <w:t>dua</w:t>
            </w:r>
            <w:proofErr w:type="spellEnd"/>
            <w:r w:rsidR="007F1F88" w:rsidRPr="005A2466">
              <w:rPr>
                <w:rFonts w:ascii="Calibri" w:hAnsi="Calibri"/>
                <w:color w:val="000000"/>
                <w:sz w:val="20"/>
              </w:rPr>
              <w:t xml:space="preserve"> ratus </w:t>
            </w:r>
            <w:proofErr w:type="spellStart"/>
            <w:r w:rsidR="008D0E28" w:rsidRPr="00613832">
              <w:rPr>
                <w:rFonts w:ascii="Calibri" w:eastAsia="Times New Roman" w:hAnsi="Calibri" w:cs="Calibri"/>
                <w:color w:val="000000"/>
                <w:sz w:val="20"/>
                <w:szCs w:val="20"/>
                <w:lang w:eastAsia="en-ID"/>
              </w:rPr>
              <w:t>sepuluh</w:t>
            </w:r>
            <w:proofErr w:type="spellEnd"/>
            <w:r w:rsidR="008D0E28" w:rsidRPr="005A2466">
              <w:rPr>
                <w:rFonts w:ascii="Calibri" w:hAnsi="Calibri"/>
                <w:color w:val="000000"/>
                <w:sz w:val="20"/>
              </w:rPr>
              <w:t xml:space="preserve"> </w:t>
            </w:r>
            <w:proofErr w:type="spellStart"/>
            <w:r w:rsidR="007F1F88" w:rsidRPr="005A2466">
              <w:rPr>
                <w:rFonts w:ascii="Calibri" w:hAnsi="Calibri"/>
                <w:color w:val="000000"/>
                <w:sz w:val="20"/>
              </w:rPr>
              <w:t>juta</w:t>
            </w:r>
            <w:proofErr w:type="spellEnd"/>
            <w:r w:rsidR="007F1F88" w:rsidRPr="005A2466">
              <w:rPr>
                <w:rFonts w:ascii="Calibri" w:hAnsi="Calibri"/>
                <w:color w:val="000000"/>
                <w:sz w:val="20"/>
              </w:rPr>
              <w:t xml:space="preserve"> </w:t>
            </w:r>
            <w:proofErr w:type="spellStart"/>
            <w:r w:rsidR="008D0E28" w:rsidRPr="00613832">
              <w:rPr>
                <w:rFonts w:ascii="Calibri" w:eastAsia="Times New Roman" w:hAnsi="Calibri" w:cs="Calibri"/>
                <w:color w:val="000000"/>
                <w:sz w:val="20"/>
                <w:szCs w:val="20"/>
                <w:lang w:eastAsia="en-ID"/>
              </w:rPr>
              <w:t>enam</w:t>
            </w:r>
            <w:proofErr w:type="spellEnd"/>
            <w:r w:rsidR="008D0E28" w:rsidRPr="005A2466">
              <w:rPr>
                <w:rFonts w:ascii="Calibri" w:hAnsi="Calibri"/>
                <w:color w:val="000000"/>
                <w:sz w:val="20"/>
              </w:rPr>
              <w:t xml:space="preserve"> </w:t>
            </w:r>
            <w:r w:rsidR="0056189E" w:rsidRPr="005A2466">
              <w:rPr>
                <w:rFonts w:ascii="Calibri" w:hAnsi="Calibri"/>
                <w:color w:val="000000"/>
                <w:sz w:val="20"/>
              </w:rPr>
              <w:t>ratus</w:t>
            </w:r>
            <w:r w:rsidR="007F1F88" w:rsidRPr="005A2466">
              <w:rPr>
                <w:rFonts w:ascii="Calibri" w:hAnsi="Calibri"/>
                <w:color w:val="000000"/>
                <w:sz w:val="20"/>
              </w:rPr>
              <w:t xml:space="preserve"> </w:t>
            </w:r>
            <w:proofErr w:type="spellStart"/>
            <w:r w:rsidR="008D0E28" w:rsidRPr="00613832">
              <w:rPr>
                <w:rFonts w:ascii="Calibri" w:eastAsia="Times New Roman" w:hAnsi="Calibri" w:cs="Calibri"/>
                <w:color w:val="000000"/>
                <w:sz w:val="20"/>
                <w:szCs w:val="20"/>
                <w:lang w:eastAsia="en-ID"/>
              </w:rPr>
              <w:t>delapan</w:t>
            </w:r>
            <w:proofErr w:type="spellEnd"/>
            <w:r w:rsidR="008D0E28" w:rsidRPr="005A2466">
              <w:rPr>
                <w:rFonts w:ascii="Calibri" w:hAnsi="Calibri"/>
                <w:color w:val="000000"/>
                <w:sz w:val="20"/>
              </w:rPr>
              <w:t xml:space="preserve"> </w:t>
            </w:r>
            <w:proofErr w:type="spellStart"/>
            <w:r w:rsidR="003F6C42" w:rsidRPr="005A2466">
              <w:rPr>
                <w:rFonts w:ascii="Calibri" w:hAnsi="Calibri"/>
                <w:color w:val="000000"/>
                <w:sz w:val="20"/>
              </w:rPr>
              <w:t>puluh</w:t>
            </w:r>
            <w:proofErr w:type="spellEnd"/>
            <w:r w:rsidR="003F6C42" w:rsidRPr="005A2466">
              <w:rPr>
                <w:rFonts w:ascii="Calibri" w:hAnsi="Calibri"/>
                <w:color w:val="000000"/>
                <w:sz w:val="20"/>
              </w:rPr>
              <w:t xml:space="preserve"> </w:t>
            </w:r>
            <w:proofErr w:type="spellStart"/>
            <w:r w:rsidR="0056189E" w:rsidRPr="005A2466">
              <w:rPr>
                <w:rFonts w:ascii="Calibri" w:hAnsi="Calibri"/>
                <w:color w:val="000000"/>
                <w:sz w:val="20"/>
              </w:rPr>
              <w:t>delapan</w:t>
            </w:r>
            <w:proofErr w:type="spellEnd"/>
            <w:r w:rsidR="003F6C42" w:rsidRPr="005A2466">
              <w:rPr>
                <w:rFonts w:ascii="Calibri" w:hAnsi="Calibri"/>
                <w:color w:val="000000"/>
                <w:sz w:val="20"/>
              </w:rPr>
              <w:t xml:space="preserve"> </w:t>
            </w:r>
            <w:proofErr w:type="spellStart"/>
            <w:r w:rsidR="007F1F88" w:rsidRPr="005A2466">
              <w:rPr>
                <w:rFonts w:ascii="Calibri" w:hAnsi="Calibri"/>
                <w:color w:val="000000"/>
                <w:sz w:val="20"/>
              </w:rPr>
              <w:t>ribu</w:t>
            </w:r>
            <w:proofErr w:type="spellEnd"/>
            <w:r w:rsidRPr="005A2466">
              <w:rPr>
                <w:rFonts w:ascii="Calibri" w:hAnsi="Calibri"/>
                <w:color w:val="000000"/>
                <w:sz w:val="20"/>
              </w:rPr>
              <w:t xml:space="preserve"> Rupiah), yang </w:t>
            </w:r>
            <w:proofErr w:type="spellStart"/>
            <w:r w:rsidRPr="005A2466">
              <w:rPr>
                <w:rFonts w:ascii="Calibri" w:hAnsi="Calibri"/>
                <w:color w:val="000000"/>
                <w:sz w:val="20"/>
              </w:rPr>
              <w:t>terbagi</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r w:rsidR="00871E3C" w:rsidRPr="005A2466">
              <w:rPr>
                <w:rFonts w:ascii="Calibri" w:hAnsi="Calibri"/>
                <w:color w:val="000000"/>
                <w:sz w:val="20"/>
              </w:rPr>
              <w:t>1,521</w:t>
            </w:r>
            <w:r w:rsidR="007F1F88" w:rsidRPr="005A2466">
              <w:rPr>
                <w:rFonts w:ascii="Calibri" w:hAnsi="Calibri"/>
                <w:color w:val="000000"/>
                <w:sz w:val="20"/>
              </w:rPr>
              <w:t>,</w:t>
            </w:r>
            <w:r w:rsidR="00D670DD" w:rsidRPr="005A2466">
              <w:rPr>
                <w:rFonts w:ascii="Calibri" w:hAnsi="Calibri"/>
                <w:color w:val="000000"/>
                <w:sz w:val="20"/>
              </w:rPr>
              <w:t xml:space="preserve">252 </w:t>
            </w:r>
            <w:r w:rsidRPr="005A2466">
              <w:rPr>
                <w:rFonts w:ascii="Calibri" w:hAnsi="Calibri"/>
                <w:color w:val="000000"/>
                <w:sz w:val="20"/>
              </w:rPr>
              <w:t>(</w:t>
            </w:r>
            <w:proofErr w:type="spellStart"/>
            <w:r w:rsidR="00871E3C" w:rsidRPr="005A2466">
              <w:rPr>
                <w:rFonts w:ascii="Calibri" w:hAnsi="Calibri"/>
                <w:color w:val="000000"/>
                <w:sz w:val="20"/>
              </w:rPr>
              <w:t>satu</w:t>
            </w:r>
            <w:proofErr w:type="spellEnd"/>
            <w:r w:rsidR="00871E3C" w:rsidRPr="005A2466">
              <w:rPr>
                <w:rFonts w:ascii="Calibri" w:hAnsi="Calibri"/>
                <w:color w:val="000000"/>
                <w:sz w:val="20"/>
              </w:rPr>
              <w:t xml:space="preserve"> </w:t>
            </w:r>
            <w:proofErr w:type="spellStart"/>
            <w:r w:rsidR="00871E3C" w:rsidRPr="005A2466">
              <w:rPr>
                <w:rFonts w:ascii="Calibri" w:hAnsi="Calibri"/>
                <w:color w:val="000000"/>
                <w:sz w:val="20"/>
              </w:rPr>
              <w:t>juta</w:t>
            </w:r>
            <w:proofErr w:type="spellEnd"/>
            <w:r w:rsidR="00871E3C" w:rsidRPr="005A2466">
              <w:rPr>
                <w:rFonts w:ascii="Calibri" w:hAnsi="Calibri"/>
                <w:color w:val="000000"/>
                <w:sz w:val="20"/>
              </w:rPr>
              <w:t xml:space="preserve"> lima ratus </w:t>
            </w:r>
            <w:proofErr w:type="spellStart"/>
            <w:r w:rsidR="00871E3C" w:rsidRPr="005A2466">
              <w:rPr>
                <w:rFonts w:ascii="Calibri" w:hAnsi="Calibri"/>
                <w:color w:val="000000"/>
                <w:sz w:val="20"/>
              </w:rPr>
              <w:t>dua</w:t>
            </w:r>
            <w:proofErr w:type="spellEnd"/>
            <w:r w:rsidR="00D27D80" w:rsidRPr="005A2466">
              <w:rPr>
                <w:rFonts w:ascii="Calibri" w:hAnsi="Calibri"/>
                <w:color w:val="000000"/>
                <w:sz w:val="20"/>
              </w:rPr>
              <w:t xml:space="preserve"> </w:t>
            </w:r>
            <w:proofErr w:type="spellStart"/>
            <w:r w:rsidR="00871E3C" w:rsidRPr="005A2466">
              <w:rPr>
                <w:rFonts w:ascii="Calibri" w:hAnsi="Calibri"/>
                <w:color w:val="000000"/>
                <w:sz w:val="20"/>
              </w:rPr>
              <w:t>puluh</w:t>
            </w:r>
            <w:proofErr w:type="spellEnd"/>
            <w:r w:rsidR="00871E3C" w:rsidRPr="005A2466">
              <w:rPr>
                <w:rFonts w:ascii="Calibri" w:hAnsi="Calibri"/>
                <w:color w:val="000000"/>
                <w:sz w:val="20"/>
              </w:rPr>
              <w:t xml:space="preserve"> </w:t>
            </w:r>
            <w:proofErr w:type="spellStart"/>
            <w:r w:rsidR="00871E3C" w:rsidRPr="005A2466">
              <w:rPr>
                <w:rFonts w:ascii="Calibri" w:hAnsi="Calibri"/>
                <w:color w:val="000000"/>
                <w:sz w:val="20"/>
              </w:rPr>
              <w:t>satu</w:t>
            </w:r>
            <w:proofErr w:type="spellEnd"/>
            <w:r w:rsidR="00871E3C" w:rsidRPr="005A2466">
              <w:rPr>
                <w:rFonts w:ascii="Calibri" w:hAnsi="Calibri"/>
                <w:color w:val="000000"/>
                <w:sz w:val="20"/>
              </w:rPr>
              <w:t xml:space="preserve"> </w:t>
            </w:r>
            <w:proofErr w:type="spellStart"/>
            <w:r w:rsidR="00871E3C" w:rsidRPr="005A2466">
              <w:rPr>
                <w:rFonts w:ascii="Calibri" w:hAnsi="Calibri"/>
                <w:color w:val="000000"/>
                <w:sz w:val="20"/>
              </w:rPr>
              <w:t>ribu</w:t>
            </w:r>
            <w:proofErr w:type="spellEnd"/>
            <w:r w:rsidR="00871E3C" w:rsidRPr="005A2466">
              <w:rPr>
                <w:rFonts w:ascii="Calibri" w:hAnsi="Calibri"/>
                <w:color w:val="000000"/>
                <w:sz w:val="20"/>
              </w:rPr>
              <w:t xml:space="preserve"> </w:t>
            </w:r>
            <w:proofErr w:type="spellStart"/>
            <w:r w:rsidR="00D670DD" w:rsidRPr="005A2466">
              <w:rPr>
                <w:rFonts w:ascii="Calibri" w:hAnsi="Calibri"/>
                <w:color w:val="000000"/>
                <w:sz w:val="20"/>
              </w:rPr>
              <w:t>dua</w:t>
            </w:r>
            <w:proofErr w:type="spellEnd"/>
            <w:r w:rsidR="00D670DD" w:rsidRPr="005A2466">
              <w:rPr>
                <w:rFonts w:ascii="Calibri" w:hAnsi="Calibri"/>
                <w:color w:val="000000"/>
                <w:sz w:val="20"/>
              </w:rPr>
              <w:t xml:space="preserve"> ratus lima </w:t>
            </w:r>
            <w:proofErr w:type="spellStart"/>
            <w:r w:rsidR="00D670DD" w:rsidRPr="005A2466">
              <w:rPr>
                <w:rFonts w:ascii="Calibri" w:hAnsi="Calibri"/>
                <w:color w:val="000000"/>
                <w:sz w:val="20"/>
              </w:rPr>
              <w:t>puluh</w:t>
            </w:r>
            <w:proofErr w:type="spellEnd"/>
            <w:r w:rsidR="00D670DD" w:rsidRPr="005A2466">
              <w:rPr>
                <w:rFonts w:ascii="Calibri" w:hAnsi="Calibri"/>
                <w:color w:val="000000"/>
                <w:sz w:val="20"/>
              </w:rPr>
              <w:t xml:space="preserve"> </w:t>
            </w:r>
            <w:proofErr w:type="spellStart"/>
            <w:r w:rsidR="00D670DD" w:rsidRPr="005A2466">
              <w:rPr>
                <w:rFonts w:ascii="Calibri" w:hAnsi="Calibri"/>
                <w:color w:val="000000"/>
                <w:sz w:val="20"/>
              </w:rPr>
              <w:t>dua</w:t>
            </w:r>
            <w:proofErr w:type="spellEnd"/>
            <w:r w:rsidRPr="005A2466">
              <w:rPr>
                <w:rFonts w:ascii="Calibri" w:hAnsi="Calibri"/>
                <w:color w:val="000000"/>
                <w:sz w:val="20"/>
              </w:rPr>
              <w:t>)</w:t>
            </w:r>
            <w:r w:rsidR="00871E3C" w:rsidRPr="005A2466">
              <w:rPr>
                <w:rFonts w:ascii="Calibri" w:hAnsi="Calibri"/>
                <w:color w:val="000000"/>
                <w:sz w:val="20"/>
              </w:rPr>
              <w:t xml:space="preserve"> </w:t>
            </w:r>
            <w:del w:id="410" w:author="OLTRE" w:date="2024-07-03T22:42:00Z">
              <w:r w:rsidR="00871E3C" w:rsidRPr="005A2466">
                <w:rPr>
                  <w:rFonts w:ascii="Calibri" w:hAnsi="Calibri"/>
                  <w:color w:val="000000"/>
                  <w:sz w:val="20"/>
                </w:rPr>
                <w:delText>lembar S</w:delText>
              </w:r>
              <w:r w:rsidRPr="005A2466">
                <w:rPr>
                  <w:rFonts w:ascii="Calibri" w:hAnsi="Calibri"/>
                  <w:color w:val="000000"/>
                  <w:sz w:val="20"/>
                </w:rPr>
                <w:delText>aham</w:delText>
              </w:r>
              <w:r w:rsidR="009C0CE0" w:rsidRPr="005A2466">
                <w:rPr>
                  <w:rFonts w:ascii="Calibri" w:hAnsi="Calibri"/>
                  <w:color w:val="000000"/>
                  <w:sz w:val="20"/>
                </w:rPr>
                <w:delText xml:space="preserve"> </w:delText>
              </w:r>
              <w:r w:rsidRPr="005A2466">
                <w:rPr>
                  <w:rFonts w:ascii="Calibri" w:hAnsi="Calibri"/>
                  <w:color w:val="000000"/>
                  <w:sz w:val="20"/>
                </w:rPr>
                <w:delText>dengan komposisi sebagai berikut</w:delText>
              </w:r>
            </w:del>
            <w:ins w:id="411" w:author="OLTRE" w:date="2024-07-03T22:42:00Z">
              <w:r w:rsidR="00871E3C" w:rsidRPr="005A2466">
                <w:rPr>
                  <w:rFonts w:ascii="Calibri" w:hAnsi="Calibri"/>
                  <w:color w:val="000000"/>
                  <w:sz w:val="20"/>
                </w:rPr>
                <w:t>S</w:t>
              </w:r>
              <w:r w:rsidRPr="005A2466">
                <w:rPr>
                  <w:rFonts w:ascii="Calibri" w:hAnsi="Calibri"/>
                  <w:color w:val="000000"/>
                  <w:sz w:val="20"/>
                </w:rPr>
                <w:t>aham</w:t>
              </w:r>
              <w:r w:rsidR="00C5682C">
                <w:rPr>
                  <w:rFonts w:ascii="Calibri" w:hAnsi="Calibri"/>
                  <w:color w:val="000000"/>
                  <w:sz w:val="20"/>
                </w:rPr>
                <w:t xml:space="preserve">, yang </w:t>
              </w:r>
              <w:proofErr w:type="spellStart"/>
              <w:r w:rsidR="00C5682C">
                <w:rPr>
                  <w:rFonts w:ascii="Calibri" w:hAnsi="Calibri"/>
                  <w:color w:val="000000"/>
                  <w:sz w:val="20"/>
                </w:rPr>
                <w:t>terdiri</w:t>
              </w:r>
              <w:proofErr w:type="spellEnd"/>
              <w:r w:rsidR="00C5682C">
                <w:rPr>
                  <w:rFonts w:ascii="Calibri" w:hAnsi="Calibri"/>
                  <w:color w:val="000000"/>
                  <w:sz w:val="20"/>
                </w:rPr>
                <w:t xml:space="preserve"> </w:t>
              </w:r>
              <w:proofErr w:type="spellStart"/>
              <w:r w:rsidR="00C5682C">
                <w:rPr>
                  <w:rFonts w:ascii="Calibri" w:hAnsi="Calibri"/>
                  <w:color w:val="000000"/>
                  <w:sz w:val="20"/>
                </w:rPr>
                <w:t>dari</w:t>
              </w:r>
            </w:ins>
            <w:proofErr w:type="spellEnd"/>
            <w:r w:rsidRPr="005A2466">
              <w:rPr>
                <w:rFonts w:ascii="Calibri" w:hAnsi="Calibri"/>
                <w:color w:val="000000"/>
                <w:sz w:val="20"/>
              </w:rPr>
              <w:t>: </w:t>
            </w:r>
          </w:p>
          <w:p w14:paraId="12F9777F" w14:textId="77777777" w:rsidR="00871E3C" w:rsidRPr="005A2466" w:rsidRDefault="00871E3C" w:rsidP="005A2466">
            <w:pPr>
              <w:spacing w:after="0" w:line="240" w:lineRule="auto"/>
              <w:ind w:left="720"/>
              <w:contextualSpacing/>
              <w:jc w:val="both"/>
              <w:textAlignment w:val="baseline"/>
              <w:rPr>
                <w:rFonts w:ascii="Calibri" w:hAnsi="Calibri"/>
                <w:color w:val="000000"/>
                <w:sz w:val="20"/>
              </w:rPr>
            </w:pPr>
          </w:p>
          <w:p w14:paraId="076A0D52" w14:textId="49D17221" w:rsidR="00D7546E" w:rsidRPr="005A2466" w:rsidRDefault="006622B4" w:rsidP="00BA45BC">
            <w:pPr>
              <w:pStyle w:val="ListParagraph"/>
              <w:numPr>
                <w:ilvl w:val="0"/>
                <w:numId w:val="30"/>
              </w:numPr>
              <w:tabs>
                <w:tab w:val="clear" w:pos="720"/>
                <w:tab w:val="num" w:pos="1021"/>
              </w:tabs>
              <w:spacing w:after="0" w:line="240" w:lineRule="auto"/>
              <w:ind w:left="1836" w:right="88" w:hanging="283"/>
              <w:jc w:val="both"/>
              <w:textAlignment w:val="baseline"/>
              <w:rPr>
                <w:rFonts w:ascii="Calibri" w:hAnsi="Calibri"/>
                <w:color w:val="000000"/>
                <w:sz w:val="20"/>
              </w:rPr>
            </w:pPr>
            <w:r w:rsidRPr="005A2466">
              <w:rPr>
                <w:rFonts w:ascii="Calibri" w:hAnsi="Calibri"/>
                <w:color w:val="000000"/>
                <w:sz w:val="20"/>
              </w:rPr>
              <w:t>1.000.000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juta</w:t>
            </w:r>
            <w:proofErr w:type="spellEnd"/>
            <w:r w:rsidRPr="005A2466">
              <w:rPr>
                <w:rFonts w:ascii="Calibri" w:hAnsi="Calibri"/>
                <w:color w:val="000000"/>
                <w:sz w:val="20"/>
              </w:rPr>
              <w:t xml:space="preserve">) </w:t>
            </w:r>
            <w:r w:rsidR="00D7546E" w:rsidRPr="005A2466">
              <w:rPr>
                <w:rFonts w:ascii="Calibri" w:hAnsi="Calibri"/>
                <w:color w:val="000000"/>
                <w:sz w:val="20"/>
              </w:rPr>
              <w:t xml:space="preserve">Saham </w:t>
            </w:r>
            <w:proofErr w:type="spellStart"/>
            <w:r w:rsidR="00D7546E" w:rsidRPr="005A2466">
              <w:rPr>
                <w:rFonts w:ascii="Calibri" w:hAnsi="Calibri"/>
                <w:color w:val="000000"/>
                <w:sz w:val="20"/>
              </w:rPr>
              <w:t>Biasa</w:t>
            </w:r>
            <w:proofErr w:type="spellEnd"/>
            <w:r w:rsidR="00D7546E"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F924C9" w:rsidRPr="005A2466">
              <w:rPr>
                <w:rFonts w:ascii="Calibri" w:hAnsi="Calibri"/>
                <w:color w:val="000000"/>
                <w:sz w:val="20"/>
              </w:rPr>
              <w:t xml:space="preserve"> </w:t>
            </w:r>
            <w:r w:rsidR="00D7546E" w:rsidRPr="005A2466">
              <w:rPr>
                <w:rFonts w:ascii="Calibri" w:hAnsi="Calibri"/>
                <w:color w:val="000000"/>
                <w:sz w:val="20"/>
              </w:rPr>
              <w:t>A</w:t>
            </w:r>
            <w:r w:rsidR="009C0CE0" w:rsidRPr="005A2466">
              <w:rPr>
                <w:rFonts w:ascii="Calibri" w:hAnsi="Calibri"/>
                <w:color w:val="000000"/>
                <w:sz w:val="20"/>
              </w:rPr>
              <w:t xml:space="preserve"> </w:t>
            </w:r>
            <w:proofErr w:type="spellStart"/>
            <w:r w:rsidR="009C0CE0" w:rsidRPr="005A2466">
              <w:rPr>
                <w:rFonts w:ascii="Calibri" w:hAnsi="Calibri"/>
                <w:color w:val="000000"/>
                <w:sz w:val="20"/>
              </w:rPr>
              <w:t>tiap</w:t>
            </w:r>
            <w:proofErr w:type="spellEnd"/>
            <w:r w:rsidR="009C0CE0" w:rsidRPr="005A2466">
              <w:rPr>
                <w:rFonts w:ascii="Calibri" w:hAnsi="Calibri"/>
                <w:color w:val="000000"/>
                <w:sz w:val="20"/>
              </w:rPr>
              <w:t xml:space="preserve"> </w:t>
            </w:r>
            <w:proofErr w:type="spellStart"/>
            <w:r w:rsidR="009C0CE0" w:rsidRPr="005A2466">
              <w:rPr>
                <w:rFonts w:ascii="Calibri" w:hAnsi="Calibri"/>
                <w:color w:val="000000"/>
                <w:sz w:val="20"/>
              </w:rPr>
              <w:t>lembar</w:t>
            </w:r>
            <w:proofErr w:type="spellEnd"/>
            <w:r w:rsidR="009C0CE0" w:rsidRPr="005A2466">
              <w:rPr>
                <w:rFonts w:ascii="Calibri" w:hAnsi="Calibri"/>
                <w:color w:val="000000"/>
                <w:sz w:val="20"/>
              </w:rPr>
              <w:t xml:space="preserve"> </w:t>
            </w:r>
            <w:proofErr w:type="spellStart"/>
            <w:r w:rsidR="009C0CE0" w:rsidRPr="005A2466">
              <w:rPr>
                <w:rFonts w:ascii="Calibri" w:hAnsi="Calibri"/>
                <w:color w:val="000000"/>
                <w:sz w:val="20"/>
              </w:rPr>
              <w:t>memiliki</w:t>
            </w:r>
            <w:proofErr w:type="spellEnd"/>
            <w:r w:rsidR="009C0CE0" w:rsidRPr="005A2466">
              <w:rPr>
                <w:rFonts w:ascii="Calibri" w:hAnsi="Calibri"/>
                <w:color w:val="000000"/>
                <w:sz w:val="20"/>
              </w:rPr>
              <w:t xml:space="preserve"> </w:t>
            </w:r>
            <w:proofErr w:type="spellStart"/>
            <w:ins w:id="412" w:author="OLTRE" w:date="2024-07-03T22:42:00Z">
              <w:r w:rsidR="00B7004A">
                <w:rPr>
                  <w:rFonts w:ascii="Calibri" w:hAnsi="Calibri"/>
                  <w:color w:val="000000"/>
                  <w:sz w:val="20"/>
                </w:rPr>
                <w:t>nilai</w:t>
              </w:r>
              <w:proofErr w:type="spellEnd"/>
              <w:r w:rsidR="00B7004A">
                <w:rPr>
                  <w:rFonts w:ascii="Calibri" w:hAnsi="Calibri"/>
                  <w:color w:val="000000"/>
                  <w:sz w:val="20"/>
                </w:rPr>
                <w:t xml:space="preserve"> </w:t>
              </w:r>
            </w:ins>
            <w:r w:rsidR="009C0CE0" w:rsidRPr="005A2466">
              <w:rPr>
                <w:rFonts w:ascii="Calibri" w:hAnsi="Calibri"/>
                <w:color w:val="000000"/>
                <w:sz w:val="20"/>
              </w:rPr>
              <w:t xml:space="preserve">nominal </w:t>
            </w:r>
            <w:proofErr w:type="spellStart"/>
            <w:r w:rsidR="009C0CE0" w:rsidRPr="005A2466">
              <w:rPr>
                <w:rFonts w:ascii="Calibri" w:hAnsi="Calibri"/>
                <w:color w:val="000000"/>
                <w:sz w:val="20"/>
              </w:rPr>
              <w:t>sebesar</w:t>
            </w:r>
            <w:proofErr w:type="spellEnd"/>
            <w:r w:rsidR="009C0CE0" w:rsidRPr="005A2466">
              <w:rPr>
                <w:rFonts w:ascii="Calibri" w:hAnsi="Calibri"/>
                <w:color w:val="000000"/>
                <w:sz w:val="20"/>
              </w:rPr>
              <w:t xml:space="preserve"> IDR </w:t>
            </w:r>
            <w:r w:rsidR="00240179" w:rsidRPr="005A2466">
              <w:rPr>
                <w:rFonts w:ascii="Calibri" w:hAnsi="Calibri"/>
                <w:color w:val="000000"/>
                <w:sz w:val="20"/>
              </w:rPr>
              <w:t>10.000 (</w:t>
            </w:r>
            <w:proofErr w:type="spellStart"/>
            <w:r w:rsidR="00240179" w:rsidRPr="005A2466">
              <w:rPr>
                <w:rFonts w:ascii="Calibri" w:hAnsi="Calibri"/>
                <w:color w:val="000000"/>
                <w:sz w:val="20"/>
              </w:rPr>
              <w:t>sepuluh</w:t>
            </w:r>
            <w:proofErr w:type="spellEnd"/>
            <w:r w:rsidR="00240179" w:rsidRPr="005A2466">
              <w:rPr>
                <w:rFonts w:ascii="Calibri" w:hAnsi="Calibri"/>
                <w:color w:val="000000"/>
                <w:sz w:val="20"/>
              </w:rPr>
              <w:t xml:space="preserve"> </w:t>
            </w:r>
            <w:proofErr w:type="spellStart"/>
            <w:r w:rsidR="00240179" w:rsidRPr="005A2466">
              <w:rPr>
                <w:rFonts w:ascii="Calibri" w:hAnsi="Calibri"/>
                <w:color w:val="000000"/>
                <w:sz w:val="20"/>
              </w:rPr>
              <w:t>ribu</w:t>
            </w:r>
            <w:proofErr w:type="spellEnd"/>
            <w:r w:rsidR="00240179" w:rsidRPr="005A2466">
              <w:rPr>
                <w:rFonts w:ascii="Calibri" w:hAnsi="Calibri"/>
                <w:color w:val="000000"/>
                <w:sz w:val="20"/>
              </w:rPr>
              <w:t xml:space="preserve"> </w:t>
            </w:r>
            <w:r w:rsidR="009C0CE0" w:rsidRPr="005A2466">
              <w:rPr>
                <w:rFonts w:ascii="Calibri" w:hAnsi="Calibri"/>
                <w:color w:val="000000"/>
                <w:sz w:val="20"/>
              </w:rPr>
              <w:t>Rupiah)</w:t>
            </w:r>
            <w:r w:rsidR="00D7546E" w:rsidRPr="005A2466">
              <w:rPr>
                <w:rFonts w:ascii="Calibri" w:hAnsi="Calibri"/>
                <w:color w:val="000000"/>
                <w:sz w:val="20"/>
              </w:rPr>
              <w:t>;</w:t>
            </w:r>
          </w:p>
          <w:p w14:paraId="0A8DAF86" w14:textId="77777777" w:rsidR="00BC0B51" w:rsidRPr="005A2466" w:rsidRDefault="00BC0B51" w:rsidP="00BA45BC">
            <w:pPr>
              <w:tabs>
                <w:tab w:val="num" w:pos="1021"/>
              </w:tabs>
              <w:spacing w:after="0" w:line="240" w:lineRule="auto"/>
              <w:ind w:left="1836" w:right="88"/>
              <w:contextualSpacing/>
              <w:jc w:val="both"/>
              <w:textAlignment w:val="baseline"/>
              <w:rPr>
                <w:rFonts w:ascii="Calibri" w:hAnsi="Calibri"/>
                <w:color w:val="000000"/>
                <w:sz w:val="20"/>
              </w:rPr>
            </w:pPr>
          </w:p>
          <w:p w14:paraId="78936C03" w14:textId="62B5A4F0" w:rsidR="00D7546E" w:rsidRDefault="00D27D80" w:rsidP="00BA45BC">
            <w:pPr>
              <w:numPr>
                <w:ilvl w:val="0"/>
                <w:numId w:val="30"/>
              </w:numPr>
              <w:tabs>
                <w:tab w:val="clear" w:pos="720"/>
                <w:tab w:val="num" w:pos="1021"/>
              </w:tabs>
              <w:spacing w:after="0" w:line="240" w:lineRule="auto"/>
              <w:ind w:left="1836" w:right="88" w:hanging="283"/>
              <w:contextualSpacing/>
              <w:jc w:val="both"/>
              <w:textAlignment w:val="baseline"/>
              <w:rPr>
                <w:rFonts w:ascii="Calibri" w:hAnsi="Calibri"/>
                <w:color w:val="000000"/>
                <w:sz w:val="20"/>
              </w:rPr>
            </w:pPr>
            <w:r w:rsidRPr="005A2466">
              <w:rPr>
                <w:rFonts w:ascii="Calibri" w:hAnsi="Calibri"/>
                <w:color w:val="000000"/>
                <w:sz w:val="20"/>
              </w:rPr>
              <w:t>369.102 (</w:t>
            </w:r>
            <w:proofErr w:type="spellStart"/>
            <w:r w:rsidRPr="005A2466">
              <w:rPr>
                <w:rFonts w:ascii="Calibri" w:hAnsi="Calibri"/>
                <w:color w:val="000000"/>
                <w:sz w:val="20"/>
              </w:rPr>
              <w:t>tiga</w:t>
            </w:r>
            <w:proofErr w:type="spellEnd"/>
            <w:r w:rsidRPr="005A2466">
              <w:rPr>
                <w:rFonts w:ascii="Calibri" w:hAnsi="Calibri"/>
                <w:color w:val="000000"/>
                <w:sz w:val="20"/>
              </w:rPr>
              <w:t xml:space="preserve"> ratus </w:t>
            </w:r>
            <w:proofErr w:type="spellStart"/>
            <w:r w:rsidRPr="005A2466">
              <w:rPr>
                <w:rFonts w:ascii="Calibri" w:hAnsi="Calibri"/>
                <w:color w:val="000000"/>
                <w:sz w:val="20"/>
              </w:rPr>
              <w:t>enam</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del w:id="413" w:author="OLTRE" w:date="2024-07-03T22:42:00Z">
              <w:r w:rsidRPr="005A2466">
                <w:rPr>
                  <w:rFonts w:ascii="Calibri" w:hAnsi="Calibri"/>
                  <w:color w:val="000000"/>
                  <w:sz w:val="20"/>
                </w:rPr>
                <w:delText>sembilan</w:delText>
              </w:r>
            </w:del>
            <w:ins w:id="414" w:author="OLTRE" w:date="2024-07-03T22:42:00Z">
              <w:r w:rsidR="008F2AF8">
                <w:rPr>
                  <w:rFonts w:ascii="Calibri" w:hAnsi="Calibri"/>
                  <w:color w:val="000000"/>
                  <w:sz w:val="20"/>
                </w:rPr>
                <w:pgNum/>
              </w:r>
              <w:proofErr w:type="spellStart"/>
              <w:r w:rsidR="008F2AF8">
                <w:rPr>
                  <w:rFonts w:ascii="Calibri" w:hAnsi="Calibri"/>
                  <w:color w:val="000000"/>
                  <w:sz w:val="20"/>
                </w:rPr>
                <w:t>embilan</w:t>
              </w:r>
            </w:ins>
            <w:proofErr w:type="spellEnd"/>
            <w:r w:rsidRPr="005A2466">
              <w:rPr>
                <w:rFonts w:ascii="Calibri" w:hAnsi="Calibri"/>
                <w:color w:val="000000"/>
                <w:sz w:val="20"/>
              </w:rPr>
              <w:t xml:space="preserve"> </w:t>
            </w:r>
            <w:proofErr w:type="spellStart"/>
            <w:r w:rsidR="00BC0B51" w:rsidRPr="005A2466">
              <w:rPr>
                <w:rFonts w:ascii="Calibri" w:hAnsi="Calibri"/>
                <w:color w:val="000000"/>
                <w:sz w:val="20"/>
              </w:rPr>
              <w:t>ribu</w:t>
            </w:r>
            <w:proofErr w:type="spellEnd"/>
            <w:r w:rsidR="00BC0B51" w:rsidRPr="005A2466">
              <w:rPr>
                <w:rFonts w:ascii="Calibri" w:hAnsi="Calibri"/>
                <w:color w:val="000000"/>
                <w:sz w:val="20"/>
              </w:rPr>
              <w:t xml:space="preserve"> </w:t>
            </w:r>
            <w:proofErr w:type="spellStart"/>
            <w:r w:rsidR="006622B4" w:rsidRPr="005A2466">
              <w:rPr>
                <w:rFonts w:ascii="Calibri" w:hAnsi="Calibri"/>
                <w:color w:val="000000"/>
                <w:sz w:val="20"/>
              </w:rPr>
              <w:t>seratus</w:t>
            </w:r>
            <w:proofErr w:type="spellEnd"/>
            <w:r w:rsidR="006622B4" w:rsidRPr="005A2466">
              <w:rPr>
                <w:rFonts w:ascii="Calibri" w:hAnsi="Calibri"/>
                <w:color w:val="000000"/>
                <w:sz w:val="20"/>
              </w:rPr>
              <w:t xml:space="preserve"> </w:t>
            </w:r>
            <w:proofErr w:type="spellStart"/>
            <w:r w:rsidR="006622B4" w:rsidRPr="005A2466">
              <w:rPr>
                <w:rFonts w:ascii="Calibri" w:hAnsi="Calibri"/>
                <w:color w:val="000000"/>
                <w:sz w:val="20"/>
              </w:rPr>
              <w:t>dua</w:t>
            </w:r>
            <w:proofErr w:type="spellEnd"/>
            <w:r w:rsidR="006622B4" w:rsidRPr="005A2466">
              <w:rPr>
                <w:rFonts w:ascii="Calibri" w:hAnsi="Calibri"/>
                <w:color w:val="000000"/>
                <w:sz w:val="20"/>
              </w:rPr>
              <w:t>)</w:t>
            </w:r>
            <w:r w:rsidR="00240179" w:rsidRPr="005A2466">
              <w:rPr>
                <w:rFonts w:ascii="Calibri" w:hAnsi="Calibri"/>
                <w:color w:val="000000"/>
                <w:sz w:val="20"/>
              </w:rPr>
              <w:t xml:space="preserve"> </w:t>
            </w:r>
            <w:r w:rsidR="00D7546E" w:rsidRPr="005A2466">
              <w:rPr>
                <w:rFonts w:ascii="Calibri" w:hAnsi="Calibri"/>
                <w:color w:val="000000"/>
                <w:sz w:val="20"/>
              </w:rPr>
              <w:t xml:space="preserve">Saham </w:t>
            </w:r>
            <w:proofErr w:type="spellStart"/>
            <w:r w:rsidR="00D7546E" w:rsidRPr="005A2466">
              <w:rPr>
                <w:rFonts w:ascii="Calibri" w:hAnsi="Calibri"/>
                <w:color w:val="000000"/>
                <w:sz w:val="20"/>
              </w:rPr>
              <w:t>Preferen</w:t>
            </w:r>
            <w:proofErr w:type="spellEnd"/>
            <w:r w:rsidR="00D7546E"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F924C9" w:rsidRPr="005A2466">
              <w:rPr>
                <w:rFonts w:ascii="Calibri" w:hAnsi="Calibri"/>
                <w:color w:val="000000"/>
                <w:sz w:val="20"/>
              </w:rPr>
              <w:t xml:space="preserve"> </w:t>
            </w:r>
            <w:r w:rsidR="00D7546E" w:rsidRPr="005A2466">
              <w:rPr>
                <w:rFonts w:ascii="Calibri" w:hAnsi="Calibri"/>
                <w:color w:val="000000"/>
                <w:sz w:val="20"/>
              </w:rPr>
              <w:t>B</w:t>
            </w:r>
            <w:r w:rsidR="009C0CE0" w:rsidRPr="005A2466">
              <w:rPr>
                <w:rFonts w:ascii="Calibri" w:hAnsi="Calibri"/>
                <w:color w:val="000000"/>
                <w:sz w:val="20"/>
              </w:rPr>
              <w:t xml:space="preserve"> </w:t>
            </w:r>
            <w:proofErr w:type="spellStart"/>
            <w:r w:rsidR="009C0CE0" w:rsidRPr="005A2466">
              <w:rPr>
                <w:rFonts w:ascii="Calibri" w:hAnsi="Calibri"/>
                <w:color w:val="000000"/>
                <w:sz w:val="20"/>
              </w:rPr>
              <w:t>tiap</w:t>
            </w:r>
            <w:proofErr w:type="spellEnd"/>
            <w:r w:rsidR="009C0CE0" w:rsidRPr="005A2466">
              <w:rPr>
                <w:rFonts w:ascii="Calibri" w:hAnsi="Calibri"/>
                <w:color w:val="000000"/>
                <w:sz w:val="20"/>
              </w:rPr>
              <w:t xml:space="preserve"> </w:t>
            </w:r>
            <w:proofErr w:type="spellStart"/>
            <w:r w:rsidR="009C0CE0" w:rsidRPr="005A2466">
              <w:rPr>
                <w:rFonts w:ascii="Calibri" w:hAnsi="Calibri"/>
                <w:color w:val="000000"/>
                <w:sz w:val="20"/>
              </w:rPr>
              <w:t>lembar</w:t>
            </w:r>
            <w:proofErr w:type="spellEnd"/>
            <w:r w:rsidR="009C0CE0" w:rsidRPr="005A2466">
              <w:rPr>
                <w:rFonts w:ascii="Calibri" w:hAnsi="Calibri"/>
                <w:color w:val="000000"/>
                <w:sz w:val="20"/>
              </w:rPr>
              <w:t xml:space="preserve"> </w:t>
            </w:r>
            <w:proofErr w:type="spellStart"/>
            <w:r w:rsidR="009C0CE0" w:rsidRPr="005A2466">
              <w:rPr>
                <w:rFonts w:ascii="Calibri" w:hAnsi="Calibri"/>
                <w:color w:val="000000"/>
                <w:sz w:val="20"/>
              </w:rPr>
              <w:t>memiliki</w:t>
            </w:r>
            <w:proofErr w:type="spellEnd"/>
            <w:r w:rsidR="009C0CE0" w:rsidRPr="005A2466">
              <w:rPr>
                <w:rFonts w:ascii="Calibri" w:hAnsi="Calibri"/>
                <w:color w:val="000000"/>
                <w:sz w:val="20"/>
              </w:rPr>
              <w:t xml:space="preserve"> </w:t>
            </w:r>
            <w:proofErr w:type="spellStart"/>
            <w:ins w:id="415" w:author="OLTRE" w:date="2024-07-03T22:42:00Z">
              <w:r w:rsidR="00B7004A">
                <w:rPr>
                  <w:rFonts w:ascii="Calibri" w:hAnsi="Calibri"/>
                  <w:color w:val="000000"/>
                  <w:sz w:val="20"/>
                </w:rPr>
                <w:t>nilai</w:t>
              </w:r>
              <w:proofErr w:type="spellEnd"/>
              <w:r w:rsidR="00B7004A">
                <w:rPr>
                  <w:rFonts w:ascii="Calibri" w:hAnsi="Calibri"/>
                  <w:color w:val="000000"/>
                  <w:sz w:val="20"/>
                </w:rPr>
                <w:t xml:space="preserve"> </w:t>
              </w:r>
            </w:ins>
            <w:r w:rsidR="009C0CE0" w:rsidRPr="005A2466">
              <w:rPr>
                <w:rFonts w:ascii="Calibri" w:hAnsi="Calibri"/>
                <w:color w:val="000000"/>
                <w:sz w:val="20"/>
              </w:rPr>
              <w:t xml:space="preserve">nominal </w:t>
            </w:r>
            <w:proofErr w:type="spellStart"/>
            <w:r w:rsidR="009C0CE0" w:rsidRPr="005A2466">
              <w:rPr>
                <w:rFonts w:ascii="Calibri" w:hAnsi="Calibri"/>
                <w:color w:val="000000"/>
                <w:sz w:val="20"/>
              </w:rPr>
              <w:t>sebesar</w:t>
            </w:r>
            <w:proofErr w:type="spellEnd"/>
            <w:r w:rsidR="009C0CE0" w:rsidRPr="005A2466">
              <w:rPr>
                <w:rFonts w:ascii="Calibri" w:hAnsi="Calibri"/>
                <w:color w:val="000000"/>
                <w:sz w:val="20"/>
              </w:rPr>
              <w:t xml:space="preserve"> IDR </w:t>
            </w:r>
            <w:r w:rsidR="00240179" w:rsidRPr="005A2466">
              <w:rPr>
                <w:rFonts w:ascii="Calibri" w:hAnsi="Calibri"/>
                <w:color w:val="000000"/>
                <w:sz w:val="20"/>
              </w:rPr>
              <w:t>29.000</w:t>
            </w:r>
            <w:r w:rsidR="009C0CE0" w:rsidRPr="005A2466">
              <w:rPr>
                <w:rFonts w:ascii="Calibri" w:hAnsi="Calibri"/>
                <w:color w:val="000000"/>
                <w:sz w:val="20"/>
              </w:rPr>
              <w:t xml:space="preserve"> (</w:t>
            </w:r>
            <w:proofErr w:type="spellStart"/>
            <w:r w:rsidR="00240179" w:rsidRPr="005A2466">
              <w:rPr>
                <w:rFonts w:ascii="Calibri" w:hAnsi="Calibri"/>
                <w:color w:val="000000"/>
                <w:sz w:val="20"/>
              </w:rPr>
              <w:t>dua</w:t>
            </w:r>
            <w:proofErr w:type="spellEnd"/>
            <w:r w:rsidR="00240179" w:rsidRPr="005A2466">
              <w:rPr>
                <w:rFonts w:ascii="Calibri" w:hAnsi="Calibri"/>
                <w:color w:val="000000"/>
                <w:sz w:val="20"/>
              </w:rPr>
              <w:t xml:space="preserve"> </w:t>
            </w:r>
            <w:proofErr w:type="spellStart"/>
            <w:r w:rsidR="00240179" w:rsidRPr="005A2466">
              <w:rPr>
                <w:rFonts w:ascii="Calibri" w:hAnsi="Calibri"/>
                <w:color w:val="000000"/>
                <w:sz w:val="20"/>
              </w:rPr>
              <w:t>puluh</w:t>
            </w:r>
            <w:proofErr w:type="spellEnd"/>
            <w:r w:rsidR="00240179" w:rsidRPr="005A2466">
              <w:rPr>
                <w:rFonts w:ascii="Calibri" w:hAnsi="Calibri"/>
                <w:color w:val="000000"/>
                <w:sz w:val="20"/>
              </w:rPr>
              <w:t xml:space="preserve"> </w:t>
            </w:r>
            <w:del w:id="416" w:author="OLTRE" w:date="2024-07-03T22:42:00Z">
              <w:r w:rsidR="00240179" w:rsidRPr="005A2466">
                <w:rPr>
                  <w:rFonts w:ascii="Calibri" w:hAnsi="Calibri"/>
                  <w:color w:val="000000"/>
                  <w:sz w:val="20"/>
                </w:rPr>
                <w:delText>sembilan</w:delText>
              </w:r>
            </w:del>
            <w:ins w:id="417" w:author="OLTRE" w:date="2024-07-03T22:42:00Z">
              <w:r w:rsidR="008F2AF8">
                <w:rPr>
                  <w:rFonts w:ascii="Calibri" w:hAnsi="Calibri"/>
                  <w:color w:val="000000"/>
                  <w:sz w:val="20"/>
                </w:rPr>
                <w:pgNum/>
              </w:r>
              <w:proofErr w:type="spellStart"/>
              <w:r w:rsidR="008F2AF8">
                <w:rPr>
                  <w:rFonts w:ascii="Calibri" w:hAnsi="Calibri"/>
                  <w:color w:val="000000"/>
                  <w:sz w:val="20"/>
                </w:rPr>
                <w:t>embilan</w:t>
              </w:r>
            </w:ins>
            <w:proofErr w:type="spellEnd"/>
            <w:r w:rsidR="00240179" w:rsidRPr="005A2466">
              <w:rPr>
                <w:rFonts w:ascii="Calibri" w:hAnsi="Calibri"/>
                <w:color w:val="000000"/>
                <w:sz w:val="20"/>
              </w:rPr>
              <w:t xml:space="preserve"> </w:t>
            </w:r>
            <w:proofErr w:type="spellStart"/>
            <w:r w:rsidR="00240179" w:rsidRPr="005A2466">
              <w:rPr>
                <w:rFonts w:ascii="Calibri" w:hAnsi="Calibri"/>
                <w:color w:val="000000"/>
                <w:sz w:val="20"/>
              </w:rPr>
              <w:t>ribu</w:t>
            </w:r>
            <w:proofErr w:type="spellEnd"/>
            <w:r w:rsidR="009C0CE0" w:rsidRPr="005A2466">
              <w:rPr>
                <w:rFonts w:ascii="Calibri" w:hAnsi="Calibri"/>
                <w:color w:val="000000"/>
                <w:sz w:val="20"/>
              </w:rPr>
              <w:t xml:space="preserve"> Rupiah)</w:t>
            </w:r>
            <w:r w:rsidR="00D7546E" w:rsidRPr="005A2466">
              <w:rPr>
                <w:rFonts w:ascii="Calibri" w:hAnsi="Calibri"/>
                <w:color w:val="000000"/>
                <w:sz w:val="20"/>
              </w:rPr>
              <w:t>;</w:t>
            </w:r>
            <w:ins w:id="418" w:author="OLTRE" w:date="2024-07-03T22:42:00Z">
              <w:r w:rsidR="00B7004A">
                <w:rPr>
                  <w:rFonts w:ascii="Calibri" w:hAnsi="Calibri"/>
                  <w:color w:val="000000"/>
                  <w:sz w:val="20"/>
                </w:rPr>
                <w:t xml:space="preserve"> dan</w:t>
              </w:r>
            </w:ins>
          </w:p>
          <w:p w14:paraId="21B7CC1F" w14:textId="77777777" w:rsidR="00B7004A" w:rsidRPr="005A2466" w:rsidRDefault="00B7004A" w:rsidP="004E5CBB">
            <w:pPr>
              <w:spacing w:after="0" w:line="240" w:lineRule="auto"/>
              <w:ind w:right="88"/>
              <w:contextualSpacing/>
              <w:jc w:val="both"/>
              <w:textAlignment w:val="baseline"/>
              <w:rPr>
                <w:rFonts w:ascii="Calibri" w:hAnsi="Calibri"/>
                <w:color w:val="000000"/>
                <w:sz w:val="20"/>
              </w:rPr>
              <w:pPrChange w:id="419" w:author="OLTRE" w:date="2024-07-03T22:42:00Z">
                <w:pPr>
                  <w:tabs>
                    <w:tab w:val="num" w:pos="1021"/>
                  </w:tabs>
                  <w:spacing w:after="0" w:line="240" w:lineRule="auto"/>
                  <w:ind w:right="88"/>
                  <w:contextualSpacing/>
                  <w:jc w:val="both"/>
                  <w:textAlignment w:val="baseline"/>
                </w:pPr>
              </w:pPrChange>
            </w:pPr>
          </w:p>
          <w:p w14:paraId="1F5FA193" w14:textId="6D85676C" w:rsidR="00475628" w:rsidRPr="00BA45BC" w:rsidRDefault="00CF2A21">
            <w:pPr>
              <w:numPr>
                <w:ilvl w:val="0"/>
                <w:numId w:val="30"/>
              </w:numPr>
              <w:tabs>
                <w:tab w:val="clear" w:pos="720"/>
                <w:tab w:val="num" w:pos="1021"/>
              </w:tabs>
              <w:spacing w:after="0" w:line="240" w:lineRule="auto"/>
              <w:ind w:left="1836" w:right="88" w:hanging="283"/>
              <w:contextualSpacing/>
              <w:jc w:val="both"/>
              <w:textAlignment w:val="baseline"/>
              <w:rPr>
                <w:rFonts w:ascii="Calibri" w:hAnsi="Calibri"/>
                <w:color w:val="000000"/>
                <w:sz w:val="20"/>
                <w:u w:val="single"/>
              </w:rPr>
            </w:pPr>
            <w:r w:rsidRPr="005A2466">
              <w:rPr>
                <w:rFonts w:ascii="Calibri" w:hAnsi="Calibri"/>
                <w:color w:val="000000"/>
                <w:sz w:val="20"/>
              </w:rPr>
              <w:t>152</w:t>
            </w:r>
            <w:r w:rsidR="00240179" w:rsidRPr="005A2466">
              <w:rPr>
                <w:rFonts w:ascii="Calibri" w:hAnsi="Calibri"/>
                <w:color w:val="000000"/>
                <w:sz w:val="20"/>
              </w:rPr>
              <w:t>.</w:t>
            </w:r>
            <w:r w:rsidR="00CE74AB" w:rsidRPr="005A2466">
              <w:rPr>
                <w:rFonts w:ascii="Calibri" w:hAnsi="Calibri"/>
                <w:color w:val="000000"/>
                <w:sz w:val="20"/>
              </w:rPr>
              <w:t xml:space="preserve">150 </w:t>
            </w:r>
            <w:r w:rsidR="00240179" w:rsidRPr="005A2466">
              <w:rPr>
                <w:rFonts w:ascii="Calibri" w:hAnsi="Calibri"/>
                <w:color w:val="000000"/>
                <w:sz w:val="20"/>
              </w:rPr>
              <w:t>(</w:t>
            </w:r>
            <w:proofErr w:type="spellStart"/>
            <w:del w:id="420" w:author="OLTRE" w:date="2024-07-03T22:42:00Z">
              <w:r w:rsidRPr="005A2466">
                <w:rPr>
                  <w:rFonts w:ascii="Calibri" w:hAnsi="Calibri"/>
                  <w:color w:val="000000"/>
                  <w:sz w:val="20"/>
                </w:rPr>
                <w:delText>serratus</w:delText>
              </w:r>
            </w:del>
            <w:ins w:id="421" w:author="OLTRE" w:date="2024-07-03T22:42:00Z">
              <w:r w:rsidRPr="005A2466">
                <w:rPr>
                  <w:rFonts w:ascii="Calibri" w:hAnsi="Calibri"/>
                  <w:color w:val="000000"/>
                  <w:sz w:val="20"/>
                </w:rPr>
                <w:t>seratus</w:t>
              </w:r>
            </w:ins>
            <w:proofErr w:type="spellEnd"/>
            <w:r w:rsidRPr="005A2466">
              <w:rPr>
                <w:rFonts w:ascii="Calibri" w:hAnsi="Calibri"/>
                <w:color w:val="000000"/>
                <w:sz w:val="20"/>
              </w:rPr>
              <w:t xml:space="preserve"> lima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dua</w:t>
            </w:r>
            <w:proofErr w:type="spellEnd"/>
            <w:r w:rsidR="00BC0B51" w:rsidRPr="005A2466">
              <w:rPr>
                <w:rFonts w:ascii="Calibri" w:hAnsi="Calibri"/>
                <w:color w:val="000000"/>
                <w:sz w:val="20"/>
              </w:rPr>
              <w:t xml:space="preserve"> </w:t>
            </w:r>
            <w:proofErr w:type="spellStart"/>
            <w:r w:rsidR="00BC0B51" w:rsidRPr="005A2466">
              <w:rPr>
                <w:rFonts w:ascii="Calibri" w:hAnsi="Calibri"/>
                <w:color w:val="000000"/>
                <w:sz w:val="20"/>
              </w:rPr>
              <w:t>ribu</w:t>
            </w:r>
            <w:proofErr w:type="spellEnd"/>
            <w:r w:rsidR="00CE74AB" w:rsidRPr="005A2466">
              <w:rPr>
                <w:rFonts w:ascii="Calibri" w:hAnsi="Calibri"/>
                <w:color w:val="000000"/>
                <w:sz w:val="20"/>
              </w:rPr>
              <w:t xml:space="preserve"> </w:t>
            </w:r>
            <w:proofErr w:type="spellStart"/>
            <w:r w:rsidR="00CE74AB" w:rsidRPr="005A2466">
              <w:rPr>
                <w:rFonts w:ascii="Calibri" w:hAnsi="Calibri"/>
                <w:color w:val="000000"/>
                <w:sz w:val="20"/>
              </w:rPr>
              <w:t>seratus</w:t>
            </w:r>
            <w:proofErr w:type="spellEnd"/>
            <w:r w:rsidR="00CE74AB" w:rsidRPr="005A2466">
              <w:rPr>
                <w:rFonts w:ascii="Calibri" w:hAnsi="Calibri"/>
                <w:color w:val="000000"/>
                <w:sz w:val="20"/>
              </w:rPr>
              <w:t xml:space="preserve"> lima </w:t>
            </w:r>
            <w:proofErr w:type="spellStart"/>
            <w:r w:rsidR="00CE74AB" w:rsidRPr="005A2466">
              <w:rPr>
                <w:rFonts w:ascii="Calibri" w:hAnsi="Calibri"/>
                <w:color w:val="000000"/>
                <w:sz w:val="20"/>
              </w:rPr>
              <w:t>puluh</w:t>
            </w:r>
            <w:proofErr w:type="spellEnd"/>
            <w:r w:rsidR="00240179" w:rsidRPr="005A2466">
              <w:rPr>
                <w:rFonts w:ascii="Calibri" w:hAnsi="Calibri"/>
                <w:color w:val="000000"/>
                <w:sz w:val="20"/>
              </w:rPr>
              <w:t xml:space="preserve">) </w:t>
            </w:r>
            <w:r w:rsidR="00D7546E" w:rsidRPr="005A2466">
              <w:rPr>
                <w:rFonts w:ascii="Calibri" w:hAnsi="Calibri"/>
                <w:color w:val="000000"/>
                <w:sz w:val="20"/>
              </w:rPr>
              <w:t xml:space="preserve">Saham </w:t>
            </w:r>
            <w:proofErr w:type="spellStart"/>
            <w:r w:rsidR="00D7546E" w:rsidRPr="005A2466">
              <w:rPr>
                <w:rFonts w:ascii="Calibri" w:hAnsi="Calibri"/>
                <w:color w:val="000000"/>
                <w:sz w:val="20"/>
              </w:rPr>
              <w:t>Prefer</w:t>
            </w:r>
            <w:r w:rsidR="00F0097C" w:rsidRPr="005A2466">
              <w:rPr>
                <w:rFonts w:ascii="Calibri" w:hAnsi="Calibri"/>
                <w:color w:val="000000"/>
                <w:sz w:val="20"/>
              </w:rPr>
              <w:t>e</w:t>
            </w:r>
            <w:r w:rsidR="00D7546E" w:rsidRPr="005A2466">
              <w:rPr>
                <w:rFonts w:ascii="Calibri" w:hAnsi="Calibri"/>
                <w:color w:val="000000"/>
                <w:sz w:val="20"/>
              </w:rPr>
              <w:t>n</w:t>
            </w:r>
            <w:proofErr w:type="spellEnd"/>
            <w:r w:rsidR="00D7546E" w:rsidRPr="005A2466">
              <w:rPr>
                <w:rFonts w:ascii="Calibri" w:hAnsi="Calibri"/>
                <w:color w:val="000000"/>
                <w:sz w:val="20"/>
              </w:rPr>
              <w:t xml:space="preserve"> </w:t>
            </w:r>
            <w:proofErr w:type="spellStart"/>
            <w:r w:rsidR="00F924C9" w:rsidRPr="00613832">
              <w:rPr>
                <w:rFonts w:ascii="Calibri" w:eastAsia="Times New Roman" w:hAnsi="Calibri" w:cs="Calibri"/>
                <w:color w:val="000000"/>
                <w:sz w:val="20"/>
                <w:szCs w:val="20"/>
                <w:lang w:eastAsia="en-ID"/>
              </w:rPr>
              <w:t>Kelas</w:t>
            </w:r>
            <w:proofErr w:type="spellEnd"/>
            <w:r w:rsidR="00F924C9" w:rsidRPr="005A2466">
              <w:rPr>
                <w:rFonts w:ascii="Calibri" w:hAnsi="Calibri"/>
                <w:color w:val="000000"/>
                <w:sz w:val="20"/>
              </w:rPr>
              <w:t xml:space="preserve"> </w:t>
            </w:r>
            <w:r w:rsidR="00D7546E" w:rsidRPr="005A2466">
              <w:rPr>
                <w:rFonts w:ascii="Calibri" w:hAnsi="Calibri"/>
                <w:color w:val="000000"/>
                <w:sz w:val="20"/>
              </w:rPr>
              <w:t>C</w:t>
            </w:r>
            <w:r w:rsidR="009C0CE0" w:rsidRPr="005A2466">
              <w:rPr>
                <w:rFonts w:ascii="Calibri" w:hAnsi="Calibri"/>
                <w:color w:val="000000"/>
                <w:sz w:val="20"/>
              </w:rPr>
              <w:t xml:space="preserve"> </w:t>
            </w:r>
            <w:proofErr w:type="spellStart"/>
            <w:r w:rsidR="009C0CE0" w:rsidRPr="005A2466">
              <w:rPr>
                <w:rFonts w:ascii="Calibri" w:hAnsi="Calibri"/>
                <w:color w:val="000000"/>
                <w:sz w:val="20"/>
              </w:rPr>
              <w:t>tiap</w:t>
            </w:r>
            <w:proofErr w:type="spellEnd"/>
            <w:r w:rsidR="009C0CE0" w:rsidRPr="005A2466">
              <w:rPr>
                <w:rFonts w:ascii="Calibri" w:hAnsi="Calibri"/>
                <w:color w:val="000000"/>
                <w:sz w:val="20"/>
              </w:rPr>
              <w:t xml:space="preserve"> </w:t>
            </w:r>
            <w:proofErr w:type="spellStart"/>
            <w:r w:rsidR="009C0CE0" w:rsidRPr="005A2466">
              <w:rPr>
                <w:rFonts w:ascii="Calibri" w:hAnsi="Calibri"/>
                <w:color w:val="000000"/>
                <w:sz w:val="20"/>
              </w:rPr>
              <w:t>lembar</w:t>
            </w:r>
            <w:proofErr w:type="spellEnd"/>
            <w:r w:rsidR="009C0CE0" w:rsidRPr="005A2466">
              <w:rPr>
                <w:rFonts w:ascii="Calibri" w:hAnsi="Calibri"/>
                <w:color w:val="000000"/>
                <w:sz w:val="20"/>
              </w:rPr>
              <w:t xml:space="preserve"> </w:t>
            </w:r>
            <w:proofErr w:type="spellStart"/>
            <w:r w:rsidR="009C0CE0" w:rsidRPr="005A2466">
              <w:rPr>
                <w:rFonts w:ascii="Calibri" w:hAnsi="Calibri"/>
                <w:color w:val="000000"/>
                <w:sz w:val="20"/>
              </w:rPr>
              <w:t>memiliki</w:t>
            </w:r>
            <w:proofErr w:type="spellEnd"/>
            <w:r w:rsidR="009C0CE0" w:rsidRPr="005A2466">
              <w:rPr>
                <w:rFonts w:ascii="Calibri" w:hAnsi="Calibri"/>
                <w:color w:val="000000"/>
                <w:sz w:val="20"/>
              </w:rPr>
              <w:t xml:space="preserve"> </w:t>
            </w:r>
            <w:proofErr w:type="spellStart"/>
            <w:ins w:id="422" w:author="OLTRE" w:date="2024-07-03T22:42:00Z">
              <w:r w:rsidR="00980C88">
                <w:rPr>
                  <w:rFonts w:ascii="Calibri" w:hAnsi="Calibri"/>
                  <w:color w:val="000000"/>
                  <w:sz w:val="20"/>
                </w:rPr>
                <w:t>nilai</w:t>
              </w:r>
              <w:proofErr w:type="spellEnd"/>
              <w:r w:rsidR="00980C88">
                <w:rPr>
                  <w:rFonts w:ascii="Calibri" w:hAnsi="Calibri"/>
                  <w:color w:val="000000"/>
                  <w:sz w:val="20"/>
                </w:rPr>
                <w:t xml:space="preserve"> </w:t>
              </w:r>
            </w:ins>
            <w:r w:rsidR="009C0CE0" w:rsidRPr="005A2466">
              <w:rPr>
                <w:rFonts w:ascii="Calibri" w:hAnsi="Calibri"/>
                <w:color w:val="000000"/>
                <w:sz w:val="20"/>
              </w:rPr>
              <w:t xml:space="preserve">nominal </w:t>
            </w:r>
            <w:proofErr w:type="spellStart"/>
            <w:r w:rsidR="009C0CE0" w:rsidRPr="005A2466">
              <w:rPr>
                <w:rFonts w:ascii="Calibri" w:hAnsi="Calibri"/>
                <w:color w:val="000000"/>
                <w:sz w:val="20"/>
              </w:rPr>
              <w:t>sebesar</w:t>
            </w:r>
            <w:proofErr w:type="spellEnd"/>
            <w:r w:rsidR="009C0CE0" w:rsidRPr="005A2466">
              <w:rPr>
                <w:rFonts w:ascii="Calibri" w:hAnsi="Calibri"/>
                <w:color w:val="000000"/>
                <w:sz w:val="20"/>
              </w:rPr>
              <w:t xml:space="preserve"> </w:t>
            </w:r>
            <w:r w:rsidR="003F6C42" w:rsidRPr="005A2466">
              <w:rPr>
                <w:rFonts w:ascii="Calibri" w:hAnsi="Calibri"/>
                <w:color w:val="000000"/>
                <w:sz w:val="20"/>
              </w:rPr>
              <w:t xml:space="preserve">IDR </w:t>
            </w:r>
            <w:r w:rsidR="0056189E" w:rsidRPr="005A2466">
              <w:rPr>
                <w:rFonts w:ascii="Calibri" w:hAnsi="Calibri"/>
                <w:color w:val="000000"/>
                <w:sz w:val="20"/>
              </w:rPr>
              <w:t>82.</w:t>
            </w:r>
            <w:r w:rsidR="00CE7EAD" w:rsidRPr="00613832">
              <w:rPr>
                <w:rFonts w:ascii="Calibri" w:eastAsia="Times New Roman" w:hAnsi="Calibri" w:cs="Calibri"/>
                <w:color w:val="000000"/>
                <w:sz w:val="20"/>
                <w:szCs w:val="20"/>
                <w:lang w:eastAsia="en-ID"/>
              </w:rPr>
              <w:t>200</w:t>
            </w:r>
            <w:r w:rsidR="007F1F88" w:rsidRPr="005A2466">
              <w:rPr>
                <w:rFonts w:ascii="Calibri" w:hAnsi="Calibri"/>
                <w:color w:val="000000"/>
                <w:sz w:val="20"/>
              </w:rPr>
              <w:t xml:space="preserve"> (</w:t>
            </w:r>
            <w:proofErr w:type="spellStart"/>
            <w:r w:rsidR="0056189E" w:rsidRPr="005A2466">
              <w:rPr>
                <w:rFonts w:ascii="Calibri" w:hAnsi="Calibri"/>
                <w:color w:val="000000"/>
                <w:sz w:val="20"/>
              </w:rPr>
              <w:t>delapan</w:t>
            </w:r>
            <w:proofErr w:type="spellEnd"/>
            <w:r w:rsidR="0056189E" w:rsidRPr="005A2466">
              <w:rPr>
                <w:rFonts w:ascii="Calibri" w:hAnsi="Calibri"/>
                <w:color w:val="000000"/>
                <w:sz w:val="20"/>
              </w:rPr>
              <w:t xml:space="preserve"> </w:t>
            </w:r>
            <w:proofErr w:type="spellStart"/>
            <w:r w:rsidR="007F1F88" w:rsidRPr="005A2466">
              <w:rPr>
                <w:rFonts w:ascii="Calibri" w:hAnsi="Calibri"/>
                <w:color w:val="000000"/>
                <w:sz w:val="20"/>
              </w:rPr>
              <w:t>puluh</w:t>
            </w:r>
            <w:proofErr w:type="spellEnd"/>
            <w:r w:rsidR="007F1F88" w:rsidRPr="005A2466">
              <w:rPr>
                <w:rFonts w:ascii="Calibri" w:hAnsi="Calibri"/>
                <w:color w:val="000000"/>
                <w:sz w:val="20"/>
              </w:rPr>
              <w:t xml:space="preserve"> </w:t>
            </w:r>
            <w:proofErr w:type="spellStart"/>
            <w:r w:rsidR="0056189E" w:rsidRPr="005A2466">
              <w:rPr>
                <w:rFonts w:ascii="Calibri" w:hAnsi="Calibri"/>
                <w:color w:val="000000"/>
                <w:sz w:val="20"/>
              </w:rPr>
              <w:t>dua</w:t>
            </w:r>
            <w:proofErr w:type="spellEnd"/>
            <w:r w:rsidR="0056189E" w:rsidRPr="005A2466">
              <w:rPr>
                <w:rFonts w:ascii="Calibri" w:hAnsi="Calibri"/>
                <w:color w:val="000000"/>
                <w:sz w:val="20"/>
              </w:rPr>
              <w:t xml:space="preserve"> </w:t>
            </w:r>
            <w:proofErr w:type="spellStart"/>
            <w:r w:rsidR="0056189E" w:rsidRPr="005A2466">
              <w:rPr>
                <w:rFonts w:ascii="Calibri" w:hAnsi="Calibri"/>
                <w:color w:val="000000"/>
                <w:sz w:val="20"/>
              </w:rPr>
              <w:t>ribu</w:t>
            </w:r>
            <w:proofErr w:type="spellEnd"/>
            <w:r w:rsidR="0056189E" w:rsidRPr="005A2466">
              <w:rPr>
                <w:rFonts w:ascii="Calibri" w:hAnsi="Calibri"/>
                <w:color w:val="000000"/>
                <w:sz w:val="20"/>
              </w:rPr>
              <w:t xml:space="preserve"> </w:t>
            </w:r>
            <w:proofErr w:type="spellStart"/>
            <w:r w:rsidR="00CE7EAD" w:rsidRPr="00613832">
              <w:rPr>
                <w:rFonts w:ascii="Calibri" w:eastAsia="Times New Roman" w:hAnsi="Calibri" w:cs="Calibri"/>
                <w:color w:val="000000"/>
                <w:sz w:val="20"/>
                <w:szCs w:val="20"/>
                <w:lang w:eastAsia="en-ID"/>
              </w:rPr>
              <w:t>dua</w:t>
            </w:r>
            <w:proofErr w:type="spellEnd"/>
            <w:r w:rsidR="00CE7EAD" w:rsidRPr="00613832">
              <w:rPr>
                <w:rFonts w:ascii="Calibri" w:eastAsia="Times New Roman" w:hAnsi="Calibri" w:cs="Calibri"/>
                <w:color w:val="000000"/>
                <w:sz w:val="20"/>
                <w:szCs w:val="20"/>
                <w:lang w:eastAsia="en-ID"/>
              </w:rPr>
              <w:t xml:space="preserve"> ratus</w:t>
            </w:r>
            <w:r w:rsidR="00CE7EAD" w:rsidRPr="005A2466">
              <w:rPr>
                <w:rFonts w:ascii="Calibri" w:hAnsi="Calibri"/>
                <w:color w:val="000000"/>
                <w:sz w:val="20"/>
              </w:rPr>
              <w:t xml:space="preserve"> </w:t>
            </w:r>
            <w:r w:rsidR="009C0CE0" w:rsidRPr="005A2466">
              <w:rPr>
                <w:rFonts w:ascii="Calibri" w:hAnsi="Calibri"/>
                <w:color w:val="000000"/>
                <w:sz w:val="20"/>
              </w:rPr>
              <w:t xml:space="preserve">Rupiah). </w:t>
            </w:r>
          </w:p>
          <w:p w14:paraId="31DD8B14" w14:textId="77777777" w:rsidR="00C04197" w:rsidRDefault="00C04197" w:rsidP="00C04197">
            <w:pPr>
              <w:spacing w:after="0" w:line="240" w:lineRule="auto"/>
              <w:ind w:left="1836" w:right="88"/>
              <w:contextualSpacing/>
              <w:jc w:val="both"/>
              <w:textAlignment w:val="baseline"/>
              <w:rPr>
                <w:del w:id="423" w:author="OLTRE" w:date="2024-07-03T22:42:00Z"/>
                <w:rFonts w:ascii="Calibri" w:hAnsi="Calibri"/>
                <w:color w:val="000000"/>
                <w:sz w:val="20"/>
                <w:u w:val="single"/>
              </w:rPr>
            </w:pPr>
          </w:p>
          <w:p w14:paraId="50325F36" w14:textId="77777777" w:rsidR="0011293A" w:rsidRPr="00BA45BC" w:rsidRDefault="0011293A" w:rsidP="00BA45BC">
            <w:pPr>
              <w:spacing w:after="0" w:line="240" w:lineRule="auto"/>
              <w:ind w:right="88"/>
              <w:contextualSpacing/>
              <w:jc w:val="both"/>
              <w:textAlignment w:val="baseline"/>
              <w:rPr>
                <w:rFonts w:ascii="Calibri" w:hAnsi="Calibri"/>
                <w:color w:val="000000"/>
                <w:sz w:val="20"/>
                <w:u w:val="single"/>
              </w:rPr>
              <w:pPrChange w:id="424" w:author="OLTRE" w:date="2024-07-03T22:42:00Z">
                <w:pPr>
                  <w:spacing w:after="0" w:line="240" w:lineRule="auto"/>
                  <w:ind w:left="1836" w:right="88"/>
                  <w:contextualSpacing/>
                  <w:jc w:val="both"/>
                  <w:textAlignment w:val="baseline"/>
                </w:pPr>
              </w:pPrChange>
            </w:pPr>
          </w:p>
          <w:p w14:paraId="32C63ABA" w14:textId="3695FD7E" w:rsidR="00545E66" w:rsidRPr="005A2466" w:rsidRDefault="00545E66" w:rsidP="00BA45BC">
            <w:pPr>
              <w:spacing w:after="0" w:line="240" w:lineRule="auto"/>
              <w:ind w:left="1128" w:hanging="567"/>
              <w:contextualSpacing/>
              <w:jc w:val="both"/>
              <w:textAlignment w:val="baseline"/>
              <w:rPr>
                <w:rFonts w:ascii="Calibri" w:hAnsi="Calibri"/>
                <w:color w:val="000000"/>
                <w:sz w:val="20"/>
              </w:rPr>
            </w:pPr>
            <w:r w:rsidRPr="005A2466">
              <w:rPr>
                <w:rFonts w:ascii="Calibri" w:hAnsi="Calibri"/>
                <w:color w:val="000000"/>
                <w:sz w:val="20"/>
              </w:rPr>
              <w:t xml:space="preserve">2.1.3 </w:t>
            </w:r>
            <w:proofErr w:type="spellStart"/>
            <w:r w:rsidRPr="005A2466">
              <w:rPr>
                <w:rFonts w:ascii="Calibri" w:hAnsi="Calibri"/>
                <w:color w:val="000000"/>
                <w:sz w:val="20"/>
              </w:rPr>
              <w:t>Komposisi</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Perseroan</w:t>
            </w:r>
            <w:r w:rsidR="00BE7312" w:rsidRPr="005A2466">
              <w:rPr>
                <w:rFonts w:ascii="Calibri" w:hAnsi="Calibri"/>
                <w:color w:val="000000"/>
                <w:sz w:val="20"/>
              </w:rPr>
              <w:t xml:space="preserve"> </w:t>
            </w:r>
            <w:proofErr w:type="spellStart"/>
            <w:r w:rsidRPr="005A2466">
              <w:rPr>
                <w:rFonts w:ascii="Calibri" w:hAnsi="Calibri"/>
                <w:color w:val="000000"/>
                <w:sz w:val="20"/>
              </w:rPr>
              <w:t>setelah</w:t>
            </w:r>
            <w:proofErr w:type="spellEnd"/>
            <w:r w:rsidRPr="005A2466">
              <w:rPr>
                <w:rFonts w:ascii="Calibri" w:hAnsi="Calibri"/>
                <w:color w:val="000000"/>
                <w:sz w:val="20"/>
              </w:rPr>
              <w:t xml:space="preserve"> </w:t>
            </w:r>
            <w:proofErr w:type="spellStart"/>
            <w:r w:rsidRPr="005A2466">
              <w:rPr>
                <w:rFonts w:ascii="Calibri" w:hAnsi="Calibri"/>
                <w:color w:val="000000"/>
                <w:sz w:val="20"/>
              </w:rPr>
              <w:t>Penyelesaian</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del w:id="425" w:author="OLTRE" w:date="2024-07-03T22:42:00Z">
              <w:r w:rsidRPr="005A2466">
                <w:rPr>
                  <w:rFonts w:ascii="Calibri" w:hAnsi="Calibri"/>
                  <w:color w:val="000000"/>
                  <w:sz w:val="20"/>
                </w:rPr>
                <w:delText>ternyata</w:delText>
              </w:r>
            </w:del>
            <w:proofErr w:type="spellStart"/>
            <w:ins w:id="426" w:author="OLTRE" w:date="2024-07-03T22:42:00Z">
              <w:r w:rsidR="00663B33">
                <w:rPr>
                  <w:rFonts w:ascii="Calibri" w:hAnsi="Calibri"/>
                  <w:color w:val="000000"/>
                  <w:sz w:val="20"/>
                </w:rPr>
                <w:t>disebutkan</w:t>
              </w:r>
            </w:ins>
            <w:proofErr w:type="spellEnd"/>
            <w:r w:rsidR="00663B33"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del w:id="427" w:author="OLTRE" w:date="2024-07-03T22:42:00Z">
              <w:r w:rsidR="005173A9" w:rsidRPr="005A2466">
                <w:rPr>
                  <w:rFonts w:ascii="Calibri" w:hAnsi="Calibri"/>
                  <w:color w:val="000000"/>
                  <w:sz w:val="20"/>
                </w:rPr>
                <w:delText>Jadwal</w:delText>
              </w:r>
            </w:del>
            <w:ins w:id="428" w:author="OLTRE" w:date="2024-07-03T22:42:00Z">
              <w:r w:rsidR="00E03D4A">
                <w:rPr>
                  <w:rFonts w:ascii="Calibri" w:hAnsi="Calibri"/>
                  <w:color w:val="000000"/>
                  <w:sz w:val="20"/>
                </w:rPr>
                <w:t>Lampiran</w:t>
              </w:r>
            </w:ins>
            <w:r w:rsidR="00E03D4A" w:rsidRPr="005A2466">
              <w:rPr>
                <w:rFonts w:ascii="Calibri" w:hAnsi="Calibri"/>
                <w:color w:val="000000"/>
                <w:sz w:val="20"/>
              </w:rPr>
              <w:t xml:space="preserve"> </w:t>
            </w:r>
            <w:r w:rsidRPr="005A2466">
              <w:rPr>
                <w:rFonts w:ascii="Calibri" w:hAnsi="Calibri"/>
                <w:color w:val="000000"/>
                <w:sz w:val="20"/>
              </w:rPr>
              <w:t>1</w:t>
            </w:r>
            <w:r w:rsidR="005173A9" w:rsidRPr="005A2466">
              <w:rPr>
                <w:rFonts w:ascii="Calibri" w:hAnsi="Calibri"/>
                <w:color w:val="000000"/>
                <w:sz w:val="20"/>
              </w:rPr>
              <w:t xml:space="preserve"> </w:t>
            </w:r>
            <w:proofErr w:type="spellStart"/>
            <w:r w:rsidR="005173A9" w:rsidRPr="005A2466">
              <w:rPr>
                <w:rFonts w:ascii="Calibri" w:hAnsi="Calibri"/>
                <w:color w:val="000000"/>
                <w:sz w:val="20"/>
              </w:rPr>
              <w:t>dengan</w:t>
            </w:r>
            <w:proofErr w:type="spellEnd"/>
            <w:r w:rsidR="005173A9" w:rsidRPr="005A2466">
              <w:rPr>
                <w:rFonts w:ascii="Calibri" w:hAnsi="Calibri"/>
                <w:color w:val="000000"/>
                <w:sz w:val="20"/>
              </w:rPr>
              <w:t xml:space="preserve"> </w:t>
            </w:r>
            <w:proofErr w:type="spellStart"/>
            <w:r w:rsidR="005173A9" w:rsidRPr="005A2466">
              <w:rPr>
                <w:rFonts w:ascii="Calibri" w:hAnsi="Calibri"/>
                <w:color w:val="000000"/>
                <w:sz w:val="20"/>
              </w:rPr>
              <w:t>uruta</w:t>
            </w:r>
            <w:r w:rsidR="00862C26" w:rsidRPr="005A2466">
              <w:rPr>
                <w:rFonts w:ascii="Calibri" w:hAnsi="Calibri"/>
                <w:color w:val="000000"/>
                <w:sz w:val="20"/>
              </w:rPr>
              <w:t>n</w:t>
            </w:r>
            <w:proofErr w:type="spellEnd"/>
            <w:r w:rsidR="005173A9" w:rsidRPr="005A2466">
              <w:rPr>
                <w:rFonts w:ascii="Calibri" w:hAnsi="Calibri"/>
                <w:color w:val="000000"/>
                <w:sz w:val="20"/>
              </w:rPr>
              <w:t xml:space="preserve"> </w:t>
            </w:r>
            <w:del w:id="429" w:author="OLTRE" w:date="2024-07-03T22:42:00Z">
              <w:r w:rsidR="005173A9" w:rsidRPr="005A2466">
                <w:rPr>
                  <w:rFonts w:ascii="Calibri" w:hAnsi="Calibri"/>
                  <w:color w:val="000000"/>
                  <w:sz w:val="20"/>
                </w:rPr>
                <w:delText xml:space="preserve">atas </w:delText>
              </w:r>
            </w:del>
            <w:proofErr w:type="spellStart"/>
            <w:r w:rsidR="005173A9" w:rsidRPr="005A2466">
              <w:rPr>
                <w:rFonts w:ascii="Calibri" w:hAnsi="Calibri"/>
                <w:color w:val="000000"/>
                <w:sz w:val="20"/>
              </w:rPr>
              <w:t>klasifikasi</w:t>
            </w:r>
            <w:proofErr w:type="spellEnd"/>
            <w:r w:rsidR="005173A9" w:rsidRPr="005A2466">
              <w:rPr>
                <w:rFonts w:ascii="Calibri" w:hAnsi="Calibri"/>
                <w:color w:val="000000"/>
                <w:sz w:val="20"/>
              </w:rPr>
              <w:t xml:space="preserve"> </w:t>
            </w:r>
            <w:proofErr w:type="spellStart"/>
            <w:r w:rsidR="005173A9" w:rsidRPr="005A2466">
              <w:rPr>
                <w:rFonts w:ascii="Calibri" w:hAnsi="Calibri"/>
                <w:color w:val="000000"/>
                <w:sz w:val="20"/>
              </w:rPr>
              <w:t>saham</w:t>
            </w:r>
            <w:proofErr w:type="spellEnd"/>
            <w:r w:rsidR="005173A9" w:rsidRPr="005A2466">
              <w:rPr>
                <w:rFonts w:ascii="Calibri" w:hAnsi="Calibri"/>
                <w:color w:val="000000"/>
                <w:sz w:val="20"/>
              </w:rPr>
              <w:t xml:space="preserve"> </w:t>
            </w:r>
            <w:proofErr w:type="spellStart"/>
            <w:r w:rsidR="005173A9" w:rsidRPr="005A2466">
              <w:rPr>
                <w:rFonts w:ascii="Calibri" w:hAnsi="Calibri"/>
                <w:color w:val="000000"/>
                <w:sz w:val="20"/>
              </w:rPr>
              <w:lastRenderedPageBreak/>
              <w:t>sebagaimana</w:t>
            </w:r>
            <w:proofErr w:type="spellEnd"/>
            <w:r w:rsidR="005173A9" w:rsidRPr="005A2466">
              <w:rPr>
                <w:rFonts w:ascii="Calibri" w:hAnsi="Calibri"/>
                <w:color w:val="000000"/>
                <w:sz w:val="20"/>
              </w:rPr>
              <w:t xml:space="preserve"> </w:t>
            </w:r>
            <w:proofErr w:type="spellStart"/>
            <w:r w:rsidR="005173A9" w:rsidRPr="005A2466">
              <w:rPr>
                <w:rFonts w:ascii="Calibri" w:hAnsi="Calibri"/>
                <w:color w:val="000000"/>
                <w:sz w:val="20"/>
              </w:rPr>
              <w:t>tercantum</w:t>
            </w:r>
            <w:proofErr w:type="spellEnd"/>
            <w:r w:rsidR="005173A9" w:rsidRPr="005A2466">
              <w:rPr>
                <w:rFonts w:ascii="Calibri" w:hAnsi="Calibri"/>
                <w:color w:val="000000"/>
                <w:sz w:val="20"/>
              </w:rPr>
              <w:t xml:space="preserve"> </w:t>
            </w:r>
            <w:proofErr w:type="spellStart"/>
            <w:r w:rsidR="005173A9" w:rsidRPr="005A2466">
              <w:rPr>
                <w:rFonts w:ascii="Calibri" w:hAnsi="Calibri"/>
                <w:color w:val="000000"/>
                <w:sz w:val="20"/>
              </w:rPr>
              <w:t>dalam</w:t>
            </w:r>
            <w:proofErr w:type="spellEnd"/>
            <w:r w:rsidR="005173A9" w:rsidRPr="005A2466">
              <w:rPr>
                <w:rFonts w:ascii="Calibri" w:hAnsi="Calibri"/>
                <w:color w:val="000000"/>
                <w:sz w:val="20"/>
              </w:rPr>
              <w:t xml:space="preserve"> </w:t>
            </w:r>
            <w:del w:id="430" w:author="OLTRE" w:date="2024-07-03T22:42:00Z">
              <w:r w:rsidR="005173A9" w:rsidRPr="005A2466">
                <w:rPr>
                  <w:rFonts w:ascii="Calibri" w:hAnsi="Calibri"/>
                  <w:color w:val="000000"/>
                  <w:sz w:val="20"/>
                </w:rPr>
                <w:delText>Jadwal</w:delText>
              </w:r>
            </w:del>
            <w:ins w:id="431" w:author="OLTRE" w:date="2024-07-03T22:42:00Z">
              <w:r w:rsidR="00E03D4A">
                <w:rPr>
                  <w:rFonts w:ascii="Calibri" w:hAnsi="Calibri"/>
                  <w:color w:val="000000"/>
                  <w:sz w:val="20"/>
                </w:rPr>
                <w:t>Lampiran</w:t>
              </w:r>
            </w:ins>
            <w:r w:rsidR="00E03D4A" w:rsidRPr="005A2466" w:rsidDel="00E03D4A">
              <w:rPr>
                <w:rFonts w:ascii="Calibri" w:hAnsi="Calibri"/>
                <w:color w:val="000000"/>
                <w:sz w:val="20"/>
              </w:rPr>
              <w:t xml:space="preserve"> </w:t>
            </w:r>
            <w:r w:rsidR="005173A9" w:rsidRPr="005A2466">
              <w:rPr>
                <w:rFonts w:ascii="Calibri" w:hAnsi="Calibri"/>
                <w:color w:val="000000"/>
                <w:sz w:val="20"/>
              </w:rPr>
              <w:t>2</w:t>
            </w:r>
            <w:r w:rsidRPr="005A2466">
              <w:rPr>
                <w:rFonts w:ascii="Calibri" w:hAnsi="Calibri"/>
                <w:color w:val="000000"/>
                <w:sz w:val="20"/>
              </w:rPr>
              <w:t>.</w:t>
            </w:r>
          </w:p>
          <w:p w14:paraId="66069311" w14:textId="4B6AEBF6" w:rsidR="00DD1C00" w:rsidRPr="005A2466" w:rsidRDefault="00545E66" w:rsidP="00C04197">
            <w:pPr>
              <w:spacing w:after="0" w:line="240" w:lineRule="auto"/>
              <w:ind w:left="720"/>
              <w:contextualSpacing/>
              <w:jc w:val="both"/>
              <w:textAlignment w:val="baseline"/>
              <w:rPr>
                <w:rFonts w:ascii="Calibri" w:hAnsi="Calibri"/>
                <w:color w:val="000000"/>
                <w:sz w:val="20"/>
              </w:rPr>
            </w:pPr>
            <w:r w:rsidRPr="005A2466">
              <w:rPr>
                <w:rFonts w:ascii="Calibri" w:hAnsi="Calibri"/>
                <w:color w:val="000000"/>
                <w:sz w:val="20"/>
              </w:rPr>
              <w:t xml:space="preserve"> </w:t>
            </w:r>
          </w:p>
          <w:p w14:paraId="7F0A4160" w14:textId="3FC4DE31" w:rsidR="00D9435D" w:rsidRPr="005A2466" w:rsidRDefault="00D9435D" w:rsidP="00BA45BC">
            <w:pPr>
              <w:pStyle w:val="ListParagraph"/>
              <w:numPr>
                <w:ilvl w:val="0"/>
                <w:numId w:val="140"/>
              </w:numPr>
              <w:spacing w:after="0" w:line="240" w:lineRule="auto"/>
              <w:ind w:left="561" w:hanging="561"/>
              <w:jc w:val="both"/>
              <w:textAlignment w:val="baseline"/>
              <w:rPr>
                <w:rFonts w:ascii="Calibri" w:hAnsi="Calibri"/>
                <w:color w:val="000000"/>
                <w:sz w:val="20"/>
              </w:rPr>
            </w:pPr>
            <w:proofErr w:type="spellStart"/>
            <w:r w:rsidRPr="005A2466">
              <w:rPr>
                <w:rFonts w:ascii="Calibri" w:hAnsi="Calibri"/>
                <w:color w:val="000000"/>
                <w:sz w:val="20"/>
                <w:u w:val="single"/>
              </w:rPr>
              <w:t>Rencana</w:t>
            </w:r>
            <w:proofErr w:type="spellEnd"/>
            <w:r w:rsidRPr="005A2466">
              <w:rPr>
                <w:rFonts w:ascii="Calibri" w:hAnsi="Calibri"/>
                <w:color w:val="000000"/>
                <w:sz w:val="20"/>
                <w:u w:val="single"/>
              </w:rPr>
              <w:t xml:space="preserve"> </w:t>
            </w:r>
            <w:proofErr w:type="spellStart"/>
            <w:r w:rsidRPr="005A2466">
              <w:rPr>
                <w:rFonts w:ascii="Calibri" w:hAnsi="Calibri"/>
                <w:color w:val="000000"/>
                <w:sz w:val="20"/>
                <w:u w:val="single"/>
              </w:rPr>
              <w:t>Kepemilikan</w:t>
            </w:r>
            <w:proofErr w:type="spellEnd"/>
            <w:r w:rsidRPr="005A2466">
              <w:rPr>
                <w:rFonts w:ascii="Calibri" w:hAnsi="Calibri"/>
                <w:color w:val="000000"/>
                <w:sz w:val="20"/>
                <w:u w:val="single"/>
              </w:rPr>
              <w:t xml:space="preserve"> Saham </w:t>
            </w:r>
            <w:proofErr w:type="spellStart"/>
            <w:r w:rsidRPr="005A2466">
              <w:rPr>
                <w:rFonts w:ascii="Calibri" w:hAnsi="Calibri"/>
                <w:color w:val="000000"/>
                <w:sz w:val="20"/>
                <w:u w:val="single"/>
              </w:rPr>
              <w:t>Karyawan</w:t>
            </w:r>
            <w:proofErr w:type="spellEnd"/>
          </w:p>
          <w:p w14:paraId="55264C5B" w14:textId="03436050" w:rsidR="00EA311D" w:rsidRDefault="00D9435D" w:rsidP="00BA45BC">
            <w:pPr>
              <w:pStyle w:val="ListParagraph"/>
              <w:numPr>
                <w:ilvl w:val="2"/>
                <w:numId w:val="144"/>
              </w:numPr>
              <w:tabs>
                <w:tab w:val="left" w:pos="606"/>
              </w:tabs>
              <w:spacing w:after="0" w:line="240" w:lineRule="auto"/>
              <w:ind w:left="1128" w:hanging="567"/>
              <w:jc w:val="both"/>
              <w:textAlignment w:val="baseline"/>
              <w:rPr>
                <w:rFonts w:ascii="Calibri" w:hAnsi="Calibri"/>
                <w:color w:val="000000"/>
                <w:sz w:val="20"/>
              </w:rPr>
            </w:pPr>
            <w:r w:rsidRPr="005A2466">
              <w:rPr>
                <w:rFonts w:ascii="Calibri" w:eastAsia="Times New Roman" w:hAnsi="Calibri" w:cs="Calibri"/>
                <w:color w:val="000000"/>
                <w:sz w:val="20"/>
                <w:szCs w:val="20"/>
                <w:lang w:eastAsia="en-ID"/>
              </w:rPr>
              <w:t>Para</w:t>
            </w:r>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sepakat</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menerbitkan</w:t>
            </w:r>
            <w:proofErr w:type="spellEnd"/>
            <w:r w:rsidRPr="005A2466">
              <w:rPr>
                <w:rFonts w:ascii="Calibri" w:hAnsi="Calibri"/>
                <w:color w:val="000000"/>
                <w:sz w:val="20"/>
              </w:rPr>
              <w:t xml:space="preserve"> </w:t>
            </w:r>
            <w:del w:id="432" w:author="OLTRE" w:date="2024-07-03T22:42:00Z">
              <w:r w:rsidRPr="005A2466">
                <w:rPr>
                  <w:rFonts w:ascii="Calibri" w:hAnsi="Calibri"/>
                  <w:color w:val="000000"/>
                  <w:sz w:val="20"/>
                </w:rPr>
                <w:delText>Saham Seri 1</w:delText>
              </w:r>
              <w:r w:rsidR="00CF2A21" w:rsidRPr="005A2466">
                <w:rPr>
                  <w:rFonts w:ascii="Calibri" w:hAnsi="Calibri"/>
                  <w:color w:val="000000"/>
                  <w:sz w:val="20"/>
                </w:rPr>
                <w:delText xml:space="preserve"> atau Saham </w:delText>
              </w:r>
              <w:r w:rsidR="0081256F" w:rsidRPr="00613832">
                <w:rPr>
                  <w:rFonts w:ascii="Calibri" w:eastAsia="Times New Roman" w:hAnsi="Calibri" w:cs="Calibri"/>
                  <w:color w:val="000000"/>
                  <w:sz w:val="20"/>
                  <w:szCs w:val="20"/>
                  <w:lang w:eastAsia="en-ID"/>
                </w:rPr>
                <w:delText>Kelas</w:delText>
              </w:r>
              <w:r w:rsidR="0081256F" w:rsidRPr="005A2466">
                <w:rPr>
                  <w:rFonts w:ascii="Calibri" w:hAnsi="Calibri"/>
                  <w:color w:val="000000"/>
                  <w:sz w:val="20"/>
                </w:rPr>
                <w:delText xml:space="preserve"> </w:delText>
              </w:r>
              <w:r w:rsidR="00CF2A21" w:rsidRPr="005A2466">
                <w:rPr>
                  <w:rFonts w:ascii="Calibri" w:hAnsi="Calibri"/>
                  <w:color w:val="000000"/>
                  <w:sz w:val="20"/>
                </w:rPr>
                <w:delText>A</w:delText>
              </w:r>
              <w:r w:rsidRPr="005A2466">
                <w:rPr>
                  <w:rFonts w:ascii="Calibri" w:hAnsi="Calibri"/>
                  <w:color w:val="000000"/>
                  <w:sz w:val="20"/>
                </w:rPr>
                <w:delText xml:space="preserve"> baru </w:delText>
              </w:r>
              <w:r w:rsidR="00CF2A21" w:rsidRPr="005A2466">
                <w:rPr>
                  <w:rFonts w:ascii="Calibri" w:hAnsi="Calibri"/>
                  <w:color w:val="000000"/>
                  <w:sz w:val="20"/>
                </w:rPr>
                <w:delText>sampai maksimal</w:delText>
              </w:r>
            </w:del>
            <w:proofErr w:type="spellStart"/>
            <w:ins w:id="433" w:author="OLTRE" w:date="2024-07-03T22:42:00Z">
              <w:r w:rsidR="008F2AF8">
                <w:rPr>
                  <w:rFonts w:ascii="Calibri" w:hAnsi="Calibri"/>
                  <w:color w:val="000000"/>
                  <w:sz w:val="20"/>
                </w:rPr>
                <w:t>hingga</w:t>
              </w:r>
            </w:ins>
            <w:proofErr w:type="spellEnd"/>
            <w:r w:rsidR="008F2AF8">
              <w:rPr>
                <w:rFonts w:ascii="Calibri" w:hAnsi="Calibri"/>
                <w:color w:val="000000"/>
                <w:sz w:val="20"/>
              </w:rPr>
              <w:t xml:space="preserve"> 10% (</w:t>
            </w:r>
            <w:proofErr w:type="spellStart"/>
            <w:r w:rsidR="008F2AF8">
              <w:rPr>
                <w:rFonts w:ascii="Calibri" w:hAnsi="Calibri"/>
                <w:color w:val="000000"/>
                <w:sz w:val="20"/>
              </w:rPr>
              <w:t>sepuluh</w:t>
            </w:r>
            <w:proofErr w:type="spellEnd"/>
            <w:r w:rsidR="008F2AF8">
              <w:rPr>
                <w:rFonts w:ascii="Calibri" w:hAnsi="Calibri"/>
                <w:color w:val="000000"/>
                <w:sz w:val="20"/>
              </w:rPr>
              <w:t xml:space="preserve"> </w:t>
            </w:r>
            <w:proofErr w:type="spellStart"/>
            <w:r w:rsidR="008F2AF8">
              <w:rPr>
                <w:rFonts w:ascii="Calibri" w:hAnsi="Calibri"/>
                <w:color w:val="000000"/>
                <w:sz w:val="20"/>
              </w:rPr>
              <w:t>persen</w:t>
            </w:r>
            <w:proofErr w:type="spellEnd"/>
            <w:r w:rsidR="008F2AF8">
              <w:rPr>
                <w:rFonts w:ascii="Calibri" w:hAnsi="Calibri"/>
                <w:color w:val="000000"/>
                <w:sz w:val="20"/>
              </w:rPr>
              <w:t xml:space="preserve">) </w:t>
            </w:r>
            <w:proofErr w:type="spellStart"/>
            <w:r w:rsidR="008F2AF8">
              <w:rPr>
                <w:rFonts w:ascii="Calibri" w:hAnsi="Calibri"/>
                <w:color w:val="000000"/>
                <w:sz w:val="20"/>
              </w:rPr>
              <w:t>dari</w:t>
            </w:r>
            <w:proofErr w:type="spellEnd"/>
            <w:r w:rsidR="008F2AF8">
              <w:rPr>
                <w:rFonts w:ascii="Calibri" w:hAnsi="Calibri"/>
                <w:color w:val="000000"/>
                <w:sz w:val="20"/>
              </w:rPr>
              <w:t xml:space="preserve"> </w:t>
            </w:r>
            <w:del w:id="434" w:author="OLTRE" w:date="2024-07-03T22:42:00Z">
              <w:r w:rsidR="00CF2A21" w:rsidRPr="005A2466">
                <w:rPr>
                  <w:rFonts w:ascii="Calibri" w:hAnsi="Calibri"/>
                  <w:color w:val="000000"/>
                  <w:sz w:val="20"/>
                </w:rPr>
                <w:delText>seluruh modal</w:delText>
              </w:r>
            </w:del>
            <w:ins w:id="435" w:author="OLTRE" w:date="2024-07-03T22:42:00Z">
              <w:r w:rsidR="008F2AF8">
                <w:rPr>
                  <w:rFonts w:ascii="Calibri" w:hAnsi="Calibri"/>
                  <w:color w:val="000000"/>
                  <w:sz w:val="20"/>
                </w:rPr>
                <w:t xml:space="preserve">total Saham Perseroan yang </w:t>
              </w:r>
              <w:proofErr w:type="spellStart"/>
              <w:r w:rsidR="008F2AF8">
                <w:rPr>
                  <w:rFonts w:ascii="Calibri" w:hAnsi="Calibri"/>
                  <w:color w:val="000000"/>
                  <w:sz w:val="20"/>
                </w:rPr>
                <w:t>telah</w:t>
              </w:r>
            </w:ins>
            <w:proofErr w:type="spellEnd"/>
            <w:r w:rsidR="008F2AF8">
              <w:rPr>
                <w:rFonts w:ascii="Calibri" w:hAnsi="Calibri"/>
                <w:color w:val="000000"/>
                <w:sz w:val="20"/>
              </w:rPr>
              <w:t xml:space="preserve"> </w:t>
            </w:r>
            <w:proofErr w:type="spellStart"/>
            <w:r w:rsidR="008F2AF8">
              <w:rPr>
                <w:rFonts w:ascii="Calibri" w:hAnsi="Calibri"/>
                <w:color w:val="000000"/>
                <w:sz w:val="20"/>
              </w:rPr>
              <w:t>terdilusi</w:t>
            </w:r>
            <w:proofErr w:type="spellEnd"/>
            <w:del w:id="436" w:author="OLTRE" w:date="2024-07-03T22:42:00Z">
              <w:r w:rsidR="00CF2A21" w:rsidRPr="005A2466">
                <w:rPr>
                  <w:rFonts w:ascii="Calibri" w:hAnsi="Calibri"/>
                  <w:color w:val="000000"/>
                  <w:sz w:val="20"/>
                </w:rPr>
                <w:delText xml:space="preserve"> Perseroan </w:delText>
              </w:r>
            </w:del>
            <w:ins w:id="437" w:author="OLTRE" w:date="2024-07-03T22:42:00Z">
              <w:r w:rsidR="008F2AF8">
                <w:rPr>
                  <w:rFonts w:ascii="Calibri" w:hAnsi="Calibri"/>
                  <w:color w:val="000000"/>
                  <w:sz w:val="20"/>
                </w:rPr>
                <w:t xml:space="preserve">, </w:t>
              </w:r>
              <w:r w:rsidRPr="005A2466">
                <w:rPr>
                  <w:rFonts w:ascii="Calibri" w:hAnsi="Calibri"/>
                  <w:color w:val="000000"/>
                  <w:sz w:val="20"/>
                </w:rPr>
                <w:t>Saham Seri 1</w:t>
              </w:r>
              <w:r w:rsidR="00CF2A21" w:rsidRPr="005A2466">
                <w:rPr>
                  <w:rFonts w:ascii="Calibri" w:hAnsi="Calibri"/>
                  <w:color w:val="000000"/>
                  <w:sz w:val="20"/>
                </w:rPr>
                <w:t xml:space="preserve"> </w:t>
              </w:r>
              <w:proofErr w:type="spellStart"/>
              <w:r w:rsidR="00CF2A21" w:rsidRPr="005A2466">
                <w:rPr>
                  <w:rFonts w:ascii="Calibri" w:hAnsi="Calibri"/>
                  <w:color w:val="000000"/>
                  <w:sz w:val="20"/>
                </w:rPr>
                <w:t>atau</w:t>
              </w:r>
              <w:proofErr w:type="spellEnd"/>
              <w:r w:rsidR="00CF2A21" w:rsidRPr="005A2466">
                <w:rPr>
                  <w:rFonts w:ascii="Calibri" w:hAnsi="Calibri"/>
                  <w:color w:val="000000"/>
                  <w:sz w:val="20"/>
                </w:rPr>
                <w:t xml:space="preserve"> Saham </w:t>
              </w:r>
              <w:proofErr w:type="spellStart"/>
              <w:r w:rsidR="0081256F" w:rsidRPr="00613832">
                <w:rPr>
                  <w:rFonts w:ascii="Calibri" w:eastAsia="Times New Roman" w:hAnsi="Calibri" w:cs="Calibri"/>
                  <w:color w:val="000000"/>
                  <w:sz w:val="20"/>
                  <w:szCs w:val="20"/>
                  <w:lang w:eastAsia="en-ID"/>
                </w:rPr>
                <w:t>Kelas</w:t>
              </w:r>
              <w:proofErr w:type="spellEnd"/>
              <w:r w:rsidR="0081256F" w:rsidRPr="005A2466">
                <w:rPr>
                  <w:rFonts w:ascii="Calibri" w:hAnsi="Calibri"/>
                  <w:color w:val="000000"/>
                  <w:sz w:val="20"/>
                </w:rPr>
                <w:t xml:space="preserve"> </w:t>
              </w:r>
              <w:r w:rsidR="00CF2A21" w:rsidRPr="005A2466">
                <w:rPr>
                  <w:rFonts w:ascii="Calibri" w:hAnsi="Calibri"/>
                  <w:color w:val="000000"/>
                  <w:sz w:val="20"/>
                </w:rPr>
                <w:t>A</w:t>
              </w:r>
              <w:r w:rsidRPr="005A2466">
                <w:rPr>
                  <w:rFonts w:ascii="Calibri" w:hAnsi="Calibri"/>
                  <w:color w:val="000000"/>
                  <w:sz w:val="20"/>
                </w:rPr>
                <w:t xml:space="preserve"> </w:t>
              </w:r>
              <w:r w:rsidR="008F2AF8">
                <w:rPr>
                  <w:rFonts w:ascii="Calibri" w:hAnsi="Calibri"/>
                  <w:color w:val="000000"/>
                  <w:sz w:val="20"/>
                </w:rPr>
                <w:t xml:space="preserve"> </w:t>
              </w:r>
              <w:proofErr w:type="spellStart"/>
              <w:r w:rsidR="008F2AF8">
                <w:rPr>
                  <w:rFonts w:ascii="Calibri" w:hAnsi="Calibri"/>
                  <w:color w:val="000000"/>
                  <w:sz w:val="20"/>
                </w:rPr>
                <w:t>baru</w:t>
              </w:r>
              <w:proofErr w:type="spellEnd"/>
              <w:r w:rsidR="008F2AF8">
                <w:rPr>
                  <w:rFonts w:ascii="Calibri" w:hAnsi="Calibri"/>
                  <w:color w:val="000000"/>
                  <w:sz w:val="20"/>
                </w:rPr>
                <w:t xml:space="preserve"> </w:t>
              </w:r>
            </w:ins>
            <w:r w:rsidRPr="005A2466">
              <w:rPr>
                <w:rFonts w:ascii="Calibri" w:hAnsi="Calibri"/>
                <w:color w:val="000000"/>
                <w:sz w:val="20"/>
              </w:rPr>
              <w:t>(“</w:t>
            </w:r>
            <w:r w:rsidRPr="005A2466">
              <w:rPr>
                <w:rFonts w:ascii="Calibri" w:hAnsi="Calibri"/>
                <w:b/>
                <w:color w:val="000000"/>
                <w:sz w:val="20"/>
              </w:rPr>
              <w:t>Saham E</w:t>
            </w:r>
            <w:r w:rsidR="00862C26" w:rsidRPr="005A2466">
              <w:rPr>
                <w:rFonts w:ascii="Calibri" w:hAnsi="Calibri"/>
                <w:b/>
                <w:color w:val="000000"/>
                <w:sz w:val="20"/>
              </w:rPr>
              <w:t>SOP</w:t>
            </w:r>
            <w:r w:rsidRPr="005A2466">
              <w:rPr>
                <w:rFonts w:ascii="Calibri" w:hAnsi="Calibri"/>
                <w:color w:val="000000"/>
                <w:sz w:val="20"/>
              </w:rPr>
              <w:t xml:space="preserve">”) </w:t>
            </w:r>
            <w:del w:id="438" w:author="OLTRE" w:date="2024-07-03T22:42:00Z">
              <w:r w:rsidRPr="005A2466">
                <w:rPr>
                  <w:rFonts w:ascii="Calibri" w:hAnsi="Calibri"/>
                  <w:color w:val="000000"/>
                  <w:sz w:val="20"/>
                </w:rPr>
                <w:delText>sebagai</w:delText>
              </w:r>
            </w:del>
            <w:proofErr w:type="spellStart"/>
            <w:ins w:id="439" w:author="OLTRE" w:date="2024-07-03T22:42:00Z">
              <w:r w:rsidR="008F2AF8">
                <w:rPr>
                  <w:rFonts w:ascii="Calibri" w:hAnsi="Calibri"/>
                  <w:color w:val="000000"/>
                  <w:sz w:val="20"/>
                </w:rPr>
                <w:t>berdasarkan</w:t>
              </w:r>
              <w:proofErr w:type="spellEnd"/>
              <w:r w:rsidR="008F2AF8">
                <w:rPr>
                  <w:rFonts w:ascii="Calibri" w:hAnsi="Calibri"/>
                  <w:color w:val="000000"/>
                  <w:sz w:val="20"/>
                </w:rPr>
                <w:t xml:space="preserve"> </w:t>
              </w:r>
              <w:proofErr w:type="spellStart"/>
              <w:r w:rsidR="008F2AF8">
                <w:rPr>
                  <w:rFonts w:ascii="Calibri" w:hAnsi="Calibri"/>
                  <w:color w:val="000000"/>
                  <w:sz w:val="20"/>
                </w:rPr>
                <w:t>suatu</w:t>
              </w:r>
            </w:ins>
            <w:proofErr w:type="spellEnd"/>
            <w:r w:rsidR="008F2AF8" w:rsidRPr="005A2466">
              <w:rPr>
                <w:rFonts w:ascii="Calibri" w:hAnsi="Calibri"/>
                <w:color w:val="000000"/>
                <w:sz w:val="20"/>
              </w:rPr>
              <w:t xml:space="preserve"> </w:t>
            </w:r>
            <w:proofErr w:type="spellStart"/>
            <w:r w:rsidRPr="005A2466">
              <w:rPr>
                <w:rFonts w:ascii="Calibri" w:hAnsi="Calibri"/>
                <w:color w:val="000000"/>
                <w:sz w:val="20"/>
              </w:rPr>
              <w:t>Rencana</w:t>
            </w:r>
            <w:proofErr w:type="spellEnd"/>
            <w:r w:rsidRPr="005A2466">
              <w:rPr>
                <w:rFonts w:ascii="Calibri" w:hAnsi="Calibri"/>
                <w:color w:val="000000"/>
                <w:sz w:val="20"/>
              </w:rPr>
              <w:t xml:space="preserve"> </w:t>
            </w:r>
            <w:proofErr w:type="spellStart"/>
            <w:r w:rsidRPr="005A2466">
              <w:rPr>
                <w:rFonts w:ascii="Calibri" w:hAnsi="Calibri"/>
                <w:color w:val="000000"/>
                <w:sz w:val="20"/>
              </w:rPr>
              <w:t>Kepemilikan</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Karyawan</w:t>
            </w:r>
            <w:proofErr w:type="spellEnd"/>
            <w:r w:rsidRPr="005A2466">
              <w:rPr>
                <w:rFonts w:ascii="Calibri" w:hAnsi="Calibri"/>
                <w:color w:val="000000"/>
                <w:sz w:val="20"/>
              </w:rPr>
              <w:t>.</w:t>
            </w:r>
          </w:p>
          <w:p w14:paraId="32EB4998" w14:textId="515C436C" w:rsidR="00A55264" w:rsidRPr="005A2466" w:rsidRDefault="00A55264" w:rsidP="005A2466">
            <w:pPr>
              <w:spacing w:after="0" w:line="240" w:lineRule="auto"/>
              <w:ind w:left="604" w:hanging="604"/>
              <w:contextualSpacing/>
              <w:jc w:val="both"/>
              <w:textAlignment w:val="baseline"/>
              <w:rPr>
                <w:rFonts w:ascii="Calibri" w:hAnsi="Calibri"/>
                <w:color w:val="000000"/>
                <w:sz w:val="20"/>
              </w:rPr>
            </w:pPr>
          </w:p>
          <w:p w14:paraId="394C2483" w14:textId="4AD27FE7" w:rsidR="00D9435D" w:rsidRPr="005A2466" w:rsidRDefault="00D9435D" w:rsidP="00BA45BC">
            <w:pPr>
              <w:pStyle w:val="ListParagraph"/>
              <w:numPr>
                <w:ilvl w:val="2"/>
                <w:numId w:val="144"/>
              </w:numPr>
              <w:tabs>
                <w:tab w:val="left" w:pos="606"/>
              </w:tabs>
              <w:spacing w:after="0" w:line="240" w:lineRule="auto"/>
              <w:ind w:left="1128" w:hanging="567"/>
              <w:jc w:val="both"/>
              <w:textAlignment w:val="baseline"/>
              <w:rPr>
                <w:rFonts w:ascii="Calibri" w:hAnsi="Calibri"/>
                <w:sz w:val="20"/>
              </w:rPr>
            </w:pPr>
            <w:proofErr w:type="spellStart"/>
            <w:r w:rsidRPr="005A2466">
              <w:rPr>
                <w:rFonts w:ascii="Calibri" w:eastAsia="Times New Roman" w:hAnsi="Calibri" w:cs="Calibri"/>
                <w:color w:val="000000"/>
                <w:sz w:val="20"/>
                <w:szCs w:val="20"/>
                <w:lang w:eastAsia="en-ID"/>
              </w:rPr>
              <w:t>Rencana</w:t>
            </w:r>
            <w:proofErr w:type="spellEnd"/>
            <w:r w:rsidRPr="005A2466">
              <w:rPr>
                <w:rFonts w:ascii="Calibri" w:hAnsi="Calibri"/>
                <w:color w:val="000000"/>
                <w:sz w:val="20"/>
              </w:rPr>
              <w:t xml:space="preserve"> </w:t>
            </w:r>
            <w:proofErr w:type="spellStart"/>
            <w:r w:rsidRPr="005A2466">
              <w:rPr>
                <w:rFonts w:ascii="Calibri" w:hAnsi="Calibri"/>
                <w:color w:val="000000"/>
                <w:sz w:val="20"/>
              </w:rPr>
              <w:t>Kepemilikan</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Karyawan</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terdiri</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penerbitan</w:t>
            </w:r>
            <w:proofErr w:type="spellEnd"/>
            <w:r w:rsidRPr="005A2466">
              <w:rPr>
                <w:rFonts w:ascii="Calibri" w:hAnsi="Calibri"/>
                <w:color w:val="000000"/>
                <w:sz w:val="20"/>
              </w:rPr>
              <w:t xml:space="preserve"> </w:t>
            </w:r>
            <w:proofErr w:type="spellStart"/>
            <w:r w:rsidRPr="005A2466">
              <w:rPr>
                <w:rFonts w:ascii="Calibri" w:hAnsi="Calibri"/>
                <w:color w:val="000000"/>
                <w:sz w:val="20"/>
              </w:rPr>
              <w:t>opsi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waran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serupa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dilaksanakan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menjadi</w:t>
            </w:r>
            <w:proofErr w:type="spellEnd"/>
            <w:r w:rsidRPr="005A2466">
              <w:rPr>
                <w:rFonts w:ascii="Calibri" w:hAnsi="Calibri"/>
                <w:color w:val="000000"/>
                <w:sz w:val="20"/>
              </w:rPr>
              <w:t xml:space="preserve"> Saham ESOP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syarat</w:t>
            </w:r>
            <w:proofErr w:type="spellEnd"/>
            <w:r w:rsidRPr="005A2466">
              <w:rPr>
                <w:rFonts w:ascii="Calibri" w:hAnsi="Calibri"/>
                <w:color w:val="000000"/>
                <w:sz w:val="20"/>
              </w:rPr>
              <w:t xml:space="preserve"> yang </w:t>
            </w:r>
            <w:proofErr w:type="spellStart"/>
            <w:r w:rsidR="007D372C" w:rsidRPr="005A2466">
              <w:rPr>
                <w:rFonts w:ascii="Calibri" w:hAnsi="Calibri"/>
                <w:color w:val="000000"/>
                <w:sz w:val="20"/>
              </w:rPr>
              <w:t>ditentukan</w:t>
            </w:r>
            <w:proofErr w:type="spellEnd"/>
            <w:r w:rsidR="007D372C" w:rsidRPr="005A2466">
              <w:rPr>
                <w:rFonts w:ascii="Calibri" w:hAnsi="Calibri"/>
                <w:color w:val="000000"/>
                <w:sz w:val="20"/>
              </w:rPr>
              <w:t xml:space="preserve"> oleh</w:t>
            </w:r>
            <w:r w:rsidRPr="005A2466">
              <w:rPr>
                <w:rFonts w:ascii="Calibri" w:hAnsi="Calibri"/>
                <w:b/>
                <w:color w:val="000000"/>
                <w:sz w:val="20"/>
              </w:rPr>
              <w:t xml:space="preserve"> </w:t>
            </w:r>
            <w:del w:id="440" w:author="OLTRE" w:date="2024-07-03T22:42:00Z">
              <w:r w:rsidR="007D372C" w:rsidRPr="005A2466">
                <w:rPr>
                  <w:rFonts w:ascii="Calibri" w:hAnsi="Calibri"/>
                  <w:color w:val="000000"/>
                  <w:sz w:val="20"/>
                </w:rPr>
                <w:delText>Manajemen</w:delText>
              </w:r>
            </w:del>
            <w:proofErr w:type="spellStart"/>
            <w:ins w:id="441" w:author="OLTRE" w:date="2024-07-03T22:42:00Z">
              <w:r w:rsidR="00454A15">
                <w:rPr>
                  <w:rFonts w:ascii="Calibri" w:hAnsi="Calibri"/>
                  <w:color w:val="000000"/>
                  <w:sz w:val="20"/>
                </w:rPr>
                <w:t>m</w:t>
              </w:r>
              <w:r w:rsidR="007D372C" w:rsidRPr="005A2466">
                <w:rPr>
                  <w:rFonts w:ascii="Calibri" w:hAnsi="Calibri"/>
                  <w:color w:val="000000"/>
                  <w:sz w:val="20"/>
                </w:rPr>
                <w:t>anajemen</w:t>
              </w:r>
            </w:ins>
            <w:proofErr w:type="spellEnd"/>
            <w:r w:rsidR="007D372C" w:rsidRPr="005A2466">
              <w:rPr>
                <w:rFonts w:ascii="Calibri" w:hAnsi="Calibri"/>
                <w:color w:val="000000"/>
                <w:sz w:val="20"/>
              </w:rPr>
              <w:t xml:space="preserve"> Perseroan</w:t>
            </w:r>
            <w:r w:rsidRPr="005A2466">
              <w:rPr>
                <w:rFonts w:ascii="Calibri" w:hAnsi="Calibri"/>
                <w:color w:val="000000"/>
                <w:sz w:val="20"/>
              </w:rPr>
              <w:t xml:space="preserve">. </w:t>
            </w:r>
          </w:p>
          <w:p w14:paraId="34E3F786" w14:textId="77777777" w:rsidR="00EA311D" w:rsidRPr="005A2466" w:rsidRDefault="00EA311D" w:rsidP="005A2466">
            <w:pPr>
              <w:spacing w:after="0" w:line="240" w:lineRule="auto"/>
              <w:contextualSpacing/>
              <w:jc w:val="both"/>
              <w:textAlignment w:val="baseline"/>
              <w:rPr>
                <w:rFonts w:ascii="Calibri" w:hAnsi="Calibri"/>
                <w:color w:val="000000"/>
                <w:sz w:val="20"/>
              </w:rPr>
            </w:pPr>
          </w:p>
          <w:p w14:paraId="58129561" w14:textId="0881AC85" w:rsidR="00A53225" w:rsidRPr="00DD1C00" w:rsidRDefault="00134E27" w:rsidP="00BA45BC">
            <w:pPr>
              <w:pStyle w:val="ListParagraph"/>
              <w:numPr>
                <w:ilvl w:val="0"/>
                <w:numId w:val="140"/>
              </w:numPr>
              <w:spacing w:after="0" w:line="240" w:lineRule="auto"/>
              <w:ind w:left="561" w:hanging="561"/>
              <w:jc w:val="both"/>
              <w:textAlignment w:val="baseline"/>
              <w:rPr>
                <w:rFonts w:ascii="Calibri" w:hAnsi="Calibri"/>
                <w:color w:val="000000"/>
                <w:sz w:val="20"/>
              </w:rPr>
            </w:pPr>
            <w:r w:rsidRPr="005A2466">
              <w:rPr>
                <w:rFonts w:ascii="Calibri" w:hAnsi="Calibri"/>
                <w:color w:val="000000"/>
                <w:sz w:val="20"/>
                <w:u w:val="single"/>
              </w:rPr>
              <w:t>Nama Perseroan</w:t>
            </w:r>
            <w:r w:rsidRPr="005A2466">
              <w:rPr>
                <w:rFonts w:ascii="Calibri" w:hAnsi="Calibri"/>
                <w:color w:val="000000"/>
                <w:sz w:val="20"/>
              </w:rPr>
              <w:t xml:space="preserve">. Nama Perseroan </w:t>
            </w:r>
            <w:proofErr w:type="spellStart"/>
            <w:r w:rsidRPr="005A2466">
              <w:rPr>
                <w:rFonts w:ascii="Calibri" w:hAnsi="Calibri"/>
                <w:color w:val="000000"/>
                <w:sz w:val="20"/>
              </w:rPr>
              <w:t>tetap</w:t>
            </w:r>
            <w:proofErr w:type="spellEnd"/>
            <w:del w:id="442" w:author="OLTRE" w:date="2024-07-03T22:42:00Z">
              <w:r w:rsidRPr="005A2466">
                <w:rPr>
                  <w:rFonts w:ascii="Calibri" w:hAnsi="Calibri"/>
                  <w:color w:val="000000"/>
                  <w:sz w:val="20"/>
                </w:rPr>
                <w:delText xml:space="preserve"> menjadi</w:delText>
              </w:r>
            </w:del>
            <w:r w:rsidRPr="005A2466">
              <w:rPr>
                <w:rFonts w:ascii="Calibri" w:hAnsi="Calibri"/>
                <w:color w:val="000000"/>
                <w:sz w:val="20"/>
              </w:rPr>
              <w:t xml:space="preserve"> </w:t>
            </w:r>
            <w:r w:rsidRPr="005A2466">
              <w:rPr>
                <w:rFonts w:ascii="Calibri" w:hAnsi="Calibri"/>
                <w:b/>
                <w:color w:val="000000"/>
                <w:sz w:val="20"/>
              </w:rPr>
              <w:t>“</w:t>
            </w:r>
            <w:r w:rsidR="00D7546E" w:rsidRPr="005A2466">
              <w:rPr>
                <w:rFonts w:ascii="Calibri" w:hAnsi="Calibri"/>
                <w:b/>
                <w:sz w:val="20"/>
              </w:rPr>
              <w:t>PT REGENE ARTIFISIAL INTELIGEN</w:t>
            </w:r>
            <w:r w:rsidRPr="005A2466">
              <w:rPr>
                <w:rFonts w:ascii="Calibri" w:hAnsi="Calibri"/>
                <w:b/>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nama</w:t>
            </w:r>
            <w:proofErr w:type="spellEnd"/>
            <w:r w:rsidRPr="005A2466">
              <w:rPr>
                <w:rFonts w:ascii="Calibri" w:hAnsi="Calibri"/>
                <w:color w:val="000000"/>
                <w:sz w:val="20"/>
              </w:rPr>
              <w:t xml:space="preserve"> lain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disepakati</w:t>
            </w:r>
            <w:proofErr w:type="spellEnd"/>
            <w:r w:rsidRPr="005A2466">
              <w:rPr>
                <w:rFonts w:ascii="Calibri" w:hAnsi="Calibri"/>
                <w:color w:val="000000"/>
                <w:sz w:val="20"/>
              </w:rPr>
              <w:t xml:space="preserve"> oleh Para </w:t>
            </w:r>
            <w:proofErr w:type="spellStart"/>
            <w:r w:rsidRPr="005A2466">
              <w:rPr>
                <w:rFonts w:ascii="Calibri" w:hAnsi="Calibri"/>
                <w:color w:val="000000"/>
                <w:sz w:val="20"/>
              </w:rPr>
              <w:t>Pihak</w:t>
            </w:r>
            <w:proofErr w:type="spellEnd"/>
            <w:r w:rsidRPr="005A2466">
              <w:rPr>
                <w:rFonts w:ascii="Calibri" w:hAnsi="Calibri"/>
                <w:color w:val="000000"/>
                <w:sz w:val="20"/>
              </w:rPr>
              <w:t>.</w:t>
            </w:r>
          </w:p>
          <w:p w14:paraId="73566C6E" w14:textId="77777777" w:rsidR="00134E27" w:rsidRPr="005A2466" w:rsidRDefault="00134E27" w:rsidP="005A2466">
            <w:pPr>
              <w:spacing w:after="0" w:line="240" w:lineRule="auto"/>
              <w:contextualSpacing/>
              <w:rPr>
                <w:rFonts w:ascii="Calibri" w:hAnsi="Calibri"/>
                <w:sz w:val="20"/>
              </w:rPr>
            </w:pPr>
          </w:p>
          <w:p w14:paraId="558AAEA5" w14:textId="77777777" w:rsidR="00134E27" w:rsidRPr="005A2466" w:rsidRDefault="00134E27" w:rsidP="005A2466">
            <w:pPr>
              <w:spacing w:after="0" w:line="240" w:lineRule="auto"/>
              <w:ind w:hanging="360"/>
              <w:contextualSpacing/>
              <w:jc w:val="center"/>
              <w:rPr>
                <w:rFonts w:ascii="Calibri" w:hAnsi="Calibri"/>
                <w:sz w:val="20"/>
              </w:rPr>
            </w:pPr>
            <w:r w:rsidRPr="005A2466">
              <w:rPr>
                <w:rFonts w:ascii="Calibri" w:hAnsi="Calibri"/>
                <w:b/>
                <w:color w:val="000000"/>
                <w:sz w:val="20"/>
              </w:rPr>
              <w:t>3</w:t>
            </w:r>
          </w:p>
          <w:p w14:paraId="445AE55B" w14:textId="77777777" w:rsidR="00134E27" w:rsidRPr="005A2466" w:rsidRDefault="00134E27" w:rsidP="005A2466">
            <w:pPr>
              <w:spacing w:after="0" w:line="240" w:lineRule="auto"/>
              <w:ind w:hanging="360"/>
              <w:contextualSpacing/>
              <w:jc w:val="center"/>
              <w:rPr>
                <w:rFonts w:ascii="Calibri" w:hAnsi="Calibri"/>
                <w:b/>
                <w:color w:val="000000"/>
                <w:sz w:val="20"/>
              </w:rPr>
            </w:pPr>
            <w:r w:rsidRPr="005A2466">
              <w:rPr>
                <w:rFonts w:ascii="Calibri" w:hAnsi="Calibri"/>
                <w:b/>
                <w:color w:val="000000"/>
                <w:sz w:val="20"/>
              </w:rPr>
              <w:t>TUJUAN PERSEROAN</w:t>
            </w:r>
          </w:p>
          <w:p w14:paraId="6E1D9FBC" w14:textId="77777777" w:rsidR="002E0E33" w:rsidRPr="005A2466" w:rsidRDefault="002E0E33" w:rsidP="005A2466">
            <w:pPr>
              <w:spacing w:after="0" w:line="240" w:lineRule="auto"/>
              <w:ind w:hanging="360"/>
              <w:contextualSpacing/>
              <w:jc w:val="center"/>
              <w:rPr>
                <w:rFonts w:ascii="Calibri" w:hAnsi="Calibri"/>
                <w:sz w:val="20"/>
              </w:rPr>
            </w:pPr>
          </w:p>
          <w:p w14:paraId="0185DAAC" w14:textId="0E38C995" w:rsidR="002E0E33" w:rsidRPr="005A2466" w:rsidRDefault="00134E27" w:rsidP="005A2466">
            <w:pPr>
              <w:spacing w:after="0" w:line="240" w:lineRule="auto"/>
              <w:contextualSpacing/>
              <w:jc w:val="both"/>
              <w:textAlignment w:val="baseline"/>
              <w:rPr>
                <w:rFonts w:ascii="Calibri" w:hAnsi="Calibri"/>
                <w:color w:val="000000"/>
                <w:sz w:val="20"/>
              </w:rPr>
            </w:pPr>
            <w:proofErr w:type="spellStart"/>
            <w:r w:rsidRPr="005A2466">
              <w:rPr>
                <w:rFonts w:ascii="Calibri" w:hAnsi="Calibri"/>
                <w:color w:val="000000"/>
                <w:sz w:val="20"/>
              </w:rPr>
              <w:t>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utama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adalah</w:t>
            </w:r>
            <w:proofErr w:type="spellEnd"/>
            <w:r w:rsidRPr="005A2466">
              <w:rPr>
                <w:rFonts w:ascii="Calibri" w:hAnsi="Calibri"/>
                <w:color w:val="000000"/>
                <w:sz w:val="20"/>
              </w:rPr>
              <w:t xml:space="preserve"> </w:t>
            </w:r>
            <w:proofErr w:type="spellStart"/>
            <w:r w:rsidRPr="005A2466">
              <w:rPr>
                <w:rFonts w:ascii="Calibri" w:hAnsi="Calibri"/>
                <w:color w:val="000000"/>
                <w:sz w:val="20"/>
              </w:rPr>
              <w:t>menjalankan</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di </w:t>
            </w:r>
            <w:proofErr w:type="spellStart"/>
            <w:r w:rsidRPr="005A2466">
              <w:rPr>
                <w:rFonts w:ascii="Calibri" w:hAnsi="Calibri"/>
                <w:color w:val="000000"/>
                <w:sz w:val="20"/>
              </w:rPr>
              <w:t>bidang</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w:t>
            </w:r>
            <w:proofErr w:type="spellStart"/>
            <w:r w:rsidR="00CF2A21" w:rsidRPr="005A2466">
              <w:rPr>
                <w:rFonts w:ascii="Calibri" w:hAnsi="Calibri"/>
                <w:color w:val="000000"/>
                <w:sz w:val="20"/>
              </w:rPr>
              <w:t>pelayanan</w:t>
            </w:r>
            <w:proofErr w:type="spellEnd"/>
            <w:r w:rsidR="00CF2A21" w:rsidRPr="005A2466">
              <w:rPr>
                <w:rFonts w:ascii="Calibri" w:hAnsi="Calibri"/>
                <w:color w:val="000000"/>
                <w:sz w:val="20"/>
              </w:rPr>
              <w:t xml:space="preserve"> lab </w:t>
            </w:r>
            <w:proofErr w:type="spellStart"/>
            <w:r w:rsidR="00CF2A21" w:rsidRPr="005A2466">
              <w:rPr>
                <w:rFonts w:ascii="Calibri" w:hAnsi="Calibri"/>
                <w:color w:val="000000"/>
                <w:sz w:val="20"/>
              </w:rPr>
              <w:t>genetik</w:t>
            </w:r>
            <w:proofErr w:type="spellEnd"/>
            <w:del w:id="443" w:author="OLTRE" w:date="2024-07-03T22:42:00Z">
              <w:r w:rsidR="000172F8" w:rsidRPr="00FC1F44">
                <w:rPr>
                  <w:rFonts w:ascii="Calibri" w:hAnsi="Calibri" w:cs="Calibri"/>
                  <w:color w:val="000000"/>
                  <w:sz w:val="20"/>
                  <w:szCs w:val="20"/>
                </w:rPr>
                <w:delText xml:space="preserve"> genetik</w:delText>
              </w:r>
            </w:del>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hormon</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suplementasi</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sel</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punca</w:t>
            </w:r>
            <w:proofErr w:type="spellEnd"/>
            <w:r w:rsidR="000172F8" w:rsidRPr="00FC1F44">
              <w:rPr>
                <w:rFonts w:ascii="Calibri" w:hAnsi="Calibri" w:cs="Calibri"/>
                <w:color w:val="000000"/>
                <w:sz w:val="20"/>
                <w:szCs w:val="20"/>
              </w:rPr>
              <w:t xml:space="preserve"> dan </w:t>
            </w:r>
            <w:proofErr w:type="spellStart"/>
            <w:r w:rsidR="000172F8" w:rsidRPr="00FC1F44">
              <w:rPr>
                <w:rFonts w:ascii="Calibri" w:hAnsi="Calibri" w:cs="Calibri"/>
                <w:color w:val="000000"/>
                <w:sz w:val="20"/>
                <w:szCs w:val="20"/>
              </w:rPr>
              <w:t>perawatan</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kulit</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berikut</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turunannya</w:t>
            </w:r>
            <w:proofErr w:type="spellEnd"/>
            <w:r w:rsidR="000172F8" w:rsidRPr="00FC1F44">
              <w:rPr>
                <w:rFonts w:ascii="Calibri" w:hAnsi="Calibri" w:cs="Calibri"/>
                <w:color w:val="000000"/>
                <w:sz w:val="20"/>
                <w:szCs w:val="20"/>
              </w:rPr>
              <w:t xml:space="preserve"> dan </w:t>
            </w:r>
            <w:proofErr w:type="spellStart"/>
            <w:r w:rsidR="000172F8" w:rsidRPr="00FC1F44">
              <w:rPr>
                <w:rFonts w:ascii="Calibri" w:hAnsi="Calibri" w:cs="Calibri"/>
                <w:color w:val="000000"/>
                <w:sz w:val="20"/>
                <w:szCs w:val="20"/>
              </w:rPr>
              <w:t>kegiatan</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usaha</w:t>
            </w:r>
            <w:proofErr w:type="spellEnd"/>
            <w:r w:rsidR="000172F8" w:rsidRPr="00FC1F44">
              <w:rPr>
                <w:rFonts w:ascii="Calibri" w:hAnsi="Calibri" w:cs="Calibri"/>
                <w:color w:val="000000"/>
                <w:sz w:val="20"/>
                <w:szCs w:val="20"/>
              </w:rPr>
              <w:t xml:space="preserve"> lain </w:t>
            </w:r>
            <w:proofErr w:type="spellStart"/>
            <w:r w:rsidR="000172F8" w:rsidRPr="00FC1F44">
              <w:rPr>
                <w:rFonts w:ascii="Calibri" w:hAnsi="Calibri" w:cs="Calibri"/>
                <w:color w:val="000000"/>
                <w:sz w:val="20"/>
                <w:szCs w:val="20"/>
              </w:rPr>
              <w:t>sebagaimana</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disetujui</w:t>
            </w:r>
            <w:proofErr w:type="spellEnd"/>
            <w:r w:rsidR="000172F8" w:rsidRPr="00FC1F44">
              <w:rPr>
                <w:rFonts w:ascii="Calibri" w:hAnsi="Calibri" w:cs="Calibri"/>
                <w:color w:val="000000"/>
                <w:sz w:val="20"/>
                <w:szCs w:val="20"/>
              </w:rPr>
              <w:t xml:space="preserve"> oleh Para </w:t>
            </w:r>
            <w:proofErr w:type="spellStart"/>
            <w:r w:rsidR="000172F8" w:rsidRPr="00FC1F44">
              <w:rPr>
                <w:rFonts w:ascii="Calibri" w:hAnsi="Calibri" w:cs="Calibri"/>
                <w:color w:val="000000"/>
                <w:sz w:val="20"/>
                <w:szCs w:val="20"/>
              </w:rPr>
              <w:t>Pemegang</w:t>
            </w:r>
            <w:proofErr w:type="spellEnd"/>
            <w:r w:rsidR="000172F8" w:rsidRPr="00FC1F44">
              <w:rPr>
                <w:rFonts w:ascii="Calibri" w:hAnsi="Calibri" w:cs="Calibri"/>
                <w:color w:val="000000"/>
                <w:sz w:val="20"/>
                <w:szCs w:val="20"/>
              </w:rPr>
              <w:t xml:space="preserve"> Saham dan </w:t>
            </w:r>
            <w:del w:id="444" w:author="OLTRE" w:date="2024-07-03T22:42:00Z">
              <w:r w:rsidR="000172F8" w:rsidRPr="00FC1F44">
                <w:rPr>
                  <w:rFonts w:ascii="Calibri" w:hAnsi="Calibri" w:cs="Calibri"/>
                  <w:color w:val="000000"/>
                  <w:sz w:val="20"/>
                  <w:szCs w:val="20"/>
                </w:rPr>
                <w:delText>diungkapkan pada</w:delText>
              </w:r>
            </w:del>
            <w:proofErr w:type="spellStart"/>
            <w:ins w:id="445" w:author="OLTRE" w:date="2024-07-03T22:42:00Z">
              <w:r w:rsidR="004F1B1E">
                <w:rPr>
                  <w:rFonts w:ascii="Calibri" w:hAnsi="Calibri" w:cs="Calibri"/>
                  <w:color w:val="000000"/>
                  <w:sz w:val="20"/>
                  <w:szCs w:val="20"/>
                </w:rPr>
                <w:t>disebutkan</w:t>
              </w:r>
              <w:proofErr w:type="spellEnd"/>
              <w:r w:rsidR="004F1B1E">
                <w:rPr>
                  <w:rFonts w:ascii="Calibri" w:hAnsi="Calibri" w:cs="Calibri"/>
                  <w:color w:val="000000"/>
                  <w:sz w:val="20"/>
                  <w:szCs w:val="20"/>
                </w:rPr>
                <w:t xml:space="preserve"> </w:t>
              </w:r>
              <w:r w:rsidR="00900CFA">
                <w:rPr>
                  <w:rFonts w:ascii="Calibri" w:hAnsi="Calibri" w:cs="Calibri"/>
                  <w:color w:val="000000"/>
                  <w:sz w:val="20"/>
                  <w:szCs w:val="20"/>
                </w:rPr>
                <w:t xml:space="preserve">di </w:t>
              </w:r>
              <w:proofErr w:type="spellStart"/>
              <w:r w:rsidR="00900CFA">
                <w:rPr>
                  <w:rFonts w:ascii="Calibri" w:hAnsi="Calibri" w:cs="Calibri"/>
                  <w:color w:val="000000"/>
                  <w:sz w:val="20"/>
                  <w:szCs w:val="20"/>
                </w:rPr>
                <w:t>dalam</w:t>
              </w:r>
            </w:ins>
            <w:proofErr w:type="spellEnd"/>
            <w:r w:rsidR="00900CFA">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Anggaran</w:t>
            </w:r>
            <w:proofErr w:type="spellEnd"/>
            <w:r w:rsidR="000172F8" w:rsidRPr="00FC1F44">
              <w:rPr>
                <w:rFonts w:ascii="Calibri" w:hAnsi="Calibri" w:cs="Calibri"/>
                <w:color w:val="000000"/>
                <w:sz w:val="20"/>
                <w:szCs w:val="20"/>
              </w:rPr>
              <w:t xml:space="preserve"> Dasar.</w:t>
            </w:r>
          </w:p>
          <w:p w14:paraId="0722B734" w14:textId="77777777" w:rsidR="00A7434A" w:rsidRPr="00613832" w:rsidRDefault="00A7434A" w:rsidP="00613832">
            <w:pPr>
              <w:spacing w:after="0" w:line="240" w:lineRule="auto"/>
              <w:ind w:left="460" w:hanging="460"/>
              <w:contextualSpacing/>
              <w:jc w:val="both"/>
              <w:textAlignment w:val="baseline"/>
              <w:rPr>
                <w:rFonts w:ascii="Calibri" w:eastAsia="Times New Roman" w:hAnsi="Calibri" w:cs="Calibri"/>
                <w:color w:val="000000"/>
                <w:sz w:val="20"/>
                <w:szCs w:val="20"/>
                <w:lang w:eastAsia="en-ID"/>
              </w:rPr>
            </w:pPr>
          </w:p>
          <w:p w14:paraId="59DAFAA4" w14:textId="77777777" w:rsidR="00134E27" w:rsidRPr="005A2466" w:rsidRDefault="00134E27" w:rsidP="005A2466">
            <w:pPr>
              <w:spacing w:after="0" w:line="240" w:lineRule="auto"/>
              <w:contextualSpacing/>
              <w:rPr>
                <w:rFonts w:ascii="Calibri" w:hAnsi="Calibri"/>
                <w:sz w:val="20"/>
              </w:rPr>
            </w:pPr>
          </w:p>
        </w:tc>
      </w:tr>
      <w:tr w:rsidR="0011293A" w:rsidRPr="00613832" w14:paraId="01C4C11A" w14:textId="77777777" w:rsidTr="00BA45BC">
        <w:trPr>
          <w:trHeight w:val="5605"/>
        </w:trPr>
        <w:tc>
          <w:tcPr>
            <w:tcW w:w="4868" w:type="dxa"/>
            <w:gridSpan w:val="2"/>
            <w:tcBorders>
              <w:bottom w:val="single" w:sz="4" w:space="0" w:color="auto"/>
            </w:tcBorders>
            <w:tcMar>
              <w:top w:w="0" w:type="dxa"/>
              <w:left w:w="108" w:type="dxa"/>
              <w:bottom w:w="0" w:type="dxa"/>
              <w:right w:w="108" w:type="dxa"/>
            </w:tcMar>
            <w:hideMark/>
          </w:tcPr>
          <w:p w14:paraId="6472BAF4"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lastRenderedPageBreak/>
              <w:t>4</w:t>
            </w:r>
          </w:p>
          <w:p w14:paraId="207AFC08"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FOUNDERS UNDERTAKING AFTER THE EXECUTION OF THE AGREEMENT</w:t>
            </w:r>
          </w:p>
          <w:p w14:paraId="29238D22" w14:textId="77777777" w:rsidR="00134E27" w:rsidRPr="005A2466" w:rsidRDefault="00134E27" w:rsidP="005A2466">
            <w:pPr>
              <w:spacing w:after="0" w:line="240" w:lineRule="auto"/>
              <w:contextualSpacing/>
              <w:jc w:val="both"/>
              <w:rPr>
                <w:rFonts w:ascii="Calibri" w:hAnsi="Calibri"/>
                <w:sz w:val="20"/>
              </w:rPr>
            </w:pPr>
          </w:p>
          <w:p w14:paraId="53EA1D1A" w14:textId="339A0DF4" w:rsidR="00134E27" w:rsidRPr="005A2466" w:rsidRDefault="00134E27" w:rsidP="00613832">
            <w:pPr>
              <w:pStyle w:val="ListParagraph"/>
              <w:numPr>
                <w:ilvl w:val="1"/>
                <w:numId w:val="70"/>
              </w:numPr>
              <w:spacing w:after="0" w:line="240" w:lineRule="auto"/>
              <w:ind w:left="456" w:hanging="456"/>
              <w:jc w:val="both"/>
              <w:rPr>
                <w:ins w:id="446" w:author="OLTRE" w:date="2024-07-03T22:42:00Z"/>
                <w:rFonts w:ascii="Calibri" w:hAnsi="Calibri"/>
                <w:sz w:val="20"/>
              </w:rPr>
            </w:pPr>
            <w:r w:rsidRPr="005A2466">
              <w:rPr>
                <w:rFonts w:ascii="Calibri" w:hAnsi="Calibri"/>
                <w:color w:val="000000"/>
                <w:sz w:val="20"/>
              </w:rPr>
              <w:t xml:space="preserve">The Founding Shareholders and the Company shall ensure and procure that at the date of this Agreement the Founding Shareholders of the Company and the key persons for the Company’s </w:t>
            </w:r>
            <w:del w:id="447" w:author="OLTRE" w:date="2024-07-03T22:42:00Z">
              <w:r w:rsidRPr="005A2466">
                <w:rPr>
                  <w:rFonts w:ascii="Calibri" w:hAnsi="Calibri"/>
                  <w:color w:val="000000"/>
                  <w:sz w:val="20"/>
                </w:rPr>
                <w:delText>business</w:delText>
              </w:r>
            </w:del>
            <w:ins w:id="448" w:author="OLTRE" w:date="2024-07-03T22:42:00Z">
              <w:r w:rsidR="007C5D03">
                <w:rPr>
                  <w:rFonts w:ascii="Calibri" w:hAnsi="Calibri"/>
                  <w:color w:val="000000"/>
                  <w:sz w:val="20"/>
                </w:rPr>
                <w:t>B</w:t>
              </w:r>
              <w:r w:rsidRPr="005A2466">
                <w:rPr>
                  <w:rFonts w:ascii="Calibri" w:hAnsi="Calibri"/>
                  <w:color w:val="000000"/>
                  <w:sz w:val="20"/>
                </w:rPr>
                <w:t>usiness</w:t>
              </w:r>
            </w:ins>
            <w:r w:rsidRPr="005A2466">
              <w:rPr>
                <w:rFonts w:ascii="Calibri" w:hAnsi="Calibri"/>
                <w:color w:val="000000"/>
                <w:sz w:val="20"/>
              </w:rPr>
              <w:t xml:space="preserve"> shall not resign without the </w:t>
            </w:r>
            <w:r w:rsidR="000964B7" w:rsidRPr="005A2466">
              <w:rPr>
                <w:rFonts w:ascii="Calibri" w:hAnsi="Calibri"/>
                <w:color w:val="000000"/>
                <w:sz w:val="20"/>
              </w:rPr>
              <w:t>Investor</w:t>
            </w:r>
            <w:r w:rsidRPr="005A2466">
              <w:rPr>
                <w:rFonts w:ascii="Calibri" w:hAnsi="Calibri"/>
                <w:color w:val="000000"/>
                <w:sz w:val="20"/>
              </w:rPr>
              <w:t>’</w:t>
            </w:r>
            <w:r w:rsidR="00C04197">
              <w:rPr>
                <w:rFonts w:ascii="Calibri" w:hAnsi="Calibri"/>
                <w:color w:val="000000"/>
                <w:sz w:val="20"/>
              </w:rPr>
              <w:t>s</w:t>
            </w:r>
            <w:r w:rsidRPr="005A2466">
              <w:rPr>
                <w:rFonts w:ascii="Calibri" w:hAnsi="Calibri"/>
                <w:color w:val="000000"/>
                <w:sz w:val="20"/>
              </w:rPr>
              <w:t xml:space="preserve"> prior written approval.</w:t>
            </w:r>
          </w:p>
          <w:p w14:paraId="419EF9BE" w14:textId="77777777" w:rsidR="00661732" w:rsidRDefault="00661732" w:rsidP="005A2466">
            <w:pPr>
              <w:spacing w:after="0" w:line="240" w:lineRule="auto"/>
              <w:ind w:left="456" w:hanging="456"/>
              <w:contextualSpacing/>
              <w:jc w:val="both"/>
              <w:rPr>
                <w:ins w:id="449" w:author="OLTRE" w:date="2024-07-03T22:42:00Z"/>
                <w:rFonts w:ascii="Calibri" w:hAnsi="Calibri"/>
                <w:sz w:val="20"/>
              </w:rPr>
            </w:pPr>
          </w:p>
          <w:p w14:paraId="4B8E845C" w14:textId="77777777" w:rsidR="00661732" w:rsidRPr="005A2466" w:rsidRDefault="00661732" w:rsidP="005A2466">
            <w:pPr>
              <w:spacing w:after="0" w:line="240" w:lineRule="auto"/>
              <w:ind w:left="456" w:hanging="456"/>
              <w:contextualSpacing/>
              <w:jc w:val="both"/>
              <w:rPr>
                <w:rFonts w:ascii="Calibri" w:hAnsi="Calibri"/>
                <w:sz w:val="20"/>
              </w:rPr>
              <w:pPrChange w:id="450" w:author="OLTRE" w:date="2024-07-03T22:42:00Z">
                <w:pPr>
                  <w:pStyle w:val="ListParagraph"/>
                  <w:numPr>
                    <w:ilvl w:val="1"/>
                    <w:numId w:val="70"/>
                  </w:numPr>
                  <w:spacing w:after="0" w:line="240" w:lineRule="auto"/>
                  <w:ind w:left="456" w:hanging="456"/>
                  <w:jc w:val="both"/>
                </w:pPr>
              </w:pPrChange>
            </w:pPr>
          </w:p>
          <w:p w14:paraId="4D6CDFE7" w14:textId="77777777" w:rsidR="006100C0" w:rsidRPr="00613832" w:rsidRDefault="006100C0" w:rsidP="00613832">
            <w:pPr>
              <w:spacing w:after="0" w:line="240" w:lineRule="auto"/>
              <w:contextualSpacing/>
              <w:jc w:val="both"/>
              <w:rPr>
                <w:rFonts w:ascii="Calibri" w:eastAsia="Times New Roman" w:hAnsi="Calibri" w:cs="Calibri"/>
                <w:sz w:val="20"/>
                <w:szCs w:val="20"/>
                <w:lang w:eastAsia="en-ID"/>
              </w:rPr>
            </w:pPr>
          </w:p>
          <w:p w14:paraId="64D6756F" w14:textId="77777777" w:rsidR="00134E27" w:rsidRPr="004E5CBB" w:rsidRDefault="00134E27" w:rsidP="00613832">
            <w:pPr>
              <w:pStyle w:val="ListParagraph"/>
              <w:numPr>
                <w:ilvl w:val="1"/>
                <w:numId w:val="70"/>
              </w:numPr>
              <w:spacing w:after="0" w:line="240" w:lineRule="auto"/>
              <w:ind w:left="456" w:hanging="456"/>
              <w:jc w:val="both"/>
              <w:rPr>
                <w:rFonts w:ascii="Calibri" w:hAnsi="Calibri"/>
                <w:sz w:val="20"/>
              </w:rPr>
            </w:pPr>
            <w:r w:rsidRPr="005A2466">
              <w:rPr>
                <w:rFonts w:ascii="Calibri" w:hAnsi="Calibri"/>
                <w:color w:val="000000"/>
                <w:sz w:val="20"/>
              </w:rPr>
              <w:t xml:space="preserve">The Founding Shareholders jointly and severally represent and warrant to the </w:t>
            </w:r>
            <w:r w:rsidR="000964B7" w:rsidRPr="005A2466">
              <w:rPr>
                <w:rFonts w:ascii="Calibri" w:hAnsi="Calibri"/>
                <w:color w:val="000000"/>
                <w:sz w:val="20"/>
              </w:rPr>
              <w:t>Investor</w:t>
            </w:r>
            <w:r w:rsidRPr="005A2466">
              <w:rPr>
                <w:rFonts w:ascii="Calibri" w:hAnsi="Calibri"/>
                <w:color w:val="000000"/>
                <w:sz w:val="20"/>
              </w:rPr>
              <w:t xml:space="preserve"> that on and from the Completion Date:</w:t>
            </w:r>
          </w:p>
          <w:p w14:paraId="1E482961" w14:textId="77777777" w:rsidR="002328BE" w:rsidRDefault="002328BE" w:rsidP="002328BE">
            <w:pPr>
              <w:pStyle w:val="ListParagraph"/>
              <w:spacing w:after="0" w:line="240" w:lineRule="auto"/>
              <w:ind w:left="456"/>
              <w:jc w:val="both"/>
              <w:rPr>
                <w:rFonts w:ascii="Calibri" w:hAnsi="Calibri"/>
                <w:sz w:val="20"/>
              </w:rPr>
              <w:pPrChange w:id="451" w:author="OLTRE" w:date="2024-07-03T22:42:00Z">
                <w:pPr>
                  <w:spacing w:after="0" w:line="240" w:lineRule="auto"/>
                  <w:contextualSpacing/>
                  <w:jc w:val="both"/>
                </w:pPr>
              </w:pPrChange>
            </w:pPr>
          </w:p>
          <w:p w14:paraId="31670E4D" w14:textId="77777777" w:rsidR="002328BE" w:rsidRPr="005A2466" w:rsidRDefault="002328BE" w:rsidP="004E5CBB">
            <w:pPr>
              <w:pStyle w:val="ListParagraph"/>
              <w:spacing w:after="0" w:line="240" w:lineRule="auto"/>
              <w:ind w:left="456"/>
              <w:jc w:val="both"/>
              <w:rPr>
                <w:ins w:id="452" w:author="OLTRE" w:date="2024-07-03T22:42:00Z"/>
                <w:rFonts w:ascii="Calibri" w:hAnsi="Calibri"/>
                <w:sz w:val="20"/>
              </w:rPr>
            </w:pPr>
          </w:p>
          <w:p w14:paraId="2612CAF5" w14:textId="20CDE8B1" w:rsidR="006100C0" w:rsidRDefault="00134E27" w:rsidP="00613832">
            <w:pPr>
              <w:pStyle w:val="ListParagraph"/>
              <w:numPr>
                <w:ilvl w:val="0"/>
                <w:numId w:val="32"/>
              </w:numPr>
              <w:spacing w:after="0" w:line="240" w:lineRule="auto"/>
              <w:ind w:left="737" w:hanging="284"/>
              <w:jc w:val="both"/>
              <w:rPr>
                <w:rFonts w:ascii="Calibri" w:hAnsi="Calibri"/>
                <w:color w:val="000000"/>
                <w:sz w:val="20"/>
              </w:rPr>
            </w:pPr>
            <w:r w:rsidRPr="005A2466">
              <w:rPr>
                <w:rFonts w:ascii="Calibri" w:hAnsi="Calibri"/>
                <w:color w:val="000000"/>
                <w:sz w:val="20"/>
              </w:rPr>
              <w:t>the Company will maintain all the required licenses and permits to conduct the Business in accordance to the prevailing law and regulations;</w:t>
            </w:r>
            <w:r w:rsidR="00EA311D" w:rsidRPr="005A2466">
              <w:rPr>
                <w:rFonts w:ascii="Calibri" w:hAnsi="Calibri"/>
                <w:color w:val="000000"/>
                <w:sz w:val="20"/>
              </w:rPr>
              <w:t xml:space="preserve"> and</w:t>
            </w:r>
          </w:p>
          <w:p w14:paraId="082238DB" w14:textId="77777777" w:rsidR="00A65324" w:rsidRDefault="00A65324" w:rsidP="004E5CBB">
            <w:pPr>
              <w:pStyle w:val="ListParagraph"/>
              <w:spacing w:after="0" w:line="240" w:lineRule="auto"/>
              <w:ind w:left="737"/>
              <w:jc w:val="both"/>
              <w:rPr>
                <w:rFonts w:ascii="Calibri" w:hAnsi="Calibri"/>
                <w:color w:val="000000"/>
                <w:sz w:val="20"/>
              </w:rPr>
              <w:pPrChange w:id="453" w:author="OLTRE" w:date="2024-07-03T22:42:00Z">
                <w:pPr>
                  <w:spacing w:after="0" w:line="240" w:lineRule="auto"/>
                  <w:jc w:val="both"/>
                </w:pPr>
              </w:pPrChange>
            </w:pPr>
          </w:p>
          <w:p w14:paraId="386DF0FB" w14:textId="77777777" w:rsidR="00DD1C00" w:rsidRPr="00BA45BC" w:rsidRDefault="00DD1C00" w:rsidP="00BA45BC">
            <w:pPr>
              <w:spacing w:after="0" w:line="240" w:lineRule="auto"/>
              <w:jc w:val="both"/>
              <w:rPr>
                <w:ins w:id="454" w:author="OLTRE" w:date="2024-07-03T22:42:00Z"/>
                <w:rFonts w:ascii="Calibri" w:hAnsi="Calibri"/>
                <w:color w:val="000000"/>
                <w:sz w:val="20"/>
              </w:rPr>
            </w:pPr>
          </w:p>
          <w:p w14:paraId="3A00F2FE" w14:textId="7150C591" w:rsidR="002A433C" w:rsidRPr="005A2466" w:rsidRDefault="00134E27" w:rsidP="00613832">
            <w:pPr>
              <w:pStyle w:val="ListParagraph"/>
              <w:numPr>
                <w:ilvl w:val="0"/>
                <w:numId w:val="32"/>
              </w:numPr>
              <w:spacing w:after="0" w:line="240" w:lineRule="auto"/>
              <w:ind w:left="737" w:hanging="284"/>
              <w:jc w:val="both"/>
              <w:rPr>
                <w:rFonts w:ascii="Calibri" w:hAnsi="Calibri"/>
                <w:color w:val="000000"/>
                <w:sz w:val="20"/>
              </w:rPr>
            </w:pPr>
            <w:r w:rsidRPr="005A2466">
              <w:rPr>
                <w:rFonts w:ascii="Calibri" w:hAnsi="Calibri"/>
                <w:color w:val="000000"/>
                <w:sz w:val="20"/>
              </w:rPr>
              <w:t xml:space="preserve">the Company will </w:t>
            </w:r>
            <w:r w:rsidR="00D7546E" w:rsidRPr="005A2466">
              <w:rPr>
                <w:rFonts w:ascii="Calibri" w:hAnsi="Calibri"/>
                <w:color w:val="000000"/>
                <w:sz w:val="20"/>
              </w:rPr>
              <w:t>be complying</w:t>
            </w:r>
            <w:r w:rsidRPr="005A2466">
              <w:rPr>
                <w:rFonts w:ascii="Calibri" w:hAnsi="Calibri"/>
                <w:color w:val="000000"/>
                <w:sz w:val="20"/>
              </w:rPr>
              <w:t xml:space="preserve"> to all the prevailing law and regulations.</w:t>
            </w:r>
          </w:p>
        </w:tc>
        <w:tc>
          <w:tcPr>
            <w:tcW w:w="4914" w:type="dxa"/>
            <w:gridSpan w:val="2"/>
            <w:tcBorders>
              <w:bottom w:val="single" w:sz="4" w:space="0" w:color="auto"/>
            </w:tcBorders>
            <w:tcMar>
              <w:top w:w="0" w:type="dxa"/>
              <w:left w:w="108" w:type="dxa"/>
              <w:bottom w:w="0" w:type="dxa"/>
              <w:right w:w="108" w:type="dxa"/>
            </w:tcMar>
            <w:hideMark/>
          </w:tcPr>
          <w:p w14:paraId="5176D9E2"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lastRenderedPageBreak/>
              <w:t>4</w:t>
            </w:r>
          </w:p>
          <w:p w14:paraId="5791843F" w14:textId="44AF539B" w:rsidR="00134E27" w:rsidRPr="005A2466" w:rsidRDefault="00134E27" w:rsidP="005A2466">
            <w:pPr>
              <w:spacing w:after="0" w:line="240" w:lineRule="auto"/>
              <w:contextualSpacing/>
              <w:jc w:val="center"/>
              <w:rPr>
                <w:rFonts w:ascii="Calibri" w:hAnsi="Calibri"/>
                <w:sz w:val="20"/>
              </w:rPr>
            </w:pPr>
            <w:del w:id="455" w:author="OLTRE" w:date="2024-07-03T22:42:00Z">
              <w:r w:rsidRPr="005A2466">
                <w:rPr>
                  <w:rFonts w:ascii="Calibri" w:hAnsi="Calibri"/>
                  <w:b/>
                  <w:color w:val="000000"/>
                  <w:sz w:val="20"/>
                </w:rPr>
                <w:delText>PERSYARATAN DAN PENJAMINAN</w:delText>
              </w:r>
            </w:del>
            <w:ins w:id="456" w:author="OLTRE" w:date="2024-07-03T22:42:00Z">
              <w:r w:rsidR="009F6334">
                <w:rPr>
                  <w:rFonts w:ascii="Calibri" w:hAnsi="Calibri"/>
                  <w:b/>
                  <w:color w:val="000000"/>
                  <w:sz w:val="20"/>
                </w:rPr>
                <w:t xml:space="preserve">JANJI </w:t>
              </w:r>
              <w:r w:rsidR="00F20B7B">
                <w:rPr>
                  <w:rFonts w:ascii="Calibri" w:hAnsi="Calibri"/>
                  <w:b/>
                  <w:color w:val="000000"/>
                  <w:sz w:val="20"/>
                </w:rPr>
                <w:t>PARA PENDIRI</w:t>
              </w:r>
            </w:ins>
            <w:r w:rsidR="00F20B7B">
              <w:rPr>
                <w:rFonts w:ascii="Calibri" w:hAnsi="Calibri"/>
                <w:b/>
                <w:color w:val="000000"/>
                <w:sz w:val="20"/>
              </w:rPr>
              <w:t xml:space="preserve"> </w:t>
            </w:r>
            <w:r w:rsidRPr="005A2466">
              <w:rPr>
                <w:rFonts w:ascii="Calibri" w:hAnsi="Calibri"/>
                <w:b/>
                <w:color w:val="000000"/>
                <w:sz w:val="20"/>
              </w:rPr>
              <w:t xml:space="preserve">SETELAH </w:t>
            </w:r>
            <w:del w:id="457" w:author="OLTRE" w:date="2024-07-03T22:42:00Z">
              <w:r w:rsidRPr="005A2466">
                <w:rPr>
                  <w:rFonts w:ascii="Calibri" w:hAnsi="Calibri"/>
                  <w:b/>
                  <w:color w:val="000000"/>
                  <w:sz w:val="20"/>
                </w:rPr>
                <w:delText>PELAKSANAAN</w:delText>
              </w:r>
            </w:del>
            <w:ins w:id="458" w:author="OLTRE" w:date="2024-07-03T22:42:00Z">
              <w:r w:rsidR="009F6334">
                <w:rPr>
                  <w:rFonts w:ascii="Calibri" w:hAnsi="Calibri"/>
                  <w:b/>
                  <w:color w:val="000000"/>
                  <w:sz w:val="20"/>
                </w:rPr>
                <w:t>PENANDATANGANAN</w:t>
              </w:r>
            </w:ins>
            <w:r w:rsidR="009F6334">
              <w:rPr>
                <w:rFonts w:ascii="Calibri" w:hAnsi="Calibri"/>
                <w:b/>
                <w:color w:val="000000"/>
                <w:sz w:val="20"/>
              </w:rPr>
              <w:t xml:space="preserve"> </w:t>
            </w:r>
            <w:r w:rsidRPr="005A2466">
              <w:rPr>
                <w:rFonts w:ascii="Calibri" w:hAnsi="Calibri"/>
                <w:b/>
                <w:color w:val="000000"/>
                <w:sz w:val="20"/>
              </w:rPr>
              <w:t>PERJANJIAN</w:t>
            </w:r>
          </w:p>
          <w:p w14:paraId="048B5A3A" w14:textId="77777777" w:rsidR="00923A3E" w:rsidRPr="005A2466" w:rsidRDefault="00923A3E" w:rsidP="005A2466">
            <w:pPr>
              <w:spacing w:after="0" w:line="240" w:lineRule="auto"/>
              <w:contextualSpacing/>
              <w:jc w:val="both"/>
              <w:rPr>
                <w:rFonts w:ascii="Calibri" w:hAnsi="Calibri"/>
                <w:color w:val="000000"/>
                <w:sz w:val="20"/>
              </w:rPr>
            </w:pPr>
          </w:p>
          <w:p w14:paraId="711127C7" w14:textId="1C5A1AE3" w:rsidR="00923A3E" w:rsidRPr="005A2466" w:rsidRDefault="00134E27" w:rsidP="00BA45BC">
            <w:pPr>
              <w:pStyle w:val="ListParagraph"/>
              <w:numPr>
                <w:ilvl w:val="1"/>
                <w:numId w:val="72"/>
              </w:numPr>
              <w:spacing w:after="0" w:line="240" w:lineRule="auto"/>
              <w:ind w:left="561" w:hanging="532"/>
              <w:jc w:val="both"/>
              <w:rPr>
                <w:rFonts w:ascii="Calibri" w:hAnsi="Calibri"/>
                <w:color w:val="000000"/>
                <w:sz w:val="20"/>
              </w:rPr>
            </w:pPr>
            <w:r w:rsidRPr="005A2466">
              <w:rPr>
                <w:rFonts w:ascii="Calibri" w:hAnsi="Calibri"/>
                <w:color w:val="000000"/>
                <w:sz w:val="20"/>
              </w:rPr>
              <w:t xml:space="preserve">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ins w:id="459" w:author="OLTRE" w:date="2024-07-03T22:42:00Z">
              <w:r w:rsidR="00AF5E52">
                <w:rPr>
                  <w:rFonts w:ascii="Calibri" w:hAnsi="Calibri"/>
                  <w:color w:val="000000"/>
                  <w:sz w:val="20"/>
                </w:rPr>
                <w:t xml:space="preserve">dan Perseroan </w:t>
              </w:r>
              <w:proofErr w:type="spellStart"/>
              <w:r w:rsidR="00AF5E52">
                <w:rPr>
                  <w:rFonts w:ascii="Calibri" w:hAnsi="Calibri"/>
                  <w:color w:val="000000"/>
                  <w:sz w:val="20"/>
                </w:rPr>
                <w:t>secara</w:t>
              </w:r>
              <w:proofErr w:type="spellEnd"/>
              <w:r w:rsidR="00AF5E52">
                <w:rPr>
                  <w:rFonts w:ascii="Calibri" w:hAnsi="Calibri"/>
                  <w:color w:val="000000"/>
                  <w:sz w:val="20"/>
                </w:rPr>
                <w:t xml:space="preserve"> </w:t>
              </w:r>
            </w:ins>
            <w:proofErr w:type="spellStart"/>
            <w:r w:rsidRPr="005A2466">
              <w:rPr>
                <w:rFonts w:ascii="Calibri" w:hAnsi="Calibri"/>
                <w:color w:val="000000"/>
                <w:sz w:val="20"/>
              </w:rPr>
              <w:t>bersama-sama</w:t>
            </w:r>
            <w:proofErr w:type="spellEnd"/>
            <w:r w:rsidRPr="005A2466">
              <w:rPr>
                <w:rFonts w:ascii="Calibri" w:hAnsi="Calibri"/>
                <w:color w:val="000000"/>
                <w:sz w:val="20"/>
              </w:rPr>
              <w:t xml:space="preserve"> </w:t>
            </w:r>
            <w:del w:id="460" w:author="OLTRE" w:date="2024-07-03T22:42:00Z">
              <w:r w:rsidRPr="005A2466">
                <w:rPr>
                  <w:rFonts w:ascii="Calibri" w:hAnsi="Calibri"/>
                  <w:color w:val="000000"/>
                  <w:sz w:val="20"/>
                </w:rPr>
                <w:delText xml:space="preserve">dengan Perseroan wajib </w:delText>
              </w:r>
            </w:del>
            <w:proofErr w:type="spellStart"/>
            <w:r w:rsidRPr="005A2466">
              <w:rPr>
                <w:rFonts w:ascii="Calibri" w:hAnsi="Calibri"/>
                <w:color w:val="000000"/>
                <w:sz w:val="20"/>
              </w:rPr>
              <w:t>memastikan</w:t>
            </w:r>
            <w:proofErr w:type="spellEnd"/>
            <w:r w:rsidRPr="005A2466">
              <w:rPr>
                <w:rFonts w:ascii="Calibri" w:hAnsi="Calibri"/>
                <w:color w:val="000000"/>
                <w:sz w:val="20"/>
              </w:rPr>
              <w:t xml:space="preserve"> </w:t>
            </w:r>
            <w:ins w:id="461" w:author="OLTRE" w:date="2024-07-03T22:42:00Z">
              <w:r w:rsidR="00AF5E52">
                <w:rPr>
                  <w:rFonts w:ascii="Calibri" w:hAnsi="Calibri"/>
                  <w:color w:val="000000"/>
                  <w:sz w:val="20"/>
                </w:rPr>
                <w:t xml:space="preserve">dan </w:t>
              </w:r>
              <w:proofErr w:type="spellStart"/>
              <w:r w:rsidR="00AF5E52">
                <w:rPr>
                  <w:rFonts w:ascii="Calibri" w:hAnsi="Calibri"/>
                  <w:color w:val="000000"/>
                  <w:sz w:val="20"/>
                </w:rPr>
                <w:t>mendapatkan</w:t>
              </w:r>
              <w:proofErr w:type="spellEnd"/>
              <w:r w:rsidR="00AF5E52">
                <w:rPr>
                  <w:rFonts w:ascii="Calibri" w:hAnsi="Calibri"/>
                  <w:color w:val="000000"/>
                  <w:sz w:val="20"/>
                </w:rPr>
                <w:t xml:space="preserve">, </w:t>
              </w:r>
            </w:ins>
            <w:r w:rsidRPr="005A2466">
              <w:rPr>
                <w:rFonts w:ascii="Calibri" w:hAnsi="Calibri"/>
                <w:color w:val="000000"/>
                <w:sz w:val="20"/>
              </w:rPr>
              <w:t xml:space="preserve">pada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Perseroan dan orang-orang </w:t>
            </w:r>
            <w:proofErr w:type="spellStart"/>
            <w:r w:rsidRPr="005A2466">
              <w:rPr>
                <w:rFonts w:ascii="Calibri" w:hAnsi="Calibri"/>
                <w:color w:val="000000"/>
                <w:sz w:val="20"/>
              </w:rPr>
              <w:t>penting</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del w:id="462" w:author="OLTRE" w:date="2024-07-03T22:42:00Z">
              <w:r w:rsidRPr="005A2466">
                <w:rPr>
                  <w:rFonts w:ascii="Calibri" w:hAnsi="Calibri"/>
                  <w:color w:val="000000"/>
                  <w:sz w:val="20"/>
                </w:rPr>
                <w:delText>usaha dan kegiatan</w:delText>
              </w:r>
            </w:del>
            <w:ins w:id="463" w:author="OLTRE" w:date="2024-07-03T22:42:00Z">
              <w:r w:rsidR="007C5D03">
                <w:rPr>
                  <w:rFonts w:ascii="Calibri" w:hAnsi="Calibri"/>
                  <w:color w:val="000000"/>
                  <w:sz w:val="20"/>
                </w:rPr>
                <w:t>U</w:t>
              </w:r>
              <w:r w:rsidRPr="005A2466">
                <w:rPr>
                  <w:rFonts w:ascii="Calibri" w:hAnsi="Calibri"/>
                  <w:color w:val="000000"/>
                  <w:sz w:val="20"/>
                </w:rPr>
                <w:t>saha</w:t>
              </w:r>
            </w:ins>
            <w:r w:rsidRPr="005A2466">
              <w:rPr>
                <w:rFonts w:ascii="Calibri" w:hAnsi="Calibri"/>
                <w:color w:val="000000"/>
                <w:sz w:val="20"/>
              </w:rPr>
              <w:t xml:space="preserve"> Perseroan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mengundurkan</w:t>
            </w:r>
            <w:proofErr w:type="spellEnd"/>
            <w:r w:rsidRPr="005A2466">
              <w:rPr>
                <w:rFonts w:ascii="Calibri" w:hAnsi="Calibri"/>
                <w:color w:val="000000"/>
                <w:sz w:val="20"/>
              </w:rPr>
              <w:t xml:space="preserve"> </w:t>
            </w:r>
            <w:proofErr w:type="spellStart"/>
            <w:r w:rsidRPr="005A2466">
              <w:rPr>
                <w:rFonts w:ascii="Calibri" w:hAnsi="Calibri"/>
                <w:color w:val="000000"/>
                <w:sz w:val="20"/>
              </w:rPr>
              <w:t>diri</w:t>
            </w:r>
            <w:proofErr w:type="spellEnd"/>
            <w:r w:rsidRPr="005A2466">
              <w:rPr>
                <w:rFonts w:ascii="Calibri" w:hAnsi="Calibri"/>
                <w:color w:val="000000"/>
                <w:sz w:val="20"/>
              </w:rPr>
              <w:t xml:space="preserve"> </w:t>
            </w:r>
            <w:proofErr w:type="spellStart"/>
            <w:r w:rsidRPr="005A2466">
              <w:rPr>
                <w:rFonts w:ascii="Calibri" w:hAnsi="Calibri"/>
                <w:color w:val="000000"/>
                <w:sz w:val="20"/>
              </w:rPr>
              <w:t>tanpa</w:t>
            </w:r>
            <w:proofErr w:type="spellEnd"/>
            <w:r w:rsidRPr="005A2466">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r w:rsidR="000964B7" w:rsidRPr="005A2466">
              <w:rPr>
                <w:rFonts w:ascii="Calibri" w:hAnsi="Calibri"/>
                <w:color w:val="000000"/>
                <w:sz w:val="20"/>
              </w:rPr>
              <w:t>Investor</w:t>
            </w:r>
            <w:r w:rsidRPr="005A2466">
              <w:rPr>
                <w:rFonts w:ascii="Calibri" w:hAnsi="Calibri"/>
                <w:color w:val="000000"/>
                <w:sz w:val="20"/>
              </w:rPr>
              <w:t>.</w:t>
            </w:r>
          </w:p>
          <w:p w14:paraId="3A2FECC9" w14:textId="77777777" w:rsidR="00923A3E" w:rsidRPr="005A2466" w:rsidRDefault="00923A3E" w:rsidP="00613832">
            <w:pPr>
              <w:pStyle w:val="ListParagraph"/>
              <w:spacing w:after="0" w:line="240" w:lineRule="auto"/>
              <w:ind w:left="454"/>
              <w:jc w:val="both"/>
              <w:rPr>
                <w:rFonts w:ascii="Calibri" w:hAnsi="Calibri"/>
                <w:color w:val="000000"/>
                <w:sz w:val="20"/>
              </w:rPr>
            </w:pPr>
          </w:p>
          <w:p w14:paraId="5B9BBFA6" w14:textId="1818B62A" w:rsidR="00134E27" w:rsidRPr="005A2466" w:rsidRDefault="00134E27" w:rsidP="00BA45BC">
            <w:pPr>
              <w:pStyle w:val="ListParagraph"/>
              <w:numPr>
                <w:ilvl w:val="1"/>
                <w:numId w:val="72"/>
              </w:numPr>
              <w:spacing w:after="0" w:line="240" w:lineRule="auto"/>
              <w:ind w:left="561" w:hanging="532"/>
              <w:jc w:val="both"/>
              <w:rPr>
                <w:rFonts w:ascii="Calibri" w:hAnsi="Calibri"/>
                <w:color w:val="000000"/>
                <w:sz w:val="20"/>
              </w:rPr>
            </w:pPr>
            <w:r w:rsidRPr="005A2466">
              <w:rPr>
                <w:rFonts w:ascii="Calibri" w:hAnsi="Calibri"/>
                <w:color w:val="000000"/>
                <w:sz w:val="20"/>
              </w:rPr>
              <w:t xml:space="preserve">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bersama-sama</w:t>
            </w:r>
            <w:proofErr w:type="spellEnd"/>
            <w:r w:rsidRPr="005A2466">
              <w:rPr>
                <w:rFonts w:ascii="Calibri" w:hAnsi="Calibri"/>
                <w:color w:val="000000"/>
                <w:sz w:val="20"/>
              </w:rPr>
              <w:t xml:space="preserve"> </w:t>
            </w:r>
            <w:proofErr w:type="spellStart"/>
            <w:r w:rsidRPr="005A2466">
              <w:rPr>
                <w:rFonts w:ascii="Calibri" w:hAnsi="Calibri"/>
                <w:color w:val="000000"/>
                <w:sz w:val="20"/>
              </w:rPr>
              <w:t>maupun</w:t>
            </w:r>
            <w:proofErr w:type="spellEnd"/>
            <w:r w:rsidRPr="005A2466">
              <w:rPr>
                <w:rFonts w:ascii="Calibri" w:hAnsi="Calibri"/>
                <w:color w:val="000000"/>
                <w:sz w:val="20"/>
              </w:rPr>
              <w:t xml:space="preserve"> masing-masing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del w:id="464" w:author="OLTRE" w:date="2024-07-03T22:42:00Z">
              <w:r w:rsidRPr="005A2466">
                <w:rPr>
                  <w:rFonts w:ascii="Calibri" w:hAnsi="Calibri"/>
                  <w:color w:val="000000"/>
                  <w:sz w:val="20"/>
                </w:rPr>
                <w:delText>menyatakan menjamin</w:delText>
              </w:r>
            </w:del>
            <w:proofErr w:type="spellStart"/>
            <w:ins w:id="465" w:author="OLTRE" w:date="2024-07-03T22:42:00Z">
              <w:r w:rsidR="000B2786">
                <w:rPr>
                  <w:rFonts w:ascii="Calibri" w:hAnsi="Calibri"/>
                  <w:color w:val="000000"/>
                  <w:sz w:val="20"/>
                </w:rPr>
                <w:t>memberikan</w:t>
              </w:r>
              <w:proofErr w:type="spellEnd"/>
              <w:r w:rsidR="000B2786">
                <w:rPr>
                  <w:rFonts w:ascii="Calibri" w:hAnsi="Calibri"/>
                  <w:color w:val="000000"/>
                  <w:sz w:val="20"/>
                </w:rPr>
                <w:t xml:space="preserve"> </w:t>
              </w:r>
              <w:proofErr w:type="spellStart"/>
              <w:r w:rsidR="000B2786">
                <w:rPr>
                  <w:rFonts w:ascii="Calibri" w:hAnsi="Calibri"/>
                  <w:color w:val="000000"/>
                  <w:sz w:val="20"/>
                </w:rPr>
                <w:t>pernyataan</w:t>
              </w:r>
              <w:proofErr w:type="spellEnd"/>
              <w:r w:rsidR="000B2786">
                <w:rPr>
                  <w:rFonts w:ascii="Calibri" w:hAnsi="Calibri"/>
                  <w:color w:val="000000"/>
                  <w:sz w:val="20"/>
                </w:rPr>
                <w:t xml:space="preserve"> dan </w:t>
              </w:r>
              <w:proofErr w:type="spellStart"/>
              <w:r w:rsidR="000B2786">
                <w:rPr>
                  <w:rFonts w:ascii="Calibri" w:hAnsi="Calibri"/>
                  <w:color w:val="000000"/>
                  <w:sz w:val="20"/>
                </w:rPr>
                <w:t>jaminan</w:t>
              </w:r>
            </w:ins>
            <w:proofErr w:type="spellEnd"/>
            <w:r w:rsidR="000B278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Investor  </w:t>
            </w:r>
            <w:proofErr w:type="spellStart"/>
            <w:del w:id="466" w:author="OLTRE" w:date="2024-07-03T22:42:00Z">
              <w:r w:rsidRPr="005A2466">
                <w:rPr>
                  <w:rFonts w:ascii="Calibri" w:hAnsi="Calibri"/>
                  <w:color w:val="000000"/>
                  <w:sz w:val="20"/>
                </w:rPr>
                <w:delText xml:space="preserve"> </w:delText>
              </w:r>
            </w:del>
            <w:r w:rsidRPr="005A2466">
              <w:rPr>
                <w:rFonts w:ascii="Calibri" w:hAnsi="Calibri"/>
                <w:color w:val="000000"/>
                <w:sz w:val="20"/>
              </w:rPr>
              <w:t>bahwa</w:t>
            </w:r>
            <w:proofErr w:type="spellEnd"/>
            <w:r w:rsidRPr="005A2466">
              <w:rPr>
                <w:rFonts w:ascii="Calibri" w:hAnsi="Calibri"/>
                <w:color w:val="000000"/>
                <w:sz w:val="20"/>
              </w:rPr>
              <w:t xml:space="preserve"> pada dan </w:t>
            </w:r>
            <w:proofErr w:type="spellStart"/>
            <w:r w:rsidRPr="005A2466">
              <w:rPr>
                <w:rFonts w:ascii="Calibri" w:hAnsi="Calibri"/>
                <w:color w:val="000000"/>
                <w:sz w:val="20"/>
              </w:rPr>
              <w:t>sejak</w:t>
            </w:r>
            <w:proofErr w:type="spellEnd"/>
            <w:r w:rsidRPr="005A2466">
              <w:rPr>
                <w:rFonts w:ascii="Calibri" w:hAnsi="Calibri"/>
                <w:color w:val="000000"/>
                <w:sz w:val="20"/>
              </w:rPr>
              <w:t xml:space="preserve">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Penyelesaian</w:t>
            </w:r>
            <w:proofErr w:type="spellEnd"/>
            <w:r w:rsidRPr="005A2466">
              <w:rPr>
                <w:rFonts w:ascii="Calibri" w:hAnsi="Calibri"/>
                <w:color w:val="000000"/>
                <w:sz w:val="20"/>
              </w:rPr>
              <w:t>:</w:t>
            </w:r>
          </w:p>
          <w:p w14:paraId="01141AFA" w14:textId="071133BE" w:rsidR="00134E27" w:rsidRPr="005A2466" w:rsidRDefault="00134E27" w:rsidP="00BA45BC">
            <w:pPr>
              <w:numPr>
                <w:ilvl w:val="0"/>
                <w:numId w:val="7"/>
              </w:numPr>
              <w:spacing w:after="0" w:line="240" w:lineRule="auto"/>
              <w:ind w:left="986" w:hanging="425"/>
              <w:contextualSpacing/>
              <w:jc w:val="both"/>
              <w:textAlignment w:val="baseline"/>
              <w:rPr>
                <w:rFonts w:ascii="Calibri" w:hAnsi="Calibri"/>
                <w:color w:val="000000"/>
                <w:sz w:val="20"/>
              </w:rPr>
            </w:pPr>
            <w:r w:rsidRPr="005A2466">
              <w:rPr>
                <w:rFonts w:ascii="Calibri" w:hAnsi="Calibri"/>
                <w:color w:val="000000"/>
                <w:sz w:val="20"/>
              </w:rPr>
              <w:t xml:space="preserve">Perseroan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del w:id="467" w:author="OLTRE" w:date="2024-07-03T22:42:00Z">
              <w:r w:rsidRPr="005A2466">
                <w:rPr>
                  <w:rFonts w:ascii="Calibri" w:hAnsi="Calibri"/>
                  <w:color w:val="000000"/>
                  <w:sz w:val="20"/>
                </w:rPr>
                <w:delText>memelihara</w:delText>
              </w:r>
            </w:del>
            <w:proofErr w:type="spellStart"/>
            <w:ins w:id="468" w:author="OLTRE" w:date="2024-07-03T22:42:00Z">
              <w:r w:rsidR="003C0806">
                <w:rPr>
                  <w:rFonts w:ascii="Calibri" w:hAnsi="Calibri"/>
                  <w:color w:val="000000"/>
                  <w:sz w:val="20"/>
                </w:rPr>
                <w:t>mempertahankan</w:t>
              </w:r>
            </w:ins>
            <w:proofErr w:type="spellEnd"/>
            <w:r w:rsidR="003C0806"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izin</w:t>
            </w:r>
            <w:proofErr w:type="spellEnd"/>
            <w:r w:rsidRPr="005A2466">
              <w:rPr>
                <w:rFonts w:ascii="Calibri" w:hAnsi="Calibri"/>
                <w:color w:val="000000"/>
                <w:sz w:val="20"/>
              </w:rPr>
              <w:t xml:space="preserve"> dan </w:t>
            </w:r>
            <w:proofErr w:type="spellStart"/>
            <w:r w:rsidRPr="005A2466">
              <w:rPr>
                <w:rFonts w:ascii="Calibri" w:hAnsi="Calibri"/>
                <w:color w:val="000000"/>
                <w:sz w:val="20"/>
              </w:rPr>
              <w:t>lisensi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dibutuhkan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menjalankan</w:t>
            </w:r>
            <w:proofErr w:type="spellEnd"/>
            <w:r w:rsidRPr="005A2466">
              <w:rPr>
                <w:rFonts w:ascii="Calibri" w:hAnsi="Calibri"/>
                <w:color w:val="000000"/>
                <w:sz w:val="20"/>
              </w:rPr>
              <w:t xml:space="preserve"> Usaha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peraturan</w:t>
            </w:r>
            <w:proofErr w:type="spellEnd"/>
            <w:r w:rsidRPr="005A2466">
              <w:rPr>
                <w:rFonts w:ascii="Calibri" w:hAnsi="Calibri"/>
                <w:color w:val="000000"/>
                <w:sz w:val="20"/>
              </w:rPr>
              <w:t xml:space="preserve"> </w:t>
            </w:r>
            <w:proofErr w:type="spellStart"/>
            <w:r w:rsidRPr="005A2466">
              <w:rPr>
                <w:rFonts w:ascii="Calibri" w:hAnsi="Calibri"/>
                <w:color w:val="000000"/>
                <w:sz w:val="20"/>
              </w:rPr>
              <w:t>perundangan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berlaku</w:t>
            </w:r>
            <w:proofErr w:type="spellEnd"/>
            <w:r w:rsidRPr="005A2466">
              <w:rPr>
                <w:rFonts w:ascii="Calibri" w:hAnsi="Calibri"/>
                <w:color w:val="000000"/>
                <w:sz w:val="20"/>
              </w:rPr>
              <w:t>;</w:t>
            </w:r>
            <w:r w:rsidR="00EA311D" w:rsidRPr="00613832">
              <w:rPr>
                <w:rFonts w:ascii="Calibri" w:eastAsia="Times New Roman" w:hAnsi="Calibri" w:cs="Calibri"/>
                <w:color w:val="000000"/>
                <w:sz w:val="20"/>
                <w:szCs w:val="20"/>
                <w:lang w:eastAsia="en-ID"/>
              </w:rPr>
              <w:t xml:space="preserve"> dan</w:t>
            </w:r>
          </w:p>
          <w:p w14:paraId="189B0A44" w14:textId="77777777" w:rsidR="00A55264" w:rsidRPr="005A2466" w:rsidRDefault="00A55264" w:rsidP="005A2466">
            <w:pPr>
              <w:spacing w:after="0" w:line="240" w:lineRule="auto"/>
              <w:ind w:left="986" w:hanging="425"/>
              <w:contextualSpacing/>
              <w:jc w:val="both"/>
              <w:textAlignment w:val="baseline"/>
              <w:rPr>
                <w:rFonts w:ascii="Calibri" w:hAnsi="Calibri"/>
                <w:color w:val="000000"/>
                <w:sz w:val="20"/>
              </w:rPr>
            </w:pPr>
          </w:p>
          <w:p w14:paraId="7B5B89DC" w14:textId="77777777" w:rsidR="00134E27" w:rsidRPr="005A2466" w:rsidRDefault="00134E27" w:rsidP="00BA45BC">
            <w:pPr>
              <w:numPr>
                <w:ilvl w:val="0"/>
                <w:numId w:val="7"/>
              </w:numPr>
              <w:spacing w:after="0" w:line="240" w:lineRule="auto"/>
              <w:ind w:left="986" w:hanging="425"/>
              <w:contextualSpacing/>
              <w:jc w:val="both"/>
              <w:textAlignment w:val="baseline"/>
              <w:rPr>
                <w:rFonts w:ascii="Calibri" w:hAnsi="Calibri"/>
                <w:sz w:val="20"/>
              </w:rPr>
            </w:pPr>
            <w:r w:rsidRPr="005A2466">
              <w:rPr>
                <w:rFonts w:ascii="Calibri" w:hAnsi="Calibri"/>
                <w:color w:val="000000"/>
                <w:sz w:val="20"/>
              </w:rPr>
              <w:lastRenderedPageBreak/>
              <w:t xml:space="preserve">Perseroan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tetap</w:t>
            </w:r>
            <w:proofErr w:type="spellEnd"/>
            <w:r w:rsidRPr="005A2466">
              <w:rPr>
                <w:rFonts w:ascii="Calibri" w:hAnsi="Calibri"/>
                <w:color w:val="000000"/>
                <w:sz w:val="20"/>
              </w:rPr>
              <w:t xml:space="preserve"> </w:t>
            </w:r>
            <w:proofErr w:type="spellStart"/>
            <w:r w:rsidRPr="005A2466">
              <w:rPr>
                <w:rFonts w:ascii="Calibri" w:hAnsi="Calibri"/>
                <w:color w:val="000000"/>
                <w:sz w:val="20"/>
              </w:rPr>
              <w:t>mematuhi</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peraturan</w:t>
            </w:r>
            <w:proofErr w:type="spellEnd"/>
            <w:r w:rsidRPr="005A2466">
              <w:rPr>
                <w:rFonts w:ascii="Calibri" w:hAnsi="Calibri"/>
                <w:color w:val="000000"/>
                <w:sz w:val="20"/>
              </w:rPr>
              <w:t xml:space="preserve"> </w:t>
            </w:r>
            <w:proofErr w:type="spellStart"/>
            <w:r w:rsidRPr="005A2466">
              <w:rPr>
                <w:rFonts w:ascii="Calibri" w:hAnsi="Calibri"/>
                <w:color w:val="000000"/>
                <w:sz w:val="20"/>
              </w:rPr>
              <w:t>perundangan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berlaku</w:t>
            </w:r>
            <w:proofErr w:type="spellEnd"/>
            <w:r w:rsidRPr="005A2466">
              <w:rPr>
                <w:rFonts w:ascii="Calibri" w:hAnsi="Calibri"/>
                <w:color w:val="000000"/>
                <w:sz w:val="20"/>
              </w:rPr>
              <w:t>.</w:t>
            </w:r>
          </w:p>
        </w:tc>
      </w:tr>
      <w:tr w:rsidR="0011293A" w:rsidRPr="00613832" w14:paraId="586FECFE" w14:textId="77777777" w:rsidTr="00BA45BC">
        <w:trPr>
          <w:trHeight w:val="3135"/>
        </w:trPr>
        <w:tc>
          <w:tcPr>
            <w:tcW w:w="4868" w:type="dxa"/>
            <w:gridSpan w:val="2"/>
            <w:tcBorders>
              <w:top w:val="single" w:sz="4" w:space="0" w:color="auto"/>
            </w:tcBorders>
            <w:tcMar>
              <w:top w:w="0" w:type="dxa"/>
              <w:left w:w="108" w:type="dxa"/>
              <w:bottom w:w="0" w:type="dxa"/>
              <w:right w:w="108" w:type="dxa"/>
            </w:tcMar>
          </w:tcPr>
          <w:p w14:paraId="7430AAFB" w14:textId="4768787F" w:rsidR="00DB746E" w:rsidRPr="005A2466" w:rsidRDefault="00DB746E" w:rsidP="005A2466">
            <w:pPr>
              <w:spacing w:after="0" w:line="240" w:lineRule="auto"/>
              <w:contextualSpacing/>
              <w:jc w:val="center"/>
              <w:rPr>
                <w:rFonts w:ascii="Calibri" w:hAnsi="Calibri"/>
                <w:sz w:val="20"/>
              </w:rPr>
            </w:pPr>
            <w:r w:rsidRPr="005A2466">
              <w:rPr>
                <w:rFonts w:ascii="Calibri" w:hAnsi="Calibri"/>
                <w:b/>
                <w:color w:val="000000"/>
                <w:sz w:val="20"/>
              </w:rPr>
              <w:lastRenderedPageBreak/>
              <w:t>5</w:t>
            </w:r>
          </w:p>
          <w:p w14:paraId="0A1C434B" w14:textId="77777777" w:rsidR="00DB746E" w:rsidRPr="005A2466" w:rsidRDefault="00DB746E" w:rsidP="005A2466">
            <w:pPr>
              <w:spacing w:after="0" w:line="240" w:lineRule="auto"/>
              <w:contextualSpacing/>
              <w:jc w:val="center"/>
              <w:rPr>
                <w:rFonts w:ascii="Calibri" w:hAnsi="Calibri"/>
                <w:b/>
                <w:color w:val="000000"/>
                <w:sz w:val="20"/>
              </w:rPr>
            </w:pPr>
            <w:r w:rsidRPr="005A2466">
              <w:rPr>
                <w:rFonts w:ascii="Calibri" w:hAnsi="Calibri"/>
                <w:b/>
                <w:color w:val="000000"/>
                <w:sz w:val="20"/>
              </w:rPr>
              <w:t>MANAGEMENT OF THE COMPANY</w:t>
            </w:r>
          </w:p>
          <w:p w14:paraId="794E520F" w14:textId="77777777" w:rsidR="00DB746E" w:rsidRPr="005A2466" w:rsidRDefault="00DB746E" w:rsidP="005A2466">
            <w:pPr>
              <w:spacing w:after="0" w:line="240" w:lineRule="auto"/>
              <w:contextualSpacing/>
              <w:jc w:val="center"/>
              <w:rPr>
                <w:rFonts w:ascii="Calibri" w:hAnsi="Calibri"/>
                <w:sz w:val="20"/>
              </w:rPr>
            </w:pPr>
          </w:p>
          <w:p w14:paraId="4CAF0408" w14:textId="6AE7632A" w:rsidR="00DB746E" w:rsidRPr="005A2466" w:rsidRDefault="00DB746E" w:rsidP="00BA45BC">
            <w:pPr>
              <w:pStyle w:val="ListParagraph"/>
              <w:numPr>
                <w:ilvl w:val="0"/>
                <w:numId w:val="145"/>
              </w:numPr>
              <w:spacing w:after="0" w:line="240" w:lineRule="auto"/>
              <w:ind w:left="594" w:hanging="594"/>
              <w:jc w:val="both"/>
              <w:rPr>
                <w:rFonts w:ascii="Calibri" w:hAnsi="Calibri"/>
                <w:color w:val="000000"/>
                <w:sz w:val="20"/>
              </w:rPr>
            </w:pPr>
            <w:r w:rsidRPr="005A2466">
              <w:rPr>
                <w:rFonts w:ascii="Calibri" w:hAnsi="Calibri"/>
                <w:color w:val="000000"/>
                <w:sz w:val="20"/>
              </w:rPr>
              <w:t xml:space="preserve">The Company shall be managed by Directors consisting of a maximum </w:t>
            </w:r>
            <w:r w:rsidR="00CF2A21" w:rsidRPr="005A2466">
              <w:rPr>
                <w:rFonts w:ascii="Calibri" w:hAnsi="Calibri"/>
                <w:color w:val="000000"/>
                <w:sz w:val="20"/>
              </w:rPr>
              <w:t>3</w:t>
            </w:r>
            <w:r w:rsidR="00E3015B" w:rsidRPr="005A2466">
              <w:rPr>
                <w:rFonts w:ascii="Calibri" w:hAnsi="Calibri"/>
                <w:color w:val="000000"/>
                <w:sz w:val="20"/>
              </w:rPr>
              <w:t xml:space="preserve"> </w:t>
            </w:r>
            <w:r w:rsidRPr="005A2466">
              <w:rPr>
                <w:rFonts w:ascii="Calibri" w:hAnsi="Calibri"/>
                <w:color w:val="000000"/>
                <w:sz w:val="20"/>
              </w:rPr>
              <w:t>(</w:t>
            </w:r>
            <w:r w:rsidR="00CF2A21" w:rsidRPr="005A2466">
              <w:rPr>
                <w:rFonts w:ascii="Calibri" w:hAnsi="Calibri"/>
                <w:color w:val="000000"/>
                <w:sz w:val="20"/>
              </w:rPr>
              <w:t>three</w:t>
            </w:r>
            <w:r w:rsidRPr="005A2466">
              <w:rPr>
                <w:rFonts w:ascii="Calibri" w:hAnsi="Calibri"/>
                <w:color w:val="000000"/>
                <w:sz w:val="20"/>
              </w:rPr>
              <w:t xml:space="preserve">) members, under the supervision of a Board of Commissioners consisting of a maximum </w:t>
            </w:r>
            <w:r w:rsidR="00CF2A21" w:rsidRPr="005A2466">
              <w:rPr>
                <w:rFonts w:ascii="Calibri" w:hAnsi="Calibri"/>
                <w:color w:val="000000"/>
                <w:sz w:val="20"/>
              </w:rPr>
              <w:t>3</w:t>
            </w:r>
            <w:r w:rsidR="00E3015B" w:rsidRPr="005A2466">
              <w:rPr>
                <w:rFonts w:ascii="Calibri" w:hAnsi="Calibri"/>
                <w:color w:val="000000"/>
                <w:sz w:val="20"/>
              </w:rPr>
              <w:t xml:space="preserve"> </w:t>
            </w:r>
            <w:r w:rsidRPr="005A2466">
              <w:rPr>
                <w:rFonts w:ascii="Calibri" w:hAnsi="Calibri"/>
                <w:color w:val="000000"/>
                <w:sz w:val="20"/>
              </w:rPr>
              <w:t>(</w:t>
            </w:r>
            <w:r w:rsidR="00CF2A21" w:rsidRPr="005A2466">
              <w:rPr>
                <w:rFonts w:ascii="Calibri" w:hAnsi="Calibri"/>
                <w:color w:val="000000"/>
                <w:sz w:val="20"/>
              </w:rPr>
              <w:t>three</w:t>
            </w:r>
            <w:r w:rsidRPr="005A2466">
              <w:rPr>
                <w:rFonts w:ascii="Calibri" w:hAnsi="Calibri"/>
                <w:color w:val="000000"/>
                <w:sz w:val="20"/>
              </w:rPr>
              <w:t>) members. </w:t>
            </w:r>
          </w:p>
          <w:p w14:paraId="713A8709" w14:textId="77777777" w:rsidR="00DB746E" w:rsidRDefault="00DB746E" w:rsidP="00BA45BC">
            <w:pPr>
              <w:spacing w:after="0" w:line="240" w:lineRule="auto"/>
              <w:ind w:left="594" w:hanging="594"/>
              <w:contextualSpacing/>
              <w:jc w:val="both"/>
              <w:rPr>
                <w:rFonts w:ascii="Calibri" w:hAnsi="Calibri"/>
                <w:sz w:val="20"/>
              </w:rPr>
            </w:pPr>
          </w:p>
          <w:p w14:paraId="65C96440" w14:textId="2E47668F" w:rsidR="009A6BD9" w:rsidRPr="004E5CBB" w:rsidRDefault="00EA311D" w:rsidP="00D94066">
            <w:pPr>
              <w:pStyle w:val="ListParagraph"/>
              <w:numPr>
                <w:ilvl w:val="0"/>
                <w:numId w:val="145"/>
              </w:numPr>
              <w:spacing w:after="0" w:line="240" w:lineRule="auto"/>
              <w:ind w:left="594" w:hanging="594"/>
              <w:jc w:val="both"/>
              <w:rPr>
                <w:rFonts w:ascii="Calibri" w:hAnsi="Calibri"/>
                <w:color w:val="000000"/>
                <w:sz w:val="20"/>
              </w:rPr>
            </w:pPr>
            <w:r w:rsidRPr="005A2466">
              <w:rPr>
                <w:rFonts w:ascii="Calibri" w:hAnsi="Calibri"/>
                <w:color w:val="000000"/>
                <w:sz w:val="20"/>
              </w:rPr>
              <w:t xml:space="preserve">As long as the Investor remains a shareholder of the Company, the Investor shall have observer rights </w:t>
            </w:r>
            <w:r w:rsidRPr="00613832">
              <w:rPr>
                <w:rFonts w:ascii="Calibri" w:eastAsia="Times New Roman" w:hAnsi="Calibri" w:cs="Calibri"/>
                <w:color w:val="000000"/>
                <w:sz w:val="20"/>
                <w:szCs w:val="20"/>
                <w:lang w:eastAsia="en-ID"/>
              </w:rPr>
              <w:t>over</w:t>
            </w:r>
            <w:r w:rsidRPr="005A2466">
              <w:rPr>
                <w:rFonts w:ascii="Calibri" w:hAnsi="Calibri"/>
                <w:color w:val="000000"/>
                <w:sz w:val="20"/>
              </w:rPr>
              <w:t xml:space="preserve"> Board of Directors </w:t>
            </w:r>
            <w:r w:rsidRPr="00613832">
              <w:rPr>
                <w:rFonts w:ascii="Calibri" w:eastAsia="Times New Roman" w:hAnsi="Calibri" w:cs="Calibri"/>
                <w:color w:val="000000"/>
                <w:sz w:val="20"/>
                <w:szCs w:val="20"/>
                <w:lang w:eastAsia="en-ID"/>
              </w:rPr>
              <w:t>and</w:t>
            </w:r>
            <w:r w:rsidRPr="005A2466">
              <w:rPr>
                <w:rFonts w:ascii="Calibri" w:hAnsi="Calibri"/>
                <w:color w:val="000000"/>
                <w:sz w:val="20"/>
              </w:rPr>
              <w:t xml:space="preserve"> Board of </w:t>
            </w:r>
            <w:r w:rsidR="00BF7AC3">
              <w:rPr>
                <w:rFonts w:ascii="Calibri" w:eastAsia="Times New Roman" w:hAnsi="Calibri" w:cs="Calibri"/>
                <w:color w:val="000000"/>
                <w:sz w:val="20"/>
                <w:szCs w:val="20"/>
                <w:lang w:eastAsia="en-ID"/>
              </w:rPr>
              <w:t>Commissioners</w:t>
            </w:r>
            <w:r w:rsidRPr="00613832">
              <w:rPr>
                <w:rFonts w:ascii="Calibri" w:eastAsia="Times New Roman" w:hAnsi="Calibri" w:cs="Calibri"/>
                <w:color w:val="000000"/>
                <w:sz w:val="20"/>
                <w:szCs w:val="20"/>
                <w:lang w:eastAsia="en-ID"/>
              </w:rPr>
              <w:t xml:space="preserve"> meetings.</w:t>
            </w:r>
            <w:r w:rsidRPr="004865C1">
              <w:rPr>
                <w:rFonts w:ascii="Calibri" w:eastAsia="Times New Roman" w:hAnsi="Calibri" w:cs="Calibri"/>
                <w:color w:val="000000"/>
                <w:sz w:val="20"/>
                <w:szCs w:val="20"/>
                <w:lang w:eastAsia="en-ID"/>
              </w:rPr>
              <w:t xml:space="preserve"> </w:t>
            </w:r>
          </w:p>
          <w:p w14:paraId="39FAA244" w14:textId="77777777" w:rsidR="00A55264" w:rsidRPr="005A2466" w:rsidRDefault="00A55264" w:rsidP="00AA30B5">
            <w:pPr>
              <w:spacing w:after="0" w:line="240" w:lineRule="auto"/>
              <w:contextualSpacing/>
              <w:jc w:val="both"/>
              <w:rPr>
                <w:del w:id="469" w:author="OLTRE" w:date="2024-07-03T22:42:00Z"/>
                <w:rFonts w:ascii="Calibri" w:hAnsi="Calibri"/>
                <w:color w:val="000000"/>
                <w:sz w:val="20"/>
              </w:rPr>
            </w:pPr>
          </w:p>
          <w:p w14:paraId="5F2FE4EA" w14:textId="77777777" w:rsidR="00DB746E" w:rsidRPr="005A2466" w:rsidRDefault="00DB746E" w:rsidP="00AA30B5">
            <w:pPr>
              <w:pStyle w:val="ListParagraph"/>
              <w:numPr>
                <w:ilvl w:val="0"/>
                <w:numId w:val="145"/>
              </w:numPr>
              <w:spacing w:after="0" w:line="240" w:lineRule="auto"/>
              <w:ind w:left="594" w:hanging="594"/>
              <w:jc w:val="both"/>
              <w:rPr>
                <w:del w:id="470" w:author="OLTRE" w:date="2024-07-03T22:42:00Z"/>
                <w:rFonts w:ascii="Calibri" w:hAnsi="Calibri"/>
                <w:color w:val="000000"/>
                <w:sz w:val="20"/>
              </w:rPr>
            </w:pPr>
            <w:del w:id="471" w:author="OLTRE" w:date="2024-07-03T22:42:00Z">
              <w:r w:rsidRPr="005A2466">
                <w:rPr>
                  <w:rFonts w:ascii="Calibri" w:hAnsi="Calibri"/>
                  <w:color w:val="000000"/>
                  <w:sz w:val="20"/>
                </w:rPr>
                <w:delText>The Parties agree to facilitate such appointment by voting their shares in favour of any required resolution, and completing all documentation required, to effect the appointment.  </w:delText>
              </w:r>
            </w:del>
          </w:p>
          <w:p w14:paraId="4B6DD985" w14:textId="77777777" w:rsidR="00D004E5" w:rsidRPr="00AA30B5" w:rsidRDefault="00D004E5" w:rsidP="00613832">
            <w:pPr>
              <w:tabs>
                <w:tab w:val="left" w:pos="456"/>
              </w:tabs>
              <w:spacing w:after="0" w:line="240" w:lineRule="auto"/>
              <w:contextualSpacing/>
              <w:jc w:val="both"/>
              <w:rPr>
                <w:del w:id="472" w:author="OLTRE" w:date="2024-07-03T22:42:00Z"/>
                <w:rFonts w:ascii="Calibri" w:hAnsi="Calibri"/>
                <w:sz w:val="20"/>
              </w:rPr>
            </w:pPr>
          </w:p>
          <w:p w14:paraId="503EAE77" w14:textId="77777777" w:rsidR="003923AD" w:rsidRPr="00AA30B5" w:rsidRDefault="003923AD" w:rsidP="00613832">
            <w:pPr>
              <w:tabs>
                <w:tab w:val="left" w:pos="456"/>
              </w:tabs>
              <w:spacing w:after="0" w:line="240" w:lineRule="auto"/>
              <w:contextualSpacing/>
              <w:jc w:val="both"/>
              <w:rPr>
                <w:del w:id="473" w:author="OLTRE" w:date="2024-07-03T22:42:00Z"/>
                <w:rFonts w:ascii="Calibri" w:hAnsi="Calibri"/>
                <w:sz w:val="20"/>
              </w:rPr>
            </w:pPr>
          </w:p>
          <w:p w14:paraId="103E4C18" w14:textId="2D35BB56" w:rsidR="003923AD" w:rsidRPr="00BA45BC" w:rsidRDefault="00A72933" w:rsidP="00613832">
            <w:pPr>
              <w:tabs>
                <w:tab w:val="left" w:pos="456"/>
              </w:tabs>
              <w:spacing w:after="0" w:line="240" w:lineRule="auto"/>
              <w:contextualSpacing/>
              <w:jc w:val="both"/>
              <w:rPr>
                <w:ins w:id="474" w:author="OLTRE" w:date="2024-07-03T22:42:00Z"/>
                <w:rFonts w:ascii="Calibri" w:hAnsi="Calibri"/>
                <w:sz w:val="20"/>
              </w:rPr>
            </w:pPr>
            <w:commentRangeStart w:id="475"/>
            <w:commentRangeEnd w:id="475"/>
            <w:ins w:id="476" w:author="OLTRE" w:date="2024-07-03T22:42:00Z">
              <w:r>
                <w:rPr>
                  <w:rStyle w:val="CommentReference"/>
                </w:rPr>
                <w:commentReference w:id="475"/>
              </w:r>
            </w:ins>
          </w:p>
          <w:p w14:paraId="11C97208" w14:textId="1E3DCE89" w:rsidR="00923A3E" w:rsidRPr="005A2466" w:rsidRDefault="00DB746E" w:rsidP="00BA45BC">
            <w:pPr>
              <w:pStyle w:val="ListParagraph"/>
              <w:numPr>
                <w:ilvl w:val="0"/>
                <w:numId w:val="145"/>
              </w:numPr>
              <w:spacing w:after="0" w:line="240" w:lineRule="auto"/>
              <w:ind w:left="594" w:hanging="594"/>
              <w:jc w:val="both"/>
              <w:rPr>
                <w:rFonts w:ascii="Calibri" w:hAnsi="Calibri"/>
                <w:color w:val="000000"/>
                <w:sz w:val="20"/>
              </w:rPr>
            </w:pPr>
            <w:r w:rsidRPr="005A2466">
              <w:rPr>
                <w:rFonts w:ascii="Calibri" w:hAnsi="Calibri"/>
                <w:color w:val="000000"/>
                <w:sz w:val="20"/>
              </w:rPr>
              <w:t>The quorum for meetings of the</w:t>
            </w:r>
            <w:r w:rsidRPr="00613832">
              <w:rPr>
                <w:rFonts w:ascii="Calibri" w:eastAsia="Times New Roman" w:hAnsi="Calibri" w:cs="Calibri"/>
                <w:color w:val="000000"/>
                <w:sz w:val="20"/>
                <w:szCs w:val="20"/>
                <w:lang w:eastAsia="en-ID"/>
              </w:rPr>
              <w:t xml:space="preserve"> </w:t>
            </w:r>
            <w:r w:rsidR="0081256F" w:rsidRPr="00613832">
              <w:rPr>
                <w:rFonts w:ascii="Calibri" w:eastAsia="Times New Roman" w:hAnsi="Calibri" w:cs="Calibri"/>
                <w:color w:val="000000"/>
                <w:sz w:val="20"/>
                <w:szCs w:val="20"/>
                <w:lang w:eastAsia="en-ID"/>
              </w:rPr>
              <w:t>Board of</w:t>
            </w:r>
            <w:r w:rsidR="0081256F" w:rsidRPr="005A2466">
              <w:rPr>
                <w:rFonts w:ascii="Calibri" w:hAnsi="Calibri"/>
                <w:color w:val="000000"/>
                <w:sz w:val="20"/>
              </w:rPr>
              <w:t xml:space="preserve"> </w:t>
            </w:r>
            <w:r w:rsidRPr="005A2466">
              <w:rPr>
                <w:rFonts w:ascii="Calibri" w:hAnsi="Calibri"/>
                <w:color w:val="000000"/>
                <w:sz w:val="20"/>
              </w:rPr>
              <w:t xml:space="preserve">Directors and the Board of Commissioners shall be the presence of at least more than half of the members of the </w:t>
            </w:r>
            <w:r w:rsidR="0081256F" w:rsidRPr="00613832">
              <w:rPr>
                <w:rFonts w:ascii="Calibri" w:eastAsia="Times New Roman" w:hAnsi="Calibri" w:cs="Calibri"/>
                <w:color w:val="000000"/>
                <w:sz w:val="20"/>
                <w:szCs w:val="20"/>
                <w:lang w:eastAsia="en-ID"/>
              </w:rPr>
              <w:t xml:space="preserve">Board of </w:t>
            </w:r>
            <w:r w:rsidRPr="005A2466">
              <w:rPr>
                <w:rFonts w:ascii="Calibri" w:hAnsi="Calibri"/>
                <w:color w:val="000000"/>
                <w:sz w:val="20"/>
              </w:rPr>
              <w:t>Directors/</w:t>
            </w:r>
            <w:r w:rsidR="00F978F3" w:rsidRPr="005A2466">
              <w:rPr>
                <w:rFonts w:ascii="Calibri" w:hAnsi="Calibri"/>
                <w:color w:val="000000"/>
                <w:sz w:val="20"/>
              </w:rPr>
              <w:t xml:space="preserve">Board of </w:t>
            </w:r>
            <w:r w:rsidRPr="005A2466">
              <w:rPr>
                <w:rFonts w:ascii="Calibri" w:hAnsi="Calibri"/>
                <w:color w:val="000000"/>
                <w:sz w:val="20"/>
              </w:rPr>
              <w:t xml:space="preserve">Commissioners. </w:t>
            </w:r>
          </w:p>
          <w:p w14:paraId="4C8F68A3" w14:textId="77777777" w:rsidR="00BE24D9" w:rsidRPr="005A2466" w:rsidRDefault="00BE24D9" w:rsidP="00BA45BC">
            <w:pPr>
              <w:spacing w:after="0" w:line="240" w:lineRule="auto"/>
              <w:contextualSpacing/>
              <w:jc w:val="both"/>
              <w:rPr>
                <w:rFonts w:ascii="Calibri" w:hAnsi="Calibri"/>
                <w:color w:val="000000"/>
                <w:sz w:val="20"/>
              </w:rPr>
            </w:pPr>
          </w:p>
          <w:p w14:paraId="3C504068" w14:textId="499A373B" w:rsidR="00DB746E" w:rsidRPr="005A2466" w:rsidRDefault="00DB746E" w:rsidP="00BA45BC">
            <w:pPr>
              <w:pStyle w:val="ListParagraph"/>
              <w:numPr>
                <w:ilvl w:val="0"/>
                <w:numId w:val="145"/>
              </w:numPr>
              <w:spacing w:after="0" w:line="240" w:lineRule="auto"/>
              <w:ind w:left="594" w:hanging="594"/>
              <w:jc w:val="both"/>
              <w:rPr>
                <w:rFonts w:ascii="Calibri" w:hAnsi="Calibri"/>
                <w:color w:val="000000"/>
                <w:sz w:val="20"/>
              </w:rPr>
            </w:pPr>
            <w:r w:rsidRPr="005A2466">
              <w:rPr>
                <w:rFonts w:ascii="Calibri" w:hAnsi="Calibri"/>
                <w:color w:val="000000"/>
                <w:sz w:val="20"/>
              </w:rPr>
              <w:t>Resolutions of a meeting of the</w:t>
            </w:r>
            <w:r w:rsidRPr="00613832">
              <w:rPr>
                <w:rFonts w:ascii="Calibri" w:eastAsia="Times New Roman" w:hAnsi="Calibri" w:cs="Calibri"/>
                <w:color w:val="000000"/>
                <w:sz w:val="20"/>
                <w:szCs w:val="20"/>
                <w:lang w:eastAsia="en-ID"/>
              </w:rPr>
              <w:t xml:space="preserve"> </w:t>
            </w:r>
            <w:r w:rsidR="0081256F" w:rsidRPr="00613832">
              <w:rPr>
                <w:rFonts w:ascii="Calibri" w:eastAsia="Times New Roman" w:hAnsi="Calibri" w:cs="Calibri"/>
                <w:color w:val="000000"/>
                <w:sz w:val="20"/>
                <w:szCs w:val="20"/>
                <w:lang w:eastAsia="en-ID"/>
              </w:rPr>
              <w:t>Board of</w:t>
            </w:r>
            <w:r w:rsidR="0081256F" w:rsidRPr="005A2466">
              <w:rPr>
                <w:rFonts w:ascii="Calibri" w:hAnsi="Calibri"/>
                <w:color w:val="000000"/>
                <w:sz w:val="20"/>
              </w:rPr>
              <w:t xml:space="preserve"> </w:t>
            </w:r>
            <w:r w:rsidRPr="005A2466">
              <w:rPr>
                <w:rFonts w:ascii="Calibri" w:hAnsi="Calibri"/>
                <w:color w:val="000000"/>
                <w:sz w:val="20"/>
              </w:rPr>
              <w:t>Directors and Board of Commissioners shall be adopted by affirmative votes of more than half of members of the</w:t>
            </w:r>
            <w:r w:rsidR="0081256F" w:rsidRPr="005A2466">
              <w:rPr>
                <w:rFonts w:ascii="Calibri" w:hAnsi="Calibri"/>
                <w:color w:val="000000"/>
                <w:sz w:val="20"/>
              </w:rPr>
              <w:t xml:space="preserve"> </w:t>
            </w:r>
            <w:r w:rsidR="0081256F" w:rsidRPr="00613832">
              <w:rPr>
                <w:rFonts w:ascii="Calibri" w:eastAsia="Times New Roman" w:hAnsi="Calibri" w:cs="Calibri"/>
                <w:color w:val="000000"/>
                <w:sz w:val="20"/>
                <w:szCs w:val="20"/>
                <w:lang w:eastAsia="en-ID"/>
              </w:rPr>
              <w:t>Board of</w:t>
            </w:r>
            <w:r w:rsidRPr="00613832">
              <w:rPr>
                <w:rFonts w:ascii="Calibri" w:eastAsia="Times New Roman" w:hAnsi="Calibri" w:cs="Calibri"/>
                <w:color w:val="000000"/>
                <w:sz w:val="20"/>
                <w:szCs w:val="20"/>
                <w:lang w:eastAsia="en-ID"/>
              </w:rPr>
              <w:t xml:space="preserve"> </w:t>
            </w:r>
            <w:r w:rsidRPr="005A2466">
              <w:rPr>
                <w:rFonts w:ascii="Calibri" w:hAnsi="Calibri"/>
                <w:color w:val="000000"/>
                <w:sz w:val="20"/>
              </w:rPr>
              <w:t xml:space="preserve">Directors or the Board of Commissioners present and/or represented at the meeting (as the case may be). Any resolutions adopted at the meeting of the </w:t>
            </w:r>
            <w:r w:rsidR="0081256F" w:rsidRPr="00613832">
              <w:rPr>
                <w:rFonts w:ascii="Calibri" w:eastAsia="Times New Roman" w:hAnsi="Calibri" w:cs="Calibri"/>
                <w:color w:val="000000"/>
                <w:sz w:val="20"/>
                <w:szCs w:val="20"/>
                <w:lang w:eastAsia="en-ID"/>
              </w:rPr>
              <w:t xml:space="preserve">Board of </w:t>
            </w:r>
            <w:r w:rsidRPr="005A2466">
              <w:rPr>
                <w:rFonts w:ascii="Calibri" w:hAnsi="Calibri"/>
                <w:color w:val="000000"/>
                <w:sz w:val="20"/>
              </w:rPr>
              <w:t xml:space="preserve">Directors/Board of Commissioners shall be reported </w:t>
            </w:r>
            <w:r w:rsidRPr="005A2466">
              <w:rPr>
                <w:rFonts w:ascii="Calibri" w:hAnsi="Calibri"/>
                <w:color w:val="000000"/>
                <w:sz w:val="20"/>
              </w:rPr>
              <w:lastRenderedPageBreak/>
              <w:t>in writing to all Directors or Commissioners (as the case may be).</w:t>
            </w:r>
          </w:p>
          <w:p w14:paraId="6DC39EAF" w14:textId="77777777" w:rsidR="00E3015B" w:rsidRPr="005A2466" w:rsidRDefault="00E3015B" w:rsidP="00BA45BC">
            <w:pPr>
              <w:spacing w:after="0" w:line="240" w:lineRule="auto"/>
              <w:ind w:left="594" w:hanging="594"/>
              <w:contextualSpacing/>
              <w:jc w:val="both"/>
              <w:rPr>
                <w:rFonts w:ascii="Calibri" w:hAnsi="Calibri"/>
                <w:color w:val="000000"/>
                <w:sz w:val="20"/>
              </w:rPr>
            </w:pPr>
          </w:p>
          <w:p w14:paraId="4599586C" w14:textId="5801FA6C" w:rsidR="00E3015B" w:rsidRPr="005A2466" w:rsidRDefault="00DB746E" w:rsidP="00BA45BC">
            <w:pPr>
              <w:pStyle w:val="ListParagraph"/>
              <w:numPr>
                <w:ilvl w:val="0"/>
                <w:numId w:val="145"/>
              </w:numPr>
              <w:spacing w:after="0" w:line="240" w:lineRule="auto"/>
              <w:ind w:left="594" w:hanging="594"/>
              <w:jc w:val="both"/>
              <w:rPr>
                <w:rFonts w:ascii="Calibri" w:hAnsi="Calibri"/>
                <w:color w:val="000000"/>
                <w:sz w:val="20"/>
              </w:rPr>
            </w:pPr>
            <w:r w:rsidRPr="005A2466">
              <w:rPr>
                <w:rFonts w:ascii="Calibri" w:hAnsi="Calibri"/>
                <w:color w:val="000000"/>
                <w:sz w:val="20"/>
              </w:rPr>
              <w:t>In the event of a deadlock in a vote of the</w:t>
            </w:r>
            <w:r w:rsidRPr="00613832">
              <w:rPr>
                <w:rFonts w:ascii="Calibri" w:eastAsia="Times New Roman" w:hAnsi="Calibri" w:cs="Calibri"/>
                <w:color w:val="000000"/>
                <w:sz w:val="20"/>
                <w:szCs w:val="20"/>
                <w:lang w:eastAsia="en-ID"/>
              </w:rPr>
              <w:t xml:space="preserve"> </w:t>
            </w:r>
            <w:r w:rsidR="0081256F" w:rsidRPr="00613832">
              <w:rPr>
                <w:rFonts w:ascii="Calibri" w:eastAsia="Times New Roman" w:hAnsi="Calibri" w:cs="Calibri"/>
                <w:color w:val="000000"/>
                <w:sz w:val="20"/>
                <w:szCs w:val="20"/>
                <w:lang w:eastAsia="en-ID"/>
              </w:rPr>
              <w:t>Board of</w:t>
            </w:r>
            <w:r w:rsidR="0081256F" w:rsidRPr="005A2466">
              <w:rPr>
                <w:rFonts w:ascii="Calibri" w:hAnsi="Calibri"/>
                <w:color w:val="000000"/>
                <w:sz w:val="20"/>
              </w:rPr>
              <w:t xml:space="preserve"> </w:t>
            </w:r>
            <w:r w:rsidRPr="005A2466">
              <w:rPr>
                <w:rFonts w:ascii="Calibri" w:hAnsi="Calibri"/>
                <w:color w:val="000000"/>
                <w:sz w:val="20"/>
              </w:rPr>
              <w:t xml:space="preserve">Directors or the Board of Commissioners (as the case may be) the President Director or the President Commissioner shall have </w:t>
            </w:r>
            <w:r w:rsidR="00CF2A21" w:rsidRPr="005A2466">
              <w:rPr>
                <w:rFonts w:ascii="Calibri" w:hAnsi="Calibri"/>
                <w:color w:val="000000"/>
                <w:sz w:val="20"/>
              </w:rPr>
              <w:t>an additional</w:t>
            </w:r>
            <w:r w:rsidRPr="005A2466">
              <w:rPr>
                <w:rFonts w:ascii="Calibri" w:hAnsi="Calibri"/>
                <w:color w:val="000000"/>
                <w:sz w:val="20"/>
              </w:rPr>
              <w:t xml:space="preserve"> casting vote. </w:t>
            </w:r>
          </w:p>
          <w:p w14:paraId="6C4155EA" w14:textId="77777777" w:rsidR="00BA45BC" w:rsidRPr="005A2466" w:rsidRDefault="00BA45BC" w:rsidP="004E5CBB">
            <w:pPr>
              <w:spacing w:after="0" w:line="240" w:lineRule="auto"/>
              <w:contextualSpacing/>
              <w:jc w:val="both"/>
              <w:rPr>
                <w:rFonts w:ascii="Calibri" w:hAnsi="Calibri"/>
                <w:color w:val="000000"/>
                <w:sz w:val="20"/>
              </w:rPr>
              <w:pPrChange w:id="477" w:author="OLTRE" w:date="2024-07-03T22:42:00Z">
                <w:pPr>
                  <w:spacing w:after="0" w:line="240" w:lineRule="auto"/>
                  <w:ind w:left="594" w:hanging="594"/>
                  <w:contextualSpacing/>
                  <w:jc w:val="both"/>
                </w:pPr>
              </w:pPrChange>
            </w:pPr>
          </w:p>
          <w:p w14:paraId="26E213E2" w14:textId="47579491" w:rsidR="00DB746E" w:rsidRPr="005A2466" w:rsidRDefault="00DB746E" w:rsidP="00BA45BC">
            <w:pPr>
              <w:pStyle w:val="ListParagraph"/>
              <w:numPr>
                <w:ilvl w:val="0"/>
                <w:numId w:val="145"/>
              </w:numPr>
              <w:spacing w:after="0" w:line="240" w:lineRule="auto"/>
              <w:ind w:left="594" w:hanging="594"/>
              <w:jc w:val="both"/>
              <w:rPr>
                <w:rFonts w:ascii="Calibri" w:hAnsi="Calibri"/>
                <w:color w:val="000000"/>
                <w:sz w:val="20"/>
              </w:rPr>
            </w:pPr>
            <w:r w:rsidRPr="005A2466">
              <w:rPr>
                <w:rFonts w:ascii="Calibri" w:hAnsi="Calibri"/>
                <w:color w:val="000000"/>
                <w:sz w:val="20"/>
              </w:rPr>
              <w:t>The</w:t>
            </w:r>
            <w:r w:rsidR="0081256F" w:rsidRPr="00613832">
              <w:rPr>
                <w:rFonts w:ascii="Calibri" w:eastAsia="Times New Roman" w:hAnsi="Calibri" w:cs="Calibri"/>
                <w:color w:val="000000"/>
                <w:sz w:val="20"/>
                <w:szCs w:val="20"/>
                <w:lang w:eastAsia="en-ID"/>
              </w:rPr>
              <w:t xml:space="preserve"> Board of</w:t>
            </w:r>
            <w:r w:rsidRPr="005A2466">
              <w:rPr>
                <w:rFonts w:ascii="Calibri" w:hAnsi="Calibri"/>
                <w:color w:val="000000"/>
                <w:sz w:val="20"/>
              </w:rPr>
              <w:t xml:space="preserve"> Directors or the Board of Commissioners (as the case may be) may also adopt lawful and binding resolutions without holding a meeting with the proviso that all members of the </w:t>
            </w:r>
            <w:r w:rsidR="0081256F" w:rsidRPr="00613832">
              <w:rPr>
                <w:rFonts w:ascii="Calibri" w:eastAsia="Times New Roman" w:hAnsi="Calibri" w:cs="Calibri"/>
                <w:color w:val="000000"/>
                <w:sz w:val="20"/>
                <w:szCs w:val="20"/>
                <w:lang w:eastAsia="en-ID"/>
              </w:rPr>
              <w:t xml:space="preserve">Board of </w:t>
            </w:r>
            <w:r w:rsidRPr="005A2466">
              <w:rPr>
                <w:rFonts w:ascii="Calibri" w:hAnsi="Calibri"/>
                <w:color w:val="000000"/>
                <w:sz w:val="20"/>
              </w:rPr>
              <w:t xml:space="preserve">Directors or the Board of Commissioners have been informed in writing regarding the motion concerned, and all members of the </w:t>
            </w:r>
            <w:r w:rsidR="0081256F" w:rsidRPr="00613832">
              <w:rPr>
                <w:rFonts w:ascii="Calibri" w:eastAsia="Times New Roman" w:hAnsi="Calibri" w:cs="Calibri"/>
                <w:color w:val="000000"/>
                <w:sz w:val="20"/>
                <w:szCs w:val="20"/>
                <w:lang w:eastAsia="en-ID"/>
              </w:rPr>
              <w:t xml:space="preserve">Board of </w:t>
            </w:r>
            <w:r w:rsidRPr="005A2466">
              <w:rPr>
                <w:rFonts w:ascii="Calibri" w:hAnsi="Calibri"/>
                <w:color w:val="000000"/>
                <w:sz w:val="20"/>
              </w:rPr>
              <w:t xml:space="preserve">Directors or the Board of Commissioners (as the case may be) approve the resolution concerned by signing a written approval. Resolutions of the </w:t>
            </w:r>
            <w:r w:rsidR="0081256F" w:rsidRPr="00613832">
              <w:rPr>
                <w:rFonts w:ascii="Calibri" w:eastAsia="Times New Roman" w:hAnsi="Calibri" w:cs="Calibri"/>
                <w:color w:val="000000"/>
                <w:sz w:val="20"/>
                <w:szCs w:val="20"/>
                <w:lang w:eastAsia="en-ID"/>
              </w:rPr>
              <w:t xml:space="preserve">Board of </w:t>
            </w:r>
            <w:r w:rsidRPr="005A2466">
              <w:rPr>
                <w:rFonts w:ascii="Calibri" w:hAnsi="Calibri"/>
                <w:color w:val="000000"/>
                <w:sz w:val="20"/>
              </w:rPr>
              <w:t>Directors or the Board of Commissioners adopted in such a manner have the same legal force as resolutions adopted in a meeting of the relevant board.</w:t>
            </w:r>
          </w:p>
          <w:p w14:paraId="4A21871D" w14:textId="77777777" w:rsidR="00DB746E" w:rsidRDefault="00DB746E" w:rsidP="005A2466">
            <w:pPr>
              <w:spacing w:after="0" w:line="240" w:lineRule="auto"/>
              <w:ind w:left="456" w:hanging="456"/>
              <w:contextualSpacing/>
              <w:jc w:val="both"/>
              <w:rPr>
                <w:rFonts w:ascii="Calibri" w:hAnsi="Calibri"/>
                <w:color w:val="000000"/>
                <w:sz w:val="20"/>
              </w:rPr>
            </w:pPr>
          </w:p>
          <w:p w14:paraId="08143434" w14:textId="3B32E061" w:rsidR="00E81E8F" w:rsidRPr="005A2466" w:rsidRDefault="00DB746E" w:rsidP="004E5CBB">
            <w:pPr>
              <w:spacing w:after="0" w:line="240" w:lineRule="auto"/>
              <w:contextualSpacing/>
              <w:jc w:val="both"/>
              <w:rPr>
                <w:rFonts w:ascii="Calibri" w:hAnsi="Calibri"/>
                <w:color w:val="000000"/>
                <w:sz w:val="20"/>
              </w:rPr>
              <w:pPrChange w:id="478" w:author="OLTRE" w:date="2024-07-03T22:42:00Z">
                <w:pPr>
                  <w:pStyle w:val="ListParagraph"/>
                  <w:numPr>
                    <w:numId w:val="145"/>
                  </w:numPr>
                  <w:spacing w:after="0" w:line="240" w:lineRule="auto"/>
                  <w:ind w:left="594" w:hanging="594"/>
                  <w:jc w:val="both"/>
                </w:pPr>
              </w:pPrChange>
            </w:pPr>
            <w:del w:id="479" w:author="OLTRE" w:date="2024-07-03T22:42:00Z">
              <w:r w:rsidRPr="005A2466">
                <w:rPr>
                  <w:rFonts w:ascii="Calibri" w:hAnsi="Calibri"/>
                  <w:color w:val="000000"/>
                  <w:sz w:val="20"/>
                </w:rPr>
                <w:delText>The right of a Party pursuant to this Clause 5 to appoint a Director or Commissioner shall include the right for the relevant Party to remove said Director or Commissioner appointed by it from office at any time, and the right to determine from time to time the period for which such persons shall hold office as a Director or Commissioner.</w:delText>
              </w:r>
            </w:del>
          </w:p>
          <w:p w14:paraId="497D59E0" w14:textId="43940E19" w:rsidR="00DE43DB" w:rsidRPr="005A2466" w:rsidRDefault="00DE43DB" w:rsidP="005A2466">
            <w:pPr>
              <w:pStyle w:val="ListParagraph"/>
              <w:rPr>
                <w:rFonts w:ascii="Calibri" w:hAnsi="Calibri"/>
                <w:color w:val="000000"/>
                <w:sz w:val="20"/>
              </w:rPr>
            </w:pPr>
          </w:p>
          <w:p w14:paraId="0E0AA58A" w14:textId="133C4FD7" w:rsidR="00DE43DB" w:rsidRPr="005A2466" w:rsidRDefault="00DE43DB" w:rsidP="005A2466">
            <w:pPr>
              <w:pStyle w:val="ListParagraph"/>
              <w:numPr>
                <w:ilvl w:val="0"/>
                <w:numId w:val="145"/>
              </w:numPr>
              <w:spacing w:after="0" w:line="240" w:lineRule="auto"/>
              <w:ind w:left="594" w:hanging="594"/>
              <w:jc w:val="both"/>
              <w:rPr>
                <w:rFonts w:ascii="Calibri" w:hAnsi="Calibri"/>
                <w:color w:val="000000"/>
                <w:sz w:val="20"/>
              </w:rPr>
            </w:pPr>
            <w:r w:rsidRPr="005A2466">
              <w:rPr>
                <w:rFonts w:ascii="Calibri" w:hAnsi="Calibri"/>
                <w:color w:val="000000"/>
                <w:sz w:val="20"/>
              </w:rPr>
              <w:t>Any appointment or removal of a Director or Commissioner pursuant to this Clause 5 shall be made in writing and be signed by or on behalf of the appointing party, and shall be delivered to the address for notices pursuant to Clause 23.7.</w:t>
            </w:r>
          </w:p>
          <w:p w14:paraId="40D8FDD4" w14:textId="0BCFB79C" w:rsidR="00DB746E" w:rsidRPr="005A2466" w:rsidRDefault="00923A3E" w:rsidP="00BA45BC">
            <w:pPr>
              <w:tabs>
                <w:tab w:val="left" w:pos="955"/>
              </w:tabs>
              <w:spacing w:after="0" w:line="240" w:lineRule="auto"/>
              <w:ind w:left="456" w:hanging="456"/>
              <w:contextualSpacing/>
              <w:jc w:val="both"/>
              <w:rPr>
                <w:rFonts w:ascii="Calibri" w:hAnsi="Calibri"/>
                <w:b/>
                <w:color w:val="000000"/>
                <w:sz w:val="20"/>
              </w:rPr>
            </w:pPr>
            <w:r w:rsidRPr="005A2466">
              <w:rPr>
                <w:rFonts w:ascii="Calibri" w:hAnsi="Calibri"/>
                <w:color w:val="000000"/>
                <w:sz w:val="20"/>
              </w:rPr>
              <w:tab/>
            </w:r>
          </w:p>
        </w:tc>
        <w:tc>
          <w:tcPr>
            <w:tcW w:w="4914" w:type="dxa"/>
            <w:gridSpan w:val="2"/>
            <w:tcBorders>
              <w:top w:val="single" w:sz="4" w:space="0" w:color="auto"/>
            </w:tcBorders>
            <w:tcMar>
              <w:top w:w="0" w:type="dxa"/>
              <w:left w:w="108" w:type="dxa"/>
              <w:bottom w:w="0" w:type="dxa"/>
              <w:right w:w="108" w:type="dxa"/>
            </w:tcMar>
          </w:tcPr>
          <w:p w14:paraId="5F8E981D" w14:textId="531D3055" w:rsidR="00DB746E" w:rsidRPr="005A2466" w:rsidRDefault="00DB746E" w:rsidP="005A2466">
            <w:pPr>
              <w:spacing w:after="0" w:line="240" w:lineRule="auto"/>
              <w:contextualSpacing/>
              <w:jc w:val="center"/>
              <w:rPr>
                <w:rFonts w:ascii="Calibri" w:hAnsi="Calibri"/>
                <w:sz w:val="20"/>
              </w:rPr>
            </w:pPr>
            <w:r w:rsidRPr="005A2466">
              <w:rPr>
                <w:rFonts w:ascii="Calibri" w:hAnsi="Calibri"/>
                <w:b/>
                <w:color w:val="000000"/>
                <w:sz w:val="20"/>
              </w:rPr>
              <w:lastRenderedPageBreak/>
              <w:t>5</w:t>
            </w:r>
          </w:p>
          <w:p w14:paraId="7C6E722A" w14:textId="77777777" w:rsidR="00DB746E" w:rsidRPr="005A2466" w:rsidRDefault="00DB746E" w:rsidP="005A2466">
            <w:pPr>
              <w:spacing w:after="0" w:line="240" w:lineRule="auto"/>
              <w:contextualSpacing/>
              <w:jc w:val="center"/>
              <w:rPr>
                <w:rFonts w:ascii="Calibri" w:hAnsi="Calibri"/>
                <w:b/>
                <w:color w:val="000000"/>
                <w:sz w:val="20"/>
              </w:rPr>
            </w:pPr>
            <w:r w:rsidRPr="005A2466">
              <w:rPr>
                <w:rFonts w:ascii="Calibri" w:hAnsi="Calibri"/>
                <w:b/>
                <w:color w:val="000000"/>
                <w:sz w:val="20"/>
              </w:rPr>
              <w:t>PENGELOLAAN PERSEROAN</w:t>
            </w:r>
          </w:p>
          <w:p w14:paraId="341EA919" w14:textId="77777777" w:rsidR="00DB746E" w:rsidRPr="005A2466" w:rsidRDefault="00DB746E" w:rsidP="005A2466">
            <w:pPr>
              <w:spacing w:after="0" w:line="240" w:lineRule="auto"/>
              <w:contextualSpacing/>
              <w:jc w:val="center"/>
              <w:rPr>
                <w:rFonts w:ascii="Calibri" w:hAnsi="Calibri"/>
                <w:sz w:val="20"/>
              </w:rPr>
            </w:pPr>
          </w:p>
          <w:p w14:paraId="1749F6E1" w14:textId="1BEA1FAF" w:rsidR="00DB746E" w:rsidRDefault="00DB746E">
            <w:pPr>
              <w:pStyle w:val="ListParagraph"/>
              <w:numPr>
                <w:ilvl w:val="0"/>
                <w:numId w:val="146"/>
              </w:numPr>
              <w:spacing w:after="0" w:line="240" w:lineRule="auto"/>
              <w:ind w:left="561" w:hanging="561"/>
              <w:jc w:val="both"/>
              <w:rPr>
                <w:rFonts w:ascii="Calibri" w:hAnsi="Calibri"/>
                <w:color w:val="000000"/>
                <w:sz w:val="20"/>
              </w:rPr>
            </w:pPr>
            <w:r w:rsidRPr="005A2466">
              <w:rPr>
                <w:rFonts w:ascii="Calibri" w:hAnsi="Calibri"/>
                <w:color w:val="000000"/>
                <w:sz w:val="20"/>
              </w:rPr>
              <w:t xml:space="preserve">Perseroan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diurus</w:t>
            </w:r>
            <w:proofErr w:type="spellEnd"/>
            <w:r w:rsidRPr="005A2466">
              <w:rPr>
                <w:rFonts w:ascii="Calibri" w:hAnsi="Calibri"/>
                <w:color w:val="000000"/>
                <w:sz w:val="20"/>
              </w:rPr>
              <w:t xml:space="preserve"> oleh </w:t>
            </w:r>
            <w:del w:id="480" w:author="OLTRE" w:date="2024-07-03T22:42:00Z">
              <w:r w:rsidRPr="005A2466">
                <w:rPr>
                  <w:rFonts w:ascii="Calibri" w:hAnsi="Calibri"/>
                  <w:color w:val="000000"/>
                  <w:sz w:val="20"/>
                </w:rPr>
                <w:delText>suatu Direksi</w:delText>
              </w:r>
            </w:del>
            <w:ins w:id="481" w:author="OLTRE" w:date="2024-07-03T22:42:00Z">
              <w:r w:rsidR="00D72EC5">
                <w:rPr>
                  <w:rFonts w:ascii="Calibri" w:hAnsi="Calibri"/>
                  <w:color w:val="000000"/>
                  <w:sz w:val="20"/>
                </w:rPr>
                <w:t xml:space="preserve">Para </w:t>
              </w:r>
              <w:proofErr w:type="spellStart"/>
              <w:r w:rsidR="00D72EC5">
                <w:rPr>
                  <w:rFonts w:ascii="Calibri" w:hAnsi="Calibri"/>
                  <w:color w:val="000000"/>
                  <w:sz w:val="20"/>
                </w:rPr>
                <w:t>Direktur</w:t>
              </w:r>
            </w:ins>
            <w:proofErr w:type="spellEnd"/>
            <w:r w:rsidR="00D72EC5">
              <w:rPr>
                <w:rFonts w:ascii="Calibri" w:hAnsi="Calibri"/>
                <w:color w:val="000000"/>
                <w:sz w:val="20"/>
              </w:rPr>
              <w:t xml:space="preserve"> </w:t>
            </w:r>
            <w:r w:rsidRPr="005A2466">
              <w:rPr>
                <w:rFonts w:ascii="Calibri" w:hAnsi="Calibri"/>
                <w:color w:val="000000"/>
                <w:sz w:val="20"/>
              </w:rPr>
              <w:t xml:space="preserve">yang </w:t>
            </w:r>
            <w:proofErr w:type="spellStart"/>
            <w:r w:rsidRPr="005A2466">
              <w:rPr>
                <w:rFonts w:ascii="Calibri" w:hAnsi="Calibri"/>
                <w:color w:val="000000"/>
                <w:sz w:val="20"/>
              </w:rPr>
              <w:t>terdiri</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del w:id="482" w:author="OLTRE" w:date="2024-07-03T22:42:00Z">
              <w:r w:rsidRPr="005A2466">
                <w:rPr>
                  <w:rFonts w:ascii="Calibri" w:hAnsi="Calibri"/>
                  <w:color w:val="000000"/>
                  <w:sz w:val="20"/>
                </w:rPr>
                <w:delText>maximum</w:delText>
              </w:r>
            </w:del>
            <w:ins w:id="483" w:author="OLTRE" w:date="2024-07-03T22:42:00Z">
              <w:r w:rsidR="00353897">
                <w:rPr>
                  <w:rFonts w:ascii="Calibri" w:hAnsi="Calibri"/>
                  <w:color w:val="000000"/>
                  <w:sz w:val="20"/>
                </w:rPr>
                <w:t xml:space="preserve">paling </w:t>
              </w:r>
              <w:proofErr w:type="spellStart"/>
              <w:r w:rsidR="00353897">
                <w:rPr>
                  <w:rFonts w:ascii="Calibri" w:hAnsi="Calibri"/>
                  <w:color w:val="000000"/>
                  <w:sz w:val="20"/>
                </w:rPr>
                <w:t>banyak</w:t>
              </w:r>
            </w:ins>
            <w:proofErr w:type="spellEnd"/>
            <w:r w:rsidR="00353897" w:rsidRPr="005A2466">
              <w:rPr>
                <w:rFonts w:ascii="Calibri" w:hAnsi="Calibri"/>
                <w:color w:val="000000"/>
                <w:sz w:val="20"/>
              </w:rPr>
              <w:t xml:space="preserve"> </w:t>
            </w:r>
            <w:r w:rsidR="00CF2A21" w:rsidRPr="005A2466">
              <w:rPr>
                <w:rFonts w:ascii="Calibri" w:hAnsi="Calibri"/>
                <w:color w:val="000000"/>
                <w:sz w:val="20"/>
              </w:rPr>
              <w:t>3</w:t>
            </w:r>
            <w:r w:rsidRPr="005A2466">
              <w:rPr>
                <w:rFonts w:ascii="Calibri" w:hAnsi="Calibri"/>
                <w:color w:val="000000"/>
                <w:sz w:val="20"/>
              </w:rPr>
              <w:t xml:space="preserve"> (</w:t>
            </w:r>
            <w:proofErr w:type="spellStart"/>
            <w:r w:rsidR="00CF2A21" w:rsidRPr="005A2466">
              <w:rPr>
                <w:rFonts w:ascii="Calibri" w:hAnsi="Calibri"/>
                <w:color w:val="000000"/>
                <w:sz w:val="20"/>
              </w:rPr>
              <w:t>tiga</w:t>
            </w:r>
            <w:proofErr w:type="spellEnd"/>
            <w:r w:rsidRPr="005A2466">
              <w:rPr>
                <w:rFonts w:ascii="Calibri" w:hAnsi="Calibri"/>
                <w:color w:val="000000"/>
                <w:sz w:val="20"/>
              </w:rPr>
              <w:t xml:space="preserve">)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berada</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pengawasan</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terdiri</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del w:id="484" w:author="OLTRE" w:date="2024-07-03T22:42:00Z">
              <w:r w:rsidRPr="005A2466">
                <w:rPr>
                  <w:rFonts w:ascii="Calibri" w:hAnsi="Calibri"/>
                  <w:color w:val="000000"/>
                  <w:sz w:val="20"/>
                </w:rPr>
                <w:delText>maximum</w:delText>
              </w:r>
            </w:del>
            <w:ins w:id="485" w:author="OLTRE" w:date="2024-07-03T22:42:00Z">
              <w:r w:rsidR="00D340E5">
                <w:rPr>
                  <w:rFonts w:ascii="Calibri" w:hAnsi="Calibri"/>
                  <w:color w:val="000000"/>
                  <w:sz w:val="20"/>
                </w:rPr>
                <w:t xml:space="preserve">paling </w:t>
              </w:r>
              <w:proofErr w:type="spellStart"/>
              <w:r w:rsidR="00D340E5">
                <w:rPr>
                  <w:rFonts w:ascii="Calibri" w:hAnsi="Calibri"/>
                  <w:color w:val="000000"/>
                  <w:sz w:val="20"/>
                </w:rPr>
                <w:t>banyak</w:t>
              </w:r>
            </w:ins>
            <w:proofErr w:type="spellEnd"/>
            <w:r w:rsidR="00D340E5" w:rsidRPr="005A2466">
              <w:rPr>
                <w:rFonts w:ascii="Calibri" w:hAnsi="Calibri"/>
                <w:color w:val="000000"/>
                <w:sz w:val="20"/>
              </w:rPr>
              <w:t xml:space="preserve"> </w:t>
            </w:r>
            <w:r w:rsidR="00CF2A21" w:rsidRPr="005A2466">
              <w:rPr>
                <w:rFonts w:ascii="Calibri" w:hAnsi="Calibri"/>
                <w:color w:val="000000"/>
                <w:sz w:val="20"/>
              </w:rPr>
              <w:t>3</w:t>
            </w:r>
            <w:r w:rsidRPr="005A2466">
              <w:rPr>
                <w:rFonts w:ascii="Calibri" w:hAnsi="Calibri"/>
                <w:color w:val="000000"/>
                <w:sz w:val="20"/>
              </w:rPr>
              <w:t xml:space="preserve"> </w:t>
            </w:r>
            <w:r w:rsidR="00CF2A21" w:rsidRPr="005A2466">
              <w:rPr>
                <w:rFonts w:ascii="Calibri" w:hAnsi="Calibri"/>
                <w:color w:val="000000"/>
                <w:sz w:val="20"/>
              </w:rPr>
              <w:t>(</w:t>
            </w:r>
            <w:proofErr w:type="spellStart"/>
            <w:r w:rsidR="00CF2A21" w:rsidRPr="005A2466">
              <w:rPr>
                <w:rFonts w:ascii="Calibri" w:hAnsi="Calibri"/>
                <w:color w:val="000000"/>
                <w:sz w:val="20"/>
              </w:rPr>
              <w:t>tiga</w:t>
            </w:r>
            <w:proofErr w:type="spellEnd"/>
            <w:r w:rsidRPr="005A2466">
              <w:rPr>
                <w:rFonts w:ascii="Calibri" w:hAnsi="Calibri"/>
                <w:color w:val="000000"/>
                <w:sz w:val="20"/>
              </w:rPr>
              <w:t xml:space="preserve">) </w:t>
            </w:r>
            <w:proofErr w:type="spellStart"/>
            <w:r w:rsidRPr="005A2466">
              <w:rPr>
                <w:rFonts w:ascii="Calibri" w:hAnsi="Calibri"/>
                <w:color w:val="000000"/>
                <w:sz w:val="20"/>
              </w:rPr>
              <w:t>anggota</w:t>
            </w:r>
            <w:proofErr w:type="spellEnd"/>
            <w:r w:rsidRPr="005A2466">
              <w:rPr>
                <w:rFonts w:ascii="Calibri" w:hAnsi="Calibri"/>
                <w:color w:val="000000"/>
                <w:sz w:val="20"/>
              </w:rPr>
              <w:t>.</w:t>
            </w:r>
          </w:p>
          <w:p w14:paraId="7FCE40D5" w14:textId="77777777" w:rsidR="00C04197" w:rsidRDefault="00C04197" w:rsidP="00C04197">
            <w:pPr>
              <w:pStyle w:val="ListParagraph"/>
              <w:spacing w:after="0" w:line="240" w:lineRule="auto"/>
              <w:ind w:left="561"/>
              <w:jc w:val="both"/>
              <w:rPr>
                <w:del w:id="486" w:author="OLTRE" w:date="2024-07-03T22:42:00Z"/>
                <w:rFonts w:ascii="Calibri" w:hAnsi="Calibri"/>
                <w:color w:val="000000"/>
                <w:sz w:val="20"/>
              </w:rPr>
            </w:pPr>
          </w:p>
          <w:p w14:paraId="2FE8ED7D" w14:textId="77777777" w:rsidR="00F115BF" w:rsidRPr="004E5CBB" w:rsidRDefault="00F115BF" w:rsidP="004E5CBB">
            <w:pPr>
              <w:spacing w:after="0" w:line="240" w:lineRule="auto"/>
              <w:jc w:val="both"/>
              <w:rPr>
                <w:rFonts w:ascii="Calibri" w:hAnsi="Calibri"/>
                <w:color w:val="000000"/>
                <w:sz w:val="20"/>
              </w:rPr>
              <w:pPrChange w:id="487" w:author="OLTRE" w:date="2024-07-03T22:42:00Z">
                <w:pPr>
                  <w:pStyle w:val="ListParagraph"/>
                  <w:spacing w:after="0" w:line="240" w:lineRule="auto"/>
                  <w:ind w:left="561"/>
                  <w:jc w:val="both"/>
                </w:pPr>
              </w:pPrChange>
            </w:pPr>
          </w:p>
          <w:p w14:paraId="3C7E1E26" w14:textId="7178C57B" w:rsidR="00EA311D" w:rsidRPr="00613832" w:rsidRDefault="00EA311D" w:rsidP="00BA45BC">
            <w:pPr>
              <w:pStyle w:val="ListParagraph"/>
              <w:numPr>
                <w:ilvl w:val="0"/>
                <w:numId w:val="146"/>
              </w:numPr>
              <w:spacing w:after="0" w:line="240" w:lineRule="auto"/>
              <w:ind w:left="561" w:hanging="561"/>
              <w:jc w:val="both"/>
              <w:rPr>
                <w:rFonts w:ascii="Calibri" w:eastAsia="Times New Roman" w:hAnsi="Calibri" w:cs="Calibri"/>
                <w:color w:val="000000"/>
                <w:sz w:val="20"/>
                <w:szCs w:val="20"/>
                <w:lang w:eastAsia="en-ID"/>
              </w:rPr>
            </w:pPr>
            <w:proofErr w:type="spellStart"/>
            <w:r w:rsidRPr="00DE43DB">
              <w:rPr>
                <w:rFonts w:ascii="Calibri" w:eastAsia="Times New Roman" w:hAnsi="Calibri" w:cs="Calibri"/>
                <w:color w:val="000000"/>
                <w:sz w:val="20"/>
                <w:szCs w:val="20"/>
                <w:lang w:eastAsia="en-ID"/>
              </w:rPr>
              <w:t>Selama</w:t>
            </w:r>
            <w:proofErr w:type="spellEnd"/>
            <w:r w:rsidRPr="00613832">
              <w:rPr>
                <w:rFonts w:ascii="Calibri" w:eastAsia="Times New Roman" w:hAnsi="Calibri" w:cs="Calibri"/>
                <w:color w:val="000000"/>
                <w:sz w:val="20"/>
                <w:szCs w:val="20"/>
                <w:lang w:eastAsia="en-ID"/>
              </w:rPr>
              <w:t xml:space="preserve"> Investor </w:t>
            </w:r>
            <w:proofErr w:type="spellStart"/>
            <w:r w:rsidRPr="00613832">
              <w:rPr>
                <w:rFonts w:ascii="Calibri" w:eastAsia="Times New Roman" w:hAnsi="Calibri" w:cs="Calibri"/>
                <w:color w:val="000000"/>
                <w:sz w:val="20"/>
                <w:szCs w:val="20"/>
                <w:lang w:eastAsia="en-ID"/>
              </w:rPr>
              <w:t>masih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menjadi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pemegang</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saham</w:t>
            </w:r>
            <w:proofErr w:type="spellEnd"/>
            <w:r w:rsidRPr="00613832">
              <w:rPr>
                <w:rFonts w:ascii="Calibri" w:eastAsia="Times New Roman" w:hAnsi="Calibri" w:cs="Calibri"/>
                <w:color w:val="000000"/>
                <w:sz w:val="20"/>
                <w:szCs w:val="20"/>
                <w:lang w:eastAsia="en-ID"/>
              </w:rPr>
              <w:t xml:space="preserve"> Perseroan, Investor </w:t>
            </w:r>
            <w:proofErr w:type="spellStart"/>
            <w:r w:rsidRPr="00613832">
              <w:rPr>
                <w:rFonts w:ascii="Calibri" w:eastAsia="Times New Roman" w:hAnsi="Calibri" w:cs="Calibri"/>
                <w:color w:val="000000"/>
                <w:sz w:val="20"/>
                <w:szCs w:val="20"/>
                <w:lang w:eastAsia="en-ID"/>
              </w:rPr>
              <w:t>memiliki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hak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observasi</w:t>
            </w:r>
            <w:proofErr w:type="spellEnd"/>
            <w:r w:rsidRPr="00613832">
              <w:rPr>
                <w:rFonts w:ascii="Calibri" w:eastAsia="Times New Roman" w:hAnsi="Calibri" w:cs="Calibri"/>
                <w:color w:val="000000"/>
                <w:sz w:val="20"/>
                <w:szCs w:val="20"/>
                <w:lang w:eastAsia="en-ID"/>
              </w:rPr>
              <w:t xml:space="preserve"> </w:t>
            </w:r>
            <w:ins w:id="488" w:author="OLTRE" w:date="2024-07-03T22:42:00Z">
              <w:r w:rsidR="00263B41">
                <w:rPr>
                  <w:rFonts w:ascii="Calibri" w:eastAsia="Times New Roman" w:hAnsi="Calibri" w:cs="Calibri"/>
                  <w:color w:val="000000"/>
                  <w:sz w:val="20"/>
                  <w:szCs w:val="20"/>
                  <w:lang w:eastAsia="en-ID"/>
                </w:rPr>
                <w:t xml:space="preserve"> (</w:t>
              </w:r>
              <w:r w:rsidR="00263B41">
                <w:rPr>
                  <w:rFonts w:ascii="Calibri" w:eastAsia="Times New Roman" w:hAnsi="Calibri" w:cs="Calibri"/>
                  <w:i/>
                  <w:iCs/>
                  <w:color w:val="000000"/>
                  <w:sz w:val="20"/>
                  <w:szCs w:val="20"/>
                  <w:lang w:eastAsia="en-ID"/>
                </w:rPr>
                <w:t xml:space="preserve">observer </w:t>
              </w:r>
              <w:r w:rsidR="00263B41" w:rsidRPr="004E5CBB">
                <w:rPr>
                  <w:rFonts w:ascii="Calibri" w:eastAsia="Times New Roman" w:hAnsi="Calibri" w:cs="Calibri"/>
                  <w:color w:val="000000"/>
                  <w:sz w:val="20"/>
                  <w:szCs w:val="20"/>
                  <w:lang w:eastAsia="en-ID"/>
                </w:rPr>
                <w:t>rights</w:t>
              </w:r>
              <w:r w:rsidR="00263B41">
                <w:rPr>
                  <w:rFonts w:ascii="Calibri" w:eastAsia="Times New Roman" w:hAnsi="Calibri" w:cs="Calibri"/>
                  <w:color w:val="000000"/>
                  <w:sz w:val="20"/>
                  <w:szCs w:val="20"/>
                  <w:lang w:eastAsia="en-ID"/>
                </w:rPr>
                <w:t xml:space="preserve">) </w:t>
              </w:r>
            </w:ins>
            <w:r w:rsidRPr="00263B41">
              <w:rPr>
                <w:rFonts w:ascii="Calibri" w:eastAsia="Times New Roman" w:hAnsi="Calibri" w:cs="Calibri"/>
                <w:color w:val="000000"/>
                <w:sz w:val="20"/>
                <w:szCs w:val="20"/>
                <w:lang w:eastAsia="en-ID"/>
              </w:rPr>
              <w:t>pada</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tiap</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dan Dewan </w:t>
            </w:r>
            <w:proofErr w:type="spellStart"/>
            <w:r w:rsidRPr="005A2466">
              <w:rPr>
                <w:rFonts w:ascii="Calibri" w:hAnsi="Calibri"/>
                <w:color w:val="000000"/>
                <w:sz w:val="20"/>
              </w:rPr>
              <w:t>Komisaris</w:t>
            </w:r>
            <w:proofErr w:type="spellEnd"/>
            <w:r w:rsidRPr="00613832">
              <w:rPr>
                <w:rFonts w:ascii="Calibri" w:eastAsia="Times New Roman" w:hAnsi="Calibri" w:cs="Calibri"/>
                <w:color w:val="000000"/>
                <w:sz w:val="20"/>
                <w:szCs w:val="20"/>
                <w:lang w:eastAsia="en-ID"/>
              </w:rPr>
              <w:t>.</w:t>
            </w:r>
          </w:p>
          <w:p w14:paraId="269A176D" w14:textId="77777777" w:rsidR="00F115BF" w:rsidRPr="005A2466" w:rsidRDefault="00F115BF" w:rsidP="00AA30B5">
            <w:pPr>
              <w:spacing w:after="0" w:line="240" w:lineRule="auto"/>
              <w:ind w:left="561" w:hanging="561"/>
              <w:contextualSpacing/>
              <w:jc w:val="both"/>
              <w:rPr>
                <w:del w:id="489" w:author="OLTRE" w:date="2024-07-03T22:42:00Z"/>
                <w:rFonts w:ascii="Calibri" w:hAnsi="Calibri"/>
                <w:color w:val="000000"/>
                <w:sz w:val="20"/>
              </w:rPr>
            </w:pPr>
          </w:p>
          <w:p w14:paraId="00818798" w14:textId="77777777" w:rsidR="006719FF" w:rsidRPr="005A2466" w:rsidRDefault="006719FF" w:rsidP="00AA30B5">
            <w:pPr>
              <w:spacing w:after="0" w:line="240" w:lineRule="auto"/>
              <w:contextualSpacing/>
              <w:jc w:val="both"/>
              <w:rPr>
                <w:del w:id="490" w:author="OLTRE" w:date="2024-07-03T22:42:00Z"/>
                <w:rFonts w:ascii="Calibri" w:hAnsi="Calibri"/>
                <w:sz w:val="20"/>
              </w:rPr>
            </w:pPr>
          </w:p>
          <w:p w14:paraId="043B8147" w14:textId="77777777" w:rsidR="00D004E5" w:rsidRPr="005A2466" w:rsidRDefault="00DB746E" w:rsidP="00AA30B5">
            <w:pPr>
              <w:pStyle w:val="ListParagraph"/>
              <w:numPr>
                <w:ilvl w:val="0"/>
                <w:numId w:val="146"/>
              </w:numPr>
              <w:spacing w:after="0" w:line="240" w:lineRule="auto"/>
              <w:ind w:left="561" w:hanging="561"/>
              <w:jc w:val="both"/>
              <w:rPr>
                <w:del w:id="491" w:author="OLTRE" w:date="2024-07-03T22:42:00Z"/>
                <w:rFonts w:ascii="Calibri" w:hAnsi="Calibri"/>
                <w:sz w:val="20"/>
              </w:rPr>
            </w:pPr>
            <w:del w:id="492" w:author="OLTRE" w:date="2024-07-03T22:42:00Z">
              <w:r w:rsidRPr="005A2466">
                <w:rPr>
                  <w:rFonts w:ascii="Calibri" w:eastAsia="Times New Roman" w:hAnsi="Calibri" w:cs="Calibri"/>
                  <w:color w:val="000000"/>
                  <w:sz w:val="20"/>
                  <w:szCs w:val="20"/>
                  <w:lang w:eastAsia="en-ID"/>
                </w:rPr>
                <w:delText>Para</w:delText>
              </w:r>
              <w:r w:rsidRPr="005A2466">
                <w:rPr>
                  <w:rFonts w:ascii="Calibri" w:hAnsi="Calibri"/>
                  <w:color w:val="000000"/>
                  <w:sz w:val="20"/>
                </w:rPr>
                <w:delText xml:space="preserve"> Pihak sepakat untuk memfasilitasi pengangkatannya dengan persetujuan suaranya untuk keputusan yang diperlukan serta melengkapi seluruh dokumentasi yang dibutuhkan untuk memberlakukan pengangkatannya. </w:delText>
              </w:r>
            </w:del>
          </w:p>
          <w:p w14:paraId="37725C39" w14:textId="77777777" w:rsidR="00923A3E" w:rsidRPr="005A2466" w:rsidRDefault="00923A3E" w:rsidP="004E5CBB">
            <w:pPr>
              <w:tabs>
                <w:tab w:val="left" w:pos="454"/>
              </w:tabs>
              <w:spacing w:after="0" w:line="240" w:lineRule="auto"/>
              <w:contextualSpacing/>
              <w:jc w:val="both"/>
              <w:rPr>
                <w:rFonts w:ascii="Calibri" w:hAnsi="Calibri"/>
                <w:color w:val="000000"/>
                <w:sz w:val="20"/>
              </w:rPr>
              <w:pPrChange w:id="493" w:author="OLTRE" w:date="2024-07-03T22:42:00Z">
                <w:pPr>
                  <w:tabs>
                    <w:tab w:val="left" w:pos="454"/>
                  </w:tabs>
                  <w:spacing w:after="0" w:line="240" w:lineRule="auto"/>
                  <w:ind w:left="454" w:hanging="454"/>
                  <w:contextualSpacing/>
                  <w:jc w:val="both"/>
                </w:pPr>
              </w:pPrChange>
            </w:pPr>
          </w:p>
          <w:p w14:paraId="3948C60F" w14:textId="364CB232" w:rsidR="00DB746E" w:rsidRPr="005A2466" w:rsidRDefault="00DB746E" w:rsidP="00BA45BC">
            <w:pPr>
              <w:pStyle w:val="ListParagraph"/>
              <w:numPr>
                <w:ilvl w:val="0"/>
                <w:numId w:val="146"/>
              </w:numPr>
              <w:spacing w:after="0" w:line="240" w:lineRule="auto"/>
              <w:ind w:left="561" w:hanging="561"/>
              <w:jc w:val="both"/>
              <w:rPr>
                <w:rFonts w:ascii="Calibri" w:hAnsi="Calibri"/>
                <w:sz w:val="20"/>
              </w:rPr>
            </w:pPr>
            <w:proofErr w:type="spellStart"/>
            <w:r w:rsidRPr="005A2466">
              <w:rPr>
                <w:rFonts w:ascii="Calibri" w:eastAsia="Times New Roman" w:hAnsi="Calibri" w:cs="Calibri"/>
                <w:color w:val="000000"/>
                <w:sz w:val="20"/>
                <w:szCs w:val="20"/>
                <w:lang w:eastAsia="en-ID"/>
              </w:rPr>
              <w:t>Kuorum</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dan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del w:id="494" w:author="OLTRE" w:date="2024-07-03T22:42:00Z">
              <w:r w:rsidRPr="005A2466">
                <w:rPr>
                  <w:rFonts w:ascii="Calibri" w:hAnsi="Calibri"/>
                  <w:color w:val="000000"/>
                  <w:sz w:val="20"/>
                </w:rPr>
                <w:delText>diadakan dengan</w:delText>
              </w:r>
            </w:del>
            <w:proofErr w:type="spellStart"/>
            <w:ins w:id="495" w:author="OLTRE" w:date="2024-07-03T22:42:00Z">
              <w:r w:rsidR="00085E9D">
                <w:rPr>
                  <w:rFonts w:ascii="Calibri" w:hAnsi="Calibri"/>
                  <w:color w:val="000000"/>
                  <w:sz w:val="20"/>
                </w:rPr>
                <w:t>adalah</w:t>
              </w:r>
              <w:proofErr w:type="spellEnd"/>
              <w:r w:rsidR="00085E9D" w:rsidRPr="005A2466">
                <w:rPr>
                  <w:rFonts w:ascii="Calibri" w:hAnsi="Calibri"/>
                  <w:color w:val="000000"/>
                  <w:sz w:val="20"/>
                </w:rPr>
                <w:t xml:space="preserve"> </w:t>
              </w:r>
              <w:proofErr w:type="spellStart"/>
              <w:r w:rsidR="00085E9D">
                <w:rPr>
                  <w:rFonts w:ascii="Calibri" w:hAnsi="Calibri"/>
                  <w:color w:val="000000"/>
                  <w:sz w:val="20"/>
                </w:rPr>
                <w:t>rapat</w:t>
              </w:r>
            </w:ins>
            <w:proofErr w:type="spellEnd"/>
            <w:r w:rsidR="00085E9D">
              <w:rPr>
                <w:rFonts w:ascii="Calibri" w:hAnsi="Calibri"/>
                <w:color w:val="000000"/>
                <w:sz w:val="20"/>
              </w:rPr>
              <w:t xml:space="preserve"> </w:t>
            </w:r>
            <w:proofErr w:type="spellStart"/>
            <w:r w:rsidRPr="005A2466">
              <w:rPr>
                <w:rFonts w:ascii="Calibri" w:hAnsi="Calibri"/>
                <w:color w:val="000000"/>
                <w:sz w:val="20"/>
              </w:rPr>
              <w:t>dihadiri</w:t>
            </w:r>
            <w:proofErr w:type="spellEnd"/>
            <w:ins w:id="496" w:author="OLTRE" w:date="2024-07-03T22:42:00Z">
              <w:r w:rsidRPr="005A2466">
                <w:rPr>
                  <w:rFonts w:ascii="Calibri" w:hAnsi="Calibri"/>
                  <w:color w:val="000000"/>
                  <w:sz w:val="20"/>
                </w:rPr>
                <w:t xml:space="preserve"> </w:t>
              </w:r>
              <w:r w:rsidR="00085E9D">
                <w:rPr>
                  <w:rFonts w:ascii="Calibri" w:hAnsi="Calibri"/>
                  <w:color w:val="000000"/>
                  <w:sz w:val="20"/>
                </w:rPr>
                <w:t xml:space="preserve">oleh </w:t>
              </w:r>
              <w:proofErr w:type="spellStart"/>
              <w:r w:rsidR="00085E9D">
                <w:rPr>
                  <w:rFonts w:ascii="Calibri" w:hAnsi="Calibri"/>
                  <w:color w:val="000000"/>
                  <w:sz w:val="20"/>
                </w:rPr>
                <w:t>setidaknya</w:t>
              </w:r>
            </w:ins>
            <w:proofErr w:type="spellEnd"/>
            <w:r w:rsidR="00085E9D">
              <w:rPr>
                <w:rFonts w:ascii="Calibri" w:hAnsi="Calibri"/>
                <w:color w:val="000000"/>
                <w:sz w:val="20"/>
              </w:rPr>
              <w:t xml:space="preserve"> </w:t>
            </w:r>
            <w:proofErr w:type="spellStart"/>
            <w:r w:rsidR="00085E9D">
              <w:rPr>
                <w:rFonts w:ascii="Calibri" w:hAnsi="Calibri"/>
                <w:color w:val="000000"/>
                <w:sz w:val="20"/>
              </w:rPr>
              <w:t>l</w:t>
            </w:r>
            <w:r w:rsidRPr="005A2466">
              <w:rPr>
                <w:rFonts w:ascii="Calibri" w:hAnsi="Calibri"/>
                <w:color w:val="000000"/>
                <w:sz w:val="20"/>
              </w:rPr>
              <w:t>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setengah</w:t>
            </w:r>
            <w:proofErr w:type="spellEnd"/>
            <w:r w:rsidRPr="005A2466">
              <w:rPr>
                <w:rFonts w:ascii="Calibri" w:hAnsi="Calibri"/>
                <w:color w:val="000000"/>
                <w:sz w:val="20"/>
              </w:rPr>
              <w:t xml:space="preserve">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w:t>
            </w:r>
            <w:r w:rsidR="00F978F3" w:rsidRPr="005A2466">
              <w:rPr>
                <w:rFonts w:ascii="Calibri" w:hAnsi="Calibri"/>
                <w:color w:val="000000"/>
                <w:sz w:val="20"/>
              </w:rPr>
              <w:t xml:space="preserve">Dewan </w:t>
            </w:r>
            <w:proofErr w:type="spellStart"/>
            <w:r w:rsidRPr="005A2466">
              <w:rPr>
                <w:rFonts w:ascii="Calibri" w:hAnsi="Calibri"/>
                <w:color w:val="000000"/>
                <w:sz w:val="20"/>
              </w:rPr>
              <w:t>Komisaris</w:t>
            </w:r>
            <w:proofErr w:type="spellEnd"/>
            <w:r w:rsidRPr="005A2466">
              <w:rPr>
                <w:rFonts w:ascii="Calibri" w:hAnsi="Calibri"/>
                <w:color w:val="000000"/>
                <w:sz w:val="20"/>
              </w:rPr>
              <w:t>.</w:t>
            </w:r>
          </w:p>
          <w:p w14:paraId="37E2EEA3" w14:textId="4CD225DC" w:rsidR="00DB746E" w:rsidRDefault="00DB746E" w:rsidP="00BA45BC">
            <w:pPr>
              <w:spacing w:after="0" w:line="240" w:lineRule="auto"/>
              <w:contextualSpacing/>
              <w:rPr>
                <w:rFonts w:ascii="Calibri" w:hAnsi="Calibri"/>
                <w:sz w:val="20"/>
              </w:rPr>
            </w:pPr>
          </w:p>
          <w:p w14:paraId="1F4DEE37" w14:textId="77777777" w:rsidR="00E77663" w:rsidRDefault="00E77663" w:rsidP="00BA45BC">
            <w:pPr>
              <w:spacing w:after="0" w:line="240" w:lineRule="auto"/>
              <w:contextualSpacing/>
              <w:rPr>
                <w:rFonts w:ascii="Calibri" w:hAnsi="Calibri"/>
                <w:sz w:val="20"/>
              </w:rPr>
            </w:pPr>
          </w:p>
          <w:p w14:paraId="17E9BE1B" w14:textId="7E39FAEF" w:rsidR="00DB746E" w:rsidRPr="005A2466" w:rsidRDefault="00DB746E" w:rsidP="00BA45BC">
            <w:pPr>
              <w:pStyle w:val="ListParagraph"/>
              <w:numPr>
                <w:ilvl w:val="0"/>
                <w:numId w:val="146"/>
              </w:numPr>
              <w:spacing w:after="0" w:line="240" w:lineRule="auto"/>
              <w:ind w:left="561" w:hanging="561"/>
              <w:jc w:val="both"/>
              <w:rPr>
                <w:rFonts w:ascii="Calibri" w:hAnsi="Calibri"/>
                <w:color w:val="000000"/>
                <w:sz w:val="20"/>
              </w:rPr>
            </w:pPr>
            <w:proofErr w:type="spellStart"/>
            <w:r w:rsidRPr="005A2466">
              <w:rPr>
                <w:rFonts w:ascii="Calibri" w:hAnsi="Calibri"/>
                <w:color w:val="000000"/>
                <w:sz w:val="20"/>
              </w:rPr>
              <w:t>Tiap</w:t>
            </w:r>
            <w:proofErr w:type="spellEnd"/>
            <w:r w:rsidRPr="005A2466">
              <w:rPr>
                <w:rFonts w:ascii="Calibri" w:hAnsi="Calibri"/>
                <w:color w:val="000000"/>
                <w:sz w:val="20"/>
              </w:rPr>
              <w:t xml:space="preserve"> </w:t>
            </w:r>
            <w:proofErr w:type="spellStart"/>
            <w:r w:rsidRPr="005A2466">
              <w:rPr>
                <w:rFonts w:ascii="Calibri" w:eastAsia="Times New Roman" w:hAnsi="Calibri" w:cs="Calibri"/>
                <w:color w:val="000000"/>
                <w:sz w:val="20"/>
                <w:szCs w:val="20"/>
                <w:lang w:eastAsia="en-ID"/>
              </w:rPr>
              <w:t>keputusan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dan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del w:id="497" w:author="OLTRE" w:date="2024-07-03T22:42:00Z">
              <w:r w:rsidRPr="005A2466">
                <w:rPr>
                  <w:rFonts w:ascii="Calibri" w:hAnsi="Calibri"/>
                  <w:color w:val="000000"/>
                  <w:sz w:val="20"/>
                </w:rPr>
                <w:delText>dilaksanakan</w:delText>
              </w:r>
            </w:del>
            <w:proofErr w:type="spellStart"/>
            <w:ins w:id="498" w:author="OLTRE" w:date="2024-07-03T22:42:00Z">
              <w:r w:rsidR="009C136C">
                <w:rPr>
                  <w:rFonts w:ascii="Calibri" w:hAnsi="Calibri"/>
                  <w:color w:val="000000"/>
                  <w:sz w:val="20"/>
                </w:rPr>
                <w:t>diputuskan</w:t>
              </w:r>
            </w:ins>
            <w:proofErr w:type="spellEnd"/>
            <w:r w:rsidR="009C136C" w:rsidRPr="005A2466">
              <w:rPr>
                <w:rFonts w:ascii="Calibri" w:hAnsi="Calibri"/>
                <w:color w:val="000000"/>
                <w:sz w:val="20"/>
              </w:rPr>
              <w:t xml:space="preserve">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pilihan</w:t>
            </w:r>
            <w:proofErr w:type="spellEnd"/>
            <w:r w:rsidRPr="005A2466">
              <w:rPr>
                <w:rFonts w:ascii="Calibri" w:hAnsi="Calibri"/>
                <w:color w:val="000000"/>
                <w:sz w:val="20"/>
              </w:rPr>
              <w:t xml:space="preserve"> </w:t>
            </w:r>
            <w:proofErr w:type="spellStart"/>
            <w:r w:rsidRPr="005A2466">
              <w:rPr>
                <w:rFonts w:ascii="Calibri" w:hAnsi="Calibri"/>
                <w:color w:val="000000"/>
                <w:sz w:val="20"/>
              </w:rPr>
              <w:t>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setengah</w:t>
            </w:r>
            <w:proofErr w:type="spellEnd"/>
            <w:r w:rsidRPr="005A2466">
              <w:rPr>
                <w:rFonts w:ascii="Calibri" w:hAnsi="Calibri"/>
                <w:color w:val="000000"/>
                <w:sz w:val="20"/>
              </w:rPr>
              <w:t xml:space="preserve">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yang </w:t>
            </w:r>
            <w:proofErr w:type="spellStart"/>
            <w:r w:rsidRPr="005A2466">
              <w:rPr>
                <w:rFonts w:ascii="Calibri" w:hAnsi="Calibri"/>
                <w:color w:val="000000"/>
                <w:sz w:val="20"/>
              </w:rPr>
              <w:t>hadir</w:t>
            </w:r>
            <w:proofErr w:type="spellEnd"/>
            <w:r w:rsidRPr="005A2466">
              <w:rPr>
                <w:rFonts w:ascii="Calibri" w:hAnsi="Calibri"/>
                <w:color w:val="000000"/>
                <w:sz w:val="20"/>
              </w:rPr>
              <w:t xml:space="preserve"> </w:t>
            </w:r>
            <w:ins w:id="499" w:author="OLTRE" w:date="2024-07-03T22:42:00Z">
              <w:r w:rsidR="006671D9">
                <w:rPr>
                  <w:rFonts w:ascii="Calibri" w:hAnsi="Calibri"/>
                  <w:color w:val="000000"/>
                  <w:sz w:val="20"/>
                </w:rPr>
                <w:t>dan/</w:t>
              </w:r>
            </w:ins>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diwakili</w:t>
            </w:r>
            <w:proofErr w:type="spellEnd"/>
            <w:r w:rsidRPr="005A2466">
              <w:rPr>
                <w:rFonts w:ascii="Calibri" w:hAnsi="Calibri"/>
                <w:color w:val="000000"/>
                <w:sz w:val="20"/>
              </w:rPr>
              <w:t xml:space="preserve"> </w:t>
            </w:r>
            <w:del w:id="500" w:author="OLTRE" w:date="2024-07-03T22:42:00Z">
              <w:r w:rsidRPr="005A2466">
                <w:rPr>
                  <w:rFonts w:ascii="Calibri" w:hAnsi="Calibri"/>
                  <w:color w:val="000000"/>
                  <w:sz w:val="20"/>
                </w:rPr>
                <w:delText>pad</w:delText>
              </w:r>
              <w:r w:rsidR="00E3015B" w:rsidRPr="005A2466">
                <w:rPr>
                  <w:rFonts w:ascii="Calibri" w:hAnsi="Calibri"/>
                  <w:color w:val="000000"/>
                  <w:sz w:val="20"/>
                </w:rPr>
                <w:delText>a</w:delText>
              </w:r>
            </w:del>
            <w:ins w:id="501" w:author="OLTRE" w:date="2024-07-03T22:42:00Z">
              <w:r w:rsidR="006671D9">
                <w:rPr>
                  <w:rFonts w:ascii="Calibri" w:hAnsi="Calibri"/>
                  <w:color w:val="000000"/>
                  <w:sz w:val="20"/>
                </w:rPr>
                <w:t>di</w:t>
              </w:r>
            </w:ins>
            <w:r w:rsidR="006671D9">
              <w:rPr>
                <w:rFonts w:ascii="Calibri" w:hAnsi="Calibri"/>
                <w:color w:val="000000"/>
                <w:sz w:val="20"/>
              </w:rPr>
              <w:t xml:space="preserve"> </w:t>
            </w:r>
            <w:proofErr w:type="spellStart"/>
            <w:r w:rsidR="00E3015B" w:rsidRPr="005A2466">
              <w:rPr>
                <w:rFonts w:ascii="Calibri" w:hAnsi="Calibri"/>
                <w:color w:val="000000"/>
                <w:sz w:val="20"/>
              </w:rPr>
              <w:t>rapat</w:t>
            </w:r>
            <w:proofErr w:type="spellEnd"/>
            <w:r w:rsidR="00E3015B" w:rsidRPr="005A2466">
              <w:rPr>
                <w:rFonts w:ascii="Calibri" w:hAnsi="Calibri"/>
                <w:color w:val="000000"/>
                <w:sz w:val="20"/>
              </w:rPr>
              <w:t xml:space="preserve"> (</w:t>
            </w:r>
            <w:proofErr w:type="spellStart"/>
            <w:r w:rsidR="00E3015B" w:rsidRPr="005A2466">
              <w:rPr>
                <w:rFonts w:ascii="Calibri" w:hAnsi="Calibri"/>
                <w:color w:val="000000"/>
                <w:sz w:val="20"/>
              </w:rPr>
              <w:t>sebagaimana</w:t>
            </w:r>
            <w:proofErr w:type="spellEnd"/>
            <w:r w:rsidR="00E3015B" w:rsidRPr="005A2466">
              <w:rPr>
                <w:rFonts w:ascii="Calibri" w:hAnsi="Calibri"/>
                <w:color w:val="000000"/>
                <w:sz w:val="20"/>
              </w:rPr>
              <w:t xml:space="preserve"> </w:t>
            </w:r>
            <w:proofErr w:type="spellStart"/>
            <w:r w:rsidR="00E3015B" w:rsidRPr="005A2466">
              <w:rPr>
                <w:rFonts w:ascii="Calibri" w:hAnsi="Calibri"/>
                <w:color w:val="000000"/>
                <w:sz w:val="20"/>
              </w:rPr>
              <w:t>berlaku</w:t>
            </w:r>
            <w:proofErr w:type="spellEnd"/>
            <w:r w:rsidR="00E3015B"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keputusan-keputusan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diambil</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lastRenderedPageBreak/>
              <w:t>Direksi</w:t>
            </w:r>
            <w:proofErr w:type="spellEnd"/>
            <w:r w:rsidRPr="005A2466">
              <w:rPr>
                <w:rFonts w:ascii="Calibri" w:hAnsi="Calibri"/>
                <w:color w:val="000000"/>
                <w:sz w:val="20"/>
              </w:rPr>
              <w:t>/</w:t>
            </w:r>
            <w:r w:rsidR="00F978F3" w:rsidRPr="005A2466">
              <w:rPr>
                <w:rFonts w:ascii="Calibri" w:hAnsi="Calibri"/>
                <w:color w:val="000000"/>
                <w:sz w:val="20"/>
              </w:rPr>
              <w:t xml:space="preserve">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del w:id="502" w:author="OLTRE" w:date="2024-07-03T22:42:00Z">
              <w:r w:rsidRPr="005A2466">
                <w:rPr>
                  <w:rFonts w:ascii="Calibri" w:hAnsi="Calibri"/>
                  <w:color w:val="000000"/>
                  <w:sz w:val="20"/>
                </w:rPr>
                <w:delText xml:space="preserve">akan </w:delText>
              </w:r>
            </w:del>
            <w:proofErr w:type="spellStart"/>
            <w:r w:rsidRPr="005A2466">
              <w:rPr>
                <w:rFonts w:ascii="Calibri" w:hAnsi="Calibri"/>
                <w:color w:val="000000"/>
                <w:sz w:val="20"/>
              </w:rPr>
              <w:t>dilaporkan</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Direktur</w:t>
            </w:r>
            <w:proofErr w:type="spellEnd"/>
            <w:r w:rsidRPr="005A2466">
              <w:rPr>
                <w:rFonts w:ascii="Calibri" w:hAnsi="Calibri"/>
                <w:color w:val="000000"/>
                <w:sz w:val="20"/>
              </w:rPr>
              <w:t>/</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berlaku</w:t>
            </w:r>
            <w:proofErr w:type="spellEnd"/>
            <w:r w:rsidRPr="005A2466">
              <w:rPr>
                <w:rFonts w:ascii="Calibri" w:hAnsi="Calibri"/>
                <w:color w:val="000000"/>
                <w:sz w:val="20"/>
              </w:rPr>
              <w:t>).</w:t>
            </w:r>
          </w:p>
          <w:p w14:paraId="6D3B44F9" w14:textId="77777777" w:rsidR="00F115BF" w:rsidRPr="00613832" w:rsidRDefault="00F115BF" w:rsidP="004E5CBB">
            <w:pPr>
              <w:spacing w:after="0" w:line="240" w:lineRule="auto"/>
              <w:contextualSpacing/>
              <w:jc w:val="both"/>
              <w:textAlignment w:val="baseline"/>
              <w:rPr>
                <w:rFonts w:ascii="Calibri" w:eastAsia="Times New Roman" w:hAnsi="Calibri" w:cs="Calibri"/>
                <w:color w:val="000000"/>
                <w:sz w:val="20"/>
                <w:szCs w:val="20"/>
                <w:lang w:eastAsia="en-ID"/>
              </w:rPr>
              <w:pPrChange w:id="503" w:author="OLTRE" w:date="2024-07-03T22:42:00Z">
                <w:pPr>
                  <w:spacing w:after="0" w:line="240" w:lineRule="auto"/>
                  <w:ind w:left="561" w:hanging="561"/>
                  <w:contextualSpacing/>
                  <w:jc w:val="both"/>
                  <w:textAlignment w:val="baseline"/>
                </w:pPr>
              </w:pPrChange>
            </w:pPr>
          </w:p>
          <w:p w14:paraId="115C9A90" w14:textId="77777777" w:rsidR="0081256F" w:rsidRDefault="0081256F">
            <w:pPr>
              <w:spacing w:after="0" w:line="240" w:lineRule="auto"/>
              <w:ind w:left="561" w:hanging="561"/>
              <w:contextualSpacing/>
              <w:jc w:val="both"/>
              <w:textAlignment w:val="baseline"/>
              <w:rPr>
                <w:del w:id="504" w:author="OLTRE" w:date="2024-07-03T22:42:00Z"/>
                <w:rFonts w:ascii="Calibri" w:eastAsia="Times New Roman" w:hAnsi="Calibri" w:cs="Calibri"/>
                <w:color w:val="000000"/>
                <w:sz w:val="20"/>
                <w:szCs w:val="20"/>
                <w:lang w:eastAsia="en-ID"/>
              </w:rPr>
            </w:pPr>
          </w:p>
          <w:p w14:paraId="28A243D5" w14:textId="77777777" w:rsidR="00F115BF" w:rsidRPr="00613832" w:rsidRDefault="00F115BF" w:rsidP="00AA30B5">
            <w:pPr>
              <w:spacing w:after="0" w:line="240" w:lineRule="auto"/>
              <w:ind w:left="561" w:hanging="561"/>
              <w:contextualSpacing/>
              <w:jc w:val="both"/>
              <w:textAlignment w:val="baseline"/>
              <w:rPr>
                <w:del w:id="505" w:author="OLTRE" w:date="2024-07-03T22:42:00Z"/>
                <w:rFonts w:ascii="Calibri" w:eastAsia="Times New Roman" w:hAnsi="Calibri" w:cs="Calibri"/>
                <w:color w:val="000000"/>
                <w:sz w:val="20"/>
                <w:szCs w:val="20"/>
                <w:lang w:eastAsia="en-ID"/>
              </w:rPr>
            </w:pPr>
          </w:p>
          <w:p w14:paraId="08391D57" w14:textId="7410FAB9" w:rsidR="00DB746E" w:rsidRPr="005A2466" w:rsidRDefault="00DB746E" w:rsidP="00BA45BC">
            <w:pPr>
              <w:pStyle w:val="ListParagraph"/>
              <w:numPr>
                <w:ilvl w:val="0"/>
                <w:numId w:val="146"/>
              </w:numPr>
              <w:spacing w:after="0" w:line="240" w:lineRule="auto"/>
              <w:ind w:left="561" w:hanging="561"/>
              <w:jc w:val="both"/>
              <w:rPr>
                <w:rFonts w:ascii="Calibri" w:hAnsi="Calibri"/>
                <w:color w:val="000000"/>
                <w:sz w:val="20"/>
              </w:rPr>
            </w:pP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terjadi</w:t>
            </w:r>
            <w:proofErr w:type="spellEnd"/>
            <w:r w:rsidRPr="005A2466">
              <w:rPr>
                <w:rFonts w:ascii="Calibri" w:hAnsi="Calibri"/>
                <w:color w:val="000000"/>
                <w:sz w:val="20"/>
              </w:rPr>
              <w:t xml:space="preserve"> </w:t>
            </w:r>
            <w:proofErr w:type="spellStart"/>
            <w:r w:rsidRPr="005A2466">
              <w:rPr>
                <w:rFonts w:ascii="Calibri" w:hAnsi="Calibri"/>
                <w:color w:val="000000"/>
                <w:sz w:val="20"/>
              </w:rPr>
              <w:t>kebuntuan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eastAsia="Times New Roman" w:hAnsi="Calibri" w:cs="Calibri"/>
                <w:color w:val="000000"/>
                <w:sz w:val="20"/>
                <w:szCs w:val="20"/>
                <w:lang w:eastAsia="en-ID"/>
              </w:rPr>
              <w:t>pengambilan</w:t>
            </w:r>
            <w:proofErr w:type="spellEnd"/>
            <w:r w:rsidRPr="005A2466">
              <w:rPr>
                <w:rFonts w:ascii="Calibri" w:hAnsi="Calibri"/>
                <w:color w:val="000000"/>
                <w:sz w:val="20"/>
              </w:rPr>
              <w:t xml:space="preserve"> </w:t>
            </w:r>
            <w:proofErr w:type="spellStart"/>
            <w:r w:rsidRPr="005A2466">
              <w:rPr>
                <w:rFonts w:ascii="Calibri" w:hAnsi="Calibri"/>
                <w:color w:val="000000"/>
                <w:sz w:val="20"/>
              </w:rPr>
              <w:t>suara</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del w:id="506" w:author="OLTRE" w:date="2024-07-03T22:42:00Z">
              <w:r w:rsidRPr="005A2466">
                <w:rPr>
                  <w:rFonts w:ascii="Calibri" w:hAnsi="Calibri"/>
                  <w:color w:val="000000"/>
                  <w:sz w:val="20"/>
                </w:rPr>
                <w:delText>mungkin terjadi</w:delText>
              </w:r>
            </w:del>
            <w:proofErr w:type="spellStart"/>
            <w:ins w:id="507" w:author="OLTRE" w:date="2024-07-03T22:42:00Z">
              <w:r w:rsidR="00866DF5">
                <w:rPr>
                  <w:rFonts w:ascii="Calibri" w:hAnsi="Calibri"/>
                  <w:color w:val="000000"/>
                  <w:sz w:val="20"/>
                </w:rPr>
                <w:t>berlaku</w:t>
              </w:r>
            </w:ins>
            <w:proofErr w:type="spellEnd"/>
            <w:r w:rsidRPr="005A2466">
              <w:rPr>
                <w:rFonts w:ascii="Calibri" w:hAnsi="Calibri"/>
                <w:color w:val="000000"/>
                <w:sz w:val="20"/>
              </w:rPr>
              <w:t xml:space="preserve">) </w:t>
            </w:r>
            <w:proofErr w:type="spellStart"/>
            <w:r w:rsidRPr="005A2466">
              <w:rPr>
                <w:rFonts w:ascii="Calibri" w:hAnsi="Calibri"/>
                <w:color w:val="000000"/>
                <w:sz w:val="20"/>
              </w:rPr>
              <w:t>Presiden</w:t>
            </w:r>
            <w:proofErr w:type="spellEnd"/>
            <w:r w:rsidRPr="005A2466">
              <w:rPr>
                <w:rFonts w:ascii="Calibri" w:hAnsi="Calibri"/>
                <w:color w:val="000000"/>
                <w:sz w:val="20"/>
              </w:rPr>
              <w:t xml:space="preserve"> </w:t>
            </w:r>
            <w:proofErr w:type="spellStart"/>
            <w:r w:rsidRPr="005A2466">
              <w:rPr>
                <w:rFonts w:ascii="Calibri" w:hAnsi="Calibri"/>
                <w:color w:val="000000"/>
                <w:sz w:val="20"/>
              </w:rPr>
              <w:t>Direktur</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Presiden</w:t>
            </w:r>
            <w:proofErr w:type="spellEnd"/>
            <w:r w:rsidRPr="005A2466">
              <w:rPr>
                <w:rFonts w:ascii="Calibri" w:hAnsi="Calibri"/>
                <w:color w:val="000000"/>
                <w:sz w:val="20"/>
              </w:rPr>
              <w:t xml:space="preserve">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tambahan</w:t>
            </w:r>
            <w:proofErr w:type="spellEnd"/>
            <w:r w:rsidRPr="005A2466">
              <w:rPr>
                <w:rFonts w:ascii="Calibri" w:hAnsi="Calibri"/>
                <w:color w:val="000000"/>
                <w:sz w:val="20"/>
              </w:rPr>
              <w:t xml:space="preserve"> </w:t>
            </w:r>
            <w:ins w:id="508" w:author="OLTRE" w:date="2024-07-03T22:42:00Z">
              <w:r w:rsidR="00E81E8F">
                <w:rPr>
                  <w:rFonts w:ascii="Calibri" w:hAnsi="Calibri"/>
                  <w:color w:val="000000"/>
                  <w:sz w:val="20"/>
                </w:rPr>
                <w:t>1 (</w:t>
              </w:r>
              <w:proofErr w:type="spellStart"/>
              <w:r w:rsidR="00E81E8F">
                <w:rPr>
                  <w:rFonts w:ascii="Calibri" w:hAnsi="Calibri"/>
                  <w:color w:val="000000"/>
                  <w:sz w:val="20"/>
                </w:rPr>
                <w:t>satu</w:t>
              </w:r>
              <w:proofErr w:type="spellEnd"/>
              <w:r w:rsidR="00E81E8F">
                <w:rPr>
                  <w:rFonts w:ascii="Calibri" w:hAnsi="Calibri"/>
                  <w:color w:val="000000"/>
                  <w:sz w:val="20"/>
                </w:rPr>
                <w:t xml:space="preserve">) </w:t>
              </w:r>
            </w:ins>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suara</w:t>
            </w:r>
            <w:proofErr w:type="spellEnd"/>
            <w:r w:rsidRPr="005A2466">
              <w:rPr>
                <w:rFonts w:ascii="Calibri" w:hAnsi="Calibri"/>
                <w:color w:val="000000"/>
                <w:sz w:val="20"/>
              </w:rPr>
              <w:t>.</w:t>
            </w:r>
          </w:p>
          <w:p w14:paraId="4A6F7BD3" w14:textId="77777777" w:rsidR="006719FF" w:rsidRDefault="006719FF" w:rsidP="00DD1C00">
            <w:pPr>
              <w:spacing w:after="0" w:line="240" w:lineRule="auto"/>
              <w:contextualSpacing/>
              <w:jc w:val="both"/>
              <w:textAlignment w:val="baseline"/>
              <w:rPr>
                <w:del w:id="509" w:author="OLTRE" w:date="2024-07-03T22:42:00Z"/>
                <w:rFonts w:ascii="Calibri" w:hAnsi="Calibri"/>
                <w:color w:val="000000"/>
                <w:sz w:val="20"/>
              </w:rPr>
            </w:pPr>
          </w:p>
          <w:p w14:paraId="40B69ACA" w14:textId="77777777" w:rsidR="00F115BF" w:rsidRPr="005A2466" w:rsidRDefault="00F115BF" w:rsidP="00DD1C00">
            <w:pPr>
              <w:spacing w:after="0" w:line="240" w:lineRule="auto"/>
              <w:contextualSpacing/>
              <w:jc w:val="both"/>
              <w:textAlignment w:val="baseline"/>
              <w:rPr>
                <w:rFonts w:ascii="Calibri" w:hAnsi="Calibri"/>
                <w:color w:val="000000"/>
                <w:sz w:val="20"/>
              </w:rPr>
            </w:pPr>
          </w:p>
          <w:p w14:paraId="4CE89AFC" w14:textId="4EE99C0B" w:rsidR="00F115BF" w:rsidRPr="00BA45BC" w:rsidRDefault="00DB746E" w:rsidP="004E5CBB">
            <w:pPr>
              <w:pStyle w:val="ListParagraph"/>
              <w:numPr>
                <w:ilvl w:val="0"/>
                <w:numId w:val="146"/>
              </w:numPr>
              <w:spacing w:after="0" w:line="240" w:lineRule="auto"/>
              <w:ind w:left="561" w:hanging="561"/>
              <w:jc w:val="both"/>
              <w:rPr>
                <w:rPrChange w:id="510" w:author="OLTRE" w:date="2024-07-03T22:42:00Z">
                  <w:rPr>
                    <w:rFonts w:ascii="Calibri" w:hAnsi="Calibri"/>
                    <w:color w:val="000000"/>
                    <w:sz w:val="20"/>
                  </w:rPr>
                </w:rPrChange>
              </w:rPr>
            </w:pPr>
            <w:proofErr w:type="spellStart"/>
            <w:r w:rsidRPr="005A2466">
              <w:rPr>
                <w:rFonts w:ascii="Calibri" w:eastAsia="Times New Roman" w:hAnsi="Calibri" w:cs="Calibri"/>
                <w:color w:val="000000"/>
                <w:sz w:val="20"/>
                <w:szCs w:val="20"/>
                <w:lang w:eastAsia="en-ID"/>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Dewan </w:t>
            </w:r>
            <w:del w:id="511" w:author="OLTRE" w:date="2024-07-03T22:42:00Z">
              <w:r w:rsidRPr="005A2466">
                <w:rPr>
                  <w:rFonts w:ascii="Calibri" w:hAnsi="Calibri"/>
                  <w:color w:val="000000"/>
                  <w:sz w:val="20"/>
                </w:rPr>
                <w:delText>Komisais</w:delText>
              </w:r>
            </w:del>
            <w:proofErr w:type="spellStart"/>
            <w:ins w:id="512" w:author="OLTRE" w:date="2024-07-03T22:42:00Z">
              <w:r w:rsidR="00B22A50">
                <w:rPr>
                  <w:rFonts w:ascii="Calibri" w:hAnsi="Calibri"/>
                  <w:color w:val="000000"/>
                  <w:sz w:val="20"/>
                </w:rPr>
                <w:t>Komisaris</w:t>
              </w:r>
            </w:ins>
            <w:proofErr w:type="spellEnd"/>
            <w:r w:rsidR="00B22A50" w:rsidRPr="005A2466">
              <w:rPr>
                <w:rFonts w:ascii="Calibri" w:hAnsi="Calibri"/>
                <w:color w:val="000000"/>
                <w:sz w:val="20"/>
              </w:rPr>
              <w:t xml:space="preserve"> </w:t>
            </w:r>
            <w:r w:rsidRPr="005A2466">
              <w:rPr>
                <w:rFonts w:ascii="Calibri" w:hAnsi="Calibri"/>
                <w:color w:val="000000"/>
                <w:sz w:val="20"/>
              </w:rPr>
              <w:t>(</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del w:id="513" w:author="OLTRE" w:date="2024-07-03T22:42:00Z">
              <w:r w:rsidRPr="005A2466">
                <w:rPr>
                  <w:rFonts w:ascii="Calibri" w:hAnsi="Calibri"/>
                  <w:color w:val="000000"/>
                  <w:sz w:val="20"/>
                </w:rPr>
                <w:delText>mungkin terjadi)</w:delText>
              </w:r>
            </w:del>
            <w:proofErr w:type="spellStart"/>
            <w:ins w:id="514" w:author="OLTRE" w:date="2024-07-03T22:42:00Z">
              <w:r w:rsidR="00DC5214">
                <w:rPr>
                  <w:rFonts w:ascii="Calibri" w:hAnsi="Calibri"/>
                  <w:color w:val="000000"/>
                  <w:sz w:val="20"/>
                </w:rPr>
                <w:t>berlaku</w:t>
              </w:r>
              <w:proofErr w:type="spellEnd"/>
              <w:r w:rsidRPr="005A2466">
                <w:rPr>
                  <w:rFonts w:ascii="Calibri" w:hAnsi="Calibri"/>
                  <w:color w:val="000000"/>
                  <w:sz w:val="20"/>
                </w:rPr>
                <w:t xml:space="preserve">) </w:t>
              </w:r>
              <w:r w:rsidR="00862E27">
                <w:rPr>
                  <w:rFonts w:ascii="Calibri" w:hAnsi="Calibri"/>
                  <w:color w:val="000000"/>
                  <w:sz w:val="20"/>
                </w:rPr>
                <w:t>juga</w:t>
              </w:r>
            </w:ins>
            <w:r w:rsidR="00862E27">
              <w:rPr>
                <w:rFonts w:ascii="Calibri" w:hAnsi="Calibri"/>
                <w:color w:val="000000"/>
                <w:sz w:val="20"/>
              </w:rPr>
              <w:t xml:space="preserve">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mengambil</w:t>
            </w:r>
            <w:proofErr w:type="spellEnd"/>
            <w:r w:rsidRPr="005A2466">
              <w:rPr>
                <w:rFonts w:ascii="Calibri" w:hAnsi="Calibri"/>
                <w:color w:val="000000"/>
                <w:sz w:val="20"/>
              </w:rPr>
              <w:t xml:space="preserve"> </w:t>
            </w:r>
            <w:del w:id="515" w:author="OLTRE" w:date="2024-07-03T22:42:00Z">
              <w:r w:rsidRPr="005A2466">
                <w:rPr>
                  <w:rFonts w:ascii="Calibri" w:hAnsi="Calibri"/>
                  <w:color w:val="000000"/>
                  <w:sz w:val="20"/>
                </w:rPr>
                <w:delText>resolusi</w:delText>
              </w:r>
            </w:del>
            <w:proofErr w:type="spellStart"/>
            <w:ins w:id="516" w:author="OLTRE" w:date="2024-07-03T22:42:00Z">
              <w:r w:rsidR="00862E27">
                <w:rPr>
                  <w:rFonts w:ascii="Calibri" w:hAnsi="Calibri"/>
                  <w:color w:val="000000"/>
                  <w:sz w:val="20"/>
                </w:rPr>
                <w:t>keputusan</w:t>
              </w:r>
            </w:ins>
            <w:proofErr w:type="spellEnd"/>
            <w:r w:rsidR="00862E27">
              <w:rPr>
                <w:rFonts w:ascii="Calibri" w:hAnsi="Calibri"/>
                <w:color w:val="000000"/>
                <w:sz w:val="20"/>
              </w:rPr>
              <w:t xml:space="preserve"> </w:t>
            </w:r>
            <w:r w:rsidRPr="005A2466">
              <w:rPr>
                <w:rFonts w:ascii="Calibri" w:hAnsi="Calibri"/>
                <w:color w:val="000000"/>
                <w:sz w:val="20"/>
              </w:rPr>
              <w:t xml:space="preserve">yang </w:t>
            </w:r>
            <w:proofErr w:type="spellStart"/>
            <w:r w:rsidRPr="005A2466">
              <w:rPr>
                <w:rFonts w:ascii="Calibri" w:hAnsi="Calibri"/>
                <w:color w:val="000000"/>
                <w:sz w:val="20"/>
              </w:rPr>
              <w:t>sah</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mengikat</w:t>
            </w:r>
            <w:proofErr w:type="spellEnd"/>
            <w:r w:rsidRPr="005A2466">
              <w:rPr>
                <w:rFonts w:ascii="Calibri" w:hAnsi="Calibri"/>
                <w:color w:val="000000"/>
                <w:sz w:val="20"/>
              </w:rPr>
              <w:t xml:space="preserve"> </w:t>
            </w:r>
            <w:proofErr w:type="spellStart"/>
            <w:r w:rsidRPr="005A2466">
              <w:rPr>
                <w:rFonts w:ascii="Calibri" w:hAnsi="Calibri"/>
                <w:color w:val="000000"/>
                <w:sz w:val="20"/>
              </w:rPr>
              <w:t>tanpa</w:t>
            </w:r>
            <w:proofErr w:type="spellEnd"/>
            <w:r w:rsidRPr="005A2466">
              <w:rPr>
                <w:rFonts w:ascii="Calibri" w:hAnsi="Calibri"/>
                <w:color w:val="000000"/>
                <w:sz w:val="20"/>
              </w:rPr>
              <w:t xml:space="preserve"> </w:t>
            </w:r>
            <w:proofErr w:type="spellStart"/>
            <w:r w:rsidRPr="005A2466">
              <w:rPr>
                <w:rFonts w:ascii="Calibri" w:hAnsi="Calibri"/>
                <w:color w:val="000000"/>
                <w:sz w:val="20"/>
              </w:rPr>
              <w:t>mengadakan</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diberitahukan</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mengenai</w:t>
            </w:r>
            <w:proofErr w:type="spellEnd"/>
            <w:r w:rsidRPr="005A2466">
              <w:rPr>
                <w:rFonts w:ascii="Calibri" w:hAnsi="Calibri"/>
                <w:color w:val="000000"/>
                <w:sz w:val="20"/>
              </w:rPr>
              <w:t xml:space="preserve"> agenda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del w:id="517" w:author="OLTRE" w:date="2024-07-03T22:42:00Z">
              <w:r w:rsidRPr="005A2466">
                <w:rPr>
                  <w:rFonts w:ascii="Calibri" w:hAnsi="Calibri"/>
                  <w:color w:val="000000"/>
                  <w:sz w:val="20"/>
                </w:rPr>
                <w:delText>mungkin terjadi</w:delText>
              </w:r>
            </w:del>
            <w:proofErr w:type="spellStart"/>
            <w:ins w:id="518" w:author="OLTRE" w:date="2024-07-03T22:42:00Z">
              <w:r w:rsidR="00E47E8F">
                <w:rPr>
                  <w:rFonts w:ascii="Calibri" w:hAnsi="Calibri"/>
                  <w:color w:val="000000"/>
                  <w:sz w:val="20"/>
                </w:rPr>
                <w:t>ber</w:t>
              </w:r>
              <w:r w:rsidR="00E465A3">
                <w:rPr>
                  <w:rFonts w:ascii="Calibri" w:hAnsi="Calibri"/>
                  <w:color w:val="000000"/>
                  <w:sz w:val="20"/>
                </w:rPr>
                <w:t>laku</w:t>
              </w:r>
            </w:ins>
            <w:proofErr w:type="spellEnd"/>
            <w:r w:rsidRPr="005A2466">
              <w:rPr>
                <w:rFonts w:ascii="Calibri" w:hAnsi="Calibri"/>
                <w:color w:val="000000"/>
                <w:sz w:val="20"/>
              </w:rPr>
              <w:t xml:space="preserve">) </w:t>
            </w:r>
            <w:proofErr w:type="spellStart"/>
            <w:r w:rsidRPr="005A2466">
              <w:rPr>
                <w:rFonts w:ascii="Calibri" w:hAnsi="Calibri"/>
                <w:color w:val="000000"/>
                <w:sz w:val="20"/>
              </w:rPr>
              <w:t>menyetujui</w:t>
            </w:r>
            <w:proofErr w:type="spellEnd"/>
            <w:r w:rsidRPr="005A2466">
              <w:rPr>
                <w:rFonts w:ascii="Calibri" w:hAnsi="Calibri"/>
                <w:color w:val="000000"/>
                <w:sz w:val="20"/>
              </w:rPr>
              <w:t xml:space="preserve"> </w:t>
            </w:r>
            <w:proofErr w:type="spellStart"/>
            <w:r w:rsidRPr="005A2466">
              <w:rPr>
                <w:rFonts w:ascii="Calibri" w:hAnsi="Calibri"/>
                <w:color w:val="000000"/>
                <w:sz w:val="20"/>
              </w:rPr>
              <w:t>keputusan</w:t>
            </w:r>
            <w:proofErr w:type="spellEnd"/>
            <w:r w:rsidRPr="005A2466">
              <w:rPr>
                <w:rFonts w:ascii="Calibri" w:hAnsi="Calibri"/>
                <w:color w:val="000000"/>
                <w:sz w:val="20"/>
              </w:rPr>
              <w:t xml:space="preserve"> </w:t>
            </w:r>
            <w:proofErr w:type="spellStart"/>
            <w:ins w:id="519" w:author="OLTRE" w:date="2024-07-03T22:42:00Z">
              <w:r w:rsidR="00A2105E">
                <w:rPr>
                  <w:rFonts w:ascii="Calibri" w:hAnsi="Calibri"/>
                  <w:color w:val="000000"/>
                  <w:sz w:val="20"/>
                </w:rPr>
                <w:t>terkait</w:t>
              </w:r>
              <w:proofErr w:type="spellEnd"/>
              <w:r w:rsidR="00A2105E">
                <w:rPr>
                  <w:rFonts w:ascii="Calibri" w:hAnsi="Calibri"/>
                  <w:color w:val="000000"/>
                  <w:sz w:val="20"/>
                </w:rPr>
                <w:t xml:space="preserve"> </w:t>
              </w:r>
            </w:ins>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menandatangani</w:t>
            </w:r>
            <w:proofErr w:type="spellEnd"/>
            <w:r w:rsidRPr="005A2466">
              <w:rPr>
                <w:rFonts w:ascii="Calibri" w:hAnsi="Calibri"/>
                <w:color w:val="000000"/>
                <w:sz w:val="20"/>
              </w:rPr>
              <w:t xml:space="preserve"> </w:t>
            </w:r>
            <w:proofErr w:type="spellStart"/>
            <w:ins w:id="520" w:author="OLTRE" w:date="2024-07-03T22:42:00Z">
              <w:r w:rsidR="00A2105E">
                <w:rPr>
                  <w:rFonts w:ascii="Calibri" w:hAnsi="Calibri"/>
                  <w:color w:val="000000"/>
                  <w:sz w:val="20"/>
                </w:rPr>
                <w:t>suatu</w:t>
              </w:r>
              <w:proofErr w:type="spellEnd"/>
              <w:r w:rsidR="00A2105E">
                <w:rPr>
                  <w:rFonts w:ascii="Calibri" w:hAnsi="Calibri"/>
                  <w:color w:val="000000"/>
                  <w:sz w:val="20"/>
                </w:rPr>
                <w:t xml:space="preserve"> </w:t>
              </w:r>
            </w:ins>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Keputusan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Dewan </w:t>
            </w:r>
            <w:del w:id="521" w:author="OLTRE" w:date="2024-07-03T22:42:00Z">
              <w:r w:rsidRPr="005A2466">
                <w:rPr>
                  <w:rFonts w:ascii="Calibri" w:hAnsi="Calibri"/>
                  <w:color w:val="000000"/>
                  <w:sz w:val="20"/>
                </w:rPr>
                <w:delText>Komisais</w:delText>
              </w:r>
            </w:del>
            <w:proofErr w:type="spellStart"/>
            <w:ins w:id="522" w:author="OLTRE" w:date="2024-07-03T22:42:00Z">
              <w:r w:rsidR="00B22A50">
                <w:rPr>
                  <w:rFonts w:ascii="Calibri" w:hAnsi="Calibri"/>
                  <w:color w:val="000000"/>
                  <w:sz w:val="20"/>
                </w:rPr>
                <w:t>Komisaris</w:t>
              </w:r>
            </w:ins>
            <w:proofErr w:type="spellEnd"/>
            <w:r w:rsidR="00B22A50" w:rsidRPr="005A2466">
              <w:rPr>
                <w:rFonts w:ascii="Calibri" w:hAnsi="Calibri"/>
                <w:color w:val="000000"/>
                <w:sz w:val="20"/>
              </w:rPr>
              <w:t xml:space="preserve"> </w:t>
            </w:r>
            <w:r w:rsidRPr="005A2466">
              <w:rPr>
                <w:rFonts w:ascii="Calibri" w:hAnsi="Calibri"/>
                <w:color w:val="000000"/>
                <w:sz w:val="20"/>
              </w:rPr>
              <w:t xml:space="preserve">yang </w:t>
            </w:r>
            <w:proofErr w:type="spellStart"/>
            <w:r w:rsidRPr="005A2466">
              <w:rPr>
                <w:rFonts w:ascii="Calibri" w:hAnsi="Calibri"/>
                <w:color w:val="000000"/>
                <w:sz w:val="20"/>
              </w:rPr>
              <w:t>diambil</w:t>
            </w:r>
            <w:proofErr w:type="spellEnd"/>
            <w:r w:rsidRPr="005A2466">
              <w:rPr>
                <w:rFonts w:ascii="Calibri" w:hAnsi="Calibri"/>
                <w:color w:val="000000"/>
                <w:sz w:val="20"/>
              </w:rPr>
              <w:t xml:space="preserve"> </w:t>
            </w:r>
            <w:proofErr w:type="spellStart"/>
            <w:ins w:id="523" w:author="OLTRE" w:date="2024-07-03T22:42:00Z">
              <w:r w:rsidR="00326BD4">
                <w:rPr>
                  <w:rFonts w:ascii="Calibri" w:hAnsi="Calibri"/>
                  <w:color w:val="000000"/>
                  <w:sz w:val="20"/>
                </w:rPr>
                <w:t>dengan</w:t>
              </w:r>
              <w:proofErr w:type="spellEnd"/>
              <w:r w:rsidR="00326BD4">
                <w:rPr>
                  <w:rFonts w:ascii="Calibri" w:hAnsi="Calibri"/>
                  <w:color w:val="000000"/>
                  <w:sz w:val="20"/>
                </w:rPr>
                <w:t xml:space="preserve"> </w:t>
              </w:r>
              <w:proofErr w:type="spellStart"/>
              <w:r w:rsidR="00326BD4">
                <w:rPr>
                  <w:rFonts w:ascii="Calibri" w:hAnsi="Calibri"/>
                  <w:color w:val="000000"/>
                  <w:sz w:val="20"/>
                </w:rPr>
                <w:t>cara</w:t>
              </w:r>
              <w:proofErr w:type="spellEnd"/>
              <w:r w:rsidR="00326BD4">
                <w:rPr>
                  <w:rFonts w:ascii="Calibri" w:hAnsi="Calibri"/>
                  <w:color w:val="000000"/>
                  <w:sz w:val="20"/>
                </w:rPr>
                <w:t xml:space="preserve"> </w:t>
              </w:r>
            </w:ins>
            <w:proofErr w:type="spellStart"/>
            <w:r w:rsidRPr="005A2466">
              <w:rPr>
                <w:rFonts w:ascii="Calibri" w:hAnsi="Calibri"/>
                <w:color w:val="000000"/>
                <w:sz w:val="20"/>
              </w:rPr>
              <w:t>demikian</w:t>
            </w:r>
            <w:proofErr w:type="spellEnd"/>
            <w:r w:rsidRPr="005A2466">
              <w:rPr>
                <w:rFonts w:ascii="Calibri" w:hAnsi="Calibri"/>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kekuatan</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yang </w:t>
            </w:r>
            <w:proofErr w:type="spellStart"/>
            <w:r w:rsidRPr="005A2466">
              <w:rPr>
                <w:rFonts w:ascii="Calibri" w:hAnsi="Calibri"/>
                <w:color w:val="000000"/>
                <w:sz w:val="20"/>
              </w:rPr>
              <w:t>sama</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keputusan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diambil</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ins w:id="524" w:author="OLTRE" w:date="2024-07-03T22:42:00Z">
              <w:r w:rsidR="00DF5D67">
                <w:rPr>
                  <w:rFonts w:ascii="Calibri" w:hAnsi="Calibri"/>
                  <w:color w:val="000000"/>
                  <w:sz w:val="20"/>
                </w:rPr>
                <w:t xml:space="preserve"> yang </w:t>
              </w:r>
              <w:proofErr w:type="spellStart"/>
              <w:r w:rsidR="00DF5D67">
                <w:rPr>
                  <w:rFonts w:ascii="Calibri" w:hAnsi="Calibri"/>
                  <w:color w:val="000000"/>
                  <w:sz w:val="20"/>
                </w:rPr>
                <w:t>terkait</w:t>
              </w:r>
            </w:ins>
            <w:proofErr w:type="spellEnd"/>
            <w:r w:rsidRPr="005A2466">
              <w:rPr>
                <w:rFonts w:ascii="Calibri" w:hAnsi="Calibri"/>
                <w:color w:val="000000"/>
                <w:sz w:val="20"/>
              </w:rPr>
              <w:t>.</w:t>
            </w:r>
          </w:p>
          <w:p w14:paraId="13BB26D0" w14:textId="77777777" w:rsidR="00BE24D9" w:rsidRPr="005A2466" w:rsidRDefault="00BE24D9" w:rsidP="00BA45BC">
            <w:pPr>
              <w:spacing w:after="0" w:line="240" w:lineRule="auto"/>
              <w:contextualSpacing/>
              <w:rPr>
                <w:rFonts w:ascii="Calibri" w:hAnsi="Calibri"/>
                <w:sz w:val="20"/>
                <w:rPrChange w:id="525" w:author="OLTRE" w:date="2024-07-03T22:42:00Z">
                  <w:rPr>
                    <w:rFonts w:ascii="Calibri" w:hAnsi="Calibri"/>
                    <w:color w:val="000000"/>
                    <w:sz w:val="20"/>
                  </w:rPr>
                </w:rPrChange>
              </w:rPr>
              <w:pPrChange w:id="526" w:author="OLTRE" w:date="2024-07-03T22:42:00Z">
                <w:pPr>
                  <w:spacing w:after="0" w:line="240" w:lineRule="auto"/>
                  <w:jc w:val="both"/>
                </w:pPr>
              </w:pPrChange>
            </w:pPr>
          </w:p>
          <w:p w14:paraId="73142F47" w14:textId="77777777" w:rsidR="00F115BF" w:rsidRPr="00AA30B5" w:rsidRDefault="00F115BF" w:rsidP="00AA30B5">
            <w:pPr>
              <w:spacing w:after="0" w:line="240" w:lineRule="auto"/>
              <w:jc w:val="both"/>
              <w:rPr>
                <w:del w:id="527" w:author="OLTRE" w:date="2024-07-03T22:42:00Z"/>
                <w:rFonts w:ascii="Calibri" w:eastAsia="Times New Roman" w:hAnsi="Calibri" w:cs="Calibri"/>
                <w:color w:val="000000"/>
                <w:sz w:val="20"/>
                <w:szCs w:val="20"/>
                <w:lang w:eastAsia="en-ID"/>
              </w:rPr>
            </w:pPr>
          </w:p>
          <w:p w14:paraId="6866BC77" w14:textId="77777777" w:rsidR="00DB746E" w:rsidRPr="005A2466" w:rsidRDefault="00DB746E" w:rsidP="00AA30B5">
            <w:pPr>
              <w:pStyle w:val="ListParagraph"/>
              <w:numPr>
                <w:ilvl w:val="0"/>
                <w:numId w:val="146"/>
              </w:numPr>
              <w:spacing w:after="0" w:line="240" w:lineRule="auto"/>
              <w:ind w:left="561" w:hanging="561"/>
              <w:jc w:val="both"/>
              <w:rPr>
                <w:del w:id="528" w:author="OLTRE" w:date="2024-07-03T22:42:00Z"/>
                <w:rFonts w:ascii="Calibri" w:hAnsi="Calibri"/>
                <w:color w:val="000000"/>
                <w:sz w:val="20"/>
              </w:rPr>
            </w:pPr>
            <w:del w:id="529" w:author="OLTRE" w:date="2024-07-03T22:42:00Z">
              <w:r w:rsidRPr="005A2466">
                <w:rPr>
                  <w:rFonts w:ascii="Calibri" w:eastAsia="Times New Roman" w:hAnsi="Calibri" w:cs="Calibri"/>
                  <w:color w:val="000000"/>
                  <w:sz w:val="20"/>
                  <w:szCs w:val="20"/>
                  <w:lang w:eastAsia="en-ID"/>
                </w:rPr>
                <w:delText>Hak</w:delText>
              </w:r>
              <w:r w:rsidRPr="005A2466">
                <w:rPr>
                  <w:rFonts w:ascii="Calibri" w:hAnsi="Calibri"/>
                  <w:color w:val="000000"/>
                  <w:sz w:val="20"/>
                </w:rPr>
                <w:delText xml:space="preserve"> suatu Pihak sehubungan dengan Pasal 5 untuk menunjuk Direktur atau Komisaris termasuk juga hak memberhentikan Direktur atau Komisaris yang ditunjuknya setiap saat dan juga hak untuk memutuskan periode jabatan orang yang ditunjuk tersebut.</w:delText>
              </w:r>
            </w:del>
          </w:p>
          <w:p w14:paraId="4858FCDE" w14:textId="77777777" w:rsidR="00923A3E" w:rsidRDefault="00923A3E" w:rsidP="00AA30B5">
            <w:pPr>
              <w:spacing w:after="0" w:line="240" w:lineRule="auto"/>
              <w:ind w:left="561" w:hanging="561"/>
              <w:contextualSpacing/>
              <w:rPr>
                <w:del w:id="530" w:author="OLTRE" w:date="2024-07-03T22:42:00Z"/>
                <w:rFonts w:ascii="Calibri" w:hAnsi="Calibri"/>
                <w:sz w:val="20"/>
              </w:rPr>
            </w:pPr>
            <w:del w:id="531" w:author="OLTRE" w:date="2024-07-03T22:42:00Z">
              <w:r w:rsidRPr="005A2466">
                <w:rPr>
                  <w:rFonts w:ascii="Calibri" w:hAnsi="Calibri"/>
                  <w:sz w:val="20"/>
                </w:rPr>
                <w:delText xml:space="preserve"> </w:delText>
              </w:r>
            </w:del>
          </w:p>
          <w:p w14:paraId="18E9B01C" w14:textId="77777777" w:rsidR="00BE24D9" w:rsidRPr="005A2466" w:rsidRDefault="00BE24D9" w:rsidP="003923AD">
            <w:pPr>
              <w:spacing w:after="0" w:line="240" w:lineRule="auto"/>
              <w:contextualSpacing/>
              <w:rPr>
                <w:del w:id="532" w:author="OLTRE" w:date="2024-07-03T22:42:00Z"/>
                <w:rFonts w:ascii="Calibri" w:hAnsi="Calibri"/>
                <w:sz w:val="20"/>
              </w:rPr>
            </w:pPr>
          </w:p>
          <w:p w14:paraId="3C24AA97" w14:textId="28928F35" w:rsidR="00DB746E" w:rsidRPr="00613832" w:rsidRDefault="00DB746E" w:rsidP="00BA45BC">
            <w:pPr>
              <w:pStyle w:val="ListParagraph"/>
              <w:numPr>
                <w:ilvl w:val="0"/>
                <w:numId w:val="146"/>
              </w:numPr>
              <w:spacing w:after="0" w:line="240" w:lineRule="auto"/>
              <w:ind w:left="561" w:hanging="561"/>
              <w:jc w:val="both"/>
              <w:rPr>
                <w:rFonts w:ascii="Calibri" w:eastAsia="Times New Roman" w:hAnsi="Calibri" w:cs="Calibri"/>
                <w:color w:val="000000"/>
                <w:sz w:val="20"/>
                <w:szCs w:val="20"/>
                <w:lang w:eastAsia="en-ID"/>
              </w:rPr>
            </w:pPr>
            <w:del w:id="533" w:author="OLTRE" w:date="2024-07-03T22:42:00Z">
              <w:r w:rsidRPr="005A2466">
                <w:rPr>
                  <w:rFonts w:ascii="Calibri" w:hAnsi="Calibri"/>
                  <w:color w:val="000000"/>
                  <w:sz w:val="20"/>
                </w:rPr>
                <w:delText>Penunjukan</w:delText>
              </w:r>
            </w:del>
            <w:proofErr w:type="spellStart"/>
            <w:ins w:id="534" w:author="OLTRE" w:date="2024-07-03T22:42:00Z">
              <w:r w:rsidR="003806D4">
                <w:rPr>
                  <w:rFonts w:ascii="Calibri" w:hAnsi="Calibri"/>
                  <w:color w:val="000000"/>
                  <w:sz w:val="20"/>
                </w:rPr>
                <w:t>Setiap</w:t>
              </w:r>
              <w:proofErr w:type="spellEnd"/>
              <w:r w:rsidR="003806D4">
                <w:rPr>
                  <w:rFonts w:ascii="Calibri" w:hAnsi="Calibri"/>
                  <w:color w:val="000000"/>
                  <w:sz w:val="20"/>
                </w:rPr>
                <w:t xml:space="preserve"> </w:t>
              </w:r>
              <w:proofErr w:type="spellStart"/>
              <w:r w:rsidR="003806D4">
                <w:rPr>
                  <w:rFonts w:ascii="Calibri" w:hAnsi="Calibri"/>
                  <w:color w:val="000000"/>
                  <w:sz w:val="20"/>
                </w:rPr>
                <w:t>p</w:t>
              </w:r>
              <w:r w:rsidRPr="005A2466">
                <w:rPr>
                  <w:rFonts w:ascii="Calibri" w:hAnsi="Calibri"/>
                  <w:color w:val="000000"/>
                  <w:sz w:val="20"/>
                </w:rPr>
                <w:t>enunjukan</w:t>
              </w:r>
            </w:ins>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pemberhentian</w:t>
            </w:r>
            <w:proofErr w:type="spellEnd"/>
            <w:r w:rsidRPr="005A2466">
              <w:rPr>
                <w:rFonts w:ascii="Calibri" w:hAnsi="Calibri"/>
                <w:color w:val="000000"/>
                <w:sz w:val="20"/>
              </w:rPr>
              <w:t xml:space="preserve"> </w:t>
            </w:r>
            <w:proofErr w:type="spellStart"/>
            <w:r w:rsidRPr="005A2466">
              <w:rPr>
                <w:rFonts w:ascii="Calibri" w:hAnsi="Calibri"/>
                <w:color w:val="000000"/>
                <w:sz w:val="20"/>
              </w:rPr>
              <w:t>Direktur</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eastAsia="Times New Roman" w:hAnsi="Calibri" w:cs="Calibri"/>
                <w:color w:val="000000"/>
                <w:sz w:val="20"/>
                <w:szCs w:val="20"/>
                <w:lang w:eastAsia="en-ID"/>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5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dibuat</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dan </w:t>
            </w:r>
            <w:proofErr w:type="spellStart"/>
            <w:r w:rsidRPr="005A2466">
              <w:rPr>
                <w:rFonts w:ascii="Calibri" w:hAnsi="Calibri"/>
                <w:color w:val="000000"/>
                <w:sz w:val="20"/>
              </w:rPr>
              <w:t>ditandatangani</w:t>
            </w:r>
            <w:proofErr w:type="spellEnd"/>
            <w:r w:rsidRPr="005A2466">
              <w:rPr>
                <w:rFonts w:ascii="Calibri" w:hAnsi="Calibri"/>
                <w:color w:val="000000"/>
                <w:sz w:val="20"/>
              </w:rPr>
              <w:t xml:space="preserve"> oleh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del w:id="535" w:author="OLTRE" w:date="2024-07-03T22:42:00Z">
              <w:r w:rsidRPr="005A2466">
                <w:rPr>
                  <w:rFonts w:ascii="Calibri" w:hAnsi="Calibri"/>
                  <w:color w:val="000000"/>
                  <w:sz w:val="20"/>
                </w:rPr>
                <w:delText xml:space="preserve">untuk </w:delText>
              </w:r>
            </w:del>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nama</w:t>
            </w:r>
            <w:proofErr w:type="spellEnd"/>
            <w:r w:rsidRPr="005A2466">
              <w:rPr>
                <w:rFonts w:ascii="Calibri" w:hAnsi="Calibri"/>
                <w:color w:val="000000"/>
                <w:sz w:val="20"/>
              </w:rPr>
              <w:t xml:space="preserve"> </w:t>
            </w:r>
            <w:del w:id="536" w:author="OLTRE" w:date="2024-07-03T22:42:00Z">
              <w:r w:rsidRPr="005A2466">
                <w:rPr>
                  <w:rFonts w:ascii="Calibri" w:hAnsi="Calibri"/>
                  <w:color w:val="000000"/>
                  <w:sz w:val="20"/>
                </w:rPr>
                <w:delText>penunjuk</w:delText>
              </w:r>
            </w:del>
            <w:proofErr w:type="spellStart"/>
            <w:ins w:id="537" w:author="OLTRE" w:date="2024-07-03T22:42:00Z">
              <w:r w:rsidR="004C4FEA">
                <w:rPr>
                  <w:rFonts w:ascii="Calibri" w:hAnsi="Calibri"/>
                  <w:color w:val="000000"/>
                  <w:sz w:val="20"/>
                </w:rPr>
                <w:t>pihak</w:t>
              </w:r>
              <w:proofErr w:type="spellEnd"/>
              <w:r w:rsidR="004C4FEA">
                <w:rPr>
                  <w:rFonts w:ascii="Calibri" w:hAnsi="Calibri"/>
                  <w:color w:val="000000"/>
                  <w:sz w:val="20"/>
                </w:rPr>
                <w:t xml:space="preserve"> yang </w:t>
              </w:r>
              <w:proofErr w:type="spellStart"/>
              <w:r w:rsidR="004C4FEA">
                <w:rPr>
                  <w:rFonts w:ascii="Calibri" w:hAnsi="Calibri"/>
                  <w:color w:val="000000"/>
                  <w:sz w:val="20"/>
                </w:rPr>
                <w:t>menunjuk</w:t>
              </w:r>
            </w:ins>
            <w:proofErr w:type="spellEnd"/>
            <w:r w:rsidR="004C4FEA">
              <w:rPr>
                <w:rFonts w:ascii="Calibri" w:hAnsi="Calibri"/>
                <w:color w:val="000000"/>
                <w:sz w:val="20"/>
              </w:rPr>
              <w:t xml:space="preserve"> </w:t>
            </w:r>
            <w:r w:rsidRPr="005A2466">
              <w:rPr>
                <w:rFonts w:ascii="Calibri" w:hAnsi="Calibri"/>
                <w:color w:val="000000"/>
                <w:sz w:val="20"/>
              </w:rPr>
              <w:t xml:space="preserve">dan </w:t>
            </w:r>
            <w:proofErr w:type="spellStart"/>
            <w:r w:rsidRPr="005A2466">
              <w:rPr>
                <w:rFonts w:ascii="Calibri" w:hAnsi="Calibri"/>
                <w:color w:val="000000"/>
                <w:sz w:val="20"/>
              </w:rPr>
              <w:t>dikirimkan</w:t>
            </w:r>
            <w:proofErr w:type="spellEnd"/>
            <w:r w:rsidRPr="005A2466">
              <w:rPr>
                <w:rFonts w:ascii="Calibri" w:hAnsi="Calibri"/>
                <w:color w:val="000000"/>
                <w:sz w:val="20"/>
              </w:rPr>
              <w:t xml:space="preserve"> </w:t>
            </w:r>
            <w:proofErr w:type="spellStart"/>
            <w:r w:rsidRPr="005A2466">
              <w:rPr>
                <w:rFonts w:ascii="Calibri" w:hAnsi="Calibri"/>
                <w:color w:val="000000"/>
                <w:sz w:val="20"/>
              </w:rPr>
              <w:t>ke</w:t>
            </w:r>
            <w:proofErr w:type="spellEnd"/>
            <w:r w:rsidRPr="005A2466">
              <w:rPr>
                <w:rFonts w:ascii="Calibri" w:hAnsi="Calibri"/>
                <w:color w:val="000000"/>
                <w:sz w:val="20"/>
              </w:rPr>
              <w:t xml:space="preserve"> </w:t>
            </w:r>
            <w:proofErr w:type="spellStart"/>
            <w:r w:rsidRPr="005A2466">
              <w:rPr>
                <w:rFonts w:ascii="Calibri" w:hAnsi="Calibri"/>
                <w:color w:val="000000"/>
                <w:sz w:val="20"/>
              </w:rPr>
              <w:t>alamat</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23.7.</w:t>
            </w:r>
          </w:p>
          <w:p w14:paraId="65B1289D" w14:textId="77777777" w:rsidR="00A7434A" w:rsidRPr="005A2466" w:rsidRDefault="00A7434A" w:rsidP="00BA45BC">
            <w:pPr>
              <w:spacing w:after="0" w:line="240" w:lineRule="auto"/>
              <w:contextualSpacing/>
              <w:jc w:val="both"/>
              <w:textAlignment w:val="baseline"/>
              <w:rPr>
                <w:rFonts w:ascii="Calibri" w:hAnsi="Calibri"/>
                <w:b/>
                <w:color w:val="000000"/>
                <w:sz w:val="20"/>
              </w:rPr>
            </w:pPr>
          </w:p>
        </w:tc>
      </w:tr>
      <w:tr w:rsidR="0011293A" w:rsidRPr="00613832" w14:paraId="3D2A0F49" w14:textId="77777777" w:rsidTr="00BA45BC">
        <w:tc>
          <w:tcPr>
            <w:tcW w:w="4868" w:type="dxa"/>
            <w:gridSpan w:val="2"/>
            <w:tcMar>
              <w:top w:w="0" w:type="dxa"/>
              <w:left w:w="108" w:type="dxa"/>
              <w:bottom w:w="0" w:type="dxa"/>
              <w:right w:w="108" w:type="dxa"/>
            </w:tcMar>
            <w:hideMark/>
          </w:tcPr>
          <w:p w14:paraId="58E3C3EF" w14:textId="6B41C8E6" w:rsidR="00134E27" w:rsidRPr="005A2466" w:rsidRDefault="00134E27" w:rsidP="00BA45BC">
            <w:pPr>
              <w:pStyle w:val="ListParagraph"/>
              <w:numPr>
                <w:ilvl w:val="0"/>
                <w:numId w:val="145"/>
              </w:numPr>
              <w:spacing w:after="0" w:line="240" w:lineRule="auto"/>
              <w:ind w:left="594" w:hanging="594"/>
              <w:jc w:val="both"/>
              <w:rPr>
                <w:rFonts w:ascii="Calibri" w:hAnsi="Calibri"/>
                <w:color w:val="000000"/>
                <w:sz w:val="20"/>
              </w:rPr>
            </w:pPr>
            <w:r w:rsidRPr="005A2466">
              <w:rPr>
                <w:rFonts w:ascii="Calibri" w:hAnsi="Calibri"/>
                <w:color w:val="000000"/>
                <w:sz w:val="20"/>
              </w:rPr>
              <w:lastRenderedPageBreak/>
              <w:t>The appointment and removal of a Director or Commissioner shall (subject to applicable law) take effect as of the date of receipt of the notice of appointment or removal (as the case may be) or, if later, on the effective date of appointment/removal (as the case may be) specified in the said notice. Any Party removing a Director or Commissioner appointed by it shall procure that such Director or Commissioner shall waive, and release the Company from and against, any claim for unfair or wrongful dismissal arising out of such removal.</w:t>
            </w:r>
          </w:p>
          <w:p w14:paraId="63B88E2C" w14:textId="76022BE7" w:rsidR="0048465C" w:rsidRDefault="00134E27" w:rsidP="00613832">
            <w:pPr>
              <w:spacing w:after="0" w:line="240" w:lineRule="auto"/>
              <w:contextualSpacing/>
              <w:jc w:val="both"/>
              <w:rPr>
                <w:rFonts w:ascii="Calibri" w:eastAsia="Times New Roman" w:hAnsi="Calibri" w:cs="Calibri"/>
                <w:sz w:val="20"/>
                <w:szCs w:val="20"/>
                <w:lang w:eastAsia="en-ID"/>
              </w:rPr>
            </w:pPr>
            <w:r w:rsidRPr="00613832">
              <w:rPr>
                <w:rFonts w:ascii="Calibri" w:eastAsia="Times New Roman" w:hAnsi="Calibri" w:cs="Calibri"/>
                <w:sz w:val="20"/>
                <w:szCs w:val="20"/>
                <w:lang w:eastAsia="en-ID"/>
              </w:rPr>
              <w:br/>
            </w:r>
          </w:p>
          <w:p w14:paraId="198CA06D" w14:textId="77777777" w:rsidR="00DB746E" w:rsidRPr="00613832" w:rsidRDefault="00911974" w:rsidP="00AA30B5">
            <w:pPr>
              <w:pStyle w:val="ListParagraph"/>
              <w:numPr>
                <w:ilvl w:val="0"/>
                <w:numId w:val="145"/>
              </w:numPr>
              <w:spacing w:after="0" w:line="240" w:lineRule="auto"/>
              <w:ind w:left="594" w:hanging="594"/>
              <w:jc w:val="both"/>
              <w:rPr>
                <w:del w:id="538" w:author="OLTRE" w:date="2024-07-03T22:42:00Z"/>
                <w:rFonts w:ascii="Calibri" w:eastAsia="Times New Roman" w:hAnsi="Calibri" w:cs="Calibri"/>
                <w:color w:val="000000"/>
                <w:sz w:val="20"/>
                <w:szCs w:val="20"/>
                <w:lang w:eastAsia="en-ID"/>
              </w:rPr>
            </w:pPr>
            <w:del w:id="539" w:author="OLTRE" w:date="2024-07-03T22:42:00Z">
              <w:r w:rsidRPr="005A2466">
                <w:rPr>
                  <w:rFonts w:ascii="Calibri" w:hAnsi="Calibri"/>
                  <w:color w:val="000000"/>
                  <w:sz w:val="20"/>
                </w:rPr>
                <w:lastRenderedPageBreak/>
                <w:delText>The</w:delText>
              </w:r>
              <w:r>
                <w:rPr>
                  <w:rFonts w:ascii="Calibri" w:eastAsia="Times New Roman" w:hAnsi="Calibri" w:cs="Calibri"/>
                  <w:color w:val="000000"/>
                  <w:sz w:val="20"/>
                  <w:szCs w:val="20"/>
                  <w:lang w:eastAsia="en-ID"/>
                </w:rPr>
                <w:delText xml:space="preserve"> Investor</w:delText>
              </w:r>
              <w:r w:rsidR="00134E27" w:rsidRPr="00613832">
                <w:rPr>
                  <w:rFonts w:ascii="Calibri" w:eastAsia="Times New Roman" w:hAnsi="Calibri" w:cs="Calibri"/>
                  <w:color w:val="000000"/>
                  <w:sz w:val="20"/>
                  <w:szCs w:val="20"/>
                  <w:lang w:eastAsia="en-ID"/>
                </w:rPr>
                <w:delText xml:space="preserve"> shall have observer rights.</w:delText>
              </w:r>
            </w:del>
          </w:p>
          <w:p w14:paraId="24510321" w14:textId="42F3239B" w:rsidR="00DB746E" w:rsidRPr="00613832" w:rsidRDefault="00E3015B" w:rsidP="004E5CBB">
            <w:pPr>
              <w:rPr>
                <w:ins w:id="540" w:author="OLTRE" w:date="2024-07-03T22:42:00Z"/>
                <w:color w:val="000000"/>
                <w:lang w:eastAsia="en-ID"/>
              </w:rPr>
            </w:pPr>
            <w:del w:id="541" w:author="OLTRE" w:date="2024-07-03T22:42:00Z">
              <w:r w:rsidRPr="00613832">
                <w:rPr>
                  <w:rFonts w:ascii="Calibri" w:eastAsia="Times New Roman" w:hAnsi="Calibri" w:cs="Calibri"/>
                  <w:color w:val="000000"/>
                  <w:sz w:val="20"/>
                  <w:szCs w:val="20"/>
                  <w:lang w:eastAsia="en-ID"/>
                </w:rPr>
                <w:delText> </w:delText>
              </w:r>
            </w:del>
            <w:commentRangeStart w:id="542"/>
            <w:commentRangeEnd w:id="542"/>
            <w:ins w:id="543" w:author="OLTRE" w:date="2024-07-03T22:42:00Z">
              <w:r w:rsidR="00912CCA">
                <w:rPr>
                  <w:rStyle w:val="CommentReference"/>
                </w:rPr>
                <w:commentReference w:id="542"/>
              </w:r>
            </w:ins>
          </w:p>
          <w:p w14:paraId="1342574D" w14:textId="5F7129FC" w:rsidR="00BE24D9" w:rsidRPr="00613832" w:rsidRDefault="00BE24D9" w:rsidP="00F115BF">
            <w:pPr>
              <w:spacing w:after="0" w:line="240" w:lineRule="auto"/>
              <w:ind w:left="594" w:hanging="594"/>
              <w:contextualSpacing/>
              <w:jc w:val="both"/>
              <w:rPr>
                <w:rFonts w:ascii="Calibri" w:eastAsia="Times New Roman" w:hAnsi="Calibri" w:cs="Calibri"/>
                <w:color w:val="000000"/>
                <w:sz w:val="20"/>
                <w:szCs w:val="20"/>
                <w:lang w:eastAsia="en-ID"/>
              </w:rPr>
            </w:pPr>
          </w:p>
          <w:p w14:paraId="22336C3C" w14:textId="7BA7D3A9" w:rsidR="00134E27" w:rsidRPr="005A2466" w:rsidRDefault="00134E27" w:rsidP="00BA45BC">
            <w:pPr>
              <w:pStyle w:val="ListParagraph"/>
              <w:numPr>
                <w:ilvl w:val="0"/>
                <w:numId w:val="145"/>
              </w:numPr>
              <w:spacing w:after="0" w:line="240" w:lineRule="auto"/>
              <w:ind w:left="594" w:hanging="594"/>
              <w:jc w:val="both"/>
              <w:rPr>
                <w:rFonts w:ascii="Calibri" w:hAnsi="Calibri"/>
                <w:color w:val="000000"/>
                <w:sz w:val="20"/>
              </w:rPr>
            </w:pPr>
            <w:r w:rsidRPr="005A2466">
              <w:rPr>
                <w:rFonts w:ascii="Calibri" w:hAnsi="Calibri"/>
                <w:color w:val="000000"/>
                <w:sz w:val="20"/>
              </w:rPr>
              <w:t xml:space="preserve">The Board of Commissioners, in addition to those powers granted to it under the Company </w:t>
            </w:r>
            <w:r w:rsidRPr="00613832">
              <w:rPr>
                <w:rFonts w:ascii="Calibri" w:eastAsia="Times New Roman" w:hAnsi="Calibri" w:cs="Calibri"/>
                <w:color w:val="000000"/>
                <w:sz w:val="20"/>
                <w:szCs w:val="20"/>
                <w:lang w:eastAsia="en-ID"/>
              </w:rPr>
              <w:t>Law</w:t>
            </w:r>
            <w:r w:rsidRPr="005A2466">
              <w:rPr>
                <w:rFonts w:ascii="Calibri" w:hAnsi="Calibri"/>
                <w:color w:val="000000"/>
                <w:sz w:val="20"/>
              </w:rPr>
              <w:t>, shall be entitled to suspend any Director in the event that the Board of Commissioners, based on its evaluation and assessment, find such Director to be incompetent or lacking the necessary skills, expertise and qualifications as required by the Company to manage and run the business activities of the Company.</w:t>
            </w:r>
          </w:p>
          <w:p w14:paraId="29CC0E9E" w14:textId="77777777" w:rsidR="00DB746E" w:rsidRPr="00613832" w:rsidRDefault="00DB746E" w:rsidP="00613832">
            <w:pPr>
              <w:spacing w:after="0" w:line="240" w:lineRule="auto"/>
              <w:contextualSpacing/>
              <w:jc w:val="both"/>
              <w:rPr>
                <w:rFonts w:ascii="Calibri" w:eastAsia="Times New Roman" w:hAnsi="Calibri" w:cs="Calibri"/>
                <w:color w:val="000000"/>
                <w:sz w:val="20"/>
                <w:szCs w:val="20"/>
                <w:lang w:eastAsia="en-ID"/>
              </w:rPr>
            </w:pPr>
          </w:p>
          <w:p w14:paraId="14598E8E" w14:textId="77777777" w:rsidR="00134E27" w:rsidRPr="005A2466" w:rsidRDefault="00134E27" w:rsidP="005A2466">
            <w:pPr>
              <w:spacing w:after="0" w:line="240" w:lineRule="auto"/>
              <w:contextualSpacing/>
              <w:jc w:val="both"/>
              <w:rPr>
                <w:rFonts w:ascii="Calibri" w:hAnsi="Calibri"/>
                <w:sz w:val="20"/>
              </w:rPr>
            </w:pPr>
          </w:p>
        </w:tc>
        <w:tc>
          <w:tcPr>
            <w:tcW w:w="4914" w:type="dxa"/>
            <w:gridSpan w:val="2"/>
            <w:tcMar>
              <w:top w:w="0" w:type="dxa"/>
              <w:left w:w="108" w:type="dxa"/>
              <w:bottom w:w="0" w:type="dxa"/>
              <w:right w:w="108" w:type="dxa"/>
            </w:tcMar>
            <w:hideMark/>
          </w:tcPr>
          <w:p w14:paraId="76119379" w14:textId="374B6E92" w:rsidR="006719FF" w:rsidRPr="004E5CBB" w:rsidRDefault="00134E27" w:rsidP="004E5CBB">
            <w:pPr>
              <w:pStyle w:val="ListParagraph"/>
              <w:numPr>
                <w:ilvl w:val="0"/>
                <w:numId w:val="146"/>
              </w:numPr>
              <w:spacing w:after="0" w:line="240" w:lineRule="auto"/>
              <w:ind w:left="561" w:hanging="561"/>
              <w:jc w:val="both"/>
              <w:rPr>
                <w:rFonts w:ascii="Calibri" w:hAnsi="Calibri"/>
                <w:color w:val="000000"/>
                <w:sz w:val="20"/>
              </w:rPr>
            </w:pPr>
            <w:proofErr w:type="spellStart"/>
            <w:r w:rsidRPr="005A2466">
              <w:rPr>
                <w:rFonts w:ascii="Calibri" w:hAnsi="Calibri"/>
                <w:color w:val="000000"/>
                <w:sz w:val="20"/>
              </w:rPr>
              <w:lastRenderedPageBreak/>
              <w:t>Penunjukan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pemberhentian</w:t>
            </w:r>
            <w:proofErr w:type="spellEnd"/>
            <w:r w:rsidRPr="005A2466">
              <w:rPr>
                <w:rFonts w:ascii="Calibri" w:hAnsi="Calibri"/>
                <w:color w:val="000000"/>
                <w:sz w:val="20"/>
              </w:rPr>
              <w:t xml:space="preserve"> </w:t>
            </w:r>
            <w:proofErr w:type="spellStart"/>
            <w:r w:rsidRPr="005A2466">
              <w:rPr>
                <w:rFonts w:ascii="Calibri" w:hAnsi="Calibri"/>
                <w:color w:val="000000"/>
                <w:sz w:val="20"/>
              </w:rPr>
              <w:t>seorang</w:t>
            </w:r>
            <w:proofErr w:type="spellEnd"/>
            <w:r w:rsidRPr="005A2466">
              <w:rPr>
                <w:rFonts w:ascii="Calibri" w:hAnsi="Calibri"/>
                <w:color w:val="000000"/>
                <w:sz w:val="20"/>
              </w:rPr>
              <w:t xml:space="preserve"> </w:t>
            </w:r>
            <w:proofErr w:type="spellStart"/>
            <w:r w:rsidRPr="005A2466">
              <w:rPr>
                <w:rFonts w:ascii="Calibri" w:eastAsia="Times New Roman" w:hAnsi="Calibri" w:cs="Calibri"/>
                <w:color w:val="000000"/>
                <w:sz w:val="20"/>
                <w:szCs w:val="20"/>
                <w:lang w:eastAsia="en-ID"/>
              </w:rPr>
              <w:t>Direktur</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saat</w:t>
            </w:r>
            <w:proofErr w:type="spellEnd"/>
            <w:r w:rsidRPr="005A2466">
              <w:rPr>
                <w:rFonts w:ascii="Calibri" w:hAnsi="Calibri"/>
                <w:color w:val="000000"/>
                <w:sz w:val="20"/>
              </w:rPr>
              <w:t xml:space="preserve">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diterimanya</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penunjukan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pemberhentian</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ins w:id="544" w:author="OLTRE" w:date="2024-07-03T22:42:00Z">
              <w:r w:rsidR="0048465C">
                <w:rPr>
                  <w:rFonts w:ascii="Calibri" w:hAnsi="Calibri"/>
                  <w:color w:val="000000"/>
                  <w:sz w:val="20"/>
                </w:rPr>
                <w:t>(</w:t>
              </w:r>
              <w:proofErr w:type="spellStart"/>
              <w:r w:rsidR="0048465C">
                <w:rPr>
                  <w:rFonts w:ascii="Calibri" w:hAnsi="Calibri"/>
                  <w:color w:val="000000"/>
                  <w:sz w:val="20"/>
                </w:rPr>
                <w:t>sebagaimana</w:t>
              </w:r>
              <w:proofErr w:type="spellEnd"/>
              <w:r w:rsidR="0048465C">
                <w:rPr>
                  <w:rFonts w:ascii="Calibri" w:hAnsi="Calibri"/>
                  <w:color w:val="000000"/>
                  <w:sz w:val="20"/>
                </w:rPr>
                <w:t xml:space="preserve"> </w:t>
              </w:r>
              <w:proofErr w:type="spellStart"/>
              <w:r w:rsidR="0048465C">
                <w:rPr>
                  <w:rFonts w:ascii="Calibri" w:hAnsi="Calibri"/>
                  <w:color w:val="000000"/>
                  <w:sz w:val="20"/>
                </w:rPr>
                <w:t>berlaku</w:t>
              </w:r>
              <w:proofErr w:type="spellEnd"/>
              <w:r w:rsidR="0048465C">
                <w:rPr>
                  <w:rFonts w:ascii="Calibri" w:hAnsi="Calibri"/>
                  <w:color w:val="000000"/>
                  <w:sz w:val="20"/>
                </w:rPr>
                <w:t xml:space="preserve">) </w:t>
              </w:r>
            </w:ins>
            <w:proofErr w:type="spellStart"/>
            <w:r w:rsidRPr="005A2466">
              <w:rPr>
                <w:rFonts w:ascii="Calibri" w:hAnsi="Calibri"/>
                <w:color w:val="000000"/>
                <w:sz w:val="20"/>
              </w:rPr>
              <w:t>atau</w:t>
            </w:r>
            <w:proofErr w:type="spellEnd"/>
            <w:ins w:id="545" w:author="OLTRE" w:date="2024-07-03T22:42:00Z">
              <w:r w:rsidR="0048465C">
                <w:rPr>
                  <w:rFonts w:ascii="Calibri" w:hAnsi="Calibri"/>
                  <w:color w:val="000000"/>
                  <w:sz w:val="20"/>
                </w:rPr>
                <w:t xml:space="preserve">, </w:t>
              </w:r>
              <w:proofErr w:type="spellStart"/>
              <w:r w:rsidR="0048465C">
                <w:rPr>
                  <w:rFonts w:ascii="Calibri" w:hAnsi="Calibri"/>
                  <w:color w:val="000000"/>
                  <w:sz w:val="20"/>
                </w:rPr>
                <w:t>jika</w:t>
              </w:r>
              <w:proofErr w:type="spellEnd"/>
              <w:r w:rsidR="0048465C">
                <w:rPr>
                  <w:rFonts w:ascii="Calibri" w:hAnsi="Calibri"/>
                  <w:color w:val="000000"/>
                  <w:sz w:val="20"/>
                </w:rPr>
                <w:t xml:space="preserve"> di </w:t>
              </w:r>
              <w:proofErr w:type="spellStart"/>
              <w:r w:rsidR="0048465C">
                <w:rPr>
                  <w:rFonts w:ascii="Calibri" w:hAnsi="Calibri"/>
                  <w:color w:val="000000"/>
                  <w:sz w:val="20"/>
                </w:rPr>
                <w:t>kemudian</w:t>
              </w:r>
              <w:proofErr w:type="spellEnd"/>
              <w:r w:rsidR="0048465C">
                <w:rPr>
                  <w:rFonts w:ascii="Calibri" w:hAnsi="Calibri"/>
                  <w:color w:val="000000"/>
                  <w:sz w:val="20"/>
                </w:rPr>
                <w:t xml:space="preserve"> </w:t>
              </w:r>
              <w:proofErr w:type="spellStart"/>
              <w:r w:rsidR="0048465C">
                <w:rPr>
                  <w:rFonts w:ascii="Calibri" w:hAnsi="Calibri"/>
                  <w:color w:val="000000"/>
                  <w:sz w:val="20"/>
                </w:rPr>
                <w:t>hari</w:t>
              </w:r>
              <w:proofErr w:type="spellEnd"/>
              <w:r w:rsidR="0048465C">
                <w:rPr>
                  <w:rFonts w:ascii="Calibri" w:hAnsi="Calibri"/>
                  <w:color w:val="000000"/>
                  <w:sz w:val="20"/>
                </w:rPr>
                <w:t>,</w:t>
              </w:r>
            </w:ins>
            <w:r w:rsidR="0048465C">
              <w:rPr>
                <w:rFonts w:ascii="Calibri" w:hAnsi="Calibri"/>
                <w:color w:val="000000"/>
                <w:sz w:val="20"/>
              </w:rPr>
              <w:t xml:space="preserve"> </w:t>
            </w:r>
            <w:r w:rsidRPr="005A2466">
              <w:rPr>
                <w:rFonts w:ascii="Calibri" w:hAnsi="Calibri"/>
                <w:color w:val="000000"/>
                <w:sz w:val="20"/>
              </w:rPr>
              <w:t xml:space="preserve">pada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efektif</w:t>
            </w:r>
            <w:proofErr w:type="spellEnd"/>
            <w:r w:rsidRPr="005A2466">
              <w:rPr>
                <w:rFonts w:ascii="Calibri" w:hAnsi="Calibri"/>
                <w:color w:val="000000"/>
                <w:sz w:val="20"/>
              </w:rPr>
              <w:t xml:space="preserve"> </w:t>
            </w:r>
            <w:proofErr w:type="spellStart"/>
            <w:r w:rsidRPr="005A2466">
              <w:rPr>
                <w:rFonts w:ascii="Calibri" w:hAnsi="Calibri"/>
                <w:color w:val="000000"/>
                <w:sz w:val="20"/>
              </w:rPr>
              <w:t>pengangkatan</w:t>
            </w:r>
            <w:proofErr w:type="spellEnd"/>
            <w:r w:rsidRPr="005A2466">
              <w:rPr>
                <w:rFonts w:ascii="Calibri" w:hAnsi="Calibri"/>
                <w:color w:val="000000"/>
                <w:sz w:val="20"/>
              </w:rPr>
              <w:t xml:space="preserve"> / </w:t>
            </w:r>
            <w:proofErr w:type="spellStart"/>
            <w:r w:rsidRPr="005A2466">
              <w:rPr>
                <w:rFonts w:ascii="Calibri" w:hAnsi="Calibri"/>
                <w:color w:val="000000"/>
                <w:sz w:val="20"/>
              </w:rPr>
              <w:t>pemberhentian</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del w:id="546" w:author="OLTRE" w:date="2024-07-03T22:42:00Z">
              <w:r w:rsidRPr="005A2466">
                <w:rPr>
                  <w:rFonts w:ascii="Calibri" w:hAnsi="Calibri"/>
                  <w:color w:val="000000"/>
                  <w:sz w:val="20"/>
                </w:rPr>
                <w:delText xml:space="preserve">mungkin terjadi) </w:delText>
              </w:r>
            </w:del>
            <w:proofErr w:type="spellStart"/>
            <w:ins w:id="547" w:author="OLTRE" w:date="2024-07-03T22:42:00Z">
              <w:r w:rsidR="0048465C">
                <w:rPr>
                  <w:rFonts w:ascii="Calibri" w:hAnsi="Calibri"/>
                  <w:color w:val="000000"/>
                  <w:sz w:val="20"/>
                </w:rPr>
                <w:t>berlaku</w:t>
              </w:r>
              <w:proofErr w:type="spellEnd"/>
              <w:r w:rsidRPr="005A2466">
                <w:rPr>
                  <w:rFonts w:ascii="Calibri" w:hAnsi="Calibri"/>
                  <w:color w:val="000000"/>
                  <w:sz w:val="20"/>
                </w:rPr>
                <w:t xml:space="preserve">) </w:t>
              </w:r>
              <w:r w:rsidR="0048465C">
                <w:rPr>
                  <w:rFonts w:ascii="Calibri" w:hAnsi="Calibri"/>
                  <w:color w:val="000000"/>
                  <w:sz w:val="20"/>
                </w:rPr>
                <w:t xml:space="preserve">yang </w:t>
              </w:r>
            </w:ins>
            <w:proofErr w:type="spellStart"/>
            <w:r w:rsidRPr="005A2466">
              <w:rPr>
                <w:rFonts w:ascii="Calibri" w:hAnsi="Calibri"/>
                <w:color w:val="000000"/>
                <w:sz w:val="20"/>
              </w:rPr>
              <w:t>tertera</w:t>
            </w:r>
            <w:proofErr w:type="spellEnd"/>
            <w:r w:rsidRPr="005A2466">
              <w:rPr>
                <w:rFonts w:ascii="Calibri" w:hAnsi="Calibri"/>
                <w:color w:val="000000"/>
                <w:sz w:val="20"/>
              </w:rPr>
              <w:t xml:space="preserve"> </w:t>
            </w:r>
            <w:ins w:id="548" w:author="OLTRE" w:date="2024-07-03T22:42:00Z">
              <w:r w:rsidR="0048465C">
                <w:rPr>
                  <w:rFonts w:ascii="Calibri" w:hAnsi="Calibri"/>
                  <w:color w:val="000000"/>
                  <w:sz w:val="20"/>
                </w:rPr>
                <w:t xml:space="preserve">di </w:t>
              </w:r>
            </w:ins>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ins w:id="549" w:author="OLTRE" w:date="2024-07-03T22:42:00Z">
              <w:r w:rsidR="0048465C">
                <w:rPr>
                  <w:rFonts w:ascii="Calibri" w:hAnsi="Calibri"/>
                  <w:color w:val="000000"/>
                  <w:sz w:val="20"/>
                </w:rPr>
                <w:t xml:space="preserve"> </w:t>
              </w:r>
              <w:proofErr w:type="spellStart"/>
              <w:r w:rsidR="0048465C">
                <w:rPr>
                  <w:rFonts w:ascii="Calibri" w:hAnsi="Calibri"/>
                  <w:color w:val="000000"/>
                  <w:sz w:val="20"/>
                </w:rPr>
                <w:t>tersebut</w:t>
              </w:r>
            </w:ins>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manapun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memberhentikan</w:t>
            </w:r>
            <w:proofErr w:type="spellEnd"/>
            <w:r w:rsidRPr="005A2466">
              <w:rPr>
                <w:rFonts w:ascii="Calibri" w:hAnsi="Calibri"/>
                <w:color w:val="000000"/>
                <w:sz w:val="20"/>
              </w:rPr>
              <w:t xml:space="preserve"> </w:t>
            </w:r>
            <w:proofErr w:type="spellStart"/>
            <w:r w:rsidRPr="005A2466">
              <w:rPr>
                <w:rFonts w:ascii="Calibri" w:hAnsi="Calibri"/>
                <w:color w:val="000000"/>
                <w:sz w:val="20"/>
              </w:rPr>
              <w:t>Direktur</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ditunjuknya</w:t>
            </w:r>
            <w:proofErr w:type="spellEnd"/>
            <w:ins w:id="550" w:author="OLTRE" w:date="2024-07-03T22:42:00Z">
              <w:r w:rsidRPr="005A2466">
                <w:rPr>
                  <w:rFonts w:ascii="Calibri" w:hAnsi="Calibri"/>
                  <w:color w:val="000000"/>
                  <w:sz w:val="20"/>
                </w:rPr>
                <w:t xml:space="preserve"> </w:t>
              </w:r>
              <w:proofErr w:type="spellStart"/>
              <w:r w:rsidR="0048465C">
                <w:rPr>
                  <w:rFonts w:ascii="Calibri" w:hAnsi="Calibri"/>
                  <w:color w:val="000000"/>
                  <w:sz w:val="20"/>
                </w:rPr>
                <w:t>olehnya</w:t>
              </w:r>
            </w:ins>
            <w:proofErr w:type="spellEnd"/>
            <w:r w:rsidR="0048465C">
              <w:rPr>
                <w:rFonts w:ascii="Calibri" w:hAnsi="Calibri"/>
                <w:color w:val="000000"/>
                <w:sz w:val="20"/>
              </w:rPr>
              <w:t xml:space="preserve">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memastikan</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w:t>
            </w:r>
            <w:proofErr w:type="spellStart"/>
            <w:r w:rsidRPr="005A2466">
              <w:rPr>
                <w:rFonts w:ascii="Calibri" w:hAnsi="Calibri"/>
                <w:color w:val="000000"/>
                <w:sz w:val="20"/>
              </w:rPr>
              <w:t>Direktur</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membebaskan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melepaskan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dari</w:t>
            </w:r>
            <w:proofErr w:type="spellEnd"/>
            <w:r w:rsidRPr="005A2466">
              <w:rPr>
                <w:rFonts w:ascii="Calibri" w:hAnsi="Calibri"/>
                <w:color w:val="000000"/>
                <w:sz w:val="20"/>
              </w:rPr>
              <w:t xml:space="preserve"> dan </w:t>
            </w:r>
            <w:del w:id="551" w:author="OLTRE" w:date="2024-07-03T22:42:00Z">
              <w:r w:rsidRPr="005A2466">
                <w:rPr>
                  <w:rFonts w:ascii="Calibri" w:hAnsi="Calibri"/>
                  <w:color w:val="000000"/>
                  <w:sz w:val="20"/>
                </w:rPr>
                <w:delText>terhadapt</w:delText>
              </w:r>
            </w:del>
            <w:proofErr w:type="spellStart"/>
            <w:ins w:id="552" w:author="OLTRE" w:date="2024-07-03T22:42:00Z">
              <w:r w:rsidRPr="005A2466">
                <w:rPr>
                  <w:rFonts w:ascii="Calibri" w:hAnsi="Calibri"/>
                  <w:color w:val="000000"/>
                  <w:sz w:val="20"/>
                </w:rPr>
                <w:t>terhadap</w:t>
              </w:r>
              <w:proofErr w:type="spellEnd"/>
              <w:r w:rsidR="0048465C">
                <w:rPr>
                  <w:rFonts w:ascii="Calibri" w:hAnsi="Calibri"/>
                  <w:color w:val="000000"/>
                  <w:sz w:val="20"/>
                </w:rPr>
                <w:t xml:space="preserve"> </w:t>
              </w:r>
              <w:proofErr w:type="spellStart"/>
              <w:r w:rsidR="0048465C">
                <w:rPr>
                  <w:rFonts w:ascii="Calibri" w:hAnsi="Calibri"/>
                  <w:color w:val="000000"/>
                  <w:sz w:val="20"/>
                </w:rPr>
                <w:t>setiap</w:t>
              </w:r>
            </w:ins>
            <w:proofErr w:type="spellEnd"/>
            <w:r w:rsidRPr="005A2466">
              <w:rPr>
                <w:rFonts w:ascii="Calibri" w:hAnsi="Calibri"/>
                <w:color w:val="000000"/>
                <w:sz w:val="20"/>
              </w:rPr>
              <w:t xml:space="preserve"> </w:t>
            </w:r>
            <w:proofErr w:type="spellStart"/>
            <w:r w:rsidRPr="005A2466">
              <w:rPr>
                <w:rFonts w:ascii="Calibri" w:hAnsi="Calibri"/>
                <w:color w:val="000000"/>
                <w:sz w:val="20"/>
              </w:rPr>
              <w:t>tuntutan</w:t>
            </w:r>
            <w:proofErr w:type="spellEnd"/>
            <w:ins w:id="553" w:author="OLTRE" w:date="2024-07-03T22:42:00Z">
              <w:r w:rsidRPr="005A2466">
                <w:rPr>
                  <w:rFonts w:ascii="Calibri" w:hAnsi="Calibri"/>
                  <w:color w:val="000000"/>
                  <w:sz w:val="20"/>
                </w:rPr>
                <w:t xml:space="preserve"> </w:t>
              </w:r>
              <w:proofErr w:type="spellStart"/>
              <w:r w:rsidR="0048465C">
                <w:rPr>
                  <w:rFonts w:ascii="Calibri" w:hAnsi="Calibri"/>
                  <w:color w:val="000000"/>
                  <w:sz w:val="20"/>
                </w:rPr>
                <w:t>atas</w:t>
              </w:r>
            </w:ins>
            <w:proofErr w:type="spellEnd"/>
            <w:r w:rsidR="0048465C">
              <w:rPr>
                <w:rFonts w:ascii="Calibri" w:hAnsi="Calibri"/>
                <w:color w:val="000000"/>
                <w:sz w:val="20"/>
              </w:rPr>
              <w:t xml:space="preserve"> </w:t>
            </w:r>
            <w:proofErr w:type="spellStart"/>
            <w:r w:rsidRPr="005A2466">
              <w:rPr>
                <w:rFonts w:ascii="Calibri" w:hAnsi="Calibri"/>
                <w:color w:val="000000"/>
                <w:sz w:val="20"/>
              </w:rPr>
              <w:t>ketidakadilan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kesalahan</w:t>
            </w:r>
            <w:proofErr w:type="spellEnd"/>
            <w:r w:rsidRPr="005A2466">
              <w:rPr>
                <w:rFonts w:ascii="Calibri" w:hAnsi="Calibri"/>
                <w:color w:val="000000"/>
                <w:sz w:val="20"/>
              </w:rPr>
              <w:t xml:space="preserve"> </w:t>
            </w:r>
            <w:proofErr w:type="spellStart"/>
            <w:r w:rsidRPr="005A2466">
              <w:rPr>
                <w:rFonts w:ascii="Calibri" w:hAnsi="Calibri"/>
                <w:color w:val="000000"/>
                <w:sz w:val="20"/>
              </w:rPr>
              <w:lastRenderedPageBreak/>
              <w:t>pemberhentian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muncul</w:t>
            </w:r>
            <w:proofErr w:type="spellEnd"/>
            <w:r w:rsidRPr="005A2466">
              <w:rPr>
                <w:rFonts w:ascii="Calibri" w:hAnsi="Calibri"/>
                <w:color w:val="000000"/>
                <w:sz w:val="20"/>
              </w:rPr>
              <w:t xml:space="preserve"> </w:t>
            </w:r>
            <w:proofErr w:type="spellStart"/>
            <w:r w:rsidRPr="005A2466">
              <w:rPr>
                <w:rFonts w:ascii="Calibri" w:hAnsi="Calibri"/>
                <w:color w:val="000000"/>
                <w:sz w:val="20"/>
              </w:rPr>
              <w:t>karena</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pemberhentian</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w:t>
            </w:r>
          </w:p>
          <w:p w14:paraId="63DDB778" w14:textId="77777777" w:rsidR="006719FF" w:rsidRPr="005A2466" w:rsidRDefault="006719FF" w:rsidP="00DD1C00">
            <w:pPr>
              <w:spacing w:after="0" w:line="240" w:lineRule="auto"/>
              <w:contextualSpacing/>
              <w:jc w:val="both"/>
              <w:textAlignment w:val="baseline"/>
              <w:rPr>
                <w:del w:id="554" w:author="OLTRE" w:date="2024-07-03T22:42:00Z"/>
                <w:rFonts w:ascii="Calibri" w:hAnsi="Calibri"/>
                <w:color w:val="000000"/>
                <w:sz w:val="20"/>
              </w:rPr>
            </w:pPr>
          </w:p>
          <w:p w14:paraId="4BD46E07" w14:textId="77777777" w:rsidR="00134E27" w:rsidRPr="005A2466" w:rsidRDefault="00134E27" w:rsidP="00AA30B5">
            <w:pPr>
              <w:pStyle w:val="ListParagraph"/>
              <w:numPr>
                <w:ilvl w:val="0"/>
                <w:numId w:val="146"/>
              </w:numPr>
              <w:spacing w:after="0" w:line="240" w:lineRule="auto"/>
              <w:ind w:left="561" w:hanging="561"/>
              <w:jc w:val="both"/>
              <w:rPr>
                <w:del w:id="555" w:author="OLTRE" w:date="2024-07-03T22:42:00Z"/>
                <w:rFonts w:ascii="Calibri" w:hAnsi="Calibri"/>
                <w:color w:val="000000"/>
                <w:sz w:val="20"/>
              </w:rPr>
            </w:pPr>
            <w:del w:id="556" w:author="OLTRE" w:date="2024-07-03T22:42:00Z">
              <w:r w:rsidRPr="005A2466">
                <w:rPr>
                  <w:rFonts w:ascii="Calibri" w:hAnsi="Calibri"/>
                  <w:color w:val="000000"/>
                  <w:sz w:val="20"/>
                </w:rPr>
                <w:delText>Tiap Investor memiliki hak untuk mengamati.</w:delText>
              </w:r>
            </w:del>
          </w:p>
          <w:p w14:paraId="36BC542D" w14:textId="77777777" w:rsidR="00DB746E" w:rsidRPr="005A2466" w:rsidRDefault="00DB746E" w:rsidP="00BA45BC">
            <w:pPr>
              <w:spacing w:after="0" w:line="240" w:lineRule="auto"/>
              <w:ind w:left="561" w:hanging="561"/>
              <w:contextualSpacing/>
              <w:jc w:val="both"/>
              <w:textAlignment w:val="baseline"/>
              <w:rPr>
                <w:rFonts w:ascii="Calibri" w:hAnsi="Calibri"/>
                <w:color w:val="000000"/>
                <w:sz w:val="20"/>
              </w:rPr>
            </w:pPr>
          </w:p>
          <w:p w14:paraId="71F618D0" w14:textId="65609816" w:rsidR="00134E27" w:rsidRPr="005A2466" w:rsidRDefault="00134E27" w:rsidP="00BA45BC">
            <w:pPr>
              <w:pStyle w:val="ListParagraph"/>
              <w:numPr>
                <w:ilvl w:val="0"/>
                <w:numId w:val="146"/>
              </w:numPr>
              <w:spacing w:after="0" w:line="240" w:lineRule="auto"/>
              <w:ind w:left="561" w:hanging="561"/>
              <w:jc w:val="both"/>
              <w:rPr>
                <w:rFonts w:ascii="Calibri" w:hAnsi="Calibri"/>
                <w:color w:val="000000"/>
                <w:sz w:val="20"/>
              </w:rPr>
            </w:pPr>
            <w:r w:rsidRPr="005A2466">
              <w:rPr>
                <w:rFonts w:ascii="Calibri" w:hAnsi="Calibri"/>
                <w:color w:val="000000"/>
                <w:sz w:val="20"/>
              </w:rPr>
              <w:t xml:space="preserve">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selain</w:t>
            </w:r>
            <w:proofErr w:type="spellEnd"/>
            <w:r w:rsidRPr="005A2466">
              <w:rPr>
                <w:rFonts w:ascii="Calibri" w:hAnsi="Calibri"/>
                <w:color w:val="000000"/>
                <w:sz w:val="20"/>
              </w:rPr>
              <w:t xml:space="preserve"> </w:t>
            </w:r>
            <w:proofErr w:type="spellStart"/>
            <w:r w:rsidRPr="005A2466">
              <w:rPr>
                <w:rFonts w:ascii="Calibri" w:hAnsi="Calibri"/>
                <w:color w:val="000000"/>
                <w:sz w:val="20"/>
              </w:rPr>
              <w:t>daripada</w:t>
            </w:r>
            <w:proofErr w:type="spellEnd"/>
            <w:r w:rsidRPr="005A2466">
              <w:rPr>
                <w:rFonts w:ascii="Calibri" w:hAnsi="Calibri"/>
                <w:color w:val="000000"/>
                <w:sz w:val="20"/>
              </w:rPr>
              <w:t xml:space="preserve"> </w:t>
            </w:r>
            <w:proofErr w:type="spellStart"/>
            <w:r w:rsidRPr="005A2466">
              <w:rPr>
                <w:rFonts w:ascii="Calibri" w:hAnsi="Calibri"/>
                <w:color w:val="000000"/>
                <w:sz w:val="20"/>
              </w:rPr>
              <w:t>wewenang</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UUPT,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memberhentikan</w:t>
            </w:r>
            <w:proofErr w:type="spellEnd"/>
            <w:r w:rsidRPr="005A2466">
              <w:rPr>
                <w:rFonts w:ascii="Calibri" w:hAnsi="Calibri"/>
                <w:color w:val="000000"/>
                <w:sz w:val="20"/>
              </w:rPr>
              <w:t xml:space="preserve"> </w:t>
            </w:r>
            <w:proofErr w:type="spellStart"/>
            <w:r w:rsidRPr="005A2466">
              <w:rPr>
                <w:rFonts w:ascii="Calibri" w:hAnsi="Calibri"/>
                <w:color w:val="000000"/>
                <w:sz w:val="20"/>
              </w:rPr>
              <w:t>sementara</w:t>
            </w:r>
            <w:proofErr w:type="spellEnd"/>
            <w:r w:rsidRPr="005A2466">
              <w:rPr>
                <w:rFonts w:ascii="Calibri" w:hAnsi="Calibri"/>
                <w:color w:val="000000"/>
                <w:sz w:val="20"/>
              </w:rPr>
              <w:t xml:space="preserve"> </w:t>
            </w:r>
            <w:proofErr w:type="spellStart"/>
            <w:r w:rsidRPr="005A2466">
              <w:rPr>
                <w:rFonts w:ascii="Calibri" w:hAnsi="Calibri"/>
                <w:color w:val="000000"/>
                <w:sz w:val="20"/>
              </w:rPr>
              <w:t>Direktur</w:t>
            </w:r>
            <w:proofErr w:type="spellEnd"/>
            <w:r w:rsidRPr="005A2466">
              <w:rPr>
                <w:rFonts w:ascii="Calibri" w:hAnsi="Calibri"/>
                <w:color w:val="000000"/>
                <w:sz w:val="20"/>
              </w:rPr>
              <w:t xml:space="preserve"> </w:t>
            </w:r>
            <w:proofErr w:type="spellStart"/>
            <w:r w:rsidRPr="005A2466">
              <w:rPr>
                <w:rFonts w:ascii="Calibri" w:hAnsi="Calibri"/>
                <w:color w:val="000000"/>
                <w:sz w:val="20"/>
              </w:rPr>
              <w:t>manapun</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pertimbangan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penilaiannya</w:t>
            </w:r>
            <w:proofErr w:type="spellEnd"/>
            <w:r w:rsidRPr="005A2466">
              <w:rPr>
                <w:rFonts w:ascii="Calibri" w:hAnsi="Calibri"/>
                <w:color w:val="000000"/>
                <w:sz w:val="20"/>
              </w:rPr>
              <w:t xml:space="preserve">, </w:t>
            </w:r>
            <w:proofErr w:type="spellStart"/>
            <w:r w:rsidRPr="005A2466">
              <w:rPr>
                <w:rFonts w:ascii="Calibri" w:hAnsi="Calibri"/>
                <w:color w:val="000000"/>
                <w:sz w:val="20"/>
              </w:rPr>
              <w:t>mendapati</w:t>
            </w:r>
            <w:proofErr w:type="spellEnd"/>
            <w:r w:rsidRPr="005A2466">
              <w:rPr>
                <w:rFonts w:ascii="Calibri" w:hAnsi="Calibri"/>
                <w:color w:val="000000"/>
                <w:sz w:val="20"/>
              </w:rPr>
              <w:t xml:space="preserve"> </w:t>
            </w:r>
            <w:del w:id="557" w:author="OLTRE" w:date="2024-07-03T22:42:00Z">
              <w:r w:rsidRPr="005A2466">
                <w:rPr>
                  <w:rFonts w:ascii="Calibri" w:hAnsi="Calibri"/>
                  <w:color w:val="000000"/>
                  <w:sz w:val="20"/>
                </w:rPr>
                <w:delText xml:space="preserve">inkompetensi dari </w:delText>
              </w:r>
            </w:del>
            <w:proofErr w:type="spellStart"/>
            <w:r w:rsidRPr="005A2466">
              <w:rPr>
                <w:rFonts w:ascii="Calibri" w:hAnsi="Calibri"/>
                <w:color w:val="000000"/>
                <w:sz w:val="20"/>
              </w:rPr>
              <w:t>Direktur</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ins w:id="558" w:author="OLTRE" w:date="2024-07-03T22:42:00Z">
              <w:r w:rsidR="007B3829" w:rsidRPr="005A2466">
                <w:rPr>
                  <w:rFonts w:ascii="Calibri" w:hAnsi="Calibri"/>
                  <w:color w:val="000000"/>
                  <w:sz w:val="20"/>
                </w:rPr>
                <w:t>inkompeten</w:t>
              </w:r>
              <w:proofErr w:type="spellEnd"/>
              <w:r w:rsidR="007B3829">
                <w:rPr>
                  <w:rFonts w:ascii="Calibri" w:hAnsi="Calibri"/>
                  <w:color w:val="000000"/>
                  <w:sz w:val="20"/>
                </w:rPr>
                <w:t xml:space="preserve"> </w:t>
              </w:r>
            </w:ins>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del w:id="559" w:author="OLTRE" w:date="2024-07-03T22:42:00Z">
              <w:r w:rsidRPr="005A2466">
                <w:rPr>
                  <w:rFonts w:ascii="Calibri" w:hAnsi="Calibri"/>
                  <w:color w:val="000000"/>
                  <w:sz w:val="20"/>
                </w:rPr>
                <w:delText>kurangnya</w:delText>
              </w:r>
            </w:del>
            <w:proofErr w:type="spellStart"/>
            <w:ins w:id="560" w:author="OLTRE" w:date="2024-07-03T22:42:00Z">
              <w:r w:rsidRPr="005A2466">
                <w:rPr>
                  <w:rFonts w:ascii="Calibri" w:hAnsi="Calibri"/>
                  <w:color w:val="000000"/>
                  <w:sz w:val="20"/>
                </w:rPr>
                <w:t>kurang</w:t>
              </w:r>
              <w:proofErr w:type="spellEnd"/>
              <w:r w:rsidR="007B3829">
                <w:rPr>
                  <w:rFonts w:ascii="Calibri" w:hAnsi="Calibri"/>
                  <w:color w:val="000000"/>
                  <w:sz w:val="20"/>
                </w:rPr>
                <w:t xml:space="preserve"> </w:t>
              </w:r>
              <w:proofErr w:type="spellStart"/>
              <w:r w:rsidR="007B3829">
                <w:rPr>
                  <w:rFonts w:ascii="Calibri" w:hAnsi="Calibri"/>
                  <w:color w:val="000000"/>
                  <w:sz w:val="20"/>
                </w:rPr>
                <w:t>memiliki</w:t>
              </w:r>
            </w:ins>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kemampuan</w:t>
            </w:r>
            <w:proofErr w:type="spellEnd"/>
            <w:r w:rsidRPr="005A2466">
              <w:rPr>
                <w:rFonts w:ascii="Calibri" w:hAnsi="Calibri"/>
                <w:color w:val="000000"/>
                <w:sz w:val="20"/>
              </w:rPr>
              <w:t xml:space="preserve">, </w:t>
            </w:r>
            <w:proofErr w:type="spellStart"/>
            <w:r w:rsidRPr="005A2466">
              <w:rPr>
                <w:rFonts w:ascii="Calibri" w:hAnsi="Calibri"/>
                <w:color w:val="000000"/>
                <w:sz w:val="20"/>
              </w:rPr>
              <w:t>keahlian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kualifikasi</w:t>
            </w:r>
            <w:proofErr w:type="spellEnd"/>
            <w:r w:rsidRPr="005A2466">
              <w:rPr>
                <w:rFonts w:ascii="Calibri" w:hAnsi="Calibri"/>
                <w:color w:val="000000"/>
                <w:sz w:val="20"/>
              </w:rPr>
              <w:t xml:space="preserve"> </w:t>
            </w:r>
            <w:del w:id="561" w:author="OLTRE" w:date="2024-07-03T22:42:00Z">
              <w:r w:rsidRPr="005A2466">
                <w:rPr>
                  <w:rFonts w:ascii="Calibri" w:hAnsi="Calibri"/>
                  <w:color w:val="000000"/>
                  <w:sz w:val="20"/>
                </w:rPr>
                <w:delText>sebagaimana</w:delText>
              </w:r>
            </w:del>
            <w:ins w:id="562" w:author="OLTRE" w:date="2024-07-03T22:42:00Z">
              <w:r w:rsidR="007B3829">
                <w:rPr>
                  <w:rFonts w:ascii="Calibri" w:hAnsi="Calibri"/>
                  <w:color w:val="000000"/>
                  <w:sz w:val="20"/>
                </w:rPr>
                <w:t>yang</w:t>
              </w:r>
            </w:ins>
            <w:r w:rsidR="007B3829">
              <w:rPr>
                <w:rFonts w:ascii="Calibri" w:hAnsi="Calibri"/>
                <w:color w:val="000000"/>
                <w:sz w:val="20"/>
              </w:rPr>
              <w:t xml:space="preserve"> </w:t>
            </w:r>
            <w:proofErr w:type="spellStart"/>
            <w:r w:rsidRPr="005A2466">
              <w:rPr>
                <w:rFonts w:ascii="Calibri" w:hAnsi="Calibri"/>
                <w:color w:val="000000"/>
                <w:sz w:val="20"/>
              </w:rPr>
              <w:t>dibutuhkan</w:t>
            </w:r>
            <w:proofErr w:type="spellEnd"/>
            <w:r w:rsidRPr="005A2466">
              <w:rPr>
                <w:rFonts w:ascii="Calibri" w:hAnsi="Calibri"/>
                <w:color w:val="000000"/>
                <w:sz w:val="20"/>
              </w:rPr>
              <w:t xml:space="preserve"> </w:t>
            </w:r>
            <w:del w:id="563" w:author="OLTRE" w:date="2024-07-03T22:42:00Z">
              <w:r w:rsidRPr="005A2466">
                <w:rPr>
                  <w:rFonts w:ascii="Calibri" w:hAnsi="Calibri"/>
                  <w:color w:val="000000"/>
                  <w:sz w:val="20"/>
                </w:rPr>
                <w:delText>dalam</w:delText>
              </w:r>
            </w:del>
            <w:ins w:id="564" w:author="OLTRE" w:date="2024-07-03T22:42:00Z">
              <w:r w:rsidR="007B3829">
                <w:rPr>
                  <w:rFonts w:ascii="Calibri" w:hAnsi="Calibri"/>
                  <w:color w:val="000000"/>
                  <w:sz w:val="20"/>
                </w:rPr>
                <w:t>oleh</w:t>
              </w:r>
            </w:ins>
            <w:r w:rsidR="007B3829">
              <w:rPr>
                <w:rFonts w:ascii="Calibri" w:hAnsi="Calibri"/>
                <w:color w:val="000000"/>
                <w:sz w:val="20"/>
              </w:rPr>
              <w:t xml:space="preserve"> </w:t>
            </w:r>
            <w:r w:rsidRPr="005A2466">
              <w:rPr>
                <w:rFonts w:ascii="Calibri" w:hAnsi="Calibri"/>
                <w:color w:val="000000"/>
                <w:sz w:val="20"/>
              </w:rPr>
              <w:t xml:space="preserve">Perseroan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mengelola</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menjalankan</w:t>
            </w:r>
            <w:proofErr w:type="spellEnd"/>
            <w:r w:rsidRPr="005A2466">
              <w:rPr>
                <w:rFonts w:ascii="Calibri" w:hAnsi="Calibri"/>
                <w:color w:val="000000"/>
                <w:sz w:val="20"/>
              </w:rPr>
              <w:t xml:space="preserve"> </w:t>
            </w:r>
            <w:proofErr w:type="spellStart"/>
            <w:r w:rsidRPr="005A2466">
              <w:rPr>
                <w:rFonts w:ascii="Calibri" w:hAnsi="Calibri"/>
                <w:color w:val="000000"/>
                <w:sz w:val="20"/>
              </w:rPr>
              <w:t>kegiatan</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Pers</w:t>
            </w:r>
            <w:r w:rsidR="00115EA1" w:rsidRPr="005A2466">
              <w:rPr>
                <w:rFonts w:ascii="Calibri" w:hAnsi="Calibri"/>
                <w:color w:val="000000"/>
                <w:sz w:val="20"/>
              </w:rPr>
              <w:t>e</w:t>
            </w:r>
            <w:r w:rsidRPr="005A2466">
              <w:rPr>
                <w:rFonts w:ascii="Calibri" w:hAnsi="Calibri"/>
                <w:color w:val="000000"/>
                <w:sz w:val="20"/>
              </w:rPr>
              <w:t>roan</w:t>
            </w:r>
            <w:r w:rsidR="00115EA1" w:rsidRPr="005A2466">
              <w:rPr>
                <w:rFonts w:ascii="Calibri" w:hAnsi="Calibri"/>
                <w:color w:val="000000"/>
                <w:sz w:val="20"/>
              </w:rPr>
              <w:t>.</w:t>
            </w:r>
          </w:p>
          <w:p w14:paraId="0922D4EF" w14:textId="77777777" w:rsidR="00770F40" w:rsidRPr="00613832" w:rsidRDefault="00770F40" w:rsidP="00613832">
            <w:pPr>
              <w:spacing w:after="0" w:line="240" w:lineRule="auto"/>
              <w:ind w:left="454" w:hanging="454"/>
              <w:contextualSpacing/>
              <w:jc w:val="both"/>
              <w:textAlignment w:val="baseline"/>
              <w:rPr>
                <w:rFonts w:ascii="Calibri" w:eastAsia="Times New Roman" w:hAnsi="Calibri" w:cs="Calibri"/>
                <w:color w:val="000000"/>
                <w:sz w:val="20"/>
                <w:szCs w:val="20"/>
                <w:lang w:eastAsia="en-ID"/>
              </w:rPr>
            </w:pPr>
          </w:p>
          <w:p w14:paraId="184F818F" w14:textId="77777777" w:rsidR="00E3015B" w:rsidRPr="005A2466" w:rsidRDefault="00E3015B" w:rsidP="005A2466">
            <w:pPr>
              <w:spacing w:after="0" w:line="240" w:lineRule="auto"/>
              <w:contextualSpacing/>
              <w:jc w:val="both"/>
              <w:textAlignment w:val="baseline"/>
              <w:rPr>
                <w:rFonts w:ascii="Calibri" w:hAnsi="Calibri"/>
                <w:sz w:val="20"/>
              </w:rPr>
            </w:pPr>
          </w:p>
        </w:tc>
      </w:tr>
      <w:tr w:rsidR="0011293A" w:rsidRPr="00613832" w14:paraId="782CAB0B" w14:textId="77777777" w:rsidTr="00BA45BC">
        <w:trPr>
          <w:trHeight w:val="433"/>
        </w:trPr>
        <w:tc>
          <w:tcPr>
            <w:tcW w:w="4868" w:type="dxa"/>
            <w:gridSpan w:val="2"/>
            <w:tcMar>
              <w:top w:w="0" w:type="dxa"/>
              <w:left w:w="108" w:type="dxa"/>
              <w:bottom w:w="0" w:type="dxa"/>
              <w:right w:w="108" w:type="dxa"/>
            </w:tcMar>
            <w:hideMark/>
          </w:tcPr>
          <w:p w14:paraId="1199302D" w14:textId="77777777" w:rsidR="00134E27" w:rsidRPr="00C26D15" w:rsidRDefault="00134E27" w:rsidP="005A2466">
            <w:pPr>
              <w:spacing w:after="0" w:line="240" w:lineRule="auto"/>
              <w:contextualSpacing/>
              <w:jc w:val="center"/>
              <w:rPr>
                <w:rFonts w:ascii="Calibri" w:hAnsi="Calibri"/>
                <w:sz w:val="20"/>
              </w:rPr>
            </w:pPr>
            <w:r w:rsidRPr="00C26D15">
              <w:rPr>
                <w:rFonts w:ascii="Calibri" w:hAnsi="Calibri"/>
                <w:b/>
                <w:color w:val="000000"/>
                <w:sz w:val="20"/>
              </w:rPr>
              <w:lastRenderedPageBreak/>
              <w:t>6</w:t>
            </w:r>
          </w:p>
          <w:p w14:paraId="3CD9DADB" w14:textId="77777777" w:rsidR="00134E27" w:rsidRPr="00C26D15" w:rsidRDefault="00EA311D" w:rsidP="005A2466">
            <w:pPr>
              <w:spacing w:after="0" w:line="240" w:lineRule="auto"/>
              <w:contextualSpacing/>
              <w:jc w:val="center"/>
              <w:rPr>
                <w:rFonts w:ascii="Calibri" w:hAnsi="Calibri"/>
                <w:sz w:val="20"/>
              </w:rPr>
            </w:pPr>
            <w:r w:rsidRPr="00C26D15">
              <w:rPr>
                <w:rFonts w:ascii="Calibri" w:hAnsi="Calibri"/>
                <w:b/>
                <w:color w:val="000000"/>
                <w:sz w:val="20"/>
              </w:rPr>
              <w:t xml:space="preserve">ISSUANCE OF </w:t>
            </w:r>
            <w:r w:rsidR="00134E27" w:rsidRPr="00C26D15">
              <w:rPr>
                <w:rFonts w:ascii="Calibri" w:hAnsi="Calibri"/>
                <w:b/>
                <w:color w:val="000000"/>
                <w:sz w:val="20"/>
              </w:rPr>
              <w:t>SHARES</w:t>
            </w:r>
          </w:p>
        </w:tc>
        <w:tc>
          <w:tcPr>
            <w:tcW w:w="4914" w:type="dxa"/>
            <w:gridSpan w:val="2"/>
            <w:tcMar>
              <w:top w:w="0" w:type="dxa"/>
              <w:left w:w="108" w:type="dxa"/>
              <w:bottom w:w="0" w:type="dxa"/>
              <w:right w:w="108" w:type="dxa"/>
            </w:tcMar>
            <w:hideMark/>
          </w:tcPr>
          <w:p w14:paraId="0CADD95B" w14:textId="77777777" w:rsidR="00134E27" w:rsidRPr="00C26D15" w:rsidRDefault="00134E27" w:rsidP="005A2466">
            <w:pPr>
              <w:spacing w:after="0" w:line="240" w:lineRule="auto"/>
              <w:contextualSpacing/>
              <w:jc w:val="center"/>
              <w:rPr>
                <w:rFonts w:ascii="Calibri" w:hAnsi="Calibri"/>
                <w:sz w:val="20"/>
              </w:rPr>
            </w:pPr>
            <w:r w:rsidRPr="00C26D15">
              <w:rPr>
                <w:rFonts w:ascii="Calibri" w:hAnsi="Calibri"/>
                <w:b/>
                <w:color w:val="000000"/>
                <w:sz w:val="20"/>
              </w:rPr>
              <w:t>6</w:t>
            </w:r>
          </w:p>
          <w:p w14:paraId="04782AB7" w14:textId="77777777" w:rsidR="00DB746E" w:rsidRPr="00C26D15" w:rsidRDefault="00EA311D" w:rsidP="005A2466">
            <w:pPr>
              <w:spacing w:after="0" w:line="240" w:lineRule="auto"/>
              <w:contextualSpacing/>
              <w:jc w:val="center"/>
              <w:rPr>
                <w:rFonts w:ascii="Calibri" w:hAnsi="Calibri"/>
                <w:b/>
                <w:color w:val="000000"/>
                <w:sz w:val="20"/>
              </w:rPr>
            </w:pPr>
            <w:r w:rsidRPr="00C26D15">
              <w:rPr>
                <w:rFonts w:ascii="Calibri" w:eastAsia="Times New Roman" w:hAnsi="Calibri" w:cs="Calibri"/>
                <w:b/>
                <w:bCs/>
                <w:color w:val="000000"/>
                <w:sz w:val="20"/>
                <w:szCs w:val="20"/>
                <w:lang w:eastAsia="en-ID"/>
              </w:rPr>
              <w:t xml:space="preserve">PENERBITAN </w:t>
            </w:r>
            <w:r w:rsidR="00134E27" w:rsidRPr="00C26D15">
              <w:rPr>
                <w:rFonts w:ascii="Calibri" w:hAnsi="Calibri"/>
                <w:b/>
                <w:color w:val="000000"/>
                <w:sz w:val="20"/>
              </w:rPr>
              <w:t>SAHAM</w:t>
            </w:r>
          </w:p>
          <w:p w14:paraId="110B59DE" w14:textId="77777777" w:rsidR="00A7434A" w:rsidRPr="00C26D15" w:rsidRDefault="00A7434A" w:rsidP="00613832">
            <w:pPr>
              <w:spacing w:after="0" w:line="240" w:lineRule="auto"/>
              <w:ind w:hanging="841"/>
              <w:contextualSpacing/>
              <w:jc w:val="center"/>
              <w:rPr>
                <w:rFonts w:ascii="Calibri" w:eastAsia="Times New Roman" w:hAnsi="Calibri" w:cs="Calibri"/>
                <w:b/>
                <w:bCs/>
                <w:color w:val="000000"/>
                <w:sz w:val="20"/>
                <w:szCs w:val="20"/>
                <w:lang w:eastAsia="en-ID"/>
              </w:rPr>
            </w:pPr>
          </w:p>
          <w:p w14:paraId="7B8353A4" w14:textId="77777777" w:rsidR="002E0E33" w:rsidRPr="00C26D15" w:rsidRDefault="002E0E33" w:rsidP="005A2466">
            <w:pPr>
              <w:spacing w:after="0" w:line="240" w:lineRule="auto"/>
              <w:ind w:hanging="841"/>
              <w:contextualSpacing/>
              <w:jc w:val="center"/>
              <w:rPr>
                <w:rFonts w:ascii="Calibri" w:hAnsi="Calibri"/>
                <w:b/>
                <w:color w:val="000000"/>
                <w:sz w:val="20"/>
              </w:rPr>
            </w:pPr>
          </w:p>
        </w:tc>
      </w:tr>
      <w:tr w:rsidR="0011293A" w:rsidRPr="00613832" w14:paraId="7DDFF7AD" w14:textId="77777777" w:rsidTr="00BA45BC">
        <w:tc>
          <w:tcPr>
            <w:tcW w:w="4868" w:type="dxa"/>
            <w:gridSpan w:val="2"/>
            <w:tcMar>
              <w:top w:w="0" w:type="dxa"/>
              <w:left w:w="108" w:type="dxa"/>
              <w:bottom w:w="0" w:type="dxa"/>
              <w:right w:w="108" w:type="dxa"/>
            </w:tcMar>
            <w:hideMark/>
          </w:tcPr>
          <w:p w14:paraId="64AAB78F" w14:textId="538E6737" w:rsidR="00134E27" w:rsidRPr="005A2466" w:rsidRDefault="00134E27" w:rsidP="00BA45BC">
            <w:pPr>
              <w:pStyle w:val="ListParagraph"/>
              <w:numPr>
                <w:ilvl w:val="0"/>
                <w:numId w:val="147"/>
              </w:numPr>
              <w:spacing w:after="0" w:line="240" w:lineRule="auto"/>
              <w:ind w:left="594" w:hanging="565"/>
              <w:jc w:val="both"/>
              <w:rPr>
                <w:rFonts w:ascii="Calibri" w:hAnsi="Calibri"/>
                <w:color w:val="404040"/>
                <w:sz w:val="20"/>
              </w:rPr>
            </w:pPr>
            <w:r w:rsidRPr="005A2466">
              <w:rPr>
                <w:rFonts w:ascii="Calibri" w:hAnsi="Calibri"/>
                <w:color w:val="000000"/>
                <w:sz w:val="20"/>
              </w:rPr>
              <w:t xml:space="preserve">Each </w:t>
            </w:r>
            <w:r w:rsidR="000C387C" w:rsidRPr="005A2466">
              <w:rPr>
                <w:rFonts w:ascii="Calibri" w:hAnsi="Calibri"/>
                <w:color w:val="000000"/>
                <w:sz w:val="20"/>
              </w:rPr>
              <w:t xml:space="preserve">Shareholders </w:t>
            </w:r>
            <w:r w:rsidRPr="005A2466">
              <w:rPr>
                <w:rFonts w:ascii="Calibri" w:hAnsi="Calibri"/>
                <w:color w:val="000000"/>
                <w:sz w:val="20"/>
              </w:rPr>
              <w:t xml:space="preserve">shall have the pre-emptive right according to their proportionate </w:t>
            </w:r>
            <w:r w:rsidR="00EA311D" w:rsidRPr="005A2466">
              <w:rPr>
                <w:rFonts w:ascii="Calibri" w:hAnsi="Calibri"/>
                <w:color w:val="000000"/>
                <w:sz w:val="20"/>
              </w:rPr>
              <w:t xml:space="preserve">shareholding </w:t>
            </w:r>
            <w:r w:rsidRPr="005A2466">
              <w:rPr>
                <w:rFonts w:ascii="Calibri" w:hAnsi="Calibri"/>
                <w:color w:val="000000"/>
                <w:sz w:val="20"/>
              </w:rPr>
              <w:t xml:space="preserve">interest in </w:t>
            </w:r>
            <w:r w:rsidRPr="00613832">
              <w:rPr>
                <w:rFonts w:ascii="Calibri" w:eastAsia="Times New Roman" w:hAnsi="Calibri" w:cs="Calibri"/>
                <w:color w:val="000000"/>
                <w:sz w:val="20"/>
                <w:szCs w:val="20"/>
                <w:lang w:eastAsia="en-ID"/>
              </w:rPr>
              <w:t xml:space="preserve">Shares in </w:t>
            </w:r>
            <w:r w:rsidRPr="005A2466">
              <w:rPr>
                <w:rFonts w:ascii="Calibri" w:hAnsi="Calibri"/>
                <w:color w:val="000000"/>
                <w:sz w:val="20"/>
              </w:rPr>
              <w:t>the Company (“</w:t>
            </w:r>
            <w:r w:rsidRPr="005A2466">
              <w:rPr>
                <w:rFonts w:ascii="Calibri" w:hAnsi="Calibri"/>
                <w:b/>
                <w:color w:val="000000"/>
                <w:sz w:val="20"/>
              </w:rPr>
              <w:t>Pro Rata Share</w:t>
            </w:r>
            <w:r w:rsidRPr="005A2466">
              <w:rPr>
                <w:rFonts w:ascii="Calibri" w:hAnsi="Calibri"/>
                <w:color w:val="000000"/>
                <w:sz w:val="20"/>
              </w:rPr>
              <w:t>”) to subscribe for any issuance of Shares, warrants, bonds with share options or other rights to acquire the Company’s Shares (“</w:t>
            </w:r>
            <w:r w:rsidRPr="005A2466">
              <w:rPr>
                <w:rFonts w:ascii="Calibri" w:hAnsi="Calibri"/>
                <w:b/>
                <w:color w:val="000000"/>
                <w:sz w:val="20"/>
              </w:rPr>
              <w:t>New Securities</w:t>
            </w:r>
            <w:r w:rsidRPr="005A2466">
              <w:rPr>
                <w:rFonts w:ascii="Calibri" w:hAnsi="Calibri"/>
                <w:color w:val="000000"/>
                <w:sz w:val="20"/>
              </w:rPr>
              <w:t xml:space="preserve">”). The Company shall give the </w:t>
            </w:r>
            <w:r w:rsidR="00115EA1" w:rsidRPr="005A2466">
              <w:rPr>
                <w:rFonts w:ascii="Calibri" w:hAnsi="Calibri"/>
                <w:color w:val="000000"/>
                <w:sz w:val="20"/>
              </w:rPr>
              <w:t>Parties</w:t>
            </w:r>
            <w:r w:rsidRPr="005A2466">
              <w:rPr>
                <w:rFonts w:ascii="Calibri" w:hAnsi="Calibri"/>
                <w:color w:val="000000"/>
                <w:sz w:val="20"/>
              </w:rPr>
              <w:t xml:space="preserve"> at least 30 (thirty) days prior written notice of any proposed issuance, which notice shall disclose in reasonable detail the proposed price, terms and conditions of such issuance, and the closing mechanism of such offering.  For a period of 30 (thirty) days after receipt of the notice, each Part</w:t>
            </w:r>
            <w:r w:rsidR="00115EA1" w:rsidRPr="005A2466">
              <w:rPr>
                <w:rFonts w:ascii="Calibri" w:hAnsi="Calibri"/>
                <w:color w:val="000000"/>
                <w:sz w:val="20"/>
              </w:rPr>
              <w:t>ies</w:t>
            </w:r>
            <w:r w:rsidRPr="005A2466">
              <w:rPr>
                <w:rFonts w:ascii="Calibri" w:hAnsi="Calibri"/>
                <w:color w:val="000000"/>
                <w:sz w:val="20"/>
              </w:rPr>
              <w:t xml:space="preserve"> that is a Shareholder shall have the right</w:t>
            </w:r>
            <w:r w:rsidR="00115EA1" w:rsidRPr="005A2466">
              <w:rPr>
                <w:rFonts w:ascii="Calibri" w:hAnsi="Calibri"/>
                <w:color w:val="000000"/>
                <w:sz w:val="20"/>
              </w:rPr>
              <w:t>s</w:t>
            </w:r>
            <w:r w:rsidRPr="005A2466">
              <w:rPr>
                <w:rFonts w:ascii="Calibri" w:hAnsi="Calibri"/>
                <w:color w:val="000000"/>
                <w:sz w:val="20"/>
              </w:rPr>
              <w:t xml:space="preserve"> to elect to subscribe, in full or in part, for its Pro Rata Share of the</w:t>
            </w:r>
            <w:r w:rsidR="00115EA1" w:rsidRPr="005A2466">
              <w:rPr>
                <w:rFonts w:ascii="Calibri" w:hAnsi="Calibri"/>
                <w:color w:val="000000"/>
                <w:sz w:val="20"/>
              </w:rPr>
              <w:t xml:space="preserve"> </w:t>
            </w:r>
            <w:r w:rsidRPr="005A2466">
              <w:rPr>
                <w:rFonts w:ascii="Calibri" w:hAnsi="Calibri"/>
                <w:color w:val="000000"/>
                <w:sz w:val="20"/>
              </w:rPr>
              <w:t>New Securities. </w:t>
            </w:r>
          </w:p>
          <w:p w14:paraId="0450DED1" w14:textId="77777777" w:rsidR="00577753" w:rsidRDefault="00134E27" w:rsidP="005A2466">
            <w:pPr>
              <w:spacing w:after="0" w:line="240" w:lineRule="auto"/>
              <w:ind w:left="594" w:hanging="565"/>
              <w:contextualSpacing/>
              <w:jc w:val="both"/>
              <w:rPr>
                <w:rFonts w:ascii="Calibri" w:eastAsia="Times New Roman" w:hAnsi="Calibri" w:cs="Calibri"/>
                <w:sz w:val="20"/>
                <w:szCs w:val="20"/>
                <w:lang w:eastAsia="en-ID"/>
              </w:rPr>
            </w:pPr>
            <w:r w:rsidRPr="00613832">
              <w:rPr>
                <w:rFonts w:ascii="Calibri" w:eastAsia="Times New Roman" w:hAnsi="Calibri" w:cs="Calibri"/>
                <w:sz w:val="20"/>
                <w:szCs w:val="20"/>
                <w:lang w:eastAsia="en-ID"/>
              </w:rPr>
              <w:br/>
            </w:r>
            <w:r w:rsidRPr="00613832">
              <w:rPr>
                <w:rFonts w:ascii="Calibri" w:eastAsia="Times New Roman" w:hAnsi="Calibri" w:cs="Calibri"/>
                <w:sz w:val="20"/>
                <w:szCs w:val="20"/>
                <w:lang w:eastAsia="en-ID"/>
              </w:rPr>
              <w:br/>
            </w:r>
            <w:r w:rsidRPr="00613832">
              <w:rPr>
                <w:rFonts w:ascii="Calibri" w:eastAsia="Times New Roman" w:hAnsi="Calibri" w:cs="Calibri"/>
                <w:sz w:val="20"/>
                <w:szCs w:val="20"/>
                <w:lang w:eastAsia="en-ID"/>
              </w:rPr>
              <w:br/>
            </w:r>
          </w:p>
          <w:p w14:paraId="2F5F936A" w14:textId="77777777" w:rsidR="003D5CB7" w:rsidRDefault="003D5CB7" w:rsidP="005A2466">
            <w:pPr>
              <w:spacing w:after="0" w:line="240" w:lineRule="auto"/>
              <w:ind w:left="594" w:hanging="565"/>
              <w:contextualSpacing/>
              <w:jc w:val="both"/>
              <w:rPr>
                <w:rFonts w:ascii="Calibri" w:eastAsia="Times New Roman" w:hAnsi="Calibri" w:cs="Calibri"/>
                <w:sz w:val="20"/>
                <w:szCs w:val="20"/>
                <w:lang w:eastAsia="en-ID"/>
              </w:rPr>
            </w:pPr>
          </w:p>
          <w:p w14:paraId="27853930" w14:textId="77777777" w:rsidR="003D5CB7" w:rsidRDefault="003D5CB7" w:rsidP="005A2466">
            <w:pPr>
              <w:spacing w:after="0" w:line="240" w:lineRule="auto"/>
              <w:ind w:left="594" w:hanging="565"/>
              <w:contextualSpacing/>
              <w:jc w:val="both"/>
              <w:rPr>
                <w:ins w:id="565" w:author="OLTRE" w:date="2024-07-03T22:42:00Z"/>
                <w:rFonts w:ascii="Calibri" w:eastAsia="Times New Roman" w:hAnsi="Calibri" w:cs="Calibri"/>
                <w:sz w:val="20"/>
                <w:szCs w:val="20"/>
                <w:lang w:eastAsia="en-ID"/>
              </w:rPr>
            </w:pPr>
          </w:p>
          <w:p w14:paraId="44231C62" w14:textId="77777777" w:rsidR="003D5CB7" w:rsidRDefault="003D5CB7" w:rsidP="004E5CBB">
            <w:pPr>
              <w:spacing w:after="0" w:line="240" w:lineRule="auto"/>
              <w:contextualSpacing/>
              <w:jc w:val="both"/>
              <w:rPr>
                <w:ins w:id="566" w:author="OLTRE" w:date="2024-07-03T22:42:00Z"/>
                <w:rFonts w:ascii="Calibri" w:eastAsia="Times New Roman" w:hAnsi="Calibri" w:cs="Calibri"/>
                <w:sz w:val="20"/>
                <w:szCs w:val="20"/>
                <w:lang w:eastAsia="en-ID"/>
              </w:rPr>
            </w:pPr>
          </w:p>
          <w:p w14:paraId="3AA15296" w14:textId="6110BC3D" w:rsidR="00851903" w:rsidRPr="005A2466" w:rsidRDefault="00134E27" w:rsidP="00BA45BC">
            <w:pPr>
              <w:pStyle w:val="ListParagraph"/>
              <w:numPr>
                <w:ilvl w:val="0"/>
                <w:numId w:val="147"/>
              </w:numPr>
              <w:spacing w:after="0" w:line="240" w:lineRule="auto"/>
              <w:ind w:left="594" w:hanging="565"/>
              <w:jc w:val="both"/>
              <w:rPr>
                <w:rFonts w:ascii="Calibri" w:hAnsi="Calibri"/>
                <w:color w:val="000000"/>
                <w:sz w:val="20"/>
              </w:rPr>
            </w:pPr>
            <w:r w:rsidRPr="005A2466">
              <w:rPr>
                <w:rFonts w:ascii="Calibri" w:hAnsi="Calibri"/>
                <w:color w:val="000000"/>
                <w:sz w:val="20"/>
              </w:rPr>
              <w:t xml:space="preserve">In the event that a </w:t>
            </w:r>
            <w:r w:rsidR="000C387C" w:rsidRPr="005A2466">
              <w:rPr>
                <w:rFonts w:ascii="Calibri" w:hAnsi="Calibri"/>
                <w:color w:val="000000"/>
                <w:sz w:val="20"/>
              </w:rPr>
              <w:t xml:space="preserve">Shareholder </w:t>
            </w:r>
            <w:r w:rsidRPr="005A2466">
              <w:rPr>
                <w:rFonts w:ascii="Calibri" w:hAnsi="Calibri"/>
                <w:color w:val="000000"/>
                <w:sz w:val="20"/>
              </w:rPr>
              <w:t>elects not to accept all or part of its Pro Rata Share pursuant to Clause 6.1, then the Company shall offer the remaining New Securities (“</w:t>
            </w:r>
            <w:r w:rsidRPr="005A2466">
              <w:rPr>
                <w:rFonts w:ascii="Calibri" w:hAnsi="Calibri"/>
                <w:b/>
                <w:color w:val="000000"/>
                <w:sz w:val="20"/>
              </w:rPr>
              <w:t xml:space="preserve">Second </w:t>
            </w:r>
            <w:r w:rsidRPr="00490FCB">
              <w:rPr>
                <w:rFonts w:ascii="Calibri" w:hAnsi="Calibri"/>
                <w:b/>
                <w:color w:val="000000"/>
                <w:sz w:val="20"/>
              </w:rPr>
              <w:t>Offer Securities</w:t>
            </w:r>
            <w:r w:rsidRPr="00490FCB">
              <w:rPr>
                <w:rFonts w:ascii="Calibri" w:hAnsi="Calibri"/>
                <w:color w:val="000000"/>
                <w:sz w:val="20"/>
              </w:rPr>
              <w:t xml:space="preserve">”) to all </w:t>
            </w:r>
            <w:r w:rsidR="00D9793C" w:rsidRPr="00490FCB">
              <w:rPr>
                <w:rFonts w:ascii="Calibri" w:hAnsi="Calibri"/>
                <w:color w:val="000000"/>
                <w:sz w:val="20"/>
              </w:rPr>
              <w:t xml:space="preserve">Shareholders </w:t>
            </w:r>
            <w:r w:rsidRPr="00490FCB">
              <w:rPr>
                <w:rFonts w:ascii="Calibri" w:hAnsi="Calibri"/>
                <w:color w:val="000000"/>
                <w:sz w:val="20"/>
              </w:rPr>
              <w:t>that accepted all of their Pro Rata Share (the “</w:t>
            </w:r>
            <w:r w:rsidRPr="00490FCB">
              <w:rPr>
                <w:rFonts w:ascii="Calibri" w:hAnsi="Calibri"/>
                <w:b/>
                <w:color w:val="000000"/>
                <w:sz w:val="20"/>
              </w:rPr>
              <w:t>Second Offer Security Holders</w:t>
            </w:r>
            <w:r w:rsidRPr="00490FCB">
              <w:rPr>
                <w:rFonts w:ascii="Calibri" w:hAnsi="Calibri"/>
                <w:color w:val="000000"/>
                <w:sz w:val="20"/>
              </w:rPr>
              <w:t>”) on the same terms and conditions (the “</w:t>
            </w:r>
            <w:r w:rsidRPr="00490FCB">
              <w:rPr>
                <w:rFonts w:ascii="Calibri" w:hAnsi="Calibri"/>
                <w:b/>
                <w:color w:val="000000"/>
                <w:sz w:val="20"/>
              </w:rPr>
              <w:t>Secondary Offer</w:t>
            </w:r>
            <w:r w:rsidRPr="00490FCB">
              <w:rPr>
                <w:rFonts w:ascii="Calibri" w:hAnsi="Calibri"/>
                <w:color w:val="000000"/>
                <w:sz w:val="20"/>
              </w:rPr>
              <w:t>”). The Company shall provide written</w:t>
            </w:r>
            <w:r w:rsidRPr="005A2466">
              <w:rPr>
                <w:rFonts w:ascii="Calibri" w:hAnsi="Calibri"/>
                <w:color w:val="000000"/>
                <w:sz w:val="20"/>
              </w:rPr>
              <w:t xml:space="preserve"> notice of the Secondary Offer to the Second Offer Security Holder.  For a period of 10 (ten) days after receipt of the notice, each Second Offer Security Holder shall have the right to subscribe for any or all of the Second Offer Securities, and the Company shall issue the Second Offer Securities to each Second Offer Security Holder that has accepted the </w:t>
            </w:r>
            <w:r w:rsidRPr="005A2466">
              <w:rPr>
                <w:rFonts w:ascii="Calibri" w:hAnsi="Calibri"/>
                <w:color w:val="000000"/>
                <w:sz w:val="20"/>
              </w:rPr>
              <w:lastRenderedPageBreak/>
              <w:t>Secondary Offer pro rata to the amount for which they have accepted.</w:t>
            </w:r>
          </w:p>
          <w:p w14:paraId="59EA0561" w14:textId="77777777" w:rsidR="00851903" w:rsidRPr="00613832" w:rsidRDefault="00851903" w:rsidP="00613832">
            <w:pPr>
              <w:spacing w:after="0" w:line="240" w:lineRule="auto"/>
              <w:contextualSpacing/>
              <w:rPr>
                <w:rFonts w:ascii="Calibri" w:eastAsia="Times New Roman" w:hAnsi="Calibri" w:cs="Calibri"/>
                <w:color w:val="000000"/>
                <w:sz w:val="20"/>
                <w:szCs w:val="20"/>
                <w:lang w:eastAsia="en-ID"/>
              </w:rPr>
            </w:pPr>
          </w:p>
          <w:p w14:paraId="01DD3F9F" w14:textId="77777777" w:rsidR="00851903" w:rsidRPr="00613832" w:rsidRDefault="00851903" w:rsidP="00613832">
            <w:pPr>
              <w:spacing w:after="0" w:line="240" w:lineRule="auto"/>
              <w:contextualSpacing/>
              <w:rPr>
                <w:rFonts w:ascii="Calibri" w:eastAsia="Times New Roman" w:hAnsi="Calibri" w:cs="Calibri"/>
                <w:color w:val="000000"/>
                <w:sz w:val="20"/>
                <w:szCs w:val="20"/>
                <w:lang w:eastAsia="en-ID"/>
              </w:rPr>
            </w:pPr>
          </w:p>
          <w:p w14:paraId="1FDE6106" w14:textId="77777777" w:rsidR="00851903" w:rsidRPr="00613832" w:rsidRDefault="00134E27" w:rsidP="00613832">
            <w:pPr>
              <w:spacing w:after="0" w:line="240" w:lineRule="auto"/>
              <w:contextualSpacing/>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  </w:t>
            </w:r>
          </w:p>
          <w:p w14:paraId="313CE7BE" w14:textId="77777777" w:rsidR="00BE08FD" w:rsidRPr="00613832" w:rsidRDefault="00BE08FD" w:rsidP="00613832">
            <w:pPr>
              <w:spacing w:after="0" w:line="240" w:lineRule="auto"/>
              <w:contextualSpacing/>
              <w:rPr>
                <w:rFonts w:ascii="Calibri" w:eastAsia="Times New Roman" w:hAnsi="Calibri" w:cs="Calibri"/>
                <w:color w:val="000000"/>
                <w:sz w:val="20"/>
                <w:szCs w:val="20"/>
                <w:lang w:eastAsia="en-ID"/>
              </w:rPr>
            </w:pPr>
          </w:p>
          <w:p w14:paraId="06AF2129" w14:textId="77777777" w:rsidR="00A55264" w:rsidRDefault="00A55264" w:rsidP="00613832">
            <w:pPr>
              <w:spacing w:after="0" w:line="240" w:lineRule="auto"/>
              <w:contextualSpacing/>
              <w:rPr>
                <w:rFonts w:ascii="Calibri" w:eastAsia="Times New Roman" w:hAnsi="Calibri" w:cs="Calibri"/>
                <w:color w:val="000000"/>
                <w:sz w:val="20"/>
                <w:szCs w:val="20"/>
                <w:lang w:eastAsia="en-ID"/>
              </w:rPr>
            </w:pPr>
          </w:p>
          <w:p w14:paraId="23611D24" w14:textId="77777777" w:rsidR="00910B37" w:rsidRDefault="00910B37" w:rsidP="00613832">
            <w:pPr>
              <w:spacing w:after="0" w:line="240" w:lineRule="auto"/>
              <w:contextualSpacing/>
              <w:rPr>
                <w:ins w:id="567" w:author="OLTRE" w:date="2024-07-03T22:42:00Z"/>
                <w:rFonts w:ascii="Calibri" w:eastAsia="Times New Roman" w:hAnsi="Calibri" w:cs="Calibri"/>
                <w:color w:val="000000"/>
                <w:sz w:val="20"/>
                <w:szCs w:val="20"/>
                <w:lang w:eastAsia="en-ID"/>
              </w:rPr>
            </w:pPr>
          </w:p>
          <w:p w14:paraId="098D872F" w14:textId="77777777" w:rsidR="00910B37" w:rsidRPr="00613832" w:rsidRDefault="00910B37" w:rsidP="00613832">
            <w:pPr>
              <w:spacing w:after="0" w:line="240" w:lineRule="auto"/>
              <w:contextualSpacing/>
              <w:rPr>
                <w:ins w:id="568" w:author="OLTRE" w:date="2024-07-03T22:42:00Z"/>
                <w:rFonts w:ascii="Calibri" w:eastAsia="Times New Roman" w:hAnsi="Calibri" w:cs="Calibri"/>
                <w:color w:val="000000"/>
                <w:sz w:val="20"/>
                <w:szCs w:val="20"/>
                <w:lang w:eastAsia="en-ID"/>
              </w:rPr>
            </w:pPr>
          </w:p>
          <w:p w14:paraId="4EF1178C" w14:textId="1A4F3416" w:rsidR="00134E27" w:rsidRPr="005A2466" w:rsidRDefault="00134E27" w:rsidP="00BA45BC">
            <w:pPr>
              <w:pStyle w:val="ListParagraph"/>
              <w:numPr>
                <w:ilvl w:val="0"/>
                <w:numId w:val="147"/>
              </w:numPr>
              <w:spacing w:after="0" w:line="240" w:lineRule="auto"/>
              <w:ind w:left="594" w:hanging="565"/>
              <w:jc w:val="both"/>
              <w:rPr>
                <w:rFonts w:ascii="Calibri" w:hAnsi="Calibri"/>
                <w:color w:val="000000"/>
                <w:sz w:val="20"/>
              </w:rPr>
            </w:pPr>
            <w:r w:rsidRPr="005A2466">
              <w:rPr>
                <w:rFonts w:ascii="Calibri" w:hAnsi="Calibri"/>
                <w:color w:val="000000"/>
                <w:sz w:val="20"/>
              </w:rPr>
              <w:t>If there are any New Securities for which the Company has not received acceptances pursuant to Clause 6.1 and 6.2, then the Company may offer the remaining New Securities to a third party on the same terms and conditions. </w:t>
            </w:r>
          </w:p>
          <w:p w14:paraId="3F91DE25" w14:textId="77777777" w:rsidR="00923A3E" w:rsidRPr="005A2466" w:rsidRDefault="00923A3E" w:rsidP="00BA45BC">
            <w:pPr>
              <w:spacing w:after="0" w:line="240" w:lineRule="auto"/>
              <w:contextualSpacing/>
              <w:jc w:val="both"/>
              <w:rPr>
                <w:rFonts w:ascii="Calibri" w:hAnsi="Calibri"/>
                <w:color w:val="000000"/>
                <w:sz w:val="20"/>
              </w:rPr>
            </w:pPr>
          </w:p>
          <w:p w14:paraId="5A041312" w14:textId="3DF49D69" w:rsidR="00134E27" w:rsidRPr="005A2466" w:rsidRDefault="00134E27" w:rsidP="00BA45BC">
            <w:pPr>
              <w:pStyle w:val="ListParagraph"/>
              <w:numPr>
                <w:ilvl w:val="0"/>
                <w:numId w:val="147"/>
              </w:numPr>
              <w:spacing w:after="0" w:line="240" w:lineRule="auto"/>
              <w:ind w:left="594" w:hanging="565"/>
              <w:jc w:val="both"/>
              <w:rPr>
                <w:rFonts w:ascii="Calibri" w:hAnsi="Calibri"/>
                <w:color w:val="000000"/>
                <w:sz w:val="20"/>
              </w:rPr>
            </w:pPr>
            <w:r w:rsidRPr="005A2466">
              <w:rPr>
                <w:rFonts w:ascii="Calibri" w:hAnsi="Calibri"/>
                <w:color w:val="000000"/>
                <w:sz w:val="20"/>
              </w:rPr>
              <w:t>Clause 6.1 does not apply in</w:t>
            </w:r>
            <w:r w:rsidR="00EA311D" w:rsidRPr="005A2466">
              <w:rPr>
                <w:rFonts w:ascii="Calibri" w:hAnsi="Calibri"/>
                <w:color w:val="000000"/>
                <w:sz w:val="20"/>
              </w:rPr>
              <w:t xml:space="preserve"> any of </w:t>
            </w:r>
            <w:r w:rsidRPr="00613832">
              <w:rPr>
                <w:rFonts w:ascii="Calibri" w:eastAsia="Times New Roman" w:hAnsi="Calibri" w:cs="Calibri"/>
                <w:color w:val="000000"/>
                <w:sz w:val="20"/>
                <w:szCs w:val="20"/>
                <w:lang w:eastAsia="en-ID"/>
              </w:rPr>
              <w:t xml:space="preserve"> </w:t>
            </w:r>
            <w:r w:rsidRPr="005A2466">
              <w:rPr>
                <w:rFonts w:ascii="Calibri" w:hAnsi="Calibri"/>
                <w:color w:val="000000"/>
                <w:sz w:val="20"/>
              </w:rPr>
              <w:t>the following cases:</w:t>
            </w:r>
          </w:p>
        </w:tc>
        <w:tc>
          <w:tcPr>
            <w:tcW w:w="4914" w:type="dxa"/>
            <w:gridSpan w:val="2"/>
            <w:tcMar>
              <w:top w:w="0" w:type="dxa"/>
              <w:left w:w="108" w:type="dxa"/>
              <w:bottom w:w="0" w:type="dxa"/>
              <w:right w:w="108" w:type="dxa"/>
            </w:tcMar>
            <w:hideMark/>
          </w:tcPr>
          <w:p w14:paraId="695C8D60" w14:textId="1EA240EB" w:rsidR="00134E27" w:rsidRPr="005A2466" w:rsidRDefault="00134E27" w:rsidP="00BA45BC">
            <w:pPr>
              <w:pStyle w:val="ListParagraph"/>
              <w:numPr>
                <w:ilvl w:val="0"/>
                <w:numId w:val="148"/>
              </w:numPr>
              <w:spacing w:after="0" w:line="240" w:lineRule="auto"/>
              <w:ind w:left="561" w:hanging="532"/>
              <w:jc w:val="both"/>
              <w:rPr>
                <w:rFonts w:ascii="Calibri" w:hAnsi="Calibri"/>
                <w:color w:val="000000"/>
                <w:sz w:val="20"/>
              </w:rPr>
            </w:pPr>
            <w:proofErr w:type="spellStart"/>
            <w:r w:rsidRPr="005A2466">
              <w:rPr>
                <w:rFonts w:ascii="Calibri" w:hAnsi="Calibri"/>
                <w:color w:val="000000"/>
                <w:sz w:val="20"/>
              </w:rPr>
              <w:lastRenderedPageBreak/>
              <w:t>Tiap-tiap</w:t>
            </w:r>
            <w:proofErr w:type="spellEnd"/>
            <w:r w:rsidRPr="005A2466">
              <w:rPr>
                <w:rFonts w:ascii="Calibri" w:hAnsi="Calibri"/>
                <w:color w:val="000000"/>
                <w:sz w:val="20"/>
              </w:rPr>
              <w:t xml:space="preserve"> </w:t>
            </w:r>
            <w:proofErr w:type="spellStart"/>
            <w:r w:rsidR="000C387C" w:rsidRPr="005A2466">
              <w:rPr>
                <w:rFonts w:ascii="Calibri" w:hAnsi="Calibri"/>
                <w:color w:val="000000"/>
                <w:sz w:val="20"/>
              </w:rPr>
              <w:t>Pemegang</w:t>
            </w:r>
            <w:proofErr w:type="spellEnd"/>
            <w:r w:rsidR="000C387C" w:rsidRPr="005A2466">
              <w:rPr>
                <w:rFonts w:ascii="Calibri" w:hAnsi="Calibri"/>
                <w:color w:val="000000"/>
                <w:sz w:val="20"/>
              </w:rPr>
              <w:t xml:space="preserve"> Saham </w:t>
            </w:r>
            <w:proofErr w:type="spellStart"/>
            <w:r w:rsidRPr="005A2466">
              <w:rPr>
                <w:rFonts w:ascii="Calibri" w:hAnsi="Calibri"/>
                <w:color w:val="000000"/>
                <w:sz w:val="20"/>
              </w:rPr>
              <w:t>mempunyai</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ins w:id="569" w:author="OLTRE" w:date="2024-07-03T22:42:00Z">
              <w:r w:rsidR="006C4675">
                <w:rPr>
                  <w:rFonts w:ascii="Calibri" w:hAnsi="Calibri"/>
                  <w:color w:val="000000"/>
                  <w:sz w:val="20"/>
                </w:rPr>
                <w:t>membeli</w:t>
              </w:r>
              <w:proofErr w:type="spellEnd"/>
              <w:r w:rsidR="006C4675">
                <w:rPr>
                  <w:rFonts w:ascii="Calibri" w:hAnsi="Calibri"/>
                  <w:color w:val="000000"/>
                  <w:sz w:val="20"/>
                </w:rPr>
                <w:t xml:space="preserve"> </w:t>
              </w:r>
            </w:ins>
            <w:proofErr w:type="spellStart"/>
            <w:r w:rsidRPr="005A2466">
              <w:rPr>
                <w:rFonts w:ascii="Calibri" w:hAnsi="Calibri"/>
                <w:color w:val="000000"/>
                <w:sz w:val="20"/>
              </w:rPr>
              <w:t>terlebih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dahulu</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porsi</w:t>
            </w:r>
            <w:proofErr w:type="spellEnd"/>
            <w:r w:rsidRPr="005A2466">
              <w:rPr>
                <w:rFonts w:ascii="Calibri" w:hAnsi="Calibri"/>
                <w:color w:val="000000"/>
                <w:sz w:val="20"/>
              </w:rPr>
              <w:t xml:space="preserve"> </w:t>
            </w:r>
            <w:proofErr w:type="spellStart"/>
            <w:r w:rsidRPr="005A2466">
              <w:rPr>
                <w:rFonts w:ascii="Calibri" w:hAnsi="Calibri"/>
                <w:color w:val="000000"/>
                <w:sz w:val="20"/>
              </w:rPr>
              <w:t>kepemilikan</w:t>
            </w:r>
            <w:proofErr w:type="spellEnd"/>
            <w:r w:rsidRPr="005A2466">
              <w:rPr>
                <w:rFonts w:ascii="Calibri" w:hAnsi="Calibri"/>
                <w:color w:val="000000"/>
                <w:sz w:val="20"/>
              </w:rPr>
              <w:t> </w:t>
            </w:r>
            <w:del w:id="570" w:author="OLTRE" w:date="2024-07-03T22:42:00Z">
              <w:r w:rsidRPr="005A2466">
                <w:rPr>
                  <w:rFonts w:ascii="Calibri" w:hAnsi="Calibri"/>
                  <w:color w:val="000000"/>
                  <w:sz w:val="20"/>
                </w:rPr>
                <w:delText>dalam</w:delText>
              </w:r>
            </w:del>
            <w:r w:rsidRPr="005A2466">
              <w:rPr>
                <w:rFonts w:ascii="Calibri" w:hAnsi="Calibri"/>
                <w:color w:val="000000"/>
                <w:sz w:val="20"/>
              </w:rPr>
              <w:t xml:space="preserve"> Saham </w:t>
            </w:r>
            <w:proofErr w:type="spellStart"/>
            <w:ins w:id="571" w:author="OLTRE" w:date="2024-07-03T22:42:00Z">
              <w:r w:rsidR="00C26D15">
                <w:rPr>
                  <w:rFonts w:ascii="Calibri" w:hAnsi="Calibri"/>
                  <w:color w:val="000000"/>
                  <w:sz w:val="20"/>
                </w:rPr>
                <w:t>mereka</w:t>
              </w:r>
              <w:proofErr w:type="spellEnd"/>
              <w:r w:rsidR="00C26D15">
                <w:rPr>
                  <w:rFonts w:ascii="Calibri" w:hAnsi="Calibri"/>
                  <w:color w:val="000000"/>
                  <w:sz w:val="20"/>
                </w:rPr>
                <w:t xml:space="preserve"> di </w:t>
              </w:r>
            </w:ins>
            <w:r w:rsidRPr="005A2466">
              <w:rPr>
                <w:rFonts w:ascii="Calibri" w:hAnsi="Calibri"/>
                <w:color w:val="000000"/>
                <w:sz w:val="20"/>
              </w:rPr>
              <w:t>Perseroan (“</w:t>
            </w:r>
            <w:r w:rsidRPr="005A2466">
              <w:rPr>
                <w:rFonts w:ascii="Calibri" w:hAnsi="Calibri"/>
                <w:b/>
                <w:color w:val="000000"/>
                <w:sz w:val="20"/>
              </w:rPr>
              <w:t xml:space="preserve">Saham </w:t>
            </w:r>
            <w:proofErr w:type="spellStart"/>
            <w:r w:rsidRPr="005A2466">
              <w:rPr>
                <w:rFonts w:ascii="Calibri" w:hAnsi="Calibri"/>
                <w:b/>
                <w:color w:val="000000"/>
                <w:sz w:val="20"/>
              </w:rPr>
              <w:t>Proposional</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penyertaannya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del w:id="572" w:author="OLTRE" w:date="2024-07-03T22:42:00Z">
              <w:r w:rsidRPr="005A2466">
                <w:rPr>
                  <w:rFonts w:ascii="Calibri" w:hAnsi="Calibri"/>
                  <w:color w:val="000000"/>
                  <w:sz w:val="20"/>
                </w:rPr>
                <w:delText>pengeluaran saham-saham</w:delText>
              </w:r>
            </w:del>
            <w:proofErr w:type="spellStart"/>
            <w:ins w:id="573" w:author="OLTRE" w:date="2024-07-03T22:42:00Z">
              <w:r w:rsidR="004F0056">
                <w:rPr>
                  <w:rFonts w:ascii="Calibri" w:hAnsi="Calibri"/>
                  <w:color w:val="000000"/>
                  <w:sz w:val="20"/>
                </w:rPr>
                <w:t>penerbitan</w:t>
              </w:r>
              <w:proofErr w:type="spellEnd"/>
              <w:r w:rsidR="004F0056" w:rsidRPr="005A2466">
                <w:rPr>
                  <w:rFonts w:ascii="Calibri" w:hAnsi="Calibri"/>
                  <w:color w:val="000000"/>
                  <w:sz w:val="20"/>
                </w:rPr>
                <w:t xml:space="preserve"> </w:t>
              </w:r>
              <w:proofErr w:type="spellStart"/>
              <w:r w:rsidR="000C700A">
                <w:rPr>
                  <w:rFonts w:ascii="Calibri" w:hAnsi="Calibri"/>
                  <w:color w:val="000000"/>
                  <w:sz w:val="20"/>
                </w:rPr>
                <w:t>setiap</w:t>
              </w:r>
              <w:proofErr w:type="spellEnd"/>
              <w:r w:rsidR="000C700A">
                <w:rPr>
                  <w:rFonts w:ascii="Calibri" w:hAnsi="Calibri"/>
                  <w:color w:val="000000"/>
                  <w:sz w:val="20"/>
                </w:rPr>
                <w:t xml:space="preserve"> Saham</w:t>
              </w:r>
            </w:ins>
            <w:r w:rsidRPr="005A2466">
              <w:rPr>
                <w:rFonts w:ascii="Calibri" w:hAnsi="Calibri"/>
                <w:color w:val="000000"/>
                <w:sz w:val="20"/>
              </w:rPr>
              <w:t xml:space="preserve">, </w:t>
            </w:r>
            <w:proofErr w:type="spellStart"/>
            <w:r w:rsidRPr="005A2466">
              <w:rPr>
                <w:rFonts w:ascii="Calibri" w:hAnsi="Calibri"/>
                <w:color w:val="000000"/>
                <w:sz w:val="20"/>
              </w:rPr>
              <w:t>waran</w:t>
            </w:r>
            <w:proofErr w:type="spellEnd"/>
            <w:del w:id="574" w:author="OLTRE" w:date="2024-07-03T22:42:00Z">
              <w:r w:rsidRPr="005A2466">
                <w:rPr>
                  <w:rFonts w:ascii="Calibri" w:hAnsi="Calibri"/>
                  <w:color w:val="000000"/>
                  <w:sz w:val="20"/>
                </w:rPr>
                <w:delText>-waran</w:delText>
              </w:r>
            </w:del>
            <w:r w:rsidRPr="005A2466">
              <w:rPr>
                <w:rFonts w:ascii="Calibri" w:hAnsi="Calibri"/>
                <w:color w:val="000000"/>
                <w:sz w:val="20"/>
              </w:rPr>
              <w:t xml:space="preserve">, </w:t>
            </w:r>
            <w:proofErr w:type="spellStart"/>
            <w:r w:rsidRPr="005A2466">
              <w:rPr>
                <w:rFonts w:ascii="Calibri" w:hAnsi="Calibri"/>
                <w:color w:val="000000"/>
                <w:sz w:val="20"/>
              </w:rPr>
              <w:t>obligasi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opsi</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hak-hak</w:t>
            </w:r>
            <w:proofErr w:type="spellEnd"/>
            <w:r w:rsidRPr="005A2466">
              <w:rPr>
                <w:rFonts w:ascii="Calibri" w:hAnsi="Calibri"/>
                <w:color w:val="000000"/>
                <w:sz w:val="20"/>
              </w:rPr>
              <w:t xml:space="preserve"> lain </w:t>
            </w:r>
            <w:proofErr w:type="spellStart"/>
            <w:ins w:id="575" w:author="OLTRE" w:date="2024-07-03T22:42:00Z">
              <w:r w:rsidR="000C700A">
                <w:rPr>
                  <w:rFonts w:ascii="Calibri" w:hAnsi="Calibri"/>
                  <w:color w:val="000000"/>
                  <w:sz w:val="20"/>
                </w:rPr>
                <w:t>untuk</w:t>
              </w:r>
              <w:proofErr w:type="spellEnd"/>
              <w:r w:rsidR="000C700A">
                <w:rPr>
                  <w:rFonts w:ascii="Calibri" w:hAnsi="Calibri"/>
                  <w:color w:val="000000"/>
                  <w:sz w:val="20"/>
                </w:rPr>
                <w:t xml:space="preserve"> </w:t>
              </w:r>
              <w:proofErr w:type="spellStart"/>
              <w:r w:rsidR="000C700A">
                <w:rPr>
                  <w:rFonts w:ascii="Calibri" w:hAnsi="Calibri"/>
                  <w:color w:val="000000"/>
                  <w:sz w:val="20"/>
                </w:rPr>
                <w:t>mendapatkan</w:t>
              </w:r>
              <w:proofErr w:type="spellEnd"/>
              <w:r w:rsidR="000C700A">
                <w:rPr>
                  <w:rFonts w:ascii="Calibri" w:hAnsi="Calibri"/>
                  <w:color w:val="000000"/>
                  <w:sz w:val="20"/>
                </w:rPr>
                <w:t xml:space="preserve"> Saham Perseroan </w:t>
              </w:r>
            </w:ins>
            <w:r w:rsidRPr="005A2466">
              <w:rPr>
                <w:rFonts w:ascii="Calibri" w:hAnsi="Calibri"/>
                <w:b/>
                <w:color w:val="000000"/>
                <w:sz w:val="20"/>
              </w:rPr>
              <w:t>(“</w:t>
            </w:r>
            <w:proofErr w:type="spellStart"/>
            <w:r w:rsidRPr="005A2466">
              <w:rPr>
                <w:rFonts w:ascii="Calibri" w:hAnsi="Calibri"/>
                <w:b/>
                <w:color w:val="000000"/>
                <w:sz w:val="20"/>
              </w:rPr>
              <w:t>Sekuritas</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Baru</w:t>
            </w:r>
            <w:proofErr w:type="spellEnd"/>
            <w:r w:rsidRPr="005A2466">
              <w:rPr>
                <w:rFonts w:ascii="Calibri" w:hAnsi="Calibri"/>
                <w:b/>
                <w:color w:val="000000"/>
                <w:sz w:val="20"/>
              </w:rPr>
              <w:t>”).</w:t>
            </w:r>
            <w:r w:rsidRPr="005A2466">
              <w:rPr>
                <w:rFonts w:ascii="Calibri" w:hAnsi="Calibri"/>
                <w:color w:val="000000"/>
                <w:sz w:val="20"/>
              </w:rPr>
              <w:t xml:space="preserve"> Perseroan</w:t>
            </w:r>
            <w:del w:id="576" w:author="OLTRE" w:date="2024-07-03T22:42:00Z">
              <w:r w:rsidRPr="005A2466">
                <w:rPr>
                  <w:rFonts w:ascii="Calibri" w:hAnsi="Calibri"/>
                  <w:color w:val="000000"/>
                  <w:sz w:val="20"/>
                </w:rPr>
                <w:delText xml:space="preserve"> akan</w:delText>
              </w:r>
            </w:del>
            <w:r w:rsidRPr="005A2466">
              <w:rPr>
                <w:rFonts w:ascii="Calibri" w:hAnsi="Calibri"/>
                <w:color w:val="000000"/>
                <w:sz w:val="20"/>
              </w:rPr>
              <w:t xml:space="preserve"> </w:t>
            </w: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r w:rsidR="00115EA1" w:rsidRPr="005A2466">
              <w:rPr>
                <w:rFonts w:ascii="Calibri" w:hAnsi="Calibri"/>
                <w:color w:val="000000"/>
                <w:sz w:val="20"/>
              </w:rPr>
              <w:t xml:space="preserve">Para </w:t>
            </w:r>
            <w:proofErr w:type="spellStart"/>
            <w:r w:rsidR="00115EA1" w:rsidRPr="005A2466">
              <w:rPr>
                <w:rFonts w:ascii="Calibri" w:hAnsi="Calibri"/>
                <w:color w:val="000000"/>
                <w:sz w:val="20"/>
              </w:rPr>
              <w:t>Pihak</w:t>
            </w:r>
            <w:proofErr w:type="spellEnd"/>
            <w:r w:rsidR="00115EA1"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sekurang-kurangnya</w:t>
            </w:r>
            <w:proofErr w:type="spellEnd"/>
            <w:r w:rsidRPr="005A2466">
              <w:rPr>
                <w:rFonts w:ascii="Calibri" w:hAnsi="Calibri"/>
                <w:color w:val="000000"/>
                <w:sz w:val="20"/>
              </w:rPr>
              <w:t xml:space="preserve"> 30 (</w:t>
            </w:r>
            <w:proofErr w:type="spellStart"/>
            <w:r w:rsidRPr="005A2466">
              <w:rPr>
                <w:rFonts w:ascii="Calibri" w:hAnsi="Calibri"/>
                <w:color w:val="000000"/>
                <w:sz w:val="20"/>
              </w:rPr>
              <w:t>tiga</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proofErr w:type="spellStart"/>
            <w:r w:rsidRPr="005A2466">
              <w:rPr>
                <w:rFonts w:ascii="Calibri" w:hAnsi="Calibri"/>
                <w:color w:val="000000"/>
                <w:sz w:val="20"/>
              </w:rPr>
              <w:t>sebelum</w:t>
            </w:r>
            <w:proofErr w:type="spellEnd"/>
            <w:r w:rsidRPr="005A2466">
              <w:rPr>
                <w:rFonts w:ascii="Calibri" w:hAnsi="Calibri"/>
                <w:color w:val="000000"/>
                <w:sz w:val="20"/>
              </w:rPr>
              <w:t xml:space="preserve"> </w:t>
            </w:r>
            <w:proofErr w:type="spellStart"/>
            <w:r w:rsidRPr="005A2466">
              <w:rPr>
                <w:rFonts w:ascii="Calibri" w:hAnsi="Calibri"/>
                <w:color w:val="000000"/>
                <w:sz w:val="20"/>
              </w:rPr>
              <w:t>rencana</w:t>
            </w:r>
            <w:proofErr w:type="spellEnd"/>
            <w:r w:rsidRPr="005A2466">
              <w:rPr>
                <w:rFonts w:ascii="Calibri" w:hAnsi="Calibri"/>
                <w:color w:val="000000"/>
                <w:sz w:val="20"/>
              </w:rPr>
              <w:t xml:space="preserve"> </w:t>
            </w:r>
            <w:del w:id="577" w:author="OLTRE" w:date="2024-07-03T22:42:00Z">
              <w:r w:rsidRPr="005A2466">
                <w:rPr>
                  <w:rFonts w:ascii="Calibri" w:hAnsi="Calibri"/>
                  <w:color w:val="000000"/>
                  <w:sz w:val="20"/>
                </w:rPr>
                <w:delText>pengeluaran</w:delText>
              </w:r>
            </w:del>
            <w:proofErr w:type="spellStart"/>
            <w:ins w:id="578" w:author="OLTRE" w:date="2024-07-03T22:42:00Z">
              <w:r w:rsidR="000C700A">
                <w:rPr>
                  <w:rFonts w:ascii="Calibri" w:hAnsi="Calibri"/>
                  <w:color w:val="000000"/>
                  <w:sz w:val="20"/>
                </w:rPr>
                <w:t>penerbitan</w:t>
              </w:r>
            </w:ins>
            <w:proofErr w:type="spellEnd"/>
            <w:r w:rsidR="000C700A">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mana </w:t>
            </w:r>
            <w:del w:id="579" w:author="OLTRE" w:date="2024-07-03T22:42:00Z">
              <w:r w:rsidRPr="005A2466">
                <w:rPr>
                  <w:rFonts w:ascii="Calibri" w:hAnsi="Calibri"/>
                  <w:color w:val="000000"/>
                  <w:sz w:val="20"/>
                </w:rPr>
                <w:delText>harus menyebutkan</w:delText>
              </w:r>
            </w:del>
            <w:proofErr w:type="spellStart"/>
            <w:ins w:id="580" w:author="OLTRE" w:date="2024-07-03T22:42:00Z">
              <w:r w:rsidR="001300F0">
                <w:rPr>
                  <w:rFonts w:ascii="Calibri" w:hAnsi="Calibri"/>
                  <w:color w:val="000000"/>
                  <w:sz w:val="20"/>
                </w:rPr>
                <w:t>mengungkapkan</w:t>
              </w:r>
            </w:ins>
            <w:proofErr w:type="spellEnd"/>
            <w:r w:rsidR="001300F0">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del w:id="581" w:author="OLTRE" w:date="2024-07-03T22:42:00Z">
              <w:r w:rsidRPr="005A2466">
                <w:rPr>
                  <w:rFonts w:ascii="Calibri" w:hAnsi="Calibri"/>
                  <w:color w:val="000000"/>
                  <w:sz w:val="20"/>
                </w:rPr>
                <w:delText>rinci</w:delText>
              </w:r>
            </w:del>
            <w:proofErr w:type="spellStart"/>
            <w:ins w:id="582" w:author="OLTRE" w:date="2024-07-03T22:42:00Z">
              <w:r w:rsidRPr="005A2466">
                <w:rPr>
                  <w:rFonts w:ascii="Calibri" w:hAnsi="Calibri"/>
                  <w:color w:val="000000"/>
                  <w:sz w:val="20"/>
                </w:rPr>
                <w:t>rinci</w:t>
              </w:r>
              <w:r w:rsidR="001300F0">
                <w:rPr>
                  <w:rFonts w:ascii="Calibri" w:hAnsi="Calibri"/>
                  <w:color w:val="000000"/>
                  <w:sz w:val="20"/>
                </w:rPr>
                <w:t>an</w:t>
              </w:r>
              <w:proofErr w:type="spellEnd"/>
              <w:r w:rsidR="001300F0">
                <w:rPr>
                  <w:rFonts w:ascii="Calibri" w:hAnsi="Calibri"/>
                  <w:color w:val="000000"/>
                  <w:sz w:val="20"/>
                </w:rPr>
                <w:t xml:space="preserve"> yang </w:t>
              </w:r>
              <w:proofErr w:type="spellStart"/>
              <w:r w:rsidR="001300F0">
                <w:rPr>
                  <w:rFonts w:ascii="Calibri" w:hAnsi="Calibri"/>
                  <w:color w:val="000000"/>
                  <w:sz w:val="20"/>
                </w:rPr>
                <w:t>wajar</w:t>
              </w:r>
            </w:ins>
            <w:proofErr w:type="spellEnd"/>
            <w:r w:rsidRPr="005A2466">
              <w:rPr>
                <w:rFonts w:ascii="Calibri" w:hAnsi="Calibri"/>
                <w:color w:val="000000"/>
                <w:sz w:val="20"/>
              </w:rPr>
              <w:t xml:space="preserve"> </w:t>
            </w:r>
            <w:proofErr w:type="spellStart"/>
            <w:r w:rsidRPr="005A2466">
              <w:rPr>
                <w:rFonts w:ascii="Calibri" w:hAnsi="Calibri"/>
                <w:color w:val="000000"/>
                <w:sz w:val="20"/>
              </w:rPr>
              <w:t>harga</w:t>
            </w:r>
            <w:proofErr w:type="spellEnd"/>
            <w:r w:rsidRPr="005A2466">
              <w:rPr>
                <w:rFonts w:ascii="Calibri" w:hAnsi="Calibri"/>
                <w:color w:val="000000"/>
                <w:sz w:val="20"/>
              </w:rPr>
              <w:t xml:space="preserve">, </w:t>
            </w:r>
            <w:proofErr w:type="spellStart"/>
            <w:r w:rsidRPr="005A2466">
              <w:rPr>
                <w:rFonts w:ascii="Calibri" w:hAnsi="Calibri"/>
                <w:color w:val="000000"/>
                <w:sz w:val="20"/>
              </w:rPr>
              <w:t>syarat-syarat</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ketentuan-ketentuan</w:t>
            </w:r>
            <w:proofErr w:type="spellEnd"/>
            <w:r w:rsidRPr="005A2466">
              <w:rPr>
                <w:rFonts w:ascii="Calibri" w:hAnsi="Calibri"/>
                <w:color w:val="000000"/>
                <w:sz w:val="20"/>
              </w:rPr>
              <w:t xml:space="preserve"> </w:t>
            </w:r>
            <w:del w:id="583" w:author="OLTRE" w:date="2024-07-03T22:42:00Z">
              <w:r w:rsidRPr="005A2466">
                <w:rPr>
                  <w:rFonts w:ascii="Calibri" w:hAnsi="Calibri"/>
                  <w:color w:val="000000"/>
                  <w:sz w:val="20"/>
                </w:rPr>
                <w:delText>yang pantas dari pengeluaran</w:delText>
              </w:r>
            </w:del>
            <w:proofErr w:type="spellStart"/>
            <w:ins w:id="584" w:author="OLTRE" w:date="2024-07-03T22:42:00Z">
              <w:r w:rsidR="001300F0">
                <w:rPr>
                  <w:rFonts w:ascii="Calibri" w:hAnsi="Calibri"/>
                  <w:color w:val="000000"/>
                  <w:sz w:val="20"/>
                </w:rPr>
                <w:t>penerbitan</w:t>
              </w:r>
            </w:ins>
            <w:proofErr w:type="spellEnd"/>
            <w:r w:rsidR="001300F0">
              <w:rPr>
                <w:rFonts w:ascii="Calibri" w:hAnsi="Calibri"/>
                <w:color w:val="000000"/>
                <w:sz w:val="20"/>
              </w:rPr>
              <w:t xml:space="preserve"> </w:t>
            </w:r>
            <w:proofErr w:type="spellStart"/>
            <w:r w:rsidRPr="005A2466">
              <w:rPr>
                <w:rFonts w:ascii="Calibri" w:hAnsi="Calibri"/>
                <w:color w:val="000000"/>
                <w:sz w:val="20"/>
              </w:rPr>
              <w:t>tersebut</w:t>
            </w:r>
            <w:proofErr w:type="spellEnd"/>
            <w:ins w:id="585" w:author="OLTRE" w:date="2024-07-03T22:42:00Z">
              <w:r w:rsidR="001300F0">
                <w:rPr>
                  <w:rFonts w:ascii="Calibri" w:hAnsi="Calibri"/>
                  <w:color w:val="000000"/>
                  <w:sz w:val="20"/>
                </w:rPr>
                <w:t xml:space="preserve"> yang </w:t>
              </w:r>
              <w:proofErr w:type="spellStart"/>
              <w:r w:rsidR="001300F0">
                <w:rPr>
                  <w:rFonts w:ascii="Calibri" w:hAnsi="Calibri"/>
                  <w:color w:val="000000"/>
                  <w:sz w:val="20"/>
                </w:rPr>
                <w:t>diajukan</w:t>
              </w:r>
            </w:ins>
            <w:proofErr w:type="spellEnd"/>
            <w:r w:rsidRPr="005A2466">
              <w:rPr>
                <w:rFonts w:ascii="Calibri" w:hAnsi="Calibri"/>
                <w:color w:val="000000"/>
                <w:sz w:val="20"/>
              </w:rPr>
              <w:t xml:space="preserve">, dan </w:t>
            </w:r>
            <w:proofErr w:type="spellStart"/>
            <w:r w:rsidRPr="005A2466">
              <w:rPr>
                <w:rFonts w:ascii="Calibri" w:hAnsi="Calibri"/>
                <w:color w:val="000000"/>
                <w:sz w:val="20"/>
              </w:rPr>
              <w:t>mekanisme</w:t>
            </w:r>
            <w:proofErr w:type="spellEnd"/>
            <w:r w:rsidRPr="005A2466">
              <w:rPr>
                <w:rFonts w:ascii="Calibri" w:hAnsi="Calibri"/>
                <w:color w:val="000000"/>
                <w:sz w:val="20"/>
              </w:rPr>
              <w:t xml:space="preserve"> </w:t>
            </w:r>
            <w:proofErr w:type="spellStart"/>
            <w:r w:rsidRPr="005A2466">
              <w:rPr>
                <w:rFonts w:ascii="Calibri" w:hAnsi="Calibri"/>
                <w:color w:val="000000"/>
                <w:sz w:val="20"/>
              </w:rPr>
              <w:t>penutupan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Selama</w:t>
            </w:r>
            <w:proofErr w:type="spellEnd"/>
            <w:r w:rsidRPr="005A2466">
              <w:rPr>
                <w:rFonts w:ascii="Calibri" w:hAnsi="Calibri"/>
                <w:color w:val="000000"/>
                <w:sz w:val="20"/>
              </w:rPr>
              <w:t xml:space="preserve"> </w:t>
            </w:r>
            <w:proofErr w:type="spellStart"/>
            <w:r w:rsidRPr="005A2466">
              <w:rPr>
                <w:rFonts w:ascii="Calibri" w:hAnsi="Calibri"/>
                <w:color w:val="000000"/>
                <w:sz w:val="20"/>
              </w:rPr>
              <w:t>jangka</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30 (</w:t>
            </w:r>
            <w:proofErr w:type="spellStart"/>
            <w:r w:rsidRPr="005A2466">
              <w:rPr>
                <w:rFonts w:ascii="Calibri" w:hAnsi="Calibri"/>
                <w:color w:val="000000"/>
                <w:sz w:val="20"/>
              </w:rPr>
              <w:t>tiga</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del w:id="586" w:author="OLTRE" w:date="2024-07-03T22:42:00Z">
              <w:r w:rsidRPr="005A2466">
                <w:rPr>
                  <w:rFonts w:ascii="Calibri" w:hAnsi="Calibri"/>
                  <w:color w:val="000000"/>
                  <w:sz w:val="20"/>
                </w:rPr>
                <w:delText>setelah</w:delText>
              </w:r>
            </w:del>
            <w:proofErr w:type="spellStart"/>
            <w:ins w:id="587" w:author="OLTRE" w:date="2024-07-03T22:42:00Z">
              <w:r w:rsidR="00665623">
                <w:rPr>
                  <w:rFonts w:ascii="Calibri" w:hAnsi="Calibri"/>
                  <w:color w:val="000000"/>
                  <w:sz w:val="20"/>
                </w:rPr>
                <w:t>sejak</w:t>
              </w:r>
            </w:ins>
            <w:proofErr w:type="spellEnd"/>
            <w:r w:rsidR="00665623" w:rsidRPr="005A2466">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ins w:id="588" w:author="OLTRE" w:date="2024-07-03T22:42:00Z">
              <w:r w:rsidR="003D5CB7">
                <w:rPr>
                  <w:rFonts w:ascii="Calibri" w:hAnsi="Calibri"/>
                  <w:color w:val="000000"/>
                  <w:sz w:val="20"/>
                </w:rPr>
                <w:t xml:space="preserve"> </w:t>
              </w:r>
              <w:proofErr w:type="spellStart"/>
              <w:r w:rsidR="003D5CB7">
                <w:rPr>
                  <w:rFonts w:ascii="Calibri" w:hAnsi="Calibri"/>
                  <w:color w:val="000000"/>
                  <w:sz w:val="20"/>
                </w:rPr>
                <w:t>tersebut</w:t>
              </w:r>
            </w:ins>
            <w:proofErr w:type="spellEnd"/>
            <w:r w:rsidRPr="005A2466">
              <w:rPr>
                <w:rFonts w:ascii="Calibri" w:hAnsi="Calibri"/>
                <w:color w:val="000000"/>
                <w:sz w:val="20"/>
              </w:rPr>
              <w:t xml:space="preserve">, </w:t>
            </w:r>
            <w:proofErr w:type="spellStart"/>
            <w:r w:rsidRPr="005A2466">
              <w:rPr>
                <w:rFonts w:ascii="Calibri" w:hAnsi="Calibri"/>
                <w:color w:val="000000"/>
                <w:sz w:val="20"/>
              </w:rPr>
              <w:t>tiap-tiap</w:t>
            </w:r>
            <w:proofErr w:type="spellEnd"/>
            <w:r w:rsidRPr="005A2466">
              <w:rPr>
                <w:rFonts w:ascii="Calibri" w:hAnsi="Calibri"/>
                <w:color w:val="000000"/>
                <w:sz w:val="20"/>
              </w:rPr>
              <w:t> </w:t>
            </w:r>
            <w:proofErr w:type="spellStart"/>
            <w:r w:rsidR="00115EA1" w:rsidRPr="005A2466">
              <w:rPr>
                <w:rFonts w:ascii="Calibri" w:hAnsi="Calibri"/>
                <w:color w:val="000000"/>
                <w:sz w:val="20"/>
              </w:rPr>
              <w:t>Pihak</w:t>
            </w:r>
            <w:proofErr w:type="spellEnd"/>
            <w:r w:rsidRPr="005A2466">
              <w:rPr>
                <w:rFonts w:ascii="Calibri" w:hAnsi="Calibri"/>
                <w:color w:val="000000"/>
                <w:sz w:val="20"/>
              </w:rPr>
              <w:t xml:space="preserve"> </w:t>
            </w:r>
            <w:r w:rsidR="00115EA1" w:rsidRPr="005A2466">
              <w:rPr>
                <w:rFonts w:ascii="Calibri" w:hAnsi="Calibri"/>
                <w:color w:val="000000"/>
                <w:sz w:val="20"/>
              </w:rPr>
              <w:t xml:space="preserve">yang </w:t>
            </w:r>
            <w:proofErr w:type="spellStart"/>
            <w:r w:rsidR="00115EA1" w:rsidRPr="005A2466">
              <w:rPr>
                <w:rFonts w:ascii="Calibri" w:hAnsi="Calibri"/>
                <w:color w:val="000000"/>
                <w:sz w:val="20"/>
              </w:rPr>
              <w:t>merupakan</w:t>
            </w:r>
            <w:proofErr w:type="spellEnd"/>
            <w:r w:rsidR="00115EA1" w:rsidRPr="005A2466">
              <w:rPr>
                <w:rFonts w:ascii="Calibri" w:hAnsi="Calibri"/>
                <w:color w:val="000000"/>
                <w:sz w:val="20"/>
              </w:rPr>
              <w:t xml:space="preserve"> </w:t>
            </w:r>
            <w:del w:id="589" w:author="OLTRE" w:date="2024-07-03T22:42:00Z">
              <w:r w:rsidR="00115EA1" w:rsidRPr="005A2466">
                <w:rPr>
                  <w:rFonts w:ascii="Calibri" w:hAnsi="Calibri"/>
                  <w:color w:val="000000"/>
                  <w:sz w:val="20"/>
                </w:rPr>
                <w:delText xml:space="preserve">pemegang saham </w:delText>
              </w:r>
              <w:r w:rsidRPr="005A2466">
                <w:rPr>
                  <w:rFonts w:ascii="Calibri" w:hAnsi="Calibri"/>
                  <w:color w:val="000000"/>
                  <w:sz w:val="20"/>
                </w:rPr>
                <w:delText>mempunyai</w:delText>
              </w:r>
            </w:del>
            <w:proofErr w:type="spellStart"/>
            <w:ins w:id="590" w:author="OLTRE" w:date="2024-07-03T22:42:00Z">
              <w:r w:rsidR="003D5CB7">
                <w:rPr>
                  <w:rFonts w:ascii="Calibri" w:hAnsi="Calibri"/>
                  <w:color w:val="000000"/>
                  <w:sz w:val="20"/>
                </w:rPr>
                <w:t>P</w:t>
              </w:r>
              <w:r w:rsidR="00115EA1" w:rsidRPr="005A2466">
                <w:rPr>
                  <w:rFonts w:ascii="Calibri" w:hAnsi="Calibri"/>
                  <w:color w:val="000000"/>
                  <w:sz w:val="20"/>
                </w:rPr>
                <w:t>emegang</w:t>
              </w:r>
              <w:proofErr w:type="spellEnd"/>
              <w:r w:rsidR="00115EA1" w:rsidRPr="005A2466">
                <w:rPr>
                  <w:rFonts w:ascii="Calibri" w:hAnsi="Calibri"/>
                  <w:color w:val="000000"/>
                  <w:sz w:val="20"/>
                </w:rPr>
                <w:t xml:space="preserve"> </w:t>
              </w:r>
              <w:r w:rsidR="003D5CB7">
                <w:rPr>
                  <w:rFonts w:ascii="Calibri" w:hAnsi="Calibri"/>
                  <w:color w:val="000000"/>
                  <w:sz w:val="20"/>
                </w:rPr>
                <w:t>S</w:t>
              </w:r>
              <w:r w:rsidR="00115EA1" w:rsidRPr="005A2466">
                <w:rPr>
                  <w:rFonts w:ascii="Calibri" w:hAnsi="Calibri"/>
                  <w:color w:val="000000"/>
                  <w:sz w:val="20"/>
                </w:rPr>
                <w:t xml:space="preserve">aham </w:t>
              </w:r>
              <w:proofErr w:type="spellStart"/>
              <w:r w:rsidR="00665623">
                <w:rPr>
                  <w:rFonts w:ascii="Calibri" w:hAnsi="Calibri"/>
                  <w:color w:val="000000"/>
                  <w:sz w:val="20"/>
                </w:rPr>
                <w:t>memiliki</w:t>
              </w:r>
            </w:ins>
            <w:proofErr w:type="spellEnd"/>
            <w:r w:rsidR="00665623"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memilih</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del w:id="591" w:author="OLTRE" w:date="2024-07-03T22:42:00Z">
              <w:r w:rsidRPr="005A2466">
                <w:rPr>
                  <w:rFonts w:ascii="Calibri" w:hAnsi="Calibri"/>
                  <w:color w:val="000000"/>
                  <w:sz w:val="20"/>
                </w:rPr>
                <w:delText>mengambil bagian atas semua</w:delText>
              </w:r>
            </w:del>
            <w:proofErr w:type="spellStart"/>
            <w:ins w:id="592" w:author="OLTRE" w:date="2024-07-03T22:42:00Z">
              <w:r w:rsidR="003D5CB7">
                <w:rPr>
                  <w:rFonts w:ascii="Calibri" w:hAnsi="Calibri"/>
                  <w:color w:val="000000"/>
                  <w:sz w:val="20"/>
                </w:rPr>
                <w:t>melakukan</w:t>
              </w:r>
              <w:proofErr w:type="spellEnd"/>
              <w:r w:rsidR="003D5CB7">
                <w:rPr>
                  <w:rFonts w:ascii="Calibri" w:hAnsi="Calibri"/>
                  <w:color w:val="000000"/>
                  <w:sz w:val="20"/>
                </w:rPr>
                <w:t xml:space="preserve"> </w:t>
              </w:r>
              <w:proofErr w:type="spellStart"/>
              <w:r w:rsidR="003D5CB7">
                <w:rPr>
                  <w:rFonts w:ascii="Calibri" w:hAnsi="Calibri"/>
                  <w:color w:val="000000"/>
                  <w:sz w:val="20"/>
                </w:rPr>
                <w:t>penyertaan</w:t>
              </w:r>
              <w:proofErr w:type="spellEnd"/>
              <w:r w:rsidR="003D5CB7">
                <w:rPr>
                  <w:rFonts w:ascii="Calibri" w:hAnsi="Calibri"/>
                  <w:color w:val="000000"/>
                  <w:sz w:val="20"/>
                </w:rPr>
                <w:t xml:space="preserve">, </w:t>
              </w:r>
              <w:proofErr w:type="spellStart"/>
              <w:r w:rsidR="003D5CB7">
                <w:rPr>
                  <w:rFonts w:ascii="Calibri" w:hAnsi="Calibri"/>
                  <w:color w:val="000000"/>
                  <w:sz w:val="20"/>
                </w:rPr>
                <w:t>seluruhnya</w:t>
              </w:r>
            </w:ins>
            <w:proofErr w:type="spellEnd"/>
            <w:r w:rsidR="003D5CB7">
              <w:rPr>
                <w:rFonts w:ascii="Calibri" w:hAnsi="Calibri"/>
                <w:color w:val="000000"/>
                <w:sz w:val="20"/>
              </w:rPr>
              <w:t xml:space="preserve"> </w:t>
            </w:r>
            <w:proofErr w:type="spellStart"/>
            <w:r w:rsidR="003D5CB7">
              <w:rPr>
                <w:rFonts w:ascii="Calibri" w:hAnsi="Calibri"/>
                <w:color w:val="000000"/>
                <w:sz w:val="20"/>
              </w:rPr>
              <w:t>atau</w:t>
            </w:r>
            <w:proofErr w:type="spellEnd"/>
            <w:r w:rsidR="003D5CB7">
              <w:rPr>
                <w:rFonts w:ascii="Calibri" w:hAnsi="Calibri"/>
                <w:color w:val="000000"/>
                <w:sz w:val="20"/>
              </w:rPr>
              <w:t xml:space="preserve"> </w:t>
            </w:r>
            <w:del w:id="593" w:author="OLTRE" w:date="2024-07-03T22:42:00Z">
              <w:r w:rsidRPr="005A2466">
                <w:rPr>
                  <w:rFonts w:ascii="Calibri" w:hAnsi="Calibri"/>
                  <w:color w:val="000000"/>
                  <w:sz w:val="20"/>
                </w:rPr>
                <w:delText>sebagian berdasarkan</w:delText>
              </w:r>
            </w:del>
            <w:ins w:id="594" w:author="OLTRE" w:date="2024-07-03T22:42:00Z">
              <w:r w:rsidR="003D5CB7">
                <w:rPr>
                  <w:rFonts w:ascii="Calibri" w:hAnsi="Calibri"/>
                  <w:color w:val="000000"/>
                  <w:sz w:val="20"/>
                </w:rPr>
                <w:t xml:space="preserve">Sebagian </w:t>
              </w:r>
              <w:proofErr w:type="spellStart"/>
              <w:r w:rsidR="003D5CB7">
                <w:rPr>
                  <w:rFonts w:ascii="Calibri" w:hAnsi="Calibri"/>
                  <w:color w:val="000000"/>
                  <w:sz w:val="20"/>
                </w:rPr>
                <w:t>dari</w:t>
              </w:r>
              <w:proofErr w:type="spellEnd"/>
              <w:r w:rsidR="003D5CB7">
                <w:rPr>
                  <w:rFonts w:ascii="Calibri" w:hAnsi="Calibri"/>
                  <w:color w:val="000000"/>
                  <w:sz w:val="20"/>
                </w:rPr>
                <w:t>,</w:t>
              </w:r>
            </w:ins>
            <w:r w:rsidR="003D5CB7">
              <w:rPr>
                <w:rFonts w:ascii="Calibri" w:hAnsi="Calibri"/>
                <w:color w:val="000000"/>
                <w:sz w:val="20"/>
              </w:rPr>
              <w:t xml:space="preserve"> </w:t>
            </w:r>
            <w:r w:rsidRPr="005A2466">
              <w:rPr>
                <w:rFonts w:ascii="Calibri" w:hAnsi="Calibri"/>
                <w:color w:val="000000"/>
                <w:sz w:val="20"/>
              </w:rPr>
              <w:t xml:space="preserve">Saham </w:t>
            </w:r>
            <w:proofErr w:type="spellStart"/>
            <w:r w:rsidRPr="005A2466">
              <w:rPr>
                <w:rFonts w:ascii="Calibri" w:hAnsi="Calibri"/>
                <w:color w:val="000000"/>
                <w:sz w:val="20"/>
              </w:rPr>
              <w:t>Proposionaln</w:t>
            </w:r>
            <w:r w:rsidR="003D5CB7">
              <w:rPr>
                <w:rFonts w:ascii="Calibri" w:hAnsi="Calibri"/>
                <w:color w:val="000000"/>
                <w:sz w:val="20"/>
              </w:rPr>
              <w:t>ya</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Baru</w:t>
            </w:r>
            <w:proofErr w:type="spellEnd"/>
            <w:r w:rsidRPr="005A2466">
              <w:rPr>
                <w:rFonts w:ascii="Calibri" w:hAnsi="Calibri"/>
                <w:color w:val="000000"/>
                <w:sz w:val="20"/>
              </w:rPr>
              <w:t>.</w:t>
            </w:r>
          </w:p>
          <w:p w14:paraId="1EA89509" w14:textId="77777777" w:rsidR="00577753" w:rsidRPr="005A2466" w:rsidRDefault="00577753" w:rsidP="005A2466">
            <w:pPr>
              <w:spacing w:after="0" w:line="240" w:lineRule="auto"/>
              <w:ind w:left="454" w:hanging="425"/>
              <w:contextualSpacing/>
              <w:jc w:val="both"/>
              <w:rPr>
                <w:rFonts w:ascii="Calibri" w:hAnsi="Calibri"/>
                <w:sz w:val="20"/>
              </w:rPr>
            </w:pPr>
          </w:p>
          <w:p w14:paraId="446A4918" w14:textId="232F1A36" w:rsidR="00851903" w:rsidRPr="005A2466" w:rsidRDefault="00134E27" w:rsidP="00BA45BC">
            <w:pPr>
              <w:pStyle w:val="ListParagraph"/>
              <w:numPr>
                <w:ilvl w:val="0"/>
                <w:numId w:val="148"/>
              </w:numPr>
              <w:spacing w:after="0" w:line="240" w:lineRule="auto"/>
              <w:ind w:left="419" w:hanging="390"/>
              <w:jc w:val="both"/>
              <w:rPr>
                <w:rFonts w:ascii="Calibri" w:hAnsi="Calibri"/>
                <w:color w:val="000000"/>
                <w:sz w:val="20"/>
              </w:rPr>
            </w:pP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000C387C" w:rsidRPr="005A2466">
              <w:rPr>
                <w:rFonts w:ascii="Calibri" w:hAnsi="Calibri"/>
                <w:color w:val="000000"/>
                <w:sz w:val="20"/>
              </w:rPr>
              <w:t>Pemegang</w:t>
            </w:r>
            <w:proofErr w:type="spellEnd"/>
            <w:r w:rsidR="000C387C" w:rsidRPr="005A2466">
              <w:rPr>
                <w:rFonts w:ascii="Calibri" w:hAnsi="Calibri"/>
                <w:color w:val="000000"/>
                <w:sz w:val="20"/>
              </w:rPr>
              <w:t xml:space="preserve"> Saham  </w:t>
            </w:r>
            <w:proofErr w:type="spellStart"/>
            <w:r w:rsidRPr="005A2466">
              <w:rPr>
                <w:rFonts w:ascii="Calibri" w:hAnsi="Calibri"/>
                <w:color w:val="000000"/>
                <w:sz w:val="20"/>
              </w:rPr>
              <w:t>memilih</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menerima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del w:id="595" w:author="OLTRE" w:date="2024-07-03T22:42:00Z">
              <w:r w:rsidRPr="005A2466">
                <w:rPr>
                  <w:rFonts w:ascii="Calibri" w:hAnsi="Calibri"/>
                  <w:color w:val="000000"/>
                  <w:sz w:val="20"/>
                </w:rPr>
                <w:delText>bagian</w:delText>
              </w:r>
            </w:del>
            <w:proofErr w:type="spellStart"/>
            <w:ins w:id="596" w:author="OLTRE" w:date="2024-07-03T22:42:00Z">
              <w:r w:rsidR="00665623">
                <w:rPr>
                  <w:rFonts w:ascii="Calibri" w:hAnsi="Calibri"/>
                  <w:color w:val="000000"/>
                  <w:sz w:val="20"/>
                </w:rPr>
                <w:t>se</w:t>
              </w:r>
              <w:r w:rsidRPr="005A2466">
                <w:rPr>
                  <w:rFonts w:ascii="Calibri" w:hAnsi="Calibri"/>
                  <w:color w:val="000000"/>
                  <w:sz w:val="20"/>
                </w:rPr>
                <w:t>bagian</w:t>
              </w:r>
            </w:ins>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Proposionalnya</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w:t>
            </w:r>
            <w:r w:rsidR="001F2283" w:rsidRPr="005A2466">
              <w:rPr>
                <w:rFonts w:ascii="Calibri" w:hAnsi="Calibri"/>
                <w:color w:val="000000"/>
                <w:sz w:val="20"/>
              </w:rPr>
              <w:t>a</w:t>
            </w:r>
            <w:r w:rsidRPr="005A2466">
              <w:rPr>
                <w:rFonts w:ascii="Calibri" w:hAnsi="Calibri"/>
                <w:color w:val="000000"/>
                <w:sz w:val="20"/>
              </w:rPr>
              <w:t>sal</w:t>
            </w:r>
            <w:proofErr w:type="spellEnd"/>
            <w:r w:rsidRPr="005A2466">
              <w:rPr>
                <w:rFonts w:ascii="Calibri" w:hAnsi="Calibri"/>
                <w:color w:val="000000"/>
                <w:sz w:val="20"/>
              </w:rPr>
              <w:t xml:space="preserve"> 6.1</w:t>
            </w:r>
            <w:ins w:id="597" w:author="OLTRE" w:date="2024-07-03T22:42:00Z">
              <w:r w:rsidR="00665623">
                <w:rPr>
                  <w:rFonts w:ascii="Calibri" w:hAnsi="Calibri"/>
                  <w:color w:val="000000"/>
                  <w:sz w:val="20"/>
                </w:rPr>
                <w:t>,</w:t>
              </w:r>
            </w:ins>
            <w:r w:rsidRPr="005A2466">
              <w:rPr>
                <w:rFonts w:ascii="Calibri" w:hAnsi="Calibri"/>
                <w:color w:val="000000"/>
                <w:sz w:val="20"/>
              </w:rPr>
              <w:t xml:space="preserve"> </w:t>
            </w:r>
            <w:proofErr w:type="spellStart"/>
            <w:r w:rsidRPr="005A2466">
              <w:rPr>
                <w:rFonts w:ascii="Calibri" w:hAnsi="Calibri"/>
                <w:color w:val="000000"/>
                <w:sz w:val="20"/>
              </w:rPr>
              <w:t>maka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menawarkan</w:t>
            </w:r>
            <w:proofErr w:type="spellEnd"/>
            <w:r w:rsidRPr="005A2466">
              <w:rPr>
                <w:rFonts w:ascii="Calibri" w:hAnsi="Calibri"/>
                <w:color w:val="000000"/>
                <w:sz w:val="20"/>
              </w:rPr>
              <w:t xml:space="preserve"> </w:t>
            </w:r>
            <w:proofErr w:type="spellStart"/>
            <w:r w:rsidRPr="005A2466">
              <w:rPr>
                <w:rFonts w:ascii="Calibri" w:hAnsi="Calibri"/>
                <w:color w:val="000000"/>
                <w:sz w:val="20"/>
              </w:rPr>
              <w:t>sisa</w:t>
            </w:r>
            <w:proofErr w:type="spellEnd"/>
            <w:r w:rsidRPr="005A2466">
              <w:rPr>
                <w:rFonts w:ascii="Calibri" w:hAnsi="Calibri"/>
                <w:color w:val="000000"/>
                <w:sz w:val="20"/>
              </w:rPr>
              <w:t xml:space="preserve"> </w:t>
            </w:r>
            <w:del w:id="598" w:author="OLTRE" w:date="2024-07-03T22:42:00Z">
              <w:r w:rsidRPr="005A2466">
                <w:rPr>
                  <w:rFonts w:ascii="Calibri" w:hAnsi="Calibri"/>
                  <w:color w:val="000000"/>
                  <w:sz w:val="20"/>
                </w:rPr>
                <w:delText xml:space="preserve">dari </w:delText>
              </w:r>
            </w:del>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B</w:t>
            </w:r>
            <w:r w:rsidR="001F2283" w:rsidRPr="005A2466">
              <w:rPr>
                <w:rFonts w:ascii="Calibri" w:hAnsi="Calibri"/>
                <w:color w:val="000000"/>
                <w:sz w:val="20"/>
              </w:rPr>
              <w:t>a</w:t>
            </w:r>
            <w:r w:rsidRPr="005A2466">
              <w:rPr>
                <w:rFonts w:ascii="Calibri" w:hAnsi="Calibri"/>
                <w:color w:val="000000"/>
                <w:sz w:val="20"/>
              </w:rPr>
              <w:t>ru</w:t>
            </w:r>
            <w:proofErr w:type="spellEnd"/>
            <w:r w:rsidRPr="005A2466">
              <w:rPr>
                <w:rFonts w:ascii="Calibri" w:hAnsi="Calibri"/>
                <w:color w:val="000000"/>
                <w:sz w:val="20"/>
              </w:rPr>
              <w:t xml:space="preserve"> (“</w:t>
            </w:r>
            <w:proofErr w:type="spellStart"/>
            <w:ins w:id="599" w:author="OLTRE" w:date="2024-07-03T22:42:00Z">
              <w:r w:rsidR="00665623" w:rsidRPr="005A2466">
                <w:rPr>
                  <w:rFonts w:ascii="Calibri" w:hAnsi="Calibri"/>
                  <w:b/>
                  <w:color w:val="000000"/>
                  <w:sz w:val="20"/>
                </w:rPr>
                <w:t>Sekuritas</w:t>
              </w:r>
              <w:proofErr w:type="spellEnd"/>
              <w:r w:rsidR="00665623" w:rsidRPr="005A2466">
                <w:rPr>
                  <w:rFonts w:ascii="Calibri" w:hAnsi="Calibri"/>
                  <w:b/>
                  <w:color w:val="000000"/>
                  <w:sz w:val="20"/>
                </w:rPr>
                <w:t xml:space="preserve"> </w:t>
              </w:r>
            </w:ins>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del w:id="600" w:author="OLTRE" w:date="2024-07-03T22:42:00Z">
              <w:r w:rsidRPr="005A2466">
                <w:rPr>
                  <w:rFonts w:ascii="Calibri" w:hAnsi="Calibri"/>
                  <w:b/>
                  <w:color w:val="000000"/>
                  <w:sz w:val="20"/>
                </w:rPr>
                <w:delText xml:space="preserve">Sekuritas </w:delText>
              </w:r>
            </w:del>
            <w:proofErr w:type="spellStart"/>
            <w:r w:rsidRPr="005A2466">
              <w:rPr>
                <w:rFonts w:ascii="Calibri" w:hAnsi="Calibri"/>
                <w:b/>
                <w:color w:val="000000"/>
                <w:sz w:val="20"/>
              </w:rPr>
              <w:t>Kedua</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00851903" w:rsidRPr="005A2466">
              <w:rPr>
                <w:rFonts w:ascii="Calibri" w:hAnsi="Calibri"/>
                <w:color w:val="000000"/>
                <w:sz w:val="20"/>
              </w:rPr>
              <w:t xml:space="preserve"> </w:t>
            </w:r>
            <w:proofErr w:type="spellStart"/>
            <w:r w:rsidR="00851903"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000C387C" w:rsidRPr="005A2466">
              <w:rPr>
                <w:rFonts w:ascii="Calibri" w:hAnsi="Calibri"/>
                <w:color w:val="000000"/>
                <w:sz w:val="20"/>
              </w:rPr>
              <w:t>Pemegang</w:t>
            </w:r>
            <w:proofErr w:type="spellEnd"/>
            <w:r w:rsidR="000C387C" w:rsidRPr="005A2466">
              <w:rPr>
                <w:rFonts w:ascii="Calibri" w:hAnsi="Calibri"/>
                <w:color w:val="000000"/>
                <w:sz w:val="20"/>
              </w:rPr>
              <w:t xml:space="preserve"> Saham </w:t>
            </w:r>
            <w:r w:rsidRPr="005A2466">
              <w:rPr>
                <w:rFonts w:ascii="Calibri" w:hAnsi="Calibri"/>
                <w:color w:val="000000"/>
                <w:sz w:val="20"/>
              </w:rPr>
              <w:t xml:space="preserve">yang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menerima</w:t>
            </w:r>
            <w:proofErr w:type="spellEnd"/>
            <w:r w:rsidRPr="005A2466">
              <w:rPr>
                <w:rFonts w:ascii="Calibri" w:hAnsi="Calibri"/>
                <w:color w:val="000000"/>
                <w:sz w:val="20"/>
              </w:rPr>
              <w:t xml:space="preserve"> </w:t>
            </w:r>
            <w:del w:id="601" w:author="OLTRE" w:date="2024-07-03T22:42:00Z">
              <w:r w:rsidRPr="005A2466">
                <w:rPr>
                  <w:rFonts w:ascii="Calibri" w:hAnsi="Calibri"/>
                  <w:color w:val="000000"/>
                  <w:sz w:val="20"/>
                </w:rPr>
                <w:delText>semua dari</w:delText>
              </w:r>
            </w:del>
            <w:proofErr w:type="spellStart"/>
            <w:ins w:id="602" w:author="OLTRE" w:date="2024-07-03T22:42:00Z">
              <w:r w:rsidR="00665623">
                <w:rPr>
                  <w:rFonts w:ascii="Calibri" w:hAnsi="Calibri"/>
                  <w:color w:val="000000"/>
                  <w:sz w:val="20"/>
                </w:rPr>
                <w:t>seluruh</w:t>
              </w:r>
            </w:ins>
            <w:proofErr w:type="spellEnd"/>
            <w:r w:rsidR="00665623" w:rsidRPr="005A2466">
              <w:rPr>
                <w:rFonts w:ascii="Calibri" w:hAnsi="Calibri"/>
                <w:color w:val="000000"/>
                <w:sz w:val="20"/>
              </w:rPr>
              <w:t xml:space="preserve"> </w:t>
            </w:r>
            <w:r w:rsidRPr="005A2466">
              <w:rPr>
                <w:rFonts w:ascii="Calibri" w:hAnsi="Calibri"/>
                <w:color w:val="000000"/>
                <w:sz w:val="20"/>
              </w:rPr>
              <w:t xml:space="preserve">Saham </w:t>
            </w:r>
            <w:proofErr w:type="spellStart"/>
            <w:r w:rsidRPr="005A2466">
              <w:rPr>
                <w:rFonts w:ascii="Calibri" w:hAnsi="Calibri"/>
                <w:color w:val="000000"/>
                <w:sz w:val="20"/>
              </w:rPr>
              <w:t>Proposionalnya</w:t>
            </w:r>
            <w:proofErr w:type="spellEnd"/>
            <w:r w:rsidRPr="005A2466">
              <w:rPr>
                <w:rFonts w:ascii="Calibri" w:hAnsi="Calibri"/>
                <w:color w:val="000000"/>
                <w:sz w:val="20"/>
              </w:rPr>
              <w:t xml:space="preserve"> (“</w:t>
            </w:r>
            <w:proofErr w:type="spellStart"/>
            <w:r w:rsidRPr="005A2466">
              <w:rPr>
                <w:rFonts w:ascii="Calibri" w:hAnsi="Calibri"/>
                <w:b/>
                <w:color w:val="000000"/>
                <w:sz w:val="20"/>
              </w:rPr>
              <w:t>Pemegang</w:t>
            </w:r>
            <w:proofErr w:type="spellEnd"/>
            <w:r w:rsidRPr="005A2466">
              <w:rPr>
                <w:rFonts w:ascii="Calibri" w:hAnsi="Calibri"/>
                <w:b/>
                <w:color w:val="000000"/>
                <w:sz w:val="20"/>
              </w:rPr>
              <w:t xml:space="preserve"> </w:t>
            </w:r>
            <w:proofErr w:type="spellStart"/>
            <w:ins w:id="603" w:author="OLTRE" w:date="2024-07-03T22:42:00Z">
              <w:r w:rsidR="00665623" w:rsidRPr="005A2466">
                <w:rPr>
                  <w:rFonts w:ascii="Calibri" w:hAnsi="Calibri"/>
                  <w:b/>
                  <w:color w:val="000000"/>
                  <w:sz w:val="20"/>
                </w:rPr>
                <w:t>Sekuritas</w:t>
              </w:r>
              <w:proofErr w:type="spellEnd"/>
              <w:r w:rsidR="00665623" w:rsidRPr="005A2466">
                <w:rPr>
                  <w:rFonts w:ascii="Calibri" w:hAnsi="Calibri"/>
                  <w:b/>
                  <w:color w:val="000000"/>
                  <w:sz w:val="20"/>
                </w:rPr>
                <w:t xml:space="preserve"> </w:t>
              </w:r>
            </w:ins>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del w:id="604" w:author="OLTRE" w:date="2024-07-03T22:42:00Z">
              <w:r w:rsidRPr="005A2466">
                <w:rPr>
                  <w:rFonts w:ascii="Calibri" w:hAnsi="Calibri"/>
                  <w:b/>
                  <w:color w:val="000000"/>
                  <w:sz w:val="20"/>
                </w:rPr>
                <w:delText xml:space="preserve">Sekuritas </w:delText>
              </w:r>
            </w:del>
            <w:proofErr w:type="spellStart"/>
            <w:r w:rsidRPr="005A2466">
              <w:rPr>
                <w:rFonts w:ascii="Calibri" w:hAnsi="Calibri"/>
                <w:b/>
                <w:color w:val="000000"/>
                <w:sz w:val="20"/>
              </w:rPr>
              <w:t>Kedua</w:t>
            </w:r>
            <w:proofErr w:type="spellEnd"/>
            <w:r w:rsidRPr="005A2466">
              <w:rPr>
                <w:rFonts w:ascii="Calibri" w:hAnsi="Calibri"/>
                <w:color w:val="000000"/>
                <w:sz w:val="20"/>
              </w:rPr>
              <w:t xml:space="preserve">”) </w:t>
            </w:r>
            <w:del w:id="605" w:author="OLTRE" w:date="2024-07-03T22:42:00Z">
              <w:r w:rsidRPr="005A2466">
                <w:rPr>
                  <w:rFonts w:ascii="Calibri" w:hAnsi="Calibri"/>
                  <w:color w:val="000000"/>
                  <w:sz w:val="20"/>
                </w:rPr>
                <w:delText>berdasarkan</w:delText>
              </w:r>
            </w:del>
            <w:proofErr w:type="spellStart"/>
            <w:ins w:id="606" w:author="OLTRE" w:date="2024-07-03T22:42:00Z">
              <w:r w:rsidR="00665623">
                <w:rPr>
                  <w:rFonts w:ascii="Calibri" w:hAnsi="Calibri"/>
                  <w:color w:val="000000"/>
                  <w:sz w:val="20"/>
                </w:rPr>
                <w:t>dengan</w:t>
              </w:r>
            </w:ins>
            <w:proofErr w:type="spellEnd"/>
            <w:r w:rsidR="00665623">
              <w:rPr>
                <w:rFonts w:ascii="Calibri" w:hAnsi="Calibri"/>
                <w:color w:val="000000"/>
                <w:sz w:val="20"/>
              </w:rPr>
              <w:t xml:space="preserve"> </w:t>
            </w:r>
            <w:proofErr w:type="spellStart"/>
            <w:r w:rsidRPr="005A2466">
              <w:rPr>
                <w:rFonts w:ascii="Calibri" w:hAnsi="Calibri"/>
                <w:color w:val="000000"/>
                <w:sz w:val="20"/>
              </w:rPr>
              <w:t>syarat</w:t>
            </w:r>
            <w:proofErr w:type="spellEnd"/>
            <w:r w:rsidRPr="005A2466">
              <w:rPr>
                <w:rFonts w:ascii="Calibri" w:hAnsi="Calibri"/>
                <w:color w:val="000000"/>
                <w:sz w:val="20"/>
              </w:rPr>
              <w:t xml:space="preserve"> dan</w:t>
            </w:r>
            <w:r w:rsidR="00851903" w:rsidRPr="005A2466">
              <w:rPr>
                <w:rFonts w:ascii="Calibri" w:hAnsi="Calibri"/>
                <w:color w:val="000000"/>
                <w:sz w:val="20"/>
              </w:rPr>
              <w:t xml:space="preserve">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sama</w:t>
            </w:r>
            <w:proofErr w:type="spellEnd"/>
            <w:r w:rsidRPr="005A2466">
              <w:rPr>
                <w:rFonts w:ascii="Calibri" w:hAnsi="Calibri"/>
                <w:color w:val="000000"/>
                <w:sz w:val="20"/>
              </w:rPr>
              <w:t xml:space="preserve"> (“</w:t>
            </w:r>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Sekunder</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mengenai</w:t>
            </w:r>
            <w:proofErr w:type="spellEnd"/>
            <w:r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Sekunder</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ins w:id="607" w:author="OLTRE" w:date="2024-07-03T22:42:00Z">
              <w:r w:rsidR="00665623" w:rsidRPr="005A2466">
                <w:rPr>
                  <w:rFonts w:ascii="Calibri" w:hAnsi="Calibri"/>
                  <w:color w:val="000000"/>
                  <w:sz w:val="20"/>
                </w:rPr>
                <w:t>Sekuritas</w:t>
              </w:r>
              <w:proofErr w:type="spellEnd"/>
              <w:r w:rsidR="00665623" w:rsidRPr="005A2466">
                <w:rPr>
                  <w:rFonts w:ascii="Calibri" w:hAnsi="Calibri"/>
                  <w:color w:val="000000"/>
                  <w:sz w:val="20"/>
                </w:rPr>
                <w:t xml:space="preserve"> </w:t>
              </w:r>
            </w:ins>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del w:id="608" w:author="OLTRE" w:date="2024-07-03T22:42:00Z">
              <w:r w:rsidRPr="005A2466">
                <w:rPr>
                  <w:rFonts w:ascii="Calibri" w:hAnsi="Calibri"/>
                  <w:color w:val="000000"/>
                  <w:sz w:val="20"/>
                </w:rPr>
                <w:delText xml:space="preserve">Sekuritas </w:delText>
              </w:r>
            </w:del>
            <w:proofErr w:type="spellStart"/>
            <w:r w:rsidRPr="005A2466">
              <w:rPr>
                <w:rFonts w:ascii="Calibri" w:hAnsi="Calibri"/>
                <w:color w:val="000000"/>
                <w:sz w:val="20"/>
              </w:rPr>
              <w:t>Kedua</w:t>
            </w:r>
            <w:proofErr w:type="spellEnd"/>
            <w:r w:rsidRPr="005A2466">
              <w:rPr>
                <w:rFonts w:ascii="Calibri" w:hAnsi="Calibri"/>
                <w:color w:val="000000"/>
                <w:sz w:val="20"/>
              </w:rPr>
              <w:t xml:space="preserve">.  </w:t>
            </w:r>
            <w:del w:id="609" w:author="OLTRE" w:date="2024-07-03T22:42:00Z">
              <w:r w:rsidRPr="005A2466">
                <w:rPr>
                  <w:rFonts w:ascii="Calibri" w:hAnsi="Calibri"/>
                  <w:color w:val="000000"/>
                  <w:sz w:val="20"/>
                </w:rPr>
                <w:delText>Untuk selama</w:delText>
              </w:r>
            </w:del>
            <w:proofErr w:type="spellStart"/>
            <w:ins w:id="610" w:author="OLTRE" w:date="2024-07-03T22:42:00Z">
              <w:r w:rsidR="00665623">
                <w:rPr>
                  <w:rFonts w:ascii="Calibri" w:hAnsi="Calibri"/>
                  <w:color w:val="000000"/>
                  <w:sz w:val="20"/>
                </w:rPr>
                <w:t>S</w:t>
              </w:r>
              <w:r w:rsidRPr="005A2466">
                <w:rPr>
                  <w:rFonts w:ascii="Calibri" w:hAnsi="Calibri"/>
                  <w:color w:val="000000"/>
                  <w:sz w:val="20"/>
                </w:rPr>
                <w:t>elama</w:t>
              </w:r>
            </w:ins>
            <w:proofErr w:type="spellEnd"/>
            <w:r w:rsidRPr="005A2466">
              <w:rPr>
                <w:rFonts w:ascii="Calibri" w:hAnsi="Calibri"/>
                <w:color w:val="000000"/>
                <w:sz w:val="20"/>
              </w:rPr>
              <w:t xml:space="preserve"> </w:t>
            </w:r>
            <w:proofErr w:type="spellStart"/>
            <w:r w:rsidRPr="005A2466">
              <w:rPr>
                <w:rFonts w:ascii="Calibri" w:hAnsi="Calibri"/>
                <w:color w:val="000000"/>
                <w:sz w:val="20"/>
              </w:rPr>
              <w:lastRenderedPageBreak/>
              <w:t>jangka</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10 (</w:t>
            </w:r>
            <w:proofErr w:type="spellStart"/>
            <w:r w:rsidRPr="005A2466">
              <w:rPr>
                <w:rFonts w:ascii="Calibri" w:hAnsi="Calibri"/>
                <w:color w:val="000000"/>
                <w:sz w:val="20"/>
              </w:rPr>
              <w:t>sepuluh</w:t>
            </w:r>
            <w:proofErr w:type="spellEnd"/>
            <w:r w:rsidRPr="005A2466">
              <w:rPr>
                <w:rFonts w:ascii="Calibri" w:hAnsi="Calibri"/>
                <w:color w:val="000000"/>
                <w:sz w:val="20"/>
              </w:rPr>
              <w:t xml:space="preserve">)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proofErr w:type="spellStart"/>
            <w:r w:rsidRPr="005A2466">
              <w:rPr>
                <w:rFonts w:ascii="Calibri" w:hAnsi="Calibri"/>
                <w:color w:val="000000"/>
                <w:sz w:val="20"/>
              </w:rPr>
              <w:t>sejak</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ins w:id="611" w:author="OLTRE" w:date="2024-07-03T22:42:00Z">
              <w:r w:rsidR="00665623" w:rsidRPr="005A2466">
                <w:rPr>
                  <w:rFonts w:ascii="Calibri" w:hAnsi="Calibri"/>
                  <w:color w:val="000000"/>
                  <w:sz w:val="20"/>
                </w:rPr>
                <w:t>Sekuritas</w:t>
              </w:r>
              <w:proofErr w:type="spellEnd"/>
              <w:r w:rsidR="00665623" w:rsidRPr="005A2466">
                <w:rPr>
                  <w:rFonts w:ascii="Calibri" w:hAnsi="Calibri"/>
                  <w:color w:val="000000"/>
                  <w:sz w:val="20"/>
                </w:rPr>
                <w:t xml:space="preserve"> </w:t>
              </w:r>
            </w:ins>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del w:id="612" w:author="OLTRE" w:date="2024-07-03T22:42:00Z">
              <w:r w:rsidRPr="005A2466">
                <w:rPr>
                  <w:rFonts w:ascii="Calibri" w:hAnsi="Calibri"/>
                  <w:color w:val="000000"/>
                  <w:sz w:val="20"/>
                </w:rPr>
                <w:delText xml:space="preserve">Sekuritas </w:delText>
              </w:r>
            </w:del>
            <w:proofErr w:type="spellStart"/>
            <w:r w:rsidRPr="005A2466">
              <w:rPr>
                <w:rFonts w:ascii="Calibri" w:hAnsi="Calibri"/>
                <w:color w:val="000000"/>
                <w:sz w:val="20"/>
              </w:rPr>
              <w:t>Kedua</w:t>
            </w:r>
            <w:proofErr w:type="spellEnd"/>
            <w:r w:rsidRPr="005A2466">
              <w:rPr>
                <w:rFonts w:ascii="Calibri" w:hAnsi="Calibri"/>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del w:id="613" w:author="OLTRE" w:date="2024-07-03T22:42:00Z">
              <w:r w:rsidRPr="005A2466">
                <w:rPr>
                  <w:rFonts w:ascii="Calibri" w:hAnsi="Calibri"/>
                  <w:color w:val="000000"/>
                  <w:sz w:val="20"/>
                </w:rPr>
                <w:delText>mengambil</w:delText>
              </w:r>
            </w:del>
            <w:proofErr w:type="spellStart"/>
            <w:ins w:id="614" w:author="OLTRE" w:date="2024-07-03T22:42:00Z">
              <w:r w:rsidR="00665623">
                <w:rPr>
                  <w:rFonts w:ascii="Calibri" w:hAnsi="Calibri"/>
                  <w:color w:val="000000"/>
                  <w:sz w:val="20"/>
                </w:rPr>
                <w:t>melakukan</w:t>
              </w:r>
              <w:proofErr w:type="spellEnd"/>
              <w:r w:rsidR="00665623">
                <w:rPr>
                  <w:rFonts w:ascii="Calibri" w:hAnsi="Calibri"/>
                  <w:color w:val="000000"/>
                  <w:sz w:val="20"/>
                </w:rPr>
                <w:t xml:space="preserve"> </w:t>
              </w:r>
              <w:proofErr w:type="spellStart"/>
              <w:r w:rsidR="00665623">
                <w:rPr>
                  <w:rFonts w:ascii="Calibri" w:hAnsi="Calibri"/>
                  <w:color w:val="000000"/>
                  <w:sz w:val="20"/>
                </w:rPr>
                <w:t>penyertaan</w:t>
              </w:r>
              <w:proofErr w:type="spellEnd"/>
              <w:r w:rsidR="00665623">
                <w:rPr>
                  <w:rFonts w:ascii="Calibri" w:hAnsi="Calibri"/>
                  <w:color w:val="000000"/>
                  <w:sz w:val="20"/>
                </w:rPr>
                <w:t xml:space="preserve"> </w:t>
              </w:r>
              <w:proofErr w:type="spellStart"/>
              <w:r w:rsidR="00665623">
                <w:rPr>
                  <w:rFonts w:ascii="Calibri" w:hAnsi="Calibri"/>
                  <w:color w:val="000000"/>
                  <w:sz w:val="20"/>
                </w:rPr>
                <w:t>atas</w:t>
              </w:r>
              <w:proofErr w:type="spellEnd"/>
              <w:r w:rsidR="00665623">
                <w:rPr>
                  <w:rFonts w:ascii="Calibri" w:hAnsi="Calibri"/>
                  <w:color w:val="000000"/>
                  <w:sz w:val="20"/>
                </w:rPr>
                <w:t xml:space="preserve"> </w:t>
              </w:r>
              <w:proofErr w:type="spellStart"/>
              <w:r w:rsidR="00665623">
                <w:rPr>
                  <w:rFonts w:ascii="Calibri" w:hAnsi="Calibri"/>
                  <w:color w:val="000000"/>
                  <w:sz w:val="20"/>
                </w:rPr>
                <w:t>suatu</w:t>
              </w:r>
            </w:ins>
            <w:proofErr w:type="spellEnd"/>
            <w:r w:rsidR="00665623">
              <w:rPr>
                <w:rFonts w:ascii="Calibri" w:hAnsi="Calibri"/>
                <w:color w:val="000000"/>
                <w:sz w:val="20"/>
              </w:rPr>
              <w:t xml:space="preserve"> </w:t>
            </w:r>
            <w:proofErr w:type="spellStart"/>
            <w:r w:rsidR="00665623">
              <w:rPr>
                <w:rFonts w:ascii="Calibri" w:hAnsi="Calibri"/>
                <w:color w:val="000000"/>
                <w:sz w:val="20"/>
              </w:rPr>
              <w:t>bagian</w:t>
            </w:r>
            <w:proofErr w:type="spellEnd"/>
            <w:r w:rsidR="00665623">
              <w:rPr>
                <w:rFonts w:ascii="Calibri" w:hAnsi="Calibri"/>
                <w:color w:val="000000"/>
                <w:sz w:val="20"/>
              </w:rPr>
              <w:t xml:space="preserve"> </w:t>
            </w:r>
            <w:del w:id="615" w:author="OLTRE" w:date="2024-07-03T22:42:00Z">
              <w:r w:rsidRPr="005A2466">
                <w:rPr>
                  <w:rFonts w:ascii="Calibri" w:hAnsi="Calibri"/>
                  <w:color w:val="000000"/>
                  <w:sz w:val="20"/>
                </w:rPr>
                <w:delText>dari</w:delText>
              </w:r>
            </w:del>
            <w:proofErr w:type="spellStart"/>
            <w:ins w:id="616" w:author="OLTRE" w:date="2024-07-03T22:42:00Z">
              <w:r w:rsidR="00665623">
                <w:rPr>
                  <w:rFonts w:ascii="Calibri" w:hAnsi="Calibri"/>
                  <w:color w:val="000000"/>
                  <w:sz w:val="20"/>
                </w:rPr>
                <w:t>atau</w:t>
              </w:r>
            </w:ins>
            <w:proofErr w:type="spellEnd"/>
            <w:r w:rsidR="00665623">
              <w:rPr>
                <w:rFonts w:ascii="Calibri" w:hAnsi="Calibri"/>
                <w:color w:val="000000"/>
                <w:sz w:val="20"/>
              </w:rPr>
              <w:t xml:space="preserve">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w:t>
            </w:r>
            <w:del w:id="617" w:author="OLTRE" w:date="2024-07-03T22:42:00Z">
              <w:r w:rsidRPr="005A2466">
                <w:rPr>
                  <w:rFonts w:ascii="Calibri" w:hAnsi="Calibri"/>
                  <w:color w:val="000000"/>
                  <w:sz w:val="20"/>
                </w:rPr>
                <w:delText>atau sebagian dari </w:delText>
              </w:r>
            </w:del>
            <w:proofErr w:type="spellStart"/>
            <w:ins w:id="618" w:author="OLTRE" w:date="2024-07-03T22:42:00Z">
              <w:r w:rsidR="00665623" w:rsidRPr="005A2466">
                <w:rPr>
                  <w:rFonts w:ascii="Calibri" w:hAnsi="Calibri"/>
                  <w:color w:val="000000"/>
                  <w:sz w:val="20"/>
                </w:rPr>
                <w:t>Sekuritas</w:t>
              </w:r>
              <w:proofErr w:type="spellEnd"/>
              <w:r w:rsidR="00665623" w:rsidRPr="005A2466">
                <w:rPr>
                  <w:rFonts w:ascii="Calibri" w:hAnsi="Calibri"/>
                  <w:color w:val="000000"/>
                  <w:sz w:val="20"/>
                </w:rPr>
                <w:t xml:space="preserve"> </w:t>
              </w:r>
            </w:ins>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del w:id="619" w:author="OLTRE" w:date="2024-07-03T22:42:00Z">
              <w:r w:rsidRPr="005A2466">
                <w:rPr>
                  <w:rFonts w:ascii="Calibri" w:hAnsi="Calibri"/>
                  <w:color w:val="000000"/>
                  <w:sz w:val="20"/>
                </w:rPr>
                <w:delText xml:space="preserve">Sekuritas </w:delText>
              </w:r>
            </w:del>
            <w:proofErr w:type="spellStart"/>
            <w:r w:rsidRPr="005A2466">
              <w:rPr>
                <w:rFonts w:ascii="Calibri" w:hAnsi="Calibri"/>
                <w:color w:val="000000"/>
                <w:sz w:val="20"/>
              </w:rPr>
              <w:t>Kedua</w:t>
            </w:r>
            <w:proofErr w:type="spellEnd"/>
            <w:r w:rsidRPr="005A2466">
              <w:rPr>
                <w:rFonts w:ascii="Calibri" w:hAnsi="Calibri"/>
                <w:color w:val="000000"/>
                <w:sz w:val="20"/>
              </w:rPr>
              <w:t xml:space="preserve">, dan Perseroan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menerbitkan</w:t>
            </w:r>
            <w:proofErr w:type="spellEnd"/>
            <w:r w:rsidRPr="005A2466">
              <w:rPr>
                <w:rFonts w:ascii="Calibri" w:hAnsi="Calibri"/>
                <w:color w:val="000000"/>
                <w:sz w:val="20"/>
              </w:rPr>
              <w:t xml:space="preserve"> </w:t>
            </w:r>
            <w:proofErr w:type="spellStart"/>
            <w:ins w:id="620" w:author="OLTRE" w:date="2024-07-03T22:42:00Z">
              <w:r w:rsidR="00665623" w:rsidRPr="005A2466">
                <w:rPr>
                  <w:rFonts w:ascii="Calibri" w:hAnsi="Calibri"/>
                  <w:color w:val="000000"/>
                  <w:sz w:val="20"/>
                </w:rPr>
                <w:t>Sekuritas</w:t>
              </w:r>
              <w:proofErr w:type="spellEnd"/>
              <w:r w:rsidR="00665623" w:rsidRPr="005A2466">
                <w:rPr>
                  <w:rFonts w:ascii="Calibri" w:hAnsi="Calibri"/>
                  <w:color w:val="000000"/>
                  <w:sz w:val="20"/>
                </w:rPr>
                <w:t xml:space="preserve"> </w:t>
              </w:r>
            </w:ins>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del w:id="621" w:author="OLTRE" w:date="2024-07-03T22:42:00Z">
              <w:r w:rsidRPr="005A2466">
                <w:rPr>
                  <w:rFonts w:ascii="Calibri" w:hAnsi="Calibri"/>
                  <w:color w:val="000000"/>
                  <w:sz w:val="20"/>
                </w:rPr>
                <w:delText xml:space="preserve">Sekuritas </w:delText>
              </w:r>
            </w:del>
            <w:proofErr w:type="spellStart"/>
            <w:r w:rsidRPr="005A2466">
              <w:rPr>
                <w:rFonts w:ascii="Calibri" w:hAnsi="Calibri"/>
                <w:color w:val="000000"/>
                <w:sz w:val="20"/>
              </w:rPr>
              <w:t>Kedua</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ins w:id="622" w:author="OLTRE" w:date="2024-07-03T22:42:00Z">
              <w:r w:rsidR="00C841D5">
                <w:rPr>
                  <w:rFonts w:ascii="Calibri" w:hAnsi="Calibri"/>
                  <w:color w:val="000000"/>
                  <w:sz w:val="20"/>
                </w:rPr>
                <w:t xml:space="preserve"> masing-masing</w:t>
              </w:r>
            </w:ins>
            <w:r w:rsidRPr="005A2466">
              <w:rPr>
                <w:rFonts w:ascii="Calibri" w:hAnsi="Calibri"/>
                <w:color w:val="000000"/>
                <w:sz w:val="20"/>
              </w:rPr>
              <w:t>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ins w:id="623" w:author="OLTRE" w:date="2024-07-03T22:42:00Z">
              <w:r w:rsidR="00665623" w:rsidRPr="005A2466">
                <w:rPr>
                  <w:rFonts w:ascii="Calibri" w:hAnsi="Calibri"/>
                  <w:color w:val="000000"/>
                  <w:sz w:val="20"/>
                </w:rPr>
                <w:t>Sekuritas</w:t>
              </w:r>
              <w:proofErr w:type="spellEnd"/>
              <w:r w:rsidR="00665623" w:rsidRPr="005A2466">
                <w:rPr>
                  <w:rFonts w:ascii="Calibri" w:hAnsi="Calibri"/>
                  <w:color w:val="000000"/>
                  <w:sz w:val="20"/>
                </w:rPr>
                <w:t xml:space="preserve"> </w:t>
              </w:r>
            </w:ins>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del w:id="624" w:author="OLTRE" w:date="2024-07-03T22:42:00Z">
              <w:r w:rsidRPr="005A2466">
                <w:rPr>
                  <w:rFonts w:ascii="Calibri" w:hAnsi="Calibri"/>
                  <w:color w:val="000000"/>
                  <w:sz w:val="20"/>
                </w:rPr>
                <w:delText xml:space="preserve">Sekuritas </w:delText>
              </w:r>
            </w:del>
            <w:proofErr w:type="spellStart"/>
            <w:r w:rsidRPr="005A2466">
              <w:rPr>
                <w:rFonts w:ascii="Calibri" w:hAnsi="Calibri"/>
                <w:color w:val="000000"/>
                <w:sz w:val="20"/>
              </w:rPr>
              <w:t>Kedua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menerima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Sekunder</w:t>
            </w:r>
            <w:proofErr w:type="spellEnd"/>
            <w:r w:rsidRPr="005A2466">
              <w:rPr>
                <w:rFonts w:ascii="Calibri" w:hAnsi="Calibri"/>
                <w:color w:val="000000"/>
                <w:sz w:val="20"/>
              </w:rPr>
              <w:t>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porsi</w:t>
            </w:r>
            <w:proofErr w:type="spellEnd"/>
            <w:r w:rsidRPr="005A2466">
              <w:rPr>
                <w:rFonts w:ascii="Calibri" w:hAnsi="Calibri"/>
                <w:color w:val="000000"/>
                <w:sz w:val="20"/>
              </w:rPr>
              <w:t xml:space="preserve"> </w:t>
            </w:r>
            <w:del w:id="625" w:author="OLTRE" w:date="2024-07-03T22:42:00Z">
              <w:r w:rsidRPr="005A2466">
                <w:rPr>
                  <w:rFonts w:ascii="Calibri" w:hAnsi="Calibri"/>
                  <w:color w:val="000000"/>
                  <w:sz w:val="20"/>
                </w:rPr>
                <w:delText>proposional seusai</w:delText>
              </w:r>
            </w:del>
            <w:ins w:id="626" w:author="OLTRE" w:date="2024-07-03T22:42:00Z">
              <w:r w:rsidR="00C841D5">
                <w:rPr>
                  <w:rFonts w:ascii="Calibri" w:hAnsi="Calibri"/>
                  <w:color w:val="000000"/>
                  <w:sz w:val="20"/>
                </w:rPr>
                <w:t>yang pro rata</w:t>
              </w:r>
            </w:ins>
            <w:r w:rsidR="00C841D5">
              <w:rPr>
                <w:rFonts w:ascii="Calibri" w:hAnsi="Calibri"/>
                <w:color w:val="000000"/>
                <w:sz w:val="20"/>
              </w:rPr>
              <w:t xml:space="preserve"> </w:t>
            </w:r>
            <w:proofErr w:type="spellStart"/>
            <w:r w:rsidR="00C841D5">
              <w:rPr>
                <w:rFonts w:ascii="Calibri" w:hAnsi="Calibri"/>
                <w:color w:val="000000"/>
                <w:sz w:val="20"/>
              </w:rPr>
              <w:t>dengan</w:t>
            </w:r>
            <w:proofErr w:type="spellEnd"/>
            <w:r w:rsidR="00C841D5">
              <w:rPr>
                <w:rFonts w:ascii="Calibri" w:hAnsi="Calibri"/>
                <w:color w:val="000000"/>
                <w:sz w:val="20"/>
              </w:rPr>
              <w:t xml:space="preserve"> </w:t>
            </w:r>
            <w:proofErr w:type="spellStart"/>
            <w:ins w:id="627" w:author="OLTRE" w:date="2024-07-03T22:42:00Z">
              <w:r w:rsidR="00C841D5">
                <w:rPr>
                  <w:rFonts w:ascii="Calibri" w:hAnsi="Calibri"/>
                  <w:color w:val="000000"/>
                  <w:sz w:val="20"/>
                </w:rPr>
                <w:t>jumlah</w:t>
              </w:r>
              <w:proofErr w:type="spellEnd"/>
              <w:r w:rsidR="00C841D5">
                <w:rPr>
                  <w:rFonts w:ascii="Calibri" w:hAnsi="Calibri"/>
                  <w:color w:val="000000"/>
                  <w:sz w:val="20"/>
                </w:rPr>
                <w:t xml:space="preserve"> </w:t>
              </w:r>
            </w:ins>
            <w:r w:rsidRPr="005A2466">
              <w:rPr>
                <w:rFonts w:ascii="Calibri" w:hAnsi="Calibri"/>
                <w:color w:val="000000"/>
                <w:sz w:val="20"/>
              </w:rPr>
              <w:t xml:space="preserve">yang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del w:id="628" w:author="OLTRE" w:date="2024-07-03T22:42:00Z">
              <w:r w:rsidRPr="005A2466">
                <w:rPr>
                  <w:rFonts w:ascii="Calibri" w:hAnsi="Calibri"/>
                  <w:color w:val="000000"/>
                  <w:sz w:val="20"/>
                </w:rPr>
                <w:delText>diterimanya</w:delText>
              </w:r>
            </w:del>
            <w:proofErr w:type="spellStart"/>
            <w:ins w:id="629" w:author="OLTRE" w:date="2024-07-03T22:42:00Z">
              <w:r w:rsidR="00C841D5">
                <w:rPr>
                  <w:rFonts w:ascii="Calibri" w:hAnsi="Calibri"/>
                  <w:color w:val="000000"/>
                  <w:sz w:val="20"/>
                </w:rPr>
                <w:t>mereka</w:t>
              </w:r>
              <w:proofErr w:type="spellEnd"/>
              <w:r w:rsidR="00C841D5">
                <w:rPr>
                  <w:rFonts w:ascii="Calibri" w:hAnsi="Calibri"/>
                  <w:color w:val="000000"/>
                  <w:sz w:val="20"/>
                </w:rPr>
                <w:t xml:space="preserve"> </w:t>
              </w:r>
              <w:proofErr w:type="spellStart"/>
              <w:r w:rsidR="00C841D5">
                <w:rPr>
                  <w:rFonts w:ascii="Calibri" w:hAnsi="Calibri"/>
                  <w:color w:val="000000"/>
                  <w:sz w:val="20"/>
                </w:rPr>
                <w:t>terima</w:t>
              </w:r>
            </w:ins>
            <w:proofErr w:type="spellEnd"/>
            <w:r w:rsidRPr="005A2466">
              <w:rPr>
                <w:rFonts w:ascii="Calibri" w:hAnsi="Calibri"/>
                <w:color w:val="000000"/>
                <w:sz w:val="20"/>
              </w:rPr>
              <w:t xml:space="preserve">. </w:t>
            </w:r>
          </w:p>
          <w:p w14:paraId="3C82FADB" w14:textId="77777777" w:rsidR="00577753" w:rsidRPr="005A2466" w:rsidRDefault="00577753" w:rsidP="005A2466">
            <w:pPr>
              <w:spacing w:after="0" w:line="240" w:lineRule="auto"/>
              <w:ind w:hanging="426"/>
              <w:contextualSpacing/>
              <w:jc w:val="both"/>
              <w:rPr>
                <w:rFonts w:ascii="Calibri" w:hAnsi="Calibri"/>
                <w:color w:val="000000"/>
                <w:sz w:val="20"/>
              </w:rPr>
            </w:pPr>
          </w:p>
          <w:p w14:paraId="07DE74EF" w14:textId="58574090" w:rsidR="00134E27" w:rsidRPr="005A2466" w:rsidRDefault="00134E27" w:rsidP="00BA45BC">
            <w:pPr>
              <w:pStyle w:val="ListParagraph"/>
              <w:numPr>
                <w:ilvl w:val="0"/>
                <w:numId w:val="148"/>
              </w:numPr>
              <w:spacing w:after="0" w:line="240" w:lineRule="auto"/>
              <w:ind w:left="419" w:hanging="390"/>
              <w:jc w:val="both"/>
              <w:rPr>
                <w:rFonts w:ascii="Calibri" w:hAnsi="Calibri"/>
                <w:color w:val="000000"/>
                <w:sz w:val="20"/>
              </w:rPr>
            </w:pP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terdapat</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Baru</w:t>
            </w:r>
            <w:proofErr w:type="spellEnd"/>
            <w:r w:rsidRPr="005A2466">
              <w:rPr>
                <w:rFonts w:ascii="Calibri" w:hAnsi="Calibri"/>
                <w:color w:val="000000"/>
                <w:sz w:val="20"/>
              </w:rPr>
              <w:t xml:space="preserve"> </w:t>
            </w:r>
            <w:del w:id="630" w:author="OLTRE" w:date="2024-07-03T22:42:00Z">
              <w:r w:rsidRPr="005A2466">
                <w:rPr>
                  <w:rFonts w:ascii="Calibri" w:hAnsi="Calibri"/>
                  <w:color w:val="000000"/>
                  <w:sz w:val="20"/>
                </w:rPr>
                <w:delText>dimana</w:delText>
              </w:r>
            </w:del>
            <w:ins w:id="631" w:author="OLTRE" w:date="2024-07-03T22:42:00Z">
              <w:r w:rsidR="00910B37">
                <w:rPr>
                  <w:rFonts w:ascii="Calibri" w:hAnsi="Calibri"/>
                  <w:color w:val="000000"/>
                  <w:sz w:val="20"/>
                </w:rPr>
                <w:t>yang</w:t>
              </w:r>
            </w:ins>
            <w:r w:rsidR="00910B37">
              <w:rPr>
                <w:rFonts w:ascii="Calibri" w:hAnsi="Calibri"/>
                <w:color w:val="000000"/>
                <w:sz w:val="20"/>
              </w:rPr>
              <w:t xml:space="preserve"> </w:t>
            </w:r>
            <w:r w:rsidRPr="005A2466">
              <w:rPr>
                <w:rFonts w:ascii="Calibri" w:hAnsi="Calibri"/>
                <w:color w:val="000000"/>
                <w:sz w:val="20"/>
              </w:rPr>
              <w:t xml:space="preserve">Perseroan </w:t>
            </w:r>
            <w:proofErr w:type="spellStart"/>
            <w:r w:rsidRPr="005A2466">
              <w:rPr>
                <w:rFonts w:ascii="Calibri" w:hAnsi="Calibri"/>
                <w:color w:val="000000"/>
                <w:sz w:val="20"/>
              </w:rPr>
              <w:t>belum</w:t>
            </w:r>
            <w:proofErr w:type="spellEnd"/>
            <w:r w:rsidRPr="005A2466">
              <w:rPr>
                <w:rFonts w:ascii="Calibri" w:hAnsi="Calibri"/>
                <w:color w:val="000000"/>
                <w:sz w:val="20"/>
              </w:rPr>
              <w:t xml:space="preserve"> </w:t>
            </w:r>
            <w:del w:id="632" w:author="OLTRE" w:date="2024-07-03T22:42:00Z">
              <w:r w:rsidRPr="005A2466">
                <w:rPr>
                  <w:rFonts w:ascii="Calibri" w:hAnsi="Calibri"/>
                  <w:color w:val="000000"/>
                  <w:sz w:val="20"/>
                </w:rPr>
                <w:delText>mendapatkan</w:delText>
              </w:r>
            </w:del>
            <w:proofErr w:type="spellStart"/>
            <w:ins w:id="633" w:author="OLTRE" w:date="2024-07-03T22:42:00Z">
              <w:r w:rsidR="00910B37">
                <w:rPr>
                  <w:rFonts w:ascii="Calibri" w:hAnsi="Calibri"/>
                  <w:color w:val="000000"/>
                  <w:sz w:val="20"/>
                </w:rPr>
                <w:t>dapatkan</w:t>
              </w:r>
            </w:ins>
            <w:proofErr w:type="spellEnd"/>
            <w:r w:rsidR="00910B37">
              <w:rPr>
                <w:rFonts w:ascii="Calibri" w:hAnsi="Calibri"/>
                <w:color w:val="000000"/>
                <w:sz w:val="20"/>
              </w:rPr>
              <w:t xml:space="preserve"> </w:t>
            </w:r>
            <w:proofErr w:type="spellStart"/>
            <w:r w:rsidRPr="005A2466">
              <w:rPr>
                <w:rFonts w:ascii="Calibri" w:hAnsi="Calibri"/>
                <w:color w:val="000000"/>
                <w:sz w:val="20"/>
              </w:rPr>
              <w:t>penerimaan</w:t>
            </w:r>
            <w:proofErr w:type="spellEnd"/>
            <w:ins w:id="634" w:author="OLTRE" w:date="2024-07-03T22:42:00Z">
              <w:r w:rsidRPr="005A2466">
                <w:rPr>
                  <w:rFonts w:ascii="Calibri" w:hAnsi="Calibri"/>
                  <w:color w:val="000000"/>
                  <w:sz w:val="20"/>
                </w:rPr>
                <w:t xml:space="preserve"> </w:t>
              </w:r>
              <w:proofErr w:type="spellStart"/>
              <w:r w:rsidR="00910B37">
                <w:rPr>
                  <w:rFonts w:ascii="Calibri" w:hAnsi="Calibri"/>
                  <w:color w:val="000000"/>
                  <w:sz w:val="20"/>
                </w:rPr>
                <w:t>atasnya</w:t>
              </w:r>
            </w:ins>
            <w:proofErr w:type="spellEnd"/>
            <w:r w:rsidR="00910B37">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w:t>
            </w:r>
            <w:r w:rsidR="00251F37">
              <w:rPr>
                <w:rFonts w:ascii="Calibri" w:hAnsi="Calibri"/>
                <w:color w:val="000000"/>
                <w:sz w:val="20"/>
              </w:rPr>
              <w:t>a</w:t>
            </w:r>
            <w:r w:rsidRPr="005A2466">
              <w:rPr>
                <w:rFonts w:ascii="Calibri" w:hAnsi="Calibri"/>
                <w:color w:val="000000"/>
                <w:sz w:val="20"/>
              </w:rPr>
              <w:t>sal</w:t>
            </w:r>
            <w:proofErr w:type="spellEnd"/>
            <w:r w:rsidRPr="005A2466">
              <w:rPr>
                <w:rFonts w:ascii="Calibri" w:hAnsi="Calibri"/>
                <w:color w:val="000000"/>
                <w:sz w:val="20"/>
              </w:rPr>
              <w:t xml:space="preserve"> 6.1 dan 6.2 </w:t>
            </w:r>
            <w:proofErr w:type="spellStart"/>
            <w:r w:rsidRPr="005A2466">
              <w:rPr>
                <w:rFonts w:ascii="Calibri" w:hAnsi="Calibri"/>
                <w:color w:val="000000"/>
                <w:sz w:val="20"/>
              </w:rPr>
              <w:t>maka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menawarkan</w:t>
            </w:r>
            <w:proofErr w:type="spellEnd"/>
            <w:r w:rsidRPr="005A2466">
              <w:rPr>
                <w:rFonts w:ascii="Calibri" w:hAnsi="Calibri"/>
                <w:color w:val="000000"/>
                <w:sz w:val="20"/>
              </w:rPr>
              <w:t xml:space="preserve"> </w:t>
            </w:r>
            <w:proofErr w:type="spellStart"/>
            <w:r w:rsidRPr="005A2466">
              <w:rPr>
                <w:rFonts w:ascii="Calibri" w:hAnsi="Calibri"/>
                <w:color w:val="000000"/>
                <w:sz w:val="20"/>
              </w:rPr>
              <w:t>sisa</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Baru</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ketiga</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syarat</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sama</w:t>
            </w:r>
            <w:proofErr w:type="spellEnd"/>
            <w:r w:rsidRPr="005A2466">
              <w:rPr>
                <w:rFonts w:ascii="Calibri" w:hAnsi="Calibri"/>
                <w:color w:val="000000"/>
                <w:sz w:val="20"/>
              </w:rPr>
              <w:t>.</w:t>
            </w:r>
          </w:p>
          <w:p w14:paraId="7C38B256" w14:textId="77777777" w:rsidR="00BE08FD" w:rsidRPr="005A2466" w:rsidRDefault="00BE08FD" w:rsidP="005A2466">
            <w:pPr>
              <w:spacing w:after="0" w:line="240" w:lineRule="auto"/>
              <w:ind w:left="33"/>
              <w:contextualSpacing/>
              <w:jc w:val="both"/>
              <w:rPr>
                <w:rFonts w:ascii="Calibri" w:hAnsi="Calibri"/>
                <w:sz w:val="20"/>
              </w:rPr>
            </w:pPr>
          </w:p>
          <w:p w14:paraId="261E9251" w14:textId="3C6AEE15" w:rsidR="00134E27" w:rsidRPr="005A2466" w:rsidRDefault="00134E27" w:rsidP="00BA45BC">
            <w:pPr>
              <w:pStyle w:val="ListParagraph"/>
              <w:numPr>
                <w:ilvl w:val="0"/>
                <w:numId w:val="148"/>
              </w:numPr>
              <w:spacing w:after="0" w:line="240" w:lineRule="auto"/>
              <w:ind w:left="419" w:hanging="390"/>
              <w:jc w:val="both"/>
              <w:rPr>
                <w:rFonts w:ascii="Calibri" w:hAnsi="Calibri"/>
                <w:sz w:val="20"/>
              </w:rPr>
            </w:pPr>
            <w:proofErr w:type="spellStart"/>
            <w:r w:rsidRPr="005A2466">
              <w:rPr>
                <w:rFonts w:ascii="Calibri" w:hAnsi="Calibri"/>
                <w:color w:val="000000"/>
                <w:sz w:val="20"/>
              </w:rPr>
              <w:t>Pasal</w:t>
            </w:r>
            <w:proofErr w:type="spellEnd"/>
            <w:r w:rsidRPr="005A2466">
              <w:rPr>
                <w:rFonts w:ascii="Calibri" w:hAnsi="Calibri"/>
                <w:color w:val="000000"/>
                <w:sz w:val="20"/>
              </w:rPr>
              <w:t xml:space="preserve"> 6.1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w:t>
            </w:r>
          </w:p>
        </w:tc>
      </w:tr>
      <w:tr w:rsidR="0011293A" w:rsidRPr="00613832" w14:paraId="4C3A426B" w14:textId="77777777" w:rsidTr="00BA45BC">
        <w:tc>
          <w:tcPr>
            <w:tcW w:w="4868" w:type="dxa"/>
            <w:gridSpan w:val="2"/>
            <w:tcMar>
              <w:top w:w="0" w:type="dxa"/>
              <w:left w:w="108" w:type="dxa"/>
              <w:bottom w:w="0" w:type="dxa"/>
              <w:right w:w="108" w:type="dxa"/>
            </w:tcMar>
            <w:hideMark/>
          </w:tcPr>
          <w:p w14:paraId="142DA847" w14:textId="503A854D" w:rsidR="00134E27" w:rsidRPr="005A2466" w:rsidRDefault="00DC0676" w:rsidP="00BA45BC">
            <w:pPr>
              <w:numPr>
                <w:ilvl w:val="0"/>
                <w:numId w:val="8"/>
              </w:numPr>
              <w:spacing w:after="0" w:line="240" w:lineRule="auto"/>
              <w:ind w:left="878" w:hanging="284"/>
              <w:contextualSpacing/>
              <w:jc w:val="both"/>
              <w:textAlignment w:val="baseline"/>
              <w:rPr>
                <w:rFonts w:ascii="Calibri" w:hAnsi="Calibri"/>
                <w:color w:val="000000"/>
                <w:sz w:val="20"/>
              </w:rPr>
            </w:pPr>
            <w:r>
              <w:rPr>
                <w:rFonts w:ascii="Calibri" w:hAnsi="Calibri"/>
                <w:color w:val="000000"/>
                <w:sz w:val="20"/>
              </w:rPr>
              <w:lastRenderedPageBreak/>
              <w:t>a</w:t>
            </w:r>
            <w:r w:rsidR="00134E27" w:rsidRPr="005A2466">
              <w:rPr>
                <w:rFonts w:ascii="Calibri" w:hAnsi="Calibri"/>
                <w:color w:val="000000"/>
                <w:sz w:val="20"/>
              </w:rPr>
              <w:t>n issuance of new Shares, warrants or options to the Company’s employees pursuant to an ESOP;</w:t>
            </w:r>
            <w:r w:rsidR="00EA311D" w:rsidRPr="005A2466">
              <w:rPr>
                <w:rFonts w:ascii="Calibri" w:hAnsi="Calibri"/>
                <w:color w:val="000000"/>
                <w:sz w:val="20"/>
              </w:rPr>
              <w:t xml:space="preserve"> </w:t>
            </w:r>
            <w:r w:rsidR="00EA311D" w:rsidRPr="00613832">
              <w:rPr>
                <w:rFonts w:ascii="Calibri" w:eastAsia="Times New Roman" w:hAnsi="Calibri" w:cs="Calibri"/>
                <w:color w:val="000000"/>
                <w:sz w:val="20"/>
                <w:szCs w:val="20"/>
                <w:lang w:eastAsia="en-ID"/>
              </w:rPr>
              <w:t>or</w:t>
            </w:r>
          </w:p>
          <w:p w14:paraId="1D669976" w14:textId="77777777" w:rsidR="00717C6D" w:rsidRDefault="00717C6D" w:rsidP="00F115BF">
            <w:pPr>
              <w:spacing w:after="0" w:line="240" w:lineRule="auto"/>
              <w:ind w:left="878" w:hanging="284"/>
              <w:contextualSpacing/>
              <w:jc w:val="both"/>
              <w:textAlignment w:val="baseline"/>
              <w:rPr>
                <w:rFonts w:ascii="Calibri" w:hAnsi="Calibri"/>
                <w:color w:val="000000"/>
                <w:sz w:val="20"/>
              </w:rPr>
            </w:pPr>
          </w:p>
          <w:p w14:paraId="0D0D4922" w14:textId="77777777" w:rsidR="0080050E" w:rsidRPr="005A2466" w:rsidRDefault="0080050E" w:rsidP="00F115BF">
            <w:pPr>
              <w:spacing w:after="0" w:line="240" w:lineRule="auto"/>
              <w:ind w:left="878" w:hanging="284"/>
              <w:contextualSpacing/>
              <w:jc w:val="both"/>
              <w:textAlignment w:val="baseline"/>
              <w:rPr>
                <w:ins w:id="635" w:author="OLTRE" w:date="2024-07-03T22:42:00Z"/>
                <w:rFonts w:ascii="Calibri" w:hAnsi="Calibri"/>
                <w:color w:val="000000"/>
                <w:sz w:val="20"/>
              </w:rPr>
            </w:pPr>
          </w:p>
          <w:p w14:paraId="369D6C02" w14:textId="7018CC09" w:rsidR="00134E27" w:rsidRPr="005A2466" w:rsidRDefault="00DC0676" w:rsidP="00BA45BC">
            <w:pPr>
              <w:numPr>
                <w:ilvl w:val="0"/>
                <w:numId w:val="8"/>
              </w:numPr>
              <w:spacing w:after="0" w:line="240" w:lineRule="auto"/>
              <w:ind w:left="878" w:hanging="284"/>
              <w:contextualSpacing/>
              <w:jc w:val="both"/>
              <w:textAlignment w:val="baseline"/>
              <w:rPr>
                <w:rFonts w:ascii="Calibri" w:hAnsi="Calibri"/>
                <w:color w:val="000000"/>
                <w:sz w:val="20"/>
              </w:rPr>
            </w:pPr>
            <w:r>
              <w:rPr>
                <w:rFonts w:ascii="Calibri" w:hAnsi="Calibri"/>
                <w:color w:val="000000"/>
                <w:sz w:val="20"/>
              </w:rPr>
              <w:t>a</w:t>
            </w:r>
            <w:r w:rsidR="00134E27" w:rsidRPr="005A2466">
              <w:rPr>
                <w:rFonts w:ascii="Calibri" w:hAnsi="Calibri"/>
                <w:color w:val="000000"/>
                <w:sz w:val="20"/>
              </w:rPr>
              <w:t xml:space="preserve">n issuance of new Shares with the prior written approval of each of the </w:t>
            </w:r>
            <w:r w:rsidR="00851903" w:rsidRPr="005A2466">
              <w:rPr>
                <w:rFonts w:ascii="Calibri" w:hAnsi="Calibri"/>
                <w:color w:val="000000"/>
                <w:sz w:val="20"/>
              </w:rPr>
              <w:t>Parties</w:t>
            </w:r>
            <w:r w:rsidR="00134E27" w:rsidRPr="005A2466">
              <w:rPr>
                <w:rFonts w:ascii="Calibri" w:hAnsi="Calibri"/>
                <w:color w:val="000000"/>
                <w:sz w:val="20"/>
              </w:rPr>
              <w:t>.</w:t>
            </w:r>
          </w:p>
        </w:tc>
        <w:tc>
          <w:tcPr>
            <w:tcW w:w="4914" w:type="dxa"/>
            <w:gridSpan w:val="2"/>
            <w:tcMar>
              <w:top w:w="0" w:type="dxa"/>
              <w:left w:w="108" w:type="dxa"/>
              <w:bottom w:w="0" w:type="dxa"/>
              <w:right w:w="108" w:type="dxa"/>
            </w:tcMar>
            <w:hideMark/>
          </w:tcPr>
          <w:p w14:paraId="5050C5D0" w14:textId="4BA2774E" w:rsidR="00A55264" w:rsidRPr="005A2466" w:rsidRDefault="00DC0676" w:rsidP="00BA45BC">
            <w:pPr>
              <w:numPr>
                <w:ilvl w:val="0"/>
                <w:numId w:val="9"/>
              </w:numPr>
              <w:spacing w:after="0" w:line="240" w:lineRule="auto"/>
              <w:ind w:left="702" w:hanging="283"/>
              <w:contextualSpacing/>
              <w:jc w:val="both"/>
              <w:textAlignment w:val="baseline"/>
              <w:rPr>
                <w:rFonts w:ascii="Calibri" w:hAnsi="Calibri"/>
                <w:color w:val="000000"/>
                <w:sz w:val="20"/>
              </w:rPr>
            </w:pPr>
            <w:proofErr w:type="spellStart"/>
            <w:r>
              <w:rPr>
                <w:rFonts w:ascii="Calibri" w:hAnsi="Calibri"/>
                <w:color w:val="000000"/>
                <w:sz w:val="20"/>
              </w:rPr>
              <w:t>p</w:t>
            </w:r>
            <w:r w:rsidR="00134E27" w:rsidRPr="005A2466">
              <w:rPr>
                <w:rFonts w:ascii="Calibri" w:hAnsi="Calibri"/>
                <w:color w:val="000000"/>
                <w:sz w:val="20"/>
              </w:rPr>
              <w:t>engeluaran</w:t>
            </w:r>
            <w:proofErr w:type="spellEnd"/>
            <w:r w:rsidR="00134E27" w:rsidRPr="005A2466">
              <w:rPr>
                <w:rFonts w:ascii="Calibri" w:hAnsi="Calibri"/>
                <w:color w:val="000000"/>
                <w:sz w:val="20"/>
              </w:rPr>
              <w:t xml:space="preserve"> </w:t>
            </w:r>
            <w:del w:id="636" w:author="OLTRE" w:date="2024-07-03T22:42:00Z">
              <w:r w:rsidR="00134E27" w:rsidRPr="005A2466">
                <w:rPr>
                  <w:rFonts w:ascii="Calibri" w:hAnsi="Calibri"/>
                  <w:color w:val="000000"/>
                  <w:sz w:val="20"/>
                </w:rPr>
                <w:delText xml:space="preserve">saham-saham baru </w:delText>
              </w:r>
            </w:del>
            <w:ins w:id="637" w:author="OLTRE" w:date="2024-07-03T22:42:00Z">
              <w:r w:rsidR="0080050E">
                <w:rPr>
                  <w:rFonts w:ascii="Calibri" w:hAnsi="Calibri"/>
                  <w:color w:val="000000"/>
                  <w:sz w:val="20"/>
                </w:rPr>
                <w:t xml:space="preserve">Saham, </w:t>
              </w:r>
              <w:proofErr w:type="spellStart"/>
              <w:r w:rsidR="0080050E">
                <w:rPr>
                  <w:rFonts w:ascii="Calibri" w:hAnsi="Calibri"/>
                  <w:color w:val="000000"/>
                  <w:sz w:val="20"/>
                </w:rPr>
                <w:t>waran</w:t>
              </w:r>
              <w:proofErr w:type="spellEnd"/>
              <w:r w:rsidR="0080050E">
                <w:rPr>
                  <w:rFonts w:ascii="Calibri" w:hAnsi="Calibri"/>
                  <w:color w:val="000000"/>
                  <w:sz w:val="20"/>
                </w:rPr>
                <w:t xml:space="preserve"> </w:t>
              </w:r>
            </w:ins>
            <w:proofErr w:type="spellStart"/>
            <w:r w:rsidR="0080050E">
              <w:rPr>
                <w:rFonts w:ascii="Calibri" w:hAnsi="Calibri"/>
                <w:color w:val="000000"/>
                <w:sz w:val="20"/>
              </w:rPr>
              <w:t>atau</w:t>
            </w:r>
            <w:proofErr w:type="spellEnd"/>
            <w:r w:rsidR="0080050E">
              <w:rPr>
                <w:rFonts w:ascii="Calibri" w:hAnsi="Calibri"/>
                <w:color w:val="000000"/>
                <w:sz w:val="20"/>
              </w:rPr>
              <w:t xml:space="preserve"> </w:t>
            </w:r>
            <w:proofErr w:type="spellStart"/>
            <w:r w:rsidR="0080050E">
              <w:rPr>
                <w:rFonts w:ascii="Calibri" w:hAnsi="Calibri"/>
                <w:color w:val="000000"/>
                <w:sz w:val="20"/>
              </w:rPr>
              <w:t>opsi</w:t>
            </w:r>
            <w:proofErr w:type="spellEnd"/>
            <w:r w:rsidR="0080050E">
              <w:rPr>
                <w:rFonts w:ascii="Calibri" w:hAnsi="Calibri"/>
                <w:color w:val="000000"/>
                <w:sz w:val="20"/>
              </w:rPr>
              <w:t xml:space="preserve"> </w:t>
            </w:r>
            <w:del w:id="638" w:author="OLTRE" w:date="2024-07-03T22:42:00Z">
              <w:r w:rsidR="00134E27" w:rsidRPr="005A2466">
                <w:rPr>
                  <w:rFonts w:ascii="Calibri" w:hAnsi="Calibri"/>
                  <w:color w:val="000000"/>
                  <w:sz w:val="20"/>
                </w:rPr>
                <w:delText>hanya kepada</w:delText>
              </w:r>
            </w:del>
            <w:proofErr w:type="spellStart"/>
            <w:ins w:id="639" w:author="OLTRE" w:date="2024-07-03T22:42:00Z">
              <w:r w:rsidR="00134E27" w:rsidRPr="005A2466">
                <w:rPr>
                  <w:rFonts w:ascii="Calibri" w:hAnsi="Calibri"/>
                  <w:color w:val="000000"/>
                  <w:sz w:val="20"/>
                </w:rPr>
                <w:t>baru</w:t>
              </w:r>
              <w:proofErr w:type="spellEnd"/>
              <w:r w:rsidR="00134E27" w:rsidRPr="005A2466">
                <w:rPr>
                  <w:rFonts w:ascii="Calibri" w:hAnsi="Calibri"/>
                  <w:color w:val="000000"/>
                  <w:sz w:val="20"/>
                </w:rPr>
                <w:t xml:space="preserve"> </w:t>
              </w:r>
              <w:proofErr w:type="spellStart"/>
              <w:r w:rsidR="0080050E">
                <w:rPr>
                  <w:rFonts w:ascii="Calibri" w:hAnsi="Calibri"/>
                  <w:color w:val="000000"/>
                  <w:sz w:val="20"/>
                </w:rPr>
                <w:t>untuk</w:t>
              </w:r>
            </w:ins>
            <w:proofErr w:type="spellEnd"/>
            <w:r w:rsidR="0080050E">
              <w:rPr>
                <w:rFonts w:ascii="Calibri" w:hAnsi="Calibri"/>
                <w:color w:val="000000"/>
                <w:sz w:val="20"/>
              </w:rPr>
              <w:t xml:space="preserve"> </w:t>
            </w:r>
            <w:proofErr w:type="spellStart"/>
            <w:r w:rsidR="00134E27" w:rsidRPr="005A2466">
              <w:rPr>
                <w:rFonts w:ascii="Calibri" w:hAnsi="Calibri"/>
                <w:color w:val="000000"/>
                <w:sz w:val="20"/>
              </w:rPr>
              <w:t>karyawan-karyawan</w:t>
            </w:r>
            <w:proofErr w:type="spellEnd"/>
            <w:r w:rsidR="00134E27" w:rsidRPr="005A2466">
              <w:rPr>
                <w:rFonts w:ascii="Calibri" w:hAnsi="Calibri"/>
                <w:color w:val="000000"/>
                <w:sz w:val="20"/>
              </w:rPr>
              <w:t xml:space="preserve"> Perseroan </w:t>
            </w:r>
            <w:del w:id="640" w:author="OLTRE" w:date="2024-07-03T22:42:00Z">
              <w:r w:rsidR="00134E27" w:rsidRPr="005A2466">
                <w:rPr>
                  <w:rFonts w:ascii="Calibri" w:hAnsi="Calibri"/>
                  <w:color w:val="000000"/>
                  <w:sz w:val="20"/>
                </w:rPr>
                <w:delText>sehubungan dengan</w:delText>
              </w:r>
            </w:del>
            <w:proofErr w:type="spellStart"/>
            <w:ins w:id="641" w:author="OLTRE" w:date="2024-07-03T22:42:00Z">
              <w:r w:rsidR="0080050E">
                <w:rPr>
                  <w:rFonts w:ascii="Calibri" w:hAnsi="Calibri"/>
                  <w:color w:val="000000"/>
                  <w:sz w:val="20"/>
                </w:rPr>
                <w:t>berdasarkan</w:t>
              </w:r>
            </w:ins>
            <w:proofErr w:type="spellEnd"/>
            <w:r w:rsidR="0080050E">
              <w:rPr>
                <w:rFonts w:ascii="Calibri" w:hAnsi="Calibri"/>
                <w:color w:val="000000"/>
                <w:sz w:val="20"/>
              </w:rPr>
              <w:t xml:space="preserve"> </w:t>
            </w:r>
            <w:proofErr w:type="spellStart"/>
            <w:r w:rsidR="00134E27" w:rsidRPr="005A2466">
              <w:rPr>
                <w:rFonts w:ascii="Calibri" w:hAnsi="Calibri"/>
                <w:color w:val="000000"/>
                <w:sz w:val="20"/>
              </w:rPr>
              <w:t>suatu</w:t>
            </w:r>
            <w:proofErr w:type="spellEnd"/>
            <w:r w:rsidR="00134E27" w:rsidRPr="005A2466">
              <w:rPr>
                <w:rFonts w:ascii="Calibri" w:hAnsi="Calibri"/>
                <w:color w:val="000000"/>
                <w:sz w:val="20"/>
              </w:rPr>
              <w:t xml:space="preserve"> ESOP;</w:t>
            </w:r>
            <w:r w:rsidR="005B738C" w:rsidRPr="00613832">
              <w:rPr>
                <w:rFonts w:ascii="Calibri" w:eastAsia="Times New Roman" w:hAnsi="Calibri" w:cs="Calibri"/>
                <w:color w:val="000000"/>
                <w:sz w:val="20"/>
                <w:szCs w:val="20"/>
                <w:lang w:eastAsia="en-ID"/>
              </w:rPr>
              <w:t xml:space="preserve"> </w:t>
            </w:r>
            <w:proofErr w:type="spellStart"/>
            <w:r w:rsidR="005B738C" w:rsidRPr="00613832">
              <w:rPr>
                <w:rFonts w:ascii="Calibri" w:eastAsia="Times New Roman" w:hAnsi="Calibri" w:cs="Calibri"/>
                <w:color w:val="000000"/>
                <w:sz w:val="20"/>
                <w:szCs w:val="20"/>
                <w:lang w:eastAsia="en-ID"/>
              </w:rPr>
              <w:t>atau</w:t>
            </w:r>
            <w:proofErr w:type="spellEnd"/>
          </w:p>
          <w:p w14:paraId="6F1E32D0" w14:textId="77777777" w:rsidR="00BE24D9" w:rsidRPr="005A2466" w:rsidRDefault="00BE24D9" w:rsidP="00BA45BC">
            <w:pPr>
              <w:spacing w:after="0" w:line="240" w:lineRule="auto"/>
              <w:contextualSpacing/>
              <w:jc w:val="both"/>
              <w:textAlignment w:val="baseline"/>
              <w:rPr>
                <w:rFonts w:ascii="Calibri" w:hAnsi="Calibri"/>
                <w:color w:val="000000"/>
                <w:sz w:val="20"/>
              </w:rPr>
            </w:pPr>
          </w:p>
          <w:p w14:paraId="0EF79C77" w14:textId="04F10F28" w:rsidR="00134E27" w:rsidRPr="005A2466" w:rsidRDefault="00DC0676" w:rsidP="00BA45BC">
            <w:pPr>
              <w:numPr>
                <w:ilvl w:val="0"/>
                <w:numId w:val="9"/>
              </w:numPr>
              <w:spacing w:after="0" w:line="240" w:lineRule="auto"/>
              <w:ind w:left="702" w:hanging="283"/>
              <w:contextualSpacing/>
              <w:jc w:val="both"/>
              <w:textAlignment w:val="baseline"/>
              <w:rPr>
                <w:rFonts w:ascii="Calibri" w:hAnsi="Calibri"/>
                <w:color w:val="000000"/>
                <w:sz w:val="20"/>
              </w:rPr>
            </w:pPr>
            <w:del w:id="642" w:author="OLTRE" w:date="2024-07-03T22:42:00Z">
              <w:r>
                <w:rPr>
                  <w:rFonts w:ascii="Calibri" w:hAnsi="Calibri"/>
                  <w:color w:val="000000"/>
                  <w:sz w:val="20"/>
                </w:rPr>
                <w:delText>d</w:delText>
              </w:r>
              <w:r w:rsidR="00134E27" w:rsidRPr="005A2466">
                <w:rPr>
                  <w:rFonts w:ascii="Calibri" w:hAnsi="Calibri"/>
                  <w:color w:val="000000"/>
                  <w:sz w:val="20"/>
                </w:rPr>
                <w:delText>alam hal</w:delText>
              </w:r>
            </w:del>
            <w:r w:rsidR="00134E27" w:rsidRPr="005A2466">
              <w:rPr>
                <w:rFonts w:ascii="Calibri" w:hAnsi="Calibri"/>
                <w:color w:val="000000"/>
                <w:sz w:val="20"/>
              </w:rPr>
              <w:t xml:space="preserve"> </w:t>
            </w:r>
            <w:proofErr w:type="spellStart"/>
            <w:r w:rsidR="00134E27" w:rsidRPr="005A2466">
              <w:rPr>
                <w:rFonts w:ascii="Calibri" w:hAnsi="Calibri"/>
                <w:color w:val="000000"/>
                <w:sz w:val="20"/>
              </w:rPr>
              <w:t>penerbitan</w:t>
            </w:r>
            <w:proofErr w:type="spellEnd"/>
            <w:r w:rsidR="00134E27" w:rsidRPr="005A2466">
              <w:rPr>
                <w:rFonts w:ascii="Calibri" w:hAnsi="Calibri"/>
                <w:color w:val="000000"/>
                <w:sz w:val="20"/>
              </w:rPr>
              <w:t xml:space="preserve"> Saham </w:t>
            </w:r>
            <w:proofErr w:type="spellStart"/>
            <w:r w:rsidR="00134E27" w:rsidRPr="005A2466">
              <w:rPr>
                <w:rFonts w:ascii="Calibri" w:hAnsi="Calibri"/>
                <w:color w:val="000000"/>
                <w:sz w:val="20"/>
              </w:rPr>
              <w:t>baru</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dengan</w:t>
            </w:r>
            <w:proofErr w:type="spellEnd"/>
            <w:r w:rsidR="00134E27" w:rsidRPr="005A2466">
              <w:rPr>
                <w:rFonts w:ascii="Calibri" w:hAnsi="Calibri"/>
                <w:color w:val="000000"/>
                <w:sz w:val="20"/>
              </w:rPr>
              <w:t xml:space="preserve"> </w:t>
            </w:r>
            <w:del w:id="643" w:author="OLTRE" w:date="2024-07-03T22:42:00Z">
              <w:r w:rsidR="00134E27" w:rsidRPr="005A2466">
                <w:rPr>
                  <w:rFonts w:ascii="Calibri" w:hAnsi="Calibri"/>
                  <w:color w:val="000000"/>
                  <w:sz w:val="20"/>
                </w:rPr>
                <w:delText xml:space="preserve">mendapatkan </w:delText>
              </w:r>
            </w:del>
            <w:proofErr w:type="spellStart"/>
            <w:r w:rsidR="00134E27" w:rsidRPr="005A2466">
              <w:rPr>
                <w:rFonts w:ascii="Calibri" w:hAnsi="Calibri"/>
                <w:color w:val="000000"/>
                <w:sz w:val="20"/>
              </w:rPr>
              <w:t>persetujuan</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terlebih</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dahulu</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dari</w:t>
            </w:r>
            <w:proofErr w:type="spellEnd"/>
            <w:r w:rsidR="00134E27" w:rsidRPr="005A2466">
              <w:rPr>
                <w:rFonts w:ascii="Calibri" w:hAnsi="Calibri"/>
                <w:color w:val="000000"/>
                <w:sz w:val="20"/>
              </w:rPr>
              <w:t xml:space="preserve"> </w:t>
            </w:r>
            <w:del w:id="644" w:author="OLTRE" w:date="2024-07-03T22:42:00Z">
              <w:r w:rsidR="00851903" w:rsidRPr="005A2466">
                <w:rPr>
                  <w:rFonts w:ascii="Calibri" w:hAnsi="Calibri"/>
                  <w:color w:val="000000"/>
                  <w:sz w:val="20"/>
                </w:rPr>
                <w:delText>Para</w:delText>
              </w:r>
            </w:del>
            <w:proofErr w:type="spellStart"/>
            <w:ins w:id="645" w:author="OLTRE" w:date="2024-07-03T22:42:00Z">
              <w:r w:rsidR="0081242D">
                <w:rPr>
                  <w:rFonts w:ascii="Calibri" w:hAnsi="Calibri"/>
                  <w:color w:val="000000"/>
                  <w:sz w:val="20"/>
                </w:rPr>
                <w:t>setiap</w:t>
              </w:r>
            </w:ins>
            <w:proofErr w:type="spellEnd"/>
            <w:r w:rsidR="0081242D">
              <w:rPr>
                <w:rFonts w:ascii="Calibri" w:hAnsi="Calibri"/>
                <w:color w:val="000000"/>
                <w:sz w:val="20"/>
              </w:rPr>
              <w:t xml:space="preserve"> </w:t>
            </w:r>
            <w:proofErr w:type="spellStart"/>
            <w:r w:rsidR="00851903" w:rsidRPr="005A2466">
              <w:rPr>
                <w:rFonts w:ascii="Calibri" w:hAnsi="Calibri"/>
                <w:color w:val="000000"/>
                <w:sz w:val="20"/>
              </w:rPr>
              <w:t>Pihak</w:t>
            </w:r>
            <w:proofErr w:type="spellEnd"/>
            <w:r w:rsidR="00134E27" w:rsidRPr="005A2466">
              <w:rPr>
                <w:rFonts w:ascii="Calibri" w:hAnsi="Calibri"/>
                <w:color w:val="000000"/>
                <w:sz w:val="20"/>
              </w:rPr>
              <w:t>.</w:t>
            </w:r>
          </w:p>
        </w:tc>
      </w:tr>
      <w:tr w:rsidR="00F115BF" w:rsidRPr="00613832" w14:paraId="11BA5128" w14:textId="77777777" w:rsidTr="00BA45BC">
        <w:tblPrEx>
          <w:tblW w:w="9782" w:type="dxa"/>
          <w:tblInd w:w="-284" w:type="dxa"/>
          <w:tblCellMar>
            <w:top w:w="15" w:type="dxa"/>
            <w:left w:w="15" w:type="dxa"/>
            <w:bottom w:w="15" w:type="dxa"/>
            <w:right w:w="15" w:type="dxa"/>
          </w:tblCellMar>
          <w:tblPrExChange w:id="646"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647" w:author="OLTRE" w:date="2024-07-03T22:42:00Z">
            <w:trPr>
              <w:gridAfter w:val="1"/>
              <w:wAfter w:w="318" w:type="dxa"/>
            </w:trPr>
          </w:trPrChange>
        </w:trPr>
        <w:tc>
          <w:tcPr>
            <w:tcW w:w="4820" w:type="dxa"/>
            <w:tcMar>
              <w:top w:w="0" w:type="dxa"/>
              <w:left w:w="108" w:type="dxa"/>
              <w:bottom w:w="0" w:type="dxa"/>
              <w:right w:w="108" w:type="dxa"/>
            </w:tcMar>
            <w:hideMark/>
            <w:tcPrChange w:id="648" w:author="OLTRE" w:date="2024-07-03T22:42:00Z">
              <w:tcPr>
                <w:tcW w:w="4820" w:type="dxa"/>
                <w:gridSpan w:val="2"/>
                <w:tcMar>
                  <w:top w:w="0" w:type="dxa"/>
                  <w:left w:w="108" w:type="dxa"/>
                  <w:bottom w:w="0" w:type="dxa"/>
                  <w:right w:w="108" w:type="dxa"/>
                </w:tcMar>
                <w:hideMark/>
              </w:tcPr>
            </w:tcPrChange>
          </w:tcPr>
          <w:p w14:paraId="609D7E48" w14:textId="77777777" w:rsidR="00F115BF" w:rsidRDefault="00F115BF" w:rsidP="005A2466">
            <w:pPr>
              <w:spacing w:after="0" w:line="240" w:lineRule="auto"/>
              <w:contextualSpacing/>
              <w:jc w:val="center"/>
              <w:rPr>
                <w:rFonts w:ascii="Calibri" w:hAnsi="Calibri"/>
                <w:b/>
                <w:color w:val="000000"/>
                <w:sz w:val="20"/>
              </w:rPr>
            </w:pPr>
          </w:p>
          <w:p w14:paraId="58D241FA" w14:textId="0FF261C5"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7</w:t>
            </w:r>
          </w:p>
          <w:p w14:paraId="153A003F"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TRANSFER OF SHARES</w:t>
            </w:r>
          </w:p>
        </w:tc>
        <w:tc>
          <w:tcPr>
            <w:tcW w:w="4678" w:type="dxa"/>
            <w:tcMar>
              <w:top w:w="0" w:type="dxa"/>
              <w:left w:w="108" w:type="dxa"/>
              <w:bottom w:w="0" w:type="dxa"/>
              <w:right w:w="108" w:type="dxa"/>
            </w:tcMar>
            <w:hideMark/>
            <w:tcPrChange w:id="649" w:author="OLTRE" w:date="2024-07-03T22:42:00Z">
              <w:tcPr>
                <w:tcW w:w="4678" w:type="dxa"/>
                <w:gridSpan w:val="3"/>
                <w:tcMar>
                  <w:top w:w="0" w:type="dxa"/>
                  <w:left w:w="108" w:type="dxa"/>
                  <w:bottom w:w="0" w:type="dxa"/>
                  <w:right w:w="108" w:type="dxa"/>
                </w:tcMar>
                <w:hideMark/>
              </w:tcPr>
            </w:tcPrChange>
          </w:tcPr>
          <w:p w14:paraId="606E51B9" w14:textId="77777777" w:rsidR="00F115BF" w:rsidRDefault="00F115BF" w:rsidP="005A2466">
            <w:pPr>
              <w:spacing w:after="0" w:line="240" w:lineRule="auto"/>
              <w:contextualSpacing/>
              <w:jc w:val="center"/>
              <w:rPr>
                <w:rFonts w:ascii="Calibri" w:hAnsi="Calibri"/>
                <w:b/>
                <w:color w:val="000000"/>
                <w:sz w:val="20"/>
              </w:rPr>
            </w:pPr>
          </w:p>
          <w:p w14:paraId="6D281DFE" w14:textId="70073AF9"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7</w:t>
            </w:r>
          </w:p>
          <w:p w14:paraId="37138073" w14:textId="77777777" w:rsidR="00BE08FD"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PENGALIHAN SAHAM</w:t>
            </w:r>
          </w:p>
          <w:p w14:paraId="02339A44" w14:textId="77777777" w:rsidR="00A7434A" w:rsidRPr="00613832" w:rsidRDefault="00A7434A" w:rsidP="00613832">
            <w:pPr>
              <w:spacing w:after="0" w:line="240" w:lineRule="auto"/>
              <w:contextualSpacing/>
              <w:jc w:val="center"/>
              <w:rPr>
                <w:rFonts w:ascii="Calibri" w:eastAsia="Times New Roman" w:hAnsi="Calibri" w:cs="Calibri"/>
                <w:b/>
                <w:bCs/>
                <w:color w:val="000000"/>
                <w:sz w:val="20"/>
                <w:szCs w:val="20"/>
                <w:lang w:eastAsia="en-ID"/>
              </w:rPr>
            </w:pPr>
          </w:p>
          <w:p w14:paraId="10B1D80E" w14:textId="77777777" w:rsidR="002E0E33" w:rsidRPr="005A2466" w:rsidRDefault="002E0E33" w:rsidP="005A2466">
            <w:pPr>
              <w:spacing w:after="0" w:line="240" w:lineRule="auto"/>
              <w:contextualSpacing/>
              <w:jc w:val="center"/>
              <w:rPr>
                <w:rFonts w:ascii="Calibri" w:hAnsi="Calibri"/>
                <w:b/>
                <w:color w:val="000000"/>
                <w:sz w:val="20"/>
              </w:rPr>
            </w:pPr>
          </w:p>
        </w:tc>
      </w:tr>
      <w:tr w:rsidR="00F115BF" w:rsidRPr="00613832" w14:paraId="5F96B0E9" w14:textId="77777777" w:rsidTr="00BA45BC">
        <w:trPr>
          <w:gridBefore w:val="1"/>
          <w:gridAfter w:val="1"/>
          <w:wAfter w:w="142" w:type="dxa"/>
        </w:trPr>
        <w:tc>
          <w:tcPr>
            <w:tcW w:w="4820" w:type="dxa"/>
            <w:tcMar>
              <w:top w:w="0" w:type="dxa"/>
              <w:left w:w="108" w:type="dxa"/>
              <w:bottom w:w="0" w:type="dxa"/>
              <w:right w:w="108" w:type="dxa"/>
            </w:tcMar>
            <w:hideMark/>
          </w:tcPr>
          <w:p w14:paraId="33C81B43" w14:textId="13780A00" w:rsidR="00134E27" w:rsidRPr="005A2466" w:rsidRDefault="00134E27" w:rsidP="00BA45BC">
            <w:pPr>
              <w:pStyle w:val="ListParagraph"/>
              <w:numPr>
                <w:ilvl w:val="1"/>
                <w:numId w:val="91"/>
              </w:numPr>
              <w:spacing w:after="0" w:line="240" w:lineRule="auto"/>
              <w:ind w:left="594" w:hanging="565"/>
              <w:textAlignment w:val="baseline"/>
              <w:rPr>
                <w:rFonts w:ascii="Calibri" w:hAnsi="Calibri"/>
                <w:sz w:val="20"/>
              </w:rPr>
            </w:pPr>
            <w:r w:rsidRPr="005A2466">
              <w:rPr>
                <w:rFonts w:ascii="Calibri" w:hAnsi="Calibri"/>
                <w:color w:val="000000"/>
                <w:sz w:val="20"/>
                <w:u w:val="single"/>
              </w:rPr>
              <w:t>Right of First Refusal</w:t>
            </w:r>
          </w:p>
        </w:tc>
        <w:tc>
          <w:tcPr>
            <w:tcW w:w="4678" w:type="dxa"/>
            <w:tcMar>
              <w:top w:w="0" w:type="dxa"/>
              <w:left w:w="108" w:type="dxa"/>
              <w:bottom w:w="0" w:type="dxa"/>
              <w:right w:w="108" w:type="dxa"/>
            </w:tcMar>
            <w:hideMark/>
          </w:tcPr>
          <w:p w14:paraId="1ECAA7DE" w14:textId="2EDF3711" w:rsidR="00134E27" w:rsidRPr="005A2466" w:rsidRDefault="00134E27" w:rsidP="00BA45BC">
            <w:pPr>
              <w:pStyle w:val="ListParagraph"/>
              <w:numPr>
                <w:ilvl w:val="1"/>
                <w:numId w:val="149"/>
              </w:numPr>
              <w:spacing w:after="0" w:line="240" w:lineRule="auto"/>
              <w:ind w:left="606" w:hanging="606"/>
              <w:textAlignment w:val="baseline"/>
              <w:rPr>
                <w:rFonts w:ascii="Calibri" w:hAnsi="Calibri"/>
                <w:color w:val="000000"/>
                <w:sz w:val="20"/>
              </w:rPr>
            </w:pPr>
            <w:proofErr w:type="spellStart"/>
            <w:r w:rsidRPr="005A2466">
              <w:rPr>
                <w:rFonts w:ascii="Calibri" w:hAnsi="Calibri"/>
                <w:color w:val="000000"/>
                <w:sz w:val="20"/>
                <w:u w:val="single"/>
              </w:rPr>
              <w:t>Hak</w:t>
            </w:r>
            <w:proofErr w:type="spellEnd"/>
            <w:r w:rsidRPr="005A2466">
              <w:rPr>
                <w:rFonts w:ascii="Calibri" w:hAnsi="Calibri"/>
                <w:color w:val="000000"/>
                <w:sz w:val="20"/>
                <w:u w:val="single"/>
              </w:rPr>
              <w:t xml:space="preserve"> </w:t>
            </w:r>
            <w:del w:id="650" w:author="OLTRE" w:date="2024-07-03T22:42:00Z">
              <w:r w:rsidRPr="005A2466">
                <w:rPr>
                  <w:rFonts w:ascii="Calibri" w:hAnsi="Calibri"/>
                  <w:color w:val="000000"/>
                  <w:sz w:val="20"/>
                  <w:u w:val="single"/>
                </w:rPr>
                <w:delText>Penawaran</w:delText>
              </w:r>
            </w:del>
            <w:proofErr w:type="spellStart"/>
            <w:ins w:id="651" w:author="OLTRE" w:date="2024-07-03T22:42:00Z">
              <w:r w:rsidR="006A7040">
                <w:rPr>
                  <w:rFonts w:ascii="Calibri" w:hAnsi="Calibri"/>
                  <w:color w:val="000000"/>
                  <w:sz w:val="20"/>
                  <w:u w:val="single"/>
                </w:rPr>
                <w:t>Penolakan</w:t>
              </w:r>
            </w:ins>
            <w:proofErr w:type="spellEnd"/>
            <w:r w:rsidR="006A7040" w:rsidRPr="005A2466">
              <w:rPr>
                <w:rFonts w:ascii="Calibri" w:hAnsi="Calibri"/>
                <w:color w:val="000000"/>
                <w:sz w:val="20"/>
                <w:u w:val="single"/>
              </w:rPr>
              <w:t xml:space="preserve"> </w:t>
            </w:r>
            <w:proofErr w:type="spellStart"/>
            <w:r w:rsidRPr="005A2466">
              <w:rPr>
                <w:rFonts w:ascii="Calibri" w:hAnsi="Calibri"/>
                <w:color w:val="000000"/>
                <w:sz w:val="20"/>
                <w:u w:val="single"/>
              </w:rPr>
              <w:t>Pertama</w:t>
            </w:r>
            <w:proofErr w:type="spellEnd"/>
          </w:p>
        </w:tc>
      </w:tr>
      <w:tr w:rsidR="00F115BF" w:rsidRPr="00613832" w14:paraId="07D0C818" w14:textId="77777777" w:rsidTr="00BA45BC">
        <w:trPr>
          <w:gridBefore w:val="1"/>
          <w:gridAfter w:val="1"/>
          <w:wAfter w:w="142" w:type="dxa"/>
        </w:trPr>
        <w:tc>
          <w:tcPr>
            <w:tcW w:w="4820" w:type="dxa"/>
            <w:tcMar>
              <w:top w:w="0" w:type="dxa"/>
              <w:left w:w="108" w:type="dxa"/>
              <w:bottom w:w="0" w:type="dxa"/>
              <w:right w:w="108" w:type="dxa"/>
            </w:tcMar>
            <w:hideMark/>
          </w:tcPr>
          <w:p w14:paraId="590003A3" w14:textId="4450503B" w:rsidR="00CC5526" w:rsidRPr="005A2466" w:rsidRDefault="00134E27" w:rsidP="00BA45BC">
            <w:pPr>
              <w:pStyle w:val="ListParagraph"/>
              <w:numPr>
                <w:ilvl w:val="2"/>
                <w:numId w:val="149"/>
              </w:numPr>
              <w:spacing w:after="0" w:line="240" w:lineRule="auto"/>
              <w:ind w:left="594" w:hanging="565"/>
              <w:jc w:val="both"/>
              <w:textAlignment w:val="baseline"/>
              <w:rPr>
                <w:rFonts w:ascii="Calibri" w:hAnsi="Calibri"/>
                <w:color w:val="000000"/>
                <w:sz w:val="20"/>
              </w:rPr>
            </w:pPr>
            <w:r w:rsidRPr="005A2466">
              <w:rPr>
                <w:rFonts w:ascii="Calibri" w:hAnsi="Calibri"/>
                <w:i/>
                <w:color w:val="000000"/>
                <w:sz w:val="20"/>
              </w:rPr>
              <w:t>Notice of Offer</w:t>
            </w:r>
            <w:r w:rsidRPr="005A2466">
              <w:rPr>
                <w:rFonts w:ascii="Calibri" w:hAnsi="Calibri"/>
                <w:color w:val="000000"/>
                <w:sz w:val="20"/>
              </w:rPr>
              <w:t xml:space="preserve">.  In the event any </w:t>
            </w:r>
            <w:r w:rsidR="00D9793C" w:rsidRPr="005A2466">
              <w:rPr>
                <w:rFonts w:ascii="Calibri" w:hAnsi="Calibri"/>
                <w:color w:val="000000"/>
                <w:sz w:val="20"/>
              </w:rPr>
              <w:t xml:space="preserve">Shareholders </w:t>
            </w:r>
            <w:r w:rsidRPr="005A2466">
              <w:rPr>
                <w:rFonts w:ascii="Calibri" w:hAnsi="Calibri"/>
                <w:color w:val="000000"/>
                <w:sz w:val="20"/>
              </w:rPr>
              <w:t xml:space="preserve">desires to transfer any of its Shares respectively in the Company to any </w:t>
            </w:r>
            <w:r w:rsidR="00D9793C" w:rsidRPr="005A2466">
              <w:rPr>
                <w:rFonts w:ascii="Calibri" w:hAnsi="Calibri"/>
                <w:color w:val="000000"/>
                <w:sz w:val="20"/>
              </w:rPr>
              <w:t>p</w:t>
            </w:r>
            <w:r w:rsidRPr="005A2466">
              <w:rPr>
                <w:rFonts w:ascii="Calibri" w:hAnsi="Calibri"/>
                <w:color w:val="000000"/>
                <w:sz w:val="20"/>
              </w:rPr>
              <w:t>arty (“</w:t>
            </w:r>
            <w:r w:rsidRPr="005A2466">
              <w:rPr>
                <w:rFonts w:ascii="Calibri" w:hAnsi="Calibri"/>
                <w:b/>
                <w:color w:val="000000"/>
                <w:sz w:val="20"/>
              </w:rPr>
              <w:t>Proposed Transfer</w:t>
            </w:r>
            <w:r w:rsidRPr="005A2466">
              <w:rPr>
                <w:rFonts w:ascii="Calibri" w:hAnsi="Calibri"/>
                <w:color w:val="000000"/>
                <w:sz w:val="20"/>
              </w:rPr>
              <w:t xml:space="preserve">”), such </w:t>
            </w:r>
            <w:r w:rsidR="00D9793C" w:rsidRPr="005A2466">
              <w:rPr>
                <w:rFonts w:ascii="Calibri" w:hAnsi="Calibri"/>
                <w:color w:val="000000"/>
                <w:sz w:val="20"/>
              </w:rPr>
              <w:t xml:space="preserve">Shareholder </w:t>
            </w:r>
            <w:r w:rsidRPr="005A2466">
              <w:rPr>
                <w:rFonts w:ascii="Calibri" w:hAnsi="Calibri"/>
                <w:color w:val="000000"/>
                <w:sz w:val="20"/>
              </w:rPr>
              <w:t>(“</w:t>
            </w:r>
            <w:r w:rsidRPr="005A2466">
              <w:rPr>
                <w:rFonts w:ascii="Calibri" w:hAnsi="Calibri"/>
                <w:b/>
                <w:color w:val="000000"/>
                <w:sz w:val="20"/>
              </w:rPr>
              <w:t>Transferor</w:t>
            </w:r>
            <w:r w:rsidRPr="005A2466">
              <w:rPr>
                <w:rFonts w:ascii="Calibri" w:hAnsi="Calibri"/>
                <w:color w:val="000000"/>
                <w:sz w:val="20"/>
              </w:rPr>
              <w:t>”) shall first deliver written notice (</w:t>
            </w:r>
            <w:r w:rsidRPr="005A2466">
              <w:rPr>
                <w:rFonts w:ascii="Calibri" w:hAnsi="Calibri"/>
                <w:b/>
                <w:color w:val="000000"/>
                <w:sz w:val="20"/>
              </w:rPr>
              <w:t>“Offer Notice”</w:t>
            </w:r>
            <w:r w:rsidRPr="005A2466">
              <w:rPr>
                <w:rFonts w:ascii="Calibri" w:hAnsi="Calibri"/>
                <w:color w:val="000000"/>
                <w:sz w:val="20"/>
              </w:rPr>
              <w:t xml:space="preserve">) to the Company and </w:t>
            </w:r>
            <w:r w:rsidR="005B738C" w:rsidRPr="005A2466">
              <w:rPr>
                <w:rFonts w:ascii="Calibri" w:hAnsi="Calibri"/>
                <w:color w:val="000000"/>
                <w:sz w:val="20"/>
              </w:rPr>
              <w:t xml:space="preserve">all of the other Shareholders and which shall contain </w:t>
            </w:r>
            <w:r w:rsidR="00D9793C" w:rsidRPr="004865C1">
              <w:rPr>
                <w:rFonts w:ascii="Calibri" w:eastAsia="Times New Roman" w:hAnsi="Calibri" w:cs="Calibri"/>
                <w:color w:val="000000"/>
                <w:sz w:val="20"/>
                <w:szCs w:val="20"/>
                <w:lang w:eastAsia="en-ID"/>
              </w:rPr>
              <w:t xml:space="preserve">such </w:t>
            </w:r>
            <w:r w:rsidR="00D9793C" w:rsidRPr="005A2466">
              <w:rPr>
                <w:rFonts w:ascii="Calibri" w:hAnsi="Calibri"/>
                <w:color w:val="000000"/>
                <w:sz w:val="20"/>
              </w:rPr>
              <w:t>Shareholder</w:t>
            </w:r>
            <w:r w:rsidR="00D9793C" w:rsidRPr="004865C1">
              <w:rPr>
                <w:rFonts w:ascii="Calibri" w:eastAsia="Times New Roman" w:hAnsi="Calibri" w:cs="Calibri"/>
                <w:color w:val="000000"/>
                <w:sz w:val="20"/>
                <w:szCs w:val="20"/>
                <w:lang w:eastAsia="en-ID"/>
              </w:rPr>
              <w:t xml:space="preserve"> </w:t>
            </w:r>
            <w:r w:rsidRPr="004865C1">
              <w:rPr>
                <w:rFonts w:ascii="Calibri" w:eastAsia="Times New Roman" w:hAnsi="Calibri" w:cs="Calibri"/>
                <w:color w:val="000000"/>
                <w:sz w:val="20"/>
                <w:szCs w:val="20"/>
                <w:lang w:eastAsia="en-ID"/>
              </w:rPr>
              <w:t xml:space="preserve">describing </w:t>
            </w:r>
            <w:r w:rsidRPr="005A2466">
              <w:rPr>
                <w:rFonts w:ascii="Calibri" w:hAnsi="Calibri"/>
                <w:color w:val="000000"/>
                <w:sz w:val="20"/>
              </w:rPr>
              <w:t xml:space="preserve">the terms of such Proposed Transfer. The Offer Notice must </w:t>
            </w:r>
            <w:r w:rsidR="005B738C" w:rsidRPr="005A2466">
              <w:rPr>
                <w:rFonts w:ascii="Calibri" w:hAnsi="Calibri"/>
                <w:color w:val="000000"/>
                <w:sz w:val="20"/>
              </w:rPr>
              <w:t xml:space="preserve">at least </w:t>
            </w:r>
            <w:r w:rsidRPr="005A2466">
              <w:rPr>
                <w:rFonts w:ascii="Calibri" w:hAnsi="Calibri"/>
                <w:color w:val="000000"/>
                <w:sz w:val="20"/>
              </w:rPr>
              <w:t>contain (</w:t>
            </w:r>
            <w:proofErr w:type="spellStart"/>
            <w:r w:rsidRPr="005A2466">
              <w:rPr>
                <w:rFonts w:ascii="Calibri" w:hAnsi="Calibri"/>
                <w:color w:val="000000"/>
                <w:sz w:val="20"/>
              </w:rPr>
              <w:t>i</w:t>
            </w:r>
            <w:proofErr w:type="spellEnd"/>
            <w:r w:rsidRPr="005A2466">
              <w:rPr>
                <w:rFonts w:ascii="Calibri" w:hAnsi="Calibri"/>
                <w:color w:val="000000"/>
                <w:sz w:val="20"/>
              </w:rPr>
              <w:t>) the number of Shares that the</w:t>
            </w:r>
            <w:del w:id="652" w:author="OLTRE" w:date="2024-07-03T22:42:00Z">
              <w:r w:rsidRPr="005A2466">
                <w:rPr>
                  <w:rFonts w:ascii="Calibri" w:hAnsi="Calibri"/>
                  <w:color w:val="000000"/>
                  <w:sz w:val="20"/>
                </w:rPr>
                <w:delText xml:space="preserve"> Proposed</w:delText>
              </w:r>
            </w:del>
            <w:r w:rsidRPr="005A2466">
              <w:rPr>
                <w:rFonts w:ascii="Calibri" w:hAnsi="Calibri"/>
                <w:color w:val="000000"/>
                <w:sz w:val="20"/>
              </w:rPr>
              <w:t xml:space="preserve"> </w:t>
            </w:r>
            <w:r w:rsidRPr="001579AD">
              <w:rPr>
                <w:rFonts w:ascii="Calibri" w:hAnsi="Calibri"/>
                <w:color w:val="000000"/>
                <w:sz w:val="20"/>
              </w:rPr>
              <w:t>Transferor</w:t>
            </w:r>
            <w:r w:rsidRPr="005A2466">
              <w:rPr>
                <w:rFonts w:ascii="Calibri" w:hAnsi="Calibri"/>
                <w:color w:val="000000"/>
                <w:sz w:val="20"/>
              </w:rPr>
              <w:t xml:space="preserve"> proposes to transfer (</w:t>
            </w:r>
            <w:r w:rsidRPr="005A2466">
              <w:rPr>
                <w:rFonts w:ascii="Calibri" w:hAnsi="Calibri"/>
                <w:b/>
                <w:color w:val="000000"/>
                <w:sz w:val="20"/>
              </w:rPr>
              <w:t>“First Refusal Interest”</w:t>
            </w:r>
            <w:r w:rsidRPr="005A2466">
              <w:rPr>
                <w:rFonts w:ascii="Calibri" w:hAnsi="Calibri"/>
                <w:color w:val="000000"/>
                <w:sz w:val="20"/>
              </w:rPr>
              <w:t>), (ii) the name and address of the proposed transferee, (iii) the amount and form of payment of the consideration proposed to be paid by the proposed transferee, and (iv) the proposed date of completion for the Proposed Transfer.</w:t>
            </w:r>
          </w:p>
          <w:p w14:paraId="33014662" w14:textId="77777777" w:rsidR="00CC5526" w:rsidRPr="005A2466" w:rsidRDefault="00CC5526" w:rsidP="00BA45BC">
            <w:pPr>
              <w:pStyle w:val="ListParagraph"/>
              <w:spacing w:after="0" w:line="240" w:lineRule="auto"/>
              <w:ind w:left="594" w:hanging="565"/>
              <w:jc w:val="both"/>
              <w:textAlignment w:val="baseline"/>
              <w:rPr>
                <w:rFonts w:ascii="Calibri" w:hAnsi="Calibri"/>
                <w:color w:val="000000"/>
                <w:sz w:val="20"/>
              </w:rPr>
            </w:pPr>
          </w:p>
          <w:p w14:paraId="3EE1C20F" w14:textId="77777777" w:rsidR="00CC5526" w:rsidRPr="005A2466" w:rsidRDefault="00CC5526" w:rsidP="00BA45BC">
            <w:pPr>
              <w:pStyle w:val="ListParagraph"/>
              <w:spacing w:after="0" w:line="240" w:lineRule="auto"/>
              <w:ind w:left="594" w:hanging="565"/>
              <w:jc w:val="both"/>
              <w:textAlignment w:val="baseline"/>
              <w:rPr>
                <w:rFonts w:ascii="Calibri" w:hAnsi="Calibri"/>
                <w:color w:val="000000"/>
                <w:sz w:val="20"/>
              </w:rPr>
            </w:pPr>
          </w:p>
          <w:p w14:paraId="75835E09" w14:textId="77777777" w:rsidR="00CC5526" w:rsidRPr="005A2466" w:rsidRDefault="00CC5526" w:rsidP="00BA45BC">
            <w:pPr>
              <w:pStyle w:val="ListParagraph"/>
              <w:spacing w:after="0" w:line="240" w:lineRule="auto"/>
              <w:ind w:left="594" w:hanging="565"/>
              <w:jc w:val="both"/>
              <w:textAlignment w:val="baseline"/>
              <w:rPr>
                <w:rFonts w:ascii="Calibri" w:hAnsi="Calibri"/>
                <w:color w:val="000000"/>
                <w:sz w:val="20"/>
              </w:rPr>
            </w:pPr>
          </w:p>
          <w:p w14:paraId="32E81115" w14:textId="77777777" w:rsidR="00A55264" w:rsidRPr="005A2466" w:rsidRDefault="00A55264" w:rsidP="00BA45BC">
            <w:pPr>
              <w:spacing w:after="0" w:line="240" w:lineRule="auto"/>
              <w:jc w:val="both"/>
              <w:textAlignment w:val="baseline"/>
              <w:rPr>
                <w:rFonts w:ascii="Calibri" w:hAnsi="Calibri"/>
                <w:color w:val="000000"/>
                <w:sz w:val="20"/>
              </w:rPr>
            </w:pPr>
          </w:p>
          <w:p w14:paraId="31EC2F19" w14:textId="77777777" w:rsidR="00A53225" w:rsidRDefault="00A53225" w:rsidP="005A2466">
            <w:pPr>
              <w:pStyle w:val="ListParagraph"/>
              <w:spacing w:after="0" w:line="240" w:lineRule="auto"/>
              <w:ind w:left="594" w:hanging="565"/>
              <w:jc w:val="both"/>
              <w:textAlignment w:val="baseline"/>
              <w:rPr>
                <w:rFonts w:ascii="Calibri" w:hAnsi="Calibri"/>
                <w:color w:val="000000"/>
                <w:sz w:val="20"/>
              </w:rPr>
            </w:pPr>
          </w:p>
          <w:p w14:paraId="22A7F963" w14:textId="77777777" w:rsidR="00BA45BC" w:rsidRPr="004E5CBB" w:rsidRDefault="00BA45BC" w:rsidP="004E5CBB">
            <w:pPr>
              <w:spacing w:after="0" w:line="240" w:lineRule="auto"/>
              <w:jc w:val="both"/>
              <w:textAlignment w:val="baseline"/>
              <w:rPr>
                <w:rFonts w:ascii="Calibri" w:hAnsi="Calibri"/>
                <w:color w:val="000000"/>
                <w:sz w:val="20"/>
              </w:rPr>
              <w:pPrChange w:id="653" w:author="OLTRE" w:date="2024-07-03T22:42:00Z">
                <w:pPr>
                  <w:pStyle w:val="ListParagraph"/>
                  <w:spacing w:after="0" w:line="240" w:lineRule="auto"/>
                  <w:ind w:left="594" w:hanging="565"/>
                  <w:jc w:val="both"/>
                  <w:textAlignment w:val="baseline"/>
                </w:pPr>
              </w:pPrChange>
            </w:pPr>
          </w:p>
          <w:p w14:paraId="3E4F865A" w14:textId="499891BB" w:rsidR="00134E27" w:rsidRPr="00613832" w:rsidRDefault="00134E27" w:rsidP="00BA45BC">
            <w:pPr>
              <w:pStyle w:val="ListParagraph"/>
              <w:numPr>
                <w:ilvl w:val="2"/>
                <w:numId w:val="149"/>
              </w:numPr>
              <w:spacing w:after="0" w:line="240" w:lineRule="auto"/>
              <w:ind w:left="594" w:hanging="565"/>
              <w:jc w:val="both"/>
              <w:textAlignment w:val="baseline"/>
              <w:rPr>
                <w:rFonts w:ascii="Calibri" w:hAnsi="Calibri" w:cs="Calibri"/>
                <w:sz w:val="20"/>
                <w:szCs w:val="20"/>
                <w:lang w:eastAsia="en-ID"/>
              </w:rPr>
            </w:pPr>
            <w:r w:rsidRPr="005A2466">
              <w:rPr>
                <w:rFonts w:ascii="Calibri" w:hAnsi="Calibri"/>
                <w:sz w:val="20"/>
              </w:rPr>
              <w:t xml:space="preserve">Each </w:t>
            </w:r>
            <w:r w:rsidR="00D9793C" w:rsidRPr="005A2466">
              <w:rPr>
                <w:rFonts w:ascii="Calibri" w:hAnsi="Calibri"/>
                <w:sz w:val="20"/>
              </w:rPr>
              <w:t xml:space="preserve">Shareholder </w:t>
            </w:r>
            <w:r w:rsidRPr="005A2466">
              <w:rPr>
                <w:rFonts w:ascii="Calibri" w:hAnsi="Calibri"/>
                <w:sz w:val="20"/>
              </w:rPr>
              <w:t>shall have a right to purchase</w:t>
            </w:r>
            <w:r w:rsidR="005B738C" w:rsidRPr="005A2466">
              <w:rPr>
                <w:rFonts w:ascii="Calibri" w:hAnsi="Calibri"/>
                <w:sz w:val="20"/>
              </w:rPr>
              <w:t xml:space="preserve"> up to</w:t>
            </w:r>
            <w:r w:rsidRPr="005A2466">
              <w:rPr>
                <w:rFonts w:ascii="Calibri" w:hAnsi="Calibri"/>
                <w:sz w:val="20"/>
              </w:rPr>
              <w:t xml:space="preserve"> its  </w:t>
            </w:r>
            <w:r w:rsidR="00510BD8">
              <w:rPr>
                <w:rFonts w:ascii="Calibri" w:hAnsi="Calibri"/>
                <w:sz w:val="20"/>
              </w:rPr>
              <w:t xml:space="preserve">pro rata </w:t>
            </w:r>
            <w:proofErr w:type="spellStart"/>
            <w:r w:rsidR="00510BD8">
              <w:rPr>
                <w:rFonts w:ascii="Calibri" w:hAnsi="Calibri"/>
                <w:sz w:val="20"/>
              </w:rPr>
              <w:t>protion</w:t>
            </w:r>
            <w:proofErr w:type="spellEnd"/>
            <w:r w:rsidR="00510BD8">
              <w:rPr>
                <w:rFonts w:ascii="Calibri" w:hAnsi="Calibri"/>
                <w:sz w:val="20"/>
              </w:rPr>
              <w:t xml:space="preserve"> </w:t>
            </w:r>
            <w:r w:rsidRPr="005A2466">
              <w:rPr>
                <w:rFonts w:ascii="Calibri" w:hAnsi="Calibri"/>
                <w:sz w:val="20"/>
              </w:rPr>
              <w:t xml:space="preserve">of the First Refusal Interest </w:t>
            </w:r>
            <w:r w:rsidRPr="005A2466">
              <w:rPr>
                <w:rFonts w:ascii="Calibri" w:hAnsi="Calibri"/>
                <w:sz w:val="20"/>
              </w:rPr>
              <w:lastRenderedPageBreak/>
              <w:t xml:space="preserve">from the Transferor </w:t>
            </w:r>
            <w:r w:rsidR="005B738C" w:rsidRPr="005A2466">
              <w:rPr>
                <w:rFonts w:ascii="Calibri" w:hAnsi="Calibri"/>
                <w:sz w:val="20"/>
              </w:rPr>
              <w:t xml:space="preserve">at the same price and </w:t>
            </w:r>
            <w:r w:rsidR="005B738C" w:rsidRPr="00BA45BC">
              <w:rPr>
                <w:rFonts w:ascii="Calibri" w:hAnsi="Calibri"/>
                <w:i/>
                <w:color w:val="000000"/>
                <w:sz w:val="20"/>
              </w:rPr>
              <w:t>upon</w:t>
            </w:r>
            <w:r w:rsidR="005B738C" w:rsidRPr="005A2466">
              <w:rPr>
                <w:rFonts w:ascii="Calibri" w:hAnsi="Calibri"/>
                <w:sz w:val="20"/>
              </w:rPr>
              <w:t xml:space="preserve"> other terms no less </w:t>
            </w:r>
            <w:proofErr w:type="spellStart"/>
            <w:r w:rsidR="005B738C" w:rsidRPr="005A2466">
              <w:rPr>
                <w:rFonts w:ascii="Calibri" w:hAnsi="Calibri"/>
                <w:sz w:val="20"/>
              </w:rPr>
              <w:t>favorable</w:t>
            </w:r>
            <w:proofErr w:type="spellEnd"/>
            <w:r w:rsidR="005B738C" w:rsidRPr="005A2466">
              <w:rPr>
                <w:rFonts w:ascii="Calibri" w:hAnsi="Calibri"/>
                <w:sz w:val="20"/>
              </w:rPr>
              <w:t xml:space="preserve"> to the Transferor than those specified in the Offer Notice </w:t>
            </w:r>
            <w:r w:rsidRPr="005A2466">
              <w:rPr>
                <w:rFonts w:ascii="Calibri" w:hAnsi="Calibri"/>
                <w:sz w:val="20"/>
              </w:rPr>
              <w:t>(“</w:t>
            </w:r>
            <w:r w:rsidRPr="005A2466">
              <w:rPr>
                <w:rFonts w:ascii="Calibri" w:hAnsi="Calibri"/>
                <w:b/>
                <w:sz w:val="20"/>
              </w:rPr>
              <w:t>Right of First Refusal</w:t>
            </w:r>
            <w:r w:rsidRPr="005A2466">
              <w:rPr>
                <w:rFonts w:ascii="Calibri" w:hAnsi="Calibri"/>
                <w:sz w:val="20"/>
              </w:rPr>
              <w:t>”). </w:t>
            </w:r>
            <w:r w:rsidR="005B738C" w:rsidRPr="005A2466">
              <w:rPr>
                <w:rFonts w:ascii="Calibri" w:hAnsi="Calibri"/>
                <w:sz w:val="20"/>
              </w:rPr>
              <w:t xml:space="preserve">In connection with Right of First Refusal in Articles 7.1.2 and 7.1.3, </w:t>
            </w:r>
            <w:r w:rsidR="00510BD8">
              <w:rPr>
                <w:rFonts w:ascii="Calibri" w:hAnsi="Calibri"/>
                <w:sz w:val="20"/>
              </w:rPr>
              <w:t xml:space="preserve">pro rata </w:t>
            </w:r>
            <w:proofErr w:type="spellStart"/>
            <w:r w:rsidR="00510BD8">
              <w:rPr>
                <w:rFonts w:ascii="Calibri" w:hAnsi="Calibri"/>
                <w:sz w:val="20"/>
              </w:rPr>
              <w:t>protion</w:t>
            </w:r>
            <w:proofErr w:type="spellEnd"/>
            <w:r w:rsidR="005B738C" w:rsidRPr="005A2466">
              <w:rPr>
                <w:rFonts w:ascii="Calibri" w:hAnsi="Calibri"/>
                <w:sz w:val="20"/>
              </w:rPr>
              <w:t xml:space="preserve"> means in relation to a Right of First Refusal holder, the number of Shares then held by such holder divided by the total number of Shares then held by all of the Right of First Refusal holders.</w:t>
            </w:r>
          </w:p>
          <w:p w14:paraId="10A9CA8F" w14:textId="77777777" w:rsidR="00CC5526" w:rsidRPr="005A2466" w:rsidRDefault="00CC5526" w:rsidP="005A2466">
            <w:pPr>
              <w:spacing w:after="0" w:line="240" w:lineRule="auto"/>
              <w:ind w:left="594" w:hanging="565"/>
              <w:contextualSpacing/>
              <w:jc w:val="both"/>
              <w:rPr>
                <w:rFonts w:ascii="Calibri" w:hAnsi="Calibri"/>
                <w:sz w:val="20"/>
              </w:rPr>
            </w:pPr>
          </w:p>
          <w:p w14:paraId="21BA7770" w14:textId="77777777" w:rsidR="00F2787A" w:rsidRDefault="00F2787A" w:rsidP="00BA45BC">
            <w:pPr>
              <w:spacing w:after="0" w:line="240" w:lineRule="auto"/>
              <w:ind w:left="594" w:hanging="565"/>
              <w:contextualSpacing/>
              <w:jc w:val="both"/>
              <w:rPr>
                <w:rFonts w:ascii="Calibri" w:hAnsi="Calibri"/>
                <w:sz w:val="20"/>
              </w:rPr>
            </w:pPr>
          </w:p>
          <w:p w14:paraId="151AF55C" w14:textId="77777777" w:rsidR="00BA45BC" w:rsidRDefault="00BA45BC" w:rsidP="00BA45BC">
            <w:pPr>
              <w:spacing w:after="0" w:line="240" w:lineRule="auto"/>
              <w:ind w:left="594" w:hanging="565"/>
              <w:contextualSpacing/>
              <w:jc w:val="both"/>
              <w:rPr>
                <w:rFonts w:ascii="Calibri" w:hAnsi="Calibri"/>
                <w:sz w:val="20"/>
              </w:rPr>
              <w:pPrChange w:id="654" w:author="OLTRE" w:date="2024-07-03T22:42:00Z">
                <w:pPr>
                  <w:spacing w:after="0" w:line="240" w:lineRule="auto"/>
                  <w:contextualSpacing/>
                  <w:jc w:val="both"/>
                </w:pPr>
              </w:pPrChange>
            </w:pPr>
          </w:p>
          <w:p w14:paraId="26A36DD5" w14:textId="77777777" w:rsidR="00BA45BC" w:rsidRDefault="00BA45BC" w:rsidP="00BA45BC">
            <w:pPr>
              <w:spacing w:after="0" w:line="240" w:lineRule="auto"/>
              <w:ind w:left="594" w:hanging="565"/>
              <w:contextualSpacing/>
              <w:jc w:val="both"/>
              <w:rPr>
                <w:ins w:id="655" w:author="OLTRE" w:date="2024-07-03T22:42:00Z"/>
                <w:rFonts w:ascii="Calibri" w:hAnsi="Calibri"/>
                <w:sz w:val="20"/>
              </w:rPr>
            </w:pPr>
          </w:p>
          <w:p w14:paraId="5E7498BA" w14:textId="77777777" w:rsidR="00A55264" w:rsidRPr="005A2466" w:rsidRDefault="00A55264" w:rsidP="00DD1C00">
            <w:pPr>
              <w:spacing w:after="0" w:line="240" w:lineRule="auto"/>
              <w:contextualSpacing/>
              <w:jc w:val="both"/>
              <w:rPr>
                <w:ins w:id="656" w:author="OLTRE" w:date="2024-07-03T22:42:00Z"/>
                <w:rFonts w:ascii="Calibri" w:hAnsi="Calibri"/>
                <w:sz w:val="20"/>
              </w:rPr>
            </w:pPr>
          </w:p>
          <w:p w14:paraId="7FAA3959" w14:textId="7D1B983C" w:rsidR="00BE08FD" w:rsidRPr="005A2466" w:rsidRDefault="00134E27" w:rsidP="00BA45BC">
            <w:pPr>
              <w:pStyle w:val="ListParagraph"/>
              <w:numPr>
                <w:ilvl w:val="2"/>
                <w:numId w:val="149"/>
              </w:numPr>
              <w:spacing w:after="0" w:line="240" w:lineRule="auto"/>
              <w:ind w:left="594" w:hanging="565"/>
              <w:jc w:val="both"/>
              <w:textAlignment w:val="baseline"/>
              <w:rPr>
                <w:rFonts w:ascii="Calibri" w:hAnsi="Calibri"/>
                <w:sz w:val="20"/>
              </w:rPr>
            </w:pPr>
            <w:r w:rsidRPr="005A2466">
              <w:rPr>
                <w:rFonts w:ascii="Calibri" w:hAnsi="Calibri"/>
                <w:i/>
                <w:sz w:val="20"/>
              </w:rPr>
              <w:t>Exercise of Right of First Refusal</w:t>
            </w:r>
            <w:r w:rsidRPr="005A2466">
              <w:rPr>
                <w:rFonts w:ascii="Calibri" w:hAnsi="Calibri"/>
                <w:sz w:val="20"/>
              </w:rPr>
              <w:t xml:space="preserve">. Each </w:t>
            </w:r>
            <w:r w:rsidR="00D9793C" w:rsidRPr="005A2466">
              <w:rPr>
                <w:rFonts w:ascii="Calibri" w:hAnsi="Calibri"/>
                <w:sz w:val="20"/>
              </w:rPr>
              <w:t>Shareholder</w:t>
            </w:r>
            <w:r w:rsidRPr="005A2466">
              <w:rPr>
                <w:rFonts w:ascii="Calibri" w:hAnsi="Calibri"/>
                <w:sz w:val="20"/>
              </w:rPr>
              <w:t xml:space="preserve"> that exercises its Right of First Refusal (“</w:t>
            </w:r>
            <w:r w:rsidRPr="005A2466">
              <w:rPr>
                <w:rFonts w:ascii="Calibri" w:hAnsi="Calibri"/>
                <w:b/>
                <w:sz w:val="20"/>
              </w:rPr>
              <w:t>Accepting Security Holder”</w:t>
            </w:r>
            <w:r w:rsidRPr="005A2466">
              <w:rPr>
                <w:rFonts w:ascii="Calibri" w:hAnsi="Calibri"/>
                <w:sz w:val="20"/>
              </w:rPr>
              <w:t>) may exercise its Right of First Refusal at any time, within the 30 (thirty) days following the receipt of the Offer Notice (</w:t>
            </w:r>
            <w:r w:rsidRPr="005A2466">
              <w:rPr>
                <w:rFonts w:ascii="Calibri" w:hAnsi="Calibri"/>
                <w:b/>
                <w:sz w:val="20"/>
              </w:rPr>
              <w:t>“Acceptance Period”</w:t>
            </w:r>
            <w:r w:rsidRPr="005A2466">
              <w:rPr>
                <w:rFonts w:ascii="Calibri" w:hAnsi="Calibri"/>
                <w:sz w:val="20"/>
              </w:rPr>
              <w:t xml:space="preserve">), for all or any portion of its </w:t>
            </w:r>
            <w:r w:rsidR="00510BD8">
              <w:rPr>
                <w:rFonts w:ascii="Calibri" w:hAnsi="Calibri"/>
                <w:sz w:val="20"/>
              </w:rPr>
              <w:t xml:space="preserve">pro rata </w:t>
            </w:r>
            <w:proofErr w:type="spellStart"/>
            <w:r w:rsidR="00510BD8">
              <w:rPr>
                <w:rFonts w:ascii="Calibri" w:hAnsi="Calibri"/>
                <w:sz w:val="20"/>
              </w:rPr>
              <w:t>protion</w:t>
            </w:r>
            <w:proofErr w:type="spellEnd"/>
            <w:r w:rsidRPr="005A2466">
              <w:rPr>
                <w:rFonts w:ascii="Calibri" w:hAnsi="Calibri"/>
                <w:sz w:val="20"/>
              </w:rPr>
              <w:t xml:space="preserve"> of the First Refusal Interest, at the purchase price and on the terms stated in the Offer Notice by delivering to the Transferor and the Company a written notice (</w:t>
            </w:r>
            <w:r w:rsidRPr="005A2466">
              <w:rPr>
                <w:rFonts w:ascii="Calibri" w:hAnsi="Calibri"/>
                <w:b/>
                <w:sz w:val="20"/>
              </w:rPr>
              <w:t>“First Refusal Acceptance Notice”</w:t>
            </w:r>
            <w:r w:rsidRPr="005A2466">
              <w:rPr>
                <w:rFonts w:ascii="Calibri" w:hAnsi="Calibri"/>
                <w:sz w:val="20"/>
              </w:rPr>
              <w:t xml:space="preserve">), within the Acceptance Period, specifying the portion of the First Refusal Interest the </w:t>
            </w:r>
            <w:r w:rsidRPr="00765538">
              <w:rPr>
                <w:rFonts w:ascii="Calibri" w:hAnsi="Calibri"/>
                <w:sz w:val="20"/>
              </w:rPr>
              <w:t>Accepting Security Holder</w:t>
            </w:r>
            <w:r w:rsidRPr="005A2466">
              <w:rPr>
                <w:rFonts w:ascii="Calibri" w:hAnsi="Calibri"/>
                <w:sz w:val="20"/>
              </w:rPr>
              <w:t xml:space="preserve"> intends to purchase. The Transferor shall be</w:t>
            </w:r>
            <w:r w:rsidR="00A218FD" w:rsidRPr="005A2466">
              <w:rPr>
                <w:rFonts w:ascii="Calibri" w:hAnsi="Calibri"/>
                <w:sz w:val="20"/>
              </w:rPr>
              <w:t xml:space="preserve"> legally obligated to sell to </w:t>
            </w:r>
            <w:r w:rsidRPr="005A2466">
              <w:rPr>
                <w:rFonts w:ascii="Calibri" w:hAnsi="Calibri"/>
                <w:sz w:val="20"/>
              </w:rPr>
              <w:t>each Accepting Security Holders</w:t>
            </w:r>
            <w:r w:rsidR="00A218FD" w:rsidRPr="005A2466">
              <w:rPr>
                <w:rFonts w:ascii="Calibri" w:hAnsi="Calibri"/>
                <w:sz w:val="20"/>
              </w:rPr>
              <w:t xml:space="preserve">, and each Accepting Security Holders shall be legally obligated to purchase such portion of the First Refusal Interests in accordance with the </w:t>
            </w:r>
            <w:r w:rsidR="00A218FD" w:rsidRPr="00613832">
              <w:rPr>
                <w:rFonts w:ascii="Calibri" w:hAnsi="Calibri" w:cs="Calibri"/>
                <w:sz w:val="20"/>
                <w:szCs w:val="20"/>
                <w:lang w:eastAsia="en-ID"/>
              </w:rPr>
              <w:t>term</w:t>
            </w:r>
            <w:r w:rsidR="00A218FD" w:rsidRPr="005A2466">
              <w:rPr>
                <w:rFonts w:ascii="Calibri" w:hAnsi="Calibri"/>
                <w:sz w:val="20"/>
              </w:rPr>
              <w:t xml:space="preserve"> specified in the relevant </w:t>
            </w:r>
            <w:r w:rsidRPr="005A2466">
              <w:rPr>
                <w:rFonts w:ascii="Calibri" w:hAnsi="Calibri"/>
                <w:sz w:val="20"/>
              </w:rPr>
              <w:t>First Refusal Acceptance Notice.</w:t>
            </w:r>
          </w:p>
          <w:p w14:paraId="60237CD4" w14:textId="77777777" w:rsidR="00CC5526" w:rsidRPr="006719FF" w:rsidRDefault="00CC5526" w:rsidP="00BA45BC">
            <w:pPr>
              <w:spacing w:after="0" w:line="240" w:lineRule="auto"/>
              <w:jc w:val="both"/>
              <w:rPr>
                <w:rFonts w:ascii="Calibri" w:hAnsi="Calibri"/>
                <w:sz w:val="20"/>
              </w:rPr>
            </w:pPr>
          </w:p>
          <w:p w14:paraId="4C4B479F" w14:textId="77777777" w:rsidR="00A55264" w:rsidRDefault="00A55264" w:rsidP="00BA45BC">
            <w:pPr>
              <w:pStyle w:val="ListParagraph"/>
              <w:spacing w:after="0" w:line="240" w:lineRule="auto"/>
              <w:ind w:left="594" w:hanging="565"/>
              <w:jc w:val="both"/>
              <w:rPr>
                <w:rFonts w:ascii="Calibri" w:hAnsi="Calibri"/>
                <w:sz w:val="20"/>
              </w:rPr>
            </w:pPr>
          </w:p>
          <w:p w14:paraId="00A15890" w14:textId="77777777" w:rsidR="00DD1C00" w:rsidRDefault="00DD1C00" w:rsidP="00BA45BC">
            <w:pPr>
              <w:spacing w:after="0" w:line="240" w:lineRule="auto"/>
              <w:jc w:val="both"/>
              <w:rPr>
                <w:rFonts w:ascii="Calibri" w:hAnsi="Calibri"/>
                <w:sz w:val="20"/>
              </w:rPr>
            </w:pPr>
          </w:p>
          <w:p w14:paraId="6C8F07FC" w14:textId="77777777" w:rsidR="00BA45BC" w:rsidRPr="00BE24D9" w:rsidRDefault="00BA45BC" w:rsidP="00BA45BC">
            <w:pPr>
              <w:spacing w:after="0" w:line="240" w:lineRule="auto"/>
              <w:jc w:val="both"/>
              <w:rPr>
                <w:rFonts w:ascii="Calibri" w:hAnsi="Calibri"/>
                <w:sz w:val="20"/>
              </w:rPr>
              <w:pPrChange w:id="657" w:author="OLTRE" w:date="2024-07-03T22:42:00Z">
                <w:pPr>
                  <w:pStyle w:val="ListParagraph"/>
                  <w:spacing w:after="0" w:line="240" w:lineRule="auto"/>
                  <w:ind w:left="594" w:hanging="565"/>
                  <w:jc w:val="both"/>
                </w:pPr>
              </w:pPrChange>
            </w:pPr>
          </w:p>
          <w:p w14:paraId="528F9164" w14:textId="77777777" w:rsidR="00DD1C00" w:rsidRPr="005A2466" w:rsidRDefault="00DD1C00" w:rsidP="005A2466">
            <w:pPr>
              <w:pStyle w:val="ListParagraph"/>
              <w:spacing w:after="0" w:line="240" w:lineRule="auto"/>
              <w:ind w:left="594" w:hanging="565"/>
              <w:jc w:val="both"/>
              <w:rPr>
                <w:rFonts w:ascii="Calibri" w:hAnsi="Calibri"/>
                <w:sz w:val="20"/>
              </w:rPr>
            </w:pPr>
          </w:p>
          <w:p w14:paraId="1AB478FF" w14:textId="77777777" w:rsidR="00F2787A" w:rsidRDefault="00F2787A" w:rsidP="005A2466">
            <w:pPr>
              <w:pStyle w:val="ListParagraph"/>
              <w:spacing w:after="0" w:line="240" w:lineRule="auto"/>
              <w:ind w:left="594" w:hanging="565"/>
              <w:jc w:val="both"/>
              <w:rPr>
                <w:rFonts w:ascii="Calibri" w:hAnsi="Calibri"/>
                <w:sz w:val="20"/>
              </w:rPr>
            </w:pPr>
          </w:p>
          <w:p w14:paraId="0647D2C8" w14:textId="77777777" w:rsidR="00866253" w:rsidRDefault="00866253" w:rsidP="005A2466">
            <w:pPr>
              <w:pStyle w:val="ListParagraph"/>
              <w:spacing w:after="0" w:line="240" w:lineRule="auto"/>
              <w:ind w:left="594" w:hanging="565"/>
              <w:jc w:val="both"/>
              <w:rPr>
                <w:ins w:id="658" w:author="OLTRE" w:date="2024-07-03T22:42:00Z"/>
                <w:rFonts w:ascii="Calibri" w:hAnsi="Calibri"/>
                <w:sz w:val="20"/>
              </w:rPr>
            </w:pPr>
          </w:p>
          <w:p w14:paraId="70DBCFC8" w14:textId="77777777" w:rsidR="00866253" w:rsidRDefault="00866253" w:rsidP="005A2466">
            <w:pPr>
              <w:pStyle w:val="ListParagraph"/>
              <w:spacing w:after="0" w:line="240" w:lineRule="auto"/>
              <w:ind w:left="594" w:hanging="565"/>
              <w:jc w:val="both"/>
              <w:rPr>
                <w:ins w:id="659" w:author="OLTRE" w:date="2024-07-03T22:42:00Z"/>
                <w:rFonts w:ascii="Calibri" w:hAnsi="Calibri"/>
                <w:sz w:val="20"/>
              </w:rPr>
            </w:pPr>
          </w:p>
          <w:p w14:paraId="7779135C" w14:textId="77777777" w:rsidR="00DC0676" w:rsidRPr="004E5CBB" w:rsidRDefault="00DC0676" w:rsidP="004E5CBB">
            <w:pPr>
              <w:spacing w:after="0" w:line="240" w:lineRule="auto"/>
              <w:jc w:val="both"/>
              <w:rPr>
                <w:ins w:id="660" w:author="OLTRE" w:date="2024-07-03T22:42:00Z"/>
                <w:rFonts w:ascii="Calibri" w:hAnsi="Calibri"/>
                <w:sz w:val="20"/>
              </w:rPr>
            </w:pPr>
          </w:p>
          <w:p w14:paraId="0290C18D" w14:textId="38DDA52E" w:rsidR="00BE08FD" w:rsidRPr="005A2466" w:rsidRDefault="00134E27" w:rsidP="00BA45BC">
            <w:pPr>
              <w:pStyle w:val="ListParagraph"/>
              <w:numPr>
                <w:ilvl w:val="2"/>
                <w:numId w:val="149"/>
              </w:numPr>
              <w:spacing w:after="0" w:line="240" w:lineRule="auto"/>
              <w:ind w:left="594" w:hanging="565"/>
              <w:jc w:val="both"/>
              <w:textAlignment w:val="baseline"/>
              <w:rPr>
                <w:rFonts w:ascii="Calibri" w:hAnsi="Calibri"/>
                <w:sz w:val="20"/>
              </w:rPr>
            </w:pPr>
            <w:r w:rsidRPr="00DB772A">
              <w:rPr>
                <w:rFonts w:ascii="Calibri" w:hAnsi="Calibri"/>
                <w:i/>
                <w:sz w:val="20"/>
              </w:rPr>
              <w:t>Secondary Transfer Offer</w:t>
            </w:r>
            <w:r w:rsidRPr="00DB772A">
              <w:rPr>
                <w:rFonts w:ascii="Calibri" w:hAnsi="Calibri"/>
                <w:sz w:val="20"/>
              </w:rPr>
              <w:t xml:space="preserve">. If the Transferor does not </w:t>
            </w:r>
            <w:r w:rsidRPr="00DB772A">
              <w:rPr>
                <w:rFonts w:ascii="Calibri" w:hAnsi="Calibri"/>
                <w:i/>
                <w:color w:val="000000"/>
                <w:sz w:val="20"/>
              </w:rPr>
              <w:t>receive</w:t>
            </w:r>
            <w:r w:rsidRPr="00DB772A">
              <w:rPr>
                <w:rFonts w:ascii="Calibri" w:hAnsi="Calibri"/>
                <w:sz w:val="20"/>
              </w:rPr>
              <w:t xml:space="preserve"> First Refusal Acceptance Notices for the full amount of the First Refusal Interest in accordance with Clause 7.1.3 then the Transferor</w:t>
            </w:r>
            <w:r w:rsidRPr="005A2466">
              <w:rPr>
                <w:rFonts w:ascii="Calibri" w:hAnsi="Calibri"/>
                <w:sz w:val="20"/>
              </w:rPr>
              <w:t xml:space="preserve"> shall deliver written notice (</w:t>
            </w:r>
            <w:r w:rsidRPr="005A2466">
              <w:rPr>
                <w:rFonts w:ascii="Calibri" w:hAnsi="Calibri"/>
                <w:b/>
                <w:sz w:val="20"/>
              </w:rPr>
              <w:t>“Second Offer Notice”</w:t>
            </w:r>
            <w:r w:rsidRPr="005A2466">
              <w:rPr>
                <w:rFonts w:ascii="Calibri" w:hAnsi="Calibri"/>
                <w:sz w:val="20"/>
              </w:rPr>
              <w:t xml:space="preserve">) of </w:t>
            </w:r>
            <w:r w:rsidR="00A218FD" w:rsidRPr="005A2466">
              <w:rPr>
                <w:rFonts w:ascii="Calibri" w:hAnsi="Calibri"/>
                <w:sz w:val="20"/>
              </w:rPr>
              <w:t>any remaining</w:t>
            </w:r>
            <w:r w:rsidRPr="005A2466">
              <w:rPr>
                <w:rFonts w:ascii="Calibri" w:hAnsi="Calibri"/>
                <w:sz w:val="20"/>
              </w:rPr>
              <w:t xml:space="preserve"> First Refusal Interest (“</w:t>
            </w:r>
            <w:r w:rsidRPr="005A2466">
              <w:rPr>
                <w:rFonts w:ascii="Calibri" w:hAnsi="Calibri"/>
                <w:b/>
                <w:sz w:val="20"/>
              </w:rPr>
              <w:t>Second Sale Interest</w:t>
            </w:r>
            <w:r w:rsidRPr="005A2466">
              <w:rPr>
                <w:rFonts w:ascii="Calibri" w:hAnsi="Calibri"/>
                <w:sz w:val="20"/>
              </w:rPr>
              <w:t xml:space="preserve">”) to the Accepting Security Holders  on the same terms as contemplated under the Offer Notice (the </w:t>
            </w:r>
            <w:r w:rsidRPr="005A2466">
              <w:rPr>
                <w:rFonts w:ascii="Calibri" w:hAnsi="Calibri"/>
                <w:b/>
                <w:sz w:val="20"/>
              </w:rPr>
              <w:t>“Second Sale”</w:t>
            </w:r>
            <w:r w:rsidRPr="005A2466">
              <w:rPr>
                <w:rFonts w:ascii="Calibri" w:hAnsi="Calibri"/>
                <w:sz w:val="20"/>
              </w:rPr>
              <w:t>) at any time within 10 (ten) days after the expiration of the Acceptance Period (</w:t>
            </w:r>
            <w:r w:rsidRPr="005A2466">
              <w:rPr>
                <w:rFonts w:ascii="Calibri" w:hAnsi="Calibri"/>
                <w:b/>
                <w:sz w:val="20"/>
              </w:rPr>
              <w:t>“Sale Period”</w:t>
            </w:r>
            <w:r w:rsidRPr="005A2466">
              <w:rPr>
                <w:rFonts w:ascii="Calibri" w:hAnsi="Calibri"/>
                <w:sz w:val="20"/>
              </w:rPr>
              <w:t>).   </w:t>
            </w:r>
          </w:p>
          <w:p w14:paraId="7C164CE5" w14:textId="77777777" w:rsidR="00CC5526" w:rsidRDefault="00CC5526" w:rsidP="00BA45BC">
            <w:pPr>
              <w:pStyle w:val="ListParagraph"/>
              <w:spacing w:after="0" w:line="240" w:lineRule="auto"/>
              <w:ind w:left="594" w:hanging="565"/>
              <w:jc w:val="both"/>
              <w:rPr>
                <w:rFonts w:ascii="Calibri" w:hAnsi="Calibri"/>
                <w:sz w:val="20"/>
              </w:rPr>
            </w:pPr>
          </w:p>
          <w:p w14:paraId="2BA6BE03" w14:textId="77777777" w:rsidR="00A55264" w:rsidRDefault="00A55264" w:rsidP="005A2466">
            <w:pPr>
              <w:pStyle w:val="ListParagraph"/>
              <w:spacing w:after="0" w:line="240" w:lineRule="auto"/>
              <w:ind w:left="594" w:hanging="565"/>
              <w:jc w:val="both"/>
              <w:rPr>
                <w:rFonts w:ascii="Calibri" w:hAnsi="Calibri"/>
                <w:sz w:val="20"/>
              </w:rPr>
            </w:pPr>
          </w:p>
          <w:p w14:paraId="163E1459" w14:textId="77777777" w:rsidR="00DD1C00" w:rsidRDefault="00DD1C00" w:rsidP="00BA45BC">
            <w:pPr>
              <w:spacing w:after="0" w:line="240" w:lineRule="auto"/>
              <w:jc w:val="both"/>
              <w:rPr>
                <w:rFonts w:ascii="Calibri" w:hAnsi="Calibri"/>
                <w:sz w:val="20"/>
              </w:rPr>
            </w:pPr>
          </w:p>
          <w:p w14:paraId="118A7A1D" w14:textId="77777777" w:rsidR="00F021AA" w:rsidRDefault="00F021AA" w:rsidP="00BA45BC">
            <w:pPr>
              <w:spacing w:after="0" w:line="240" w:lineRule="auto"/>
              <w:jc w:val="both"/>
              <w:rPr>
                <w:ins w:id="661" w:author="OLTRE" w:date="2024-07-03T22:42:00Z"/>
                <w:rFonts w:ascii="Calibri" w:hAnsi="Calibri"/>
                <w:sz w:val="20"/>
              </w:rPr>
            </w:pPr>
          </w:p>
          <w:p w14:paraId="10354DD5" w14:textId="77777777" w:rsidR="00BA45BC" w:rsidRPr="00BA45BC" w:rsidRDefault="00BA45BC" w:rsidP="00BA45BC">
            <w:pPr>
              <w:spacing w:after="0" w:line="240" w:lineRule="auto"/>
              <w:jc w:val="both"/>
              <w:rPr>
                <w:ins w:id="662" w:author="OLTRE" w:date="2024-07-03T22:42:00Z"/>
                <w:rFonts w:ascii="Calibri" w:hAnsi="Calibri"/>
                <w:sz w:val="20"/>
              </w:rPr>
            </w:pPr>
          </w:p>
          <w:p w14:paraId="6D33F7C5" w14:textId="2B7400A0" w:rsidR="00A218FD" w:rsidRPr="004E5CBB" w:rsidRDefault="00134E27" w:rsidP="003151FF">
            <w:pPr>
              <w:pStyle w:val="ListParagraph"/>
              <w:numPr>
                <w:ilvl w:val="2"/>
                <w:numId w:val="149"/>
              </w:numPr>
              <w:spacing w:after="0" w:line="240" w:lineRule="auto"/>
              <w:ind w:left="594" w:hanging="565"/>
              <w:jc w:val="both"/>
              <w:textAlignment w:val="baseline"/>
              <w:rPr>
                <w:rFonts w:ascii="Calibri" w:hAnsi="Calibri"/>
                <w:sz w:val="20"/>
              </w:rPr>
            </w:pPr>
            <w:r w:rsidRPr="005A2466">
              <w:rPr>
                <w:rFonts w:ascii="Calibri" w:hAnsi="Calibri"/>
                <w:i/>
                <w:sz w:val="20"/>
              </w:rPr>
              <w:t>Exercise of Second Sale option</w:t>
            </w:r>
            <w:r w:rsidRPr="005A2466">
              <w:rPr>
                <w:rFonts w:ascii="Calibri" w:hAnsi="Calibri"/>
                <w:sz w:val="20"/>
              </w:rPr>
              <w:t xml:space="preserve">. The Accepting Security </w:t>
            </w:r>
            <w:r w:rsidRPr="00BA45BC">
              <w:rPr>
                <w:rFonts w:ascii="Calibri" w:hAnsi="Calibri"/>
                <w:i/>
                <w:color w:val="000000"/>
                <w:sz w:val="20"/>
              </w:rPr>
              <w:t>Holders</w:t>
            </w:r>
            <w:r w:rsidRPr="005A2466">
              <w:rPr>
                <w:rFonts w:ascii="Calibri" w:hAnsi="Calibri"/>
                <w:sz w:val="20"/>
              </w:rPr>
              <w:t xml:space="preserve"> may exercise the Second Sale option at any time, within the 10 (ten) days following the expiration of the Sale Period (</w:t>
            </w:r>
            <w:r w:rsidRPr="005A2466">
              <w:rPr>
                <w:rFonts w:ascii="Calibri" w:hAnsi="Calibri"/>
                <w:b/>
                <w:sz w:val="20"/>
              </w:rPr>
              <w:t>“Second Acceptance Period”</w:t>
            </w:r>
            <w:r w:rsidRPr="005A2466">
              <w:rPr>
                <w:rFonts w:ascii="Calibri" w:hAnsi="Calibri"/>
                <w:sz w:val="20"/>
              </w:rPr>
              <w:t>), for all or any portion of</w:t>
            </w:r>
            <w:r w:rsidR="00A218FD" w:rsidRPr="005A2466">
              <w:rPr>
                <w:rFonts w:ascii="Calibri" w:hAnsi="Calibri"/>
                <w:sz w:val="20"/>
              </w:rPr>
              <w:t xml:space="preserve"> </w:t>
            </w:r>
            <w:r w:rsidR="00B03129">
              <w:rPr>
                <w:rFonts w:eastAsia="Times New Roman" w:cstheme="minorHAnsi"/>
                <w:color w:val="000000"/>
                <w:sz w:val="20"/>
                <w:szCs w:val="20"/>
                <w:lang w:eastAsia="en-ID"/>
              </w:rPr>
              <w:t xml:space="preserve">its pro rata portion of </w:t>
            </w:r>
            <w:r w:rsidRPr="005A2466">
              <w:rPr>
                <w:rFonts w:ascii="Calibri" w:hAnsi="Calibri"/>
                <w:sz w:val="20"/>
              </w:rPr>
              <w:t xml:space="preserve">the Second Sale </w:t>
            </w:r>
            <w:r w:rsidR="00A218FD" w:rsidRPr="005A2466">
              <w:rPr>
                <w:rFonts w:ascii="Calibri" w:hAnsi="Calibri"/>
                <w:sz w:val="20"/>
              </w:rPr>
              <w:t>I</w:t>
            </w:r>
            <w:r w:rsidRPr="005A2466">
              <w:rPr>
                <w:rFonts w:ascii="Calibri" w:hAnsi="Calibri"/>
                <w:sz w:val="20"/>
              </w:rPr>
              <w:t>nterest, at the purchase price and on the terms stated in the Second Offer Notice by delivering to the Transferor and the Company written notice (</w:t>
            </w:r>
            <w:r w:rsidRPr="005A2466">
              <w:rPr>
                <w:rFonts w:ascii="Calibri" w:hAnsi="Calibri"/>
                <w:b/>
                <w:sz w:val="20"/>
              </w:rPr>
              <w:t>“Second Acceptance Notice”</w:t>
            </w:r>
            <w:r w:rsidRPr="005A2466">
              <w:rPr>
                <w:rFonts w:ascii="Calibri" w:hAnsi="Calibri"/>
                <w:sz w:val="20"/>
              </w:rPr>
              <w:t xml:space="preserve">), within the Second Acceptance Period, specifying the total amount of the Second Sale interest the Accepting Security Holder intends to purchase.   </w:t>
            </w:r>
            <w:r w:rsidR="00A218FD" w:rsidRPr="004E5CBB">
              <w:rPr>
                <w:rFonts w:ascii="Calibri" w:hAnsi="Calibri"/>
                <w:sz w:val="20"/>
              </w:rPr>
              <w:t xml:space="preserve">The Transferor shall be legally obligated to sell to each Accepting Security Holders, and each Accepting Security Holders shall be legally obligated to purchase, such portion of the </w:t>
            </w:r>
            <w:r w:rsidR="00A218FD" w:rsidRPr="004E5CBB">
              <w:rPr>
                <w:rFonts w:ascii="Calibri" w:hAnsi="Calibri"/>
                <w:color w:val="000000"/>
                <w:sz w:val="20"/>
              </w:rPr>
              <w:t>Second</w:t>
            </w:r>
            <w:r w:rsidR="00A218FD" w:rsidRPr="004E5CBB">
              <w:rPr>
                <w:rFonts w:ascii="Calibri" w:hAnsi="Calibri"/>
                <w:sz w:val="20"/>
              </w:rPr>
              <w:t xml:space="preserve"> Sale Interest in accordance with the terms specified in the relevant Second Acceptance Notice. For clarity, pro rata portion in relation to a Second Sale means the number of Shares then held by a certain Second Sale Accepting Security Holder divided by the total number of Shares then held by all of the Second Sale Accepting Security Holders. </w:t>
            </w:r>
          </w:p>
          <w:p w14:paraId="61C3BCE5" w14:textId="77777777" w:rsidR="00A55264" w:rsidRDefault="00A55264" w:rsidP="005A2466">
            <w:pPr>
              <w:pStyle w:val="ListParagraph"/>
              <w:spacing w:after="0" w:line="240" w:lineRule="auto"/>
              <w:ind w:left="594" w:hanging="565"/>
              <w:jc w:val="both"/>
              <w:rPr>
                <w:rFonts w:ascii="Calibri" w:hAnsi="Calibri"/>
                <w:sz w:val="20"/>
              </w:rPr>
            </w:pPr>
          </w:p>
          <w:p w14:paraId="7E36E74E" w14:textId="77777777" w:rsidR="003151FF" w:rsidRDefault="003151FF" w:rsidP="005A2466">
            <w:pPr>
              <w:pStyle w:val="ListParagraph"/>
              <w:spacing w:after="0" w:line="240" w:lineRule="auto"/>
              <w:ind w:left="594" w:hanging="565"/>
              <w:jc w:val="both"/>
              <w:rPr>
                <w:ins w:id="663" w:author="OLTRE" w:date="2024-07-03T22:42:00Z"/>
                <w:rFonts w:ascii="Calibri" w:hAnsi="Calibri"/>
                <w:sz w:val="20"/>
              </w:rPr>
            </w:pPr>
          </w:p>
          <w:p w14:paraId="15C36732" w14:textId="77777777" w:rsidR="003151FF" w:rsidRDefault="003151FF" w:rsidP="005A2466">
            <w:pPr>
              <w:pStyle w:val="ListParagraph"/>
              <w:spacing w:after="0" w:line="240" w:lineRule="auto"/>
              <w:ind w:left="594" w:hanging="565"/>
              <w:jc w:val="both"/>
              <w:rPr>
                <w:ins w:id="664" w:author="OLTRE" w:date="2024-07-03T22:42:00Z"/>
                <w:rFonts w:ascii="Calibri" w:hAnsi="Calibri"/>
                <w:sz w:val="20"/>
              </w:rPr>
            </w:pPr>
          </w:p>
          <w:p w14:paraId="25519911" w14:textId="77777777" w:rsidR="003151FF" w:rsidRDefault="003151FF" w:rsidP="005A2466">
            <w:pPr>
              <w:pStyle w:val="ListParagraph"/>
              <w:spacing w:after="0" w:line="240" w:lineRule="auto"/>
              <w:ind w:left="594" w:hanging="565"/>
              <w:jc w:val="both"/>
              <w:rPr>
                <w:ins w:id="665" w:author="OLTRE" w:date="2024-07-03T22:42:00Z"/>
                <w:rFonts w:ascii="Calibri" w:hAnsi="Calibri"/>
                <w:sz w:val="20"/>
              </w:rPr>
            </w:pPr>
          </w:p>
          <w:p w14:paraId="6A3D00B8" w14:textId="77777777" w:rsidR="003151FF" w:rsidRDefault="003151FF" w:rsidP="005A2466">
            <w:pPr>
              <w:pStyle w:val="ListParagraph"/>
              <w:spacing w:after="0" w:line="240" w:lineRule="auto"/>
              <w:ind w:left="594" w:hanging="565"/>
              <w:jc w:val="both"/>
              <w:rPr>
                <w:ins w:id="666" w:author="OLTRE" w:date="2024-07-03T22:42:00Z"/>
                <w:rFonts w:ascii="Calibri" w:hAnsi="Calibri"/>
                <w:sz w:val="20"/>
              </w:rPr>
            </w:pPr>
          </w:p>
          <w:p w14:paraId="54038B56" w14:textId="77777777" w:rsidR="003151FF" w:rsidRDefault="003151FF" w:rsidP="005A2466">
            <w:pPr>
              <w:pStyle w:val="ListParagraph"/>
              <w:spacing w:after="0" w:line="240" w:lineRule="auto"/>
              <w:ind w:left="594" w:hanging="565"/>
              <w:jc w:val="both"/>
              <w:rPr>
                <w:ins w:id="667" w:author="OLTRE" w:date="2024-07-03T22:42:00Z"/>
                <w:rFonts w:ascii="Calibri" w:hAnsi="Calibri"/>
                <w:sz w:val="20"/>
              </w:rPr>
            </w:pPr>
          </w:p>
          <w:p w14:paraId="6CD4BF20" w14:textId="77777777" w:rsidR="003151FF" w:rsidRDefault="003151FF" w:rsidP="005A2466">
            <w:pPr>
              <w:pStyle w:val="ListParagraph"/>
              <w:spacing w:after="0" w:line="240" w:lineRule="auto"/>
              <w:ind w:left="594" w:hanging="565"/>
              <w:jc w:val="both"/>
              <w:rPr>
                <w:ins w:id="668" w:author="OLTRE" w:date="2024-07-03T22:42:00Z"/>
                <w:rFonts w:ascii="Calibri" w:hAnsi="Calibri"/>
                <w:sz w:val="20"/>
              </w:rPr>
            </w:pPr>
          </w:p>
          <w:p w14:paraId="084B5906" w14:textId="77777777" w:rsidR="00293777" w:rsidRPr="004E5CBB" w:rsidRDefault="00293777" w:rsidP="004E5CBB">
            <w:pPr>
              <w:spacing w:after="0" w:line="240" w:lineRule="auto"/>
              <w:jc w:val="both"/>
              <w:rPr>
                <w:ins w:id="669" w:author="OLTRE" w:date="2024-07-03T22:42:00Z"/>
                <w:rFonts w:ascii="Calibri" w:hAnsi="Calibri"/>
                <w:sz w:val="20"/>
              </w:rPr>
            </w:pPr>
          </w:p>
          <w:p w14:paraId="4EA83EB8" w14:textId="77777777" w:rsidR="00293777" w:rsidRPr="005A2466" w:rsidRDefault="00293777" w:rsidP="005A2466">
            <w:pPr>
              <w:pStyle w:val="ListParagraph"/>
              <w:spacing w:after="0" w:line="240" w:lineRule="auto"/>
              <w:ind w:left="594" w:hanging="565"/>
              <w:jc w:val="both"/>
              <w:rPr>
                <w:ins w:id="670" w:author="OLTRE" w:date="2024-07-03T22:42:00Z"/>
                <w:rFonts w:ascii="Calibri" w:hAnsi="Calibri"/>
                <w:sz w:val="20"/>
              </w:rPr>
            </w:pPr>
          </w:p>
          <w:p w14:paraId="7DB51FB9" w14:textId="3B101342" w:rsidR="00A218FD" w:rsidRPr="005A2466" w:rsidRDefault="00A218FD" w:rsidP="00BA45BC">
            <w:pPr>
              <w:pStyle w:val="ListParagraph"/>
              <w:numPr>
                <w:ilvl w:val="2"/>
                <w:numId w:val="149"/>
              </w:numPr>
              <w:spacing w:after="0" w:line="240" w:lineRule="auto"/>
              <w:ind w:left="594" w:hanging="565"/>
              <w:jc w:val="both"/>
              <w:textAlignment w:val="baseline"/>
              <w:rPr>
                <w:rFonts w:ascii="Calibri" w:hAnsi="Calibri"/>
                <w:sz w:val="20"/>
              </w:rPr>
            </w:pPr>
            <w:r w:rsidRPr="009364C9">
              <w:rPr>
                <w:rFonts w:ascii="Calibri" w:hAnsi="Calibri"/>
                <w:i/>
                <w:sz w:val="20"/>
              </w:rPr>
              <w:t>Failure to Deliver Second Acceptance Notice</w:t>
            </w:r>
            <w:r w:rsidRPr="009364C9">
              <w:rPr>
                <w:rFonts w:ascii="Calibri" w:hAnsi="Calibri"/>
                <w:sz w:val="20"/>
              </w:rPr>
              <w:t xml:space="preserve">. If a Transferor does not receive Second Acceptance Notices for all of the Second Sale Interest in accordance with Clause 7.1.5 then the Transferor may transfer any remaining Second Sale </w:t>
            </w:r>
            <w:r w:rsidRPr="004E5CBB">
              <w:rPr>
                <w:rFonts w:ascii="Calibri" w:hAnsi="Calibri"/>
                <w:color w:val="000000"/>
                <w:sz w:val="20"/>
                <w:rPrChange w:id="671" w:author="OLTRE" w:date="2024-07-03T22:42:00Z">
                  <w:rPr>
                    <w:rFonts w:ascii="Calibri" w:hAnsi="Calibri"/>
                    <w:i/>
                    <w:color w:val="000000"/>
                    <w:sz w:val="20"/>
                  </w:rPr>
                </w:rPrChange>
              </w:rPr>
              <w:t>Interest</w:t>
            </w:r>
            <w:r w:rsidRPr="005A2466">
              <w:rPr>
                <w:rFonts w:ascii="Calibri" w:hAnsi="Calibri"/>
                <w:sz w:val="20"/>
              </w:rPr>
              <w:t xml:space="preserve"> to a third party (“</w:t>
            </w:r>
            <w:r w:rsidRPr="005A2466">
              <w:rPr>
                <w:rFonts w:ascii="Calibri" w:hAnsi="Calibri"/>
                <w:b/>
                <w:sz w:val="20"/>
              </w:rPr>
              <w:t>Third Party Sale</w:t>
            </w:r>
            <w:r w:rsidRPr="005A2466">
              <w:rPr>
                <w:rFonts w:ascii="Calibri" w:hAnsi="Calibri"/>
                <w:sz w:val="20"/>
              </w:rPr>
              <w:t>”) on the same terms and conditions contained in the Second Offer Notice.</w:t>
            </w:r>
            <w:ins w:id="672" w:author="OLTRE" w:date="2024-07-03T22:42:00Z">
              <w:r w:rsidR="009364C9">
                <w:rPr>
                  <w:rFonts w:ascii="Calibri" w:hAnsi="Calibri"/>
                  <w:sz w:val="20"/>
                </w:rPr>
                <w:t xml:space="preserve"> </w:t>
              </w:r>
            </w:ins>
            <w:r w:rsidRPr="005A2466">
              <w:rPr>
                <w:rFonts w:ascii="Calibri" w:hAnsi="Calibri"/>
                <w:sz w:val="20"/>
              </w:rPr>
              <w:t>The Third</w:t>
            </w:r>
            <w:del w:id="673" w:author="OLTRE" w:date="2024-07-03T22:42:00Z">
              <w:r w:rsidRPr="005A2466">
                <w:rPr>
                  <w:rFonts w:ascii="Calibri" w:hAnsi="Calibri"/>
                  <w:sz w:val="20"/>
                </w:rPr>
                <w:delText>-</w:delText>
              </w:r>
            </w:del>
            <w:ins w:id="674" w:author="OLTRE" w:date="2024-07-03T22:42:00Z">
              <w:r w:rsidR="001579AD">
                <w:rPr>
                  <w:rFonts w:ascii="Calibri" w:hAnsi="Calibri"/>
                  <w:sz w:val="20"/>
                </w:rPr>
                <w:t xml:space="preserve"> </w:t>
              </w:r>
            </w:ins>
            <w:r w:rsidRPr="005A2466">
              <w:rPr>
                <w:rFonts w:ascii="Calibri" w:hAnsi="Calibri"/>
                <w:sz w:val="20"/>
              </w:rPr>
              <w:t xml:space="preserve">Party Sale may only be made on the condition that the transferee assume any and all rights and obligations of the Transferor under this Agreement, and where relevant the </w:t>
            </w:r>
            <w:del w:id="675" w:author="OLTRE" w:date="2024-07-03T22:42:00Z">
              <w:r w:rsidRPr="005A2466">
                <w:rPr>
                  <w:rFonts w:ascii="Calibri" w:hAnsi="Calibri"/>
                  <w:sz w:val="20"/>
                </w:rPr>
                <w:delText>Convertible Loans</w:delText>
              </w:r>
            </w:del>
            <w:ins w:id="676" w:author="OLTRE" w:date="2024-07-03T22:42:00Z">
              <w:r w:rsidR="001579AD" w:rsidRPr="004E5CBB">
                <w:rPr>
                  <w:rFonts w:ascii="Calibri" w:hAnsi="Calibri"/>
                  <w:sz w:val="20"/>
                </w:rPr>
                <w:t>c</w:t>
              </w:r>
              <w:r w:rsidRPr="00023F43">
                <w:rPr>
                  <w:rFonts w:ascii="Calibri" w:hAnsi="Calibri"/>
                  <w:sz w:val="20"/>
                </w:rPr>
                <w:t>onvertible</w:t>
              </w:r>
              <w:r w:rsidRPr="001579AD">
                <w:rPr>
                  <w:rFonts w:ascii="Calibri" w:hAnsi="Calibri"/>
                  <w:sz w:val="20"/>
                </w:rPr>
                <w:t xml:space="preserve"> </w:t>
              </w:r>
              <w:r w:rsidR="001579AD" w:rsidRPr="004E5CBB">
                <w:rPr>
                  <w:rFonts w:ascii="Calibri" w:hAnsi="Calibri"/>
                  <w:sz w:val="20"/>
                </w:rPr>
                <w:t>l</w:t>
              </w:r>
              <w:r w:rsidRPr="001579AD">
                <w:rPr>
                  <w:rFonts w:ascii="Calibri" w:hAnsi="Calibri"/>
                  <w:sz w:val="20"/>
                </w:rPr>
                <w:t>oans</w:t>
              </w:r>
            </w:ins>
            <w:r w:rsidRPr="005A2466">
              <w:rPr>
                <w:rFonts w:ascii="Calibri" w:hAnsi="Calibri"/>
                <w:sz w:val="20"/>
              </w:rPr>
              <w:t>, and the selling Transferor shall cause the proposed transferee to execute a letter of undertaking to the effect that it assumes the status of the Transferor under this Agreement and deliver such letter to the Company. In the event that the Third</w:t>
            </w:r>
            <w:del w:id="677" w:author="OLTRE" w:date="2024-07-03T22:42:00Z">
              <w:r w:rsidRPr="005A2466">
                <w:rPr>
                  <w:rFonts w:ascii="Calibri" w:hAnsi="Calibri"/>
                  <w:sz w:val="20"/>
                </w:rPr>
                <w:delText>-</w:delText>
              </w:r>
            </w:del>
            <w:ins w:id="678" w:author="OLTRE" w:date="2024-07-03T22:42:00Z">
              <w:r w:rsidR="001579AD">
                <w:rPr>
                  <w:rFonts w:ascii="Calibri" w:hAnsi="Calibri"/>
                  <w:sz w:val="20"/>
                </w:rPr>
                <w:t xml:space="preserve"> </w:t>
              </w:r>
            </w:ins>
            <w:r w:rsidRPr="005A2466">
              <w:rPr>
                <w:rFonts w:ascii="Calibri" w:hAnsi="Calibri"/>
                <w:sz w:val="20"/>
              </w:rPr>
              <w:t xml:space="preserve">Party Sale is not consummated within 60 (sixty) days </w:t>
            </w:r>
            <w:r w:rsidRPr="00613832">
              <w:rPr>
                <w:rFonts w:ascii="Calibri" w:hAnsi="Calibri" w:cs="Calibri"/>
                <w:sz w:val="20"/>
                <w:szCs w:val="20"/>
                <w:lang w:eastAsia="en-ID"/>
              </w:rPr>
              <w:t>after</w:t>
            </w:r>
            <w:r w:rsidRPr="005A2466">
              <w:rPr>
                <w:rFonts w:ascii="Calibri" w:hAnsi="Calibri"/>
                <w:sz w:val="20"/>
              </w:rPr>
              <w:t xml:space="preserve"> the expiry of the Second Acceptance Period the Proposed Transfer must again be made subject to the Right of First Refusal provided in this Clause 7.1.1.</w:t>
            </w:r>
          </w:p>
          <w:p w14:paraId="259284F1" w14:textId="77777777" w:rsidR="00A55264" w:rsidRPr="00BA45BC" w:rsidRDefault="00A55264" w:rsidP="00BA45BC">
            <w:pPr>
              <w:tabs>
                <w:tab w:val="left" w:pos="740"/>
              </w:tabs>
              <w:spacing w:after="0" w:line="240" w:lineRule="auto"/>
              <w:ind w:left="594" w:hanging="565"/>
              <w:jc w:val="both"/>
              <w:textAlignment w:val="baseline"/>
              <w:rPr>
                <w:ins w:id="679" w:author="OLTRE" w:date="2024-07-03T22:42:00Z"/>
                <w:i/>
                <w:color w:val="000000"/>
                <w:sz w:val="20"/>
              </w:rPr>
            </w:pPr>
          </w:p>
          <w:p w14:paraId="3ED49988" w14:textId="77777777" w:rsidR="00CC5526" w:rsidRPr="005A2466" w:rsidRDefault="00CC5526" w:rsidP="00BA45BC">
            <w:pPr>
              <w:spacing w:after="0" w:line="240" w:lineRule="auto"/>
              <w:jc w:val="both"/>
              <w:rPr>
                <w:ins w:id="680" w:author="OLTRE" w:date="2024-07-03T22:42:00Z"/>
                <w:rFonts w:ascii="Calibri" w:hAnsi="Calibri"/>
                <w:i/>
                <w:sz w:val="20"/>
              </w:rPr>
            </w:pPr>
          </w:p>
          <w:p w14:paraId="695EC238" w14:textId="77777777" w:rsidR="00CC5526" w:rsidRPr="00BA45BC" w:rsidRDefault="00CC5526" w:rsidP="00BA45BC">
            <w:pPr>
              <w:spacing w:after="0" w:line="240" w:lineRule="auto"/>
              <w:ind w:left="594" w:hanging="565"/>
              <w:contextualSpacing/>
              <w:jc w:val="both"/>
              <w:rPr>
                <w:ins w:id="681" w:author="OLTRE" w:date="2024-07-03T22:42:00Z"/>
                <w:rFonts w:ascii="Calibri" w:hAnsi="Calibri"/>
                <w:i/>
                <w:sz w:val="20"/>
              </w:rPr>
            </w:pPr>
          </w:p>
          <w:p w14:paraId="2E8AC724" w14:textId="77777777" w:rsidR="009364C9" w:rsidRDefault="009364C9" w:rsidP="004E5CBB">
            <w:pPr>
              <w:spacing w:after="0" w:line="240" w:lineRule="auto"/>
              <w:contextualSpacing/>
              <w:jc w:val="both"/>
              <w:rPr>
                <w:ins w:id="682" w:author="OLTRE" w:date="2024-07-03T22:42:00Z"/>
                <w:rFonts w:ascii="Calibri" w:hAnsi="Calibri"/>
                <w:i/>
                <w:sz w:val="20"/>
              </w:rPr>
            </w:pPr>
          </w:p>
          <w:p w14:paraId="1C01938B" w14:textId="77777777" w:rsidR="009364C9" w:rsidRDefault="009364C9" w:rsidP="005A2466">
            <w:pPr>
              <w:spacing w:after="0" w:line="240" w:lineRule="auto"/>
              <w:ind w:left="594" w:hanging="565"/>
              <w:contextualSpacing/>
              <w:jc w:val="both"/>
              <w:rPr>
                <w:rFonts w:ascii="Calibri" w:hAnsi="Calibri"/>
                <w:i/>
                <w:sz w:val="20"/>
                <w:rPrChange w:id="683" w:author="OLTRE" w:date="2024-07-03T22:42:00Z">
                  <w:rPr>
                    <w:i/>
                    <w:color w:val="000000"/>
                    <w:sz w:val="20"/>
                  </w:rPr>
                </w:rPrChange>
              </w:rPr>
              <w:pPrChange w:id="684" w:author="OLTRE" w:date="2024-07-03T22:42:00Z">
                <w:pPr>
                  <w:tabs>
                    <w:tab w:val="left" w:pos="740"/>
                  </w:tabs>
                  <w:spacing w:after="0" w:line="240" w:lineRule="auto"/>
                  <w:ind w:left="594" w:hanging="565"/>
                  <w:jc w:val="both"/>
                  <w:textAlignment w:val="baseline"/>
                </w:pPr>
              </w:pPrChange>
            </w:pPr>
          </w:p>
          <w:p w14:paraId="471BD660" w14:textId="77777777" w:rsidR="009364C9" w:rsidRDefault="009364C9" w:rsidP="005A2466">
            <w:pPr>
              <w:spacing w:after="0" w:line="240" w:lineRule="auto"/>
              <w:ind w:left="594" w:hanging="565"/>
              <w:contextualSpacing/>
              <w:jc w:val="both"/>
              <w:rPr>
                <w:rFonts w:ascii="Calibri" w:hAnsi="Calibri"/>
                <w:i/>
                <w:sz w:val="20"/>
              </w:rPr>
              <w:pPrChange w:id="685" w:author="OLTRE" w:date="2024-07-03T22:42:00Z">
                <w:pPr>
                  <w:spacing w:after="0" w:line="240" w:lineRule="auto"/>
                  <w:jc w:val="both"/>
                </w:pPr>
              </w:pPrChange>
            </w:pPr>
          </w:p>
          <w:p w14:paraId="0A863364" w14:textId="77777777" w:rsidR="009364C9" w:rsidRDefault="009364C9" w:rsidP="005A2466">
            <w:pPr>
              <w:spacing w:after="0" w:line="240" w:lineRule="auto"/>
              <w:ind w:left="594" w:hanging="565"/>
              <w:contextualSpacing/>
              <w:jc w:val="both"/>
              <w:rPr>
                <w:rFonts w:ascii="Calibri" w:hAnsi="Calibri"/>
                <w:i/>
                <w:sz w:val="20"/>
              </w:rPr>
            </w:pPr>
          </w:p>
          <w:p w14:paraId="3C138B53" w14:textId="77777777" w:rsidR="009364C9" w:rsidRDefault="009364C9" w:rsidP="005A2466">
            <w:pPr>
              <w:spacing w:after="0" w:line="240" w:lineRule="auto"/>
              <w:ind w:left="594" w:hanging="565"/>
              <w:contextualSpacing/>
              <w:jc w:val="both"/>
              <w:rPr>
                <w:rFonts w:ascii="Calibri" w:hAnsi="Calibri"/>
                <w:i/>
                <w:sz w:val="20"/>
              </w:rPr>
            </w:pPr>
          </w:p>
          <w:p w14:paraId="6080BC9F" w14:textId="77777777" w:rsidR="00CC5526" w:rsidRPr="00BA45BC" w:rsidRDefault="00CC5526" w:rsidP="00BA45BC">
            <w:pPr>
              <w:spacing w:after="0" w:line="240" w:lineRule="auto"/>
              <w:jc w:val="both"/>
              <w:rPr>
                <w:rFonts w:ascii="Calibri" w:hAnsi="Calibri"/>
                <w:sz w:val="20"/>
              </w:rPr>
            </w:pPr>
          </w:p>
          <w:p w14:paraId="288EF046" w14:textId="77777777" w:rsidR="00A218FD" w:rsidRPr="005A2466" w:rsidRDefault="00A218FD" w:rsidP="00BA45BC">
            <w:pPr>
              <w:pStyle w:val="ListParagraph"/>
              <w:numPr>
                <w:ilvl w:val="2"/>
                <w:numId w:val="149"/>
              </w:numPr>
              <w:spacing w:after="0" w:line="240" w:lineRule="auto"/>
              <w:ind w:left="594" w:hanging="565"/>
              <w:jc w:val="both"/>
              <w:textAlignment w:val="baseline"/>
              <w:rPr>
                <w:rFonts w:ascii="Calibri" w:hAnsi="Calibri"/>
                <w:sz w:val="20"/>
              </w:rPr>
            </w:pPr>
            <w:r w:rsidRPr="005A2466">
              <w:rPr>
                <w:rFonts w:ascii="Calibri" w:hAnsi="Calibri"/>
                <w:i/>
                <w:sz w:val="20"/>
              </w:rPr>
              <w:t>Transfer</w:t>
            </w:r>
            <w:r w:rsidRPr="005A2466">
              <w:rPr>
                <w:rFonts w:ascii="Calibri" w:hAnsi="Calibri"/>
                <w:sz w:val="20"/>
              </w:rPr>
              <w:t xml:space="preserve">.  If either a First Refusal Acceptance </w:t>
            </w:r>
            <w:r w:rsidRPr="00BA45BC">
              <w:rPr>
                <w:rFonts w:ascii="Calibri" w:hAnsi="Calibri"/>
                <w:color w:val="000000"/>
                <w:sz w:val="20"/>
              </w:rPr>
              <w:t>Notice</w:t>
            </w:r>
            <w:r w:rsidRPr="005A2466">
              <w:rPr>
                <w:rFonts w:ascii="Calibri" w:hAnsi="Calibri"/>
                <w:sz w:val="20"/>
              </w:rPr>
              <w:t xml:space="preserve"> or Second Acceptance Notice is delivered to the Transferor within the </w:t>
            </w:r>
            <w:r w:rsidRPr="00BA45BC">
              <w:rPr>
                <w:rFonts w:ascii="Calibri" w:hAnsi="Calibri"/>
                <w:i/>
                <w:color w:val="000000"/>
                <w:sz w:val="20"/>
              </w:rPr>
              <w:t>Acceptance</w:t>
            </w:r>
            <w:r w:rsidRPr="005A2466">
              <w:rPr>
                <w:rFonts w:ascii="Calibri" w:hAnsi="Calibri"/>
                <w:sz w:val="20"/>
              </w:rPr>
              <w:t xml:space="preserve"> Period, the Accepting Security Holder and the Transferor shall promptly execute a sale and purchase agreement in respect of the First Refusal Interest specified in the First Refusal Acceptance Notice, or the Second Sale Interest specified in the Second Acceptance Notice (as the case may be) after all the procedures necessary to consummate such transaction have been completed. Upon the consummation of transaction, the Accepting Security Holder, the Transferor and the Company shall undertake the following actions, and neither the Accepting Security Holder nor the Transferor are obligated to consummate the Proposed Transfer if the other party fails to perform the following obligations relating to the consummation:</w:t>
            </w:r>
          </w:p>
          <w:p w14:paraId="494800FA" w14:textId="5C2D243F" w:rsidR="00BE08FD" w:rsidRPr="00613832" w:rsidRDefault="00BE08FD" w:rsidP="00BA45BC">
            <w:pPr>
              <w:pStyle w:val="ListParagraph"/>
              <w:spacing w:after="0" w:line="240" w:lineRule="auto"/>
              <w:ind w:left="594" w:hanging="565"/>
              <w:jc w:val="both"/>
              <w:rPr>
                <w:rFonts w:ascii="Calibri" w:hAnsi="Calibri" w:cs="Calibri"/>
                <w:sz w:val="20"/>
                <w:szCs w:val="20"/>
                <w:lang w:eastAsia="en-ID"/>
              </w:rPr>
            </w:pPr>
          </w:p>
          <w:p w14:paraId="6A5A4C50" w14:textId="77777777" w:rsidR="00134E27" w:rsidRPr="005A2466" w:rsidRDefault="00134E27" w:rsidP="00BA45BC">
            <w:pPr>
              <w:spacing w:after="0" w:line="240" w:lineRule="auto"/>
              <w:ind w:left="594" w:hanging="565"/>
              <w:contextualSpacing/>
              <w:rPr>
                <w:rFonts w:ascii="Calibri" w:hAnsi="Calibri"/>
                <w:sz w:val="20"/>
              </w:rPr>
            </w:pPr>
            <w:r w:rsidRPr="005A2466">
              <w:rPr>
                <w:rFonts w:ascii="Calibri" w:hAnsi="Calibri"/>
                <w:sz w:val="20"/>
              </w:rPr>
              <w:br/>
            </w:r>
          </w:p>
        </w:tc>
        <w:tc>
          <w:tcPr>
            <w:tcW w:w="4678" w:type="dxa"/>
            <w:tcMar>
              <w:top w:w="0" w:type="dxa"/>
              <w:left w:w="108" w:type="dxa"/>
              <w:bottom w:w="0" w:type="dxa"/>
              <w:right w:w="108" w:type="dxa"/>
            </w:tcMar>
            <w:hideMark/>
          </w:tcPr>
          <w:p w14:paraId="20F5AB25" w14:textId="79FADC48" w:rsidR="005B738C" w:rsidRDefault="00134E27" w:rsidP="00BA45BC">
            <w:pPr>
              <w:pStyle w:val="ListParagraph"/>
              <w:numPr>
                <w:ilvl w:val="2"/>
                <w:numId w:val="159"/>
              </w:numPr>
              <w:spacing w:after="0" w:line="240" w:lineRule="auto"/>
              <w:ind w:left="603" w:hanging="603"/>
              <w:jc w:val="both"/>
              <w:textAlignment w:val="baseline"/>
              <w:rPr>
                <w:rFonts w:ascii="Calibri" w:hAnsi="Calibri"/>
                <w:color w:val="000000"/>
                <w:sz w:val="20"/>
              </w:rPr>
            </w:pPr>
            <w:proofErr w:type="spellStart"/>
            <w:r w:rsidRPr="005A2466">
              <w:rPr>
                <w:rFonts w:ascii="Calibri" w:hAnsi="Calibri"/>
                <w:i/>
                <w:color w:val="000000"/>
                <w:sz w:val="20"/>
              </w:rPr>
              <w:lastRenderedPageBreak/>
              <w:t>Pemberitahuan</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del w:id="686" w:author="OLTRE" w:date="2024-07-03T22:42:00Z">
              <w:r w:rsidRPr="005A2466">
                <w:rPr>
                  <w:rFonts w:ascii="Calibri" w:hAnsi="Calibri"/>
                  <w:color w:val="000000"/>
                  <w:sz w:val="20"/>
                </w:rPr>
                <w:delText>ada di antara Para</w:delText>
              </w:r>
            </w:del>
            <w:proofErr w:type="spellStart"/>
            <w:ins w:id="687" w:author="OLTRE" w:date="2024-07-03T22:42:00Z">
              <w:r w:rsidR="00FB58CB">
                <w:rPr>
                  <w:rFonts w:ascii="Calibri" w:hAnsi="Calibri"/>
                  <w:color w:val="000000"/>
                  <w:sz w:val="20"/>
                </w:rPr>
                <w:t>suatu</w:t>
              </w:r>
            </w:ins>
            <w:proofErr w:type="spellEnd"/>
            <w:r w:rsidR="00FB58CB">
              <w:rPr>
                <w:rFonts w:ascii="Calibri" w:hAnsi="Calibri"/>
                <w:color w:val="000000"/>
                <w:sz w:val="20"/>
              </w:rPr>
              <w:t xml:space="preserve"> </w:t>
            </w:r>
            <w:proofErr w:type="spellStart"/>
            <w:r w:rsidR="00D9793C" w:rsidRPr="005A2466">
              <w:rPr>
                <w:rFonts w:ascii="Calibri" w:hAnsi="Calibri"/>
                <w:color w:val="000000"/>
                <w:sz w:val="20"/>
              </w:rPr>
              <w:t>Pemegang</w:t>
            </w:r>
            <w:proofErr w:type="spellEnd"/>
            <w:r w:rsidR="00D9793C" w:rsidRPr="005A2466">
              <w:rPr>
                <w:rFonts w:ascii="Calibri" w:hAnsi="Calibri"/>
                <w:color w:val="000000"/>
                <w:sz w:val="20"/>
              </w:rPr>
              <w:t xml:space="preserve"> Saham </w:t>
            </w:r>
            <w:del w:id="688" w:author="OLTRE" w:date="2024-07-03T22:42:00Z">
              <w:r w:rsidRPr="005A2466">
                <w:rPr>
                  <w:rFonts w:ascii="Calibri" w:hAnsi="Calibri"/>
                  <w:color w:val="000000"/>
                  <w:sz w:val="20"/>
                </w:rPr>
                <w:delText xml:space="preserve">yang </w:delText>
              </w:r>
            </w:del>
            <w:proofErr w:type="spellStart"/>
            <w:r w:rsidRPr="005A2466">
              <w:rPr>
                <w:rFonts w:ascii="Calibri" w:hAnsi="Calibri"/>
                <w:color w:val="000000"/>
                <w:sz w:val="20"/>
              </w:rPr>
              <w:t>hendak</w:t>
            </w:r>
            <w:proofErr w:type="spellEnd"/>
            <w:r w:rsidRPr="005A2466">
              <w:rPr>
                <w:rFonts w:ascii="Calibri" w:hAnsi="Calibri"/>
                <w:color w:val="000000"/>
                <w:sz w:val="20"/>
              </w:rPr>
              <w:t xml:space="preserve"> </w:t>
            </w:r>
            <w:proofErr w:type="spellStart"/>
            <w:r w:rsidRPr="005A2466">
              <w:rPr>
                <w:rFonts w:ascii="Calibri" w:hAnsi="Calibri"/>
                <w:color w:val="000000"/>
                <w:sz w:val="20"/>
              </w:rPr>
              <w:t>mengalihkan</w:t>
            </w:r>
            <w:proofErr w:type="spellEnd"/>
            <w:r w:rsidRPr="005A2466">
              <w:rPr>
                <w:rFonts w:ascii="Calibri" w:hAnsi="Calibri"/>
                <w:color w:val="000000"/>
                <w:sz w:val="20"/>
              </w:rPr>
              <w:t xml:space="preserve"> </w:t>
            </w:r>
            <w:del w:id="689" w:author="OLTRE" w:date="2024-07-03T22:42:00Z">
              <w:r w:rsidRPr="005A2466">
                <w:rPr>
                  <w:rFonts w:ascii="Calibri" w:hAnsi="Calibri"/>
                  <w:color w:val="000000"/>
                  <w:sz w:val="20"/>
                </w:rPr>
                <w:delText>Saham</w:delText>
              </w:r>
            </w:del>
            <w:proofErr w:type="spellStart"/>
            <w:ins w:id="690" w:author="OLTRE" w:date="2024-07-03T22:42:00Z">
              <w:r w:rsidRPr="005A2466">
                <w:rPr>
                  <w:rFonts w:ascii="Calibri" w:hAnsi="Calibri"/>
                  <w:color w:val="000000"/>
                  <w:sz w:val="20"/>
                </w:rPr>
                <w:t>Saham</w:t>
              </w:r>
              <w:r w:rsidR="00FB58CB">
                <w:rPr>
                  <w:rFonts w:ascii="Calibri" w:hAnsi="Calibri"/>
                  <w:color w:val="000000"/>
                  <w:sz w:val="20"/>
                </w:rPr>
                <w:t>nya</w:t>
              </w:r>
            </w:ins>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manapun</w:t>
            </w:r>
            <w:proofErr w:type="spellEnd"/>
            <w:r w:rsidRPr="005A2466">
              <w:rPr>
                <w:rFonts w:ascii="Calibri" w:hAnsi="Calibri"/>
                <w:color w:val="000000"/>
                <w:sz w:val="20"/>
              </w:rPr>
              <w:t xml:space="preserve"> (</w:t>
            </w:r>
            <w:r w:rsidRPr="005A2466">
              <w:rPr>
                <w:rFonts w:ascii="Calibri" w:hAnsi="Calibri"/>
                <w:b/>
                <w:color w:val="000000"/>
                <w:sz w:val="20"/>
              </w:rPr>
              <w:t>“</w:t>
            </w:r>
            <w:proofErr w:type="spellStart"/>
            <w:r w:rsidRPr="005A2466">
              <w:rPr>
                <w:rFonts w:ascii="Calibri" w:hAnsi="Calibri"/>
                <w:b/>
                <w:color w:val="000000"/>
                <w:sz w:val="20"/>
              </w:rPr>
              <w:t>Rencana</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Pengalihan</w:t>
            </w:r>
            <w:proofErr w:type="spellEnd"/>
            <w:r w:rsidRPr="005A2466">
              <w:rPr>
                <w:rFonts w:ascii="Calibri" w:hAnsi="Calibri"/>
                <w:b/>
                <w:color w:val="000000"/>
                <w:sz w:val="20"/>
              </w:rPr>
              <w:t>”</w:t>
            </w:r>
            <w:r w:rsidRPr="005A2466">
              <w:rPr>
                <w:rFonts w:ascii="Calibri" w:hAnsi="Calibri"/>
                <w:color w:val="000000"/>
                <w:sz w:val="20"/>
              </w:rPr>
              <w:t xml:space="preserve">), </w:t>
            </w:r>
            <w:ins w:id="691" w:author="OLTRE" w:date="2024-07-03T22:42:00Z">
              <w:r w:rsidR="00FB58CB">
                <w:rPr>
                  <w:rFonts w:ascii="Calibri" w:hAnsi="Calibri"/>
                  <w:color w:val="000000"/>
                  <w:sz w:val="20"/>
                </w:rPr>
                <w:t xml:space="preserve"> </w:t>
              </w:r>
            </w:ins>
            <w:proofErr w:type="spellStart"/>
            <w:r w:rsidR="00D9793C" w:rsidRPr="005A2466">
              <w:rPr>
                <w:rFonts w:ascii="Calibri" w:hAnsi="Calibri"/>
                <w:color w:val="000000"/>
                <w:sz w:val="20"/>
              </w:rPr>
              <w:t>Pemegang</w:t>
            </w:r>
            <w:proofErr w:type="spellEnd"/>
            <w:r w:rsidR="00D9793C" w:rsidRPr="005A2466">
              <w:rPr>
                <w:rFonts w:ascii="Calibri" w:hAnsi="Calibri"/>
                <w:color w:val="000000"/>
                <w:sz w:val="20"/>
              </w:rPr>
              <w:t xml:space="preserve"> Saham </w:t>
            </w:r>
            <w:del w:id="692" w:author="OLTRE" w:date="2024-07-03T22:42:00Z">
              <w:r w:rsidR="00851903" w:rsidRPr="005A2466">
                <w:rPr>
                  <w:rFonts w:ascii="Calibri" w:hAnsi="Calibri"/>
                  <w:color w:val="000000"/>
                  <w:sz w:val="20"/>
                </w:rPr>
                <w:delText>yang ingin mengalihkan</w:delText>
              </w:r>
            </w:del>
            <w:proofErr w:type="spellStart"/>
            <w:ins w:id="693" w:author="OLTRE" w:date="2024-07-03T22:42:00Z">
              <w:r w:rsidR="00FB58CB">
                <w:rPr>
                  <w:rFonts w:ascii="Calibri" w:hAnsi="Calibri"/>
                  <w:color w:val="000000"/>
                  <w:sz w:val="20"/>
                </w:rPr>
                <w:t>tersebut</w:t>
              </w:r>
            </w:ins>
            <w:proofErr w:type="spellEnd"/>
            <w:r w:rsidR="00FB58CB">
              <w:rPr>
                <w:rFonts w:ascii="Calibri" w:hAnsi="Calibri"/>
                <w:color w:val="000000"/>
                <w:sz w:val="20"/>
              </w:rPr>
              <w:t xml:space="preserve"> </w:t>
            </w:r>
            <w:r w:rsidRPr="005A2466">
              <w:rPr>
                <w:rFonts w:ascii="Calibri" w:hAnsi="Calibri"/>
                <w:color w:val="000000"/>
                <w:sz w:val="20"/>
              </w:rPr>
              <w:t>(“</w:t>
            </w:r>
            <w:proofErr w:type="spellStart"/>
            <w:r w:rsidRPr="005A2466">
              <w:rPr>
                <w:rFonts w:ascii="Calibri" w:hAnsi="Calibri"/>
                <w:b/>
                <w:color w:val="000000"/>
                <w:sz w:val="20"/>
              </w:rPr>
              <w:t>Pengalih</w:t>
            </w:r>
            <w:proofErr w:type="spellEnd"/>
            <w:r w:rsidRPr="005A2466">
              <w:rPr>
                <w:rFonts w:ascii="Calibri" w:hAnsi="Calibri"/>
                <w:color w:val="000000"/>
                <w:sz w:val="20"/>
              </w:rPr>
              <w:t>”)</w:t>
            </w:r>
            <w:del w:id="694" w:author="OLTRE" w:date="2024-07-03T22:42:00Z">
              <w:r w:rsidRPr="005A2466">
                <w:rPr>
                  <w:rFonts w:ascii="Calibri" w:hAnsi="Calibri"/>
                  <w:color w:val="000000"/>
                  <w:sz w:val="20"/>
                </w:rPr>
                <w:delText xml:space="preserve"> tersebut</w:delText>
              </w:r>
            </w:del>
            <w:r w:rsidRPr="005A2466">
              <w:rPr>
                <w:rFonts w:ascii="Calibri" w:hAnsi="Calibri"/>
                <w:color w:val="000000"/>
                <w:sz w:val="20"/>
              </w:rPr>
              <w:t xml:space="preserve"> </w:t>
            </w:r>
            <w:proofErr w:type="spellStart"/>
            <w:r w:rsidRPr="005A2466">
              <w:rPr>
                <w:rFonts w:ascii="Calibri" w:hAnsi="Calibri"/>
                <w:color w:val="000000"/>
                <w:sz w:val="20"/>
              </w:rPr>
              <w:t>harus</w:t>
            </w:r>
            <w:proofErr w:type="spellEnd"/>
            <w:r w:rsidRPr="005A2466">
              <w:rPr>
                <w:rFonts w:ascii="Calibri" w:hAnsi="Calibri"/>
                <w:color w:val="000000"/>
                <w:sz w:val="20"/>
              </w:rPr>
              <w:t xml:space="preserve"> </w:t>
            </w:r>
            <w:proofErr w:type="spellStart"/>
            <w:r w:rsidRPr="005A2466">
              <w:rPr>
                <w:rFonts w:ascii="Calibri" w:hAnsi="Calibri"/>
                <w:color w:val="000000"/>
                <w:sz w:val="20"/>
              </w:rPr>
              <w:t>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dahulu</w:t>
            </w:r>
            <w:proofErr w:type="spellEnd"/>
            <w:r w:rsidRPr="005A2466">
              <w:rPr>
                <w:rFonts w:ascii="Calibri" w:hAnsi="Calibri"/>
                <w:color w:val="000000"/>
                <w:sz w:val="20"/>
              </w:rPr>
              <w:t xml:space="preserve"> </w:t>
            </w: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r w:rsidRPr="005A2466">
              <w:rPr>
                <w:rFonts w:ascii="Calibri" w:hAnsi="Calibri"/>
                <w:b/>
                <w:color w:val="000000"/>
                <w:sz w:val="20"/>
              </w:rPr>
              <w:t>“</w:t>
            </w:r>
            <w:proofErr w:type="spellStart"/>
            <w:r w:rsidRPr="005A2466">
              <w:rPr>
                <w:rFonts w:ascii="Calibri" w:hAnsi="Calibri"/>
                <w:b/>
                <w:color w:val="000000"/>
                <w:sz w:val="20"/>
              </w:rPr>
              <w:t>Pemberitahuan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Penawaran</w:t>
            </w:r>
            <w:proofErr w:type="spellEnd"/>
            <w:r w:rsidRPr="005A2466">
              <w:rPr>
                <w:rFonts w:ascii="Calibri" w:hAnsi="Calibri"/>
                <w:b/>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Perseroan dan </w:t>
            </w:r>
            <w:del w:id="695" w:author="OLTRE" w:date="2024-07-03T22:42:00Z">
              <w:r w:rsidR="005B738C" w:rsidRPr="004865C1">
                <w:rPr>
                  <w:rFonts w:ascii="Calibri" w:eastAsia="Times New Roman" w:hAnsi="Calibri" w:cs="Calibri"/>
                  <w:color w:val="000000"/>
                  <w:sz w:val="20"/>
                  <w:szCs w:val="20"/>
                  <w:lang w:eastAsia="en-ID"/>
                </w:rPr>
                <w:delText>para</w:delText>
              </w:r>
            </w:del>
            <w:proofErr w:type="spellStart"/>
            <w:ins w:id="696" w:author="OLTRE" w:date="2024-07-03T22:42:00Z">
              <w:r w:rsidR="00FB58CB">
                <w:rPr>
                  <w:rFonts w:ascii="Calibri" w:hAnsi="Calibri"/>
                  <w:color w:val="000000"/>
                  <w:sz w:val="20"/>
                </w:rPr>
                <w:t>semua</w:t>
              </w:r>
            </w:ins>
            <w:proofErr w:type="spellEnd"/>
            <w:r w:rsidR="00FB58CB">
              <w:rPr>
                <w:rFonts w:ascii="Calibri" w:hAnsi="Calibri"/>
                <w:color w:val="000000"/>
                <w:sz w:val="20"/>
              </w:rPr>
              <w:t xml:space="preserve"> </w:t>
            </w:r>
            <w:proofErr w:type="spellStart"/>
            <w:r w:rsidR="00D9793C" w:rsidRPr="005A2466">
              <w:rPr>
                <w:rFonts w:ascii="Calibri" w:hAnsi="Calibri"/>
                <w:color w:val="000000"/>
                <w:sz w:val="20"/>
              </w:rPr>
              <w:t>Pemegang</w:t>
            </w:r>
            <w:proofErr w:type="spellEnd"/>
            <w:r w:rsidR="00D9793C" w:rsidRPr="005A2466">
              <w:rPr>
                <w:rFonts w:ascii="Calibri" w:hAnsi="Calibri"/>
                <w:color w:val="000000"/>
                <w:sz w:val="20"/>
              </w:rPr>
              <w:t xml:space="preserve"> Saham </w:t>
            </w:r>
            <w:del w:id="697" w:author="OLTRE" w:date="2024-07-03T22:42:00Z">
              <w:r w:rsidR="005B738C" w:rsidRPr="004865C1">
                <w:rPr>
                  <w:rFonts w:ascii="Calibri" w:eastAsia="Times New Roman" w:hAnsi="Calibri" w:cs="Calibri"/>
                  <w:color w:val="000000"/>
                  <w:sz w:val="20"/>
                  <w:szCs w:val="20"/>
                  <w:lang w:eastAsia="en-ID"/>
                </w:rPr>
                <w:delText>lain</w:delText>
              </w:r>
            </w:del>
            <w:proofErr w:type="spellStart"/>
            <w:ins w:id="698" w:author="OLTRE" w:date="2024-07-03T22:42:00Z">
              <w:r w:rsidR="005B738C" w:rsidRPr="004865C1">
                <w:rPr>
                  <w:rFonts w:ascii="Calibri" w:eastAsia="Times New Roman" w:hAnsi="Calibri" w:cs="Calibri"/>
                  <w:color w:val="000000"/>
                  <w:sz w:val="20"/>
                  <w:szCs w:val="20"/>
                  <w:lang w:eastAsia="en-ID"/>
                </w:rPr>
                <w:t>lain</w:t>
              </w:r>
              <w:r w:rsidR="00FB58CB">
                <w:rPr>
                  <w:rFonts w:ascii="Calibri" w:eastAsia="Times New Roman" w:hAnsi="Calibri" w:cs="Calibri"/>
                  <w:color w:val="000000"/>
                  <w:sz w:val="20"/>
                  <w:szCs w:val="20"/>
                  <w:lang w:eastAsia="en-ID"/>
                </w:rPr>
                <w:t>nya</w:t>
              </w:r>
            </w:ins>
            <w:proofErr w:type="spellEnd"/>
            <w:r w:rsidR="005B738C" w:rsidRPr="004865C1">
              <w:rPr>
                <w:rFonts w:ascii="Calibri" w:eastAsia="Times New Roman" w:hAnsi="Calibri" w:cs="Calibri"/>
                <w:color w:val="000000"/>
                <w:sz w:val="20"/>
                <w:szCs w:val="20"/>
                <w:lang w:eastAsia="en-ID"/>
              </w:rPr>
              <w:t xml:space="preserve"> dan </w:t>
            </w:r>
            <w:proofErr w:type="spellStart"/>
            <w:r w:rsidR="005B738C" w:rsidRPr="004865C1">
              <w:rPr>
                <w:rFonts w:ascii="Calibri" w:eastAsia="Times New Roman" w:hAnsi="Calibri" w:cs="Calibri"/>
                <w:color w:val="000000"/>
                <w:sz w:val="20"/>
                <w:szCs w:val="20"/>
                <w:lang w:eastAsia="en-ID"/>
              </w:rPr>
              <w:t>pemberitahuan</w:t>
            </w:r>
            <w:proofErr w:type="spellEnd"/>
            <w:r w:rsidR="005B738C" w:rsidRPr="004865C1">
              <w:rPr>
                <w:rFonts w:ascii="Calibri" w:eastAsia="Times New Roman" w:hAnsi="Calibri" w:cs="Calibri"/>
                <w:color w:val="000000"/>
                <w:sz w:val="20"/>
                <w:szCs w:val="20"/>
                <w:lang w:eastAsia="en-ID"/>
              </w:rPr>
              <w:t xml:space="preserve"> </w:t>
            </w:r>
            <w:proofErr w:type="spellStart"/>
            <w:r w:rsidR="00D9793C" w:rsidRPr="005A2466">
              <w:rPr>
                <w:rFonts w:ascii="Calibri" w:hAnsi="Calibri"/>
                <w:color w:val="000000"/>
                <w:sz w:val="20"/>
              </w:rPr>
              <w:t>tersebut</w:t>
            </w:r>
            <w:proofErr w:type="spellEnd"/>
            <w:r w:rsidR="005B738C" w:rsidRPr="005A2466">
              <w:rPr>
                <w:rFonts w:ascii="Calibri" w:hAnsi="Calibri"/>
                <w:color w:val="000000"/>
                <w:sz w:val="20"/>
              </w:rPr>
              <w:t xml:space="preserve"> </w:t>
            </w:r>
            <w:proofErr w:type="spellStart"/>
            <w:r w:rsidR="005B738C" w:rsidRPr="004865C1">
              <w:rPr>
                <w:rFonts w:ascii="Calibri" w:eastAsia="Times New Roman" w:hAnsi="Calibri" w:cs="Calibri"/>
                <w:color w:val="000000"/>
                <w:sz w:val="20"/>
                <w:szCs w:val="20"/>
                <w:lang w:eastAsia="en-ID"/>
              </w:rPr>
              <w:t>wajib</w:t>
            </w:r>
            <w:proofErr w:type="spellEnd"/>
            <w:r w:rsidR="005B738C" w:rsidRPr="005A2466">
              <w:rPr>
                <w:rFonts w:ascii="Calibri" w:hAnsi="Calibri"/>
                <w:color w:val="000000"/>
                <w:sz w:val="20"/>
              </w:rPr>
              <w:t xml:space="preserve"> </w:t>
            </w:r>
            <w:proofErr w:type="spellStart"/>
            <w:r w:rsidR="005B738C" w:rsidRPr="005A2466">
              <w:rPr>
                <w:rFonts w:ascii="Calibri" w:hAnsi="Calibri"/>
                <w:color w:val="000000"/>
                <w:sz w:val="20"/>
              </w:rPr>
              <w:t>menjelaskan</w:t>
            </w:r>
            <w:proofErr w:type="spellEnd"/>
            <w:r w:rsidR="005B738C" w:rsidRPr="005A2466">
              <w:rPr>
                <w:rFonts w:ascii="Calibri" w:hAnsi="Calibri"/>
                <w:color w:val="000000"/>
                <w:sz w:val="20"/>
              </w:rPr>
              <w:t xml:space="preserve"> </w:t>
            </w:r>
            <w:proofErr w:type="spellStart"/>
            <w:r w:rsidRPr="005A2466">
              <w:rPr>
                <w:rFonts w:ascii="Calibri" w:hAnsi="Calibri"/>
                <w:color w:val="000000"/>
                <w:sz w:val="20"/>
              </w:rPr>
              <w:t>syarat-syarat</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Rencana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r w:rsidR="005B738C" w:rsidRPr="004865C1">
              <w:rPr>
                <w:rFonts w:ascii="Calibri" w:eastAsia="Times New Roman" w:hAnsi="Calibri" w:cs="Calibri"/>
                <w:color w:val="000000"/>
                <w:sz w:val="20"/>
                <w:szCs w:val="20"/>
                <w:lang w:eastAsia="en-ID"/>
              </w:rPr>
              <w:t xml:space="preserve"> </w:t>
            </w:r>
            <w:del w:id="699" w:author="OLTRE" w:date="2024-07-03T22:42:00Z">
              <w:r w:rsidR="005B738C" w:rsidRPr="004865C1">
                <w:rPr>
                  <w:rFonts w:ascii="Calibri" w:eastAsia="Times New Roman" w:hAnsi="Calibri" w:cs="Calibri"/>
                  <w:color w:val="000000"/>
                  <w:sz w:val="20"/>
                  <w:szCs w:val="20"/>
                  <w:lang w:eastAsia="en-ID"/>
                </w:rPr>
                <w:delText xml:space="preserve">dari Pemegang Saham </w:delText>
              </w:r>
            </w:del>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005B738C" w:rsidRPr="004865C1">
              <w:rPr>
                <w:rFonts w:ascii="Calibri" w:eastAsia="Times New Roman" w:hAnsi="Calibri" w:cs="Calibri"/>
                <w:color w:val="000000"/>
                <w:sz w:val="20"/>
                <w:szCs w:val="20"/>
                <w:lang w:eastAsia="en-ID"/>
              </w:rPr>
              <w:t>wajib</w:t>
            </w:r>
            <w:proofErr w:type="spellEnd"/>
            <w:r w:rsidR="005B738C" w:rsidRPr="004865C1">
              <w:rPr>
                <w:rFonts w:ascii="Calibri" w:eastAsia="Times New Roman" w:hAnsi="Calibri" w:cs="Calibri"/>
                <w:color w:val="000000"/>
                <w:sz w:val="20"/>
                <w:szCs w:val="20"/>
                <w:lang w:eastAsia="en-ID"/>
              </w:rPr>
              <w:t xml:space="preserve"> </w:t>
            </w:r>
            <w:del w:id="700" w:author="OLTRE" w:date="2024-07-03T22:42:00Z">
              <w:r w:rsidR="005B738C" w:rsidRPr="004865C1">
                <w:rPr>
                  <w:rFonts w:ascii="Calibri" w:eastAsia="Times New Roman" w:hAnsi="Calibri" w:cs="Calibri"/>
                  <w:color w:val="000000"/>
                  <w:sz w:val="20"/>
                  <w:szCs w:val="20"/>
                  <w:lang w:eastAsia="en-ID"/>
                </w:rPr>
                <w:delText xml:space="preserve">paling tidak </w:delText>
              </w:r>
            </w:del>
            <w:proofErr w:type="spellStart"/>
            <w:r w:rsidR="005B738C" w:rsidRPr="004865C1">
              <w:rPr>
                <w:rFonts w:ascii="Calibri" w:eastAsia="Times New Roman" w:hAnsi="Calibri" w:cs="Calibri"/>
                <w:color w:val="000000"/>
                <w:sz w:val="20"/>
                <w:szCs w:val="20"/>
                <w:lang w:eastAsia="en-ID"/>
              </w:rPr>
              <w:t>mencantumkan</w:t>
            </w:r>
            <w:proofErr w:type="spellEnd"/>
            <w:r w:rsidRPr="005A2466">
              <w:rPr>
                <w:rFonts w:ascii="Calibri" w:hAnsi="Calibri"/>
                <w:color w:val="000000"/>
                <w:sz w:val="20"/>
              </w:rPr>
              <w:t xml:space="preserve"> </w:t>
            </w:r>
            <w:proofErr w:type="spellStart"/>
            <w:ins w:id="701" w:author="OLTRE" w:date="2024-07-03T22:42:00Z">
              <w:r w:rsidR="00A93895">
                <w:rPr>
                  <w:rFonts w:ascii="Calibri" w:hAnsi="Calibri"/>
                  <w:color w:val="000000"/>
                  <w:sz w:val="20"/>
                </w:rPr>
                <w:t>setidaknya</w:t>
              </w:r>
              <w:proofErr w:type="spellEnd"/>
              <w:r w:rsidR="00A93895">
                <w:rPr>
                  <w:rFonts w:ascii="Calibri" w:hAnsi="Calibri"/>
                  <w:color w:val="000000"/>
                  <w:sz w:val="20"/>
                </w:rPr>
                <w:t xml:space="preserve"> </w:t>
              </w:r>
            </w:ins>
            <w:r w:rsidRPr="005A2466">
              <w:rPr>
                <w:rFonts w:ascii="Calibri" w:hAnsi="Calibri"/>
                <w:color w:val="000000"/>
                <w:sz w:val="20"/>
              </w:rPr>
              <w:t>(</w:t>
            </w:r>
            <w:proofErr w:type="spellStart"/>
            <w:r w:rsidRPr="005A2466">
              <w:rPr>
                <w:rFonts w:ascii="Calibri" w:hAnsi="Calibri"/>
                <w:color w:val="000000"/>
                <w:sz w:val="20"/>
              </w:rPr>
              <w:t>i</w:t>
            </w:r>
            <w:proofErr w:type="spellEnd"/>
            <w:r w:rsidRPr="005A2466">
              <w:rPr>
                <w:rFonts w:ascii="Calibri" w:hAnsi="Calibri"/>
                <w:color w:val="000000"/>
                <w:sz w:val="20"/>
              </w:rPr>
              <w:t xml:space="preserve">) </w:t>
            </w:r>
            <w:proofErr w:type="spellStart"/>
            <w:r w:rsidRPr="005A2466">
              <w:rPr>
                <w:rFonts w:ascii="Calibri" w:hAnsi="Calibri"/>
                <w:color w:val="000000"/>
                <w:sz w:val="20"/>
              </w:rPr>
              <w:t>jumlah</w:t>
            </w:r>
            <w:proofErr w:type="spellEnd"/>
            <w:r w:rsidRPr="005A2466">
              <w:rPr>
                <w:rFonts w:ascii="Calibri" w:hAnsi="Calibri"/>
                <w:color w:val="000000"/>
                <w:sz w:val="20"/>
              </w:rPr>
              <w:t xml:space="preserve"> Saham yang </w:t>
            </w:r>
            <w:del w:id="702" w:author="OLTRE" w:date="2024-07-03T22:42:00Z">
              <w:r w:rsidRPr="005A2466">
                <w:rPr>
                  <w:rFonts w:ascii="Calibri" w:hAnsi="Calibri"/>
                  <w:color w:val="000000"/>
                  <w:sz w:val="20"/>
                </w:rPr>
                <w:delText>direncanakan</w:delText>
              </w:r>
            </w:del>
            <w:proofErr w:type="spellStart"/>
            <w:ins w:id="703" w:author="OLTRE" w:date="2024-07-03T22:42:00Z">
              <w:r w:rsidR="00FC0F8C">
                <w:rPr>
                  <w:rFonts w:ascii="Calibri" w:hAnsi="Calibri"/>
                  <w:color w:val="000000"/>
                  <w:sz w:val="20"/>
                </w:rPr>
                <w:t>Pengalih</w:t>
              </w:r>
              <w:proofErr w:type="spellEnd"/>
              <w:r w:rsidR="00FC0F8C">
                <w:rPr>
                  <w:rFonts w:ascii="Calibri" w:hAnsi="Calibri"/>
                  <w:color w:val="000000"/>
                  <w:sz w:val="20"/>
                </w:rPr>
                <w:t xml:space="preserve"> </w:t>
              </w:r>
              <w:proofErr w:type="spellStart"/>
              <w:r w:rsidR="00FC0F8C">
                <w:rPr>
                  <w:rFonts w:ascii="Calibri" w:hAnsi="Calibri"/>
                  <w:color w:val="000000"/>
                  <w:sz w:val="20"/>
                </w:rPr>
                <w:t>ajukan</w:t>
              </w:r>
            </w:ins>
            <w:proofErr w:type="spellEnd"/>
            <w:r w:rsidR="00FC0F8C">
              <w:rPr>
                <w:rFonts w:ascii="Calibri" w:hAnsi="Calibri"/>
                <w:color w:val="000000"/>
                <w:sz w:val="20"/>
              </w:rPr>
              <w:t xml:space="preserve"> </w:t>
            </w:r>
            <w:proofErr w:type="spellStart"/>
            <w:r w:rsidR="00FC0F8C">
              <w:rPr>
                <w:rFonts w:ascii="Calibri" w:hAnsi="Calibri"/>
                <w:color w:val="000000"/>
                <w:sz w:val="20"/>
              </w:rPr>
              <w:t>untuk</w:t>
            </w:r>
            <w:proofErr w:type="spellEnd"/>
            <w:r w:rsidR="00FC0F8C">
              <w:rPr>
                <w:rFonts w:ascii="Calibri" w:hAnsi="Calibri"/>
                <w:color w:val="000000"/>
                <w:sz w:val="20"/>
              </w:rPr>
              <w:t xml:space="preserve"> </w:t>
            </w:r>
            <w:proofErr w:type="spellStart"/>
            <w:r w:rsidR="00FC0F8C">
              <w:rPr>
                <w:rFonts w:ascii="Calibri" w:hAnsi="Calibri"/>
                <w:color w:val="000000"/>
                <w:sz w:val="20"/>
              </w:rPr>
              <w:t>dialihkan</w:t>
            </w:r>
            <w:proofErr w:type="spellEnd"/>
            <w:r w:rsidR="00FC0F8C">
              <w:rPr>
                <w:rFonts w:ascii="Calibri" w:hAnsi="Calibri"/>
                <w:color w:val="000000"/>
                <w:sz w:val="20"/>
              </w:rPr>
              <w:t xml:space="preserve"> </w:t>
            </w:r>
            <w:r w:rsidRPr="005A2466">
              <w:rPr>
                <w:rFonts w:ascii="Calibri" w:hAnsi="Calibri"/>
                <w:color w:val="000000"/>
                <w:sz w:val="20"/>
              </w:rPr>
              <w:t>(</w:t>
            </w:r>
            <w:r w:rsidRPr="005A2466">
              <w:rPr>
                <w:rFonts w:ascii="Calibri" w:hAnsi="Calibri"/>
                <w:b/>
                <w:color w:val="000000"/>
                <w:sz w:val="20"/>
              </w:rPr>
              <w:t xml:space="preserve">“Saham </w:t>
            </w:r>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Pertama</w:t>
            </w:r>
            <w:proofErr w:type="spellEnd"/>
            <w:r w:rsidRPr="005A2466">
              <w:rPr>
                <w:rFonts w:ascii="Calibri" w:hAnsi="Calibri"/>
                <w:b/>
                <w:color w:val="000000"/>
                <w:sz w:val="20"/>
              </w:rPr>
              <w:t>”</w:t>
            </w:r>
            <w:r w:rsidRPr="005A2466">
              <w:rPr>
                <w:rFonts w:ascii="Calibri" w:hAnsi="Calibri"/>
                <w:color w:val="000000"/>
                <w:sz w:val="20"/>
              </w:rPr>
              <w:t xml:space="preserve">), (ii) </w:t>
            </w:r>
            <w:proofErr w:type="spellStart"/>
            <w:r w:rsidRPr="005A2466">
              <w:rPr>
                <w:rFonts w:ascii="Calibri" w:hAnsi="Calibri"/>
                <w:color w:val="000000"/>
                <w:sz w:val="20"/>
              </w:rPr>
              <w:t>nama</w:t>
            </w:r>
            <w:proofErr w:type="spellEnd"/>
            <w:r w:rsidRPr="005A2466">
              <w:rPr>
                <w:rFonts w:ascii="Calibri" w:hAnsi="Calibri"/>
                <w:color w:val="000000"/>
                <w:sz w:val="20"/>
              </w:rPr>
              <w:t xml:space="preserve"> dan </w:t>
            </w:r>
            <w:proofErr w:type="spellStart"/>
            <w:r w:rsidRPr="005A2466">
              <w:rPr>
                <w:rFonts w:ascii="Calibri" w:hAnsi="Calibri"/>
                <w:color w:val="000000"/>
                <w:sz w:val="20"/>
              </w:rPr>
              <w:t>alamat</w:t>
            </w:r>
            <w:proofErr w:type="spellEnd"/>
            <w:del w:id="704" w:author="OLTRE" w:date="2024-07-03T22:42:00Z">
              <w:r w:rsidRPr="005A2466">
                <w:rPr>
                  <w:rFonts w:ascii="Calibri" w:hAnsi="Calibri"/>
                  <w:color w:val="000000"/>
                  <w:sz w:val="20"/>
                </w:rPr>
                <w:delText xml:space="preserve"> dari</w:delText>
              </w:r>
            </w:del>
            <w:r w:rsidRPr="005A2466">
              <w:rPr>
                <w:rFonts w:ascii="Calibri" w:hAnsi="Calibri"/>
                <w:color w:val="000000"/>
                <w:sz w:val="20"/>
              </w:rPr>
              <w:t xml:space="preserve"> </w:t>
            </w:r>
            <w:proofErr w:type="spellStart"/>
            <w:r w:rsidRPr="005A2466">
              <w:rPr>
                <w:rFonts w:ascii="Calibri" w:hAnsi="Calibri"/>
                <w:color w:val="000000"/>
                <w:sz w:val="20"/>
              </w:rPr>
              <w:t>calon</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(iii) </w:t>
            </w:r>
            <w:proofErr w:type="spellStart"/>
            <w:r w:rsidRPr="005A2466">
              <w:rPr>
                <w:rFonts w:ascii="Calibri" w:hAnsi="Calibri"/>
                <w:color w:val="000000"/>
                <w:sz w:val="20"/>
              </w:rPr>
              <w:t>jumlah</w:t>
            </w:r>
            <w:proofErr w:type="spellEnd"/>
            <w:r w:rsidRPr="005A2466">
              <w:rPr>
                <w:rFonts w:ascii="Calibri" w:hAnsi="Calibri"/>
                <w:color w:val="000000"/>
                <w:sz w:val="20"/>
              </w:rPr>
              <w:t xml:space="preserve"> dan </w:t>
            </w:r>
            <w:proofErr w:type="spellStart"/>
            <w:r w:rsidRPr="005A2466">
              <w:rPr>
                <w:rFonts w:ascii="Calibri" w:hAnsi="Calibri"/>
                <w:color w:val="000000"/>
                <w:sz w:val="20"/>
              </w:rPr>
              <w:t>bentuk</w:t>
            </w:r>
            <w:proofErr w:type="spellEnd"/>
            <w:r w:rsidRPr="005A2466">
              <w:rPr>
                <w:rFonts w:ascii="Calibri" w:hAnsi="Calibri"/>
                <w:color w:val="000000"/>
                <w:sz w:val="20"/>
              </w:rPr>
              <w:t xml:space="preserve"> </w:t>
            </w:r>
            <w:proofErr w:type="spellStart"/>
            <w:r w:rsidRPr="005A2466">
              <w:rPr>
                <w:rFonts w:ascii="Calibri" w:hAnsi="Calibri"/>
                <w:color w:val="000000"/>
                <w:sz w:val="20"/>
              </w:rPr>
              <w:t>pembayaran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harga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diusulkan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dibayarkan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calon</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dan (iv)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diusulkan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del w:id="705" w:author="OLTRE" w:date="2024-07-03T22:42:00Z">
              <w:r w:rsidRPr="005A2466">
                <w:rPr>
                  <w:rFonts w:ascii="Calibri" w:hAnsi="Calibri"/>
                  <w:color w:val="000000"/>
                  <w:sz w:val="20"/>
                </w:rPr>
                <w:delText>penyelesauan bagi</w:delText>
              </w:r>
            </w:del>
            <w:proofErr w:type="spellStart"/>
            <w:ins w:id="706" w:author="OLTRE" w:date="2024-07-03T22:42:00Z">
              <w:r w:rsidRPr="005A2466">
                <w:rPr>
                  <w:rFonts w:ascii="Calibri" w:hAnsi="Calibri"/>
                  <w:color w:val="000000"/>
                  <w:sz w:val="20"/>
                </w:rPr>
                <w:t>penyelesa</w:t>
              </w:r>
              <w:r w:rsidR="00D72EC5">
                <w:rPr>
                  <w:rFonts w:ascii="Calibri" w:hAnsi="Calibri"/>
                  <w:color w:val="000000"/>
                  <w:sz w:val="20"/>
                </w:rPr>
                <w:t>i</w:t>
              </w:r>
              <w:r w:rsidRPr="005A2466">
                <w:rPr>
                  <w:rFonts w:ascii="Calibri" w:hAnsi="Calibri"/>
                  <w:color w:val="000000"/>
                  <w:sz w:val="20"/>
                </w:rPr>
                <w:t>an</w:t>
              </w:r>
            </w:ins>
            <w:proofErr w:type="spellEnd"/>
            <w:r w:rsidRPr="005A2466">
              <w:rPr>
                <w:rFonts w:ascii="Calibri" w:hAnsi="Calibri"/>
                <w:color w:val="000000"/>
                <w:sz w:val="20"/>
              </w:rPr>
              <w:t xml:space="preserve"> </w:t>
            </w:r>
            <w:proofErr w:type="spellStart"/>
            <w:r w:rsidRPr="005A2466">
              <w:rPr>
                <w:rFonts w:ascii="Calibri" w:hAnsi="Calibri"/>
                <w:color w:val="000000"/>
                <w:sz w:val="20"/>
              </w:rPr>
              <w:t>Rencana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00DD1C00">
              <w:rPr>
                <w:rFonts w:ascii="Calibri" w:hAnsi="Calibri"/>
                <w:color w:val="000000"/>
                <w:sz w:val="20"/>
              </w:rPr>
              <w:t>.</w:t>
            </w:r>
          </w:p>
          <w:p w14:paraId="16F12113" w14:textId="77777777" w:rsidR="00DD1C00" w:rsidRDefault="00DD1C00" w:rsidP="00DD1C00">
            <w:pPr>
              <w:pStyle w:val="ListParagraph"/>
              <w:spacing w:after="0" w:line="240" w:lineRule="auto"/>
              <w:ind w:left="603"/>
              <w:jc w:val="both"/>
              <w:textAlignment w:val="baseline"/>
              <w:rPr>
                <w:rFonts w:ascii="Calibri" w:hAnsi="Calibri"/>
                <w:color w:val="000000"/>
                <w:sz w:val="20"/>
              </w:rPr>
            </w:pPr>
          </w:p>
          <w:p w14:paraId="7AE794E3" w14:textId="40714708" w:rsidR="00D9793C" w:rsidRPr="005A2466" w:rsidRDefault="00134E27" w:rsidP="00BA45BC">
            <w:pPr>
              <w:pStyle w:val="ListParagraph"/>
              <w:numPr>
                <w:ilvl w:val="2"/>
                <w:numId w:val="159"/>
              </w:numPr>
              <w:spacing w:after="0" w:line="240" w:lineRule="auto"/>
              <w:ind w:left="603" w:hanging="603"/>
              <w:jc w:val="both"/>
              <w:textAlignment w:val="baseline"/>
              <w:rPr>
                <w:rFonts w:ascii="Calibri" w:hAnsi="Calibri"/>
                <w:color w:val="000000"/>
                <w:sz w:val="20"/>
              </w:rPr>
            </w:pPr>
            <w:proofErr w:type="spellStart"/>
            <w:r w:rsidRPr="005A2466">
              <w:rPr>
                <w:rFonts w:ascii="Calibri" w:hAnsi="Calibri"/>
                <w:iCs/>
                <w:color w:val="000000"/>
                <w:sz w:val="20"/>
              </w:rPr>
              <w:lastRenderedPageBreak/>
              <w:t>Tiap</w:t>
            </w:r>
            <w:proofErr w:type="spellEnd"/>
            <w:r w:rsidRPr="005A2466">
              <w:rPr>
                <w:rFonts w:ascii="Calibri" w:hAnsi="Calibri"/>
                <w:color w:val="000000"/>
                <w:sz w:val="20"/>
              </w:rPr>
              <w:t xml:space="preserve"> </w:t>
            </w:r>
            <w:proofErr w:type="spellStart"/>
            <w:r w:rsidR="00D9793C" w:rsidRPr="005A2466">
              <w:rPr>
                <w:rFonts w:ascii="Calibri" w:hAnsi="Calibri"/>
                <w:color w:val="000000"/>
                <w:sz w:val="20"/>
              </w:rPr>
              <w:t>Pemegang</w:t>
            </w:r>
            <w:proofErr w:type="spellEnd"/>
            <w:r w:rsidR="00D9793C" w:rsidRPr="005A2466">
              <w:rPr>
                <w:rFonts w:ascii="Calibri" w:hAnsi="Calibri"/>
                <w:color w:val="000000"/>
                <w:sz w:val="20"/>
              </w:rPr>
              <w:t xml:space="preserve"> Saham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membeli</w:t>
            </w:r>
            <w:proofErr w:type="spellEnd"/>
            <w:r w:rsidRPr="005A2466">
              <w:rPr>
                <w:rFonts w:ascii="Calibri" w:hAnsi="Calibri"/>
                <w:color w:val="000000"/>
                <w:sz w:val="20"/>
              </w:rPr>
              <w:t xml:space="preserve"> </w:t>
            </w:r>
            <w:del w:id="707" w:author="OLTRE" w:date="2024-07-03T22:42:00Z">
              <w:r w:rsidR="005B738C" w:rsidRPr="004865C1">
                <w:rPr>
                  <w:rFonts w:ascii="Calibri" w:eastAsia="Times New Roman" w:hAnsi="Calibri" w:cs="Calibri"/>
                  <w:color w:val="000000"/>
                  <w:sz w:val="20"/>
                  <w:szCs w:val="20"/>
                  <w:lang w:eastAsia="en-ID"/>
                </w:rPr>
                <w:delText>sejumlah</w:delText>
              </w:r>
            </w:del>
            <w:proofErr w:type="spellStart"/>
            <w:ins w:id="708" w:author="OLTRE" w:date="2024-07-03T22:42:00Z">
              <w:r w:rsidR="00704EA1">
                <w:rPr>
                  <w:rFonts w:ascii="Calibri" w:hAnsi="Calibri"/>
                  <w:color w:val="000000"/>
                  <w:sz w:val="20"/>
                </w:rPr>
                <w:t>hingga</w:t>
              </w:r>
            </w:ins>
            <w:proofErr w:type="spellEnd"/>
            <w:r w:rsidR="00704EA1">
              <w:rPr>
                <w:rFonts w:ascii="Calibri" w:hAnsi="Calibri"/>
                <w:color w:val="000000"/>
                <w:sz w:val="20"/>
              </w:rPr>
              <w:t xml:space="preserve"> </w:t>
            </w:r>
            <w:proofErr w:type="spellStart"/>
            <w:r w:rsidR="000172F8">
              <w:rPr>
                <w:rFonts w:ascii="Calibri" w:eastAsia="Times New Roman" w:hAnsi="Calibri" w:cs="Calibri"/>
                <w:color w:val="000000"/>
                <w:sz w:val="20"/>
                <w:szCs w:val="20"/>
                <w:lang w:eastAsia="en-ID"/>
              </w:rPr>
              <w:t>porsi</w:t>
            </w:r>
            <w:proofErr w:type="spellEnd"/>
            <w:r w:rsidR="000172F8">
              <w:rPr>
                <w:rFonts w:ascii="Calibri" w:eastAsia="Times New Roman" w:hAnsi="Calibri" w:cs="Calibri"/>
                <w:color w:val="000000"/>
                <w:sz w:val="20"/>
                <w:szCs w:val="20"/>
                <w:lang w:eastAsia="en-ID"/>
              </w:rPr>
              <w:t xml:space="preserve"> pro </w:t>
            </w:r>
            <w:del w:id="709" w:author="OLTRE" w:date="2024-07-03T22:42:00Z">
              <w:r w:rsidR="000172F8">
                <w:rPr>
                  <w:rFonts w:ascii="Calibri" w:eastAsia="Times New Roman" w:hAnsi="Calibri" w:cs="Calibri"/>
                  <w:color w:val="000000"/>
                  <w:sz w:val="20"/>
                  <w:szCs w:val="20"/>
                  <w:lang w:eastAsia="en-ID"/>
                </w:rPr>
                <w:delText xml:space="preserve">rata </w:delText>
              </w:r>
              <w:r w:rsidRPr="005A2466">
                <w:rPr>
                  <w:rFonts w:ascii="Calibri" w:hAnsi="Calibri"/>
                  <w:color w:val="000000"/>
                  <w:sz w:val="20"/>
                </w:rPr>
                <w:delText xml:space="preserve">berdasarkan Hak </w:delText>
              </w:r>
              <w:r w:rsidRPr="004865C1">
                <w:rPr>
                  <w:rFonts w:ascii="Calibri" w:eastAsia="Times New Roman" w:hAnsi="Calibri" w:cs="Calibri"/>
                  <w:color w:val="000000"/>
                  <w:sz w:val="20"/>
                  <w:szCs w:val="20"/>
                  <w:lang w:eastAsia="en-ID"/>
                </w:rPr>
                <w:delText>Penolak</w:delText>
              </w:r>
              <w:r w:rsidR="005B738C" w:rsidRPr="004865C1">
                <w:rPr>
                  <w:rFonts w:ascii="Calibri" w:eastAsia="Times New Roman" w:hAnsi="Calibri" w:cs="Calibri"/>
                  <w:color w:val="000000"/>
                  <w:sz w:val="20"/>
                  <w:szCs w:val="20"/>
                  <w:lang w:eastAsia="en-ID"/>
                </w:rPr>
                <w:delText>a</w:delText>
              </w:r>
              <w:r w:rsidRPr="004865C1">
                <w:rPr>
                  <w:rFonts w:ascii="Calibri" w:eastAsia="Times New Roman" w:hAnsi="Calibri" w:cs="Calibri"/>
                  <w:color w:val="000000"/>
                  <w:sz w:val="20"/>
                  <w:szCs w:val="20"/>
                  <w:lang w:eastAsia="en-ID"/>
                </w:rPr>
                <w:delText>n</w:delText>
              </w:r>
            </w:del>
            <w:proofErr w:type="spellStart"/>
            <w:ins w:id="710" w:author="OLTRE" w:date="2024-07-03T22:42:00Z">
              <w:r w:rsidR="000172F8">
                <w:rPr>
                  <w:rFonts w:ascii="Calibri" w:eastAsia="Times New Roman" w:hAnsi="Calibri" w:cs="Calibri"/>
                  <w:color w:val="000000"/>
                  <w:sz w:val="20"/>
                  <w:szCs w:val="20"/>
                  <w:lang w:eastAsia="en-ID"/>
                </w:rPr>
                <w:t>rata</w:t>
              </w:r>
              <w:r w:rsidR="00704EA1">
                <w:rPr>
                  <w:rFonts w:ascii="Calibri" w:eastAsia="Times New Roman" w:hAnsi="Calibri" w:cs="Calibri"/>
                  <w:color w:val="000000"/>
                  <w:sz w:val="20"/>
                  <w:szCs w:val="20"/>
                  <w:lang w:eastAsia="en-ID"/>
                </w:rPr>
                <w:t>nya</w:t>
              </w:r>
              <w:proofErr w:type="spellEnd"/>
              <w:r w:rsidR="00704EA1">
                <w:rPr>
                  <w:rFonts w:ascii="Calibri" w:eastAsia="Times New Roman" w:hAnsi="Calibri" w:cs="Calibri"/>
                  <w:color w:val="000000"/>
                  <w:sz w:val="20"/>
                  <w:szCs w:val="20"/>
                  <w:lang w:eastAsia="en-ID"/>
                </w:rPr>
                <w:t xml:space="preserve"> </w:t>
              </w:r>
              <w:proofErr w:type="spellStart"/>
              <w:r w:rsidR="00704EA1">
                <w:rPr>
                  <w:rFonts w:ascii="Calibri" w:eastAsia="Times New Roman" w:hAnsi="Calibri" w:cs="Calibri"/>
                  <w:color w:val="000000"/>
                  <w:sz w:val="20"/>
                  <w:szCs w:val="20"/>
                  <w:lang w:eastAsia="en-ID"/>
                </w:rPr>
                <w:t>atas</w:t>
              </w:r>
              <w:proofErr w:type="spellEnd"/>
              <w:r w:rsidR="00704EA1">
                <w:rPr>
                  <w:rFonts w:ascii="Calibri" w:eastAsia="Times New Roman" w:hAnsi="Calibri" w:cs="Calibri"/>
                  <w:color w:val="000000"/>
                  <w:sz w:val="20"/>
                  <w:szCs w:val="20"/>
                  <w:lang w:eastAsia="en-ID"/>
                </w:rPr>
                <w:t xml:space="preserve"> Saham </w:t>
              </w:r>
              <w:proofErr w:type="spellStart"/>
              <w:r w:rsidR="00704EA1">
                <w:rPr>
                  <w:rFonts w:ascii="Calibri" w:eastAsia="Times New Roman" w:hAnsi="Calibri" w:cs="Calibri"/>
                  <w:color w:val="000000"/>
                  <w:sz w:val="20"/>
                  <w:szCs w:val="20"/>
                  <w:lang w:eastAsia="en-ID"/>
                </w:rPr>
                <w:t>Penawaran</w:t>
              </w:r>
            </w:ins>
            <w:proofErr w:type="spellEnd"/>
            <w:r w:rsidR="00704EA1">
              <w:rPr>
                <w:rFonts w:ascii="Calibri" w:eastAsia="Times New Roman" w:hAnsi="Calibri" w:cs="Calibri"/>
                <w:color w:val="000000"/>
                <w:sz w:val="20"/>
                <w:szCs w:val="20"/>
                <w:lang w:eastAsia="en-ID"/>
              </w:rPr>
              <w:t xml:space="preserve"> </w:t>
            </w:r>
            <w:proofErr w:type="spellStart"/>
            <w:r w:rsidR="00704EA1">
              <w:rPr>
                <w:rFonts w:ascii="Calibri" w:eastAsia="Times New Roman" w:hAnsi="Calibri" w:cs="Calibri"/>
                <w:color w:val="000000"/>
                <w:sz w:val="20"/>
                <w:szCs w:val="20"/>
                <w:lang w:eastAsia="en-ID"/>
              </w:rPr>
              <w:t>Pertama</w:t>
            </w:r>
            <w:proofErr w:type="spellEnd"/>
            <w:r w:rsidR="00704EA1">
              <w:rPr>
                <w:rFonts w:ascii="Calibri" w:eastAsia="Times New Roman" w:hAnsi="Calibri" w:cs="Calibri"/>
                <w:color w:val="000000"/>
                <w:sz w:val="20"/>
                <w:szCs w:val="20"/>
                <w:lang w:eastAsia="en-ID"/>
              </w:rPr>
              <w:t xml:space="preserve"> </w:t>
            </w:r>
            <w:proofErr w:type="spellStart"/>
            <w:r w:rsidR="00704EA1">
              <w:rPr>
                <w:rFonts w:ascii="Calibri" w:eastAsia="Times New Roman" w:hAnsi="Calibri" w:cs="Calibri"/>
                <w:color w:val="000000"/>
                <w:sz w:val="20"/>
                <w:szCs w:val="20"/>
                <w:lang w:eastAsia="en-ID"/>
              </w:rPr>
              <w:t>dari</w:t>
            </w:r>
            <w:proofErr w:type="spellEnd"/>
            <w:r w:rsidR="00704EA1">
              <w:rPr>
                <w:rFonts w:ascii="Calibri" w:eastAsia="Times New Roman" w:hAnsi="Calibri" w:cs="Calibri"/>
                <w:color w:val="000000"/>
                <w:sz w:val="20"/>
                <w:szCs w:val="20"/>
                <w:lang w:eastAsia="en-ID"/>
              </w:rPr>
              <w:t xml:space="preserve"> </w:t>
            </w:r>
            <w:proofErr w:type="spellStart"/>
            <w:r w:rsidR="00704EA1">
              <w:rPr>
                <w:rFonts w:ascii="Calibri" w:eastAsia="Times New Roman" w:hAnsi="Calibri" w:cs="Calibri"/>
                <w:color w:val="000000"/>
                <w:sz w:val="20"/>
                <w:szCs w:val="20"/>
                <w:lang w:eastAsia="en-ID"/>
              </w:rPr>
              <w:t>Pengalih</w:t>
            </w:r>
            <w:proofErr w:type="spellEnd"/>
            <w:r w:rsidR="00704EA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dengan</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harga</w:t>
            </w:r>
            <w:proofErr w:type="spellEnd"/>
            <w:r w:rsidR="005B738C" w:rsidRPr="004865C1">
              <w:rPr>
                <w:rFonts w:ascii="Calibri" w:eastAsia="Times New Roman" w:hAnsi="Calibri" w:cs="Calibri"/>
                <w:color w:val="000000"/>
                <w:sz w:val="20"/>
                <w:szCs w:val="20"/>
                <w:lang w:eastAsia="en-ID"/>
              </w:rPr>
              <w:t xml:space="preserve"> yang </w:t>
            </w:r>
            <w:proofErr w:type="spellStart"/>
            <w:r w:rsidR="005B738C" w:rsidRPr="004865C1">
              <w:rPr>
                <w:rFonts w:ascii="Calibri" w:eastAsia="Times New Roman" w:hAnsi="Calibri" w:cs="Calibri"/>
                <w:color w:val="000000"/>
                <w:sz w:val="20"/>
                <w:szCs w:val="20"/>
                <w:lang w:eastAsia="en-ID"/>
              </w:rPr>
              <w:t>sama</w:t>
            </w:r>
            <w:proofErr w:type="spellEnd"/>
            <w:r w:rsidR="005B738C" w:rsidRPr="004865C1">
              <w:rPr>
                <w:rFonts w:ascii="Calibri" w:eastAsia="Times New Roman" w:hAnsi="Calibri" w:cs="Calibri"/>
                <w:color w:val="000000"/>
                <w:sz w:val="20"/>
                <w:szCs w:val="20"/>
                <w:lang w:eastAsia="en-ID"/>
              </w:rPr>
              <w:t xml:space="preserve"> dan </w:t>
            </w:r>
            <w:proofErr w:type="spellStart"/>
            <w:ins w:id="711" w:author="OLTRE" w:date="2024-07-03T22:42:00Z">
              <w:r w:rsidR="00704EA1">
                <w:rPr>
                  <w:rFonts w:ascii="Calibri" w:eastAsia="Times New Roman" w:hAnsi="Calibri" w:cs="Calibri"/>
                  <w:color w:val="000000"/>
                  <w:sz w:val="20"/>
                  <w:szCs w:val="20"/>
                  <w:lang w:eastAsia="en-ID"/>
                </w:rPr>
                <w:t>dengan</w:t>
              </w:r>
              <w:proofErr w:type="spellEnd"/>
              <w:r w:rsidR="00704EA1">
                <w:rPr>
                  <w:rFonts w:ascii="Calibri" w:eastAsia="Times New Roman" w:hAnsi="Calibri" w:cs="Calibri"/>
                  <w:color w:val="000000"/>
                  <w:sz w:val="20"/>
                  <w:szCs w:val="20"/>
                  <w:lang w:eastAsia="en-ID"/>
                </w:rPr>
                <w:t xml:space="preserve"> </w:t>
              </w:r>
            </w:ins>
            <w:proofErr w:type="spellStart"/>
            <w:r w:rsidR="005B738C" w:rsidRPr="004865C1">
              <w:rPr>
                <w:rFonts w:ascii="Calibri" w:eastAsia="Times New Roman" w:hAnsi="Calibri" w:cs="Calibri"/>
                <w:color w:val="000000"/>
                <w:sz w:val="20"/>
                <w:szCs w:val="20"/>
                <w:lang w:eastAsia="en-ID"/>
              </w:rPr>
              <w:t>syarat</w:t>
            </w:r>
            <w:proofErr w:type="spellEnd"/>
            <w:r w:rsidR="005B738C" w:rsidRPr="004865C1">
              <w:rPr>
                <w:rFonts w:ascii="Calibri" w:eastAsia="Times New Roman" w:hAnsi="Calibri" w:cs="Calibri"/>
                <w:color w:val="000000"/>
                <w:sz w:val="20"/>
                <w:szCs w:val="20"/>
                <w:lang w:eastAsia="en-ID"/>
              </w:rPr>
              <w:t xml:space="preserve"> yang </w:t>
            </w:r>
            <w:proofErr w:type="spellStart"/>
            <w:r w:rsidR="005B738C" w:rsidRPr="004865C1">
              <w:rPr>
                <w:rFonts w:ascii="Calibri" w:eastAsia="Times New Roman" w:hAnsi="Calibri" w:cs="Calibri"/>
                <w:color w:val="000000"/>
                <w:sz w:val="20"/>
                <w:szCs w:val="20"/>
                <w:lang w:eastAsia="en-ID"/>
              </w:rPr>
              <w:t>tidak</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lebih</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merugikan</w:t>
            </w:r>
            <w:proofErr w:type="spellEnd"/>
            <w:r w:rsidR="005B738C" w:rsidRPr="004865C1">
              <w:rPr>
                <w:rFonts w:ascii="Calibri" w:eastAsia="Times New Roman" w:hAnsi="Calibri" w:cs="Calibri"/>
                <w:color w:val="000000"/>
                <w:sz w:val="20"/>
                <w:szCs w:val="20"/>
                <w:lang w:eastAsia="en-ID"/>
              </w:rPr>
              <w:t xml:space="preserve"> </w:t>
            </w:r>
            <w:del w:id="712" w:author="OLTRE" w:date="2024-07-03T22:42:00Z">
              <w:r w:rsidR="005B738C" w:rsidRPr="004865C1">
                <w:rPr>
                  <w:rFonts w:ascii="Calibri" w:eastAsia="Times New Roman" w:hAnsi="Calibri" w:cs="Calibri"/>
                  <w:color w:val="000000"/>
                  <w:sz w:val="20"/>
                  <w:szCs w:val="20"/>
                  <w:lang w:eastAsia="en-ID"/>
                </w:rPr>
                <w:delText>kepada</w:delText>
              </w:r>
            </w:del>
            <w:proofErr w:type="spellStart"/>
            <w:ins w:id="713" w:author="OLTRE" w:date="2024-07-03T22:42:00Z">
              <w:r w:rsidR="00704EA1">
                <w:rPr>
                  <w:rFonts w:ascii="Calibri" w:eastAsia="Times New Roman" w:hAnsi="Calibri" w:cs="Calibri"/>
                  <w:color w:val="000000"/>
                  <w:sz w:val="20"/>
                  <w:szCs w:val="20"/>
                  <w:lang w:eastAsia="en-ID"/>
                </w:rPr>
                <w:t>bagi</w:t>
              </w:r>
            </w:ins>
            <w:proofErr w:type="spellEnd"/>
            <w:r w:rsidR="00704EA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Pengalih</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dari</w:t>
            </w:r>
            <w:proofErr w:type="spellEnd"/>
            <w:r w:rsidR="005B738C" w:rsidRPr="004865C1">
              <w:rPr>
                <w:rFonts w:ascii="Calibri" w:eastAsia="Times New Roman" w:hAnsi="Calibri" w:cs="Calibri"/>
                <w:color w:val="000000"/>
                <w:sz w:val="20"/>
                <w:szCs w:val="20"/>
                <w:lang w:eastAsia="en-ID"/>
              </w:rPr>
              <w:t xml:space="preserve"> yang </w:t>
            </w:r>
            <w:proofErr w:type="spellStart"/>
            <w:r w:rsidR="005B738C" w:rsidRPr="004865C1">
              <w:rPr>
                <w:rFonts w:ascii="Calibri" w:eastAsia="Times New Roman" w:hAnsi="Calibri" w:cs="Calibri"/>
                <w:color w:val="000000"/>
                <w:sz w:val="20"/>
                <w:szCs w:val="20"/>
                <w:lang w:eastAsia="en-ID"/>
              </w:rPr>
              <w:t>tercantum</w:t>
            </w:r>
            <w:proofErr w:type="spellEnd"/>
            <w:r w:rsidR="005B738C" w:rsidRPr="004865C1">
              <w:rPr>
                <w:rFonts w:ascii="Calibri" w:eastAsia="Times New Roman" w:hAnsi="Calibri" w:cs="Calibri"/>
                <w:color w:val="000000"/>
                <w:sz w:val="20"/>
                <w:szCs w:val="20"/>
                <w:lang w:eastAsia="en-ID"/>
              </w:rPr>
              <w:t xml:space="preserve"> </w:t>
            </w:r>
            <w:del w:id="714" w:author="OLTRE" w:date="2024-07-03T22:42:00Z">
              <w:r w:rsidR="005B738C" w:rsidRPr="004865C1">
                <w:rPr>
                  <w:rFonts w:ascii="Calibri" w:eastAsia="Times New Roman" w:hAnsi="Calibri" w:cs="Calibri"/>
                  <w:color w:val="000000"/>
                  <w:sz w:val="20"/>
                  <w:szCs w:val="20"/>
                  <w:lang w:eastAsia="en-ID"/>
                </w:rPr>
                <w:delText xml:space="preserve">pada </w:delText>
              </w:r>
            </w:del>
            <w:ins w:id="715" w:author="OLTRE" w:date="2024-07-03T22:42:00Z">
              <w:r w:rsidR="00704EA1">
                <w:rPr>
                  <w:rFonts w:ascii="Calibri" w:eastAsia="Times New Roman" w:hAnsi="Calibri" w:cs="Calibri"/>
                  <w:color w:val="000000"/>
                  <w:sz w:val="20"/>
                  <w:szCs w:val="20"/>
                  <w:lang w:eastAsia="en-ID"/>
                </w:rPr>
                <w:t>di</w:t>
              </w:r>
            </w:ins>
            <w:r w:rsidR="00704EA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Pemberitahuan</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Penawaran</w:t>
            </w:r>
            <w:proofErr w:type="spellEnd"/>
            <w:r w:rsidRPr="004865C1">
              <w:rPr>
                <w:rFonts w:ascii="Calibri" w:eastAsia="Times New Roman" w:hAnsi="Calibri" w:cs="Calibri"/>
                <w:color w:val="000000"/>
                <w:sz w:val="20"/>
                <w:szCs w:val="20"/>
                <w:lang w:eastAsia="en-ID"/>
              </w:rPr>
              <w:t xml:space="preserve"> </w:t>
            </w:r>
            <w:r w:rsidRPr="005A2466">
              <w:rPr>
                <w:rFonts w:ascii="Calibri" w:hAnsi="Calibri"/>
                <w:color w:val="000000"/>
                <w:sz w:val="20"/>
              </w:rPr>
              <w:t>(“</w:t>
            </w:r>
            <w:proofErr w:type="spellStart"/>
            <w:r w:rsidRPr="005A2466">
              <w:rPr>
                <w:rFonts w:ascii="Calibri" w:hAnsi="Calibri"/>
                <w:b/>
                <w:color w:val="000000"/>
                <w:sz w:val="20"/>
              </w:rPr>
              <w:t>Hak</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Penolakan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Pertama</w:t>
            </w:r>
            <w:proofErr w:type="spellEnd"/>
            <w:r w:rsidRPr="005A2466">
              <w:rPr>
                <w:rFonts w:ascii="Calibri" w:hAnsi="Calibri"/>
                <w:color w:val="000000"/>
                <w:sz w:val="20"/>
              </w:rPr>
              <w:t>”).</w:t>
            </w:r>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Sehubungan</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dengan</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Hak</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Penolakan</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Pertama</w:t>
            </w:r>
            <w:proofErr w:type="spellEnd"/>
            <w:r w:rsidR="005B738C" w:rsidRPr="004865C1">
              <w:rPr>
                <w:rFonts w:ascii="Calibri" w:eastAsia="Times New Roman" w:hAnsi="Calibri" w:cs="Calibri"/>
                <w:color w:val="000000"/>
                <w:sz w:val="20"/>
                <w:szCs w:val="20"/>
                <w:lang w:eastAsia="en-ID"/>
              </w:rPr>
              <w:t xml:space="preserve"> pada </w:t>
            </w:r>
            <w:proofErr w:type="spellStart"/>
            <w:r w:rsidR="005B738C" w:rsidRPr="004865C1">
              <w:rPr>
                <w:rFonts w:ascii="Calibri" w:eastAsia="Times New Roman" w:hAnsi="Calibri" w:cs="Calibri"/>
                <w:color w:val="000000"/>
                <w:sz w:val="20"/>
                <w:szCs w:val="20"/>
                <w:lang w:eastAsia="en-ID"/>
              </w:rPr>
              <w:t>Pasal</w:t>
            </w:r>
            <w:proofErr w:type="spellEnd"/>
            <w:r w:rsidR="005B738C" w:rsidRPr="004865C1">
              <w:rPr>
                <w:rFonts w:ascii="Calibri" w:eastAsia="Times New Roman" w:hAnsi="Calibri" w:cs="Calibri"/>
                <w:color w:val="000000"/>
                <w:sz w:val="20"/>
                <w:szCs w:val="20"/>
                <w:lang w:eastAsia="en-ID"/>
              </w:rPr>
              <w:t xml:space="preserve"> 7.1.2 dan 7.1.3, </w:t>
            </w:r>
            <w:proofErr w:type="spellStart"/>
            <w:r w:rsidR="000172F8">
              <w:rPr>
                <w:rFonts w:ascii="Calibri" w:eastAsia="Times New Roman" w:hAnsi="Calibri" w:cs="Calibri"/>
                <w:color w:val="000000"/>
                <w:sz w:val="20"/>
                <w:szCs w:val="20"/>
                <w:lang w:eastAsia="en-ID"/>
              </w:rPr>
              <w:t>porsi</w:t>
            </w:r>
            <w:proofErr w:type="spellEnd"/>
            <w:r w:rsidR="000172F8">
              <w:rPr>
                <w:rFonts w:ascii="Calibri" w:eastAsia="Times New Roman" w:hAnsi="Calibri" w:cs="Calibri"/>
                <w:color w:val="000000"/>
                <w:sz w:val="20"/>
                <w:szCs w:val="20"/>
                <w:lang w:eastAsia="en-ID"/>
              </w:rPr>
              <w:t xml:space="preserve"> pro rata</w:t>
            </w:r>
            <w:r w:rsidR="005B738C" w:rsidRPr="004865C1">
              <w:rPr>
                <w:rFonts w:ascii="Calibri" w:eastAsia="Times New Roman" w:hAnsi="Calibri" w:cs="Calibri"/>
                <w:color w:val="000000"/>
                <w:sz w:val="20"/>
                <w:szCs w:val="20"/>
                <w:lang w:eastAsia="en-ID"/>
              </w:rPr>
              <w:t xml:space="preserve"> </w:t>
            </w:r>
            <w:del w:id="716" w:author="OLTRE" w:date="2024-07-03T22:42:00Z">
              <w:r w:rsidR="005B738C" w:rsidRPr="004865C1">
                <w:rPr>
                  <w:rFonts w:ascii="Calibri" w:eastAsia="Times New Roman" w:hAnsi="Calibri" w:cs="Calibri"/>
                  <w:color w:val="000000"/>
                  <w:sz w:val="20"/>
                  <w:szCs w:val="20"/>
                  <w:lang w:eastAsia="en-ID"/>
                </w:rPr>
                <w:delText xml:space="preserve">disini </w:delText>
              </w:r>
            </w:del>
            <w:proofErr w:type="spellStart"/>
            <w:r w:rsidR="005B738C" w:rsidRPr="004865C1">
              <w:rPr>
                <w:rFonts w:ascii="Calibri" w:eastAsia="Times New Roman" w:hAnsi="Calibri" w:cs="Calibri"/>
                <w:color w:val="000000"/>
                <w:sz w:val="20"/>
                <w:szCs w:val="20"/>
                <w:lang w:eastAsia="en-ID"/>
              </w:rPr>
              <w:t>berarti</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sehubungan</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dengan</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pemegang</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Hak</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Penolakan</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Pertama</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jumlah</w:t>
            </w:r>
            <w:proofErr w:type="spellEnd"/>
            <w:r w:rsidR="005B738C" w:rsidRPr="004865C1">
              <w:rPr>
                <w:rFonts w:ascii="Calibri" w:eastAsia="Times New Roman" w:hAnsi="Calibri" w:cs="Calibri"/>
                <w:color w:val="000000"/>
                <w:sz w:val="20"/>
                <w:szCs w:val="20"/>
                <w:lang w:eastAsia="en-ID"/>
              </w:rPr>
              <w:t xml:space="preserve"> Saham yang </w:t>
            </w:r>
            <w:del w:id="717" w:author="OLTRE" w:date="2024-07-03T22:42:00Z">
              <w:r w:rsidR="005B738C" w:rsidRPr="004865C1">
                <w:rPr>
                  <w:rFonts w:ascii="Calibri" w:eastAsia="Times New Roman" w:hAnsi="Calibri" w:cs="Calibri"/>
                  <w:color w:val="000000"/>
                  <w:sz w:val="20"/>
                  <w:szCs w:val="20"/>
                  <w:lang w:eastAsia="en-ID"/>
                </w:rPr>
                <w:delText>dipegang</w:delText>
              </w:r>
            </w:del>
            <w:proofErr w:type="spellStart"/>
            <w:ins w:id="718" w:author="OLTRE" w:date="2024-07-03T22:42:00Z">
              <w:r w:rsidR="00115632">
                <w:rPr>
                  <w:rFonts w:ascii="Calibri" w:eastAsia="Times New Roman" w:hAnsi="Calibri" w:cs="Calibri"/>
                  <w:color w:val="000000"/>
                  <w:sz w:val="20"/>
                  <w:szCs w:val="20"/>
                  <w:lang w:eastAsia="en-ID"/>
                </w:rPr>
                <w:t>dimiliki</w:t>
              </w:r>
            </w:ins>
            <w:proofErr w:type="spellEnd"/>
            <w:r w:rsidR="00115632">
              <w:rPr>
                <w:rFonts w:ascii="Calibri" w:eastAsia="Times New Roman" w:hAnsi="Calibri" w:cs="Calibri"/>
                <w:color w:val="000000"/>
                <w:sz w:val="20"/>
                <w:szCs w:val="20"/>
                <w:lang w:eastAsia="en-ID"/>
              </w:rPr>
              <w:t xml:space="preserve"> </w:t>
            </w:r>
            <w:r w:rsidR="005B738C" w:rsidRPr="004865C1">
              <w:rPr>
                <w:rFonts w:ascii="Calibri" w:eastAsia="Times New Roman" w:hAnsi="Calibri" w:cs="Calibri"/>
                <w:color w:val="000000"/>
                <w:sz w:val="20"/>
                <w:szCs w:val="20"/>
                <w:lang w:eastAsia="en-ID"/>
              </w:rPr>
              <w:t xml:space="preserve">oleh </w:t>
            </w:r>
            <w:proofErr w:type="spellStart"/>
            <w:r w:rsidR="00DF19DD">
              <w:rPr>
                <w:rFonts w:ascii="Calibri" w:eastAsia="Times New Roman" w:hAnsi="Calibri" w:cs="Calibri"/>
                <w:color w:val="000000"/>
                <w:sz w:val="20"/>
                <w:szCs w:val="20"/>
                <w:lang w:eastAsia="en-ID"/>
              </w:rPr>
              <w:t>pemegang</w:t>
            </w:r>
            <w:proofErr w:type="spellEnd"/>
            <w:r w:rsidR="00115632">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tersebut</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dibagi</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dengan</w:t>
            </w:r>
            <w:proofErr w:type="spellEnd"/>
            <w:ins w:id="719" w:author="OLTRE" w:date="2024-07-03T22:42:00Z">
              <w:r w:rsidR="005B738C" w:rsidRPr="004865C1">
                <w:rPr>
                  <w:rFonts w:ascii="Calibri" w:eastAsia="Times New Roman" w:hAnsi="Calibri" w:cs="Calibri"/>
                  <w:color w:val="000000"/>
                  <w:sz w:val="20"/>
                  <w:szCs w:val="20"/>
                  <w:lang w:eastAsia="en-ID"/>
                </w:rPr>
                <w:t xml:space="preserve"> </w:t>
              </w:r>
              <w:r w:rsidR="00115632">
                <w:rPr>
                  <w:rFonts w:ascii="Calibri" w:eastAsia="Times New Roman" w:hAnsi="Calibri" w:cs="Calibri"/>
                  <w:color w:val="000000"/>
                  <w:sz w:val="20"/>
                  <w:szCs w:val="20"/>
                  <w:lang w:eastAsia="en-ID"/>
                </w:rPr>
                <w:t>total</w:t>
              </w:r>
            </w:ins>
            <w:r w:rsidR="00115632">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jumlah</w:t>
            </w:r>
            <w:proofErr w:type="spellEnd"/>
            <w:r w:rsidR="005B738C" w:rsidRPr="004865C1">
              <w:rPr>
                <w:rFonts w:ascii="Calibri" w:eastAsia="Times New Roman" w:hAnsi="Calibri" w:cs="Calibri"/>
                <w:color w:val="000000"/>
                <w:sz w:val="20"/>
                <w:szCs w:val="20"/>
                <w:lang w:eastAsia="en-ID"/>
              </w:rPr>
              <w:t xml:space="preserve"> Saham yang </w:t>
            </w:r>
            <w:proofErr w:type="spellStart"/>
            <w:r w:rsidR="005B738C" w:rsidRPr="004865C1">
              <w:rPr>
                <w:rFonts w:ascii="Calibri" w:eastAsia="Times New Roman" w:hAnsi="Calibri" w:cs="Calibri"/>
                <w:color w:val="000000"/>
                <w:sz w:val="20"/>
                <w:szCs w:val="20"/>
                <w:lang w:eastAsia="en-ID"/>
              </w:rPr>
              <w:t>dimiliki</w:t>
            </w:r>
            <w:proofErr w:type="spellEnd"/>
            <w:r w:rsidR="005B738C" w:rsidRPr="004865C1">
              <w:rPr>
                <w:rFonts w:ascii="Calibri" w:eastAsia="Times New Roman" w:hAnsi="Calibri" w:cs="Calibri"/>
                <w:color w:val="000000"/>
                <w:sz w:val="20"/>
                <w:szCs w:val="20"/>
                <w:lang w:eastAsia="en-ID"/>
              </w:rPr>
              <w:t xml:space="preserve"> oleh </w:t>
            </w:r>
            <w:proofErr w:type="spellStart"/>
            <w:r w:rsidR="005B738C" w:rsidRPr="004865C1">
              <w:rPr>
                <w:rFonts w:ascii="Calibri" w:eastAsia="Times New Roman" w:hAnsi="Calibri" w:cs="Calibri"/>
                <w:color w:val="000000"/>
                <w:sz w:val="20"/>
                <w:szCs w:val="20"/>
                <w:lang w:eastAsia="en-ID"/>
              </w:rPr>
              <w:t>seluruh</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pemegang</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Hak</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Penolakan</w:t>
            </w:r>
            <w:proofErr w:type="spellEnd"/>
            <w:r w:rsidR="005B738C" w:rsidRPr="004865C1">
              <w:rPr>
                <w:rFonts w:ascii="Calibri" w:eastAsia="Times New Roman" w:hAnsi="Calibri" w:cs="Calibri"/>
                <w:color w:val="000000"/>
                <w:sz w:val="20"/>
                <w:szCs w:val="20"/>
                <w:lang w:eastAsia="en-ID"/>
              </w:rPr>
              <w:t xml:space="preserve"> </w:t>
            </w:r>
            <w:proofErr w:type="spellStart"/>
            <w:r w:rsidR="005B738C" w:rsidRPr="004865C1">
              <w:rPr>
                <w:rFonts w:ascii="Calibri" w:eastAsia="Times New Roman" w:hAnsi="Calibri" w:cs="Calibri"/>
                <w:color w:val="000000"/>
                <w:sz w:val="20"/>
                <w:szCs w:val="20"/>
                <w:lang w:eastAsia="en-ID"/>
              </w:rPr>
              <w:t>Pertama</w:t>
            </w:r>
            <w:proofErr w:type="spellEnd"/>
            <w:r w:rsidR="005B738C" w:rsidRPr="004865C1">
              <w:rPr>
                <w:rFonts w:ascii="Calibri" w:eastAsia="Times New Roman" w:hAnsi="Calibri" w:cs="Calibri"/>
                <w:color w:val="000000"/>
                <w:sz w:val="20"/>
                <w:szCs w:val="20"/>
                <w:lang w:eastAsia="en-ID"/>
              </w:rPr>
              <w:t>.</w:t>
            </w:r>
          </w:p>
          <w:p w14:paraId="45A4796F" w14:textId="77777777" w:rsidR="00A55264" w:rsidRPr="005A2466" w:rsidRDefault="00A55264" w:rsidP="005A2466">
            <w:pPr>
              <w:pStyle w:val="ListParagraph"/>
              <w:spacing w:after="0" w:line="240" w:lineRule="auto"/>
              <w:ind w:left="630"/>
              <w:jc w:val="both"/>
              <w:textAlignment w:val="baseline"/>
              <w:rPr>
                <w:rFonts w:ascii="Calibri" w:hAnsi="Calibri"/>
                <w:color w:val="000000"/>
                <w:sz w:val="20"/>
              </w:rPr>
            </w:pPr>
          </w:p>
          <w:p w14:paraId="02F2A25C" w14:textId="5948BFC2" w:rsidR="00CC5526" w:rsidRPr="005A2466" w:rsidRDefault="00134E27" w:rsidP="00BA45BC">
            <w:pPr>
              <w:pStyle w:val="ListParagraph"/>
              <w:numPr>
                <w:ilvl w:val="2"/>
                <w:numId w:val="159"/>
              </w:numPr>
              <w:spacing w:after="0" w:line="240" w:lineRule="auto"/>
              <w:ind w:left="603" w:hanging="603"/>
              <w:jc w:val="both"/>
              <w:textAlignment w:val="baseline"/>
              <w:rPr>
                <w:rFonts w:ascii="Calibri" w:hAnsi="Calibri"/>
                <w:b/>
                <w:color w:val="000000"/>
                <w:sz w:val="20"/>
              </w:rPr>
            </w:pPr>
            <w:proofErr w:type="spellStart"/>
            <w:r w:rsidRPr="005A2466">
              <w:rPr>
                <w:rFonts w:ascii="Calibri" w:hAnsi="Calibri"/>
                <w:i/>
                <w:iCs/>
                <w:color w:val="000000"/>
                <w:sz w:val="20"/>
              </w:rPr>
              <w:t>Pelaksanaan</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Hak</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Penolakan</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Pertama</w:t>
            </w:r>
            <w:proofErr w:type="spellEnd"/>
            <w:r w:rsidRPr="005A2466">
              <w:rPr>
                <w:rFonts w:ascii="Calibri" w:hAnsi="Calibri"/>
                <w:color w:val="000000"/>
                <w:sz w:val="20"/>
              </w:rPr>
              <w:t xml:space="preserve">. </w:t>
            </w:r>
            <w:proofErr w:type="spellStart"/>
            <w:r w:rsidRPr="005A2466">
              <w:rPr>
                <w:rFonts w:ascii="Calibri" w:hAnsi="Calibri"/>
                <w:color w:val="000000"/>
                <w:sz w:val="20"/>
              </w:rPr>
              <w:t>Tiap</w:t>
            </w:r>
            <w:proofErr w:type="spellEnd"/>
            <w:r w:rsidRPr="005A2466">
              <w:rPr>
                <w:rFonts w:ascii="Calibri" w:hAnsi="Calibri"/>
                <w:color w:val="000000"/>
                <w:sz w:val="20"/>
              </w:rPr>
              <w:t xml:space="preserve"> </w:t>
            </w:r>
            <w:proofErr w:type="spellStart"/>
            <w:r w:rsidR="00D9793C" w:rsidRPr="005A2466">
              <w:rPr>
                <w:rFonts w:ascii="Calibri" w:hAnsi="Calibri"/>
                <w:color w:val="000000"/>
                <w:sz w:val="20"/>
              </w:rPr>
              <w:t>Pemegang</w:t>
            </w:r>
            <w:proofErr w:type="spellEnd"/>
            <w:r w:rsidR="00D9793C" w:rsidRPr="005A2466">
              <w:rPr>
                <w:rFonts w:ascii="Calibri" w:hAnsi="Calibri"/>
                <w:color w:val="000000"/>
                <w:sz w:val="20"/>
              </w:rPr>
              <w:t xml:space="preserve"> Saham</w:t>
            </w:r>
            <w:r w:rsidRPr="005A2466">
              <w:rPr>
                <w:rFonts w:ascii="Calibri" w:hAnsi="Calibri"/>
                <w:color w:val="000000"/>
                <w:sz w:val="20"/>
              </w:rPr>
              <w:t xml:space="preserve"> yang </w:t>
            </w:r>
            <w:del w:id="720" w:author="OLTRE" w:date="2024-07-03T22:42:00Z">
              <w:r w:rsidRPr="005A2466">
                <w:rPr>
                  <w:rFonts w:ascii="Calibri" w:hAnsi="Calibri"/>
                  <w:color w:val="000000"/>
                  <w:sz w:val="20"/>
                </w:rPr>
                <w:delText>melaksanakan</w:delText>
              </w:r>
            </w:del>
            <w:proofErr w:type="spellStart"/>
            <w:ins w:id="721" w:author="OLTRE" w:date="2024-07-03T22:42:00Z">
              <w:r w:rsidR="00D968E7">
                <w:rPr>
                  <w:rFonts w:ascii="Calibri" w:hAnsi="Calibri"/>
                  <w:color w:val="000000"/>
                  <w:sz w:val="20"/>
                </w:rPr>
                <w:t>menggunakan</w:t>
              </w:r>
            </w:ins>
            <w:proofErr w:type="spellEnd"/>
            <w:r w:rsidR="00D968E7"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Penolakan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Pertamanya</w:t>
            </w:r>
            <w:proofErr w:type="spellEnd"/>
            <w:r w:rsidRPr="005A2466">
              <w:rPr>
                <w:rFonts w:ascii="Calibri" w:hAnsi="Calibri"/>
                <w:color w:val="000000"/>
                <w:sz w:val="20"/>
              </w:rPr>
              <w:t xml:space="preserve"> (“</w:t>
            </w:r>
            <w:proofErr w:type="spellStart"/>
            <w:r w:rsidRPr="005A2466">
              <w:rPr>
                <w:rFonts w:ascii="Calibri" w:hAnsi="Calibri"/>
                <w:b/>
                <w:color w:val="000000"/>
                <w:sz w:val="20"/>
              </w:rPr>
              <w:t>Pemegang</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Sekuritas</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del w:id="722" w:author="OLTRE" w:date="2024-07-03T22:42:00Z">
              <w:r w:rsidRPr="005A2466">
                <w:rPr>
                  <w:rFonts w:ascii="Calibri" w:hAnsi="Calibri"/>
                  <w:color w:val="000000"/>
                  <w:sz w:val="20"/>
                </w:rPr>
                <w:delText>melaksanakan</w:delText>
              </w:r>
            </w:del>
            <w:proofErr w:type="spellStart"/>
            <w:ins w:id="723" w:author="OLTRE" w:date="2024-07-03T22:42:00Z">
              <w:r w:rsidR="00773166">
                <w:rPr>
                  <w:rFonts w:ascii="Calibri" w:hAnsi="Calibri"/>
                  <w:color w:val="000000"/>
                  <w:sz w:val="20"/>
                </w:rPr>
                <w:t>menggunakan</w:t>
              </w:r>
            </w:ins>
            <w:proofErr w:type="spellEnd"/>
            <w:r w:rsidR="00773166"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Penolakan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Pertamanya</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saat</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jangka</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30 (</w:t>
            </w:r>
            <w:proofErr w:type="spellStart"/>
            <w:r w:rsidRPr="005A2466">
              <w:rPr>
                <w:rFonts w:ascii="Calibri" w:hAnsi="Calibri"/>
                <w:color w:val="000000"/>
                <w:sz w:val="20"/>
              </w:rPr>
              <w:t>tiga</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del w:id="724" w:author="OLTRE" w:date="2024-07-03T22:42:00Z">
              <w:r w:rsidRPr="005A2466">
                <w:rPr>
                  <w:rFonts w:ascii="Calibri" w:hAnsi="Calibri"/>
                  <w:color w:val="000000"/>
                  <w:sz w:val="20"/>
                </w:rPr>
                <w:delText>setelah</w:delText>
              </w:r>
            </w:del>
            <w:proofErr w:type="spellStart"/>
            <w:ins w:id="725" w:author="OLTRE" w:date="2024-07-03T22:42:00Z">
              <w:r w:rsidR="00314108">
                <w:rPr>
                  <w:rFonts w:ascii="Calibri" w:hAnsi="Calibri"/>
                  <w:color w:val="000000"/>
                  <w:sz w:val="20"/>
                </w:rPr>
                <w:t>sejak</w:t>
              </w:r>
            </w:ins>
            <w:proofErr w:type="spellEnd"/>
            <w:r w:rsidR="00314108">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r w:rsidRPr="005A2466">
              <w:rPr>
                <w:rFonts w:ascii="Calibri" w:hAnsi="Calibri"/>
                <w:b/>
                <w:color w:val="000000"/>
                <w:sz w:val="20"/>
              </w:rPr>
              <w:t>“</w:t>
            </w:r>
            <w:proofErr w:type="spellStart"/>
            <w:r w:rsidRPr="005A2466">
              <w:rPr>
                <w:rFonts w:ascii="Calibri" w:hAnsi="Calibri"/>
                <w:b/>
                <w:color w:val="000000"/>
                <w:sz w:val="20"/>
              </w:rPr>
              <w:t>Periode</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Penerimaan</w:t>
            </w:r>
            <w:proofErr w:type="spellEnd"/>
            <w:r w:rsidRPr="005A2466">
              <w:rPr>
                <w:rFonts w:ascii="Calibri" w:hAnsi="Calibri"/>
                <w:b/>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del w:id="726" w:author="OLTRE" w:date="2024-07-03T22:42:00Z">
              <w:r w:rsidRPr="005A2466">
                <w:rPr>
                  <w:rFonts w:ascii="Calibri" w:hAnsi="Calibri"/>
                  <w:color w:val="000000"/>
                  <w:sz w:val="20"/>
                </w:rPr>
                <w:delText>semua</w:delText>
              </w:r>
            </w:del>
            <w:proofErr w:type="spellStart"/>
            <w:ins w:id="727" w:author="OLTRE" w:date="2024-07-03T22:42:00Z">
              <w:r w:rsidR="00314108">
                <w:rPr>
                  <w:rFonts w:ascii="Calibri" w:hAnsi="Calibri"/>
                  <w:color w:val="000000"/>
                  <w:sz w:val="20"/>
                </w:rPr>
                <w:t>seluruh</w:t>
              </w:r>
            </w:ins>
            <w:proofErr w:type="spellEnd"/>
            <w:r w:rsidR="00314108">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bagian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000172F8">
              <w:rPr>
                <w:rFonts w:ascii="Calibri" w:hAnsi="Calibri" w:cs="Calibri"/>
                <w:color w:val="000000"/>
                <w:sz w:val="20"/>
                <w:szCs w:val="20"/>
              </w:rPr>
              <w:t>porsi</w:t>
            </w:r>
            <w:proofErr w:type="spellEnd"/>
            <w:r w:rsidR="000172F8">
              <w:rPr>
                <w:rFonts w:ascii="Calibri" w:hAnsi="Calibri" w:cs="Calibri"/>
                <w:color w:val="000000"/>
                <w:sz w:val="20"/>
                <w:szCs w:val="20"/>
              </w:rPr>
              <w:t xml:space="preserve"> pro </w:t>
            </w:r>
            <w:del w:id="728" w:author="OLTRE" w:date="2024-07-03T22:42:00Z">
              <w:r w:rsidR="000172F8">
                <w:rPr>
                  <w:rFonts w:ascii="Calibri" w:hAnsi="Calibri" w:cs="Calibri"/>
                  <w:color w:val="000000"/>
                  <w:sz w:val="20"/>
                  <w:szCs w:val="20"/>
                </w:rPr>
                <w:delText>rata</w:delText>
              </w:r>
            </w:del>
            <w:proofErr w:type="spellStart"/>
            <w:ins w:id="729" w:author="OLTRE" w:date="2024-07-03T22:42:00Z">
              <w:r w:rsidR="000172F8">
                <w:rPr>
                  <w:rFonts w:ascii="Calibri" w:hAnsi="Calibri" w:cs="Calibri"/>
                  <w:color w:val="000000"/>
                  <w:sz w:val="20"/>
                  <w:szCs w:val="20"/>
                </w:rPr>
                <w:t>rata</w:t>
              </w:r>
              <w:r w:rsidR="00314108">
                <w:rPr>
                  <w:rFonts w:ascii="Calibri" w:hAnsi="Calibri" w:cs="Calibri"/>
                  <w:color w:val="000000"/>
                  <w:sz w:val="20"/>
                  <w:szCs w:val="20"/>
                </w:rPr>
                <w:t>nya</w:t>
              </w:r>
            </w:ins>
            <w:proofErr w:type="spellEnd"/>
            <w:r w:rsidR="000172F8">
              <w:rPr>
                <w:rFonts w:ascii="Calibri" w:hAnsi="Calibri" w:cs="Calibri"/>
                <w:color w:val="000000"/>
                <w:sz w:val="20"/>
                <w:szCs w:val="20"/>
              </w:rPr>
              <w:t xml:space="preserve"> </w:t>
            </w:r>
            <w:proofErr w:type="spellStart"/>
            <w:r w:rsidR="000172F8">
              <w:rPr>
                <w:rFonts w:ascii="Calibri" w:hAnsi="Calibri" w:cs="Calibri"/>
                <w:color w:val="000000"/>
                <w:sz w:val="20"/>
                <w:szCs w:val="20"/>
              </w:rPr>
              <w:t>dari</w:t>
            </w:r>
            <w:proofErr w:type="spellEnd"/>
            <w:r w:rsidR="000172F8">
              <w:rPr>
                <w:rFonts w:ascii="Calibri" w:hAnsi="Calibri" w:cs="Calibri"/>
                <w:color w:val="000000"/>
                <w:sz w:val="20"/>
                <w:szCs w:val="20"/>
              </w:rPr>
              <w:t xml:space="preserve"> </w:t>
            </w:r>
            <w:r w:rsidRPr="005A2466">
              <w:rPr>
                <w:rFonts w:ascii="Calibri" w:hAnsi="Calibri"/>
                <w:color w:val="000000"/>
                <w:sz w:val="20"/>
              </w:rPr>
              <w:t xml:space="preserve">Saham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Pertama</w:t>
            </w:r>
            <w:proofErr w:type="spellEnd"/>
            <w:del w:id="730" w:author="OLTRE" w:date="2024-07-03T22:42:00Z">
              <w:r w:rsidRPr="005A2466">
                <w:rPr>
                  <w:rFonts w:ascii="Calibri" w:hAnsi="Calibri"/>
                  <w:color w:val="000000"/>
                  <w:sz w:val="20"/>
                </w:rPr>
                <w:delText xml:space="preserve"> berdasarkan Saham Proposional dari Hak P</w:delText>
              </w:r>
              <w:r w:rsidR="00851903" w:rsidRPr="005A2466">
                <w:rPr>
                  <w:rFonts w:ascii="Calibri" w:hAnsi="Calibri"/>
                  <w:color w:val="000000"/>
                  <w:sz w:val="20"/>
                </w:rPr>
                <w:delText>en</w:delText>
              </w:r>
              <w:r w:rsidRPr="005A2466">
                <w:rPr>
                  <w:rFonts w:ascii="Calibri" w:hAnsi="Calibri"/>
                  <w:color w:val="000000"/>
                  <w:sz w:val="20"/>
                </w:rPr>
                <w:delText>aw</w:delText>
              </w:r>
              <w:r w:rsidR="00851903" w:rsidRPr="005A2466">
                <w:rPr>
                  <w:rFonts w:ascii="Calibri" w:hAnsi="Calibri"/>
                  <w:color w:val="000000"/>
                  <w:sz w:val="20"/>
                </w:rPr>
                <w:delText>a</w:delText>
              </w:r>
              <w:r w:rsidRPr="005A2466">
                <w:rPr>
                  <w:rFonts w:ascii="Calibri" w:hAnsi="Calibri"/>
                  <w:color w:val="000000"/>
                  <w:sz w:val="20"/>
                </w:rPr>
                <w:delText>ran Pertamanya</w:delText>
              </w:r>
            </w:del>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harga</w:t>
            </w:r>
            <w:proofErr w:type="spellEnd"/>
            <w:r w:rsidRPr="005A2466">
              <w:rPr>
                <w:rFonts w:ascii="Calibri" w:hAnsi="Calibri"/>
                <w:color w:val="000000"/>
                <w:sz w:val="20"/>
              </w:rPr>
              <w:t xml:space="preserve"> </w:t>
            </w:r>
            <w:proofErr w:type="spellStart"/>
            <w:r w:rsidRPr="005A2466">
              <w:rPr>
                <w:rFonts w:ascii="Calibri" w:hAnsi="Calibri"/>
                <w:color w:val="000000"/>
                <w:sz w:val="20"/>
              </w:rPr>
              <w:t>beli</w:t>
            </w:r>
            <w:proofErr w:type="spellEnd"/>
            <w:r w:rsidRPr="005A2466">
              <w:rPr>
                <w:rFonts w:ascii="Calibri" w:hAnsi="Calibri"/>
                <w:color w:val="000000"/>
                <w:sz w:val="20"/>
              </w:rPr>
              <w:t xml:space="preserve"> dan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syarat-syarat</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disebutkan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menyampaikan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dan Perseroan </w:t>
            </w:r>
            <w:del w:id="731" w:author="OLTRE" w:date="2024-07-03T22:42:00Z">
              <w:r w:rsidRPr="005A2466">
                <w:rPr>
                  <w:rFonts w:ascii="Calibri" w:hAnsi="Calibri"/>
                  <w:color w:val="000000"/>
                  <w:sz w:val="20"/>
                </w:rPr>
                <w:delText xml:space="preserve">tersebut </w:delText>
              </w:r>
            </w:del>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r w:rsidRPr="005A2466">
              <w:rPr>
                <w:rFonts w:ascii="Calibri" w:hAnsi="Calibri"/>
                <w:b/>
                <w:color w:val="000000"/>
                <w:sz w:val="20"/>
              </w:rPr>
              <w:t>“</w:t>
            </w:r>
            <w:proofErr w:type="spellStart"/>
            <w:r w:rsidRPr="005A2466">
              <w:rPr>
                <w:rFonts w:ascii="Calibri" w:hAnsi="Calibri"/>
                <w:b/>
                <w:color w:val="000000"/>
                <w:sz w:val="20"/>
              </w:rPr>
              <w:t>Pemberitahuan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Penolakan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Pertama</w:t>
            </w:r>
            <w:proofErr w:type="spellEnd"/>
            <w:r w:rsidRPr="005A2466">
              <w:rPr>
                <w:rFonts w:ascii="Calibri" w:hAnsi="Calibri"/>
                <w:b/>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jangka</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w:t>
            </w:r>
            <w:proofErr w:type="spellStart"/>
            <w:r w:rsidRPr="005A2466">
              <w:rPr>
                <w:rFonts w:ascii="Calibri" w:hAnsi="Calibri"/>
                <w:color w:val="000000"/>
                <w:sz w:val="20"/>
              </w:rPr>
              <w:t>Periode</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menyebutkan</w:t>
            </w:r>
            <w:proofErr w:type="spellEnd"/>
            <w:r w:rsidRPr="005A2466">
              <w:rPr>
                <w:rFonts w:ascii="Calibri" w:hAnsi="Calibri"/>
                <w:color w:val="000000"/>
                <w:sz w:val="20"/>
              </w:rPr>
              <w:t xml:space="preserve"> </w:t>
            </w:r>
            <w:proofErr w:type="spellStart"/>
            <w:r w:rsidRPr="005A2466">
              <w:rPr>
                <w:rFonts w:ascii="Calibri" w:hAnsi="Calibri"/>
                <w:color w:val="000000"/>
                <w:sz w:val="20"/>
              </w:rPr>
              <w:t>jumlah</w:t>
            </w:r>
            <w:proofErr w:type="spellEnd"/>
            <w:r w:rsidRPr="005A2466">
              <w:rPr>
                <w:rFonts w:ascii="Calibri" w:hAnsi="Calibri"/>
                <w:color w:val="000000"/>
                <w:sz w:val="20"/>
              </w:rPr>
              <w:t xml:space="preserve"> </w:t>
            </w:r>
            <w:del w:id="732" w:author="OLTRE" w:date="2024-07-03T22:42:00Z">
              <w:r w:rsidRPr="005A2466">
                <w:rPr>
                  <w:rFonts w:ascii="Calibri" w:hAnsi="Calibri"/>
                  <w:color w:val="000000"/>
                  <w:sz w:val="20"/>
                </w:rPr>
                <w:delText xml:space="preserve">keseluruhan </w:delText>
              </w:r>
            </w:del>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del w:id="733" w:author="OLTRE" w:date="2024-07-03T22:42:00Z">
              <w:r w:rsidRPr="005A2466">
                <w:rPr>
                  <w:rFonts w:ascii="Calibri" w:hAnsi="Calibri"/>
                  <w:color w:val="000000"/>
                  <w:sz w:val="20"/>
                </w:rPr>
                <w:delText>Pemberitahuan Penerimaan  Penolakan</w:delText>
              </w:r>
            </w:del>
            <w:ins w:id="734" w:author="OLTRE" w:date="2024-07-03T22:42:00Z">
              <w:r w:rsidR="004B3991">
                <w:rPr>
                  <w:rFonts w:ascii="Calibri" w:hAnsi="Calibri"/>
                  <w:color w:val="000000"/>
                  <w:sz w:val="20"/>
                </w:rPr>
                <w:t xml:space="preserve">Saham </w:t>
              </w:r>
              <w:proofErr w:type="spellStart"/>
              <w:r w:rsidR="004B3991">
                <w:rPr>
                  <w:rFonts w:ascii="Calibri" w:hAnsi="Calibri"/>
                  <w:color w:val="000000"/>
                  <w:sz w:val="20"/>
                </w:rPr>
                <w:t>Penawaran</w:t>
              </w:r>
            </w:ins>
            <w:proofErr w:type="spellEnd"/>
            <w:r w:rsidR="004B3991">
              <w:rPr>
                <w:rFonts w:ascii="Calibri" w:hAnsi="Calibri"/>
                <w:color w:val="000000"/>
                <w:sz w:val="20"/>
              </w:rPr>
              <w:t xml:space="preserve"> </w:t>
            </w:r>
            <w:proofErr w:type="spellStart"/>
            <w:r w:rsidR="004B3991">
              <w:rPr>
                <w:rFonts w:ascii="Calibri" w:hAnsi="Calibri"/>
                <w:color w:val="000000"/>
                <w:sz w:val="20"/>
              </w:rPr>
              <w:t>Pertama</w:t>
            </w:r>
            <w:proofErr w:type="spellEnd"/>
            <w:r w:rsidR="004B3991">
              <w:rPr>
                <w:rFonts w:ascii="Calibri" w:hAnsi="Calibri"/>
                <w:color w:val="000000"/>
                <w:sz w:val="20"/>
              </w:rPr>
              <w:t xml:space="preserve"> </w:t>
            </w:r>
            <w:r w:rsidRPr="005A2466">
              <w:rPr>
                <w:rFonts w:ascii="Calibri" w:hAnsi="Calibri"/>
                <w:color w:val="000000"/>
                <w:sz w:val="20"/>
              </w:rPr>
              <w:t xml:space="preserve">yang </w:t>
            </w:r>
            <w:del w:id="735" w:author="OLTRE" w:date="2024-07-03T22:42:00Z">
              <w:r w:rsidRPr="005A2466">
                <w:rPr>
                  <w:rFonts w:ascii="Calibri" w:hAnsi="Calibri"/>
                  <w:color w:val="000000"/>
                  <w:sz w:val="20"/>
                </w:rPr>
                <w:delText>akan</w:delText>
              </w:r>
            </w:del>
            <w:proofErr w:type="spellStart"/>
            <w:ins w:id="736" w:author="OLTRE" w:date="2024-07-03T22:42:00Z">
              <w:r w:rsidR="0088733C">
                <w:rPr>
                  <w:rFonts w:ascii="Calibri" w:hAnsi="Calibri"/>
                  <w:color w:val="000000"/>
                  <w:sz w:val="20"/>
                </w:rPr>
                <w:t>dimaksud</w:t>
              </w:r>
              <w:proofErr w:type="spellEnd"/>
              <w:r w:rsidR="0088733C">
                <w:rPr>
                  <w:rFonts w:ascii="Calibri" w:hAnsi="Calibri"/>
                  <w:color w:val="000000"/>
                  <w:sz w:val="20"/>
                </w:rPr>
                <w:t xml:space="preserve"> </w:t>
              </w:r>
              <w:proofErr w:type="spellStart"/>
              <w:r w:rsidR="0088733C">
                <w:rPr>
                  <w:rFonts w:ascii="Calibri" w:hAnsi="Calibri"/>
                  <w:color w:val="000000"/>
                  <w:sz w:val="20"/>
                </w:rPr>
                <w:t>untuk</w:t>
              </w:r>
            </w:ins>
            <w:proofErr w:type="spellEnd"/>
            <w:r w:rsidR="0088733C">
              <w:rPr>
                <w:rFonts w:ascii="Calibri" w:hAnsi="Calibri"/>
                <w:color w:val="000000"/>
                <w:sz w:val="20"/>
              </w:rPr>
              <w:t xml:space="preserve"> </w:t>
            </w:r>
            <w:proofErr w:type="spellStart"/>
            <w:r w:rsidRPr="005A2466">
              <w:rPr>
                <w:rFonts w:ascii="Calibri" w:hAnsi="Calibri"/>
                <w:color w:val="000000"/>
                <w:sz w:val="20"/>
              </w:rPr>
              <w:t>dibeli</w:t>
            </w:r>
            <w:proofErr w:type="spellEnd"/>
            <w:del w:id="737" w:author="OLTRE" w:date="2024-07-03T22:42:00Z">
              <w:r w:rsidRPr="005A2466">
                <w:rPr>
                  <w:rFonts w:ascii="Calibri" w:hAnsi="Calibri"/>
                  <w:color w:val="000000"/>
                  <w:sz w:val="20"/>
                </w:rPr>
                <w:delText>.</w:delText>
              </w:r>
            </w:del>
            <w:ins w:id="738" w:author="OLTRE" w:date="2024-07-03T22:42:00Z">
              <w:r w:rsidR="004B3991">
                <w:rPr>
                  <w:rFonts w:ascii="Calibri" w:hAnsi="Calibri"/>
                  <w:color w:val="000000"/>
                  <w:sz w:val="20"/>
                </w:rPr>
                <w:t xml:space="preserve"> oleh </w:t>
              </w:r>
              <w:proofErr w:type="spellStart"/>
              <w:r w:rsidR="00314108">
                <w:rPr>
                  <w:rFonts w:ascii="Calibri" w:hAnsi="Calibri"/>
                  <w:color w:val="000000"/>
                  <w:sz w:val="20"/>
                </w:rPr>
                <w:t>Pemegang</w:t>
              </w:r>
              <w:proofErr w:type="spellEnd"/>
              <w:r w:rsidR="00314108">
                <w:rPr>
                  <w:rFonts w:ascii="Calibri" w:hAnsi="Calibri"/>
                  <w:color w:val="000000"/>
                  <w:sz w:val="20"/>
                </w:rPr>
                <w:t xml:space="preserve"> </w:t>
              </w:r>
              <w:proofErr w:type="spellStart"/>
              <w:r w:rsidR="00314108">
                <w:rPr>
                  <w:rFonts w:ascii="Calibri" w:hAnsi="Calibri"/>
                  <w:color w:val="000000"/>
                  <w:sz w:val="20"/>
                </w:rPr>
                <w:t>Sekuritas</w:t>
              </w:r>
              <w:proofErr w:type="spellEnd"/>
              <w:r w:rsidR="00314108">
                <w:rPr>
                  <w:rFonts w:ascii="Calibri" w:hAnsi="Calibri"/>
                  <w:color w:val="000000"/>
                  <w:sz w:val="20"/>
                </w:rPr>
                <w:t xml:space="preserve"> </w:t>
              </w:r>
              <w:proofErr w:type="spellStart"/>
              <w:r w:rsidR="00314108">
                <w:rPr>
                  <w:rFonts w:ascii="Calibri" w:hAnsi="Calibri"/>
                  <w:color w:val="000000"/>
                  <w:sz w:val="20"/>
                </w:rPr>
                <w:t>Penerima</w:t>
              </w:r>
              <w:proofErr w:type="spellEnd"/>
              <w:r w:rsidR="0088733C">
                <w:rPr>
                  <w:rFonts w:ascii="Calibri" w:hAnsi="Calibri"/>
                  <w:color w:val="000000"/>
                  <w:sz w:val="20"/>
                </w:rPr>
                <w:t>.</w:t>
              </w:r>
            </w:ins>
            <w:r w:rsidRPr="005A2466">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diwajibkan</w:t>
            </w:r>
            <w:proofErr w:type="spellEnd"/>
            <w:r w:rsidRPr="005A2466">
              <w:rPr>
                <w:rFonts w:ascii="Calibri" w:hAnsi="Calibri"/>
                <w:color w:val="000000"/>
                <w:sz w:val="20"/>
              </w:rPr>
              <w:t xml:space="preserve"> </w:t>
            </w:r>
            <w:proofErr w:type="spellStart"/>
            <w:ins w:id="739" w:author="OLTRE" w:date="2024-07-03T22:42:00Z">
              <w:r w:rsidR="0088733C">
                <w:rPr>
                  <w:rFonts w:ascii="Calibri" w:hAnsi="Calibri"/>
                  <w:color w:val="000000"/>
                  <w:sz w:val="20"/>
                </w:rPr>
                <w:t>secara</w:t>
              </w:r>
              <w:proofErr w:type="spellEnd"/>
              <w:r w:rsidR="0088733C">
                <w:rPr>
                  <w:rFonts w:ascii="Calibri" w:hAnsi="Calibri"/>
                  <w:color w:val="000000"/>
                  <w:sz w:val="20"/>
                </w:rPr>
                <w:t xml:space="preserve"> </w:t>
              </w:r>
              <w:proofErr w:type="spellStart"/>
              <w:r w:rsidR="0088733C">
                <w:rPr>
                  <w:rFonts w:ascii="Calibri" w:hAnsi="Calibri"/>
                  <w:color w:val="000000"/>
                  <w:sz w:val="20"/>
                </w:rPr>
                <w:t>hukum</w:t>
              </w:r>
              <w:proofErr w:type="spellEnd"/>
              <w:r w:rsidR="0088733C">
                <w:rPr>
                  <w:rFonts w:ascii="Calibri" w:hAnsi="Calibri"/>
                  <w:color w:val="000000"/>
                  <w:sz w:val="20"/>
                </w:rPr>
                <w:t xml:space="preserve"> </w:t>
              </w:r>
            </w:ins>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del w:id="740" w:author="OLTRE" w:date="2024-07-03T22:42:00Z">
              <w:r w:rsidRPr="005A2466">
                <w:rPr>
                  <w:rFonts w:ascii="Calibri" w:hAnsi="Calibri"/>
                  <w:color w:val="000000"/>
                  <w:sz w:val="20"/>
                </w:rPr>
                <w:delText>mengalihkan Hak Penolakan Pertamanya</w:delText>
              </w:r>
            </w:del>
            <w:proofErr w:type="spellStart"/>
            <w:ins w:id="741" w:author="OLTRE" w:date="2024-07-03T22:42:00Z">
              <w:r w:rsidR="0088733C">
                <w:rPr>
                  <w:rFonts w:ascii="Calibri" w:hAnsi="Calibri"/>
                  <w:color w:val="000000"/>
                  <w:sz w:val="20"/>
                </w:rPr>
                <w:t>menjual</w:t>
              </w:r>
            </w:ins>
            <w:proofErr w:type="spellEnd"/>
            <w:r w:rsidR="0088733C">
              <w:rPr>
                <w:rFonts w:ascii="Calibri" w:hAnsi="Calibri"/>
                <w:color w:val="000000"/>
                <w:sz w:val="20"/>
              </w:rPr>
              <w:t xml:space="preserve"> </w:t>
            </w:r>
            <w:proofErr w:type="spellStart"/>
            <w:r w:rsidR="0088733C">
              <w:rPr>
                <w:rFonts w:ascii="Calibri" w:hAnsi="Calibri"/>
                <w:color w:val="000000"/>
                <w:sz w:val="20"/>
              </w:rPr>
              <w:t>kepada</w:t>
            </w:r>
            <w:proofErr w:type="spellEnd"/>
            <w:r w:rsidR="0088733C">
              <w:rPr>
                <w:rFonts w:ascii="Calibri" w:hAnsi="Calibri"/>
                <w:color w:val="000000"/>
                <w:sz w:val="20"/>
              </w:rPr>
              <w:t xml:space="preserve"> </w:t>
            </w:r>
            <w:proofErr w:type="spellStart"/>
            <w:r w:rsidRPr="005A2466">
              <w:rPr>
                <w:rFonts w:ascii="Calibri" w:hAnsi="Calibri"/>
                <w:color w:val="000000"/>
                <w:sz w:val="20"/>
              </w:rPr>
              <w:t>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ins w:id="742" w:author="OLTRE" w:date="2024-07-03T22:42:00Z">
              <w:r w:rsidR="00E428A0">
                <w:rPr>
                  <w:rFonts w:ascii="Calibri" w:hAnsi="Calibri"/>
                  <w:color w:val="000000"/>
                  <w:sz w:val="20"/>
                </w:rPr>
                <w:t xml:space="preserve">, dan </w:t>
              </w:r>
              <w:proofErr w:type="spellStart"/>
              <w:r w:rsidR="00E428A0">
                <w:rPr>
                  <w:rFonts w:ascii="Calibri" w:hAnsi="Calibri"/>
                  <w:color w:val="000000"/>
                  <w:sz w:val="20"/>
                </w:rPr>
                <w:t>setiap</w:t>
              </w:r>
              <w:proofErr w:type="spellEnd"/>
              <w:r w:rsidR="00E428A0">
                <w:rPr>
                  <w:rFonts w:ascii="Calibri" w:hAnsi="Calibri"/>
                  <w:color w:val="000000"/>
                  <w:sz w:val="20"/>
                </w:rPr>
                <w:t xml:space="preserve"> </w:t>
              </w:r>
              <w:proofErr w:type="spellStart"/>
              <w:r w:rsidR="00E428A0">
                <w:rPr>
                  <w:rFonts w:ascii="Calibri" w:hAnsi="Calibri"/>
                  <w:color w:val="000000"/>
                  <w:sz w:val="20"/>
                </w:rPr>
                <w:t>Pemegang</w:t>
              </w:r>
              <w:proofErr w:type="spellEnd"/>
              <w:r w:rsidR="00E428A0">
                <w:rPr>
                  <w:rFonts w:ascii="Calibri" w:hAnsi="Calibri"/>
                  <w:color w:val="000000"/>
                  <w:sz w:val="20"/>
                </w:rPr>
                <w:t xml:space="preserve"> </w:t>
              </w:r>
              <w:proofErr w:type="spellStart"/>
              <w:r w:rsidR="00E428A0">
                <w:rPr>
                  <w:rFonts w:ascii="Calibri" w:hAnsi="Calibri"/>
                  <w:color w:val="000000"/>
                  <w:sz w:val="20"/>
                </w:rPr>
                <w:t>Sekuritas</w:t>
              </w:r>
              <w:proofErr w:type="spellEnd"/>
              <w:r w:rsidR="00E428A0">
                <w:rPr>
                  <w:rFonts w:ascii="Calibri" w:hAnsi="Calibri"/>
                  <w:color w:val="000000"/>
                  <w:sz w:val="20"/>
                </w:rPr>
                <w:t xml:space="preserve"> </w:t>
              </w:r>
              <w:proofErr w:type="spellStart"/>
              <w:r w:rsidR="00E428A0">
                <w:rPr>
                  <w:rFonts w:ascii="Calibri" w:hAnsi="Calibri"/>
                  <w:color w:val="000000"/>
                  <w:sz w:val="20"/>
                </w:rPr>
                <w:t>Penerima</w:t>
              </w:r>
              <w:proofErr w:type="spellEnd"/>
              <w:r w:rsidR="00E428A0">
                <w:rPr>
                  <w:rFonts w:ascii="Calibri" w:hAnsi="Calibri"/>
                  <w:color w:val="000000"/>
                  <w:sz w:val="20"/>
                </w:rPr>
                <w:t xml:space="preserve"> </w:t>
              </w:r>
              <w:proofErr w:type="spellStart"/>
              <w:r w:rsidR="00E428A0">
                <w:rPr>
                  <w:rFonts w:ascii="Calibri" w:hAnsi="Calibri"/>
                  <w:color w:val="000000"/>
                  <w:sz w:val="20"/>
                </w:rPr>
                <w:t>wajib</w:t>
              </w:r>
              <w:proofErr w:type="spellEnd"/>
              <w:r w:rsidR="00E428A0">
                <w:rPr>
                  <w:rFonts w:ascii="Calibri" w:hAnsi="Calibri"/>
                  <w:color w:val="000000"/>
                  <w:sz w:val="20"/>
                </w:rPr>
                <w:t xml:space="preserve"> </w:t>
              </w:r>
              <w:proofErr w:type="spellStart"/>
              <w:r w:rsidR="00E428A0">
                <w:rPr>
                  <w:rFonts w:ascii="Calibri" w:hAnsi="Calibri"/>
                  <w:color w:val="000000"/>
                  <w:sz w:val="20"/>
                </w:rPr>
                <w:t>membeli</w:t>
              </w:r>
              <w:proofErr w:type="spellEnd"/>
              <w:r w:rsidR="0088733C">
                <w:rPr>
                  <w:rFonts w:ascii="Calibri" w:hAnsi="Calibri"/>
                  <w:color w:val="000000"/>
                  <w:sz w:val="20"/>
                </w:rPr>
                <w:t>,</w:t>
              </w:r>
              <w:r w:rsidR="00E428A0">
                <w:rPr>
                  <w:rFonts w:ascii="Calibri" w:hAnsi="Calibri"/>
                  <w:color w:val="000000"/>
                  <w:sz w:val="20"/>
                </w:rPr>
                <w:t xml:space="preserve"> </w:t>
              </w:r>
              <w:proofErr w:type="spellStart"/>
              <w:r w:rsidR="008C593F">
                <w:rPr>
                  <w:rFonts w:ascii="Calibri" w:hAnsi="Calibri"/>
                  <w:color w:val="000000"/>
                  <w:sz w:val="20"/>
                </w:rPr>
                <w:t>porsi</w:t>
              </w:r>
              <w:proofErr w:type="spellEnd"/>
              <w:r w:rsidR="008C593F">
                <w:rPr>
                  <w:rFonts w:ascii="Calibri" w:hAnsi="Calibri"/>
                  <w:color w:val="000000"/>
                  <w:sz w:val="20"/>
                </w:rPr>
                <w:t xml:space="preserve"> Saham </w:t>
              </w:r>
              <w:proofErr w:type="spellStart"/>
              <w:r w:rsidR="008C593F">
                <w:rPr>
                  <w:rFonts w:ascii="Calibri" w:hAnsi="Calibri"/>
                  <w:color w:val="000000"/>
                  <w:sz w:val="20"/>
                </w:rPr>
                <w:t>Penawaran</w:t>
              </w:r>
              <w:proofErr w:type="spellEnd"/>
              <w:r w:rsidR="008C593F">
                <w:rPr>
                  <w:rFonts w:ascii="Calibri" w:hAnsi="Calibri"/>
                  <w:color w:val="000000"/>
                  <w:sz w:val="20"/>
                </w:rPr>
                <w:t xml:space="preserve"> </w:t>
              </w:r>
              <w:proofErr w:type="spellStart"/>
              <w:r w:rsidR="008C593F">
                <w:rPr>
                  <w:rFonts w:ascii="Calibri" w:hAnsi="Calibri"/>
                  <w:color w:val="000000"/>
                  <w:sz w:val="20"/>
                </w:rPr>
                <w:t>Pertama</w:t>
              </w:r>
              <w:proofErr w:type="spellEnd"/>
              <w:r w:rsidR="00E428A0">
                <w:rPr>
                  <w:rFonts w:ascii="Calibri" w:hAnsi="Calibri"/>
                  <w:color w:val="000000"/>
                  <w:sz w:val="20"/>
                </w:rPr>
                <w:t xml:space="preserve"> </w:t>
              </w:r>
              <w:proofErr w:type="spellStart"/>
              <w:r w:rsidR="00E428A0">
                <w:rPr>
                  <w:rFonts w:ascii="Calibri" w:hAnsi="Calibri"/>
                  <w:color w:val="000000"/>
                  <w:sz w:val="20"/>
                </w:rPr>
                <w:t>tersebut</w:t>
              </w:r>
              <w:proofErr w:type="spellEnd"/>
              <w:r w:rsidR="00E428A0">
                <w:rPr>
                  <w:rFonts w:ascii="Calibri" w:hAnsi="Calibri"/>
                  <w:color w:val="000000"/>
                  <w:sz w:val="20"/>
                </w:rPr>
                <w:t xml:space="preserve"> </w:t>
              </w:r>
            </w:ins>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ins w:id="743" w:author="OLTRE" w:date="2024-07-03T22:42:00Z">
              <w:r w:rsidR="008C7489">
                <w:rPr>
                  <w:rFonts w:ascii="Calibri" w:hAnsi="Calibri"/>
                  <w:color w:val="000000"/>
                  <w:sz w:val="20"/>
                </w:rPr>
                <w:t>ketentuan</w:t>
              </w:r>
              <w:proofErr w:type="spellEnd"/>
              <w:r w:rsidR="008C7489">
                <w:rPr>
                  <w:rFonts w:ascii="Calibri" w:hAnsi="Calibri"/>
                  <w:color w:val="000000"/>
                  <w:sz w:val="20"/>
                </w:rPr>
                <w:t xml:space="preserve"> yang </w:t>
              </w:r>
              <w:proofErr w:type="spellStart"/>
              <w:r w:rsidR="008C7489">
                <w:rPr>
                  <w:rFonts w:ascii="Calibri" w:hAnsi="Calibri"/>
                  <w:color w:val="000000"/>
                  <w:sz w:val="20"/>
                </w:rPr>
                <w:t>tertera</w:t>
              </w:r>
              <w:proofErr w:type="spellEnd"/>
              <w:r w:rsidR="008C7489">
                <w:rPr>
                  <w:rFonts w:ascii="Calibri" w:hAnsi="Calibri"/>
                  <w:color w:val="000000"/>
                  <w:sz w:val="20"/>
                </w:rPr>
                <w:t xml:space="preserve"> di </w:t>
              </w:r>
              <w:proofErr w:type="spellStart"/>
              <w:r w:rsidR="008C7489">
                <w:rPr>
                  <w:rFonts w:ascii="Calibri" w:hAnsi="Calibri"/>
                  <w:color w:val="000000"/>
                  <w:sz w:val="20"/>
                </w:rPr>
                <w:t>dalam</w:t>
              </w:r>
              <w:proofErr w:type="spellEnd"/>
              <w:r w:rsidR="008C7489">
                <w:rPr>
                  <w:rFonts w:ascii="Calibri" w:hAnsi="Calibri"/>
                  <w:color w:val="000000"/>
                  <w:sz w:val="20"/>
                </w:rPr>
                <w:t xml:space="preserve"> </w:t>
              </w:r>
            </w:ins>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 xml:space="preserve"> </w:t>
            </w:r>
            <w:proofErr w:type="spellStart"/>
            <w:r w:rsidRPr="005A2466">
              <w:rPr>
                <w:rFonts w:ascii="Calibri" w:hAnsi="Calibri"/>
                <w:color w:val="000000"/>
                <w:sz w:val="20"/>
              </w:rPr>
              <w:t>Penolakan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Pertama</w:t>
            </w:r>
            <w:proofErr w:type="spellEnd"/>
            <w:ins w:id="744" w:author="OLTRE" w:date="2024-07-03T22:42:00Z">
              <w:r w:rsidR="00605142">
                <w:rPr>
                  <w:rFonts w:ascii="Calibri" w:hAnsi="Calibri"/>
                  <w:color w:val="000000"/>
                  <w:sz w:val="20"/>
                </w:rPr>
                <w:t xml:space="preserve"> yang </w:t>
              </w:r>
              <w:proofErr w:type="spellStart"/>
              <w:r w:rsidR="00605142">
                <w:rPr>
                  <w:rFonts w:ascii="Calibri" w:hAnsi="Calibri"/>
                  <w:color w:val="000000"/>
                  <w:sz w:val="20"/>
                </w:rPr>
                <w:t>terkait</w:t>
              </w:r>
            </w:ins>
            <w:proofErr w:type="spellEnd"/>
            <w:r w:rsidRPr="005A2466">
              <w:rPr>
                <w:rFonts w:ascii="Calibri" w:hAnsi="Calibri"/>
                <w:color w:val="000000"/>
                <w:sz w:val="20"/>
              </w:rPr>
              <w:t>.</w:t>
            </w:r>
          </w:p>
          <w:p w14:paraId="643A9782" w14:textId="77777777" w:rsidR="00A55264" w:rsidRPr="005A2466" w:rsidRDefault="00A55264" w:rsidP="005A2466">
            <w:pPr>
              <w:pStyle w:val="ListParagraph"/>
              <w:spacing w:after="0" w:line="240" w:lineRule="auto"/>
              <w:ind w:left="667"/>
              <w:jc w:val="both"/>
              <w:textAlignment w:val="baseline"/>
              <w:rPr>
                <w:rFonts w:ascii="Calibri" w:hAnsi="Calibri"/>
                <w:b/>
                <w:color w:val="000000"/>
                <w:sz w:val="20"/>
              </w:rPr>
            </w:pPr>
          </w:p>
          <w:p w14:paraId="39237831" w14:textId="1EE2C864" w:rsidR="00CC5526" w:rsidRPr="005A2466" w:rsidRDefault="00134E27" w:rsidP="00BA45BC">
            <w:pPr>
              <w:pStyle w:val="ListParagraph"/>
              <w:numPr>
                <w:ilvl w:val="2"/>
                <w:numId w:val="159"/>
              </w:numPr>
              <w:spacing w:after="0" w:line="240" w:lineRule="auto"/>
              <w:ind w:left="603" w:hanging="603"/>
              <w:jc w:val="both"/>
              <w:textAlignment w:val="baseline"/>
              <w:rPr>
                <w:rFonts w:ascii="Calibri" w:hAnsi="Calibri"/>
                <w:b/>
                <w:color w:val="000000"/>
                <w:sz w:val="20"/>
              </w:rPr>
            </w:pPr>
            <w:proofErr w:type="spellStart"/>
            <w:r w:rsidRPr="005A2466">
              <w:rPr>
                <w:rFonts w:ascii="Calibri" w:hAnsi="Calibri"/>
                <w:i/>
                <w:color w:val="000000"/>
                <w:sz w:val="20"/>
              </w:rPr>
              <w:t>Penawaran</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Pengalihan</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Kedua</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del w:id="745" w:author="OLTRE" w:date="2024-07-03T22:42:00Z">
              <w:r w:rsidRPr="005A2466">
                <w:rPr>
                  <w:rFonts w:ascii="Calibri" w:hAnsi="Calibri"/>
                  <w:color w:val="000000"/>
                  <w:sz w:val="20"/>
                </w:rPr>
                <w:delText xml:space="preserve">bersangkutan </w:delText>
              </w:r>
            </w:del>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menerima</w:t>
            </w:r>
            <w:proofErr w:type="spellEnd"/>
            <w:r w:rsidRPr="005A2466">
              <w:rPr>
                <w:rFonts w:ascii="Calibri" w:hAnsi="Calibri"/>
                <w:color w:val="000000"/>
                <w:sz w:val="20"/>
              </w:rPr>
              <w:t xml:space="preserve"> </w:t>
            </w:r>
            <w:del w:id="746" w:author="OLTRE" w:date="2024-07-03T22:42:00Z">
              <w:r w:rsidRPr="005A2466">
                <w:rPr>
                  <w:rFonts w:ascii="Calibri" w:hAnsi="Calibri"/>
                  <w:color w:val="000000"/>
                  <w:sz w:val="20"/>
                </w:rPr>
                <w:delText xml:space="preserve">suatu </w:delText>
              </w:r>
            </w:del>
            <w:proofErr w:type="spellStart"/>
            <w:r w:rsidRPr="005A2466">
              <w:rPr>
                <w:rFonts w:ascii="Calibri" w:hAnsi="Calibri"/>
                <w:iCs/>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Penerimaan</w:t>
            </w:r>
            <w:proofErr w:type="spellEnd"/>
            <w:ins w:id="747" w:author="OLTRE" w:date="2024-07-03T22:42:00Z">
              <w:r w:rsidRPr="005A2466">
                <w:rPr>
                  <w:rFonts w:ascii="Calibri" w:hAnsi="Calibri"/>
                  <w:color w:val="000000"/>
                  <w:sz w:val="20"/>
                </w:rPr>
                <w:t xml:space="preserve"> </w:t>
              </w:r>
              <w:proofErr w:type="spellStart"/>
              <w:r w:rsidR="00BC25A4">
                <w:rPr>
                  <w:rFonts w:ascii="Calibri" w:hAnsi="Calibri"/>
                  <w:color w:val="000000"/>
                  <w:sz w:val="20"/>
                </w:rPr>
                <w:t>Penolakan</w:t>
              </w:r>
              <w:proofErr w:type="spellEnd"/>
              <w:r w:rsidR="00BC25A4" w:rsidRPr="005A2466">
                <w:rPr>
                  <w:rFonts w:ascii="Calibri" w:hAnsi="Calibri"/>
                  <w:color w:val="000000"/>
                  <w:sz w:val="20"/>
                </w:rPr>
                <w:t xml:space="preserve"> </w:t>
              </w:r>
              <w:proofErr w:type="spellStart"/>
              <w:r w:rsidRPr="005A2466">
                <w:rPr>
                  <w:rFonts w:ascii="Calibri" w:hAnsi="Calibri"/>
                  <w:color w:val="000000"/>
                  <w:sz w:val="20"/>
                </w:rPr>
                <w:t>Pertama</w:t>
              </w:r>
              <w:proofErr w:type="spellEnd"/>
              <w:r w:rsidRPr="005A2466">
                <w:rPr>
                  <w:rFonts w:ascii="Calibri" w:hAnsi="Calibri"/>
                  <w:color w:val="000000"/>
                  <w:sz w:val="20"/>
                </w:rPr>
                <w:t xml:space="preserve"> </w:t>
              </w:r>
              <w:proofErr w:type="spellStart"/>
              <w:r w:rsidR="004B3991">
                <w:rPr>
                  <w:rFonts w:ascii="Calibri" w:hAnsi="Calibri"/>
                  <w:color w:val="000000"/>
                  <w:sz w:val="20"/>
                </w:rPr>
                <w:t>atas</w:t>
              </w:r>
              <w:proofErr w:type="spellEnd"/>
              <w:r w:rsidR="004B3991">
                <w:rPr>
                  <w:rFonts w:ascii="Calibri" w:hAnsi="Calibri"/>
                  <w:color w:val="000000"/>
                  <w:sz w:val="20"/>
                </w:rPr>
                <w:t xml:space="preserve"> </w:t>
              </w:r>
              <w:proofErr w:type="spellStart"/>
              <w:r w:rsidR="004B3991">
                <w:rPr>
                  <w:rFonts w:ascii="Calibri" w:hAnsi="Calibri"/>
                  <w:color w:val="000000"/>
                  <w:sz w:val="20"/>
                </w:rPr>
                <w:t>seluruh</w:t>
              </w:r>
              <w:proofErr w:type="spellEnd"/>
              <w:r w:rsidR="004B3991">
                <w:rPr>
                  <w:rFonts w:ascii="Calibri" w:hAnsi="Calibri"/>
                  <w:color w:val="000000"/>
                  <w:sz w:val="20"/>
                </w:rPr>
                <w:t xml:space="preserve"> Saham</w:t>
              </w:r>
            </w:ins>
            <w:r w:rsidR="004B3991">
              <w:rPr>
                <w:rFonts w:ascii="Calibri" w:hAnsi="Calibri"/>
                <w:color w:val="000000"/>
                <w:sz w:val="20"/>
              </w:rPr>
              <w:t xml:space="preserve"> </w:t>
            </w:r>
            <w:proofErr w:type="spellStart"/>
            <w:r w:rsidR="004B3991">
              <w:rPr>
                <w:rFonts w:ascii="Calibri" w:hAnsi="Calibri"/>
                <w:color w:val="000000"/>
                <w:sz w:val="20"/>
              </w:rPr>
              <w:t>Penawaran</w:t>
            </w:r>
            <w:proofErr w:type="spellEnd"/>
            <w:r w:rsidR="004B3991">
              <w:rPr>
                <w:rFonts w:ascii="Calibri" w:hAnsi="Calibri"/>
                <w:color w:val="000000"/>
                <w:sz w:val="20"/>
              </w:rPr>
              <w:t xml:space="preserve"> </w:t>
            </w:r>
            <w:proofErr w:type="spellStart"/>
            <w:r w:rsidR="004B3991">
              <w:rPr>
                <w:rFonts w:ascii="Calibri" w:hAnsi="Calibri"/>
                <w:color w:val="000000"/>
                <w:sz w:val="20"/>
              </w:rPr>
              <w:t>Pertama</w:t>
            </w:r>
            <w:proofErr w:type="spellEnd"/>
            <w:r w:rsidR="004B3991">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7.1.3, </w:t>
            </w:r>
            <w:proofErr w:type="spellStart"/>
            <w:r w:rsidRPr="005A2466">
              <w:rPr>
                <w:rFonts w:ascii="Calibri" w:hAnsi="Calibri"/>
                <w:color w:val="000000"/>
                <w:sz w:val="20"/>
              </w:rPr>
              <w:t>maka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mengirimkan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b/>
                <w:color w:val="000000"/>
                <w:sz w:val="20"/>
              </w:rPr>
              <w:t>Pemberitahuan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Kedua</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sisa</w:t>
            </w:r>
            <w:proofErr w:type="spellEnd"/>
            <w:r w:rsidRPr="005A2466">
              <w:rPr>
                <w:rFonts w:ascii="Calibri" w:hAnsi="Calibri"/>
                <w:color w:val="000000"/>
                <w:sz w:val="20"/>
              </w:rPr>
              <w:t xml:space="preserve"> </w:t>
            </w:r>
            <w:del w:id="748" w:author="OLTRE" w:date="2024-07-03T22:42:00Z">
              <w:r w:rsidRPr="005A2466">
                <w:rPr>
                  <w:rFonts w:ascii="Calibri" w:hAnsi="Calibri"/>
                  <w:color w:val="000000"/>
                  <w:sz w:val="20"/>
                </w:rPr>
                <w:delText xml:space="preserve">Hak Penolakan </w:delText>
              </w:r>
            </w:del>
            <w:ins w:id="749" w:author="OLTRE" w:date="2024-07-03T22:42:00Z">
              <w:r w:rsidR="00353BD7">
                <w:rPr>
                  <w:rFonts w:ascii="Calibri" w:hAnsi="Calibri"/>
                  <w:color w:val="000000"/>
                  <w:sz w:val="20"/>
                </w:rPr>
                <w:t xml:space="preserve">Saham </w:t>
              </w:r>
              <w:proofErr w:type="spellStart"/>
              <w:r w:rsidR="00353BD7">
                <w:rPr>
                  <w:rFonts w:ascii="Calibri" w:hAnsi="Calibri"/>
                  <w:color w:val="000000"/>
                  <w:sz w:val="20"/>
                </w:rPr>
                <w:t>Penawaran</w:t>
              </w:r>
              <w:proofErr w:type="spellEnd"/>
              <w:r w:rsidR="00353BD7">
                <w:rPr>
                  <w:rFonts w:ascii="Calibri" w:hAnsi="Calibri"/>
                  <w:color w:val="000000"/>
                  <w:sz w:val="20"/>
                </w:rPr>
                <w:t xml:space="preserve"> </w:t>
              </w:r>
            </w:ins>
            <w:proofErr w:type="spellStart"/>
            <w:r w:rsidR="00353BD7">
              <w:rPr>
                <w:rFonts w:ascii="Calibri" w:hAnsi="Calibri"/>
                <w:color w:val="000000"/>
                <w:sz w:val="20"/>
              </w:rPr>
              <w:t>Pertama</w:t>
            </w:r>
            <w:proofErr w:type="spellEnd"/>
            <w:r w:rsidR="00353BD7">
              <w:rPr>
                <w:rFonts w:ascii="Calibri" w:hAnsi="Calibri"/>
                <w:color w:val="000000"/>
                <w:sz w:val="20"/>
              </w:rPr>
              <w:t xml:space="preserve"> </w:t>
            </w:r>
            <w:r w:rsidRPr="005A2466">
              <w:rPr>
                <w:rFonts w:ascii="Calibri" w:hAnsi="Calibri"/>
                <w:color w:val="000000"/>
                <w:sz w:val="20"/>
              </w:rPr>
              <w:t>(“</w:t>
            </w:r>
            <w:del w:id="750" w:author="OLTRE" w:date="2024-07-03T22:42:00Z">
              <w:r w:rsidRPr="005A2466">
                <w:rPr>
                  <w:rFonts w:ascii="Calibri" w:hAnsi="Calibri"/>
                  <w:b/>
                  <w:color w:val="000000"/>
                  <w:sz w:val="20"/>
                </w:rPr>
                <w:delText xml:space="preserve">Penjualan </w:delText>
              </w:r>
            </w:del>
            <w:r w:rsidRPr="005A2466">
              <w:rPr>
                <w:rFonts w:ascii="Calibri" w:hAnsi="Calibri"/>
                <w:b/>
                <w:color w:val="000000"/>
                <w:sz w:val="20"/>
              </w:rPr>
              <w:t xml:space="preserve">Saham </w:t>
            </w:r>
            <w:proofErr w:type="spellStart"/>
            <w:ins w:id="751" w:author="OLTRE" w:date="2024-07-03T22:42:00Z">
              <w:r w:rsidR="004E2B95">
                <w:rPr>
                  <w:rFonts w:ascii="Calibri" w:hAnsi="Calibri"/>
                  <w:b/>
                  <w:color w:val="000000"/>
                  <w:sz w:val="20"/>
                </w:rPr>
                <w:t>Penawaran</w:t>
              </w:r>
              <w:proofErr w:type="spellEnd"/>
              <w:r w:rsidR="007C3F7C">
                <w:rPr>
                  <w:rFonts w:ascii="Calibri" w:hAnsi="Calibri"/>
                  <w:b/>
                  <w:color w:val="000000"/>
                  <w:sz w:val="20"/>
                </w:rPr>
                <w:t xml:space="preserve"> </w:t>
              </w:r>
            </w:ins>
            <w:proofErr w:type="spellStart"/>
            <w:r w:rsidRPr="005A2466">
              <w:rPr>
                <w:rFonts w:ascii="Calibri" w:hAnsi="Calibri"/>
                <w:b/>
                <w:color w:val="000000"/>
                <w:sz w:val="20"/>
              </w:rPr>
              <w:t>Kedua</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del w:id="752" w:author="OLTRE" w:date="2024-07-03T22:42:00Z">
              <w:r w:rsidR="009C29FC" w:rsidRPr="005A2466">
                <w:rPr>
                  <w:rFonts w:ascii="Calibri" w:hAnsi="Calibri"/>
                  <w:color w:val="000000"/>
                  <w:sz w:val="20"/>
                </w:rPr>
                <w:delText>Pihak</w:delText>
              </w:r>
            </w:del>
            <w:proofErr w:type="spellStart"/>
            <w:ins w:id="753" w:author="OLTRE" w:date="2024-07-03T22:42:00Z">
              <w:r w:rsidR="0003788E">
                <w:rPr>
                  <w:rFonts w:ascii="Calibri" w:hAnsi="Calibri"/>
                  <w:color w:val="000000"/>
                  <w:sz w:val="20"/>
                </w:rPr>
                <w:t>Pemegang</w:t>
              </w:r>
              <w:proofErr w:type="spellEnd"/>
              <w:r w:rsidR="0003788E">
                <w:rPr>
                  <w:rFonts w:ascii="Calibri" w:hAnsi="Calibri"/>
                  <w:color w:val="000000"/>
                  <w:sz w:val="20"/>
                </w:rPr>
                <w:t xml:space="preserve"> </w:t>
              </w:r>
              <w:proofErr w:type="spellStart"/>
              <w:r w:rsidR="0003788E">
                <w:rPr>
                  <w:rFonts w:ascii="Calibri" w:hAnsi="Calibri"/>
                  <w:color w:val="000000"/>
                  <w:sz w:val="20"/>
                </w:rPr>
                <w:lastRenderedPageBreak/>
                <w:t>Sekuritas</w:t>
              </w:r>
            </w:ins>
            <w:proofErr w:type="spellEnd"/>
            <w:r w:rsidR="0003788E">
              <w:rPr>
                <w:rFonts w:ascii="Calibri" w:hAnsi="Calibri"/>
                <w:color w:val="000000"/>
                <w:sz w:val="20"/>
              </w:rPr>
              <w:t xml:space="preserve"> </w:t>
            </w:r>
            <w:proofErr w:type="spellStart"/>
            <w:r w:rsidRPr="0003788E">
              <w:rPr>
                <w:rFonts w:ascii="Calibri" w:hAnsi="Calibri"/>
                <w:color w:val="000000"/>
                <w:sz w:val="20"/>
              </w:rPr>
              <w:t>P</w:t>
            </w:r>
            <w:r w:rsidR="009C29FC" w:rsidRPr="0003788E">
              <w:rPr>
                <w:rFonts w:ascii="Calibri" w:hAnsi="Calibri"/>
                <w:color w:val="000000"/>
                <w:sz w:val="20"/>
              </w:rPr>
              <w:t>e</w:t>
            </w:r>
            <w:r w:rsidRPr="0003788E">
              <w:rPr>
                <w:rFonts w:ascii="Calibri" w:hAnsi="Calibri"/>
                <w:color w:val="000000"/>
                <w:sz w:val="20"/>
              </w:rPr>
              <w:t>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syarat</w:t>
            </w:r>
            <w:proofErr w:type="spellEnd"/>
            <w:r w:rsidRPr="005A2466">
              <w:rPr>
                <w:rFonts w:ascii="Calibri" w:hAnsi="Calibri"/>
                <w:color w:val="000000"/>
                <w:sz w:val="20"/>
              </w:rPr>
              <w:t xml:space="preserve"> yang </w:t>
            </w:r>
            <w:proofErr w:type="spellStart"/>
            <w:r w:rsidRPr="005A2466">
              <w:rPr>
                <w:rFonts w:ascii="Calibri" w:hAnsi="Calibri"/>
                <w:color w:val="000000"/>
                <w:sz w:val="20"/>
              </w:rPr>
              <w:t>sama</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ada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00BE08FD"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00BE08FD" w:rsidRPr="005A2466">
              <w:rPr>
                <w:rFonts w:ascii="Calibri" w:hAnsi="Calibri"/>
                <w:color w:val="000000"/>
                <w:sz w:val="20"/>
              </w:rPr>
              <w:t xml:space="preserve"> </w:t>
            </w:r>
            <w:r w:rsidRPr="005A2466">
              <w:rPr>
                <w:rFonts w:ascii="Calibri" w:hAnsi="Calibri"/>
                <w:color w:val="000000"/>
                <w:sz w:val="20"/>
              </w:rPr>
              <w:t>(“</w:t>
            </w:r>
            <w:proofErr w:type="spellStart"/>
            <w:del w:id="754" w:author="OLTRE" w:date="2024-07-03T22:42:00Z">
              <w:r w:rsidRPr="005A2466">
                <w:rPr>
                  <w:rFonts w:ascii="Calibri" w:hAnsi="Calibri"/>
                  <w:b/>
                  <w:color w:val="000000"/>
                  <w:sz w:val="20"/>
                </w:rPr>
                <w:delText xml:space="preserve">Pemberitahuan </w:delText>
              </w:r>
            </w:del>
            <w:r w:rsidRPr="005A2466">
              <w:rPr>
                <w:rFonts w:ascii="Calibri" w:hAnsi="Calibri"/>
                <w:b/>
                <w:color w:val="000000"/>
                <w:sz w:val="20"/>
              </w:rPr>
              <w:t>Penawaran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Kedua</w:t>
            </w:r>
            <w:proofErr w:type="spellEnd"/>
            <w:r w:rsidRPr="005A2466">
              <w:rPr>
                <w:rFonts w:ascii="Calibri" w:hAnsi="Calibri"/>
                <w:color w:val="000000"/>
                <w:sz w:val="20"/>
              </w:rPr>
              <w:t xml:space="preserve">”) </w:t>
            </w:r>
            <w:del w:id="755" w:author="OLTRE" w:date="2024-07-03T22:42:00Z">
              <w:r w:rsidRPr="005A2466">
                <w:rPr>
                  <w:rFonts w:ascii="Calibri" w:hAnsi="Calibri"/>
                  <w:color w:val="000000"/>
                  <w:sz w:val="20"/>
                </w:rPr>
                <w:delText>tiap</w:delText>
              </w:r>
            </w:del>
            <w:ins w:id="756" w:author="OLTRE" w:date="2024-07-03T22:42:00Z">
              <w:r w:rsidR="0003788E">
                <w:rPr>
                  <w:rFonts w:ascii="Calibri" w:hAnsi="Calibri"/>
                  <w:color w:val="000000"/>
                  <w:sz w:val="20"/>
                </w:rPr>
                <w:t xml:space="preserve">pada </w:t>
              </w:r>
              <w:proofErr w:type="spellStart"/>
              <w:r w:rsidR="0003788E">
                <w:rPr>
                  <w:rFonts w:ascii="Calibri" w:hAnsi="Calibri"/>
                  <w:color w:val="000000"/>
                  <w:sz w:val="20"/>
                </w:rPr>
                <w:t>se</w:t>
              </w:r>
              <w:r w:rsidRPr="005A2466">
                <w:rPr>
                  <w:rFonts w:ascii="Calibri" w:hAnsi="Calibri"/>
                  <w:color w:val="000000"/>
                  <w:sz w:val="20"/>
                </w:rPr>
                <w:t>tiap</w:t>
              </w:r>
            </w:ins>
            <w:proofErr w:type="spellEnd"/>
            <w:r w:rsidRPr="005A2466">
              <w:rPr>
                <w:rFonts w:ascii="Calibri" w:hAnsi="Calibri"/>
                <w:color w:val="000000"/>
                <w:sz w:val="20"/>
              </w:rPr>
              <w:t xml:space="preserve"> </w:t>
            </w:r>
            <w:proofErr w:type="spellStart"/>
            <w:r w:rsidRPr="005A2466">
              <w:rPr>
                <w:rFonts w:ascii="Calibri" w:hAnsi="Calibri"/>
                <w:color w:val="000000"/>
                <w:sz w:val="20"/>
              </w:rPr>
              <w:t>saat</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jangka</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10 (</w:t>
            </w:r>
            <w:proofErr w:type="spellStart"/>
            <w:r w:rsidRPr="005A2466">
              <w:rPr>
                <w:rFonts w:ascii="Calibri" w:hAnsi="Calibri"/>
                <w:color w:val="000000"/>
                <w:sz w:val="20"/>
              </w:rPr>
              <w:t>sepuluh</w:t>
            </w:r>
            <w:proofErr w:type="spellEnd"/>
            <w:r w:rsidRPr="005A2466">
              <w:rPr>
                <w:rFonts w:ascii="Calibri" w:hAnsi="Calibri"/>
                <w:color w:val="000000"/>
                <w:sz w:val="20"/>
              </w:rPr>
              <w:t xml:space="preserve">)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del w:id="757" w:author="OLTRE" w:date="2024-07-03T22:42:00Z">
              <w:r w:rsidRPr="005A2466">
                <w:rPr>
                  <w:rFonts w:ascii="Calibri" w:hAnsi="Calibri"/>
                  <w:color w:val="000000"/>
                  <w:sz w:val="20"/>
                </w:rPr>
                <w:delText>setelah</w:delText>
              </w:r>
            </w:del>
            <w:proofErr w:type="spellStart"/>
            <w:ins w:id="758" w:author="OLTRE" w:date="2024-07-03T22:42:00Z">
              <w:r w:rsidR="0003788E">
                <w:rPr>
                  <w:rFonts w:ascii="Calibri" w:hAnsi="Calibri"/>
                  <w:color w:val="000000"/>
                  <w:sz w:val="20"/>
                </w:rPr>
                <w:t>sejak</w:t>
              </w:r>
            </w:ins>
            <w:proofErr w:type="spellEnd"/>
            <w:r w:rsidR="0003788E" w:rsidRPr="005A2466">
              <w:rPr>
                <w:rFonts w:ascii="Calibri" w:hAnsi="Calibri"/>
                <w:color w:val="000000"/>
                <w:sz w:val="20"/>
              </w:rPr>
              <w:t xml:space="preserve"> </w:t>
            </w:r>
            <w:proofErr w:type="spellStart"/>
            <w:r w:rsidRPr="005A2466">
              <w:rPr>
                <w:rFonts w:ascii="Calibri" w:hAnsi="Calibri"/>
                <w:color w:val="000000"/>
                <w:sz w:val="20"/>
              </w:rPr>
              <w:t>berakhirnya</w:t>
            </w:r>
            <w:proofErr w:type="spellEnd"/>
            <w:r w:rsidRPr="005A2466">
              <w:rPr>
                <w:rFonts w:ascii="Calibri" w:hAnsi="Calibri"/>
                <w:color w:val="000000"/>
                <w:sz w:val="20"/>
              </w:rPr>
              <w:t xml:space="preserve"> </w:t>
            </w:r>
            <w:proofErr w:type="spellStart"/>
            <w:r w:rsidRPr="005A2466">
              <w:rPr>
                <w:rFonts w:ascii="Calibri" w:hAnsi="Calibri"/>
                <w:color w:val="000000"/>
                <w:sz w:val="20"/>
              </w:rPr>
              <w:t>Periode</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 xml:space="preserve"> (</w:t>
            </w:r>
            <w:r w:rsidRPr="005A2466">
              <w:rPr>
                <w:rFonts w:ascii="Calibri" w:hAnsi="Calibri"/>
                <w:b/>
                <w:color w:val="000000"/>
                <w:sz w:val="20"/>
              </w:rPr>
              <w:t>“</w:t>
            </w:r>
            <w:proofErr w:type="spellStart"/>
            <w:r w:rsidRPr="005A2466">
              <w:rPr>
                <w:rFonts w:ascii="Calibri" w:hAnsi="Calibri"/>
                <w:b/>
                <w:color w:val="000000"/>
                <w:sz w:val="20"/>
              </w:rPr>
              <w:t>Periode</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Penjualan</w:t>
            </w:r>
            <w:proofErr w:type="spellEnd"/>
            <w:r w:rsidRPr="005A2466">
              <w:rPr>
                <w:rFonts w:ascii="Calibri" w:hAnsi="Calibri"/>
                <w:b/>
                <w:color w:val="000000"/>
                <w:sz w:val="20"/>
              </w:rPr>
              <w:t>”</w:t>
            </w:r>
            <w:r w:rsidRPr="005A2466">
              <w:rPr>
                <w:rFonts w:ascii="Calibri" w:hAnsi="Calibri"/>
                <w:color w:val="000000"/>
                <w:sz w:val="20"/>
              </w:rPr>
              <w:t>).</w:t>
            </w:r>
          </w:p>
          <w:p w14:paraId="2EF34A7F" w14:textId="77777777" w:rsidR="00A55264" w:rsidRPr="005A2466" w:rsidRDefault="00A55264" w:rsidP="005A2466">
            <w:pPr>
              <w:pStyle w:val="ListParagraph"/>
              <w:spacing w:after="0" w:line="240" w:lineRule="auto"/>
              <w:ind w:left="667"/>
              <w:jc w:val="both"/>
              <w:textAlignment w:val="baseline"/>
              <w:rPr>
                <w:rFonts w:ascii="Calibri" w:hAnsi="Calibri"/>
                <w:b/>
                <w:color w:val="000000"/>
                <w:sz w:val="20"/>
              </w:rPr>
            </w:pPr>
          </w:p>
          <w:p w14:paraId="721AFAD2" w14:textId="330DCBE1" w:rsidR="00CC5526" w:rsidRPr="005A2466" w:rsidRDefault="00134E27" w:rsidP="00BA45BC">
            <w:pPr>
              <w:pStyle w:val="ListParagraph"/>
              <w:numPr>
                <w:ilvl w:val="2"/>
                <w:numId w:val="159"/>
              </w:numPr>
              <w:spacing w:after="0" w:line="240" w:lineRule="auto"/>
              <w:ind w:left="603" w:hanging="603"/>
              <w:jc w:val="both"/>
              <w:textAlignment w:val="baseline"/>
              <w:rPr>
                <w:rFonts w:ascii="Calibri" w:hAnsi="Calibri"/>
                <w:b/>
                <w:sz w:val="20"/>
              </w:rPr>
            </w:pPr>
            <w:proofErr w:type="spellStart"/>
            <w:r w:rsidRPr="005A2466">
              <w:rPr>
                <w:rFonts w:ascii="Calibri" w:hAnsi="Calibri"/>
                <w:i/>
                <w:sz w:val="20"/>
              </w:rPr>
              <w:t>Pelaksanaan</w:t>
            </w:r>
            <w:proofErr w:type="spellEnd"/>
            <w:r w:rsidRPr="005A2466">
              <w:rPr>
                <w:rFonts w:ascii="Calibri" w:hAnsi="Calibri"/>
                <w:i/>
                <w:sz w:val="20"/>
              </w:rPr>
              <w:t xml:space="preserve"> </w:t>
            </w:r>
            <w:proofErr w:type="spellStart"/>
            <w:r w:rsidRPr="005A2466">
              <w:rPr>
                <w:rFonts w:ascii="Calibri" w:hAnsi="Calibri"/>
                <w:i/>
                <w:sz w:val="20"/>
              </w:rPr>
              <w:t>opsi</w:t>
            </w:r>
            <w:proofErr w:type="spellEnd"/>
            <w:r w:rsidRPr="005A2466">
              <w:rPr>
                <w:rFonts w:ascii="Calibri" w:hAnsi="Calibri"/>
                <w:i/>
                <w:sz w:val="20"/>
              </w:rPr>
              <w:t xml:space="preserve"> </w:t>
            </w:r>
            <w:del w:id="759" w:author="OLTRE" w:date="2024-07-03T22:42:00Z">
              <w:r w:rsidRPr="005A2466">
                <w:rPr>
                  <w:rFonts w:ascii="Calibri" w:hAnsi="Calibri"/>
                  <w:i/>
                  <w:sz w:val="20"/>
                </w:rPr>
                <w:delText>Penjualan</w:delText>
              </w:r>
            </w:del>
            <w:proofErr w:type="spellStart"/>
            <w:ins w:id="760" w:author="OLTRE" w:date="2024-07-03T22:42:00Z">
              <w:r w:rsidR="009059D8">
                <w:rPr>
                  <w:rFonts w:ascii="Calibri" w:hAnsi="Calibri"/>
                  <w:i/>
                  <w:sz w:val="20"/>
                </w:rPr>
                <w:t>Penawaran</w:t>
              </w:r>
            </w:ins>
            <w:proofErr w:type="spellEnd"/>
            <w:r w:rsidR="009059D8" w:rsidRPr="005A2466">
              <w:rPr>
                <w:rFonts w:ascii="Calibri" w:hAnsi="Calibri"/>
                <w:i/>
                <w:sz w:val="20"/>
              </w:rPr>
              <w:t xml:space="preserve"> </w:t>
            </w:r>
            <w:proofErr w:type="spellStart"/>
            <w:r w:rsidRPr="005A2466">
              <w:rPr>
                <w:rFonts w:ascii="Calibri" w:hAnsi="Calibri"/>
                <w:i/>
                <w:sz w:val="20"/>
              </w:rPr>
              <w:t>Kedua</w:t>
            </w:r>
            <w:proofErr w:type="spellEnd"/>
            <w:r w:rsidRPr="005A2466">
              <w:rPr>
                <w:rFonts w:ascii="Calibri" w:hAnsi="Calibri"/>
                <w:sz w:val="20"/>
              </w:rPr>
              <w:t xml:space="preserve">. </w:t>
            </w:r>
            <w:proofErr w:type="spellStart"/>
            <w:r w:rsidRPr="005A2466">
              <w:rPr>
                <w:rFonts w:ascii="Calibri" w:hAnsi="Calibri"/>
                <w:sz w:val="20"/>
              </w:rPr>
              <w:t>Pemegang</w:t>
            </w:r>
            <w:proofErr w:type="spellEnd"/>
            <w:r w:rsidRPr="005A2466">
              <w:rPr>
                <w:rFonts w:ascii="Calibri" w:hAnsi="Calibri"/>
                <w:sz w:val="20"/>
              </w:rPr>
              <w:t xml:space="preserve"> </w:t>
            </w:r>
            <w:proofErr w:type="spellStart"/>
            <w:r w:rsidRPr="005A2466">
              <w:rPr>
                <w:rFonts w:ascii="Calibri" w:hAnsi="Calibri"/>
                <w:sz w:val="20"/>
              </w:rPr>
              <w:t>Sekuritas</w:t>
            </w:r>
            <w:proofErr w:type="spellEnd"/>
            <w:r w:rsidRPr="005A2466">
              <w:rPr>
                <w:rFonts w:ascii="Calibri" w:hAnsi="Calibri"/>
                <w:sz w:val="20"/>
              </w:rPr>
              <w:t xml:space="preserve"> </w:t>
            </w:r>
            <w:proofErr w:type="spellStart"/>
            <w:r w:rsidRPr="005A2466">
              <w:rPr>
                <w:rFonts w:ascii="Calibri" w:hAnsi="Calibri"/>
                <w:sz w:val="20"/>
              </w:rPr>
              <w:t>Penerima</w:t>
            </w:r>
            <w:proofErr w:type="spellEnd"/>
            <w:r w:rsidRPr="005A2466">
              <w:rPr>
                <w:rFonts w:ascii="Calibri" w:hAnsi="Calibri"/>
                <w:sz w:val="20"/>
              </w:rPr>
              <w:t xml:space="preserve">  </w:t>
            </w:r>
            <w:proofErr w:type="spellStart"/>
            <w:r w:rsidRPr="005A2466">
              <w:rPr>
                <w:rFonts w:ascii="Calibri" w:hAnsi="Calibri"/>
                <w:sz w:val="20"/>
              </w:rPr>
              <w:t>dapat</w:t>
            </w:r>
            <w:proofErr w:type="spellEnd"/>
            <w:r w:rsidRPr="005A2466">
              <w:rPr>
                <w:rFonts w:ascii="Calibri" w:hAnsi="Calibri"/>
                <w:sz w:val="20"/>
              </w:rPr>
              <w:t xml:space="preserve"> </w:t>
            </w:r>
            <w:del w:id="761" w:author="OLTRE" w:date="2024-07-03T22:42:00Z">
              <w:r w:rsidRPr="005A2466">
                <w:rPr>
                  <w:rFonts w:ascii="Calibri" w:hAnsi="Calibri"/>
                  <w:sz w:val="20"/>
                </w:rPr>
                <w:delText>melaksanakan</w:delText>
              </w:r>
            </w:del>
            <w:proofErr w:type="spellStart"/>
            <w:ins w:id="762" w:author="OLTRE" w:date="2024-07-03T22:42:00Z">
              <w:r w:rsidR="006D5E2B">
                <w:rPr>
                  <w:rFonts w:ascii="Calibri" w:hAnsi="Calibri"/>
                  <w:sz w:val="20"/>
                </w:rPr>
                <w:t>menggunakan</w:t>
              </w:r>
            </w:ins>
            <w:proofErr w:type="spellEnd"/>
            <w:r w:rsidR="006D5E2B" w:rsidRPr="005A2466">
              <w:rPr>
                <w:rFonts w:ascii="Calibri" w:hAnsi="Calibri"/>
                <w:sz w:val="20"/>
              </w:rPr>
              <w:t xml:space="preserve"> </w:t>
            </w:r>
            <w:proofErr w:type="spellStart"/>
            <w:r w:rsidRPr="005A2466">
              <w:rPr>
                <w:rFonts w:ascii="Calibri" w:hAnsi="Calibri"/>
                <w:sz w:val="20"/>
              </w:rPr>
              <w:t>opsi</w:t>
            </w:r>
            <w:proofErr w:type="spellEnd"/>
            <w:r w:rsidRPr="005A2466">
              <w:rPr>
                <w:rFonts w:ascii="Calibri" w:hAnsi="Calibri"/>
                <w:sz w:val="20"/>
              </w:rPr>
              <w:t xml:space="preserve"> </w:t>
            </w:r>
            <w:del w:id="763" w:author="OLTRE" w:date="2024-07-03T22:42:00Z">
              <w:r w:rsidRPr="00AA30B5">
                <w:rPr>
                  <w:rFonts w:ascii="Calibri" w:hAnsi="Calibri"/>
                  <w:color w:val="000000"/>
                  <w:sz w:val="20"/>
                </w:rPr>
                <w:delText>Penjualan</w:delText>
              </w:r>
            </w:del>
            <w:proofErr w:type="spellStart"/>
            <w:ins w:id="764" w:author="OLTRE" w:date="2024-07-03T22:42:00Z">
              <w:r w:rsidR="00B25BFA">
                <w:rPr>
                  <w:rFonts w:ascii="Calibri" w:hAnsi="Calibri"/>
                  <w:color w:val="000000"/>
                  <w:sz w:val="20"/>
                </w:rPr>
                <w:t>Penawaran</w:t>
              </w:r>
            </w:ins>
            <w:proofErr w:type="spellEnd"/>
            <w:r w:rsidR="00B25BFA" w:rsidRPr="005A2466">
              <w:rPr>
                <w:rFonts w:ascii="Calibri" w:hAnsi="Calibri"/>
                <w:sz w:val="20"/>
              </w:rPr>
              <w:t xml:space="preserve"> </w:t>
            </w:r>
            <w:proofErr w:type="spellStart"/>
            <w:r w:rsidRPr="005A2466">
              <w:rPr>
                <w:rFonts w:ascii="Calibri" w:hAnsi="Calibri"/>
                <w:sz w:val="20"/>
              </w:rPr>
              <w:t>Kedua</w:t>
            </w:r>
            <w:proofErr w:type="spellEnd"/>
            <w:r w:rsidRPr="005A2466">
              <w:rPr>
                <w:rFonts w:ascii="Calibri" w:hAnsi="Calibri"/>
                <w:sz w:val="20"/>
              </w:rPr>
              <w:t xml:space="preserve"> </w:t>
            </w:r>
            <w:ins w:id="765" w:author="OLTRE" w:date="2024-07-03T22:42:00Z">
              <w:r w:rsidR="00DE44F5">
                <w:rPr>
                  <w:rFonts w:ascii="Calibri" w:hAnsi="Calibri"/>
                  <w:sz w:val="20"/>
                </w:rPr>
                <w:t xml:space="preserve">pada </w:t>
              </w:r>
            </w:ins>
            <w:proofErr w:type="spellStart"/>
            <w:r w:rsidRPr="005A2466">
              <w:rPr>
                <w:rFonts w:ascii="Calibri" w:hAnsi="Calibri"/>
                <w:sz w:val="20"/>
              </w:rPr>
              <w:t>setiap</w:t>
            </w:r>
            <w:proofErr w:type="spellEnd"/>
            <w:r w:rsidRPr="005A2466">
              <w:rPr>
                <w:rFonts w:ascii="Calibri" w:hAnsi="Calibri"/>
                <w:sz w:val="20"/>
              </w:rPr>
              <w:t xml:space="preserve"> </w:t>
            </w:r>
            <w:proofErr w:type="spellStart"/>
            <w:r w:rsidRPr="005A2466">
              <w:rPr>
                <w:rFonts w:ascii="Calibri" w:hAnsi="Calibri"/>
                <w:sz w:val="20"/>
              </w:rPr>
              <w:t>saat</w:t>
            </w:r>
            <w:proofErr w:type="spellEnd"/>
            <w:r w:rsidRPr="005A2466">
              <w:rPr>
                <w:rFonts w:ascii="Calibri" w:hAnsi="Calibri"/>
                <w:sz w:val="20"/>
              </w:rPr>
              <w:t xml:space="preserve">, </w:t>
            </w:r>
            <w:proofErr w:type="spellStart"/>
            <w:r w:rsidRPr="005A2466">
              <w:rPr>
                <w:rFonts w:ascii="Calibri" w:hAnsi="Calibri"/>
                <w:sz w:val="20"/>
              </w:rPr>
              <w:t>dalam</w:t>
            </w:r>
            <w:proofErr w:type="spellEnd"/>
            <w:r w:rsidRPr="005A2466">
              <w:rPr>
                <w:rFonts w:ascii="Calibri" w:hAnsi="Calibri"/>
                <w:sz w:val="20"/>
              </w:rPr>
              <w:t xml:space="preserve"> </w:t>
            </w:r>
            <w:proofErr w:type="spellStart"/>
            <w:r w:rsidRPr="005A2466">
              <w:rPr>
                <w:rFonts w:ascii="Calibri" w:hAnsi="Calibri"/>
                <w:sz w:val="20"/>
              </w:rPr>
              <w:t>jangka</w:t>
            </w:r>
            <w:proofErr w:type="spellEnd"/>
            <w:r w:rsidRPr="005A2466">
              <w:rPr>
                <w:rFonts w:ascii="Calibri" w:hAnsi="Calibri"/>
                <w:sz w:val="20"/>
              </w:rPr>
              <w:t xml:space="preserve"> </w:t>
            </w:r>
            <w:proofErr w:type="spellStart"/>
            <w:r w:rsidRPr="005A2466">
              <w:rPr>
                <w:rFonts w:ascii="Calibri" w:hAnsi="Calibri"/>
                <w:sz w:val="20"/>
              </w:rPr>
              <w:t>waktu</w:t>
            </w:r>
            <w:proofErr w:type="spellEnd"/>
            <w:r w:rsidRPr="005A2466">
              <w:rPr>
                <w:rFonts w:ascii="Calibri" w:hAnsi="Calibri"/>
                <w:sz w:val="20"/>
              </w:rPr>
              <w:t xml:space="preserve"> 10 (</w:t>
            </w:r>
            <w:proofErr w:type="spellStart"/>
            <w:r w:rsidRPr="005A2466">
              <w:rPr>
                <w:rFonts w:ascii="Calibri" w:hAnsi="Calibri"/>
                <w:sz w:val="20"/>
              </w:rPr>
              <w:t>sepuluh</w:t>
            </w:r>
            <w:proofErr w:type="spellEnd"/>
            <w:r w:rsidRPr="005A2466">
              <w:rPr>
                <w:rFonts w:ascii="Calibri" w:hAnsi="Calibri"/>
                <w:sz w:val="20"/>
              </w:rPr>
              <w:t xml:space="preserve">) </w:t>
            </w:r>
            <w:proofErr w:type="spellStart"/>
            <w:r w:rsidRPr="005A2466">
              <w:rPr>
                <w:rFonts w:ascii="Calibri" w:hAnsi="Calibri"/>
                <w:sz w:val="20"/>
              </w:rPr>
              <w:t>hari</w:t>
            </w:r>
            <w:proofErr w:type="spellEnd"/>
            <w:r w:rsidRPr="005A2466">
              <w:rPr>
                <w:rFonts w:ascii="Calibri" w:hAnsi="Calibri"/>
                <w:sz w:val="20"/>
              </w:rPr>
              <w:t xml:space="preserve"> </w:t>
            </w:r>
            <w:del w:id="766" w:author="OLTRE" w:date="2024-07-03T22:42:00Z">
              <w:r w:rsidRPr="005A2466">
                <w:rPr>
                  <w:rFonts w:ascii="Calibri" w:hAnsi="Calibri"/>
                  <w:sz w:val="20"/>
                </w:rPr>
                <w:delText>setelah</w:delText>
              </w:r>
            </w:del>
            <w:proofErr w:type="spellStart"/>
            <w:ins w:id="767" w:author="OLTRE" w:date="2024-07-03T22:42:00Z">
              <w:r w:rsidR="00DE44F5">
                <w:rPr>
                  <w:rFonts w:ascii="Calibri" w:hAnsi="Calibri"/>
                  <w:sz w:val="20"/>
                </w:rPr>
                <w:t>sejak</w:t>
              </w:r>
            </w:ins>
            <w:proofErr w:type="spellEnd"/>
            <w:r w:rsidR="00DE44F5">
              <w:rPr>
                <w:rFonts w:ascii="Calibri" w:hAnsi="Calibri"/>
                <w:sz w:val="20"/>
              </w:rPr>
              <w:t xml:space="preserve"> </w:t>
            </w:r>
            <w:proofErr w:type="spellStart"/>
            <w:r w:rsidRPr="005A2466">
              <w:rPr>
                <w:rFonts w:ascii="Calibri" w:hAnsi="Calibri"/>
                <w:sz w:val="20"/>
              </w:rPr>
              <w:t>berakhirnya</w:t>
            </w:r>
            <w:proofErr w:type="spellEnd"/>
            <w:r w:rsidRPr="005A2466">
              <w:rPr>
                <w:rFonts w:ascii="Calibri" w:hAnsi="Calibri"/>
                <w:sz w:val="20"/>
              </w:rPr>
              <w:t xml:space="preserve"> </w:t>
            </w:r>
            <w:proofErr w:type="spellStart"/>
            <w:r w:rsidRPr="005A2466">
              <w:rPr>
                <w:rFonts w:ascii="Calibri" w:hAnsi="Calibri"/>
                <w:sz w:val="20"/>
              </w:rPr>
              <w:t>Periode</w:t>
            </w:r>
            <w:proofErr w:type="spellEnd"/>
            <w:r w:rsidRPr="005A2466">
              <w:rPr>
                <w:rFonts w:ascii="Calibri" w:hAnsi="Calibri"/>
                <w:sz w:val="20"/>
              </w:rPr>
              <w:t xml:space="preserve"> </w:t>
            </w:r>
            <w:del w:id="768" w:author="OLTRE" w:date="2024-07-03T22:42:00Z">
              <w:r w:rsidRPr="005A2466">
                <w:rPr>
                  <w:rFonts w:ascii="Calibri" w:hAnsi="Calibri"/>
                  <w:sz w:val="20"/>
                </w:rPr>
                <w:delText>Penerimaan</w:delText>
              </w:r>
            </w:del>
            <w:proofErr w:type="spellStart"/>
            <w:ins w:id="769" w:author="OLTRE" w:date="2024-07-03T22:42:00Z">
              <w:r w:rsidR="007A73E0">
                <w:rPr>
                  <w:rFonts w:ascii="Calibri" w:hAnsi="Calibri"/>
                  <w:sz w:val="20"/>
                </w:rPr>
                <w:t>Penjualan</w:t>
              </w:r>
            </w:ins>
            <w:proofErr w:type="spellEnd"/>
            <w:r w:rsidR="007A73E0" w:rsidRPr="005A2466">
              <w:rPr>
                <w:rFonts w:ascii="Calibri" w:hAnsi="Calibri"/>
                <w:sz w:val="20"/>
              </w:rPr>
              <w:t xml:space="preserve"> </w:t>
            </w:r>
            <w:r w:rsidRPr="005A2466">
              <w:rPr>
                <w:rFonts w:ascii="Calibri" w:hAnsi="Calibri"/>
                <w:sz w:val="20"/>
              </w:rPr>
              <w:t>(</w:t>
            </w:r>
            <w:r w:rsidRPr="005A2466">
              <w:rPr>
                <w:rFonts w:ascii="Calibri" w:hAnsi="Calibri"/>
                <w:b/>
                <w:sz w:val="20"/>
              </w:rPr>
              <w:t>“</w:t>
            </w:r>
            <w:proofErr w:type="spellStart"/>
            <w:r w:rsidRPr="005A2466">
              <w:rPr>
                <w:rFonts w:ascii="Calibri" w:hAnsi="Calibri"/>
                <w:b/>
                <w:sz w:val="20"/>
              </w:rPr>
              <w:t>Periode</w:t>
            </w:r>
            <w:proofErr w:type="spellEnd"/>
            <w:r w:rsidRPr="005A2466">
              <w:rPr>
                <w:rFonts w:ascii="Calibri" w:hAnsi="Calibri"/>
                <w:b/>
                <w:sz w:val="20"/>
              </w:rPr>
              <w:t xml:space="preserve"> </w:t>
            </w:r>
            <w:proofErr w:type="spellStart"/>
            <w:r w:rsidRPr="005A2466">
              <w:rPr>
                <w:rFonts w:ascii="Calibri" w:hAnsi="Calibri"/>
                <w:b/>
                <w:sz w:val="20"/>
              </w:rPr>
              <w:t>Penerimaan</w:t>
            </w:r>
            <w:proofErr w:type="spellEnd"/>
            <w:r w:rsidRPr="005A2466">
              <w:rPr>
                <w:rFonts w:ascii="Calibri" w:hAnsi="Calibri"/>
                <w:b/>
                <w:sz w:val="20"/>
              </w:rPr>
              <w:t xml:space="preserve"> </w:t>
            </w:r>
            <w:proofErr w:type="spellStart"/>
            <w:r w:rsidRPr="005A2466">
              <w:rPr>
                <w:rFonts w:ascii="Calibri" w:hAnsi="Calibri"/>
                <w:b/>
                <w:sz w:val="20"/>
              </w:rPr>
              <w:t>Kedua</w:t>
            </w:r>
            <w:proofErr w:type="spellEnd"/>
            <w:r w:rsidRPr="005A2466">
              <w:rPr>
                <w:rFonts w:ascii="Calibri" w:hAnsi="Calibri"/>
                <w:b/>
                <w:sz w:val="20"/>
              </w:rPr>
              <w:t>”</w:t>
            </w:r>
            <w:r w:rsidRPr="005A2466">
              <w:rPr>
                <w:rFonts w:ascii="Calibri" w:hAnsi="Calibri"/>
                <w:sz w:val="20"/>
              </w:rPr>
              <w:t xml:space="preserve">), </w:t>
            </w:r>
            <w:proofErr w:type="spellStart"/>
            <w:r w:rsidRPr="005A2466">
              <w:rPr>
                <w:rFonts w:ascii="Calibri" w:hAnsi="Calibri"/>
                <w:sz w:val="20"/>
              </w:rPr>
              <w:t>untuk</w:t>
            </w:r>
            <w:proofErr w:type="spellEnd"/>
            <w:r w:rsidRPr="005A2466">
              <w:rPr>
                <w:rFonts w:ascii="Calibri" w:hAnsi="Calibri"/>
                <w:sz w:val="20"/>
              </w:rPr>
              <w:t xml:space="preserve"> </w:t>
            </w:r>
            <w:proofErr w:type="spellStart"/>
            <w:r w:rsidRPr="005A2466">
              <w:rPr>
                <w:rFonts w:ascii="Calibri" w:hAnsi="Calibri"/>
                <w:sz w:val="20"/>
              </w:rPr>
              <w:t>semua</w:t>
            </w:r>
            <w:proofErr w:type="spellEnd"/>
            <w:r w:rsidRPr="005A2466">
              <w:rPr>
                <w:rFonts w:ascii="Calibri" w:hAnsi="Calibri"/>
                <w:sz w:val="20"/>
              </w:rPr>
              <w:t xml:space="preserve"> </w:t>
            </w:r>
            <w:proofErr w:type="spellStart"/>
            <w:r w:rsidRPr="005A2466">
              <w:rPr>
                <w:rFonts w:ascii="Calibri" w:hAnsi="Calibri"/>
                <w:sz w:val="20"/>
              </w:rPr>
              <w:t>atau</w:t>
            </w:r>
            <w:proofErr w:type="spellEnd"/>
            <w:r w:rsidRPr="005A2466">
              <w:rPr>
                <w:rFonts w:ascii="Calibri" w:hAnsi="Calibri"/>
                <w:sz w:val="20"/>
              </w:rPr>
              <w:t xml:space="preserve"> </w:t>
            </w:r>
            <w:proofErr w:type="spellStart"/>
            <w:r w:rsidRPr="005A2466">
              <w:rPr>
                <w:rFonts w:ascii="Calibri" w:hAnsi="Calibri"/>
                <w:sz w:val="20"/>
              </w:rPr>
              <w:t>suatu</w:t>
            </w:r>
            <w:proofErr w:type="spellEnd"/>
            <w:r w:rsidRPr="005A2466">
              <w:rPr>
                <w:rFonts w:ascii="Calibri" w:hAnsi="Calibri"/>
                <w:sz w:val="20"/>
              </w:rPr>
              <w:t xml:space="preserve"> </w:t>
            </w:r>
            <w:proofErr w:type="spellStart"/>
            <w:r w:rsidRPr="005A2466">
              <w:rPr>
                <w:rFonts w:ascii="Calibri" w:hAnsi="Calibri"/>
                <w:sz w:val="20"/>
              </w:rPr>
              <w:t>bagian</w:t>
            </w:r>
            <w:proofErr w:type="spellEnd"/>
            <w:r w:rsidRPr="005A2466">
              <w:rPr>
                <w:rFonts w:ascii="Calibri" w:hAnsi="Calibri"/>
                <w:sz w:val="20"/>
              </w:rPr>
              <w:t xml:space="preserve"> </w:t>
            </w:r>
            <w:proofErr w:type="spellStart"/>
            <w:r w:rsidRPr="005A2466">
              <w:rPr>
                <w:rFonts w:ascii="Calibri" w:hAnsi="Calibri"/>
                <w:sz w:val="20"/>
              </w:rPr>
              <w:t>dari</w:t>
            </w:r>
            <w:proofErr w:type="spellEnd"/>
            <w:r w:rsidRPr="005A2466">
              <w:rPr>
                <w:rFonts w:ascii="Calibri" w:hAnsi="Calibri"/>
                <w:sz w:val="20"/>
              </w:rPr>
              <w:t xml:space="preserve"> </w:t>
            </w:r>
            <w:proofErr w:type="spellStart"/>
            <w:r w:rsidR="000172F8">
              <w:rPr>
                <w:rFonts w:ascii="Calibri" w:hAnsi="Calibri"/>
                <w:sz w:val="20"/>
              </w:rPr>
              <w:t>porsi</w:t>
            </w:r>
            <w:proofErr w:type="spellEnd"/>
            <w:r w:rsidR="000172F8">
              <w:rPr>
                <w:rFonts w:ascii="Calibri" w:hAnsi="Calibri"/>
                <w:sz w:val="20"/>
              </w:rPr>
              <w:t xml:space="preserve"> pro </w:t>
            </w:r>
            <w:del w:id="770" w:author="OLTRE" w:date="2024-07-03T22:42:00Z">
              <w:r w:rsidR="000172F8">
                <w:rPr>
                  <w:rFonts w:ascii="Calibri" w:hAnsi="Calibri"/>
                  <w:sz w:val="20"/>
                </w:rPr>
                <w:delText xml:space="preserve">rata </w:delText>
              </w:r>
            </w:del>
            <w:proofErr w:type="spellStart"/>
            <w:ins w:id="771" w:author="OLTRE" w:date="2024-07-03T22:42:00Z">
              <w:r w:rsidR="000172F8">
                <w:rPr>
                  <w:rFonts w:ascii="Calibri" w:hAnsi="Calibri"/>
                  <w:sz w:val="20"/>
                </w:rPr>
                <w:t>rata</w:t>
              </w:r>
              <w:r w:rsidR="00DE44F5">
                <w:rPr>
                  <w:rFonts w:ascii="Calibri" w:hAnsi="Calibri"/>
                  <w:sz w:val="20"/>
                </w:rPr>
                <w:t>nya</w:t>
              </w:r>
              <w:proofErr w:type="spellEnd"/>
              <w:r w:rsidR="00DE44F5">
                <w:rPr>
                  <w:rFonts w:ascii="Calibri" w:hAnsi="Calibri"/>
                  <w:sz w:val="20"/>
                </w:rPr>
                <w:t xml:space="preserve"> </w:t>
              </w:r>
              <w:proofErr w:type="spellStart"/>
              <w:r w:rsidR="00DE44F5">
                <w:rPr>
                  <w:rFonts w:ascii="Calibri" w:hAnsi="Calibri"/>
                  <w:sz w:val="20"/>
                </w:rPr>
                <w:t>atas</w:t>
              </w:r>
              <w:proofErr w:type="spellEnd"/>
              <w:r w:rsidR="00DE44F5">
                <w:rPr>
                  <w:rFonts w:ascii="Calibri" w:hAnsi="Calibri"/>
                  <w:sz w:val="20"/>
                </w:rPr>
                <w:t xml:space="preserve"> </w:t>
              </w:r>
              <w:r w:rsidR="000172F8">
                <w:rPr>
                  <w:rFonts w:ascii="Calibri" w:hAnsi="Calibri"/>
                  <w:sz w:val="20"/>
                </w:rPr>
                <w:t xml:space="preserve"> </w:t>
              </w:r>
            </w:ins>
            <w:r w:rsidR="000172F8">
              <w:rPr>
                <w:rFonts w:ascii="Calibri" w:hAnsi="Calibri"/>
                <w:sz w:val="20"/>
              </w:rPr>
              <w:t>S</w:t>
            </w:r>
            <w:r w:rsidRPr="005A2466">
              <w:rPr>
                <w:rFonts w:ascii="Calibri" w:hAnsi="Calibri"/>
                <w:sz w:val="20"/>
              </w:rPr>
              <w:t xml:space="preserve">aham </w:t>
            </w:r>
            <w:del w:id="772" w:author="OLTRE" w:date="2024-07-03T22:42:00Z">
              <w:r w:rsidRPr="005A2466">
                <w:rPr>
                  <w:rFonts w:ascii="Calibri" w:hAnsi="Calibri"/>
                  <w:sz w:val="20"/>
                </w:rPr>
                <w:delText>Penjualan</w:delText>
              </w:r>
            </w:del>
            <w:proofErr w:type="spellStart"/>
            <w:ins w:id="773" w:author="OLTRE" w:date="2024-07-03T22:42:00Z">
              <w:r w:rsidR="004E2B95">
                <w:rPr>
                  <w:rFonts w:ascii="Calibri" w:hAnsi="Calibri"/>
                  <w:sz w:val="20"/>
                </w:rPr>
                <w:t>Penawaran</w:t>
              </w:r>
            </w:ins>
            <w:proofErr w:type="spellEnd"/>
            <w:r w:rsidR="004E2B95" w:rsidRPr="005A2466">
              <w:rPr>
                <w:rFonts w:ascii="Calibri" w:hAnsi="Calibri"/>
                <w:sz w:val="20"/>
              </w:rPr>
              <w:t xml:space="preserve"> </w:t>
            </w:r>
            <w:proofErr w:type="spellStart"/>
            <w:r w:rsidRPr="005A2466">
              <w:rPr>
                <w:rFonts w:ascii="Calibri" w:hAnsi="Calibri"/>
                <w:sz w:val="20"/>
              </w:rPr>
              <w:t>Kedua</w:t>
            </w:r>
            <w:proofErr w:type="spellEnd"/>
            <w:r w:rsidRPr="005A2466">
              <w:rPr>
                <w:rFonts w:ascii="Calibri" w:hAnsi="Calibri"/>
                <w:sz w:val="20"/>
              </w:rPr>
              <w:t xml:space="preserve">, </w:t>
            </w:r>
            <w:proofErr w:type="spellStart"/>
            <w:r w:rsidRPr="005A2466">
              <w:rPr>
                <w:rFonts w:ascii="Calibri" w:hAnsi="Calibri"/>
                <w:sz w:val="20"/>
              </w:rPr>
              <w:t>dengan</w:t>
            </w:r>
            <w:proofErr w:type="spellEnd"/>
            <w:r w:rsidRPr="005A2466">
              <w:rPr>
                <w:rFonts w:ascii="Calibri" w:hAnsi="Calibri"/>
                <w:sz w:val="20"/>
              </w:rPr>
              <w:t xml:space="preserve"> </w:t>
            </w:r>
            <w:proofErr w:type="spellStart"/>
            <w:r w:rsidRPr="005A2466">
              <w:rPr>
                <w:rFonts w:ascii="Calibri" w:hAnsi="Calibri"/>
                <w:sz w:val="20"/>
              </w:rPr>
              <w:t>harga</w:t>
            </w:r>
            <w:proofErr w:type="spellEnd"/>
            <w:r w:rsidRPr="005A2466">
              <w:rPr>
                <w:rFonts w:ascii="Calibri" w:hAnsi="Calibri"/>
                <w:sz w:val="20"/>
              </w:rPr>
              <w:t xml:space="preserve"> </w:t>
            </w:r>
            <w:proofErr w:type="spellStart"/>
            <w:r w:rsidRPr="005A2466">
              <w:rPr>
                <w:rFonts w:ascii="Calibri" w:hAnsi="Calibri"/>
                <w:sz w:val="20"/>
              </w:rPr>
              <w:t>beli</w:t>
            </w:r>
            <w:proofErr w:type="spellEnd"/>
            <w:r w:rsidRPr="005A2466">
              <w:rPr>
                <w:rFonts w:ascii="Calibri" w:hAnsi="Calibri"/>
                <w:sz w:val="20"/>
              </w:rPr>
              <w:t xml:space="preserve"> dan </w:t>
            </w:r>
            <w:proofErr w:type="spellStart"/>
            <w:r w:rsidRPr="005A2466">
              <w:rPr>
                <w:rFonts w:ascii="Calibri" w:hAnsi="Calibri"/>
                <w:sz w:val="20"/>
              </w:rPr>
              <w:t>berdasarkan</w:t>
            </w:r>
            <w:proofErr w:type="spellEnd"/>
            <w:r w:rsidRPr="005A2466">
              <w:rPr>
                <w:rFonts w:ascii="Calibri" w:hAnsi="Calibri"/>
                <w:sz w:val="20"/>
              </w:rPr>
              <w:t xml:space="preserve"> </w:t>
            </w:r>
            <w:proofErr w:type="spellStart"/>
            <w:r w:rsidRPr="005A2466">
              <w:rPr>
                <w:rFonts w:ascii="Calibri" w:hAnsi="Calibri"/>
                <w:sz w:val="20"/>
              </w:rPr>
              <w:t>syarat-syarat</w:t>
            </w:r>
            <w:proofErr w:type="spellEnd"/>
            <w:r w:rsidRPr="005A2466">
              <w:rPr>
                <w:rFonts w:ascii="Calibri" w:hAnsi="Calibri"/>
                <w:sz w:val="20"/>
              </w:rPr>
              <w:t xml:space="preserve"> yang </w:t>
            </w:r>
            <w:proofErr w:type="spellStart"/>
            <w:r w:rsidRPr="005A2466">
              <w:rPr>
                <w:rFonts w:ascii="Calibri" w:hAnsi="Calibri"/>
                <w:sz w:val="20"/>
              </w:rPr>
              <w:t>disebutkan</w:t>
            </w:r>
            <w:proofErr w:type="spellEnd"/>
            <w:r w:rsidRPr="005A2466">
              <w:rPr>
                <w:rFonts w:ascii="Calibri" w:hAnsi="Calibri"/>
                <w:sz w:val="20"/>
              </w:rPr>
              <w:t xml:space="preserve"> </w:t>
            </w:r>
            <w:proofErr w:type="spellStart"/>
            <w:r w:rsidRPr="005A2466">
              <w:rPr>
                <w:rFonts w:ascii="Calibri" w:hAnsi="Calibri"/>
                <w:sz w:val="20"/>
              </w:rPr>
              <w:t>dalam</w:t>
            </w:r>
            <w:proofErr w:type="spellEnd"/>
            <w:r w:rsidRPr="005A2466">
              <w:rPr>
                <w:rFonts w:ascii="Calibri" w:hAnsi="Calibri"/>
                <w:sz w:val="20"/>
              </w:rPr>
              <w:t xml:space="preserve"> </w:t>
            </w:r>
            <w:proofErr w:type="spellStart"/>
            <w:r w:rsidRPr="005A2466">
              <w:rPr>
                <w:rFonts w:ascii="Calibri" w:hAnsi="Calibri"/>
                <w:sz w:val="20"/>
              </w:rPr>
              <w:t>Pemberitahuan</w:t>
            </w:r>
            <w:proofErr w:type="spellEnd"/>
            <w:r w:rsidRPr="005A2466">
              <w:rPr>
                <w:rFonts w:ascii="Calibri" w:hAnsi="Calibri"/>
                <w:sz w:val="20"/>
              </w:rPr>
              <w:t xml:space="preserve"> </w:t>
            </w:r>
            <w:proofErr w:type="spellStart"/>
            <w:r w:rsidRPr="005A2466">
              <w:rPr>
                <w:rFonts w:ascii="Calibri" w:hAnsi="Calibri"/>
                <w:sz w:val="20"/>
              </w:rPr>
              <w:t>Penawaran</w:t>
            </w:r>
            <w:proofErr w:type="spellEnd"/>
            <w:r w:rsidRPr="005A2466">
              <w:rPr>
                <w:rFonts w:ascii="Calibri" w:hAnsi="Calibri"/>
                <w:sz w:val="20"/>
              </w:rPr>
              <w:t xml:space="preserve"> </w:t>
            </w:r>
            <w:proofErr w:type="spellStart"/>
            <w:r w:rsidRPr="005A2466">
              <w:rPr>
                <w:rFonts w:ascii="Calibri" w:hAnsi="Calibri"/>
                <w:sz w:val="20"/>
              </w:rPr>
              <w:t>Kedua</w:t>
            </w:r>
            <w:proofErr w:type="spellEnd"/>
            <w:r w:rsidRPr="005A2466">
              <w:rPr>
                <w:rFonts w:ascii="Calibri" w:hAnsi="Calibri"/>
                <w:sz w:val="20"/>
              </w:rPr>
              <w:t xml:space="preserve"> </w:t>
            </w:r>
            <w:proofErr w:type="spellStart"/>
            <w:r w:rsidRPr="005A2466">
              <w:rPr>
                <w:rFonts w:ascii="Calibri" w:hAnsi="Calibri"/>
                <w:sz w:val="20"/>
              </w:rPr>
              <w:t>dengan</w:t>
            </w:r>
            <w:proofErr w:type="spellEnd"/>
            <w:r w:rsidRPr="005A2466">
              <w:rPr>
                <w:rFonts w:ascii="Calibri" w:hAnsi="Calibri"/>
                <w:sz w:val="20"/>
              </w:rPr>
              <w:t xml:space="preserve"> </w:t>
            </w:r>
            <w:proofErr w:type="spellStart"/>
            <w:r w:rsidRPr="005A2466">
              <w:rPr>
                <w:rFonts w:ascii="Calibri" w:hAnsi="Calibri"/>
                <w:sz w:val="20"/>
              </w:rPr>
              <w:t>menyampaikan</w:t>
            </w:r>
            <w:proofErr w:type="spellEnd"/>
            <w:r w:rsidRPr="005A2466">
              <w:rPr>
                <w:rFonts w:ascii="Calibri" w:hAnsi="Calibri"/>
                <w:sz w:val="20"/>
              </w:rPr>
              <w:t xml:space="preserve"> </w:t>
            </w:r>
            <w:proofErr w:type="spellStart"/>
            <w:r w:rsidRPr="005A2466">
              <w:rPr>
                <w:rFonts w:ascii="Calibri" w:hAnsi="Calibri"/>
                <w:sz w:val="20"/>
              </w:rPr>
              <w:t>kepada</w:t>
            </w:r>
            <w:proofErr w:type="spellEnd"/>
            <w:r w:rsidRPr="005A2466">
              <w:rPr>
                <w:rFonts w:ascii="Calibri" w:hAnsi="Calibri"/>
                <w:sz w:val="20"/>
              </w:rPr>
              <w:t xml:space="preserve"> </w:t>
            </w:r>
            <w:proofErr w:type="spellStart"/>
            <w:r w:rsidRPr="005A2466">
              <w:rPr>
                <w:rFonts w:ascii="Calibri" w:hAnsi="Calibri"/>
                <w:sz w:val="20"/>
              </w:rPr>
              <w:t>Pengalih</w:t>
            </w:r>
            <w:proofErr w:type="spellEnd"/>
            <w:r w:rsidRPr="005A2466">
              <w:rPr>
                <w:rFonts w:ascii="Calibri" w:hAnsi="Calibri"/>
                <w:sz w:val="20"/>
              </w:rPr>
              <w:t xml:space="preserve"> dan Perseroan </w:t>
            </w:r>
            <w:del w:id="774" w:author="OLTRE" w:date="2024-07-03T22:42:00Z">
              <w:r w:rsidRPr="005A2466">
                <w:rPr>
                  <w:rFonts w:ascii="Calibri" w:hAnsi="Calibri"/>
                  <w:sz w:val="20"/>
                </w:rPr>
                <w:delText xml:space="preserve">tersebut </w:delText>
              </w:r>
            </w:del>
            <w:proofErr w:type="spellStart"/>
            <w:r w:rsidRPr="005A2466">
              <w:rPr>
                <w:rFonts w:ascii="Calibri" w:hAnsi="Calibri"/>
                <w:sz w:val="20"/>
              </w:rPr>
              <w:t>suatu</w:t>
            </w:r>
            <w:proofErr w:type="spellEnd"/>
            <w:r w:rsidRPr="005A2466">
              <w:rPr>
                <w:rFonts w:ascii="Calibri" w:hAnsi="Calibri"/>
                <w:sz w:val="20"/>
              </w:rPr>
              <w:t xml:space="preserve"> </w:t>
            </w:r>
            <w:proofErr w:type="spellStart"/>
            <w:r w:rsidRPr="005A2466">
              <w:rPr>
                <w:rFonts w:ascii="Calibri" w:hAnsi="Calibri"/>
                <w:sz w:val="20"/>
              </w:rPr>
              <w:t>pemberitahuan</w:t>
            </w:r>
            <w:proofErr w:type="spellEnd"/>
            <w:r w:rsidRPr="005A2466">
              <w:rPr>
                <w:rFonts w:ascii="Calibri" w:hAnsi="Calibri"/>
                <w:sz w:val="20"/>
              </w:rPr>
              <w:t xml:space="preserve"> </w:t>
            </w:r>
            <w:proofErr w:type="spellStart"/>
            <w:r w:rsidRPr="005A2466">
              <w:rPr>
                <w:rFonts w:ascii="Calibri" w:hAnsi="Calibri"/>
                <w:sz w:val="20"/>
              </w:rPr>
              <w:t>tertulis</w:t>
            </w:r>
            <w:proofErr w:type="spellEnd"/>
            <w:r w:rsidRPr="005A2466">
              <w:rPr>
                <w:rFonts w:ascii="Calibri" w:hAnsi="Calibri"/>
                <w:sz w:val="20"/>
              </w:rPr>
              <w:t xml:space="preserve"> (</w:t>
            </w:r>
            <w:r w:rsidRPr="005A2466">
              <w:rPr>
                <w:rFonts w:ascii="Calibri" w:hAnsi="Calibri"/>
                <w:b/>
                <w:sz w:val="20"/>
              </w:rPr>
              <w:t>“</w:t>
            </w:r>
            <w:proofErr w:type="spellStart"/>
            <w:r w:rsidRPr="005A2466">
              <w:rPr>
                <w:rFonts w:ascii="Calibri" w:hAnsi="Calibri"/>
                <w:b/>
                <w:sz w:val="20"/>
              </w:rPr>
              <w:t>Pemberitahuan</w:t>
            </w:r>
            <w:proofErr w:type="spellEnd"/>
            <w:r w:rsidRPr="005A2466">
              <w:rPr>
                <w:rFonts w:ascii="Calibri" w:hAnsi="Calibri"/>
                <w:b/>
                <w:sz w:val="20"/>
              </w:rPr>
              <w:t xml:space="preserve"> </w:t>
            </w:r>
            <w:proofErr w:type="spellStart"/>
            <w:r w:rsidRPr="005A2466">
              <w:rPr>
                <w:rFonts w:ascii="Calibri" w:hAnsi="Calibri"/>
                <w:b/>
                <w:sz w:val="20"/>
              </w:rPr>
              <w:t>Penerimaan</w:t>
            </w:r>
            <w:proofErr w:type="spellEnd"/>
            <w:r w:rsidRPr="005A2466">
              <w:rPr>
                <w:rFonts w:ascii="Calibri" w:hAnsi="Calibri"/>
                <w:b/>
                <w:sz w:val="20"/>
              </w:rPr>
              <w:t xml:space="preserve"> </w:t>
            </w:r>
            <w:del w:id="775" w:author="OLTRE" w:date="2024-07-03T22:42:00Z">
              <w:r w:rsidRPr="005A2466">
                <w:rPr>
                  <w:rFonts w:ascii="Calibri" w:hAnsi="Calibri"/>
                  <w:b/>
                  <w:sz w:val="20"/>
                </w:rPr>
                <w:delText xml:space="preserve">Penjualan </w:delText>
              </w:r>
            </w:del>
            <w:proofErr w:type="spellStart"/>
            <w:r w:rsidRPr="005A2466">
              <w:rPr>
                <w:rFonts w:ascii="Calibri" w:hAnsi="Calibri"/>
                <w:b/>
                <w:sz w:val="20"/>
              </w:rPr>
              <w:t>Kedua</w:t>
            </w:r>
            <w:proofErr w:type="spellEnd"/>
            <w:r w:rsidRPr="005A2466">
              <w:rPr>
                <w:rFonts w:ascii="Calibri" w:hAnsi="Calibri"/>
                <w:b/>
                <w:sz w:val="20"/>
              </w:rPr>
              <w:t>”</w:t>
            </w:r>
            <w:r w:rsidRPr="005A2466">
              <w:rPr>
                <w:rFonts w:ascii="Calibri" w:hAnsi="Calibri"/>
                <w:sz w:val="20"/>
              </w:rPr>
              <w:t xml:space="preserve">), </w:t>
            </w:r>
            <w:proofErr w:type="spellStart"/>
            <w:r w:rsidRPr="005A2466">
              <w:rPr>
                <w:rFonts w:ascii="Calibri" w:hAnsi="Calibri"/>
                <w:sz w:val="20"/>
              </w:rPr>
              <w:t>dalam</w:t>
            </w:r>
            <w:proofErr w:type="spellEnd"/>
            <w:r w:rsidRPr="005A2466">
              <w:rPr>
                <w:rFonts w:ascii="Calibri" w:hAnsi="Calibri"/>
                <w:sz w:val="20"/>
              </w:rPr>
              <w:t xml:space="preserve"> </w:t>
            </w:r>
            <w:del w:id="776" w:author="OLTRE" w:date="2024-07-03T22:42:00Z">
              <w:r w:rsidRPr="005A2466">
                <w:rPr>
                  <w:rFonts w:ascii="Calibri" w:hAnsi="Calibri"/>
                  <w:sz w:val="20"/>
                </w:rPr>
                <w:delText xml:space="preserve">jangka waktu </w:delText>
              </w:r>
            </w:del>
            <w:proofErr w:type="spellStart"/>
            <w:r w:rsidRPr="005A2466">
              <w:rPr>
                <w:rFonts w:ascii="Calibri" w:hAnsi="Calibri"/>
                <w:sz w:val="20"/>
              </w:rPr>
              <w:t>Periode</w:t>
            </w:r>
            <w:proofErr w:type="spellEnd"/>
            <w:r w:rsidRPr="005A2466">
              <w:rPr>
                <w:rFonts w:ascii="Calibri" w:hAnsi="Calibri"/>
                <w:sz w:val="20"/>
              </w:rPr>
              <w:t xml:space="preserve"> </w:t>
            </w:r>
            <w:proofErr w:type="spellStart"/>
            <w:r w:rsidRPr="005A2466">
              <w:rPr>
                <w:rFonts w:ascii="Calibri" w:hAnsi="Calibri"/>
                <w:sz w:val="20"/>
              </w:rPr>
              <w:t>Penerimaan</w:t>
            </w:r>
            <w:proofErr w:type="spellEnd"/>
            <w:r w:rsidRPr="005A2466">
              <w:rPr>
                <w:rFonts w:ascii="Calibri" w:hAnsi="Calibri"/>
                <w:sz w:val="20"/>
              </w:rPr>
              <w:t xml:space="preserve"> </w:t>
            </w:r>
            <w:proofErr w:type="spellStart"/>
            <w:r w:rsidRPr="005A2466">
              <w:rPr>
                <w:rFonts w:ascii="Calibri" w:hAnsi="Calibri"/>
                <w:sz w:val="20"/>
              </w:rPr>
              <w:t>Kedua</w:t>
            </w:r>
            <w:proofErr w:type="spellEnd"/>
            <w:r w:rsidRPr="005A2466">
              <w:rPr>
                <w:rFonts w:ascii="Calibri" w:hAnsi="Calibri"/>
                <w:sz w:val="20"/>
              </w:rPr>
              <w:t xml:space="preserve">, yang </w:t>
            </w:r>
            <w:proofErr w:type="spellStart"/>
            <w:r w:rsidRPr="00EE0AB3">
              <w:rPr>
                <w:rFonts w:ascii="Calibri" w:hAnsi="Calibri"/>
                <w:sz w:val="20"/>
              </w:rPr>
              <w:t>menyebutkan</w:t>
            </w:r>
            <w:proofErr w:type="spellEnd"/>
            <w:r w:rsidRPr="00EE0AB3">
              <w:rPr>
                <w:rFonts w:ascii="Calibri" w:hAnsi="Calibri"/>
                <w:sz w:val="20"/>
              </w:rPr>
              <w:t xml:space="preserve"> </w:t>
            </w:r>
            <w:proofErr w:type="spellStart"/>
            <w:r w:rsidRPr="00EE0AB3">
              <w:rPr>
                <w:rFonts w:ascii="Calibri" w:hAnsi="Calibri"/>
                <w:sz w:val="20"/>
              </w:rPr>
              <w:t>jumlah</w:t>
            </w:r>
            <w:proofErr w:type="spellEnd"/>
            <w:r w:rsidRPr="00EE0AB3">
              <w:rPr>
                <w:rFonts w:ascii="Calibri" w:hAnsi="Calibri"/>
                <w:sz w:val="20"/>
              </w:rPr>
              <w:t xml:space="preserve"> </w:t>
            </w:r>
            <w:del w:id="777" w:author="OLTRE" w:date="2024-07-03T22:42:00Z">
              <w:r w:rsidRPr="005A2466">
                <w:rPr>
                  <w:rFonts w:ascii="Calibri" w:hAnsi="Calibri"/>
                  <w:sz w:val="20"/>
                </w:rPr>
                <w:delText>keseluruhan dari Penjualan </w:delText>
              </w:r>
            </w:del>
            <w:ins w:id="778" w:author="OLTRE" w:date="2024-07-03T22:42:00Z">
              <w:r w:rsidR="00DE44F5" w:rsidRPr="00EE0AB3">
                <w:rPr>
                  <w:rFonts w:ascii="Calibri" w:hAnsi="Calibri"/>
                  <w:sz w:val="20"/>
                </w:rPr>
                <w:t>total</w:t>
              </w:r>
            </w:ins>
            <w:r w:rsidR="00DE44F5" w:rsidRPr="00EE0AB3">
              <w:rPr>
                <w:rFonts w:ascii="Calibri" w:hAnsi="Calibri"/>
                <w:sz w:val="20"/>
              </w:rPr>
              <w:t xml:space="preserve"> </w:t>
            </w:r>
            <w:r w:rsidRPr="00EE0AB3">
              <w:rPr>
                <w:rFonts w:ascii="Calibri" w:hAnsi="Calibri"/>
                <w:sz w:val="20"/>
              </w:rPr>
              <w:t xml:space="preserve">Saham </w:t>
            </w:r>
            <w:proofErr w:type="spellStart"/>
            <w:ins w:id="779" w:author="OLTRE" w:date="2024-07-03T22:42:00Z">
              <w:r w:rsidR="004E2B95" w:rsidRPr="00EE0AB3">
                <w:rPr>
                  <w:rFonts w:ascii="Calibri" w:hAnsi="Calibri"/>
                  <w:sz w:val="20"/>
                </w:rPr>
                <w:t>Penawaran</w:t>
              </w:r>
              <w:proofErr w:type="spellEnd"/>
              <w:r w:rsidR="004E2B95" w:rsidRPr="00EE0AB3">
                <w:rPr>
                  <w:rFonts w:ascii="Calibri" w:hAnsi="Calibri"/>
                  <w:sz w:val="20"/>
                </w:rPr>
                <w:t xml:space="preserve"> </w:t>
              </w:r>
            </w:ins>
            <w:proofErr w:type="spellStart"/>
            <w:r w:rsidRPr="00EE0AB3">
              <w:rPr>
                <w:rFonts w:ascii="Calibri" w:hAnsi="Calibri"/>
                <w:sz w:val="20"/>
              </w:rPr>
              <w:t>Kedua</w:t>
            </w:r>
            <w:proofErr w:type="spellEnd"/>
            <w:r w:rsidRPr="00EE0AB3">
              <w:rPr>
                <w:rFonts w:ascii="Calibri" w:hAnsi="Calibri"/>
                <w:sz w:val="20"/>
              </w:rPr>
              <w:t xml:space="preserve"> yang </w:t>
            </w:r>
            <w:del w:id="780" w:author="OLTRE" w:date="2024-07-03T22:42:00Z">
              <w:r w:rsidRPr="005A2466">
                <w:rPr>
                  <w:rFonts w:ascii="Calibri" w:hAnsi="Calibri"/>
                  <w:sz w:val="20"/>
                </w:rPr>
                <w:delText>akan</w:delText>
              </w:r>
            </w:del>
            <w:proofErr w:type="spellStart"/>
            <w:ins w:id="781" w:author="OLTRE" w:date="2024-07-03T22:42:00Z">
              <w:r w:rsidR="00DE44F5" w:rsidRPr="00EE0AB3">
                <w:rPr>
                  <w:rFonts w:ascii="Calibri" w:hAnsi="Calibri"/>
                  <w:sz w:val="20"/>
                </w:rPr>
                <w:t>hendak</w:t>
              </w:r>
            </w:ins>
            <w:proofErr w:type="spellEnd"/>
            <w:r w:rsidR="00DE44F5" w:rsidRPr="00EE0AB3">
              <w:rPr>
                <w:rFonts w:ascii="Calibri" w:hAnsi="Calibri"/>
                <w:sz w:val="20"/>
              </w:rPr>
              <w:t xml:space="preserve"> </w:t>
            </w:r>
            <w:proofErr w:type="spellStart"/>
            <w:r w:rsidRPr="00EE0AB3">
              <w:rPr>
                <w:rFonts w:ascii="Calibri" w:hAnsi="Calibri"/>
                <w:sz w:val="20"/>
              </w:rPr>
              <w:t>dibeli</w:t>
            </w:r>
            <w:proofErr w:type="spellEnd"/>
            <w:r w:rsidRPr="00EE0AB3">
              <w:rPr>
                <w:rFonts w:ascii="Calibri" w:hAnsi="Calibri"/>
                <w:sz w:val="20"/>
              </w:rPr>
              <w:t xml:space="preserve"> oleh </w:t>
            </w:r>
            <w:proofErr w:type="spellStart"/>
            <w:r w:rsidRPr="00EE0AB3">
              <w:rPr>
                <w:rFonts w:ascii="Calibri" w:hAnsi="Calibri"/>
                <w:sz w:val="20"/>
              </w:rPr>
              <w:t>Pemegang</w:t>
            </w:r>
            <w:proofErr w:type="spellEnd"/>
            <w:r w:rsidRPr="00EE0AB3">
              <w:rPr>
                <w:rFonts w:ascii="Calibri" w:hAnsi="Calibri"/>
                <w:sz w:val="20"/>
              </w:rPr>
              <w:t xml:space="preserve"> </w:t>
            </w:r>
            <w:proofErr w:type="spellStart"/>
            <w:r w:rsidRPr="00EE0AB3">
              <w:rPr>
                <w:rFonts w:ascii="Calibri" w:hAnsi="Calibri"/>
                <w:sz w:val="20"/>
              </w:rPr>
              <w:t>Sekuritas</w:t>
            </w:r>
            <w:proofErr w:type="spellEnd"/>
            <w:r w:rsidRPr="00EE0AB3">
              <w:rPr>
                <w:rFonts w:ascii="Calibri" w:hAnsi="Calibri"/>
                <w:sz w:val="20"/>
              </w:rPr>
              <w:t xml:space="preserve"> </w:t>
            </w:r>
            <w:proofErr w:type="spellStart"/>
            <w:r w:rsidRPr="00EE0AB3">
              <w:rPr>
                <w:rFonts w:ascii="Calibri" w:hAnsi="Calibri"/>
                <w:sz w:val="20"/>
              </w:rPr>
              <w:t>Penerima</w:t>
            </w:r>
            <w:proofErr w:type="spellEnd"/>
            <w:r w:rsidRPr="00EE0AB3">
              <w:rPr>
                <w:rFonts w:ascii="Calibri" w:hAnsi="Calibri"/>
                <w:sz w:val="20"/>
              </w:rPr>
              <w:t xml:space="preserve">. </w:t>
            </w:r>
            <w:proofErr w:type="spellStart"/>
            <w:r w:rsidRPr="00EE0AB3">
              <w:rPr>
                <w:rFonts w:ascii="Calibri" w:hAnsi="Calibri"/>
                <w:sz w:val="20"/>
              </w:rPr>
              <w:t>Pengalih</w:t>
            </w:r>
            <w:proofErr w:type="spellEnd"/>
            <w:r w:rsidRPr="00EE0AB3">
              <w:rPr>
                <w:rFonts w:ascii="Calibri" w:hAnsi="Calibri"/>
                <w:sz w:val="20"/>
              </w:rPr>
              <w:t xml:space="preserve"> </w:t>
            </w:r>
            <w:proofErr w:type="spellStart"/>
            <w:r w:rsidRPr="00EE0AB3">
              <w:rPr>
                <w:rFonts w:ascii="Calibri" w:hAnsi="Calibri"/>
                <w:sz w:val="20"/>
              </w:rPr>
              <w:t>diwajibkan</w:t>
            </w:r>
            <w:proofErr w:type="spellEnd"/>
            <w:r w:rsidRPr="00EE0AB3">
              <w:rPr>
                <w:rFonts w:ascii="Calibri" w:hAnsi="Calibri"/>
                <w:sz w:val="20"/>
              </w:rPr>
              <w:t xml:space="preserve"> </w:t>
            </w:r>
            <w:proofErr w:type="spellStart"/>
            <w:ins w:id="782" w:author="OLTRE" w:date="2024-07-03T22:42:00Z">
              <w:r w:rsidR="00DE44F5" w:rsidRPr="004E5CBB">
                <w:rPr>
                  <w:rFonts w:ascii="Calibri" w:hAnsi="Calibri"/>
                  <w:sz w:val="20"/>
                </w:rPr>
                <w:t>secara</w:t>
              </w:r>
              <w:proofErr w:type="spellEnd"/>
              <w:r w:rsidR="00DE44F5" w:rsidRPr="004E5CBB">
                <w:rPr>
                  <w:rFonts w:ascii="Calibri" w:hAnsi="Calibri"/>
                  <w:sz w:val="20"/>
                </w:rPr>
                <w:t xml:space="preserve"> </w:t>
              </w:r>
              <w:proofErr w:type="spellStart"/>
              <w:r w:rsidR="00DE44F5" w:rsidRPr="004E5CBB">
                <w:rPr>
                  <w:rFonts w:ascii="Calibri" w:hAnsi="Calibri"/>
                  <w:sz w:val="20"/>
                </w:rPr>
                <w:t>hukum</w:t>
              </w:r>
              <w:proofErr w:type="spellEnd"/>
              <w:r w:rsidR="00DE44F5" w:rsidRPr="004E5CBB">
                <w:rPr>
                  <w:rFonts w:ascii="Calibri" w:hAnsi="Calibri"/>
                  <w:sz w:val="20"/>
                </w:rPr>
                <w:t xml:space="preserve"> </w:t>
              </w:r>
            </w:ins>
            <w:proofErr w:type="spellStart"/>
            <w:r w:rsidR="00DE44F5" w:rsidRPr="004E5CBB">
              <w:rPr>
                <w:rFonts w:ascii="Calibri" w:hAnsi="Calibri"/>
                <w:sz w:val="20"/>
              </w:rPr>
              <w:t>untuk</w:t>
            </w:r>
            <w:proofErr w:type="spellEnd"/>
            <w:r w:rsidR="00DE44F5" w:rsidRPr="004E5CBB">
              <w:rPr>
                <w:rFonts w:ascii="Calibri" w:hAnsi="Calibri"/>
                <w:sz w:val="20"/>
              </w:rPr>
              <w:t xml:space="preserve"> </w:t>
            </w:r>
            <w:del w:id="783" w:author="OLTRE" w:date="2024-07-03T22:42:00Z">
              <w:r w:rsidRPr="005A2466">
                <w:rPr>
                  <w:rFonts w:ascii="Calibri" w:hAnsi="Calibri"/>
                  <w:sz w:val="20"/>
                </w:rPr>
                <w:delText>mengalihkan Saham Penjualan Kedua</w:delText>
              </w:r>
            </w:del>
            <w:proofErr w:type="spellStart"/>
            <w:ins w:id="784" w:author="OLTRE" w:date="2024-07-03T22:42:00Z">
              <w:r w:rsidR="00DE44F5" w:rsidRPr="004E5CBB">
                <w:rPr>
                  <w:rFonts w:ascii="Calibri" w:hAnsi="Calibri"/>
                  <w:sz w:val="20"/>
                </w:rPr>
                <w:t>menjaul</w:t>
              </w:r>
            </w:ins>
            <w:proofErr w:type="spellEnd"/>
            <w:r w:rsidR="00DE44F5" w:rsidRPr="004E5CBB">
              <w:rPr>
                <w:rFonts w:ascii="Calibri" w:hAnsi="Calibri"/>
                <w:sz w:val="20"/>
              </w:rPr>
              <w:t xml:space="preserve"> </w:t>
            </w:r>
            <w:proofErr w:type="spellStart"/>
            <w:r w:rsidR="00DE44F5" w:rsidRPr="004E5CBB">
              <w:rPr>
                <w:rFonts w:ascii="Calibri" w:hAnsi="Calibri"/>
                <w:sz w:val="20"/>
              </w:rPr>
              <w:t>kepada</w:t>
            </w:r>
            <w:proofErr w:type="spellEnd"/>
            <w:r w:rsidR="00DE44F5" w:rsidRPr="004E5CBB">
              <w:rPr>
                <w:rFonts w:ascii="Calibri" w:hAnsi="Calibri"/>
                <w:sz w:val="20"/>
              </w:rPr>
              <w:t xml:space="preserve"> </w:t>
            </w:r>
            <w:proofErr w:type="spellStart"/>
            <w:ins w:id="785" w:author="OLTRE" w:date="2024-07-03T22:42:00Z">
              <w:r w:rsidR="00DE44F5" w:rsidRPr="004E5CBB">
                <w:rPr>
                  <w:rFonts w:ascii="Calibri" w:hAnsi="Calibri"/>
                  <w:sz w:val="20"/>
                </w:rPr>
                <w:t>tiap</w:t>
              </w:r>
              <w:proofErr w:type="spellEnd"/>
              <w:r w:rsidR="00DE44F5" w:rsidRPr="004E5CBB">
                <w:rPr>
                  <w:rFonts w:ascii="Calibri" w:hAnsi="Calibri"/>
                  <w:sz w:val="20"/>
                </w:rPr>
                <w:t xml:space="preserve"> </w:t>
              </w:r>
            </w:ins>
            <w:proofErr w:type="spellStart"/>
            <w:r w:rsidR="00DE44F5" w:rsidRPr="004E5CBB">
              <w:rPr>
                <w:rFonts w:ascii="Calibri" w:hAnsi="Calibri"/>
                <w:sz w:val="20"/>
              </w:rPr>
              <w:t>Pemegang</w:t>
            </w:r>
            <w:proofErr w:type="spellEnd"/>
            <w:r w:rsidR="00DE44F5" w:rsidRPr="004E5CBB">
              <w:rPr>
                <w:rFonts w:ascii="Calibri" w:hAnsi="Calibri"/>
                <w:sz w:val="20"/>
              </w:rPr>
              <w:t xml:space="preserve"> </w:t>
            </w:r>
            <w:proofErr w:type="spellStart"/>
            <w:r w:rsidR="00DE44F5" w:rsidRPr="004E5CBB">
              <w:rPr>
                <w:rFonts w:ascii="Calibri" w:hAnsi="Calibri"/>
                <w:sz w:val="20"/>
              </w:rPr>
              <w:t>Sekuritas</w:t>
            </w:r>
            <w:proofErr w:type="spellEnd"/>
            <w:r w:rsidR="00DE44F5" w:rsidRPr="004E5CBB">
              <w:rPr>
                <w:rFonts w:ascii="Calibri" w:hAnsi="Calibri"/>
                <w:sz w:val="20"/>
              </w:rPr>
              <w:t xml:space="preserve"> </w:t>
            </w:r>
            <w:proofErr w:type="spellStart"/>
            <w:r w:rsidR="00DE44F5" w:rsidRPr="004E5CBB">
              <w:rPr>
                <w:rFonts w:ascii="Calibri" w:hAnsi="Calibri"/>
                <w:sz w:val="20"/>
              </w:rPr>
              <w:t>Penerima</w:t>
            </w:r>
            <w:proofErr w:type="spellEnd"/>
            <w:del w:id="786" w:author="OLTRE" w:date="2024-07-03T22:42:00Z">
              <w:r w:rsidRPr="005A2466">
                <w:rPr>
                  <w:rFonts w:ascii="Calibri" w:hAnsi="Calibri"/>
                  <w:sz w:val="20"/>
                </w:rPr>
                <w:delText xml:space="preserve"> secara proposional terhadap penerimaannya</w:delText>
              </w:r>
            </w:del>
            <w:ins w:id="787" w:author="OLTRE" w:date="2024-07-03T22:42:00Z">
              <w:r w:rsidR="00DE44F5" w:rsidRPr="004E5CBB">
                <w:rPr>
                  <w:rFonts w:ascii="Calibri" w:hAnsi="Calibri"/>
                  <w:sz w:val="20"/>
                </w:rPr>
                <w:t xml:space="preserve">, dan </w:t>
              </w:r>
              <w:proofErr w:type="spellStart"/>
              <w:r w:rsidR="00DE44F5" w:rsidRPr="004E5CBB">
                <w:rPr>
                  <w:rFonts w:ascii="Calibri" w:hAnsi="Calibri"/>
                  <w:sz w:val="20"/>
                </w:rPr>
                <w:t>tiap</w:t>
              </w:r>
              <w:proofErr w:type="spellEnd"/>
              <w:r w:rsidR="00DE44F5" w:rsidRPr="004E5CBB">
                <w:rPr>
                  <w:rFonts w:ascii="Calibri" w:hAnsi="Calibri"/>
                  <w:sz w:val="20"/>
                </w:rPr>
                <w:t xml:space="preserve"> </w:t>
              </w:r>
              <w:proofErr w:type="spellStart"/>
              <w:r w:rsidR="00DE44F5" w:rsidRPr="004E5CBB">
                <w:rPr>
                  <w:rFonts w:ascii="Calibri" w:hAnsi="Calibri"/>
                  <w:sz w:val="20"/>
                </w:rPr>
                <w:t>Pemegang</w:t>
              </w:r>
              <w:proofErr w:type="spellEnd"/>
              <w:r w:rsidR="00DE44F5" w:rsidRPr="004E5CBB">
                <w:rPr>
                  <w:rFonts w:ascii="Calibri" w:hAnsi="Calibri"/>
                  <w:sz w:val="20"/>
                </w:rPr>
                <w:t xml:space="preserve"> </w:t>
              </w:r>
              <w:proofErr w:type="spellStart"/>
              <w:r w:rsidR="00DE44F5" w:rsidRPr="004E5CBB">
                <w:rPr>
                  <w:rFonts w:ascii="Calibri" w:hAnsi="Calibri"/>
                  <w:sz w:val="20"/>
                </w:rPr>
                <w:t>Sekuritas</w:t>
              </w:r>
              <w:proofErr w:type="spellEnd"/>
              <w:r w:rsidR="00DE44F5" w:rsidRPr="004E5CBB">
                <w:rPr>
                  <w:rFonts w:ascii="Calibri" w:hAnsi="Calibri"/>
                  <w:sz w:val="20"/>
                </w:rPr>
                <w:t xml:space="preserve"> </w:t>
              </w:r>
              <w:proofErr w:type="spellStart"/>
              <w:r w:rsidR="00DE44F5" w:rsidRPr="004E5CBB">
                <w:rPr>
                  <w:rFonts w:ascii="Calibri" w:hAnsi="Calibri"/>
                  <w:sz w:val="20"/>
                </w:rPr>
                <w:t>Penerima</w:t>
              </w:r>
              <w:proofErr w:type="spellEnd"/>
              <w:r w:rsidR="00DE44F5" w:rsidRPr="004E5CBB">
                <w:rPr>
                  <w:rFonts w:ascii="Calibri" w:hAnsi="Calibri"/>
                  <w:sz w:val="20"/>
                </w:rPr>
                <w:t xml:space="preserve"> </w:t>
              </w:r>
              <w:proofErr w:type="spellStart"/>
              <w:r w:rsidR="00DE44F5" w:rsidRPr="004E5CBB">
                <w:rPr>
                  <w:rFonts w:ascii="Calibri" w:hAnsi="Calibri"/>
                  <w:sz w:val="20"/>
                </w:rPr>
                <w:t>secara</w:t>
              </w:r>
              <w:proofErr w:type="spellEnd"/>
              <w:r w:rsidR="00DE44F5" w:rsidRPr="004E5CBB">
                <w:rPr>
                  <w:rFonts w:ascii="Calibri" w:hAnsi="Calibri"/>
                  <w:sz w:val="20"/>
                </w:rPr>
                <w:t xml:space="preserve"> </w:t>
              </w:r>
              <w:proofErr w:type="spellStart"/>
              <w:r w:rsidR="00DE44F5" w:rsidRPr="004E5CBB">
                <w:rPr>
                  <w:rFonts w:ascii="Calibri" w:hAnsi="Calibri"/>
                  <w:sz w:val="20"/>
                </w:rPr>
                <w:t>hukum</w:t>
              </w:r>
              <w:proofErr w:type="spellEnd"/>
              <w:r w:rsidR="00DE44F5" w:rsidRPr="004E5CBB">
                <w:rPr>
                  <w:rFonts w:ascii="Calibri" w:hAnsi="Calibri"/>
                  <w:sz w:val="20"/>
                </w:rPr>
                <w:t xml:space="preserve"> </w:t>
              </w:r>
              <w:proofErr w:type="spellStart"/>
              <w:r w:rsidR="00DE44F5" w:rsidRPr="004E5CBB">
                <w:rPr>
                  <w:rFonts w:ascii="Calibri" w:hAnsi="Calibri"/>
                  <w:sz w:val="20"/>
                </w:rPr>
                <w:t>wajib</w:t>
              </w:r>
              <w:proofErr w:type="spellEnd"/>
              <w:r w:rsidR="00DE44F5" w:rsidRPr="004E5CBB">
                <w:rPr>
                  <w:rFonts w:ascii="Calibri" w:hAnsi="Calibri"/>
                  <w:sz w:val="20"/>
                </w:rPr>
                <w:t xml:space="preserve"> </w:t>
              </w:r>
              <w:proofErr w:type="spellStart"/>
              <w:r w:rsidR="00DE44F5" w:rsidRPr="004E5CBB">
                <w:rPr>
                  <w:rFonts w:ascii="Calibri" w:hAnsi="Calibri"/>
                  <w:sz w:val="20"/>
                </w:rPr>
                <w:t>membeli</w:t>
              </w:r>
              <w:proofErr w:type="spellEnd"/>
              <w:r w:rsidR="00DE44F5" w:rsidRPr="004E5CBB">
                <w:rPr>
                  <w:rFonts w:ascii="Calibri" w:hAnsi="Calibri"/>
                  <w:sz w:val="20"/>
                </w:rPr>
                <w:t xml:space="preserve">, </w:t>
              </w:r>
              <w:proofErr w:type="spellStart"/>
              <w:r w:rsidR="00DE44F5" w:rsidRPr="004E5CBB">
                <w:rPr>
                  <w:rFonts w:ascii="Calibri" w:hAnsi="Calibri"/>
                  <w:sz w:val="20"/>
                </w:rPr>
                <w:t>bagian</w:t>
              </w:r>
              <w:proofErr w:type="spellEnd"/>
              <w:r w:rsidR="00DE44F5" w:rsidRPr="004E5CBB">
                <w:rPr>
                  <w:rFonts w:ascii="Calibri" w:hAnsi="Calibri"/>
                  <w:sz w:val="20"/>
                </w:rPr>
                <w:t xml:space="preserve"> </w:t>
              </w:r>
              <w:proofErr w:type="spellStart"/>
              <w:r w:rsidR="00DE44F5" w:rsidRPr="004E5CBB">
                <w:rPr>
                  <w:rFonts w:ascii="Calibri" w:hAnsi="Calibri"/>
                  <w:sz w:val="20"/>
                </w:rPr>
                <w:t>dari</w:t>
              </w:r>
              <w:proofErr w:type="spellEnd"/>
              <w:r w:rsidR="00DE44F5" w:rsidRPr="004E5CBB">
                <w:rPr>
                  <w:rFonts w:ascii="Calibri" w:hAnsi="Calibri"/>
                  <w:sz w:val="20"/>
                </w:rPr>
                <w:t xml:space="preserve"> </w:t>
              </w:r>
              <w:r w:rsidRPr="00EE0AB3">
                <w:rPr>
                  <w:rFonts w:ascii="Calibri" w:hAnsi="Calibri"/>
                  <w:sz w:val="20"/>
                </w:rPr>
                <w:t xml:space="preserve">Saham </w:t>
              </w:r>
              <w:proofErr w:type="spellStart"/>
              <w:r w:rsidR="004E2B95" w:rsidRPr="00EE0AB3">
                <w:rPr>
                  <w:rFonts w:ascii="Calibri" w:hAnsi="Calibri"/>
                  <w:sz w:val="20"/>
                </w:rPr>
                <w:t>Penawaran</w:t>
              </w:r>
              <w:proofErr w:type="spellEnd"/>
              <w:r w:rsidR="004E2B95" w:rsidRPr="004E5CBB" w:rsidDel="004E2B95">
                <w:rPr>
                  <w:rFonts w:ascii="Calibri" w:hAnsi="Calibri"/>
                  <w:sz w:val="20"/>
                </w:rPr>
                <w:t xml:space="preserve"> </w:t>
              </w:r>
              <w:proofErr w:type="spellStart"/>
              <w:r w:rsidRPr="00EE0AB3">
                <w:rPr>
                  <w:rFonts w:ascii="Calibri" w:hAnsi="Calibri"/>
                  <w:sz w:val="20"/>
                </w:rPr>
                <w:t>Kedua</w:t>
              </w:r>
              <w:proofErr w:type="spellEnd"/>
              <w:r w:rsidRPr="00EE0AB3">
                <w:rPr>
                  <w:rFonts w:ascii="Calibri" w:hAnsi="Calibri"/>
                  <w:sz w:val="20"/>
                </w:rPr>
                <w:t xml:space="preserve"> </w:t>
              </w:r>
              <w:proofErr w:type="spellStart"/>
              <w:r w:rsidR="00DE44F5" w:rsidRPr="004E5CBB">
                <w:rPr>
                  <w:rFonts w:ascii="Calibri" w:hAnsi="Calibri"/>
                  <w:sz w:val="20"/>
                </w:rPr>
                <w:t>tersebut</w:t>
              </w:r>
              <w:proofErr w:type="spellEnd"/>
              <w:r w:rsidR="00DE44F5" w:rsidRPr="004E5CBB">
                <w:rPr>
                  <w:rFonts w:ascii="Calibri" w:hAnsi="Calibri"/>
                  <w:sz w:val="20"/>
                </w:rPr>
                <w:t xml:space="preserve"> </w:t>
              </w:r>
              <w:proofErr w:type="spellStart"/>
              <w:r w:rsidR="00DE44F5" w:rsidRPr="004E5CBB">
                <w:rPr>
                  <w:rFonts w:ascii="Calibri" w:hAnsi="Calibri"/>
                  <w:sz w:val="20"/>
                </w:rPr>
                <w:t>sesuai</w:t>
              </w:r>
              <w:proofErr w:type="spellEnd"/>
              <w:r w:rsidR="00DE44F5" w:rsidRPr="004E5CBB">
                <w:rPr>
                  <w:rFonts w:ascii="Calibri" w:hAnsi="Calibri"/>
                  <w:sz w:val="20"/>
                </w:rPr>
                <w:t xml:space="preserve"> </w:t>
              </w:r>
              <w:proofErr w:type="spellStart"/>
              <w:r w:rsidR="00DE44F5" w:rsidRPr="004E5CBB">
                <w:rPr>
                  <w:rFonts w:ascii="Calibri" w:hAnsi="Calibri"/>
                  <w:sz w:val="20"/>
                </w:rPr>
                <w:t>dengan</w:t>
              </w:r>
              <w:proofErr w:type="spellEnd"/>
              <w:r w:rsidR="00DE44F5" w:rsidRPr="004E5CBB">
                <w:rPr>
                  <w:rFonts w:ascii="Calibri" w:hAnsi="Calibri"/>
                  <w:sz w:val="20"/>
                </w:rPr>
                <w:t xml:space="preserve"> </w:t>
              </w:r>
              <w:proofErr w:type="spellStart"/>
              <w:r w:rsidR="00DE44F5" w:rsidRPr="004E5CBB">
                <w:rPr>
                  <w:rFonts w:ascii="Calibri" w:hAnsi="Calibri"/>
                  <w:sz w:val="20"/>
                </w:rPr>
                <w:t>ketentuan</w:t>
              </w:r>
              <w:proofErr w:type="spellEnd"/>
              <w:r w:rsidR="00DE44F5" w:rsidRPr="004E5CBB">
                <w:rPr>
                  <w:rFonts w:ascii="Calibri" w:hAnsi="Calibri"/>
                  <w:sz w:val="20"/>
                </w:rPr>
                <w:t xml:space="preserve"> yang </w:t>
              </w:r>
              <w:proofErr w:type="spellStart"/>
              <w:r w:rsidR="00DE44F5" w:rsidRPr="004E5CBB">
                <w:rPr>
                  <w:rFonts w:ascii="Calibri" w:hAnsi="Calibri"/>
                  <w:sz w:val="20"/>
                </w:rPr>
                <w:t>disebutkan</w:t>
              </w:r>
              <w:proofErr w:type="spellEnd"/>
              <w:r w:rsidR="00DE44F5" w:rsidRPr="004E5CBB">
                <w:rPr>
                  <w:rFonts w:ascii="Calibri" w:hAnsi="Calibri"/>
                  <w:sz w:val="20"/>
                </w:rPr>
                <w:t xml:space="preserve"> di</w:t>
              </w:r>
            </w:ins>
            <w:r w:rsidR="00DE44F5" w:rsidRPr="004E5CBB">
              <w:rPr>
                <w:rFonts w:ascii="Calibri" w:hAnsi="Calibri"/>
                <w:sz w:val="20"/>
              </w:rPr>
              <w:t xml:space="preserve"> </w:t>
            </w:r>
            <w:proofErr w:type="spellStart"/>
            <w:r w:rsidR="00DE44F5" w:rsidRPr="004E5CBB">
              <w:rPr>
                <w:rFonts w:ascii="Calibri" w:hAnsi="Calibri"/>
                <w:sz w:val="20"/>
              </w:rPr>
              <w:t>dalam</w:t>
            </w:r>
            <w:proofErr w:type="spellEnd"/>
            <w:r w:rsidR="00DE44F5" w:rsidRPr="004E5CBB">
              <w:rPr>
                <w:rFonts w:ascii="Calibri" w:hAnsi="Calibri"/>
                <w:sz w:val="20"/>
              </w:rPr>
              <w:t xml:space="preserve"> </w:t>
            </w:r>
            <w:del w:id="788" w:author="OLTRE" w:date="2024-07-03T22:42:00Z">
              <w:r w:rsidRPr="005A2466">
                <w:rPr>
                  <w:rFonts w:ascii="Calibri" w:hAnsi="Calibri"/>
                  <w:sz w:val="20"/>
                </w:rPr>
                <w:delText>Penjualan</w:delText>
              </w:r>
            </w:del>
            <w:proofErr w:type="spellStart"/>
            <w:ins w:id="789" w:author="OLTRE" w:date="2024-07-03T22:42:00Z">
              <w:r w:rsidR="00DE44F5" w:rsidRPr="004E5CBB">
                <w:rPr>
                  <w:rFonts w:ascii="Calibri" w:hAnsi="Calibri"/>
                  <w:sz w:val="20"/>
                </w:rPr>
                <w:t>Pemberitahuan</w:t>
              </w:r>
              <w:proofErr w:type="spellEnd"/>
              <w:r w:rsidR="00DE44F5" w:rsidRPr="004E5CBB">
                <w:rPr>
                  <w:rFonts w:ascii="Calibri" w:hAnsi="Calibri"/>
                  <w:sz w:val="20"/>
                </w:rPr>
                <w:t xml:space="preserve"> </w:t>
              </w:r>
              <w:proofErr w:type="spellStart"/>
              <w:r w:rsidR="00DE44F5" w:rsidRPr="004E5CBB">
                <w:rPr>
                  <w:rFonts w:ascii="Calibri" w:hAnsi="Calibri"/>
                  <w:sz w:val="20"/>
                </w:rPr>
                <w:t>Penerimaan</w:t>
              </w:r>
              <w:proofErr w:type="spellEnd"/>
              <w:r w:rsidR="00DE44F5" w:rsidRPr="004E5CBB">
                <w:rPr>
                  <w:rFonts w:ascii="Calibri" w:hAnsi="Calibri"/>
                  <w:sz w:val="20"/>
                </w:rPr>
                <w:t xml:space="preserve"> </w:t>
              </w:r>
              <w:proofErr w:type="spellStart"/>
              <w:r w:rsidR="00DE44F5" w:rsidRPr="004E5CBB">
                <w:rPr>
                  <w:rFonts w:ascii="Calibri" w:hAnsi="Calibri"/>
                  <w:sz w:val="20"/>
                </w:rPr>
                <w:t>Kedua</w:t>
              </w:r>
              <w:proofErr w:type="spellEnd"/>
              <w:r w:rsidR="00DE44F5" w:rsidRPr="004E5CBB">
                <w:rPr>
                  <w:rFonts w:ascii="Calibri" w:hAnsi="Calibri"/>
                  <w:sz w:val="20"/>
                </w:rPr>
                <w:t xml:space="preserve">. </w:t>
              </w:r>
              <w:r w:rsidR="00EE0AB3" w:rsidRPr="004E5CBB">
                <w:rPr>
                  <w:rFonts w:ascii="Calibri" w:hAnsi="Calibri"/>
                  <w:sz w:val="20"/>
                </w:rPr>
                <w:t xml:space="preserve">Agar </w:t>
              </w:r>
              <w:proofErr w:type="spellStart"/>
              <w:r w:rsidR="00EE0AB3" w:rsidRPr="004E5CBB">
                <w:rPr>
                  <w:rFonts w:ascii="Calibri" w:hAnsi="Calibri"/>
                  <w:sz w:val="20"/>
                </w:rPr>
                <w:t>jelas</w:t>
              </w:r>
              <w:proofErr w:type="spellEnd"/>
              <w:r w:rsidR="00EE0AB3" w:rsidRPr="004E5CBB">
                <w:rPr>
                  <w:rFonts w:ascii="Calibri" w:hAnsi="Calibri"/>
                  <w:sz w:val="20"/>
                </w:rPr>
                <w:t xml:space="preserve">, </w:t>
              </w:r>
              <w:proofErr w:type="spellStart"/>
              <w:r w:rsidR="00EE0AB3" w:rsidRPr="004E5CBB">
                <w:rPr>
                  <w:rFonts w:ascii="Calibri" w:hAnsi="Calibri"/>
                  <w:sz w:val="20"/>
                </w:rPr>
                <w:t>porsi</w:t>
              </w:r>
              <w:proofErr w:type="spellEnd"/>
              <w:r w:rsidR="00EE0AB3" w:rsidRPr="004E5CBB">
                <w:rPr>
                  <w:rFonts w:ascii="Calibri" w:hAnsi="Calibri"/>
                  <w:sz w:val="20"/>
                </w:rPr>
                <w:t xml:space="preserve"> pro rata </w:t>
              </w:r>
              <w:proofErr w:type="spellStart"/>
              <w:r w:rsidR="00EE0AB3" w:rsidRPr="004E5CBB">
                <w:rPr>
                  <w:rFonts w:ascii="Calibri" w:hAnsi="Calibri"/>
                  <w:sz w:val="20"/>
                </w:rPr>
                <w:t>berarti</w:t>
              </w:r>
              <w:proofErr w:type="spellEnd"/>
              <w:r w:rsidR="00EE0AB3" w:rsidRPr="004E5CBB">
                <w:rPr>
                  <w:rFonts w:ascii="Calibri" w:hAnsi="Calibri"/>
                  <w:sz w:val="20"/>
                </w:rPr>
                <w:t xml:space="preserve"> </w:t>
              </w:r>
              <w:proofErr w:type="spellStart"/>
              <w:r w:rsidR="00EE0AB3" w:rsidRPr="004E5CBB">
                <w:rPr>
                  <w:rFonts w:ascii="Calibri" w:hAnsi="Calibri"/>
                  <w:sz w:val="20"/>
                </w:rPr>
                <w:t>sehubungan</w:t>
              </w:r>
              <w:proofErr w:type="spellEnd"/>
              <w:r w:rsidR="00EE0AB3" w:rsidRPr="004E5CBB">
                <w:rPr>
                  <w:rFonts w:ascii="Calibri" w:hAnsi="Calibri"/>
                  <w:sz w:val="20"/>
                </w:rPr>
                <w:t xml:space="preserve"> </w:t>
              </w:r>
              <w:proofErr w:type="spellStart"/>
              <w:r w:rsidR="00EE0AB3" w:rsidRPr="004E5CBB">
                <w:rPr>
                  <w:rFonts w:ascii="Calibri" w:hAnsi="Calibri"/>
                  <w:sz w:val="20"/>
                </w:rPr>
                <w:t>dengan</w:t>
              </w:r>
              <w:proofErr w:type="spellEnd"/>
              <w:r w:rsidR="00EE0AB3" w:rsidRPr="004E5CBB">
                <w:rPr>
                  <w:rFonts w:ascii="Calibri" w:hAnsi="Calibri"/>
                  <w:sz w:val="20"/>
                </w:rPr>
                <w:t xml:space="preserve"> </w:t>
              </w:r>
              <w:proofErr w:type="spellStart"/>
              <w:r w:rsidR="00EE0AB3" w:rsidRPr="004E5CBB">
                <w:rPr>
                  <w:rFonts w:ascii="Calibri" w:hAnsi="Calibri"/>
                  <w:sz w:val="20"/>
                </w:rPr>
                <w:t>Penawaran</w:t>
              </w:r>
              <w:proofErr w:type="spellEnd"/>
              <w:r w:rsidR="00EE0AB3" w:rsidRPr="004E5CBB">
                <w:rPr>
                  <w:rFonts w:ascii="Calibri" w:hAnsi="Calibri"/>
                  <w:sz w:val="20"/>
                </w:rPr>
                <w:t xml:space="preserve"> </w:t>
              </w:r>
              <w:proofErr w:type="spellStart"/>
              <w:r w:rsidR="00EE0AB3" w:rsidRPr="004E5CBB">
                <w:rPr>
                  <w:rFonts w:ascii="Calibri" w:hAnsi="Calibri"/>
                  <w:sz w:val="20"/>
                </w:rPr>
                <w:t>Kedua</w:t>
              </w:r>
              <w:proofErr w:type="spellEnd"/>
              <w:r w:rsidR="00EE0AB3" w:rsidRPr="004E5CBB">
                <w:rPr>
                  <w:rFonts w:ascii="Calibri" w:hAnsi="Calibri"/>
                  <w:sz w:val="20"/>
                </w:rPr>
                <w:t xml:space="preserve"> </w:t>
              </w:r>
              <w:proofErr w:type="spellStart"/>
              <w:r w:rsidR="00EE0AB3" w:rsidRPr="004E5CBB">
                <w:rPr>
                  <w:rFonts w:ascii="Calibri" w:hAnsi="Calibri"/>
                  <w:sz w:val="20"/>
                </w:rPr>
                <w:t>berarti</w:t>
              </w:r>
              <w:proofErr w:type="spellEnd"/>
              <w:r w:rsidR="00EE0AB3" w:rsidRPr="004E5CBB">
                <w:rPr>
                  <w:rFonts w:ascii="Calibri" w:hAnsi="Calibri"/>
                  <w:sz w:val="20"/>
                </w:rPr>
                <w:t xml:space="preserve"> </w:t>
              </w:r>
              <w:proofErr w:type="spellStart"/>
              <w:r w:rsidR="00EE0AB3" w:rsidRPr="004E5CBB">
                <w:rPr>
                  <w:rFonts w:ascii="Calibri" w:hAnsi="Calibri"/>
                  <w:sz w:val="20"/>
                </w:rPr>
                <w:t>jumlah</w:t>
              </w:r>
            </w:ins>
            <w:proofErr w:type="spellEnd"/>
            <w:r w:rsidR="00EE0AB3" w:rsidRPr="004E5CBB">
              <w:rPr>
                <w:rFonts w:ascii="Calibri" w:hAnsi="Calibri"/>
                <w:sz w:val="20"/>
              </w:rPr>
              <w:t xml:space="preserve"> Saham</w:t>
            </w:r>
            <w:del w:id="790" w:author="OLTRE" w:date="2024-07-03T22:42:00Z">
              <w:r w:rsidRPr="005A2466">
                <w:rPr>
                  <w:rFonts w:ascii="Calibri" w:hAnsi="Calibri"/>
                  <w:sz w:val="20"/>
                </w:rPr>
                <w:delText> </w:delText>
              </w:r>
            </w:del>
            <w:ins w:id="791" w:author="OLTRE" w:date="2024-07-03T22:42:00Z">
              <w:r w:rsidR="00EE0AB3" w:rsidRPr="004E5CBB">
                <w:rPr>
                  <w:rFonts w:ascii="Calibri" w:hAnsi="Calibri"/>
                  <w:sz w:val="20"/>
                </w:rPr>
                <w:t xml:space="preserve"> yang </w:t>
              </w:r>
              <w:proofErr w:type="spellStart"/>
              <w:r w:rsidR="00EE0AB3" w:rsidRPr="004E5CBB">
                <w:rPr>
                  <w:rFonts w:ascii="Calibri" w:hAnsi="Calibri"/>
                  <w:sz w:val="20"/>
                </w:rPr>
                <w:t>dimiliki</w:t>
              </w:r>
              <w:proofErr w:type="spellEnd"/>
              <w:r w:rsidR="00EE0AB3" w:rsidRPr="004E5CBB">
                <w:rPr>
                  <w:rFonts w:ascii="Calibri" w:hAnsi="Calibri"/>
                  <w:sz w:val="20"/>
                </w:rPr>
                <w:t xml:space="preserve"> oleh </w:t>
              </w:r>
              <w:proofErr w:type="spellStart"/>
              <w:r w:rsidR="00CC5C31" w:rsidRPr="004E5CBB">
                <w:rPr>
                  <w:rFonts w:ascii="Calibri" w:hAnsi="Calibri"/>
                  <w:sz w:val="20"/>
                </w:rPr>
                <w:t>Pemegang</w:t>
              </w:r>
              <w:proofErr w:type="spellEnd"/>
              <w:r w:rsidR="00CC5C31" w:rsidRPr="004E5CBB">
                <w:rPr>
                  <w:rFonts w:ascii="Calibri" w:hAnsi="Calibri"/>
                  <w:sz w:val="20"/>
                </w:rPr>
                <w:t xml:space="preserve"> </w:t>
              </w:r>
              <w:proofErr w:type="spellStart"/>
              <w:r w:rsidR="00CC5C31" w:rsidRPr="004E5CBB">
                <w:rPr>
                  <w:rFonts w:ascii="Calibri" w:hAnsi="Calibri"/>
                  <w:sz w:val="20"/>
                </w:rPr>
                <w:t>Sekuritas</w:t>
              </w:r>
              <w:proofErr w:type="spellEnd"/>
              <w:r w:rsidR="00CC5C31" w:rsidRPr="004E5CBB">
                <w:rPr>
                  <w:rFonts w:ascii="Calibri" w:hAnsi="Calibri"/>
                  <w:sz w:val="20"/>
                </w:rPr>
                <w:t xml:space="preserve"> </w:t>
              </w:r>
              <w:proofErr w:type="spellStart"/>
              <w:r w:rsidR="00CC5C31" w:rsidRPr="004E5CBB">
                <w:rPr>
                  <w:rFonts w:ascii="Calibri" w:hAnsi="Calibri"/>
                  <w:sz w:val="20"/>
                </w:rPr>
                <w:t>Penerima</w:t>
              </w:r>
              <w:proofErr w:type="spellEnd"/>
              <w:r w:rsidR="00CC5C31" w:rsidRPr="004E5CBB">
                <w:rPr>
                  <w:rFonts w:ascii="Calibri" w:hAnsi="Calibri"/>
                  <w:sz w:val="20"/>
                </w:rPr>
                <w:t xml:space="preserve"> </w:t>
              </w:r>
              <w:proofErr w:type="spellStart"/>
              <w:r w:rsidR="00CC5C31" w:rsidRPr="004E5CBB">
                <w:rPr>
                  <w:rFonts w:ascii="Calibri" w:hAnsi="Calibri"/>
                  <w:sz w:val="20"/>
                </w:rPr>
                <w:t>Penawaran</w:t>
              </w:r>
              <w:proofErr w:type="spellEnd"/>
              <w:r w:rsidR="00CC5C31" w:rsidRPr="004E5CBB">
                <w:rPr>
                  <w:rFonts w:ascii="Calibri" w:hAnsi="Calibri"/>
                  <w:sz w:val="20"/>
                </w:rPr>
                <w:t xml:space="preserve"> </w:t>
              </w:r>
              <w:proofErr w:type="spellStart"/>
              <w:r w:rsidR="00CC5C31" w:rsidRPr="004E5CBB">
                <w:rPr>
                  <w:rFonts w:ascii="Calibri" w:hAnsi="Calibri"/>
                  <w:sz w:val="20"/>
                </w:rPr>
                <w:t>Kedua</w:t>
              </w:r>
              <w:proofErr w:type="spellEnd"/>
              <w:r w:rsidR="00CC5C31" w:rsidRPr="004E5CBB">
                <w:rPr>
                  <w:rFonts w:ascii="Calibri" w:hAnsi="Calibri"/>
                  <w:sz w:val="20"/>
                </w:rPr>
                <w:t xml:space="preserve"> </w:t>
              </w:r>
              <w:proofErr w:type="spellStart"/>
              <w:r w:rsidR="00EE0AB3" w:rsidRPr="004E5CBB">
                <w:rPr>
                  <w:rFonts w:ascii="Calibri" w:hAnsi="Calibri"/>
                  <w:sz w:val="20"/>
                </w:rPr>
                <w:t>tersebut</w:t>
              </w:r>
              <w:proofErr w:type="spellEnd"/>
              <w:r w:rsidR="00EE0AB3" w:rsidRPr="004E5CBB">
                <w:rPr>
                  <w:rFonts w:ascii="Calibri" w:hAnsi="Calibri"/>
                  <w:sz w:val="20"/>
                </w:rPr>
                <w:t xml:space="preserve"> </w:t>
              </w:r>
              <w:proofErr w:type="spellStart"/>
              <w:r w:rsidR="00EE0AB3" w:rsidRPr="004E5CBB">
                <w:rPr>
                  <w:rFonts w:ascii="Calibri" w:hAnsi="Calibri"/>
                  <w:sz w:val="20"/>
                </w:rPr>
                <w:t>dibagi</w:t>
              </w:r>
              <w:proofErr w:type="spellEnd"/>
              <w:r w:rsidR="00EE0AB3" w:rsidRPr="004E5CBB">
                <w:rPr>
                  <w:rFonts w:ascii="Calibri" w:hAnsi="Calibri"/>
                  <w:sz w:val="20"/>
                </w:rPr>
                <w:t xml:space="preserve"> </w:t>
              </w:r>
              <w:proofErr w:type="spellStart"/>
              <w:r w:rsidR="00EE0AB3" w:rsidRPr="004E5CBB">
                <w:rPr>
                  <w:rFonts w:ascii="Calibri" w:hAnsi="Calibri"/>
                  <w:sz w:val="20"/>
                </w:rPr>
                <w:t>dengan</w:t>
              </w:r>
              <w:proofErr w:type="spellEnd"/>
              <w:r w:rsidR="00EE0AB3" w:rsidRPr="004E5CBB">
                <w:rPr>
                  <w:rFonts w:ascii="Calibri" w:hAnsi="Calibri"/>
                  <w:sz w:val="20"/>
                </w:rPr>
                <w:t xml:space="preserve"> total </w:t>
              </w:r>
              <w:proofErr w:type="spellStart"/>
              <w:r w:rsidR="00EE0AB3" w:rsidRPr="004E5CBB">
                <w:rPr>
                  <w:rFonts w:ascii="Calibri" w:hAnsi="Calibri"/>
                  <w:sz w:val="20"/>
                </w:rPr>
                <w:t>jumlah</w:t>
              </w:r>
              <w:proofErr w:type="spellEnd"/>
              <w:r w:rsidR="00EE0AB3" w:rsidRPr="004E5CBB">
                <w:rPr>
                  <w:rFonts w:ascii="Calibri" w:hAnsi="Calibri"/>
                  <w:sz w:val="20"/>
                </w:rPr>
                <w:t xml:space="preserve"> Saham yang </w:t>
              </w:r>
              <w:proofErr w:type="spellStart"/>
              <w:r w:rsidR="00EE0AB3" w:rsidRPr="004E5CBB">
                <w:rPr>
                  <w:rFonts w:ascii="Calibri" w:hAnsi="Calibri"/>
                  <w:sz w:val="20"/>
                </w:rPr>
                <w:t>dimiliki</w:t>
              </w:r>
              <w:proofErr w:type="spellEnd"/>
              <w:r w:rsidR="00EE0AB3" w:rsidRPr="004E5CBB">
                <w:rPr>
                  <w:rFonts w:ascii="Calibri" w:hAnsi="Calibri"/>
                  <w:sz w:val="20"/>
                </w:rPr>
                <w:t xml:space="preserve"> oleh </w:t>
              </w:r>
              <w:proofErr w:type="spellStart"/>
              <w:r w:rsidR="00EE0AB3" w:rsidRPr="004E5CBB">
                <w:rPr>
                  <w:rFonts w:ascii="Calibri" w:hAnsi="Calibri"/>
                  <w:sz w:val="20"/>
                </w:rPr>
                <w:t>seluruh</w:t>
              </w:r>
              <w:proofErr w:type="spellEnd"/>
              <w:r w:rsidR="00EE0AB3" w:rsidRPr="004E5CBB">
                <w:rPr>
                  <w:rFonts w:ascii="Calibri" w:hAnsi="Calibri"/>
                  <w:sz w:val="20"/>
                </w:rPr>
                <w:t xml:space="preserve"> </w:t>
              </w:r>
              <w:proofErr w:type="spellStart"/>
              <w:r w:rsidR="00EE0AB3" w:rsidRPr="004E5CBB">
                <w:rPr>
                  <w:rFonts w:ascii="Calibri" w:hAnsi="Calibri"/>
                  <w:sz w:val="20"/>
                </w:rPr>
                <w:t>Pemegang</w:t>
              </w:r>
              <w:proofErr w:type="spellEnd"/>
              <w:r w:rsidR="00EE0AB3" w:rsidRPr="004E5CBB">
                <w:rPr>
                  <w:rFonts w:ascii="Calibri" w:hAnsi="Calibri"/>
                  <w:sz w:val="20"/>
                </w:rPr>
                <w:t xml:space="preserve"> </w:t>
              </w:r>
              <w:proofErr w:type="spellStart"/>
              <w:r w:rsidR="00EE0AB3" w:rsidRPr="004E5CBB">
                <w:rPr>
                  <w:rFonts w:ascii="Calibri" w:hAnsi="Calibri"/>
                  <w:sz w:val="20"/>
                </w:rPr>
                <w:t>Sekuritas</w:t>
              </w:r>
              <w:proofErr w:type="spellEnd"/>
              <w:r w:rsidR="00EE0AB3" w:rsidRPr="004E5CBB">
                <w:rPr>
                  <w:rFonts w:ascii="Calibri" w:hAnsi="Calibri"/>
                  <w:sz w:val="20"/>
                </w:rPr>
                <w:t xml:space="preserve"> </w:t>
              </w:r>
              <w:proofErr w:type="spellStart"/>
              <w:r w:rsidR="00EE0AB3" w:rsidRPr="004E5CBB">
                <w:rPr>
                  <w:rFonts w:ascii="Calibri" w:hAnsi="Calibri"/>
                  <w:sz w:val="20"/>
                </w:rPr>
                <w:t>Penerima</w:t>
              </w:r>
              <w:proofErr w:type="spellEnd"/>
              <w:r w:rsidR="00EE0AB3" w:rsidRPr="004E5CBB">
                <w:rPr>
                  <w:rFonts w:ascii="Calibri" w:hAnsi="Calibri"/>
                  <w:sz w:val="20"/>
                </w:rPr>
                <w:t xml:space="preserve"> </w:t>
              </w:r>
              <w:proofErr w:type="spellStart"/>
              <w:r w:rsidR="00EE0AB3" w:rsidRPr="004E5CBB">
                <w:rPr>
                  <w:rFonts w:ascii="Calibri" w:hAnsi="Calibri"/>
                  <w:sz w:val="20"/>
                </w:rPr>
                <w:t>Penawaran</w:t>
              </w:r>
              <w:proofErr w:type="spellEnd"/>
              <w:r w:rsidR="00EE0AB3" w:rsidRPr="004E5CBB">
                <w:rPr>
                  <w:rFonts w:ascii="Calibri" w:hAnsi="Calibri"/>
                  <w:sz w:val="20"/>
                </w:rPr>
                <w:t xml:space="preserve"> </w:t>
              </w:r>
            </w:ins>
            <w:proofErr w:type="spellStart"/>
            <w:r w:rsidR="00EE0AB3" w:rsidRPr="004E5CBB">
              <w:rPr>
                <w:rFonts w:ascii="Calibri" w:hAnsi="Calibri"/>
                <w:sz w:val="20"/>
              </w:rPr>
              <w:t>Kedua</w:t>
            </w:r>
            <w:proofErr w:type="spellEnd"/>
            <w:r w:rsidR="003151FF" w:rsidRPr="004E5CBB">
              <w:rPr>
                <w:rFonts w:ascii="Calibri" w:hAnsi="Calibri"/>
                <w:sz w:val="20"/>
              </w:rPr>
              <w:t>.</w:t>
            </w:r>
          </w:p>
          <w:p w14:paraId="33534F14" w14:textId="77777777" w:rsidR="006719FF" w:rsidRDefault="006719FF" w:rsidP="00AA30B5">
            <w:pPr>
              <w:spacing w:after="0" w:line="240" w:lineRule="auto"/>
              <w:contextualSpacing/>
              <w:jc w:val="both"/>
              <w:textAlignment w:val="baseline"/>
              <w:rPr>
                <w:del w:id="792" w:author="OLTRE" w:date="2024-07-03T22:42:00Z"/>
                <w:rFonts w:ascii="Calibri" w:hAnsi="Calibri" w:cs="Calibri"/>
                <w:b/>
                <w:bCs/>
                <w:sz w:val="20"/>
                <w:szCs w:val="20"/>
                <w:lang w:eastAsia="en-ID"/>
              </w:rPr>
            </w:pPr>
          </w:p>
          <w:p w14:paraId="1E0D9207" w14:textId="77777777" w:rsidR="006719FF" w:rsidRDefault="006719FF" w:rsidP="00AA30B5">
            <w:pPr>
              <w:spacing w:after="0" w:line="240" w:lineRule="auto"/>
              <w:contextualSpacing/>
              <w:jc w:val="both"/>
              <w:textAlignment w:val="baseline"/>
              <w:rPr>
                <w:del w:id="793" w:author="OLTRE" w:date="2024-07-03T22:42:00Z"/>
                <w:rFonts w:ascii="Calibri" w:hAnsi="Calibri" w:cs="Calibri"/>
                <w:b/>
                <w:bCs/>
                <w:sz w:val="20"/>
                <w:szCs w:val="20"/>
                <w:lang w:eastAsia="en-ID"/>
              </w:rPr>
            </w:pPr>
          </w:p>
          <w:p w14:paraId="09A7CF44" w14:textId="77777777" w:rsidR="00A55264" w:rsidRDefault="00A55264" w:rsidP="004865C1">
            <w:pPr>
              <w:spacing w:after="0" w:line="240" w:lineRule="auto"/>
              <w:contextualSpacing/>
              <w:jc w:val="both"/>
              <w:textAlignment w:val="baseline"/>
              <w:rPr>
                <w:del w:id="794" w:author="OLTRE" w:date="2024-07-03T22:42:00Z"/>
                <w:rFonts w:ascii="Calibri" w:hAnsi="Calibri" w:cs="Calibri"/>
                <w:b/>
                <w:bCs/>
                <w:sz w:val="20"/>
                <w:szCs w:val="20"/>
                <w:lang w:eastAsia="en-ID"/>
              </w:rPr>
            </w:pPr>
          </w:p>
          <w:p w14:paraId="6657B276" w14:textId="77777777" w:rsidR="00DC0676" w:rsidRPr="004865C1" w:rsidRDefault="00DC0676" w:rsidP="004865C1">
            <w:pPr>
              <w:spacing w:after="0" w:line="240" w:lineRule="auto"/>
              <w:contextualSpacing/>
              <w:jc w:val="both"/>
              <w:textAlignment w:val="baseline"/>
              <w:rPr>
                <w:rFonts w:ascii="Calibri" w:hAnsi="Calibri" w:cs="Calibri"/>
                <w:b/>
                <w:bCs/>
                <w:sz w:val="20"/>
                <w:szCs w:val="20"/>
                <w:lang w:eastAsia="en-ID"/>
              </w:rPr>
            </w:pPr>
          </w:p>
          <w:p w14:paraId="50D5329E" w14:textId="3628D148" w:rsidR="00A55264" w:rsidRPr="005A2466" w:rsidRDefault="00134E27" w:rsidP="00A53225">
            <w:pPr>
              <w:pStyle w:val="ListParagraph"/>
              <w:numPr>
                <w:ilvl w:val="2"/>
                <w:numId w:val="159"/>
              </w:numPr>
              <w:spacing w:after="0" w:line="240" w:lineRule="auto"/>
              <w:ind w:left="603" w:hanging="603"/>
              <w:jc w:val="both"/>
              <w:textAlignment w:val="baseline"/>
              <w:rPr>
                <w:rFonts w:ascii="Calibri" w:hAnsi="Calibri"/>
                <w:b/>
                <w:sz w:val="20"/>
              </w:rPr>
            </w:pPr>
            <w:proofErr w:type="spellStart"/>
            <w:r w:rsidRPr="009364C9">
              <w:rPr>
                <w:rFonts w:ascii="Calibri" w:hAnsi="Calibri"/>
                <w:i/>
                <w:sz w:val="20"/>
              </w:rPr>
              <w:t>Kegagalan</w:t>
            </w:r>
            <w:proofErr w:type="spellEnd"/>
            <w:r w:rsidRPr="009364C9">
              <w:rPr>
                <w:rFonts w:ascii="Calibri" w:hAnsi="Calibri"/>
                <w:i/>
                <w:sz w:val="20"/>
              </w:rPr>
              <w:t xml:space="preserve"> </w:t>
            </w:r>
            <w:proofErr w:type="spellStart"/>
            <w:r w:rsidRPr="009364C9">
              <w:rPr>
                <w:rFonts w:ascii="Calibri" w:hAnsi="Calibri"/>
                <w:i/>
                <w:sz w:val="20"/>
              </w:rPr>
              <w:t>untuk</w:t>
            </w:r>
            <w:proofErr w:type="spellEnd"/>
            <w:r w:rsidRPr="009364C9">
              <w:rPr>
                <w:rFonts w:ascii="Calibri" w:hAnsi="Calibri"/>
                <w:i/>
                <w:sz w:val="20"/>
              </w:rPr>
              <w:t xml:space="preserve"> </w:t>
            </w:r>
            <w:proofErr w:type="spellStart"/>
            <w:r w:rsidRPr="009364C9">
              <w:rPr>
                <w:rFonts w:ascii="Calibri" w:hAnsi="Calibri"/>
                <w:i/>
                <w:sz w:val="20"/>
              </w:rPr>
              <w:t>Menyampaikan</w:t>
            </w:r>
            <w:proofErr w:type="spellEnd"/>
            <w:r w:rsidRPr="009364C9">
              <w:rPr>
                <w:rFonts w:ascii="Calibri" w:hAnsi="Calibri"/>
                <w:i/>
                <w:sz w:val="20"/>
              </w:rPr>
              <w:t xml:space="preserve"> </w:t>
            </w:r>
            <w:proofErr w:type="spellStart"/>
            <w:r w:rsidRPr="009364C9">
              <w:rPr>
                <w:rFonts w:ascii="Calibri" w:hAnsi="Calibri"/>
                <w:i/>
                <w:sz w:val="20"/>
              </w:rPr>
              <w:t>Pemberitahuan</w:t>
            </w:r>
            <w:proofErr w:type="spellEnd"/>
            <w:r w:rsidRPr="009364C9">
              <w:rPr>
                <w:rFonts w:ascii="Calibri" w:hAnsi="Calibri"/>
                <w:i/>
                <w:sz w:val="20"/>
              </w:rPr>
              <w:t xml:space="preserve"> </w:t>
            </w:r>
            <w:proofErr w:type="spellStart"/>
            <w:r w:rsidRPr="009364C9">
              <w:rPr>
                <w:rFonts w:ascii="Calibri" w:hAnsi="Calibri"/>
                <w:i/>
                <w:sz w:val="20"/>
              </w:rPr>
              <w:t>Penerimaan</w:t>
            </w:r>
            <w:proofErr w:type="spellEnd"/>
            <w:r w:rsidRPr="009364C9">
              <w:rPr>
                <w:rFonts w:ascii="Calibri" w:hAnsi="Calibri"/>
                <w:i/>
                <w:sz w:val="20"/>
              </w:rPr>
              <w:t xml:space="preserve"> </w:t>
            </w:r>
            <w:proofErr w:type="spellStart"/>
            <w:r w:rsidRPr="009364C9">
              <w:rPr>
                <w:rFonts w:ascii="Calibri" w:hAnsi="Calibri"/>
                <w:i/>
                <w:sz w:val="20"/>
              </w:rPr>
              <w:t>Kedua</w:t>
            </w:r>
            <w:proofErr w:type="spellEnd"/>
            <w:r w:rsidRPr="009364C9">
              <w:rPr>
                <w:rFonts w:ascii="Calibri" w:hAnsi="Calibri"/>
                <w:sz w:val="20"/>
              </w:rPr>
              <w:t xml:space="preserve">. </w:t>
            </w:r>
            <w:proofErr w:type="spellStart"/>
            <w:r w:rsidRPr="009364C9">
              <w:rPr>
                <w:rFonts w:ascii="Calibri" w:hAnsi="Calibri"/>
                <w:sz w:val="20"/>
              </w:rPr>
              <w:t>Apabila</w:t>
            </w:r>
            <w:proofErr w:type="spellEnd"/>
            <w:r w:rsidRPr="009364C9">
              <w:rPr>
                <w:rFonts w:ascii="Calibri" w:hAnsi="Calibri"/>
                <w:sz w:val="20"/>
              </w:rPr>
              <w:t xml:space="preserve"> </w:t>
            </w:r>
            <w:proofErr w:type="spellStart"/>
            <w:ins w:id="795" w:author="OLTRE" w:date="2024-07-03T22:42:00Z">
              <w:r w:rsidR="009364C9" w:rsidRPr="004E5CBB">
                <w:rPr>
                  <w:rFonts w:ascii="Calibri" w:hAnsi="Calibri"/>
                  <w:sz w:val="20"/>
                </w:rPr>
                <w:t>seorang</w:t>
              </w:r>
              <w:proofErr w:type="spellEnd"/>
              <w:r w:rsidR="009364C9" w:rsidRPr="004E5CBB">
                <w:rPr>
                  <w:rFonts w:ascii="Calibri" w:hAnsi="Calibri"/>
                  <w:sz w:val="20"/>
                </w:rPr>
                <w:t xml:space="preserve"> </w:t>
              </w:r>
            </w:ins>
            <w:proofErr w:type="spellStart"/>
            <w:r w:rsidRPr="009364C9">
              <w:rPr>
                <w:rFonts w:ascii="Calibri" w:hAnsi="Calibri"/>
                <w:color w:val="000000"/>
                <w:sz w:val="20"/>
              </w:rPr>
              <w:t>Pengalih</w:t>
            </w:r>
            <w:proofErr w:type="spellEnd"/>
            <w:r w:rsidRPr="009364C9">
              <w:rPr>
                <w:rFonts w:ascii="Calibri" w:hAnsi="Calibri"/>
                <w:sz w:val="20"/>
              </w:rPr>
              <w:t xml:space="preserve"> </w:t>
            </w:r>
            <w:proofErr w:type="spellStart"/>
            <w:r w:rsidRPr="009364C9">
              <w:rPr>
                <w:rFonts w:ascii="Calibri" w:hAnsi="Calibri"/>
                <w:sz w:val="20"/>
              </w:rPr>
              <w:t>tidak</w:t>
            </w:r>
            <w:proofErr w:type="spellEnd"/>
            <w:r w:rsidRPr="009364C9">
              <w:rPr>
                <w:rFonts w:ascii="Calibri" w:hAnsi="Calibri"/>
                <w:sz w:val="20"/>
              </w:rPr>
              <w:t xml:space="preserve"> </w:t>
            </w:r>
            <w:proofErr w:type="spellStart"/>
            <w:r w:rsidRPr="009364C9">
              <w:rPr>
                <w:rFonts w:ascii="Calibri" w:hAnsi="Calibri"/>
                <w:sz w:val="20"/>
              </w:rPr>
              <w:t>menerima</w:t>
            </w:r>
            <w:proofErr w:type="spellEnd"/>
            <w:r w:rsidRPr="009364C9">
              <w:rPr>
                <w:rFonts w:ascii="Calibri" w:hAnsi="Calibri"/>
                <w:sz w:val="20"/>
              </w:rPr>
              <w:t xml:space="preserve"> </w:t>
            </w:r>
            <w:del w:id="796" w:author="OLTRE" w:date="2024-07-03T22:42:00Z">
              <w:r w:rsidRPr="005A2466">
                <w:rPr>
                  <w:rFonts w:ascii="Calibri" w:hAnsi="Calibri"/>
                  <w:sz w:val="20"/>
                </w:rPr>
                <w:delText xml:space="preserve">suatu </w:delText>
              </w:r>
            </w:del>
            <w:proofErr w:type="spellStart"/>
            <w:r w:rsidRPr="009364C9">
              <w:rPr>
                <w:rFonts w:ascii="Calibri" w:hAnsi="Calibri"/>
                <w:sz w:val="20"/>
              </w:rPr>
              <w:t>Pemberitahuan</w:t>
            </w:r>
            <w:proofErr w:type="spellEnd"/>
            <w:r w:rsidRPr="009364C9">
              <w:rPr>
                <w:rFonts w:ascii="Calibri" w:hAnsi="Calibri"/>
                <w:sz w:val="20"/>
              </w:rPr>
              <w:t xml:space="preserve"> </w:t>
            </w:r>
            <w:proofErr w:type="spellStart"/>
            <w:r w:rsidRPr="009364C9">
              <w:rPr>
                <w:rFonts w:ascii="Calibri" w:hAnsi="Calibri"/>
                <w:sz w:val="20"/>
              </w:rPr>
              <w:t>Penerimaan</w:t>
            </w:r>
            <w:proofErr w:type="spellEnd"/>
            <w:r w:rsidRPr="009364C9">
              <w:rPr>
                <w:rFonts w:ascii="Calibri" w:hAnsi="Calibri"/>
                <w:sz w:val="20"/>
              </w:rPr>
              <w:t xml:space="preserve"> </w:t>
            </w:r>
            <w:del w:id="797" w:author="OLTRE" w:date="2024-07-03T22:42:00Z">
              <w:r w:rsidRPr="005A2466">
                <w:rPr>
                  <w:rFonts w:ascii="Calibri" w:hAnsi="Calibri"/>
                  <w:sz w:val="20"/>
                </w:rPr>
                <w:delText xml:space="preserve">Penjualan </w:delText>
              </w:r>
            </w:del>
            <w:proofErr w:type="spellStart"/>
            <w:r w:rsidRPr="009364C9">
              <w:rPr>
                <w:rFonts w:ascii="Calibri" w:hAnsi="Calibri"/>
                <w:sz w:val="20"/>
              </w:rPr>
              <w:t>Kedua</w:t>
            </w:r>
            <w:proofErr w:type="spellEnd"/>
            <w:r w:rsidRPr="009364C9">
              <w:rPr>
                <w:rFonts w:ascii="Calibri" w:hAnsi="Calibri"/>
                <w:sz w:val="20"/>
              </w:rPr>
              <w:t xml:space="preserve"> </w:t>
            </w:r>
            <w:proofErr w:type="spellStart"/>
            <w:r w:rsidRPr="009364C9">
              <w:rPr>
                <w:rFonts w:ascii="Calibri" w:hAnsi="Calibri"/>
                <w:sz w:val="20"/>
              </w:rPr>
              <w:t>untuk</w:t>
            </w:r>
            <w:proofErr w:type="spellEnd"/>
            <w:r w:rsidRPr="009364C9">
              <w:rPr>
                <w:rFonts w:ascii="Calibri" w:hAnsi="Calibri"/>
                <w:sz w:val="20"/>
              </w:rPr>
              <w:t xml:space="preserve"> </w:t>
            </w:r>
            <w:proofErr w:type="spellStart"/>
            <w:ins w:id="798" w:author="OLTRE" w:date="2024-07-03T22:42:00Z">
              <w:r w:rsidR="009364C9" w:rsidRPr="004E5CBB">
                <w:rPr>
                  <w:rFonts w:ascii="Calibri" w:hAnsi="Calibri"/>
                  <w:sz w:val="20"/>
                </w:rPr>
                <w:t>seluruh</w:t>
              </w:r>
              <w:proofErr w:type="spellEnd"/>
              <w:r w:rsidR="009364C9" w:rsidRPr="004E5CBB">
                <w:rPr>
                  <w:rFonts w:ascii="Calibri" w:hAnsi="Calibri"/>
                  <w:sz w:val="20"/>
                </w:rPr>
                <w:t xml:space="preserve"> </w:t>
              </w:r>
              <w:r w:rsidRPr="009364C9">
                <w:rPr>
                  <w:rFonts w:ascii="Calibri" w:hAnsi="Calibri"/>
                  <w:sz w:val="20"/>
                </w:rPr>
                <w:t xml:space="preserve">Saham </w:t>
              </w:r>
            </w:ins>
            <w:proofErr w:type="spellStart"/>
            <w:r w:rsidR="001579AD" w:rsidRPr="009364C9">
              <w:rPr>
                <w:rFonts w:ascii="Calibri" w:hAnsi="Calibri"/>
                <w:sz w:val="20"/>
              </w:rPr>
              <w:t>Penjualan</w:t>
            </w:r>
            <w:proofErr w:type="spellEnd"/>
            <w:r w:rsidR="001579AD" w:rsidRPr="009364C9">
              <w:rPr>
                <w:rFonts w:ascii="Calibri" w:hAnsi="Calibri"/>
                <w:sz w:val="20"/>
              </w:rPr>
              <w:t> </w:t>
            </w:r>
            <w:del w:id="799" w:author="OLTRE" w:date="2024-07-03T22:42:00Z">
              <w:r w:rsidRPr="005A2466">
                <w:rPr>
                  <w:rFonts w:ascii="Calibri" w:hAnsi="Calibri"/>
                  <w:sz w:val="20"/>
                </w:rPr>
                <w:delText>Saham</w:delText>
              </w:r>
            </w:del>
            <w:r w:rsidR="001579AD" w:rsidRPr="009364C9">
              <w:rPr>
                <w:rFonts w:ascii="Calibri" w:hAnsi="Calibri"/>
                <w:sz w:val="20"/>
              </w:rPr>
              <w:t xml:space="preserve"> </w:t>
            </w:r>
            <w:proofErr w:type="spellStart"/>
            <w:r w:rsidRPr="009364C9">
              <w:rPr>
                <w:rFonts w:ascii="Calibri" w:hAnsi="Calibri"/>
                <w:sz w:val="20"/>
              </w:rPr>
              <w:t>Kedua</w:t>
            </w:r>
            <w:proofErr w:type="spellEnd"/>
            <w:r w:rsidRPr="009364C9">
              <w:rPr>
                <w:rFonts w:ascii="Calibri" w:hAnsi="Calibri"/>
                <w:sz w:val="20"/>
              </w:rPr>
              <w:t xml:space="preserve"> </w:t>
            </w:r>
            <w:proofErr w:type="spellStart"/>
            <w:r w:rsidRPr="009364C9">
              <w:rPr>
                <w:rFonts w:ascii="Calibri" w:hAnsi="Calibri"/>
                <w:sz w:val="20"/>
              </w:rPr>
              <w:t>sesuai</w:t>
            </w:r>
            <w:proofErr w:type="spellEnd"/>
            <w:r w:rsidRPr="009364C9">
              <w:rPr>
                <w:rFonts w:ascii="Calibri" w:hAnsi="Calibri"/>
                <w:sz w:val="20"/>
              </w:rPr>
              <w:t xml:space="preserve"> </w:t>
            </w:r>
            <w:proofErr w:type="spellStart"/>
            <w:r w:rsidRPr="009364C9">
              <w:rPr>
                <w:rFonts w:ascii="Calibri" w:hAnsi="Calibri"/>
                <w:sz w:val="20"/>
              </w:rPr>
              <w:t>dengan</w:t>
            </w:r>
            <w:proofErr w:type="spellEnd"/>
            <w:r w:rsidRPr="009364C9">
              <w:rPr>
                <w:rFonts w:ascii="Calibri" w:hAnsi="Calibri"/>
                <w:sz w:val="20"/>
              </w:rPr>
              <w:t xml:space="preserve"> </w:t>
            </w:r>
            <w:proofErr w:type="spellStart"/>
            <w:r w:rsidRPr="009364C9">
              <w:rPr>
                <w:rFonts w:ascii="Calibri" w:hAnsi="Calibri"/>
                <w:sz w:val="20"/>
              </w:rPr>
              <w:t>Pasal</w:t>
            </w:r>
            <w:proofErr w:type="spellEnd"/>
            <w:r w:rsidRPr="009364C9">
              <w:rPr>
                <w:rFonts w:ascii="Calibri" w:hAnsi="Calibri"/>
                <w:sz w:val="20"/>
              </w:rPr>
              <w:t xml:space="preserve"> 7.1.5 </w:t>
            </w:r>
            <w:proofErr w:type="spellStart"/>
            <w:r w:rsidRPr="009364C9">
              <w:rPr>
                <w:rFonts w:ascii="Calibri" w:hAnsi="Calibri"/>
                <w:sz w:val="20"/>
              </w:rPr>
              <w:t>maka</w:t>
            </w:r>
            <w:proofErr w:type="spellEnd"/>
            <w:r w:rsidRPr="009364C9">
              <w:rPr>
                <w:rFonts w:ascii="Calibri" w:hAnsi="Calibri"/>
                <w:sz w:val="20"/>
              </w:rPr>
              <w:t xml:space="preserve"> </w:t>
            </w:r>
            <w:proofErr w:type="spellStart"/>
            <w:r w:rsidRPr="009364C9">
              <w:rPr>
                <w:rFonts w:ascii="Calibri" w:hAnsi="Calibri"/>
                <w:sz w:val="20"/>
              </w:rPr>
              <w:t>Pengalih</w:t>
            </w:r>
            <w:proofErr w:type="spellEnd"/>
            <w:r w:rsidRPr="009364C9">
              <w:rPr>
                <w:rFonts w:ascii="Calibri" w:hAnsi="Calibri"/>
                <w:sz w:val="20"/>
              </w:rPr>
              <w:t xml:space="preserve"> </w:t>
            </w:r>
            <w:proofErr w:type="spellStart"/>
            <w:r w:rsidRPr="009364C9">
              <w:rPr>
                <w:rFonts w:ascii="Calibri" w:hAnsi="Calibri"/>
                <w:sz w:val="20"/>
              </w:rPr>
              <w:t>dapat</w:t>
            </w:r>
            <w:proofErr w:type="spellEnd"/>
            <w:r w:rsidRPr="009364C9">
              <w:rPr>
                <w:rFonts w:ascii="Calibri" w:hAnsi="Calibri"/>
                <w:sz w:val="20"/>
              </w:rPr>
              <w:t xml:space="preserve"> </w:t>
            </w:r>
            <w:proofErr w:type="spellStart"/>
            <w:r w:rsidRPr="009364C9">
              <w:rPr>
                <w:rFonts w:ascii="Calibri" w:hAnsi="Calibri"/>
                <w:sz w:val="20"/>
              </w:rPr>
              <w:t>menjual</w:t>
            </w:r>
            <w:proofErr w:type="spellEnd"/>
            <w:r w:rsidRPr="009364C9">
              <w:rPr>
                <w:rFonts w:ascii="Calibri" w:hAnsi="Calibri"/>
                <w:sz w:val="20"/>
              </w:rPr>
              <w:t xml:space="preserve"> </w:t>
            </w:r>
            <w:proofErr w:type="spellStart"/>
            <w:r w:rsidRPr="009364C9">
              <w:rPr>
                <w:rFonts w:ascii="Calibri" w:hAnsi="Calibri"/>
                <w:sz w:val="20"/>
              </w:rPr>
              <w:t>sisa</w:t>
            </w:r>
            <w:proofErr w:type="spellEnd"/>
            <w:r w:rsidRPr="009364C9">
              <w:rPr>
                <w:rFonts w:ascii="Calibri" w:hAnsi="Calibri"/>
                <w:sz w:val="20"/>
              </w:rPr>
              <w:t xml:space="preserve"> </w:t>
            </w:r>
            <w:proofErr w:type="spellStart"/>
            <w:r w:rsidRPr="009364C9">
              <w:rPr>
                <w:rFonts w:ascii="Calibri" w:hAnsi="Calibri"/>
                <w:sz w:val="20"/>
              </w:rPr>
              <w:t>Penjualan</w:t>
            </w:r>
            <w:proofErr w:type="spellEnd"/>
            <w:r w:rsidRPr="005A2466">
              <w:rPr>
                <w:rFonts w:ascii="Calibri" w:hAnsi="Calibri"/>
                <w:sz w:val="20"/>
              </w:rPr>
              <w:t xml:space="preserve"> Saham </w:t>
            </w:r>
            <w:proofErr w:type="spellStart"/>
            <w:r w:rsidRPr="005A2466">
              <w:rPr>
                <w:rFonts w:ascii="Calibri" w:hAnsi="Calibri"/>
                <w:sz w:val="20"/>
              </w:rPr>
              <w:t>Kedua</w:t>
            </w:r>
            <w:proofErr w:type="spellEnd"/>
            <w:r w:rsidRPr="005A2466">
              <w:rPr>
                <w:rFonts w:ascii="Calibri" w:hAnsi="Calibri"/>
                <w:sz w:val="20"/>
              </w:rPr>
              <w:t xml:space="preserve"> </w:t>
            </w:r>
            <w:proofErr w:type="spellStart"/>
            <w:r w:rsidRPr="005A2466">
              <w:rPr>
                <w:rFonts w:ascii="Calibri" w:hAnsi="Calibri"/>
                <w:sz w:val="20"/>
              </w:rPr>
              <w:t>kepada</w:t>
            </w:r>
            <w:proofErr w:type="spellEnd"/>
            <w:r w:rsidRPr="005A2466">
              <w:rPr>
                <w:rFonts w:ascii="Calibri" w:hAnsi="Calibri"/>
                <w:sz w:val="20"/>
              </w:rPr>
              <w:t xml:space="preserve"> </w:t>
            </w:r>
            <w:proofErr w:type="spellStart"/>
            <w:r w:rsidRPr="005A2466">
              <w:rPr>
                <w:rFonts w:ascii="Calibri" w:hAnsi="Calibri"/>
                <w:sz w:val="20"/>
              </w:rPr>
              <w:t>pihak</w:t>
            </w:r>
            <w:proofErr w:type="spellEnd"/>
            <w:r w:rsidRPr="005A2466">
              <w:rPr>
                <w:rFonts w:ascii="Calibri" w:hAnsi="Calibri"/>
                <w:sz w:val="20"/>
              </w:rPr>
              <w:t xml:space="preserve"> </w:t>
            </w:r>
            <w:proofErr w:type="spellStart"/>
            <w:r w:rsidRPr="005A2466">
              <w:rPr>
                <w:rFonts w:ascii="Calibri" w:hAnsi="Calibri"/>
                <w:sz w:val="20"/>
              </w:rPr>
              <w:t>ketiga</w:t>
            </w:r>
            <w:proofErr w:type="spellEnd"/>
            <w:r w:rsidRPr="005A2466">
              <w:rPr>
                <w:rFonts w:ascii="Calibri" w:hAnsi="Calibri"/>
                <w:sz w:val="20"/>
              </w:rPr>
              <w:t xml:space="preserve"> (“</w:t>
            </w:r>
            <w:proofErr w:type="spellStart"/>
            <w:r w:rsidRPr="005A2466">
              <w:rPr>
                <w:rFonts w:ascii="Calibri" w:hAnsi="Calibri"/>
                <w:b/>
                <w:sz w:val="20"/>
              </w:rPr>
              <w:t>Penjualan</w:t>
            </w:r>
            <w:proofErr w:type="spellEnd"/>
            <w:r w:rsidRPr="005A2466">
              <w:rPr>
                <w:rFonts w:ascii="Calibri" w:hAnsi="Calibri"/>
                <w:b/>
                <w:sz w:val="20"/>
              </w:rPr>
              <w:t xml:space="preserve"> </w:t>
            </w:r>
            <w:proofErr w:type="spellStart"/>
            <w:r w:rsidRPr="005A2466">
              <w:rPr>
                <w:rFonts w:ascii="Calibri" w:hAnsi="Calibri"/>
                <w:b/>
                <w:sz w:val="20"/>
              </w:rPr>
              <w:t>Pihak</w:t>
            </w:r>
            <w:proofErr w:type="spellEnd"/>
            <w:r w:rsidRPr="005A2466">
              <w:rPr>
                <w:rFonts w:ascii="Calibri" w:hAnsi="Calibri"/>
                <w:b/>
                <w:sz w:val="20"/>
              </w:rPr>
              <w:t xml:space="preserve"> </w:t>
            </w:r>
            <w:proofErr w:type="spellStart"/>
            <w:r w:rsidRPr="005A2466">
              <w:rPr>
                <w:rFonts w:ascii="Calibri" w:hAnsi="Calibri"/>
                <w:b/>
                <w:sz w:val="20"/>
              </w:rPr>
              <w:t>Ketiga</w:t>
            </w:r>
            <w:proofErr w:type="spellEnd"/>
            <w:r w:rsidRPr="005A2466">
              <w:rPr>
                <w:rFonts w:ascii="Calibri" w:hAnsi="Calibri"/>
                <w:sz w:val="20"/>
              </w:rPr>
              <w:t xml:space="preserve">”) </w:t>
            </w:r>
            <w:proofErr w:type="spellStart"/>
            <w:r w:rsidRPr="005A2466">
              <w:rPr>
                <w:rFonts w:ascii="Calibri" w:hAnsi="Calibri"/>
                <w:sz w:val="20"/>
              </w:rPr>
              <w:t>berdasarkan</w:t>
            </w:r>
            <w:proofErr w:type="spellEnd"/>
            <w:r w:rsidRPr="005A2466">
              <w:rPr>
                <w:rFonts w:ascii="Calibri" w:hAnsi="Calibri"/>
                <w:sz w:val="20"/>
              </w:rPr>
              <w:t xml:space="preserve"> </w:t>
            </w:r>
            <w:proofErr w:type="spellStart"/>
            <w:r w:rsidRPr="005A2466">
              <w:rPr>
                <w:rFonts w:ascii="Calibri" w:hAnsi="Calibri"/>
                <w:sz w:val="20"/>
              </w:rPr>
              <w:t>syarat</w:t>
            </w:r>
            <w:proofErr w:type="spellEnd"/>
            <w:r w:rsidRPr="005A2466">
              <w:rPr>
                <w:rFonts w:ascii="Calibri" w:hAnsi="Calibri"/>
                <w:sz w:val="20"/>
              </w:rPr>
              <w:t xml:space="preserve"> dan </w:t>
            </w:r>
            <w:proofErr w:type="spellStart"/>
            <w:r w:rsidRPr="005A2466">
              <w:rPr>
                <w:rFonts w:ascii="Calibri" w:hAnsi="Calibri"/>
                <w:sz w:val="20"/>
              </w:rPr>
              <w:t>ketentuan</w:t>
            </w:r>
            <w:proofErr w:type="spellEnd"/>
            <w:r w:rsidRPr="005A2466">
              <w:rPr>
                <w:rFonts w:ascii="Calibri" w:hAnsi="Calibri"/>
                <w:sz w:val="20"/>
              </w:rPr>
              <w:t xml:space="preserve"> yang </w:t>
            </w:r>
            <w:proofErr w:type="spellStart"/>
            <w:r w:rsidRPr="005A2466">
              <w:rPr>
                <w:rFonts w:ascii="Calibri" w:hAnsi="Calibri"/>
                <w:sz w:val="20"/>
              </w:rPr>
              <w:t>sama</w:t>
            </w:r>
            <w:proofErr w:type="spellEnd"/>
            <w:r w:rsidRPr="005A2466">
              <w:rPr>
                <w:rFonts w:ascii="Calibri" w:hAnsi="Calibri"/>
                <w:sz w:val="20"/>
              </w:rPr>
              <w:t xml:space="preserve"> yang </w:t>
            </w:r>
            <w:del w:id="800" w:author="OLTRE" w:date="2024-07-03T22:42:00Z">
              <w:r w:rsidRPr="005A2466">
                <w:rPr>
                  <w:rFonts w:ascii="Calibri" w:hAnsi="Calibri"/>
                  <w:sz w:val="20"/>
                </w:rPr>
                <w:delText>terkandung</w:delText>
              </w:r>
            </w:del>
            <w:proofErr w:type="spellStart"/>
            <w:ins w:id="801" w:author="OLTRE" w:date="2024-07-03T22:42:00Z">
              <w:r w:rsidR="009364C9">
                <w:rPr>
                  <w:rFonts w:ascii="Calibri" w:hAnsi="Calibri"/>
                  <w:sz w:val="20"/>
                </w:rPr>
                <w:t>disebutkan</w:t>
              </w:r>
              <w:proofErr w:type="spellEnd"/>
              <w:r w:rsidR="009364C9">
                <w:rPr>
                  <w:rFonts w:ascii="Calibri" w:hAnsi="Calibri"/>
                  <w:sz w:val="20"/>
                </w:rPr>
                <w:t xml:space="preserve"> di</w:t>
              </w:r>
            </w:ins>
            <w:r w:rsidR="009364C9" w:rsidRPr="005A2466">
              <w:rPr>
                <w:rFonts w:ascii="Calibri" w:hAnsi="Calibri"/>
                <w:sz w:val="20"/>
              </w:rPr>
              <w:t xml:space="preserve"> </w:t>
            </w:r>
            <w:proofErr w:type="spellStart"/>
            <w:r w:rsidRPr="005A2466">
              <w:rPr>
                <w:rFonts w:ascii="Calibri" w:hAnsi="Calibri"/>
                <w:sz w:val="20"/>
              </w:rPr>
              <w:t>dalam</w:t>
            </w:r>
            <w:proofErr w:type="spellEnd"/>
            <w:r w:rsidRPr="005A2466">
              <w:rPr>
                <w:rFonts w:ascii="Calibri" w:hAnsi="Calibri"/>
                <w:sz w:val="20"/>
              </w:rPr>
              <w:t xml:space="preserve"> </w:t>
            </w:r>
            <w:proofErr w:type="spellStart"/>
            <w:r w:rsidRPr="005A2466">
              <w:rPr>
                <w:rFonts w:ascii="Calibri" w:hAnsi="Calibri"/>
                <w:sz w:val="20"/>
              </w:rPr>
              <w:t>Pemberitahuan</w:t>
            </w:r>
            <w:proofErr w:type="spellEnd"/>
            <w:r w:rsidRPr="005A2466">
              <w:rPr>
                <w:rFonts w:ascii="Calibri" w:hAnsi="Calibri"/>
                <w:sz w:val="20"/>
              </w:rPr>
              <w:t xml:space="preserve"> </w:t>
            </w:r>
            <w:proofErr w:type="spellStart"/>
            <w:r w:rsidRPr="005A2466">
              <w:rPr>
                <w:rFonts w:ascii="Calibri" w:hAnsi="Calibri"/>
                <w:sz w:val="20"/>
              </w:rPr>
              <w:t>Penawaran</w:t>
            </w:r>
            <w:proofErr w:type="spellEnd"/>
            <w:r w:rsidRPr="005A2466">
              <w:rPr>
                <w:rFonts w:ascii="Calibri" w:hAnsi="Calibri"/>
                <w:sz w:val="20"/>
              </w:rPr>
              <w:t xml:space="preserve"> </w:t>
            </w:r>
            <w:proofErr w:type="spellStart"/>
            <w:r w:rsidRPr="005A2466">
              <w:rPr>
                <w:rFonts w:ascii="Calibri" w:hAnsi="Calibri"/>
                <w:sz w:val="20"/>
              </w:rPr>
              <w:t>Kedua</w:t>
            </w:r>
            <w:proofErr w:type="spellEnd"/>
            <w:r w:rsidRPr="005A2466">
              <w:rPr>
                <w:rFonts w:ascii="Calibri" w:hAnsi="Calibri"/>
                <w:sz w:val="20"/>
              </w:rPr>
              <w:t xml:space="preserve">.  </w:t>
            </w:r>
            <w:proofErr w:type="spellStart"/>
            <w:r w:rsidRPr="005A2466">
              <w:rPr>
                <w:rFonts w:ascii="Calibri" w:hAnsi="Calibri"/>
                <w:sz w:val="20"/>
              </w:rPr>
              <w:t>Penjualan</w:t>
            </w:r>
            <w:proofErr w:type="spellEnd"/>
            <w:r w:rsidRPr="005A2466">
              <w:rPr>
                <w:rFonts w:ascii="Calibri" w:hAnsi="Calibri"/>
                <w:sz w:val="20"/>
              </w:rPr>
              <w:t xml:space="preserve"> </w:t>
            </w:r>
            <w:proofErr w:type="spellStart"/>
            <w:r w:rsidRPr="005A2466">
              <w:rPr>
                <w:rFonts w:ascii="Calibri" w:hAnsi="Calibri"/>
                <w:sz w:val="20"/>
              </w:rPr>
              <w:t>Pihak</w:t>
            </w:r>
            <w:proofErr w:type="spellEnd"/>
            <w:r w:rsidRPr="005A2466">
              <w:rPr>
                <w:rFonts w:ascii="Calibri" w:hAnsi="Calibri"/>
                <w:sz w:val="20"/>
              </w:rPr>
              <w:t xml:space="preserve"> </w:t>
            </w:r>
            <w:proofErr w:type="spellStart"/>
            <w:r w:rsidRPr="005A2466">
              <w:rPr>
                <w:rFonts w:ascii="Calibri" w:hAnsi="Calibri"/>
                <w:sz w:val="20"/>
              </w:rPr>
              <w:t>Ketiga</w:t>
            </w:r>
            <w:proofErr w:type="spellEnd"/>
            <w:r w:rsidRPr="005A2466">
              <w:rPr>
                <w:rFonts w:ascii="Calibri" w:hAnsi="Calibri"/>
                <w:sz w:val="20"/>
              </w:rPr>
              <w:t xml:space="preserve"> </w:t>
            </w:r>
            <w:proofErr w:type="spellStart"/>
            <w:r w:rsidRPr="005A2466">
              <w:rPr>
                <w:rFonts w:ascii="Calibri" w:hAnsi="Calibri"/>
                <w:sz w:val="20"/>
              </w:rPr>
              <w:t>dapat</w:t>
            </w:r>
            <w:proofErr w:type="spellEnd"/>
            <w:r w:rsidRPr="005A2466">
              <w:rPr>
                <w:rFonts w:ascii="Calibri" w:hAnsi="Calibri"/>
                <w:sz w:val="20"/>
              </w:rPr>
              <w:t xml:space="preserve"> </w:t>
            </w:r>
            <w:proofErr w:type="spellStart"/>
            <w:r w:rsidRPr="005A2466">
              <w:rPr>
                <w:rFonts w:ascii="Calibri" w:hAnsi="Calibri"/>
                <w:sz w:val="20"/>
              </w:rPr>
              <w:t>dijalankan</w:t>
            </w:r>
            <w:proofErr w:type="spellEnd"/>
            <w:r w:rsidRPr="005A2466">
              <w:rPr>
                <w:rFonts w:ascii="Calibri" w:hAnsi="Calibri"/>
                <w:sz w:val="20"/>
              </w:rPr>
              <w:t xml:space="preserve"> </w:t>
            </w:r>
            <w:proofErr w:type="spellStart"/>
            <w:r w:rsidRPr="005A2466">
              <w:rPr>
                <w:rFonts w:ascii="Calibri" w:hAnsi="Calibri"/>
                <w:sz w:val="20"/>
              </w:rPr>
              <w:t>dengan</w:t>
            </w:r>
            <w:proofErr w:type="spellEnd"/>
            <w:r w:rsidRPr="005A2466">
              <w:rPr>
                <w:rFonts w:ascii="Calibri" w:hAnsi="Calibri"/>
                <w:sz w:val="20"/>
              </w:rPr>
              <w:t xml:space="preserve"> </w:t>
            </w:r>
            <w:proofErr w:type="spellStart"/>
            <w:r w:rsidRPr="005A2466">
              <w:rPr>
                <w:rFonts w:ascii="Calibri" w:hAnsi="Calibri"/>
                <w:sz w:val="20"/>
              </w:rPr>
              <w:t>ketentuan</w:t>
            </w:r>
            <w:proofErr w:type="spellEnd"/>
            <w:r w:rsidRPr="005A2466">
              <w:rPr>
                <w:rFonts w:ascii="Calibri" w:hAnsi="Calibri"/>
                <w:sz w:val="20"/>
              </w:rPr>
              <w:t xml:space="preserve"> </w:t>
            </w:r>
            <w:del w:id="802" w:author="OLTRE" w:date="2024-07-03T22:42:00Z">
              <w:r w:rsidRPr="005A2466">
                <w:rPr>
                  <w:rFonts w:ascii="Calibri" w:hAnsi="Calibri"/>
                  <w:sz w:val="20"/>
                </w:rPr>
                <w:delText xml:space="preserve">bahwa </w:delText>
              </w:r>
            </w:del>
            <w:proofErr w:type="spellStart"/>
            <w:r w:rsidRPr="005A2466">
              <w:rPr>
                <w:rFonts w:ascii="Calibri" w:hAnsi="Calibri"/>
                <w:sz w:val="20"/>
              </w:rPr>
              <w:t>penerima</w:t>
            </w:r>
            <w:proofErr w:type="spellEnd"/>
            <w:r w:rsidRPr="005A2466">
              <w:rPr>
                <w:rFonts w:ascii="Calibri" w:hAnsi="Calibri"/>
                <w:sz w:val="20"/>
              </w:rPr>
              <w:t xml:space="preserve"> </w:t>
            </w:r>
            <w:proofErr w:type="spellStart"/>
            <w:r w:rsidRPr="005A2466">
              <w:rPr>
                <w:rFonts w:ascii="Calibri" w:hAnsi="Calibri"/>
                <w:sz w:val="20"/>
              </w:rPr>
              <w:t>pengalihan</w:t>
            </w:r>
            <w:proofErr w:type="spellEnd"/>
            <w:r w:rsidRPr="005A2466">
              <w:rPr>
                <w:rFonts w:ascii="Calibri" w:hAnsi="Calibri"/>
                <w:sz w:val="20"/>
              </w:rPr>
              <w:t xml:space="preserve"> </w:t>
            </w:r>
            <w:del w:id="803" w:author="OLTRE" w:date="2024-07-03T22:42:00Z">
              <w:r w:rsidRPr="005A2466">
                <w:rPr>
                  <w:rFonts w:ascii="Calibri" w:hAnsi="Calibri"/>
                  <w:sz w:val="20"/>
                </w:rPr>
                <w:lastRenderedPageBreak/>
                <w:delText>menerima</w:delText>
              </w:r>
            </w:del>
            <w:proofErr w:type="spellStart"/>
            <w:ins w:id="804" w:author="OLTRE" w:date="2024-07-03T22:42:00Z">
              <w:r w:rsidR="009364C9">
                <w:rPr>
                  <w:rFonts w:ascii="Calibri" w:hAnsi="Calibri"/>
                  <w:sz w:val="20"/>
                </w:rPr>
                <w:t>menanggung</w:t>
              </w:r>
            </w:ins>
            <w:proofErr w:type="spellEnd"/>
            <w:r w:rsidR="009364C9">
              <w:rPr>
                <w:rFonts w:ascii="Calibri" w:hAnsi="Calibri"/>
                <w:sz w:val="20"/>
              </w:rPr>
              <w:t xml:space="preserve"> </w:t>
            </w:r>
            <w:proofErr w:type="spellStart"/>
            <w:r w:rsidRPr="005A2466">
              <w:rPr>
                <w:rFonts w:ascii="Calibri" w:hAnsi="Calibri"/>
                <w:sz w:val="20"/>
              </w:rPr>
              <w:t>tiap</w:t>
            </w:r>
            <w:proofErr w:type="spellEnd"/>
            <w:r w:rsidRPr="005A2466">
              <w:rPr>
                <w:rFonts w:ascii="Calibri" w:hAnsi="Calibri"/>
                <w:sz w:val="20"/>
              </w:rPr>
              <w:t xml:space="preserve"> dan </w:t>
            </w:r>
            <w:proofErr w:type="spellStart"/>
            <w:r w:rsidRPr="005A2466">
              <w:rPr>
                <w:rFonts w:ascii="Calibri" w:hAnsi="Calibri"/>
                <w:sz w:val="20"/>
              </w:rPr>
              <w:t>semua</w:t>
            </w:r>
            <w:proofErr w:type="spellEnd"/>
            <w:r w:rsidRPr="005A2466">
              <w:rPr>
                <w:rFonts w:ascii="Calibri" w:hAnsi="Calibri"/>
                <w:sz w:val="20"/>
              </w:rPr>
              <w:t xml:space="preserve"> </w:t>
            </w:r>
            <w:proofErr w:type="spellStart"/>
            <w:r w:rsidRPr="005A2466">
              <w:rPr>
                <w:rFonts w:ascii="Calibri" w:hAnsi="Calibri"/>
                <w:sz w:val="20"/>
              </w:rPr>
              <w:t>hak</w:t>
            </w:r>
            <w:proofErr w:type="spellEnd"/>
            <w:r w:rsidRPr="005A2466">
              <w:rPr>
                <w:rFonts w:ascii="Calibri" w:hAnsi="Calibri"/>
                <w:sz w:val="20"/>
              </w:rPr>
              <w:t xml:space="preserve"> dan </w:t>
            </w:r>
            <w:proofErr w:type="spellStart"/>
            <w:r w:rsidRPr="005A2466">
              <w:rPr>
                <w:rFonts w:ascii="Calibri" w:hAnsi="Calibri"/>
                <w:sz w:val="20"/>
              </w:rPr>
              <w:t>kewajiban</w:t>
            </w:r>
            <w:proofErr w:type="spellEnd"/>
            <w:r w:rsidRPr="005A2466">
              <w:rPr>
                <w:rFonts w:ascii="Calibri" w:hAnsi="Calibri"/>
                <w:sz w:val="20"/>
              </w:rPr>
              <w:t xml:space="preserve"> </w:t>
            </w:r>
            <w:proofErr w:type="spellStart"/>
            <w:r w:rsidRPr="005A2466">
              <w:rPr>
                <w:rFonts w:ascii="Calibri" w:hAnsi="Calibri"/>
                <w:sz w:val="20"/>
              </w:rPr>
              <w:t>Pengalih</w:t>
            </w:r>
            <w:proofErr w:type="spellEnd"/>
            <w:r w:rsidRPr="005A2466">
              <w:rPr>
                <w:rFonts w:ascii="Calibri" w:hAnsi="Calibri"/>
                <w:sz w:val="20"/>
              </w:rPr>
              <w:t xml:space="preserve"> </w:t>
            </w:r>
            <w:del w:id="805" w:author="OLTRE" w:date="2024-07-03T22:42:00Z">
              <w:r w:rsidRPr="005A2466">
                <w:rPr>
                  <w:rFonts w:ascii="Calibri" w:hAnsi="Calibri"/>
                  <w:sz w:val="20"/>
                </w:rPr>
                <w:delText>dalam</w:delText>
              </w:r>
            </w:del>
            <w:proofErr w:type="spellStart"/>
            <w:ins w:id="806" w:author="OLTRE" w:date="2024-07-03T22:42:00Z">
              <w:r w:rsidR="009364C9">
                <w:rPr>
                  <w:rFonts w:ascii="Calibri" w:hAnsi="Calibri"/>
                  <w:sz w:val="20"/>
                </w:rPr>
                <w:t>berdasarkan</w:t>
              </w:r>
            </w:ins>
            <w:proofErr w:type="spellEnd"/>
            <w:r w:rsidR="009364C9">
              <w:rPr>
                <w:rFonts w:ascii="Calibri" w:hAnsi="Calibri"/>
                <w:sz w:val="20"/>
              </w:rPr>
              <w:t xml:space="preserve"> </w:t>
            </w:r>
            <w:proofErr w:type="spellStart"/>
            <w:r w:rsidRPr="005A2466">
              <w:rPr>
                <w:rFonts w:ascii="Calibri" w:hAnsi="Calibri"/>
                <w:sz w:val="20"/>
              </w:rPr>
              <w:t>Perjanjian</w:t>
            </w:r>
            <w:proofErr w:type="spellEnd"/>
            <w:r w:rsidRPr="005A2466">
              <w:rPr>
                <w:rFonts w:ascii="Calibri" w:hAnsi="Calibri"/>
                <w:sz w:val="20"/>
              </w:rPr>
              <w:t xml:space="preserve"> </w:t>
            </w:r>
            <w:proofErr w:type="spellStart"/>
            <w:r w:rsidRPr="005A2466">
              <w:rPr>
                <w:rFonts w:ascii="Calibri" w:hAnsi="Calibri"/>
                <w:sz w:val="20"/>
              </w:rPr>
              <w:t>ini</w:t>
            </w:r>
            <w:proofErr w:type="spellEnd"/>
            <w:r w:rsidRPr="005A2466">
              <w:rPr>
                <w:rFonts w:ascii="Calibri" w:hAnsi="Calibri"/>
                <w:sz w:val="20"/>
              </w:rPr>
              <w:t>, dan</w:t>
            </w:r>
            <w:r w:rsidR="008E3614">
              <w:rPr>
                <w:rFonts w:ascii="Calibri" w:hAnsi="Calibri"/>
                <w:sz w:val="20"/>
              </w:rPr>
              <w:t xml:space="preserve"> </w:t>
            </w:r>
            <w:proofErr w:type="spellStart"/>
            <w:ins w:id="807" w:author="OLTRE" w:date="2024-07-03T22:42:00Z">
              <w:r w:rsidR="001579AD">
                <w:rPr>
                  <w:rFonts w:ascii="Calibri" w:hAnsi="Calibri"/>
                  <w:sz w:val="20"/>
                </w:rPr>
                <w:t>apabila</w:t>
              </w:r>
              <w:proofErr w:type="spellEnd"/>
              <w:r w:rsidR="001579AD">
                <w:rPr>
                  <w:rFonts w:ascii="Calibri" w:hAnsi="Calibri"/>
                  <w:sz w:val="20"/>
                </w:rPr>
                <w:t xml:space="preserve"> </w:t>
              </w:r>
              <w:proofErr w:type="spellStart"/>
              <w:r w:rsidR="008E3614">
                <w:rPr>
                  <w:rFonts w:ascii="Calibri" w:hAnsi="Calibri"/>
                  <w:sz w:val="20"/>
                </w:rPr>
                <w:t>berlaku</w:t>
              </w:r>
              <w:proofErr w:type="spellEnd"/>
              <w:r w:rsidR="009364C9">
                <w:rPr>
                  <w:rFonts w:ascii="Calibri" w:hAnsi="Calibri"/>
                  <w:sz w:val="20"/>
                </w:rPr>
                <w:t xml:space="preserve"> </w:t>
              </w:r>
              <w:proofErr w:type="spellStart"/>
              <w:r w:rsidR="009364C9">
                <w:rPr>
                  <w:rFonts w:ascii="Calibri" w:hAnsi="Calibri"/>
                  <w:sz w:val="20"/>
                </w:rPr>
                <w:t>berdasarkan</w:t>
              </w:r>
              <w:proofErr w:type="spellEnd"/>
              <w:r w:rsidR="009364C9">
                <w:rPr>
                  <w:rFonts w:ascii="Calibri" w:hAnsi="Calibri"/>
                  <w:sz w:val="20"/>
                </w:rPr>
                <w:t xml:space="preserve"> </w:t>
              </w:r>
              <w:proofErr w:type="spellStart"/>
              <w:r w:rsidR="009364C9" w:rsidRPr="0002531A">
                <w:rPr>
                  <w:rFonts w:ascii="Calibri" w:hAnsi="Calibri"/>
                  <w:sz w:val="20"/>
                </w:rPr>
                <w:t>pinjaman</w:t>
              </w:r>
              <w:proofErr w:type="spellEnd"/>
              <w:r w:rsidR="009364C9" w:rsidRPr="0002531A">
                <w:rPr>
                  <w:rFonts w:ascii="Calibri" w:hAnsi="Calibri"/>
                  <w:sz w:val="20"/>
                </w:rPr>
                <w:t xml:space="preserve"> </w:t>
              </w:r>
              <w:proofErr w:type="spellStart"/>
              <w:r w:rsidR="009364C9" w:rsidRPr="0002531A">
                <w:rPr>
                  <w:rFonts w:ascii="Calibri" w:hAnsi="Calibri"/>
                  <w:sz w:val="20"/>
                </w:rPr>
                <w:t>dengan</w:t>
              </w:r>
              <w:proofErr w:type="spellEnd"/>
              <w:r w:rsidR="009364C9" w:rsidRPr="0002531A">
                <w:rPr>
                  <w:rFonts w:ascii="Calibri" w:hAnsi="Calibri"/>
                  <w:sz w:val="20"/>
                </w:rPr>
                <w:t xml:space="preserve"> </w:t>
              </w:r>
              <w:proofErr w:type="spellStart"/>
              <w:r w:rsidR="009364C9" w:rsidRPr="0002531A">
                <w:rPr>
                  <w:rFonts w:ascii="Calibri" w:hAnsi="Calibri"/>
                  <w:sz w:val="20"/>
                </w:rPr>
                <w:t>hak</w:t>
              </w:r>
              <w:proofErr w:type="spellEnd"/>
              <w:r w:rsidR="009364C9" w:rsidRPr="0002531A">
                <w:rPr>
                  <w:rFonts w:ascii="Calibri" w:hAnsi="Calibri"/>
                  <w:sz w:val="20"/>
                </w:rPr>
                <w:t xml:space="preserve"> </w:t>
              </w:r>
              <w:proofErr w:type="spellStart"/>
              <w:r w:rsidR="009364C9" w:rsidRPr="0002531A">
                <w:rPr>
                  <w:rFonts w:ascii="Calibri" w:hAnsi="Calibri"/>
                  <w:sz w:val="20"/>
                </w:rPr>
                <w:t>konversi</w:t>
              </w:r>
              <w:proofErr w:type="spellEnd"/>
              <w:r w:rsidR="009364C9" w:rsidRPr="0002531A">
                <w:rPr>
                  <w:rFonts w:ascii="Calibri" w:hAnsi="Calibri"/>
                  <w:sz w:val="20"/>
                </w:rPr>
                <w:t xml:space="preserve"> </w:t>
              </w:r>
              <w:proofErr w:type="spellStart"/>
              <w:r w:rsidR="009364C9" w:rsidRPr="0002531A">
                <w:rPr>
                  <w:rFonts w:ascii="Calibri" w:hAnsi="Calibri"/>
                  <w:sz w:val="20"/>
                </w:rPr>
                <w:t>saham</w:t>
              </w:r>
              <w:proofErr w:type="spellEnd"/>
              <w:r w:rsidR="008E3614">
                <w:rPr>
                  <w:rFonts w:ascii="Calibri" w:hAnsi="Calibri"/>
                  <w:sz w:val="20"/>
                </w:rPr>
                <w:t>, dan</w:t>
              </w:r>
              <w:r w:rsidRPr="005A2466">
                <w:rPr>
                  <w:rFonts w:ascii="Calibri" w:hAnsi="Calibri"/>
                  <w:sz w:val="20"/>
                </w:rPr>
                <w:t xml:space="preserve"> </w:t>
              </w:r>
            </w:ins>
            <w:proofErr w:type="spellStart"/>
            <w:r w:rsidRPr="005A2466">
              <w:rPr>
                <w:rFonts w:ascii="Calibri" w:hAnsi="Calibri"/>
                <w:sz w:val="20"/>
              </w:rPr>
              <w:t>Pengalih</w:t>
            </w:r>
            <w:proofErr w:type="spellEnd"/>
            <w:r w:rsidRPr="005A2466">
              <w:rPr>
                <w:rFonts w:ascii="Calibri" w:hAnsi="Calibri"/>
                <w:sz w:val="20"/>
              </w:rPr>
              <w:t> </w:t>
            </w:r>
            <w:del w:id="808" w:author="OLTRE" w:date="2024-07-03T22:42:00Z">
              <w:r w:rsidRPr="005A2466">
                <w:rPr>
                  <w:rFonts w:ascii="Calibri" w:hAnsi="Calibri"/>
                  <w:sz w:val="20"/>
                </w:rPr>
                <w:delText>akan</w:delText>
              </w:r>
            </w:del>
            <w:ins w:id="809" w:author="OLTRE" w:date="2024-07-03T22:42:00Z">
              <w:r w:rsidR="006A7040">
                <w:rPr>
                  <w:rFonts w:ascii="Calibri" w:hAnsi="Calibri"/>
                  <w:sz w:val="20"/>
                </w:rPr>
                <w:t xml:space="preserve">yang </w:t>
              </w:r>
              <w:proofErr w:type="spellStart"/>
              <w:r w:rsidR="006A7040">
                <w:rPr>
                  <w:rFonts w:ascii="Calibri" w:hAnsi="Calibri"/>
                  <w:sz w:val="20"/>
                </w:rPr>
                <w:t>menjual</w:t>
              </w:r>
              <w:proofErr w:type="spellEnd"/>
              <w:r w:rsidR="006A7040">
                <w:rPr>
                  <w:rFonts w:ascii="Calibri" w:hAnsi="Calibri"/>
                  <w:sz w:val="20"/>
                </w:rPr>
                <w:t xml:space="preserve"> </w:t>
              </w:r>
              <w:r w:rsidR="009364C9">
                <w:rPr>
                  <w:rFonts w:ascii="Calibri" w:hAnsi="Calibri"/>
                  <w:sz w:val="20"/>
                </w:rPr>
                <w:t>S</w:t>
              </w:r>
              <w:r w:rsidR="006A7040">
                <w:rPr>
                  <w:rFonts w:ascii="Calibri" w:hAnsi="Calibri"/>
                  <w:sz w:val="20"/>
                </w:rPr>
                <w:t xml:space="preserve">aham </w:t>
              </w:r>
              <w:proofErr w:type="spellStart"/>
              <w:r w:rsidR="009364C9">
                <w:rPr>
                  <w:rFonts w:ascii="Calibri" w:hAnsi="Calibri"/>
                  <w:sz w:val="20"/>
                </w:rPr>
                <w:t>wajib</w:t>
              </w:r>
            </w:ins>
            <w:proofErr w:type="spellEnd"/>
            <w:r w:rsidR="009364C9">
              <w:rPr>
                <w:rFonts w:ascii="Calibri" w:hAnsi="Calibri"/>
                <w:sz w:val="20"/>
              </w:rPr>
              <w:t xml:space="preserve"> </w:t>
            </w:r>
            <w:proofErr w:type="spellStart"/>
            <w:r w:rsidRPr="005A2466">
              <w:rPr>
                <w:rFonts w:ascii="Calibri" w:hAnsi="Calibri"/>
                <w:sz w:val="20"/>
              </w:rPr>
              <w:t>menyebabkan</w:t>
            </w:r>
            <w:proofErr w:type="spellEnd"/>
            <w:ins w:id="810" w:author="OLTRE" w:date="2024-07-03T22:42:00Z">
              <w:r w:rsidRPr="005A2466">
                <w:rPr>
                  <w:rFonts w:ascii="Calibri" w:hAnsi="Calibri"/>
                  <w:sz w:val="20"/>
                </w:rPr>
                <w:t xml:space="preserve"> </w:t>
              </w:r>
              <w:proofErr w:type="spellStart"/>
              <w:r w:rsidR="006A7040">
                <w:rPr>
                  <w:rFonts w:ascii="Calibri" w:hAnsi="Calibri"/>
                  <w:sz w:val="20"/>
                </w:rPr>
                <w:t>calon</w:t>
              </w:r>
            </w:ins>
            <w:proofErr w:type="spellEnd"/>
            <w:r w:rsidR="006A7040">
              <w:rPr>
                <w:rFonts w:ascii="Calibri" w:hAnsi="Calibri"/>
                <w:sz w:val="20"/>
              </w:rPr>
              <w:t xml:space="preserve"> </w:t>
            </w:r>
            <w:proofErr w:type="spellStart"/>
            <w:r w:rsidRPr="005A2466">
              <w:rPr>
                <w:rFonts w:ascii="Calibri" w:hAnsi="Calibri"/>
                <w:sz w:val="20"/>
              </w:rPr>
              <w:t>penerima</w:t>
            </w:r>
            <w:proofErr w:type="spellEnd"/>
            <w:r w:rsidRPr="005A2466">
              <w:rPr>
                <w:rFonts w:ascii="Calibri" w:hAnsi="Calibri"/>
                <w:sz w:val="20"/>
              </w:rPr>
              <w:t xml:space="preserve"> </w:t>
            </w:r>
            <w:proofErr w:type="spellStart"/>
            <w:r w:rsidRPr="005A2466">
              <w:rPr>
                <w:rFonts w:ascii="Calibri" w:hAnsi="Calibri"/>
                <w:sz w:val="20"/>
              </w:rPr>
              <w:t>pengalihan</w:t>
            </w:r>
            <w:proofErr w:type="spellEnd"/>
            <w:r w:rsidRPr="005A2466">
              <w:rPr>
                <w:rFonts w:ascii="Calibri" w:hAnsi="Calibri"/>
                <w:sz w:val="20"/>
              </w:rPr>
              <w:t xml:space="preserve"> </w:t>
            </w:r>
            <w:proofErr w:type="spellStart"/>
            <w:r w:rsidRPr="005A2466">
              <w:rPr>
                <w:rFonts w:ascii="Calibri" w:hAnsi="Calibri"/>
                <w:sz w:val="20"/>
              </w:rPr>
              <w:t>untuk</w:t>
            </w:r>
            <w:proofErr w:type="spellEnd"/>
            <w:r w:rsidRPr="005A2466">
              <w:rPr>
                <w:rFonts w:ascii="Calibri" w:hAnsi="Calibri"/>
                <w:sz w:val="20"/>
              </w:rPr>
              <w:t xml:space="preserve"> </w:t>
            </w:r>
            <w:proofErr w:type="spellStart"/>
            <w:r w:rsidRPr="005A2466">
              <w:rPr>
                <w:rFonts w:ascii="Calibri" w:hAnsi="Calibri"/>
                <w:sz w:val="20"/>
              </w:rPr>
              <w:t>menandatangani</w:t>
            </w:r>
            <w:proofErr w:type="spellEnd"/>
            <w:r w:rsidRPr="005A2466">
              <w:rPr>
                <w:rFonts w:ascii="Calibri" w:hAnsi="Calibri"/>
                <w:sz w:val="20"/>
              </w:rPr>
              <w:t xml:space="preserve"> </w:t>
            </w:r>
            <w:proofErr w:type="spellStart"/>
            <w:r w:rsidRPr="005A2466">
              <w:rPr>
                <w:rFonts w:ascii="Calibri" w:hAnsi="Calibri"/>
                <w:sz w:val="20"/>
              </w:rPr>
              <w:t>suatu</w:t>
            </w:r>
            <w:proofErr w:type="spellEnd"/>
            <w:r w:rsidRPr="005A2466">
              <w:rPr>
                <w:rFonts w:ascii="Calibri" w:hAnsi="Calibri"/>
                <w:sz w:val="20"/>
              </w:rPr>
              <w:t xml:space="preserve"> </w:t>
            </w:r>
            <w:proofErr w:type="spellStart"/>
            <w:r w:rsidRPr="005A2466">
              <w:rPr>
                <w:rFonts w:ascii="Calibri" w:hAnsi="Calibri"/>
                <w:sz w:val="20"/>
              </w:rPr>
              <w:t>surat</w:t>
            </w:r>
            <w:proofErr w:type="spellEnd"/>
            <w:r w:rsidRPr="005A2466">
              <w:rPr>
                <w:rFonts w:ascii="Calibri" w:hAnsi="Calibri"/>
                <w:sz w:val="20"/>
              </w:rPr>
              <w:t xml:space="preserve"> </w:t>
            </w:r>
            <w:proofErr w:type="spellStart"/>
            <w:r w:rsidRPr="005A2466">
              <w:rPr>
                <w:rFonts w:ascii="Calibri" w:hAnsi="Calibri"/>
                <w:sz w:val="20"/>
              </w:rPr>
              <w:t>kesanggupan</w:t>
            </w:r>
            <w:proofErr w:type="spellEnd"/>
            <w:r w:rsidRPr="005A2466">
              <w:rPr>
                <w:rFonts w:ascii="Calibri" w:hAnsi="Calibri"/>
                <w:sz w:val="20"/>
              </w:rPr>
              <w:t xml:space="preserve"> </w:t>
            </w:r>
            <w:proofErr w:type="spellStart"/>
            <w:r w:rsidRPr="005A2466">
              <w:rPr>
                <w:rFonts w:ascii="Calibri" w:hAnsi="Calibri"/>
                <w:sz w:val="20"/>
              </w:rPr>
              <w:t>untuk</w:t>
            </w:r>
            <w:proofErr w:type="spellEnd"/>
            <w:r w:rsidRPr="005A2466">
              <w:rPr>
                <w:rFonts w:ascii="Calibri" w:hAnsi="Calibri"/>
                <w:sz w:val="20"/>
              </w:rPr>
              <w:t xml:space="preserve"> </w:t>
            </w:r>
            <w:proofErr w:type="spellStart"/>
            <w:r w:rsidRPr="005A2466">
              <w:rPr>
                <w:rFonts w:ascii="Calibri" w:hAnsi="Calibri"/>
                <w:sz w:val="20"/>
              </w:rPr>
              <w:t>memberla</w:t>
            </w:r>
            <w:r w:rsidR="00BE08FD" w:rsidRPr="005A2466">
              <w:rPr>
                <w:rFonts w:ascii="Calibri" w:hAnsi="Calibri"/>
                <w:sz w:val="20"/>
              </w:rPr>
              <w:t>k</w:t>
            </w:r>
            <w:r w:rsidRPr="005A2466">
              <w:rPr>
                <w:rFonts w:ascii="Calibri" w:hAnsi="Calibri"/>
                <w:sz w:val="20"/>
              </w:rPr>
              <w:t>ukan</w:t>
            </w:r>
            <w:proofErr w:type="spellEnd"/>
            <w:r w:rsidRPr="005A2466">
              <w:rPr>
                <w:rFonts w:ascii="Calibri" w:hAnsi="Calibri"/>
                <w:sz w:val="20"/>
              </w:rPr>
              <w:t xml:space="preserve"> </w:t>
            </w:r>
            <w:proofErr w:type="spellStart"/>
            <w:r w:rsidRPr="005A2466">
              <w:rPr>
                <w:rFonts w:ascii="Calibri" w:hAnsi="Calibri"/>
                <w:sz w:val="20"/>
              </w:rPr>
              <w:t>penerimaan</w:t>
            </w:r>
            <w:proofErr w:type="spellEnd"/>
            <w:r w:rsidRPr="005A2466">
              <w:rPr>
                <w:rFonts w:ascii="Calibri" w:hAnsi="Calibri"/>
                <w:sz w:val="20"/>
              </w:rPr>
              <w:t xml:space="preserve"> status </w:t>
            </w:r>
            <w:del w:id="811" w:author="OLTRE" w:date="2024-07-03T22:42:00Z">
              <w:r w:rsidRPr="005A2466">
                <w:rPr>
                  <w:rFonts w:ascii="Calibri" w:hAnsi="Calibri"/>
                  <w:sz w:val="20"/>
                </w:rPr>
                <w:delText xml:space="preserve">dari </w:delText>
              </w:r>
            </w:del>
            <w:proofErr w:type="spellStart"/>
            <w:r w:rsidRPr="005A2466">
              <w:rPr>
                <w:rFonts w:ascii="Calibri" w:hAnsi="Calibri"/>
                <w:sz w:val="20"/>
              </w:rPr>
              <w:t>Pengalih</w:t>
            </w:r>
            <w:proofErr w:type="spellEnd"/>
            <w:r w:rsidRPr="005A2466">
              <w:rPr>
                <w:rFonts w:ascii="Calibri" w:hAnsi="Calibri"/>
                <w:sz w:val="20"/>
              </w:rPr>
              <w:t xml:space="preserve"> </w:t>
            </w:r>
            <w:proofErr w:type="spellStart"/>
            <w:r w:rsidRPr="005A2466">
              <w:rPr>
                <w:rFonts w:ascii="Calibri" w:hAnsi="Calibri"/>
                <w:sz w:val="20"/>
              </w:rPr>
              <w:t>berdasarkan</w:t>
            </w:r>
            <w:proofErr w:type="spellEnd"/>
            <w:r w:rsidRPr="005A2466">
              <w:rPr>
                <w:rFonts w:ascii="Calibri" w:hAnsi="Calibri"/>
                <w:sz w:val="20"/>
              </w:rPr>
              <w:t xml:space="preserve"> </w:t>
            </w:r>
            <w:proofErr w:type="spellStart"/>
            <w:r w:rsidRPr="005A2466">
              <w:rPr>
                <w:rFonts w:ascii="Calibri" w:hAnsi="Calibri"/>
                <w:sz w:val="20"/>
              </w:rPr>
              <w:t>Perjanjian</w:t>
            </w:r>
            <w:proofErr w:type="spellEnd"/>
            <w:r w:rsidRPr="005A2466">
              <w:rPr>
                <w:rFonts w:ascii="Calibri" w:hAnsi="Calibri"/>
                <w:sz w:val="20"/>
              </w:rPr>
              <w:t xml:space="preserve"> </w:t>
            </w:r>
            <w:proofErr w:type="spellStart"/>
            <w:r w:rsidRPr="005A2466">
              <w:rPr>
                <w:rFonts w:ascii="Calibri" w:hAnsi="Calibri"/>
                <w:sz w:val="20"/>
              </w:rPr>
              <w:t>ini</w:t>
            </w:r>
            <w:proofErr w:type="spellEnd"/>
            <w:r w:rsidRPr="005A2466">
              <w:rPr>
                <w:rFonts w:ascii="Calibri" w:hAnsi="Calibri"/>
                <w:sz w:val="20"/>
              </w:rPr>
              <w:t xml:space="preserve"> dan </w:t>
            </w:r>
            <w:proofErr w:type="spellStart"/>
            <w:r w:rsidRPr="005A2466">
              <w:rPr>
                <w:rFonts w:ascii="Calibri" w:hAnsi="Calibri"/>
                <w:sz w:val="20"/>
              </w:rPr>
              <w:t>menyerahkan</w:t>
            </w:r>
            <w:proofErr w:type="spellEnd"/>
            <w:r w:rsidRPr="005A2466">
              <w:rPr>
                <w:rFonts w:ascii="Calibri" w:hAnsi="Calibri"/>
                <w:sz w:val="20"/>
              </w:rPr>
              <w:t xml:space="preserve"> </w:t>
            </w:r>
            <w:proofErr w:type="spellStart"/>
            <w:r w:rsidRPr="005A2466">
              <w:rPr>
                <w:rFonts w:ascii="Calibri" w:hAnsi="Calibri"/>
                <w:sz w:val="20"/>
              </w:rPr>
              <w:t>surat</w:t>
            </w:r>
            <w:proofErr w:type="spellEnd"/>
            <w:r w:rsidRPr="005A2466">
              <w:rPr>
                <w:rFonts w:ascii="Calibri" w:hAnsi="Calibri"/>
                <w:sz w:val="20"/>
              </w:rPr>
              <w:t xml:space="preserve"> </w:t>
            </w:r>
            <w:proofErr w:type="spellStart"/>
            <w:r w:rsidRPr="005A2466">
              <w:rPr>
                <w:rFonts w:ascii="Calibri" w:hAnsi="Calibri"/>
                <w:sz w:val="20"/>
              </w:rPr>
              <w:t>tersebut</w:t>
            </w:r>
            <w:proofErr w:type="spellEnd"/>
            <w:r w:rsidRPr="005A2466">
              <w:rPr>
                <w:rFonts w:ascii="Calibri" w:hAnsi="Calibri"/>
                <w:sz w:val="20"/>
              </w:rPr>
              <w:t xml:space="preserve"> </w:t>
            </w:r>
            <w:proofErr w:type="spellStart"/>
            <w:r w:rsidRPr="005A2466">
              <w:rPr>
                <w:rFonts w:ascii="Calibri" w:hAnsi="Calibri"/>
                <w:sz w:val="20"/>
              </w:rPr>
              <w:t>kepada</w:t>
            </w:r>
            <w:proofErr w:type="spellEnd"/>
            <w:r w:rsidRPr="005A2466">
              <w:rPr>
                <w:rFonts w:ascii="Calibri" w:hAnsi="Calibri"/>
                <w:sz w:val="20"/>
              </w:rPr>
              <w:t xml:space="preserve"> Perseroan. </w:t>
            </w:r>
            <w:proofErr w:type="spellStart"/>
            <w:r w:rsidRPr="005A2466">
              <w:rPr>
                <w:rFonts w:ascii="Calibri" w:hAnsi="Calibri"/>
                <w:sz w:val="20"/>
              </w:rPr>
              <w:t>Dalam</w:t>
            </w:r>
            <w:proofErr w:type="spellEnd"/>
            <w:r w:rsidRPr="005A2466">
              <w:rPr>
                <w:rFonts w:ascii="Calibri" w:hAnsi="Calibri"/>
                <w:sz w:val="20"/>
              </w:rPr>
              <w:t xml:space="preserve"> </w:t>
            </w:r>
            <w:proofErr w:type="spellStart"/>
            <w:r w:rsidRPr="005A2466">
              <w:rPr>
                <w:rFonts w:ascii="Calibri" w:hAnsi="Calibri"/>
                <w:sz w:val="20"/>
              </w:rPr>
              <w:t>hal</w:t>
            </w:r>
            <w:proofErr w:type="spellEnd"/>
            <w:r w:rsidRPr="005A2466">
              <w:rPr>
                <w:rFonts w:ascii="Calibri" w:hAnsi="Calibri"/>
                <w:sz w:val="20"/>
              </w:rPr>
              <w:t xml:space="preserve"> </w:t>
            </w:r>
            <w:proofErr w:type="spellStart"/>
            <w:r w:rsidRPr="005A2466">
              <w:rPr>
                <w:rFonts w:ascii="Calibri" w:hAnsi="Calibri"/>
                <w:sz w:val="20"/>
              </w:rPr>
              <w:t>Penjualan</w:t>
            </w:r>
            <w:proofErr w:type="spellEnd"/>
            <w:r w:rsidRPr="005A2466">
              <w:rPr>
                <w:rFonts w:ascii="Calibri" w:hAnsi="Calibri"/>
                <w:sz w:val="20"/>
              </w:rPr>
              <w:t xml:space="preserve"> </w:t>
            </w:r>
            <w:proofErr w:type="spellStart"/>
            <w:r w:rsidRPr="005A2466">
              <w:rPr>
                <w:rFonts w:ascii="Calibri" w:hAnsi="Calibri"/>
                <w:sz w:val="20"/>
              </w:rPr>
              <w:t>Pihak</w:t>
            </w:r>
            <w:proofErr w:type="spellEnd"/>
            <w:r w:rsidRPr="005A2466">
              <w:rPr>
                <w:rFonts w:ascii="Calibri" w:hAnsi="Calibri"/>
                <w:sz w:val="20"/>
              </w:rPr>
              <w:t xml:space="preserve"> </w:t>
            </w:r>
            <w:proofErr w:type="spellStart"/>
            <w:r w:rsidRPr="005A2466">
              <w:rPr>
                <w:rFonts w:ascii="Calibri" w:hAnsi="Calibri"/>
                <w:sz w:val="20"/>
              </w:rPr>
              <w:t>Ketiga</w:t>
            </w:r>
            <w:proofErr w:type="spellEnd"/>
            <w:r w:rsidRPr="005A2466">
              <w:rPr>
                <w:rFonts w:ascii="Calibri" w:hAnsi="Calibri"/>
                <w:sz w:val="20"/>
              </w:rPr>
              <w:t xml:space="preserve"> </w:t>
            </w:r>
            <w:proofErr w:type="spellStart"/>
            <w:r w:rsidRPr="005A2466">
              <w:rPr>
                <w:rFonts w:ascii="Calibri" w:hAnsi="Calibri"/>
                <w:sz w:val="20"/>
              </w:rPr>
              <w:t>tersebut</w:t>
            </w:r>
            <w:proofErr w:type="spellEnd"/>
            <w:r w:rsidRPr="005A2466">
              <w:rPr>
                <w:rFonts w:ascii="Calibri" w:hAnsi="Calibri"/>
                <w:sz w:val="20"/>
              </w:rPr>
              <w:t xml:space="preserve"> </w:t>
            </w:r>
            <w:proofErr w:type="spellStart"/>
            <w:r w:rsidRPr="005A2466">
              <w:rPr>
                <w:rFonts w:ascii="Calibri" w:hAnsi="Calibri"/>
                <w:sz w:val="20"/>
              </w:rPr>
              <w:t>tidak</w:t>
            </w:r>
            <w:proofErr w:type="spellEnd"/>
            <w:r w:rsidRPr="005A2466">
              <w:rPr>
                <w:rFonts w:ascii="Calibri" w:hAnsi="Calibri"/>
                <w:sz w:val="20"/>
              </w:rPr>
              <w:t xml:space="preserve"> </w:t>
            </w:r>
            <w:proofErr w:type="spellStart"/>
            <w:r w:rsidRPr="005A2466">
              <w:rPr>
                <w:rFonts w:ascii="Calibri" w:hAnsi="Calibri"/>
                <w:sz w:val="20"/>
              </w:rPr>
              <w:t>diselesaikan</w:t>
            </w:r>
            <w:proofErr w:type="spellEnd"/>
            <w:r w:rsidRPr="005A2466">
              <w:rPr>
                <w:rFonts w:ascii="Calibri" w:hAnsi="Calibri"/>
                <w:sz w:val="20"/>
              </w:rPr>
              <w:t xml:space="preserve"> </w:t>
            </w:r>
            <w:proofErr w:type="spellStart"/>
            <w:r w:rsidRPr="005A2466">
              <w:rPr>
                <w:rFonts w:ascii="Calibri" w:hAnsi="Calibri"/>
                <w:sz w:val="20"/>
              </w:rPr>
              <w:t>dalam</w:t>
            </w:r>
            <w:proofErr w:type="spellEnd"/>
            <w:r w:rsidRPr="005A2466">
              <w:rPr>
                <w:rFonts w:ascii="Calibri" w:hAnsi="Calibri"/>
                <w:sz w:val="20"/>
              </w:rPr>
              <w:t xml:space="preserve"> </w:t>
            </w:r>
            <w:proofErr w:type="spellStart"/>
            <w:r w:rsidRPr="005A2466">
              <w:rPr>
                <w:rFonts w:ascii="Calibri" w:hAnsi="Calibri"/>
                <w:sz w:val="20"/>
              </w:rPr>
              <w:t>waktu</w:t>
            </w:r>
            <w:proofErr w:type="spellEnd"/>
            <w:r w:rsidRPr="005A2466">
              <w:rPr>
                <w:rFonts w:ascii="Calibri" w:hAnsi="Calibri"/>
                <w:sz w:val="20"/>
              </w:rPr>
              <w:t xml:space="preserve"> 60 (</w:t>
            </w:r>
            <w:proofErr w:type="spellStart"/>
            <w:r w:rsidRPr="005A2466">
              <w:rPr>
                <w:rFonts w:ascii="Calibri" w:hAnsi="Calibri"/>
                <w:sz w:val="20"/>
              </w:rPr>
              <w:t>enam</w:t>
            </w:r>
            <w:proofErr w:type="spellEnd"/>
            <w:r w:rsidRPr="005A2466">
              <w:rPr>
                <w:rFonts w:ascii="Calibri" w:hAnsi="Calibri"/>
                <w:sz w:val="20"/>
              </w:rPr>
              <w:t xml:space="preserve"> </w:t>
            </w:r>
            <w:proofErr w:type="spellStart"/>
            <w:r w:rsidRPr="005A2466">
              <w:rPr>
                <w:rFonts w:ascii="Calibri" w:hAnsi="Calibri"/>
                <w:sz w:val="20"/>
              </w:rPr>
              <w:t>puluh</w:t>
            </w:r>
            <w:proofErr w:type="spellEnd"/>
            <w:r w:rsidRPr="005A2466">
              <w:rPr>
                <w:rFonts w:ascii="Calibri" w:hAnsi="Calibri"/>
                <w:sz w:val="20"/>
              </w:rPr>
              <w:t xml:space="preserve">) </w:t>
            </w:r>
            <w:proofErr w:type="spellStart"/>
            <w:r w:rsidRPr="005A2466">
              <w:rPr>
                <w:rFonts w:ascii="Calibri" w:hAnsi="Calibri"/>
                <w:sz w:val="20"/>
              </w:rPr>
              <w:t>hari</w:t>
            </w:r>
            <w:proofErr w:type="spellEnd"/>
            <w:r w:rsidRPr="005A2466">
              <w:rPr>
                <w:rFonts w:ascii="Calibri" w:hAnsi="Calibri"/>
                <w:sz w:val="20"/>
              </w:rPr>
              <w:t xml:space="preserve"> </w:t>
            </w:r>
            <w:proofErr w:type="spellStart"/>
            <w:r w:rsidRPr="005A2466">
              <w:rPr>
                <w:rFonts w:ascii="Calibri" w:hAnsi="Calibri"/>
                <w:sz w:val="20"/>
              </w:rPr>
              <w:t>sejak</w:t>
            </w:r>
            <w:proofErr w:type="spellEnd"/>
            <w:r w:rsidRPr="005A2466">
              <w:rPr>
                <w:rFonts w:ascii="Calibri" w:hAnsi="Calibri"/>
                <w:sz w:val="20"/>
              </w:rPr>
              <w:t xml:space="preserve"> </w:t>
            </w:r>
            <w:proofErr w:type="spellStart"/>
            <w:r w:rsidRPr="005A2466">
              <w:rPr>
                <w:rFonts w:ascii="Calibri" w:hAnsi="Calibri"/>
                <w:sz w:val="20"/>
              </w:rPr>
              <w:t>daluarsanya</w:t>
            </w:r>
            <w:proofErr w:type="spellEnd"/>
            <w:r w:rsidRPr="005A2466">
              <w:rPr>
                <w:rFonts w:ascii="Calibri" w:hAnsi="Calibri"/>
                <w:sz w:val="20"/>
              </w:rPr>
              <w:t xml:space="preserve"> </w:t>
            </w:r>
            <w:proofErr w:type="spellStart"/>
            <w:r w:rsidRPr="005A2466">
              <w:rPr>
                <w:rFonts w:ascii="Calibri" w:hAnsi="Calibri"/>
                <w:sz w:val="20"/>
              </w:rPr>
              <w:t>Periode</w:t>
            </w:r>
            <w:proofErr w:type="spellEnd"/>
            <w:r w:rsidRPr="005A2466">
              <w:rPr>
                <w:rFonts w:ascii="Calibri" w:hAnsi="Calibri"/>
                <w:sz w:val="20"/>
              </w:rPr>
              <w:t xml:space="preserve"> </w:t>
            </w:r>
            <w:proofErr w:type="spellStart"/>
            <w:r w:rsidRPr="005A2466">
              <w:rPr>
                <w:rFonts w:ascii="Calibri" w:hAnsi="Calibri"/>
                <w:sz w:val="20"/>
              </w:rPr>
              <w:t>Penerimaan</w:t>
            </w:r>
            <w:proofErr w:type="spellEnd"/>
            <w:r w:rsidRPr="005A2466">
              <w:rPr>
                <w:rFonts w:ascii="Calibri" w:hAnsi="Calibri"/>
                <w:sz w:val="20"/>
              </w:rPr>
              <w:t xml:space="preserve"> </w:t>
            </w:r>
            <w:proofErr w:type="spellStart"/>
            <w:r w:rsidRPr="005A2466">
              <w:rPr>
                <w:rFonts w:ascii="Calibri" w:hAnsi="Calibri"/>
                <w:sz w:val="20"/>
              </w:rPr>
              <w:t>Kedua</w:t>
            </w:r>
            <w:proofErr w:type="spellEnd"/>
            <w:r w:rsidRPr="005A2466">
              <w:rPr>
                <w:rFonts w:ascii="Calibri" w:hAnsi="Calibri"/>
                <w:sz w:val="20"/>
              </w:rPr>
              <w:t xml:space="preserve"> </w:t>
            </w:r>
            <w:proofErr w:type="spellStart"/>
            <w:r w:rsidRPr="005A2466">
              <w:rPr>
                <w:rFonts w:ascii="Calibri" w:hAnsi="Calibri"/>
                <w:sz w:val="20"/>
              </w:rPr>
              <w:t>maka</w:t>
            </w:r>
            <w:proofErr w:type="spellEnd"/>
            <w:r w:rsidRPr="005A2466">
              <w:rPr>
                <w:rFonts w:ascii="Calibri" w:hAnsi="Calibri"/>
                <w:sz w:val="20"/>
              </w:rPr>
              <w:t xml:space="preserve"> </w:t>
            </w:r>
            <w:proofErr w:type="spellStart"/>
            <w:r w:rsidRPr="005A2466">
              <w:rPr>
                <w:rFonts w:ascii="Calibri" w:hAnsi="Calibri"/>
                <w:sz w:val="20"/>
              </w:rPr>
              <w:t>Rencana</w:t>
            </w:r>
            <w:proofErr w:type="spellEnd"/>
            <w:r w:rsidRPr="005A2466">
              <w:rPr>
                <w:rFonts w:ascii="Calibri" w:hAnsi="Calibri"/>
                <w:sz w:val="20"/>
              </w:rPr>
              <w:t xml:space="preserve"> </w:t>
            </w:r>
            <w:proofErr w:type="spellStart"/>
            <w:r w:rsidRPr="005A2466">
              <w:rPr>
                <w:rFonts w:ascii="Calibri" w:hAnsi="Calibri"/>
                <w:sz w:val="20"/>
              </w:rPr>
              <w:t>Pengalihan</w:t>
            </w:r>
            <w:proofErr w:type="spellEnd"/>
            <w:r w:rsidRPr="005A2466">
              <w:rPr>
                <w:rFonts w:ascii="Calibri" w:hAnsi="Calibri"/>
                <w:sz w:val="20"/>
              </w:rPr>
              <w:t xml:space="preserve"> </w:t>
            </w:r>
            <w:proofErr w:type="spellStart"/>
            <w:r w:rsidRPr="005A2466">
              <w:rPr>
                <w:rFonts w:ascii="Calibri" w:hAnsi="Calibri"/>
                <w:sz w:val="20"/>
              </w:rPr>
              <w:t>harus</w:t>
            </w:r>
            <w:proofErr w:type="spellEnd"/>
            <w:r w:rsidRPr="005A2466">
              <w:rPr>
                <w:rFonts w:ascii="Calibri" w:hAnsi="Calibri"/>
                <w:sz w:val="20"/>
              </w:rPr>
              <w:t xml:space="preserve"> </w:t>
            </w:r>
            <w:proofErr w:type="spellStart"/>
            <w:r w:rsidRPr="005A2466">
              <w:rPr>
                <w:rFonts w:ascii="Calibri" w:hAnsi="Calibri"/>
                <w:sz w:val="20"/>
              </w:rPr>
              <w:t>kembali</w:t>
            </w:r>
            <w:proofErr w:type="spellEnd"/>
            <w:r w:rsidRPr="005A2466">
              <w:rPr>
                <w:rFonts w:ascii="Calibri" w:hAnsi="Calibri"/>
                <w:sz w:val="20"/>
              </w:rPr>
              <w:t xml:space="preserve"> </w:t>
            </w:r>
            <w:del w:id="812" w:author="OLTRE" w:date="2024-07-03T22:42:00Z">
              <w:r w:rsidRPr="005A2466">
                <w:rPr>
                  <w:rFonts w:ascii="Calibri" w:hAnsi="Calibri"/>
                  <w:sz w:val="20"/>
                </w:rPr>
                <w:delText xml:space="preserve">dilakukan dengan </w:delText>
              </w:r>
            </w:del>
            <w:proofErr w:type="spellStart"/>
            <w:r w:rsidRPr="005A2466">
              <w:rPr>
                <w:rFonts w:ascii="Calibri" w:hAnsi="Calibri"/>
                <w:sz w:val="20"/>
              </w:rPr>
              <w:t>tunduk</w:t>
            </w:r>
            <w:proofErr w:type="spellEnd"/>
            <w:r w:rsidRPr="005A2466">
              <w:rPr>
                <w:rFonts w:ascii="Calibri" w:hAnsi="Calibri"/>
                <w:sz w:val="20"/>
              </w:rPr>
              <w:t xml:space="preserve"> pada </w:t>
            </w:r>
            <w:proofErr w:type="spellStart"/>
            <w:r w:rsidRPr="005A2466">
              <w:rPr>
                <w:rFonts w:ascii="Calibri" w:hAnsi="Calibri"/>
                <w:sz w:val="20"/>
              </w:rPr>
              <w:t>ketentuan</w:t>
            </w:r>
            <w:proofErr w:type="spellEnd"/>
            <w:r w:rsidRPr="005A2466">
              <w:rPr>
                <w:rFonts w:ascii="Calibri" w:hAnsi="Calibri"/>
                <w:sz w:val="20"/>
              </w:rPr>
              <w:t xml:space="preserve"> </w:t>
            </w:r>
            <w:proofErr w:type="spellStart"/>
            <w:r w:rsidRPr="005A2466">
              <w:rPr>
                <w:rFonts w:ascii="Calibri" w:hAnsi="Calibri"/>
                <w:sz w:val="20"/>
              </w:rPr>
              <w:t>Hak</w:t>
            </w:r>
            <w:proofErr w:type="spellEnd"/>
            <w:r w:rsidRPr="005A2466">
              <w:rPr>
                <w:rFonts w:ascii="Calibri" w:hAnsi="Calibri"/>
                <w:sz w:val="20"/>
              </w:rPr>
              <w:t xml:space="preserve"> </w:t>
            </w:r>
            <w:proofErr w:type="spellStart"/>
            <w:r w:rsidRPr="005A2466">
              <w:rPr>
                <w:rFonts w:ascii="Calibri" w:hAnsi="Calibri"/>
                <w:sz w:val="20"/>
              </w:rPr>
              <w:t>Penolakan</w:t>
            </w:r>
            <w:proofErr w:type="spellEnd"/>
            <w:r w:rsidRPr="005A2466">
              <w:rPr>
                <w:rFonts w:ascii="Calibri" w:hAnsi="Calibri"/>
                <w:sz w:val="20"/>
              </w:rPr>
              <w:t xml:space="preserve"> </w:t>
            </w:r>
            <w:proofErr w:type="spellStart"/>
            <w:r w:rsidRPr="005A2466">
              <w:rPr>
                <w:rFonts w:ascii="Calibri" w:hAnsi="Calibri"/>
                <w:sz w:val="20"/>
              </w:rPr>
              <w:t>Pertama</w:t>
            </w:r>
            <w:proofErr w:type="spellEnd"/>
            <w:r w:rsidRPr="005A2466">
              <w:rPr>
                <w:rFonts w:ascii="Calibri" w:hAnsi="Calibri"/>
                <w:sz w:val="20"/>
              </w:rPr>
              <w:t xml:space="preserve"> </w:t>
            </w:r>
            <w:proofErr w:type="spellStart"/>
            <w:r w:rsidRPr="005A2466">
              <w:rPr>
                <w:rFonts w:ascii="Calibri" w:hAnsi="Calibri"/>
                <w:sz w:val="20"/>
              </w:rPr>
              <w:t>sebagaimana</w:t>
            </w:r>
            <w:proofErr w:type="spellEnd"/>
            <w:r w:rsidRPr="005A2466">
              <w:rPr>
                <w:rFonts w:ascii="Calibri" w:hAnsi="Calibri"/>
                <w:sz w:val="20"/>
              </w:rPr>
              <w:t xml:space="preserve"> </w:t>
            </w:r>
            <w:del w:id="813" w:author="OLTRE" w:date="2024-07-03T22:42:00Z">
              <w:r w:rsidRPr="005A2466">
                <w:rPr>
                  <w:rFonts w:ascii="Calibri" w:hAnsi="Calibri"/>
                  <w:sz w:val="20"/>
                </w:rPr>
                <w:delText>ditentukan</w:delText>
              </w:r>
            </w:del>
            <w:proofErr w:type="spellStart"/>
            <w:ins w:id="814" w:author="OLTRE" w:date="2024-07-03T22:42:00Z">
              <w:r w:rsidR="009364C9">
                <w:rPr>
                  <w:rFonts w:ascii="Calibri" w:hAnsi="Calibri"/>
                  <w:sz w:val="20"/>
                </w:rPr>
                <w:t>disebutkan</w:t>
              </w:r>
            </w:ins>
            <w:proofErr w:type="spellEnd"/>
            <w:r w:rsidR="009364C9">
              <w:rPr>
                <w:rFonts w:ascii="Calibri" w:hAnsi="Calibri"/>
                <w:sz w:val="20"/>
              </w:rPr>
              <w:t xml:space="preserve"> </w:t>
            </w:r>
            <w:proofErr w:type="spellStart"/>
            <w:r w:rsidRPr="005A2466">
              <w:rPr>
                <w:rFonts w:ascii="Calibri" w:hAnsi="Calibri"/>
                <w:sz w:val="20"/>
              </w:rPr>
              <w:t>dalam</w:t>
            </w:r>
            <w:proofErr w:type="spellEnd"/>
            <w:r w:rsidRPr="005A2466">
              <w:rPr>
                <w:rFonts w:ascii="Calibri" w:hAnsi="Calibri"/>
                <w:sz w:val="20"/>
              </w:rPr>
              <w:t xml:space="preserve"> </w:t>
            </w:r>
            <w:proofErr w:type="spellStart"/>
            <w:r w:rsidRPr="005A2466">
              <w:rPr>
                <w:rFonts w:ascii="Calibri" w:hAnsi="Calibri"/>
                <w:sz w:val="20"/>
              </w:rPr>
              <w:t>Pasal</w:t>
            </w:r>
            <w:proofErr w:type="spellEnd"/>
            <w:r w:rsidRPr="005A2466">
              <w:rPr>
                <w:rFonts w:ascii="Calibri" w:hAnsi="Calibri"/>
                <w:sz w:val="20"/>
              </w:rPr>
              <w:t xml:space="preserve"> 7.1.1 </w:t>
            </w:r>
            <w:proofErr w:type="spellStart"/>
            <w:r w:rsidRPr="005A2466">
              <w:rPr>
                <w:rFonts w:ascii="Calibri" w:hAnsi="Calibri"/>
                <w:sz w:val="20"/>
              </w:rPr>
              <w:t>ini</w:t>
            </w:r>
            <w:proofErr w:type="spellEnd"/>
            <w:r w:rsidRPr="005A2466">
              <w:rPr>
                <w:rFonts w:ascii="Calibri" w:hAnsi="Calibri"/>
                <w:sz w:val="20"/>
              </w:rPr>
              <w:t>.</w:t>
            </w:r>
          </w:p>
          <w:p w14:paraId="1C90D4D1" w14:textId="34663A3E" w:rsidR="00CC5526" w:rsidRPr="005A2466" w:rsidRDefault="00BE08FD" w:rsidP="00BA45BC">
            <w:pPr>
              <w:pStyle w:val="ListParagraph"/>
              <w:spacing w:after="0" w:line="240" w:lineRule="auto"/>
              <w:ind w:left="667"/>
              <w:jc w:val="both"/>
              <w:textAlignment w:val="baseline"/>
              <w:rPr>
                <w:rFonts w:ascii="Calibri" w:hAnsi="Calibri"/>
                <w:b/>
                <w:sz w:val="20"/>
              </w:rPr>
            </w:pPr>
            <w:r w:rsidRPr="005A2466">
              <w:rPr>
                <w:rFonts w:ascii="Calibri" w:hAnsi="Calibri"/>
                <w:i/>
                <w:sz w:val="20"/>
              </w:rPr>
              <w:t xml:space="preserve"> </w:t>
            </w:r>
          </w:p>
          <w:p w14:paraId="5608314E" w14:textId="7DC82747" w:rsidR="00BE08FD" w:rsidRPr="005A2466" w:rsidRDefault="00BE08FD" w:rsidP="00A53225">
            <w:pPr>
              <w:pStyle w:val="ListParagraph"/>
              <w:numPr>
                <w:ilvl w:val="2"/>
                <w:numId w:val="159"/>
              </w:numPr>
              <w:spacing w:after="0" w:line="240" w:lineRule="auto"/>
              <w:ind w:left="603" w:hanging="603"/>
              <w:jc w:val="both"/>
              <w:textAlignment w:val="baseline"/>
              <w:rPr>
                <w:rFonts w:ascii="Calibri" w:hAnsi="Calibri"/>
                <w:b/>
                <w:sz w:val="20"/>
              </w:rPr>
            </w:pPr>
            <w:proofErr w:type="spellStart"/>
            <w:r w:rsidRPr="005A2466">
              <w:rPr>
                <w:rFonts w:ascii="Calibri" w:hAnsi="Calibri"/>
                <w:i/>
                <w:sz w:val="20"/>
              </w:rPr>
              <w:t>Pengalihan</w:t>
            </w:r>
            <w:proofErr w:type="spellEnd"/>
            <w:r w:rsidRPr="005A2466">
              <w:rPr>
                <w:rFonts w:ascii="Calibri" w:hAnsi="Calibri"/>
                <w:sz w:val="20"/>
              </w:rPr>
              <w:t xml:space="preserve">. </w:t>
            </w:r>
            <w:proofErr w:type="spellStart"/>
            <w:r w:rsidRPr="00BA45BC">
              <w:rPr>
                <w:rFonts w:ascii="Calibri" w:hAnsi="Calibri"/>
                <w:color w:val="000000"/>
                <w:sz w:val="20"/>
              </w:rPr>
              <w:t>Apabila</w:t>
            </w:r>
            <w:proofErr w:type="spellEnd"/>
            <w:r w:rsidRPr="005A2466">
              <w:rPr>
                <w:rFonts w:ascii="Calibri" w:hAnsi="Calibri"/>
                <w:sz w:val="20"/>
              </w:rPr>
              <w:t xml:space="preserve"> </w:t>
            </w:r>
            <w:proofErr w:type="spellStart"/>
            <w:r w:rsidRPr="005A2466">
              <w:rPr>
                <w:rFonts w:ascii="Calibri" w:hAnsi="Calibri"/>
                <w:sz w:val="20"/>
              </w:rPr>
              <w:t>suatu</w:t>
            </w:r>
            <w:proofErr w:type="spellEnd"/>
            <w:r w:rsidRPr="005A2466">
              <w:rPr>
                <w:rFonts w:ascii="Calibri" w:hAnsi="Calibri"/>
                <w:sz w:val="20"/>
              </w:rPr>
              <w:t xml:space="preserve"> </w:t>
            </w:r>
            <w:proofErr w:type="spellStart"/>
            <w:r w:rsidRPr="005A2466">
              <w:rPr>
                <w:rFonts w:ascii="Calibri" w:hAnsi="Calibri"/>
                <w:sz w:val="20"/>
              </w:rPr>
              <w:t>Pemberitahuan</w:t>
            </w:r>
            <w:proofErr w:type="spellEnd"/>
            <w:r w:rsidRPr="005A2466">
              <w:rPr>
                <w:rFonts w:ascii="Calibri" w:hAnsi="Calibri"/>
                <w:sz w:val="20"/>
              </w:rPr>
              <w:t xml:space="preserve"> </w:t>
            </w:r>
            <w:proofErr w:type="spellStart"/>
            <w:r w:rsidRPr="005A2466">
              <w:rPr>
                <w:rFonts w:ascii="Calibri" w:hAnsi="Calibri"/>
                <w:sz w:val="20"/>
              </w:rPr>
              <w:t>Penerimaan</w:t>
            </w:r>
            <w:proofErr w:type="spellEnd"/>
            <w:r w:rsidRPr="005A2466">
              <w:rPr>
                <w:rFonts w:ascii="Calibri" w:hAnsi="Calibri"/>
                <w:sz w:val="20"/>
              </w:rPr>
              <w:t xml:space="preserve"> </w:t>
            </w:r>
            <w:proofErr w:type="spellStart"/>
            <w:r w:rsidRPr="005A2466">
              <w:rPr>
                <w:rFonts w:ascii="Calibri" w:hAnsi="Calibri"/>
                <w:sz w:val="20"/>
              </w:rPr>
              <w:t>Penolakan</w:t>
            </w:r>
            <w:proofErr w:type="spellEnd"/>
            <w:r w:rsidRPr="005A2466">
              <w:rPr>
                <w:rFonts w:ascii="Calibri" w:hAnsi="Calibri"/>
                <w:sz w:val="20"/>
              </w:rPr>
              <w:t xml:space="preserve"> </w:t>
            </w:r>
            <w:proofErr w:type="spellStart"/>
            <w:r w:rsidRPr="005A2466">
              <w:rPr>
                <w:rFonts w:ascii="Calibri" w:hAnsi="Calibri"/>
                <w:sz w:val="20"/>
              </w:rPr>
              <w:t>Pertama</w:t>
            </w:r>
            <w:proofErr w:type="spellEnd"/>
            <w:r w:rsidRPr="005A2466">
              <w:rPr>
                <w:rFonts w:ascii="Calibri" w:hAnsi="Calibri"/>
                <w:sz w:val="20"/>
              </w:rPr>
              <w:t xml:space="preserve"> </w:t>
            </w:r>
            <w:proofErr w:type="spellStart"/>
            <w:r w:rsidRPr="005A2466">
              <w:rPr>
                <w:rFonts w:ascii="Calibri" w:hAnsi="Calibri"/>
                <w:sz w:val="20"/>
              </w:rPr>
              <w:t>atau</w:t>
            </w:r>
            <w:proofErr w:type="spellEnd"/>
            <w:r w:rsidRPr="005A2466">
              <w:rPr>
                <w:rFonts w:ascii="Calibri" w:hAnsi="Calibri"/>
                <w:sz w:val="20"/>
              </w:rPr>
              <w:t xml:space="preserve"> </w:t>
            </w:r>
            <w:proofErr w:type="spellStart"/>
            <w:ins w:id="815" w:author="OLTRE" w:date="2024-07-03T22:42:00Z">
              <w:r w:rsidR="007A73E0">
                <w:rPr>
                  <w:rFonts w:ascii="Calibri" w:hAnsi="Calibri"/>
                  <w:sz w:val="20"/>
                </w:rPr>
                <w:t>Pemberitahuan</w:t>
              </w:r>
              <w:proofErr w:type="spellEnd"/>
              <w:r w:rsidR="007A73E0">
                <w:rPr>
                  <w:rFonts w:ascii="Calibri" w:hAnsi="Calibri"/>
                  <w:sz w:val="20"/>
                </w:rPr>
                <w:t xml:space="preserve"> </w:t>
              </w:r>
              <w:proofErr w:type="spellStart"/>
              <w:r w:rsidR="007A73E0">
                <w:rPr>
                  <w:rFonts w:ascii="Calibri" w:hAnsi="Calibri"/>
                  <w:sz w:val="20"/>
                </w:rPr>
                <w:t>Penerimaan</w:t>
              </w:r>
              <w:proofErr w:type="spellEnd"/>
              <w:r w:rsidR="007A73E0">
                <w:rPr>
                  <w:rFonts w:ascii="Calibri" w:hAnsi="Calibri"/>
                  <w:sz w:val="20"/>
                </w:rPr>
                <w:t xml:space="preserve"> </w:t>
              </w:r>
            </w:ins>
            <w:proofErr w:type="spellStart"/>
            <w:r w:rsidRPr="005A2466">
              <w:rPr>
                <w:rFonts w:ascii="Calibri" w:hAnsi="Calibri"/>
                <w:sz w:val="20"/>
              </w:rPr>
              <w:t>Kedua</w:t>
            </w:r>
            <w:proofErr w:type="spellEnd"/>
            <w:r w:rsidRPr="005A2466">
              <w:rPr>
                <w:rFonts w:ascii="Calibri" w:hAnsi="Calibri"/>
                <w:sz w:val="20"/>
              </w:rPr>
              <w:t xml:space="preserve"> </w:t>
            </w:r>
            <w:proofErr w:type="spellStart"/>
            <w:r w:rsidRPr="005A2466">
              <w:rPr>
                <w:rFonts w:ascii="Calibri" w:hAnsi="Calibri"/>
                <w:sz w:val="20"/>
              </w:rPr>
              <w:t>disampaikan</w:t>
            </w:r>
            <w:proofErr w:type="spellEnd"/>
            <w:r w:rsidRPr="005A2466">
              <w:rPr>
                <w:rFonts w:ascii="Calibri" w:hAnsi="Calibri"/>
                <w:sz w:val="20"/>
              </w:rPr>
              <w:t xml:space="preserve"> </w:t>
            </w:r>
            <w:proofErr w:type="spellStart"/>
            <w:r w:rsidRPr="005A2466">
              <w:rPr>
                <w:rFonts w:ascii="Calibri" w:hAnsi="Calibri"/>
                <w:sz w:val="20"/>
              </w:rPr>
              <w:t>kepada</w:t>
            </w:r>
            <w:proofErr w:type="spellEnd"/>
            <w:r w:rsidRPr="005A2466">
              <w:rPr>
                <w:rFonts w:ascii="Calibri" w:hAnsi="Calibri"/>
                <w:sz w:val="20"/>
              </w:rPr>
              <w:t xml:space="preserve"> </w:t>
            </w:r>
            <w:proofErr w:type="spellStart"/>
            <w:r w:rsidRPr="005A2466">
              <w:rPr>
                <w:rFonts w:ascii="Calibri" w:hAnsi="Calibri"/>
                <w:sz w:val="20"/>
              </w:rPr>
              <w:t>Pengalih</w:t>
            </w:r>
            <w:proofErr w:type="spellEnd"/>
            <w:r w:rsidRPr="005A2466">
              <w:rPr>
                <w:rFonts w:ascii="Calibri" w:hAnsi="Calibri"/>
                <w:sz w:val="20"/>
              </w:rPr>
              <w:t xml:space="preserve"> </w:t>
            </w:r>
            <w:proofErr w:type="spellStart"/>
            <w:r w:rsidRPr="005A2466">
              <w:rPr>
                <w:rFonts w:ascii="Calibri" w:hAnsi="Calibri"/>
                <w:sz w:val="20"/>
              </w:rPr>
              <w:t>selama</w:t>
            </w:r>
            <w:proofErr w:type="spellEnd"/>
            <w:r w:rsidRPr="005A2466">
              <w:rPr>
                <w:rFonts w:ascii="Calibri" w:hAnsi="Calibri"/>
                <w:sz w:val="20"/>
              </w:rPr>
              <w:t xml:space="preserve"> </w:t>
            </w:r>
            <w:proofErr w:type="spellStart"/>
            <w:r w:rsidRPr="005A2466">
              <w:rPr>
                <w:rFonts w:ascii="Calibri" w:hAnsi="Calibri"/>
                <w:sz w:val="20"/>
              </w:rPr>
              <w:t>Periode</w:t>
            </w:r>
            <w:proofErr w:type="spellEnd"/>
            <w:r w:rsidRPr="005A2466">
              <w:rPr>
                <w:rFonts w:ascii="Calibri" w:hAnsi="Calibri"/>
                <w:sz w:val="20"/>
              </w:rPr>
              <w:t xml:space="preserve"> </w:t>
            </w:r>
            <w:proofErr w:type="spellStart"/>
            <w:r w:rsidRPr="005A2466">
              <w:rPr>
                <w:rFonts w:ascii="Calibri" w:hAnsi="Calibri"/>
                <w:sz w:val="20"/>
              </w:rPr>
              <w:t>Penerimaan</w:t>
            </w:r>
            <w:proofErr w:type="spellEnd"/>
            <w:r w:rsidRPr="005A2466">
              <w:rPr>
                <w:rFonts w:ascii="Calibri" w:hAnsi="Calibri"/>
                <w:sz w:val="20"/>
              </w:rPr>
              <w:t xml:space="preserve">, </w:t>
            </w:r>
            <w:proofErr w:type="spellStart"/>
            <w:r w:rsidRPr="005A2466">
              <w:rPr>
                <w:rFonts w:ascii="Calibri" w:hAnsi="Calibri"/>
                <w:sz w:val="20"/>
              </w:rPr>
              <w:t>Pemegang</w:t>
            </w:r>
            <w:proofErr w:type="spellEnd"/>
            <w:r w:rsidRPr="005A2466">
              <w:rPr>
                <w:rFonts w:ascii="Calibri" w:hAnsi="Calibri"/>
                <w:sz w:val="20"/>
              </w:rPr>
              <w:t xml:space="preserve"> </w:t>
            </w:r>
            <w:proofErr w:type="spellStart"/>
            <w:r w:rsidRPr="005A2466">
              <w:rPr>
                <w:rFonts w:ascii="Calibri" w:hAnsi="Calibri"/>
                <w:sz w:val="20"/>
              </w:rPr>
              <w:t>Sekuritas</w:t>
            </w:r>
            <w:proofErr w:type="spellEnd"/>
            <w:r w:rsidRPr="005A2466">
              <w:rPr>
                <w:rFonts w:ascii="Calibri" w:hAnsi="Calibri"/>
                <w:sz w:val="20"/>
              </w:rPr>
              <w:t xml:space="preserve"> </w:t>
            </w:r>
            <w:proofErr w:type="spellStart"/>
            <w:r w:rsidRPr="005A2466">
              <w:rPr>
                <w:rFonts w:ascii="Calibri" w:hAnsi="Calibri"/>
                <w:sz w:val="20"/>
              </w:rPr>
              <w:t>Penerima</w:t>
            </w:r>
            <w:proofErr w:type="spellEnd"/>
            <w:r w:rsidRPr="005A2466">
              <w:rPr>
                <w:rFonts w:ascii="Calibri" w:hAnsi="Calibri"/>
                <w:sz w:val="20"/>
              </w:rPr>
              <w:t xml:space="preserve"> dan </w:t>
            </w:r>
            <w:proofErr w:type="spellStart"/>
            <w:r w:rsidRPr="005A2466">
              <w:rPr>
                <w:rFonts w:ascii="Calibri" w:hAnsi="Calibri"/>
                <w:sz w:val="20"/>
              </w:rPr>
              <w:t>Pengalih</w:t>
            </w:r>
            <w:proofErr w:type="spellEnd"/>
            <w:r w:rsidRPr="005A2466">
              <w:rPr>
                <w:rFonts w:ascii="Calibri" w:hAnsi="Calibri"/>
                <w:sz w:val="20"/>
              </w:rPr>
              <w:t xml:space="preserve"> </w:t>
            </w:r>
            <w:del w:id="816" w:author="OLTRE" w:date="2024-07-03T22:42:00Z">
              <w:r w:rsidRPr="005A2466">
                <w:rPr>
                  <w:rFonts w:ascii="Calibri" w:hAnsi="Calibri"/>
                  <w:sz w:val="20"/>
                </w:rPr>
                <w:delText xml:space="preserve">tersebut akan </w:delText>
              </w:r>
            </w:del>
            <w:proofErr w:type="spellStart"/>
            <w:r w:rsidRPr="005A2466">
              <w:rPr>
                <w:rFonts w:ascii="Calibri" w:hAnsi="Calibri"/>
                <w:sz w:val="20"/>
              </w:rPr>
              <w:t>segera</w:t>
            </w:r>
            <w:proofErr w:type="spellEnd"/>
            <w:r w:rsidRPr="005A2466">
              <w:rPr>
                <w:rFonts w:ascii="Calibri" w:hAnsi="Calibri"/>
                <w:sz w:val="20"/>
              </w:rPr>
              <w:t xml:space="preserve"> </w:t>
            </w:r>
            <w:del w:id="817" w:author="OLTRE" w:date="2024-07-03T22:42:00Z">
              <w:r w:rsidRPr="005A2466">
                <w:rPr>
                  <w:rFonts w:ascii="Calibri" w:hAnsi="Calibri"/>
                  <w:sz w:val="20"/>
                </w:rPr>
                <w:delText>membuat</w:delText>
              </w:r>
            </w:del>
            <w:proofErr w:type="spellStart"/>
            <w:ins w:id="818" w:author="OLTRE" w:date="2024-07-03T22:42:00Z">
              <w:r w:rsidR="008832C8">
                <w:rPr>
                  <w:rFonts w:ascii="Calibri" w:hAnsi="Calibri"/>
                  <w:sz w:val="20"/>
                </w:rPr>
                <w:t>menandatangani</w:t>
              </w:r>
            </w:ins>
            <w:proofErr w:type="spellEnd"/>
            <w:r w:rsidR="008832C8">
              <w:rPr>
                <w:rFonts w:ascii="Calibri" w:hAnsi="Calibri"/>
                <w:sz w:val="20"/>
              </w:rPr>
              <w:t xml:space="preserve"> </w:t>
            </w:r>
            <w:proofErr w:type="spellStart"/>
            <w:r w:rsidRPr="005A2466">
              <w:rPr>
                <w:rFonts w:ascii="Calibri" w:hAnsi="Calibri"/>
                <w:sz w:val="20"/>
              </w:rPr>
              <w:t>suatu</w:t>
            </w:r>
            <w:proofErr w:type="spellEnd"/>
            <w:r w:rsidRPr="005A2466">
              <w:rPr>
                <w:rFonts w:ascii="Calibri" w:hAnsi="Calibri"/>
                <w:sz w:val="20"/>
              </w:rPr>
              <w:t xml:space="preserve"> </w:t>
            </w:r>
            <w:proofErr w:type="spellStart"/>
            <w:r w:rsidRPr="005A2466">
              <w:rPr>
                <w:rFonts w:ascii="Calibri" w:hAnsi="Calibri"/>
                <w:sz w:val="20"/>
              </w:rPr>
              <w:t>perjanjian</w:t>
            </w:r>
            <w:proofErr w:type="spellEnd"/>
            <w:r w:rsidRPr="005A2466">
              <w:rPr>
                <w:rFonts w:ascii="Calibri" w:hAnsi="Calibri"/>
                <w:sz w:val="20"/>
              </w:rPr>
              <w:t xml:space="preserve"> </w:t>
            </w:r>
            <w:proofErr w:type="spellStart"/>
            <w:r w:rsidRPr="005A2466">
              <w:rPr>
                <w:rFonts w:ascii="Calibri" w:hAnsi="Calibri"/>
                <w:sz w:val="20"/>
              </w:rPr>
              <w:t>jual</w:t>
            </w:r>
            <w:proofErr w:type="spellEnd"/>
            <w:r w:rsidRPr="005A2466">
              <w:rPr>
                <w:rFonts w:ascii="Calibri" w:hAnsi="Calibri"/>
                <w:sz w:val="20"/>
              </w:rPr>
              <w:t xml:space="preserve"> </w:t>
            </w:r>
            <w:proofErr w:type="spellStart"/>
            <w:r w:rsidRPr="005A2466">
              <w:rPr>
                <w:rFonts w:ascii="Calibri" w:hAnsi="Calibri"/>
                <w:sz w:val="20"/>
              </w:rPr>
              <w:t>beli</w:t>
            </w:r>
            <w:proofErr w:type="spellEnd"/>
            <w:r w:rsidRPr="005A2466">
              <w:rPr>
                <w:rFonts w:ascii="Calibri" w:hAnsi="Calibri"/>
                <w:sz w:val="20"/>
              </w:rPr>
              <w:t xml:space="preserve"> </w:t>
            </w:r>
            <w:proofErr w:type="spellStart"/>
            <w:r w:rsidRPr="005A2466">
              <w:rPr>
                <w:rFonts w:ascii="Calibri" w:hAnsi="Calibri"/>
                <w:sz w:val="20"/>
              </w:rPr>
              <w:t>berkenaan</w:t>
            </w:r>
            <w:proofErr w:type="spellEnd"/>
            <w:r w:rsidRPr="005A2466">
              <w:rPr>
                <w:rFonts w:ascii="Calibri" w:hAnsi="Calibri"/>
                <w:sz w:val="20"/>
              </w:rPr>
              <w:t xml:space="preserve"> </w:t>
            </w:r>
            <w:proofErr w:type="spellStart"/>
            <w:r w:rsidRPr="005A2466">
              <w:rPr>
                <w:rFonts w:ascii="Calibri" w:hAnsi="Calibri"/>
                <w:sz w:val="20"/>
              </w:rPr>
              <w:t>dengan</w:t>
            </w:r>
            <w:proofErr w:type="spellEnd"/>
            <w:r w:rsidRPr="005A2466">
              <w:rPr>
                <w:rFonts w:ascii="Calibri" w:hAnsi="Calibri"/>
                <w:sz w:val="20"/>
              </w:rPr>
              <w:t xml:space="preserve"> </w:t>
            </w:r>
            <w:r w:rsidR="00EB1E8B">
              <w:rPr>
                <w:rFonts w:ascii="Calibri" w:hAnsi="Calibri"/>
                <w:color w:val="000000"/>
                <w:sz w:val="20"/>
                <w:rPrChange w:id="819" w:author="OLTRE" w:date="2024-07-03T22:42:00Z">
                  <w:rPr>
                    <w:rFonts w:ascii="Calibri" w:hAnsi="Calibri"/>
                    <w:sz w:val="20"/>
                  </w:rPr>
                </w:rPrChange>
              </w:rPr>
              <w:t xml:space="preserve">Saham </w:t>
            </w:r>
            <w:del w:id="820" w:author="OLTRE" w:date="2024-07-03T22:42:00Z">
              <w:r w:rsidRPr="005A2466">
                <w:rPr>
                  <w:rFonts w:ascii="Calibri" w:hAnsi="Calibri"/>
                  <w:sz w:val="20"/>
                </w:rPr>
                <w:delText>Penolakan</w:delText>
              </w:r>
            </w:del>
            <w:proofErr w:type="spellStart"/>
            <w:ins w:id="821" w:author="OLTRE" w:date="2024-07-03T22:42:00Z">
              <w:r w:rsidR="00EB1E8B">
                <w:rPr>
                  <w:rFonts w:ascii="Calibri" w:hAnsi="Calibri"/>
                  <w:color w:val="000000"/>
                  <w:sz w:val="20"/>
                </w:rPr>
                <w:t>Penawaran</w:t>
              </w:r>
            </w:ins>
            <w:proofErr w:type="spellEnd"/>
            <w:r w:rsidR="00EB1E8B">
              <w:rPr>
                <w:rFonts w:ascii="Calibri" w:hAnsi="Calibri"/>
                <w:color w:val="000000"/>
                <w:sz w:val="20"/>
                <w:rPrChange w:id="822" w:author="OLTRE" w:date="2024-07-03T22:42:00Z">
                  <w:rPr>
                    <w:rFonts w:ascii="Calibri" w:hAnsi="Calibri"/>
                    <w:sz w:val="20"/>
                  </w:rPr>
                </w:rPrChange>
              </w:rPr>
              <w:t xml:space="preserve"> </w:t>
            </w:r>
            <w:proofErr w:type="spellStart"/>
            <w:r w:rsidR="00EB1E8B">
              <w:rPr>
                <w:rFonts w:ascii="Calibri" w:hAnsi="Calibri"/>
                <w:color w:val="000000"/>
                <w:sz w:val="20"/>
                <w:rPrChange w:id="823" w:author="OLTRE" w:date="2024-07-03T22:42:00Z">
                  <w:rPr>
                    <w:rFonts w:ascii="Calibri" w:hAnsi="Calibri"/>
                    <w:sz w:val="20"/>
                  </w:rPr>
                </w:rPrChange>
              </w:rPr>
              <w:t>Pertama</w:t>
            </w:r>
            <w:proofErr w:type="spellEnd"/>
            <w:r w:rsidR="00EB1E8B">
              <w:rPr>
                <w:rFonts w:ascii="Calibri" w:hAnsi="Calibri"/>
                <w:color w:val="000000"/>
                <w:sz w:val="20"/>
                <w:rPrChange w:id="824" w:author="OLTRE" w:date="2024-07-03T22:42:00Z">
                  <w:rPr>
                    <w:rFonts w:ascii="Calibri" w:hAnsi="Calibri"/>
                    <w:sz w:val="20"/>
                  </w:rPr>
                </w:rPrChange>
              </w:rPr>
              <w:t xml:space="preserve"> </w:t>
            </w:r>
            <w:r w:rsidRPr="005A2466">
              <w:rPr>
                <w:rFonts w:ascii="Calibri" w:hAnsi="Calibri"/>
                <w:sz w:val="20"/>
              </w:rPr>
              <w:t xml:space="preserve">yang </w:t>
            </w:r>
            <w:proofErr w:type="spellStart"/>
            <w:r w:rsidRPr="005A2466">
              <w:rPr>
                <w:rFonts w:ascii="Calibri" w:hAnsi="Calibri"/>
                <w:sz w:val="20"/>
              </w:rPr>
              <w:t>disebutkan</w:t>
            </w:r>
            <w:proofErr w:type="spellEnd"/>
            <w:r w:rsidRPr="005A2466">
              <w:rPr>
                <w:rFonts w:ascii="Calibri" w:hAnsi="Calibri"/>
                <w:sz w:val="20"/>
              </w:rPr>
              <w:t xml:space="preserve"> </w:t>
            </w:r>
            <w:ins w:id="825" w:author="OLTRE" w:date="2024-07-03T22:42:00Z">
              <w:r w:rsidR="008832C8">
                <w:rPr>
                  <w:rFonts w:ascii="Calibri" w:hAnsi="Calibri"/>
                  <w:sz w:val="20"/>
                </w:rPr>
                <w:t xml:space="preserve">di </w:t>
              </w:r>
            </w:ins>
            <w:proofErr w:type="spellStart"/>
            <w:r w:rsidRPr="005A2466">
              <w:rPr>
                <w:rFonts w:ascii="Calibri" w:hAnsi="Calibri"/>
                <w:sz w:val="20"/>
              </w:rPr>
              <w:t>dalam</w:t>
            </w:r>
            <w:proofErr w:type="spellEnd"/>
            <w:r w:rsidRPr="005A2466">
              <w:rPr>
                <w:rFonts w:ascii="Calibri" w:hAnsi="Calibri"/>
                <w:sz w:val="20"/>
              </w:rPr>
              <w:t xml:space="preserve"> </w:t>
            </w:r>
            <w:proofErr w:type="spellStart"/>
            <w:r w:rsidRPr="005A2466">
              <w:rPr>
                <w:rFonts w:ascii="Calibri" w:hAnsi="Calibri"/>
                <w:sz w:val="20"/>
              </w:rPr>
              <w:t>Pemberitahuan</w:t>
            </w:r>
            <w:proofErr w:type="spellEnd"/>
            <w:r w:rsidRPr="005A2466">
              <w:rPr>
                <w:rFonts w:ascii="Calibri" w:hAnsi="Calibri"/>
                <w:sz w:val="20"/>
              </w:rPr>
              <w:t xml:space="preserve"> </w:t>
            </w:r>
            <w:proofErr w:type="spellStart"/>
            <w:r w:rsidRPr="005A2466">
              <w:rPr>
                <w:rFonts w:ascii="Calibri" w:hAnsi="Calibri"/>
                <w:sz w:val="20"/>
              </w:rPr>
              <w:t>Penerimaan</w:t>
            </w:r>
            <w:proofErr w:type="spellEnd"/>
            <w:r w:rsidRPr="005A2466">
              <w:rPr>
                <w:rFonts w:ascii="Calibri" w:hAnsi="Calibri"/>
                <w:sz w:val="20"/>
              </w:rPr>
              <w:t xml:space="preserve"> </w:t>
            </w:r>
            <w:proofErr w:type="spellStart"/>
            <w:r w:rsidRPr="005A2466">
              <w:rPr>
                <w:rFonts w:ascii="Calibri" w:hAnsi="Calibri"/>
                <w:sz w:val="20"/>
              </w:rPr>
              <w:t>Penolakan</w:t>
            </w:r>
            <w:proofErr w:type="spellEnd"/>
            <w:r w:rsidRPr="005A2466">
              <w:rPr>
                <w:rFonts w:ascii="Calibri" w:hAnsi="Calibri"/>
                <w:sz w:val="20"/>
              </w:rPr>
              <w:t xml:space="preserve"> </w:t>
            </w:r>
            <w:proofErr w:type="spellStart"/>
            <w:r w:rsidRPr="005A2466">
              <w:rPr>
                <w:rFonts w:ascii="Calibri" w:hAnsi="Calibri"/>
                <w:sz w:val="20"/>
              </w:rPr>
              <w:t>Pertama</w:t>
            </w:r>
            <w:proofErr w:type="spellEnd"/>
            <w:r w:rsidRPr="005A2466">
              <w:rPr>
                <w:rFonts w:ascii="Calibri" w:hAnsi="Calibri"/>
                <w:sz w:val="20"/>
              </w:rPr>
              <w:t xml:space="preserve"> </w:t>
            </w:r>
            <w:proofErr w:type="spellStart"/>
            <w:r w:rsidRPr="005A2466">
              <w:rPr>
                <w:rFonts w:ascii="Calibri" w:hAnsi="Calibri"/>
                <w:sz w:val="20"/>
              </w:rPr>
              <w:t>atau</w:t>
            </w:r>
            <w:proofErr w:type="spellEnd"/>
            <w:r w:rsidRPr="005A2466">
              <w:rPr>
                <w:rFonts w:ascii="Calibri" w:hAnsi="Calibri"/>
                <w:sz w:val="20"/>
              </w:rPr>
              <w:t xml:space="preserve"> Saham </w:t>
            </w:r>
            <w:del w:id="826" w:author="OLTRE" w:date="2024-07-03T22:42:00Z">
              <w:r w:rsidRPr="005A2466">
                <w:rPr>
                  <w:rFonts w:ascii="Calibri" w:hAnsi="Calibri"/>
                  <w:sz w:val="20"/>
                </w:rPr>
                <w:delText>Penjualan</w:delText>
              </w:r>
            </w:del>
            <w:proofErr w:type="spellStart"/>
            <w:ins w:id="827" w:author="OLTRE" w:date="2024-07-03T22:42:00Z">
              <w:r w:rsidR="004E2B95">
                <w:rPr>
                  <w:rFonts w:ascii="Calibri" w:hAnsi="Calibri"/>
                  <w:sz w:val="20"/>
                </w:rPr>
                <w:t>Penawaran</w:t>
              </w:r>
            </w:ins>
            <w:proofErr w:type="spellEnd"/>
            <w:r w:rsidR="004E2B95" w:rsidRPr="005A2466" w:rsidDel="004E2B95">
              <w:rPr>
                <w:rFonts w:ascii="Calibri" w:hAnsi="Calibri"/>
                <w:sz w:val="20"/>
              </w:rPr>
              <w:t xml:space="preserve"> </w:t>
            </w:r>
            <w:proofErr w:type="spellStart"/>
            <w:r w:rsidRPr="005A2466">
              <w:rPr>
                <w:rFonts w:ascii="Calibri" w:hAnsi="Calibri"/>
                <w:sz w:val="20"/>
              </w:rPr>
              <w:t>Kedua</w:t>
            </w:r>
            <w:proofErr w:type="spellEnd"/>
            <w:r w:rsidRPr="005A2466">
              <w:rPr>
                <w:rFonts w:ascii="Calibri" w:hAnsi="Calibri"/>
                <w:sz w:val="20"/>
              </w:rPr>
              <w:t xml:space="preserve"> </w:t>
            </w:r>
            <w:proofErr w:type="spellStart"/>
            <w:r w:rsidRPr="005A2466">
              <w:rPr>
                <w:rFonts w:ascii="Calibri" w:hAnsi="Calibri"/>
                <w:sz w:val="20"/>
              </w:rPr>
              <w:t>sebagaimana</w:t>
            </w:r>
            <w:proofErr w:type="spellEnd"/>
            <w:r w:rsidRPr="005A2466">
              <w:rPr>
                <w:rFonts w:ascii="Calibri" w:hAnsi="Calibri"/>
                <w:sz w:val="20"/>
              </w:rPr>
              <w:t xml:space="preserve"> </w:t>
            </w:r>
            <w:proofErr w:type="spellStart"/>
            <w:r w:rsidRPr="005A2466">
              <w:rPr>
                <w:rFonts w:ascii="Calibri" w:hAnsi="Calibri"/>
                <w:sz w:val="20"/>
              </w:rPr>
              <w:t>ada</w:t>
            </w:r>
            <w:proofErr w:type="spellEnd"/>
            <w:r w:rsidRPr="005A2466">
              <w:rPr>
                <w:rFonts w:ascii="Calibri" w:hAnsi="Calibri"/>
                <w:sz w:val="20"/>
              </w:rPr>
              <w:t xml:space="preserve"> </w:t>
            </w:r>
            <w:proofErr w:type="spellStart"/>
            <w:r w:rsidRPr="005A2466">
              <w:rPr>
                <w:rFonts w:ascii="Calibri" w:hAnsi="Calibri"/>
                <w:sz w:val="20"/>
              </w:rPr>
              <w:t>dalam</w:t>
            </w:r>
            <w:proofErr w:type="spellEnd"/>
            <w:r w:rsidRPr="005A2466">
              <w:rPr>
                <w:rFonts w:ascii="Calibri" w:hAnsi="Calibri"/>
                <w:sz w:val="20"/>
              </w:rPr>
              <w:t xml:space="preserve"> </w:t>
            </w:r>
            <w:proofErr w:type="spellStart"/>
            <w:r w:rsidRPr="005A2466">
              <w:rPr>
                <w:rFonts w:ascii="Calibri" w:hAnsi="Calibri"/>
                <w:sz w:val="20"/>
              </w:rPr>
              <w:t>Pemberitahuan</w:t>
            </w:r>
            <w:proofErr w:type="spellEnd"/>
            <w:r w:rsidRPr="005A2466">
              <w:rPr>
                <w:rFonts w:ascii="Calibri" w:hAnsi="Calibri"/>
                <w:sz w:val="20"/>
              </w:rPr>
              <w:t xml:space="preserve"> </w:t>
            </w:r>
            <w:proofErr w:type="spellStart"/>
            <w:r w:rsidRPr="005A2466">
              <w:rPr>
                <w:rFonts w:ascii="Calibri" w:hAnsi="Calibri"/>
                <w:sz w:val="20"/>
              </w:rPr>
              <w:t>Penerimaan</w:t>
            </w:r>
            <w:proofErr w:type="spellEnd"/>
            <w:r w:rsidRPr="005A2466">
              <w:rPr>
                <w:rFonts w:ascii="Calibri" w:hAnsi="Calibri"/>
                <w:sz w:val="20"/>
              </w:rPr>
              <w:t xml:space="preserve"> </w:t>
            </w:r>
            <w:del w:id="828" w:author="OLTRE" w:date="2024-07-03T22:42:00Z">
              <w:r w:rsidRPr="005A2466">
                <w:rPr>
                  <w:rFonts w:ascii="Calibri" w:hAnsi="Calibri"/>
                  <w:sz w:val="20"/>
                </w:rPr>
                <w:delText xml:space="preserve">Penawaran </w:delText>
              </w:r>
            </w:del>
            <w:proofErr w:type="spellStart"/>
            <w:r w:rsidRPr="005A2466">
              <w:rPr>
                <w:rFonts w:ascii="Calibri" w:hAnsi="Calibri"/>
                <w:sz w:val="20"/>
              </w:rPr>
              <w:t>Kedua</w:t>
            </w:r>
            <w:proofErr w:type="spellEnd"/>
            <w:r w:rsidRPr="005A2466">
              <w:rPr>
                <w:rFonts w:ascii="Calibri" w:hAnsi="Calibri"/>
                <w:sz w:val="20"/>
              </w:rPr>
              <w:t xml:space="preserve"> (</w:t>
            </w:r>
            <w:proofErr w:type="spellStart"/>
            <w:r w:rsidRPr="005A2466">
              <w:rPr>
                <w:rFonts w:ascii="Calibri" w:hAnsi="Calibri"/>
                <w:sz w:val="20"/>
              </w:rPr>
              <w:t>sebagaimana</w:t>
            </w:r>
            <w:proofErr w:type="spellEnd"/>
            <w:r w:rsidRPr="005A2466">
              <w:rPr>
                <w:rFonts w:ascii="Calibri" w:hAnsi="Calibri"/>
                <w:sz w:val="20"/>
              </w:rPr>
              <w:t xml:space="preserve"> </w:t>
            </w:r>
            <w:del w:id="829" w:author="OLTRE" w:date="2024-07-03T22:42:00Z">
              <w:r w:rsidRPr="005A2466">
                <w:rPr>
                  <w:rFonts w:ascii="Calibri" w:hAnsi="Calibri"/>
                  <w:sz w:val="20"/>
                </w:rPr>
                <w:delText xml:space="preserve">mungkin </w:delText>
              </w:r>
            </w:del>
            <w:proofErr w:type="spellStart"/>
            <w:r w:rsidRPr="005A2466">
              <w:rPr>
                <w:rFonts w:ascii="Calibri" w:hAnsi="Calibri"/>
                <w:sz w:val="20"/>
              </w:rPr>
              <w:t>berlaku</w:t>
            </w:r>
            <w:proofErr w:type="spellEnd"/>
            <w:r w:rsidRPr="005A2466">
              <w:rPr>
                <w:rFonts w:ascii="Calibri" w:hAnsi="Calibri"/>
                <w:sz w:val="20"/>
              </w:rPr>
              <w:t xml:space="preserve">) </w:t>
            </w:r>
            <w:proofErr w:type="spellStart"/>
            <w:r w:rsidRPr="005A2466">
              <w:rPr>
                <w:rFonts w:ascii="Calibri" w:hAnsi="Calibri"/>
                <w:sz w:val="20"/>
              </w:rPr>
              <w:t>setelah</w:t>
            </w:r>
            <w:proofErr w:type="spellEnd"/>
            <w:r w:rsidRPr="005A2466">
              <w:rPr>
                <w:rFonts w:ascii="Calibri" w:hAnsi="Calibri"/>
                <w:sz w:val="20"/>
              </w:rPr>
              <w:t xml:space="preserve"> </w:t>
            </w:r>
            <w:proofErr w:type="spellStart"/>
            <w:r w:rsidRPr="005A2466">
              <w:rPr>
                <w:rFonts w:ascii="Calibri" w:hAnsi="Calibri"/>
                <w:sz w:val="20"/>
              </w:rPr>
              <w:t>semua</w:t>
            </w:r>
            <w:proofErr w:type="spellEnd"/>
            <w:r w:rsidRPr="005A2466">
              <w:rPr>
                <w:rFonts w:ascii="Calibri" w:hAnsi="Calibri"/>
                <w:sz w:val="20"/>
              </w:rPr>
              <w:t xml:space="preserve"> </w:t>
            </w:r>
            <w:proofErr w:type="spellStart"/>
            <w:r w:rsidRPr="005A2466">
              <w:rPr>
                <w:rFonts w:ascii="Calibri" w:hAnsi="Calibri"/>
                <w:sz w:val="20"/>
              </w:rPr>
              <w:t>prosedur</w:t>
            </w:r>
            <w:proofErr w:type="spellEnd"/>
            <w:r w:rsidRPr="005A2466">
              <w:rPr>
                <w:rFonts w:ascii="Calibri" w:hAnsi="Calibri"/>
                <w:sz w:val="20"/>
              </w:rPr>
              <w:t xml:space="preserve"> yang </w:t>
            </w:r>
            <w:proofErr w:type="spellStart"/>
            <w:r w:rsidRPr="005A2466">
              <w:rPr>
                <w:rFonts w:ascii="Calibri" w:hAnsi="Calibri"/>
                <w:sz w:val="20"/>
              </w:rPr>
              <w:t>diperlukan</w:t>
            </w:r>
            <w:proofErr w:type="spellEnd"/>
            <w:r w:rsidRPr="005A2466">
              <w:rPr>
                <w:rFonts w:ascii="Calibri" w:hAnsi="Calibri"/>
                <w:sz w:val="20"/>
              </w:rPr>
              <w:t xml:space="preserve"> </w:t>
            </w:r>
            <w:proofErr w:type="spellStart"/>
            <w:r w:rsidRPr="005A2466">
              <w:rPr>
                <w:rFonts w:ascii="Calibri" w:hAnsi="Calibri"/>
                <w:sz w:val="20"/>
              </w:rPr>
              <w:t>untuk</w:t>
            </w:r>
            <w:proofErr w:type="spellEnd"/>
            <w:r w:rsidRPr="005A2466">
              <w:rPr>
                <w:rFonts w:ascii="Calibri" w:hAnsi="Calibri"/>
                <w:sz w:val="20"/>
              </w:rPr>
              <w:t xml:space="preserve"> </w:t>
            </w:r>
            <w:del w:id="830" w:author="OLTRE" w:date="2024-07-03T22:42:00Z">
              <w:r w:rsidRPr="005A2466">
                <w:rPr>
                  <w:rFonts w:ascii="Calibri" w:hAnsi="Calibri"/>
                  <w:sz w:val="20"/>
                </w:rPr>
                <w:delText>melaksanakan</w:delText>
              </w:r>
            </w:del>
            <w:proofErr w:type="spellStart"/>
            <w:ins w:id="831" w:author="OLTRE" w:date="2024-07-03T22:42:00Z">
              <w:r w:rsidR="005D70C1">
                <w:rPr>
                  <w:rFonts w:ascii="Calibri" w:hAnsi="Calibri"/>
                  <w:sz w:val="20"/>
                </w:rPr>
                <w:t>menyelesaikan</w:t>
              </w:r>
            </w:ins>
            <w:proofErr w:type="spellEnd"/>
            <w:r w:rsidR="005D70C1">
              <w:rPr>
                <w:rFonts w:ascii="Calibri" w:hAnsi="Calibri"/>
                <w:sz w:val="20"/>
              </w:rPr>
              <w:t xml:space="preserve"> </w:t>
            </w:r>
            <w:proofErr w:type="spellStart"/>
            <w:r w:rsidRPr="005A2466">
              <w:rPr>
                <w:rFonts w:ascii="Calibri" w:hAnsi="Calibri"/>
                <w:sz w:val="20"/>
              </w:rPr>
              <w:t>transaksi</w:t>
            </w:r>
            <w:proofErr w:type="spellEnd"/>
            <w:r w:rsidRPr="005A2466">
              <w:rPr>
                <w:rFonts w:ascii="Calibri" w:hAnsi="Calibri"/>
                <w:sz w:val="20"/>
              </w:rPr>
              <w:t xml:space="preserve"> </w:t>
            </w:r>
            <w:proofErr w:type="spellStart"/>
            <w:r w:rsidRPr="005A2466">
              <w:rPr>
                <w:rFonts w:ascii="Calibri" w:hAnsi="Calibri"/>
                <w:sz w:val="20"/>
              </w:rPr>
              <w:t>tersebut</w:t>
            </w:r>
            <w:proofErr w:type="spellEnd"/>
            <w:r w:rsidRPr="005A2466">
              <w:rPr>
                <w:rFonts w:ascii="Calibri" w:hAnsi="Calibri"/>
                <w:sz w:val="20"/>
              </w:rPr>
              <w:t xml:space="preserve"> </w:t>
            </w:r>
            <w:proofErr w:type="spellStart"/>
            <w:r w:rsidRPr="005A2466">
              <w:rPr>
                <w:rFonts w:ascii="Calibri" w:hAnsi="Calibri"/>
                <w:sz w:val="20"/>
              </w:rPr>
              <w:t>telah</w:t>
            </w:r>
            <w:proofErr w:type="spellEnd"/>
            <w:r w:rsidRPr="005A2466">
              <w:rPr>
                <w:rFonts w:ascii="Calibri" w:hAnsi="Calibri"/>
                <w:sz w:val="20"/>
              </w:rPr>
              <w:t xml:space="preserve"> </w:t>
            </w:r>
            <w:proofErr w:type="spellStart"/>
            <w:r w:rsidRPr="005A2466">
              <w:rPr>
                <w:rFonts w:ascii="Calibri" w:hAnsi="Calibri"/>
                <w:sz w:val="20"/>
              </w:rPr>
              <w:t>dipenuhi</w:t>
            </w:r>
            <w:proofErr w:type="spellEnd"/>
            <w:r w:rsidRPr="005A2466">
              <w:rPr>
                <w:rFonts w:ascii="Calibri" w:hAnsi="Calibri"/>
                <w:sz w:val="20"/>
              </w:rPr>
              <w:t xml:space="preserve">. </w:t>
            </w:r>
            <w:del w:id="832" w:author="OLTRE" w:date="2024-07-03T22:42:00Z">
              <w:r w:rsidRPr="005A2466">
                <w:rPr>
                  <w:rFonts w:ascii="Calibri" w:hAnsi="Calibri"/>
                  <w:sz w:val="20"/>
                </w:rPr>
                <w:delText>Pada waktu</w:delText>
              </w:r>
            </w:del>
            <w:proofErr w:type="spellStart"/>
            <w:ins w:id="833" w:author="OLTRE" w:date="2024-07-03T22:42:00Z">
              <w:r w:rsidR="005D70C1">
                <w:rPr>
                  <w:rFonts w:ascii="Calibri" w:hAnsi="Calibri"/>
                  <w:sz w:val="20"/>
                </w:rPr>
                <w:t>Dengan</w:t>
              </w:r>
              <w:proofErr w:type="spellEnd"/>
              <w:r w:rsidR="005D70C1">
                <w:rPr>
                  <w:rFonts w:ascii="Calibri" w:hAnsi="Calibri"/>
                  <w:sz w:val="20"/>
                </w:rPr>
                <w:t xml:space="preserve"> </w:t>
              </w:r>
              <w:proofErr w:type="spellStart"/>
              <w:r w:rsidR="005D70C1">
                <w:rPr>
                  <w:rFonts w:ascii="Calibri" w:hAnsi="Calibri"/>
                  <w:sz w:val="20"/>
                </w:rPr>
                <w:t>penyelesaian</w:t>
              </w:r>
            </w:ins>
            <w:proofErr w:type="spellEnd"/>
            <w:r w:rsidR="005D70C1">
              <w:rPr>
                <w:rFonts w:ascii="Calibri" w:hAnsi="Calibri"/>
                <w:sz w:val="20"/>
              </w:rPr>
              <w:t xml:space="preserve"> </w:t>
            </w:r>
            <w:proofErr w:type="spellStart"/>
            <w:r w:rsidR="005D70C1">
              <w:rPr>
                <w:rFonts w:ascii="Calibri" w:hAnsi="Calibri"/>
                <w:sz w:val="20"/>
              </w:rPr>
              <w:t>transaksi</w:t>
            </w:r>
            <w:proofErr w:type="spellEnd"/>
            <w:del w:id="834" w:author="OLTRE" w:date="2024-07-03T22:42:00Z">
              <w:r w:rsidRPr="005A2466">
                <w:rPr>
                  <w:rFonts w:ascii="Calibri" w:hAnsi="Calibri"/>
                  <w:sz w:val="20"/>
                </w:rPr>
                <w:delText xml:space="preserve"> dilakukan</w:delText>
              </w:r>
            </w:del>
            <w:r w:rsidRPr="005A2466">
              <w:rPr>
                <w:rFonts w:ascii="Calibri" w:hAnsi="Calibri"/>
                <w:sz w:val="20"/>
              </w:rPr>
              <w:t xml:space="preserve">, </w:t>
            </w:r>
            <w:proofErr w:type="spellStart"/>
            <w:r w:rsidRPr="005A2466">
              <w:rPr>
                <w:rFonts w:ascii="Calibri" w:hAnsi="Calibri"/>
                <w:sz w:val="20"/>
              </w:rPr>
              <w:t>Pemegang</w:t>
            </w:r>
            <w:proofErr w:type="spellEnd"/>
            <w:r w:rsidRPr="005A2466">
              <w:rPr>
                <w:rFonts w:ascii="Calibri" w:hAnsi="Calibri"/>
                <w:sz w:val="20"/>
              </w:rPr>
              <w:t xml:space="preserve"> </w:t>
            </w:r>
            <w:proofErr w:type="spellStart"/>
            <w:r w:rsidRPr="005A2466">
              <w:rPr>
                <w:rFonts w:ascii="Calibri" w:hAnsi="Calibri"/>
                <w:sz w:val="20"/>
              </w:rPr>
              <w:t>Sekuritas</w:t>
            </w:r>
            <w:proofErr w:type="spellEnd"/>
            <w:r w:rsidRPr="005A2466">
              <w:rPr>
                <w:rFonts w:ascii="Calibri" w:hAnsi="Calibri"/>
                <w:sz w:val="20"/>
              </w:rPr>
              <w:t xml:space="preserve"> </w:t>
            </w:r>
            <w:proofErr w:type="spellStart"/>
            <w:r w:rsidRPr="005A2466">
              <w:rPr>
                <w:rFonts w:ascii="Calibri" w:hAnsi="Calibri"/>
                <w:sz w:val="20"/>
              </w:rPr>
              <w:t>Penerima</w:t>
            </w:r>
            <w:proofErr w:type="spellEnd"/>
            <w:r w:rsidRPr="005A2466">
              <w:rPr>
                <w:rFonts w:ascii="Calibri" w:hAnsi="Calibri"/>
                <w:sz w:val="20"/>
              </w:rPr>
              <w:t xml:space="preserve">, </w:t>
            </w:r>
            <w:proofErr w:type="spellStart"/>
            <w:r w:rsidRPr="005A2466">
              <w:rPr>
                <w:rFonts w:ascii="Calibri" w:hAnsi="Calibri"/>
                <w:sz w:val="20"/>
              </w:rPr>
              <w:t>Pengalih</w:t>
            </w:r>
            <w:proofErr w:type="spellEnd"/>
            <w:r w:rsidRPr="005A2466">
              <w:rPr>
                <w:rFonts w:ascii="Calibri" w:hAnsi="Calibri"/>
                <w:sz w:val="20"/>
              </w:rPr>
              <w:t xml:space="preserve"> dan Perseroan </w:t>
            </w:r>
            <w:del w:id="835" w:author="OLTRE" w:date="2024-07-03T22:42:00Z">
              <w:r w:rsidRPr="005A2466">
                <w:rPr>
                  <w:rFonts w:ascii="Calibri" w:hAnsi="Calibri"/>
                  <w:sz w:val="20"/>
                </w:rPr>
                <w:delText xml:space="preserve">akan </w:delText>
              </w:r>
            </w:del>
            <w:proofErr w:type="spellStart"/>
            <w:r w:rsidRPr="005A2466">
              <w:rPr>
                <w:rFonts w:ascii="Calibri" w:hAnsi="Calibri"/>
                <w:sz w:val="20"/>
              </w:rPr>
              <w:t>mengambil</w:t>
            </w:r>
            <w:proofErr w:type="spellEnd"/>
            <w:r w:rsidRPr="005A2466">
              <w:rPr>
                <w:rFonts w:ascii="Calibri" w:hAnsi="Calibri"/>
                <w:sz w:val="20"/>
              </w:rPr>
              <w:t xml:space="preserve"> </w:t>
            </w:r>
            <w:proofErr w:type="spellStart"/>
            <w:r w:rsidRPr="005A2466">
              <w:rPr>
                <w:rFonts w:ascii="Calibri" w:hAnsi="Calibri"/>
                <w:sz w:val="20"/>
              </w:rPr>
              <w:t>tindakan-tindakan</w:t>
            </w:r>
            <w:proofErr w:type="spellEnd"/>
            <w:r w:rsidRPr="005A2466">
              <w:rPr>
                <w:rFonts w:ascii="Calibri" w:hAnsi="Calibri"/>
                <w:sz w:val="20"/>
              </w:rPr>
              <w:t xml:space="preserve"> </w:t>
            </w:r>
            <w:proofErr w:type="spellStart"/>
            <w:r w:rsidRPr="005A2466">
              <w:rPr>
                <w:rFonts w:ascii="Calibri" w:hAnsi="Calibri"/>
                <w:sz w:val="20"/>
              </w:rPr>
              <w:t>berikut</w:t>
            </w:r>
            <w:proofErr w:type="spellEnd"/>
            <w:r w:rsidRPr="005A2466">
              <w:rPr>
                <w:rFonts w:ascii="Calibri" w:hAnsi="Calibri"/>
                <w:sz w:val="20"/>
              </w:rPr>
              <w:t xml:space="preserve"> </w:t>
            </w:r>
            <w:proofErr w:type="spellStart"/>
            <w:r w:rsidRPr="005A2466">
              <w:rPr>
                <w:rFonts w:ascii="Calibri" w:hAnsi="Calibri"/>
                <w:sz w:val="20"/>
              </w:rPr>
              <w:t>ini</w:t>
            </w:r>
            <w:proofErr w:type="spellEnd"/>
            <w:r w:rsidRPr="005A2466">
              <w:rPr>
                <w:rFonts w:ascii="Calibri" w:hAnsi="Calibri"/>
                <w:sz w:val="20"/>
              </w:rPr>
              <w:t xml:space="preserve">, dan </w:t>
            </w:r>
            <w:del w:id="836" w:author="OLTRE" w:date="2024-07-03T22:42:00Z">
              <w:r w:rsidRPr="005A2466">
                <w:rPr>
                  <w:rFonts w:ascii="Calibri" w:hAnsi="Calibri"/>
                  <w:sz w:val="20"/>
                </w:rPr>
                <w:delText>tidak ada</w:delText>
              </w:r>
            </w:del>
            <w:proofErr w:type="spellStart"/>
            <w:ins w:id="837" w:author="OLTRE" w:date="2024-07-03T22:42:00Z">
              <w:r w:rsidR="005D70C1">
                <w:rPr>
                  <w:rFonts w:ascii="Calibri" w:hAnsi="Calibri"/>
                  <w:sz w:val="20"/>
                </w:rPr>
                <w:t>baik</w:t>
              </w:r>
            </w:ins>
            <w:proofErr w:type="spellEnd"/>
            <w:r w:rsidRPr="005A2466">
              <w:rPr>
                <w:rFonts w:ascii="Calibri" w:hAnsi="Calibri"/>
                <w:sz w:val="20"/>
              </w:rPr>
              <w:t xml:space="preserve"> </w:t>
            </w:r>
            <w:proofErr w:type="spellStart"/>
            <w:r w:rsidRPr="005A2466">
              <w:rPr>
                <w:rFonts w:ascii="Calibri" w:hAnsi="Calibri"/>
                <w:sz w:val="20"/>
              </w:rPr>
              <w:t>Pemegang</w:t>
            </w:r>
            <w:proofErr w:type="spellEnd"/>
            <w:r w:rsidRPr="005A2466">
              <w:rPr>
                <w:rFonts w:ascii="Calibri" w:hAnsi="Calibri"/>
                <w:sz w:val="20"/>
              </w:rPr>
              <w:t xml:space="preserve"> </w:t>
            </w:r>
            <w:proofErr w:type="spellStart"/>
            <w:r w:rsidRPr="005A2466">
              <w:rPr>
                <w:rFonts w:ascii="Calibri" w:hAnsi="Calibri"/>
                <w:sz w:val="20"/>
              </w:rPr>
              <w:t>Sekuritas</w:t>
            </w:r>
            <w:proofErr w:type="spellEnd"/>
            <w:r w:rsidRPr="005A2466">
              <w:rPr>
                <w:rFonts w:ascii="Calibri" w:hAnsi="Calibri"/>
                <w:sz w:val="20"/>
              </w:rPr>
              <w:t xml:space="preserve"> </w:t>
            </w:r>
            <w:proofErr w:type="spellStart"/>
            <w:r w:rsidRPr="005A2466">
              <w:rPr>
                <w:rFonts w:ascii="Calibri" w:hAnsi="Calibri"/>
                <w:sz w:val="20"/>
              </w:rPr>
              <w:t>Penerima</w:t>
            </w:r>
            <w:proofErr w:type="spellEnd"/>
            <w:r w:rsidRPr="005A2466">
              <w:rPr>
                <w:rFonts w:ascii="Calibri" w:hAnsi="Calibri"/>
                <w:sz w:val="20"/>
              </w:rPr>
              <w:t xml:space="preserve"> </w:t>
            </w:r>
            <w:proofErr w:type="spellStart"/>
            <w:r w:rsidRPr="005A2466">
              <w:rPr>
                <w:rFonts w:ascii="Calibri" w:hAnsi="Calibri"/>
                <w:sz w:val="20"/>
              </w:rPr>
              <w:t>maupun</w:t>
            </w:r>
            <w:proofErr w:type="spellEnd"/>
            <w:r w:rsidRPr="005A2466">
              <w:rPr>
                <w:rFonts w:ascii="Calibri" w:hAnsi="Calibri"/>
                <w:sz w:val="20"/>
              </w:rPr>
              <w:t xml:space="preserve"> </w:t>
            </w:r>
            <w:proofErr w:type="spellStart"/>
            <w:r w:rsidRPr="005A2466">
              <w:rPr>
                <w:rFonts w:ascii="Calibri" w:hAnsi="Calibri"/>
                <w:sz w:val="20"/>
              </w:rPr>
              <w:t>Pengalih</w:t>
            </w:r>
            <w:proofErr w:type="spellEnd"/>
            <w:r w:rsidRPr="005A2466">
              <w:rPr>
                <w:rFonts w:ascii="Calibri" w:hAnsi="Calibri"/>
                <w:sz w:val="20"/>
              </w:rPr>
              <w:t xml:space="preserve"> </w:t>
            </w:r>
            <w:del w:id="838" w:author="OLTRE" w:date="2024-07-03T22:42:00Z">
              <w:r w:rsidRPr="005A2466">
                <w:rPr>
                  <w:rFonts w:ascii="Calibri" w:hAnsi="Calibri"/>
                  <w:sz w:val="20"/>
                </w:rPr>
                <w:delText>yang diwajibkan</w:delText>
              </w:r>
            </w:del>
            <w:proofErr w:type="spellStart"/>
            <w:ins w:id="839" w:author="OLTRE" w:date="2024-07-03T22:42:00Z">
              <w:r w:rsidR="005D70C1">
                <w:rPr>
                  <w:rFonts w:ascii="Calibri" w:hAnsi="Calibri"/>
                  <w:sz w:val="20"/>
                </w:rPr>
                <w:t>tidak</w:t>
              </w:r>
              <w:proofErr w:type="spellEnd"/>
              <w:r w:rsidR="005D70C1">
                <w:rPr>
                  <w:rFonts w:ascii="Calibri" w:hAnsi="Calibri"/>
                  <w:sz w:val="20"/>
                </w:rPr>
                <w:t xml:space="preserve"> </w:t>
              </w:r>
              <w:proofErr w:type="spellStart"/>
              <w:r w:rsidR="005D70C1">
                <w:rPr>
                  <w:rFonts w:ascii="Calibri" w:hAnsi="Calibri"/>
                  <w:sz w:val="20"/>
                </w:rPr>
                <w:t>memiliki</w:t>
              </w:r>
              <w:proofErr w:type="spellEnd"/>
              <w:r w:rsidR="005D70C1">
                <w:rPr>
                  <w:rFonts w:ascii="Calibri" w:hAnsi="Calibri"/>
                  <w:sz w:val="20"/>
                </w:rPr>
                <w:t xml:space="preserve"> </w:t>
              </w:r>
              <w:proofErr w:type="spellStart"/>
              <w:r w:rsidR="005D70C1">
                <w:rPr>
                  <w:rFonts w:ascii="Calibri" w:hAnsi="Calibri"/>
                  <w:sz w:val="20"/>
                </w:rPr>
                <w:t>kewajiban</w:t>
              </w:r>
            </w:ins>
            <w:proofErr w:type="spellEnd"/>
            <w:r w:rsidR="005D70C1">
              <w:rPr>
                <w:rFonts w:ascii="Calibri" w:hAnsi="Calibri"/>
                <w:sz w:val="20"/>
              </w:rPr>
              <w:t xml:space="preserve"> </w:t>
            </w:r>
            <w:proofErr w:type="spellStart"/>
            <w:r w:rsidRPr="005A2466">
              <w:rPr>
                <w:rFonts w:ascii="Calibri" w:hAnsi="Calibri"/>
                <w:sz w:val="20"/>
              </w:rPr>
              <w:t>untuk</w:t>
            </w:r>
            <w:proofErr w:type="spellEnd"/>
            <w:r w:rsidRPr="005A2466">
              <w:rPr>
                <w:rFonts w:ascii="Calibri" w:hAnsi="Calibri"/>
                <w:sz w:val="20"/>
              </w:rPr>
              <w:t xml:space="preserve"> </w:t>
            </w:r>
            <w:del w:id="840" w:author="OLTRE" w:date="2024-07-03T22:42:00Z">
              <w:r w:rsidRPr="005A2466">
                <w:rPr>
                  <w:rFonts w:ascii="Calibri" w:hAnsi="Calibri"/>
                  <w:sz w:val="20"/>
                </w:rPr>
                <w:delText>melaksanakan</w:delText>
              </w:r>
            </w:del>
            <w:proofErr w:type="spellStart"/>
            <w:ins w:id="841" w:author="OLTRE" w:date="2024-07-03T22:42:00Z">
              <w:r w:rsidR="005D70C1">
                <w:rPr>
                  <w:rFonts w:ascii="Calibri" w:hAnsi="Calibri"/>
                  <w:sz w:val="20"/>
                </w:rPr>
                <w:t>menyelesaikan</w:t>
              </w:r>
            </w:ins>
            <w:proofErr w:type="spellEnd"/>
            <w:r w:rsidR="005D70C1">
              <w:rPr>
                <w:rFonts w:ascii="Calibri" w:hAnsi="Calibri"/>
                <w:sz w:val="20"/>
              </w:rPr>
              <w:t xml:space="preserve"> </w:t>
            </w:r>
            <w:proofErr w:type="spellStart"/>
            <w:r w:rsidRPr="005A2466">
              <w:rPr>
                <w:rFonts w:ascii="Calibri" w:hAnsi="Calibri"/>
                <w:sz w:val="20"/>
              </w:rPr>
              <w:t>Rencana</w:t>
            </w:r>
            <w:proofErr w:type="spellEnd"/>
            <w:r w:rsidRPr="005A2466">
              <w:rPr>
                <w:rFonts w:ascii="Calibri" w:hAnsi="Calibri"/>
                <w:sz w:val="20"/>
              </w:rPr>
              <w:t xml:space="preserve"> </w:t>
            </w:r>
            <w:proofErr w:type="spellStart"/>
            <w:r w:rsidRPr="005A2466">
              <w:rPr>
                <w:rFonts w:ascii="Calibri" w:hAnsi="Calibri"/>
                <w:sz w:val="20"/>
              </w:rPr>
              <w:t>Pengalihan</w:t>
            </w:r>
            <w:proofErr w:type="spellEnd"/>
            <w:r w:rsidRPr="005A2466">
              <w:rPr>
                <w:rFonts w:ascii="Calibri" w:hAnsi="Calibri"/>
                <w:sz w:val="20"/>
              </w:rPr>
              <w:t xml:space="preserve"> </w:t>
            </w:r>
            <w:proofErr w:type="spellStart"/>
            <w:r w:rsidRPr="005A2466">
              <w:rPr>
                <w:rFonts w:ascii="Calibri" w:hAnsi="Calibri"/>
                <w:sz w:val="20"/>
              </w:rPr>
              <w:t>apabila</w:t>
            </w:r>
            <w:proofErr w:type="spellEnd"/>
            <w:r w:rsidRPr="005A2466">
              <w:rPr>
                <w:rFonts w:ascii="Calibri" w:hAnsi="Calibri"/>
                <w:sz w:val="20"/>
              </w:rPr>
              <w:t xml:space="preserve"> </w:t>
            </w:r>
            <w:proofErr w:type="spellStart"/>
            <w:ins w:id="842" w:author="OLTRE" w:date="2024-07-03T22:42:00Z">
              <w:r w:rsidR="00A4792B">
                <w:rPr>
                  <w:rFonts w:ascii="Calibri" w:hAnsi="Calibri"/>
                  <w:sz w:val="20"/>
                </w:rPr>
                <w:t>satu</w:t>
              </w:r>
              <w:proofErr w:type="spellEnd"/>
              <w:r w:rsidR="00A4792B">
                <w:rPr>
                  <w:rFonts w:ascii="Calibri" w:hAnsi="Calibri"/>
                  <w:sz w:val="20"/>
                </w:rPr>
                <w:t xml:space="preserve"> </w:t>
              </w:r>
            </w:ins>
            <w:proofErr w:type="spellStart"/>
            <w:r w:rsidRPr="005A2466">
              <w:rPr>
                <w:rFonts w:ascii="Calibri" w:hAnsi="Calibri"/>
                <w:sz w:val="20"/>
              </w:rPr>
              <w:t>pihak</w:t>
            </w:r>
            <w:proofErr w:type="spellEnd"/>
            <w:r w:rsidRPr="005A2466">
              <w:rPr>
                <w:rFonts w:ascii="Calibri" w:hAnsi="Calibri"/>
                <w:sz w:val="20"/>
              </w:rPr>
              <w:t xml:space="preserve"> </w:t>
            </w:r>
            <w:del w:id="843" w:author="OLTRE" w:date="2024-07-03T22:42:00Z">
              <w:r w:rsidRPr="005A2466">
                <w:rPr>
                  <w:rFonts w:ascii="Calibri" w:hAnsi="Calibri"/>
                  <w:sz w:val="20"/>
                </w:rPr>
                <w:delText xml:space="preserve">yang satu </w:delText>
              </w:r>
            </w:del>
            <w:proofErr w:type="spellStart"/>
            <w:r w:rsidRPr="005A2466">
              <w:rPr>
                <w:rFonts w:ascii="Calibri" w:hAnsi="Calibri"/>
                <w:sz w:val="20"/>
              </w:rPr>
              <w:t>gagal</w:t>
            </w:r>
            <w:proofErr w:type="spellEnd"/>
            <w:r w:rsidRPr="005A2466">
              <w:rPr>
                <w:rFonts w:ascii="Calibri" w:hAnsi="Calibri"/>
                <w:sz w:val="20"/>
              </w:rPr>
              <w:t xml:space="preserve"> </w:t>
            </w:r>
            <w:del w:id="844" w:author="OLTRE" w:date="2024-07-03T22:42:00Z">
              <w:r w:rsidRPr="005A2466">
                <w:rPr>
                  <w:rFonts w:ascii="Calibri" w:hAnsi="Calibri"/>
                  <w:sz w:val="20"/>
                </w:rPr>
                <w:delText xml:space="preserve">untuk </w:delText>
              </w:r>
            </w:del>
            <w:proofErr w:type="spellStart"/>
            <w:r w:rsidRPr="005A2466">
              <w:rPr>
                <w:rFonts w:ascii="Calibri" w:hAnsi="Calibri"/>
                <w:sz w:val="20"/>
              </w:rPr>
              <w:t>memenuhi</w:t>
            </w:r>
            <w:proofErr w:type="spellEnd"/>
            <w:r w:rsidRPr="005A2466">
              <w:rPr>
                <w:rFonts w:ascii="Calibri" w:hAnsi="Calibri"/>
                <w:sz w:val="20"/>
              </w:rPr>
              <w:t xml:space="preserve"> </w:t>
            </w:r>
            <w:proofErr w:type="spellStart"/>
            <w:r w:rsidRPr="005A2466">
              <w:rPr>
                <w:rFonts w:ascii="Calibri" w:hAnsi="Calibri"/>
                <w:sz w:val="20"/>
              </w:rPr>
              <w:t>kewajiban-kewajiban</w:t>
            </w:r>
            <w:proofErr w:type="spellEnd"/>
            <w:r w:rsidRPr="005A2466">
              <w:rPr>
                <w:rFonts w:ascii="Calibri" w:hAnsi="Calibri"/>
                <w:sz w:val="20"/>
              </w:rPr>
              <w:t xml:space="preserve"> </w:t>
            </w:r>
            <w:proofErr w:type="spellStart"/>
            <w:r w:rsidRPr="005A2466">
              <w:rPr>
                <w:rFonts w:ascii="Calibri" w:hAnsi="Calibri"/>
                <w:sz w:val="20"/>
              </w:rPr>
              <w:t>berikut</w:t>
            </w:r>
            <w:proofErr w:type="spellEnd"/>
            <w:r w:rsidRPr="005A2466">
              <w:rPr>
                <w:rFonts w:ascii="Calibri" w:hAnsi="Calibri"/>
                <w:sz w:val="20"/>
              </w:rPr>
              <w:t xml:space="preserve"> </w:t>
            </w:r>
            <w:proofErr w:type="spellStart"/>
            <w:r w:rsidRPr="005A2466">
              <w:rPr>
                <w:rFonts w:ascii="Calibri" w:hAnsi="Calibri"/>
                <w:sz w:val="20"/>
              </w:rPr>
              <w:t>ini</w:t>
            </w:r>
            <w:proofErr w:type="spellEnd"/>
            <w:r w:rsidRPr="005A2466">
              <w:rPr>
                <w:rFonts w:ascii="Calibri" w:hAnsi="Calibri"/>
                <w:sz w:val="20"/>
              </w:rPr>
              <w:t xml:space="preserve"> </w:t>
            </w:r>
            <w:proofErr w:type="spellStart"/>
            <w:r w:rsidRPr="005A2466">
              <w:rPr>
                <w:rFonts w:ascii="Calibri" w:hAnsi="Calibri"/>
                <w:sz w:val="20"/>
              </w:rPr>
              <w:t>berkenaan</w:t>
            </w:r>
            <w:proofErr w:type="spellEnd"/>
            <w:r w:rsidRPr="005A2466">
              <w:rPr>
                <w:rFonts w:ascii="Calibri" w:hAnsi="Calibri"/>
                <w:sz w:val="20"/>
              </w:rPr>
              <w:t xml:space="preserve"> </w:t>
            </w:r>
            <w:proofErr w:type="spellStart"/>
            <w:r w:rsidRPr="005A2466">
              <w:rPr>
                <w:rFonts w:ascii="Calibri" w:hAnsi="Calibri"/>
                <w:sz w:val="20"/>
              </w:rPr>
              <w:t>dengan</w:t>
            </w:r>
            <w:proofErr w:type="spellEnd"/>
            <w:r w:rsidRPr="005A2466">
              <w:rPr>
                <w:rFonts w:ascii="Calibri" w:hAnsi="Calibri"/>
                <w:sz w:val="20"/>
              </w:rPr>
              <w:t xml:space="preserve"> </w:t>
            </w:r>
            <w:del w:id="845" w:author="OLTRE" w:date="2024-07-03T22:42:00Z">
              <w:r w:rsidRPr="005A2466">
                <w:rPr>
                  <w:rFonts w:ascii="Calibri" w:hAnsi="Calibri"/>
                  <w:sz w:val="20"/>
                </w:rPr>
                <w:delText>pelaksanaan</w:delText>
              </w:r>
            </w:del>
            <w:proofErr w:type="spellStart"/>
            <w:ins w:id="846" w:author="OLTRE" w:date="2024-07-03T22:42:00Z">
              <w:r w:rsidR="00A4792B">
                <w:rPr>
                  <w:rFonts w:ascii="Calibri" w:hAnsi="Calibri"/>
                  <w:sz w:val="20"/>
                </w:rPr>
                <w:t>penyelesaian</w:t>
              </w:r>
            </w:ins>
            <w:proofErr w:type="spellEnd"/>
            <w:r w:rsidR="00A4792B" w:rsidRPr="005A2466">
              <w:rPr>
                <w:rFonts w:ascii="Calibri" w:hAnsi="Calibri"/>
                <w:sz w:val="20"/>
              </w:rPr>
              <w:t xml:space="preserve"> </w:t>
            </w:r>
            <w:proofErr w:type="spellStart"/>
            <w:r w:rsidRPr="005A2466">
              <w:rPr>
                <w:rFonts w:ascii="Calibri" w:hAnsi="Calibri"/>
                <w:sz w:val="20"/>
              </w:rPr>
              <w:t>tersebut</w:t>
            </w:r>
            <w:proofErr w:type="spellEnd"/>
            <w:r w:rsidRPr="005A2466">
              <w:rPr>
                <w:rFonts w:ascii="Calibri" w:hAnsi="Calibri"/>
                <w:sz w:val="20"/>
              </w:rPr>
              <w:t>:</w:t>
            </w:r>
          </w:p>
          <w:p w14:paraId="52CC6F25" w14:textId="77777777" w:rsidR="00A55264" w:rsidRPr="005A2466" w:rsidRDefault="00A55264" w:rsidP="00BA45BC">
            <w:pPr>
              <w:pStyle w:val="ListParagraph"/>
              <w:spacing w:after="0" w:line="240" w:lineRule="auto"/>
              <w:ind w:left="667"/>
              <w:jc w:val="both"/>
              <w:textAlignment w:val="baseline"/>
              <w:rPr>
                <w:rFonts w:ascii="Calibri" w:hAnsi="Calibri"/>
                <w:b/>
                <w:sz w:val="20"/>
              </w:rPr>
            </w:pPr>
          </w:p>
        </w:tc>
      </w:tr>
      <w:tr w:rsidR="00F115BF" w:rsidRPr="00613832" w14:paraId="5F713C56" w14:textId="77777777" w:rsidTr="00BA45BC">
        <w:trPr>
          <w:gridBefore w:val="1"/>
          <w:gridAfter w:val="1"/>
          <w:wAfter w:w="142" w:type="dxa"/>
        </w:trPr>
        <w:tc>
          <w:tcPr>
            <w:tcW w:w="4820" w:type="dxa"/>
            <w:tcMar>
              <w:top w:w="0" w:type="dxa"/>
              <w:left w:w="108" w:type="dxa"/>
              <w:bottom w:w="0" w:type="dxa"/>
              <w:right w:w="108" w:type="dxa"/>
            </w:tcMar>
            <w:hideMark/>
          </w:tcPr>
          <w:p w14:paraId="6F98F88A" w14:textId="5095742B" w:rsidR="00134E27" w:rsidRPr="005A2466" w:rsidRDefault="00134E27" w:rsidP="00BA45BC">
            <w:pPr>
              <w:pStyle w:val="ListParagraph"/>
              <w:numPr>
                <w:ilvl w:val="1"/>
                <w:numId w:val="8"/>
              </w:numPr>
              <w:tabs>
                <w:tab w:val="left" w:pos="1031"/>
              </w:tabs>
              <w:spacing w:after="0" w:line="240" w:lineRule="auto"/>
              <w:ind w:left="1019"/>
              <w:jc w:val="both"/>
              <w:textAlignment w:val="baseline"/>
              <w:rPr>
                <w:rFonts w:ascii="Calibri" w:hAnsi="Calibri"/>
                <w:color w:val="000000"/>
                <w:sz w:val="20"/>
              </w:rPr>
            </w:pPr>
            <w:r w:rsidRPr="005A2466">
              <w:rPr>
                <w:rFonts w:ascii="Calibri" w:hAnsi="Calibri"/>
                <w:color w:val="000000"/>
                <w:sz w:val="20"/>
              </w:rPr>
              <w:lastRenderedPageBreak/>
              <w:t>the Transferor shall deliver to the Company the collective Share certificates representing the First Refusal Interests and Second Sale Interests  specified by the Company, and the Transferor, the Accepting Security Holder and the Company shall take such further action as is necessary for the transfer of the First Refusal Interest or Second Sale Interest to be given effect (including executing a deed of transfer necessary for the transfer of the First Refusal Interest or Second Sale Interest);</w:t>
            </w:r>
          </w:p>
          <w:p w14:paraId="2D1C184B" w14:textId="77777777" w:rsidR="00427AC2" w:rsidRPr="005A2466" w:rsidRDefault="00427AC2" w:rsidP="005A2466">
            <w:pPr>
              <w:tabs>
                <w:tab w:val="left" w:pos="1031"/>
              </w:tabs>
              <w:spacing w:after="0" w:line="240" w:lineRule="auto"/>
              <w:jc w:val="both"/>
              <w:textAlignment w:val="baseline"/>
              <w:rPr>
                <w:rFonts w:ascii="Calibri" w:hAnsi="Calibri"/>
                <w:color w:val="000000"/>
                <w:sz w:val="20"/>
              </w:rPr>
            </w:pPr>
          </w:p>
          <w:p w14:paraId="5A83AC55" w14:textId="77777777" w:rsidR="00134E27" w:rsidRPr="005A2466" w:rsidRDefault="00134E27"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
          <w:p w14:paraId="42046C62" w14:textId="3C04C373" w:rsidR="00134E27" w:rsidRPr="005A2466" w:rsidRDefault="00134E27" w:rsidP="005A2466">
            <w:pPr>
              <w:pStyle w:val="ListParagraph"/>
              <w:numPr>
                <w:ilvl w:val="1"/>
                <w:numId w:val="152"/>
              </w:numPr>
              <w:spacing w:after="0" w:line="240" w:lineRule="auto"/>
              <w:ind w:left="889" w:hanging="283"/>
              <w:jc w:val="both"/>
              <w:rPr>
                <w:rFonts w:ascii="Calibri" w:hAnsi="Calibri"/>
                <w:color w:val="000000"/>
                <w:sz w:val="20"/>
              </w:rPr>
            </w:pP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menyerahkan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Perseroan </w:t>
            </w:r>
            <w:del w:id="847" w:author="OLTRE" w:date="2024-07-03T22:42:00Z">
              <w:r w:rsidRPr="005A2466">
                <w:rPr>
                  <w:rFonts w:ascii="Calibri" w:hAnsi="Calibri"/>
                  <w:color w:val="000000"/>
                  <w:sz w:val="20"/>
                </w:rPr>
                <w:delText>surat-surat</w:delText>
              </w:r>
            </w:del>
            <w:proofErr w:type="spellStart"/>
            <w:ins w:id="848" w:author="OLTRE" w:date="2024-07-03T22:42:00Z">
              <w:r w:rsidR="00154257">
                <w:rPr>
                  <w:rFonts w:ascii="Calibri" w:hAnsi="Calibri"/>
                  <w:color w:val="000000"/>
                  <w:sz w:val="20"/>
                </w:rPr>
                <w:t>sertifikat-sertifikat</w:t>
              </w:r>
            </w:ins>
            <w:proofErr w:type="spellEnd"/>
            <w:r w:rsidR="00154257">
              <w:rPr>
                <w:rFonts w:ascii="Calibri" w:hAnsi="Calibri"/>
                <w:color w:val="000000"/>
                <w:sz w:val="20"/>
              </w:rPr>
              <w:t xml:space="preserve"> </w:t>
            </w:r>
            <w:proofErr w:type="spellStart"/>
            <w:r w:rsidRPr="005A2466">
              <w:rPr>
                <w:rFonts w:ascii="Calibri" w:hAnsi="Calibri"/>
                <w:color w:val="000000"/>
                <w:sz w:val="20"/>
              </w:rPr>
              <w:t>kolektif</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mewakili</w:t>
            </w:r>
            <w:proofErr w:type="spellEnd"/>
            <w:r w:rsidRPr="005A2466">
              <w:rPr>
                <w:rFonts w:ascii="Calibri" w:hAnsi="Calibri"/>
                <w:color w:val="000000"/>
                <w:sz w:val="20"/>
              </w:rPr>
              <w:t xml:space="preserve"> </w:t>
            </w:r>
            <w:del w:id="849" w:author="OLTRE" w:date="2024-07-03T22:42:00Z">
              <w:r w:rsidRPr="005A2466">
                <w:rPr>
                  <w:rFonts w:ascii="Calibri" w:hAnsi="Calibri"/>
                  <w:color w:val="000000"/>
                  <w:sz w:val="20"/>
                </w:rPr>
                <w:delText>Hak Penolakan</w:delText>
              </w:r>
            </w:del>
            <w:ins w:id="850" w:author="OLTRE" w:date="2024-07-03T22:42:00Z">
              <w:r w:rsidR="00BE2732">
                <w:rPr>
                  <w:rFonts w:ascii="Calibri" w:hAnsi="Calibri"/>
                  <w:color w:val="000000"/>
                  <w:sz w:val="20"/>
                </w:rPr>
                <w:t xml:space="preserve">Saham </w:t>
              </w:r>
              <w:proofErr w:type="spellStart"/>
              <w:r w:rsidR="00BE2732">
                <w:rPr>
                  <w:rFonts w:ascii="Calibri" w:hAnsi="Calibri"/>
                  <w:color w:val="000000"/>
                  <w:sz w:val="20"/>
                </w:rPr>
                <w:t>Penawaran</w:t>
              </w:r>
            </w:ins>
            <w:proofErr w:type="spellEnd"/>
            <w:r w:rsidR="00BE2732">
              <w:rPr>
                <w:rFonts w:ascii="Calibri" w:hAnsi="Calibri"/>
                <w:color w:val="000000"/>
                <w:sz w:val="20"/>
              </w:rPr>
              <w:t xml:space="preserve"> </w:t>
            </w:r>
            <w:proofErr w:type="spellStart"/>
            <w:r w:rsidR="00BE2732">
              <w:rPr>
                <w:rFonts w:ascii="Calibri" w:hAnsi="Calibri"/>
                <w:color w:val="000000"/>
                <w:sz w:val="20"/>
              </w:rPr>
              <w:t>Pertama</w:t>
            </w:r>
            <w:proofErr w:type="spellEnd"/>
            <w:r w:rsidR="0063272D">
              <w:rPr>
                <w:rFonts w:ascii="Calibri" w:hAnsi="Calibri"/>
                <w:color w:val="000000"/>
                <w:sz w:val="20"/>
              </w:rPr>
              <w:t xml:space="preserve"> </w:t>
            </w:r>
            <w:r w:rsidRPr="005A2466">
              <w:rPr>
                <w:rFonts w:ascii="Calibri" w:hAnsi="Calibri"/>
                <w:color w:val="000000"/>
                <w:sz w:val="20"/>
              </w:rPr>
              <w:t xml:space="preserve">dan </w:t>
            </w:r>
            <w:del w:id="851" w:author="OLTRE" w:date="2024-07-03T22:42:00Z">
              <w:r w:rsidRPr="005A2466">
                <w:rPr>
                  <w:rFonts w:ascii="Calibri" w:hAnsi="Calibri"/>
                  <w:color w:val="000000"/>
                  <w:sz w:val="20"/>
                </w:rPr>
                <w:delText>Hak Penjualan</w:delText>
              </w:r>
            </w:del>
            <w:ins w:id="852" w:author="OLTRE" w:date="2024-07-03T22:42:00Z">
              <w:r w:rsidR="007C3F7C">
                <w:rPr>
                  <w:rFonts w:ascii="Calibri" w:hAnsi="Calibri"/>
                  <w:color w:val="000000"/>
                  <w:sz w:val="20"/>
                </w:rPr>
                <w:t>Saham</w:t>
              </w:r>
              <w:r w:rsidR="007C3F7C" w:rsidRPr="005A2466">
                <w:rPr>
                  <w:rFonts w:ascii="Calibri" w:hAnsi="Calibri"/>
                  <w:color w:val="000000"/>
                  <w:sz w:val="20"/>
                </w:rPr>
                <w:t xml:space="preserve"> </w:t>
              </w:r>
              <w:proofErr w:type="spellStart"/>
              <w:r w:rsidR="004E2B95">
                <w:rPr>
                  <w:rFonts w:ascii="Calibri" w:hAnsi="Calibri"/>
                  <w:sz w:val="20"/>
                </w:rPr>
                <w:t>Penawaran</w:t>
              </w:r>
            </w:ins>
            <w:proofErr w:type="spellEnd"/>
            <w:r w:rsidR="004E2B95" w:rsidRPr="005A2466" w:rsidDel="004E2B95">
              <w:rPr>
                <w:rFonts w:ascii="Calibri" w:hAnsi="Calibri"/>
                <w:color w:val="000000"/>
                <w:sz w:val="20"/>
              </w:rPr>
              <w:t xml:space="preserve"> </w:t>
            </w:r>
            <w:proofErr w:type="spellStart"/>
            <w:r w:rsidRPr="005A2466">
              <w:rPr>
                <w:rFonts w:ascii="Calibri" w:hAnsi="Calibri"/>
                <w:color w:val="000000"/>
                <w:sz w:val="20"/>
              </w:rPr>
              <w:t>Kedua</w:t>
            </w:r>
            <w:proofErr w:type="spellEnd"/>
            <w:r w:rsidRPr="005A2466">
              <w:rPr>
                <w:rFonts w:ascii="Calibri" w:hAnsi="Calibri"/>
                <w:color w:val="000000"/>
                <w:sz w:val="20"/>
              </w:rPr>
              <w:t xml:space="preserve"> yang </w:t>
            </w:r>
            <w:del w:id="853" w:author="OLTRE" w:date="2024-07-03T22:42:00Z">
              <w:r w:rsidRPr="005A2466">
                <w:rPr>
                  <w:rFonts w:ascii="Calibri" w:hAnsi="Calibri"/>
                  <w:color w:val="000000"/>
                  <w:sz w:val="20"/>
                </w:rPr>
                <w:delText>ditentukan</w:delText>
              </w:r>
            </w:del>
            <w:proofErr w:type="spellStart"/>
            <w:ins w:id="854" w:author="OLTRE" w:date="2024-07-03T22:42:00Z">
              <w:r w:rsidR="00DB3896">
                <w:rPr>
                  <w:rFonts w:ascii="Calibri" w:hAnsi="Calibri"/>
                  <w:color w:val="000000"/>
                  <w:sz w:val="20"/>
                </w:rPr>
                <w:t>diterbitkan</w:t>
              </w:r>
            </w:ins>
            <w:proofErr w:type="spellEnd"/>
            <w:r w:rsidR="00DB3896">
              <w:rPr>
                <w:rFonts w:ascii="Calibri" w:hAnsi="Calibri"/>
                <w:color w:val="000000"/>
                <w:sz w:val="20"/>
              </w:rPr>
              <w:t xml:space="preserve"> </w:t>
            </w:r>
            <w:r w:rsidRPr="005A2466">
              <w:rPr>
                <w:rFonts w:ascii="Calibri" w:hAnsi="Calibri"/>
                <w:color w:val="000000"/>
                <w:sz w:val="20"/>
              </w:rPr>
              <w:t>oleh Perseroan</w:t>
            </w:r>
            <w:ins w:id="855" w:author="OLTRE" w:date="2024-07-03T22:42:00Z">
              <w:r w:rsidR="00DB3896">
                <w:rPr>
                  <w:rFonts w:ascii="Calibri" w:hAnsi="Calibri"/>
                  <w:color w:val="000000"/>
                  <w:sz w:val="20"/>
                </w:rPr>
                <w:t>,</w:t>
              </w:r>
            </w:ins>
            <w:r w:rsidRPr="005A2466">
              <w:rPr>
                <w:rFonts w:ascii="Calibri" w:hAnsi="Calibri"/>
                <w:color w:val="000000"/>
                <w:sz w:val="20"/>
              </w:rPr>
              <w:t xml:space="preserve"> dan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dan Perseroan </w:t>
            </w:r>
            <w:proofErr w:type="spellStart"/>
            <w:r w:rsidRPr="005A2466">
              <w:rPr>
                <w:rFonts w:ascii="Calibri" w:hAnsi="Calibri"/>
                <w:color w:val="000000"/>
                <w:sz w:val="20"/>
              </w:rPr>
              <w:t>mengambil</w:t>
            </w:r>
            <w:proofErr w:type="spellEnd"/>
            <w:r w:rsidRPr="005A2466">
              <w:rPr>
                <w:rFonts w:ascii="Calibri" w:hAnsi="Calibri"/>
                <w:color w:val="000000"/>
                <w:sz w:val="20"/>
              </w:rPr>
              <w:t xml:space="preserve"> </w:t>
            </w:r>
            <w:proofErr w:type="spellStart"/>
            <w:r w:rsidRPr="005A2466">
              <w:rPr>
                <w:rFonts w:ascii="Calibri" w:hAnsi="Calibri"/>
                <w:color w:val="000000"/>
                <w:sz w:val="20"/>
              </w:rPr>
              <w:t>tindakan</w:t>
            </w:r>
            <w:proofErr w:type="spellEnd"/>
            <w:r w:rsidRPr="005A2466">
              <w:rPr>
                <w:rFonts w:ascii="Calibri" w:hAnsi="Calibri"/>
                <w:color w:val="000000"/>
                <w:sz w:val="20"/>
              </w:rPr>
              <w:t xml:space="preserve"> </w:t>
            </w:r>
            <w:proofErr w:type="spellStart"/>
            <w:r w:rsidRPr="005A2466">
              <w:rPr>
                <w:rFonts w:ascii="Calibri" w:hAnsi="Calibri"/>
                <w:color w:val="000000"/>
                <w:sz w:val="20"/>
              </w:rPr>
              <w:t>selanjutnya</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diperlukan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00DB3896">
              <w:rPr>
                <w:rFonts w:ascii="Calibri" w:hAnsi="Calibri"/>
                <w:color w:val="000000"/>
                <w:sz w:val="20"/>
              </w:rPr>
              <w:t xml:space="preserve"> </w:t>
            </w:r>
            <w:proofErr w:type="spellStart"/>
            <w:ins w:id="856" w:author="OLTRE" w:date="2024-07-03T22:42:00Z">
              <w:r w:rsidR="00DB3896">
                <w:rPr>
                  <w:rFonts w:ascii="Calibri" w:hAnsi="Calibri"/>
                  <w:color w:val="000000"/>
                  <w:sz w:val="20"/>
                </w:rPr>
                <w:t>memberlakukan</w:t>
              </w:r>
              <w:proofErr w:type="spellEnd"/>
              <w:r w:rsidRPr="005A2466">
                <w:rPr>
                  <w:rFonts w:ascii="Calibri" w:hAnsi="Calibri"/>
                  <w:color w:val="000000"/>
                  <w:sz w:val="20"/>
                </w:rPr>
                <w:t xml:space="preserve"> </w:t>
              </w:r>
            </w:ins>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del w:id="857" w:author="OLTRE" w:date="2024-07-03T22:42:00Z">
              <w:r w:rsidRPr="005A2466">
                <w:rPr>
                  <w:rFonts w:ascii="Calibri" w:hAnsi="Calibri"/>
                  <w:color w:val="000000"/>
                  <w:sz w:val="20"/>
                </w:rPr>
                <w:delText>yang sepatutnya dari Hak Penolakan</w:delText>
              </w:r>
            </w:del>
            <w:ins w:id="858" w:author="OLTRE" w:date="2024-07-03T22:42:00Z">
              <w:r w:rsidR="00AE26F3">
                <w:rPr>
                  <w:rFonts w:ascii="Calibri" w:hAnsi="Calibri"/>
                  <w:color w:val="000000"/>
                  <w:sz w:val="20"/>
                </w:rPr>
                <w:t xml:space="preserve">Saham </w:t>
              </w:r>
              <w:proofErr w:type="spellStart"/>
              <w:r w:rsidR="00AE26F3">
                <w:rPr>
                  <w:rFonts w:ascii="Calibri" w:hAnsi="Calibri"/>
                  <w:color w:val="000000"/>
                  <w:sz w:val="20"/>
                </w:rPr>
                <w:t>Penawaran</w:t>
              </w:r>
            </w:ins>
            <w:proofErr w:type="spellEnd"/>
            <w:r w:rsidR="00AE26F3">
              <w:rPr>
                <w:rFonts w:ascii="Calibri" w:hAnsi="Calibri"/>
                <w:color w:val="000000"/>
                <w:sz w:val="20"/>
              </w:rPr>
              <w:t xml:space="preserve"> </w:t>
            </w:r>
            <w:proofErr w:type="spellStart"/>
            <w:r w:rsidR="00AE26F3">
              <w:rPr>
                <w:rFonts w:ascii="Calibri" w:hAnsi="Calibri"/>
                <w:color w:val="000000"/>
                <w:sz w:val="20"/>
              </w:rPr>
              <w:t>Pertama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del w:id="859" w:author="OLTRE" w:date="2024-07-03T22:42:00Z">
              <w:r w:rsidRPr="005A2466">
                <w:rPr>
                  <w:rFonts w:ascii="Calibri" w:hAnsi="Calibri"/>
                  <w:color w:val="000000"/>
                  <w:sz w:val="20"/>
                </w:rPr>
                <w:delText>Hak Penjualan</w:delText>
              </w:r>
            </w:del>
            <w:ins w:id="860" w:author="OLTRE" w:date="2024-07-03T22:42:00Z">
              <w:r w:rsidR="007C3F7C">
                <w:rPr>
                  <w:rFonts w:ascii="Calibri" w:hAnsi="Calibri"/>
                  <w:color w:val="000000"/>
                  <w:sz w:val="20"/>
                </w:rPr>
                <w:t>Saham</w:t>
              </w:r>
              <w:r w:rsidR="007C3F7C" w:rsidRPr="005A2466">
                <w:rPr>
                  <w:rFonts w:ascii="Calibri" w:hAnsi="Calibri"/>
                  <w:color w:val="000000"/>
                  <w:sz w:val="20"/>
                </w:rPr>
                <w:t xml:space="preserve"> </w:t>
              </w:r>
              <w:proofErr w:type="spellStart"/>
              <w:r w:rsidR="004E2B95">
                <w:rPr>
                  <w:rFonts w:ascii="Calibri" w:hAnsi="Calibri"/>
                  <w:sz w:val="20"/>
                </w:rPr>
                <w:t>Penawaran</w:t>
              </w:r>
            </w:ins>
            <w:proofErr w:type="spellEnd"/>
            <w:r w:rsidR="004E2B95" w:rsidRPr="005A2466" w:rsidDel="004E2B95">
              <w:rPr>
                <w:rFonts w:ascii="Calibri" w:hAnsi="Calibri"/>
                <w:color w:val="000000"/>
                <w:sz w:val="20"/>
              </w:rPr>
              <w:t xml:space="preserve"> </w:t>
            </w:r>
            <w:proofErr w:type="spellStart"/>
            <w:r w:rsidRPr="005A2466">
              <w:rPr>
                <w:rFonts w:ascii="Calibri" w:hAnsi="Calibri"/>
                <w:color w:val="000000"/>
                <w:sz w:val="20"/>
              </w:rPr>
              <w:t>Kedua</w:t>
            </w:r>
            <w:proofErr w:type="spellEnd"/>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menandatangani</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akta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diperlukan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lastRenderedPageBreak/>
              <w:t>pengalihan</w:t>
            </w:r>
            <w:proofErr w:type="spellEnd"/>
            <w:r w:rsidRPr="005A2466">
              <w:rPr>
                <w:rFonts w:ascii="Calibri" w:hAnsi="Calibri"/>
                <w:color w:val="000000"/>
                <w:sz w:val="20"/>
              </w:rPr>
              <w:t xml:space="preserve"> </w:t>
            </w:r>
            <w:r w:rsidR="00AE26F3">
              <w:rPr>
                <w:rFonts w:ascii="Calibri" w:hAnsi="Calibri"/>
                <w:color w:val="000000"/>
                <w:sz w:val="20"/>
              </w:rPr>
              <w:t xml:space="preserve">Saham </w:t>
            </w:r>
            <w:del w:id="861" w:author="OLTRE" w:date="2024-07-03T22:42:00Z">
              <w:r w:rsidRPr="005A2466">
                <w:rPr>
                  <w:rFonts w:ascii="Calibri" w:hAnsi="Calibri"/>
                  <w:color w:val="000000"/>
                  <w:sz w:val="20"/>
                </w:rPr>
                <w:delText>Penolakan</w:delText>
              </w:r>
            </w:del>
            <w:proofErr w:type="spellStart"/>
            <w:ins w:id="862" w:author="OLTRE" w:date="2024-07-03T22:42:00Z">
              <w:r w:rsidR="00AE26F3">
                <w:rPr>
                  <w:rFonts w:ascii="Calibri" w:hAnsi="Calibri"/>
                  <w:color w:val="000000"/>
                  <w:sz w:val="20"/>
                </w:rPr>
                <w:t>Penawaran</w:t>
              </w:r>
            </w:ins>
            <w:proofErr w:type="spellEnd"/>
            <w:r w:rsidR="00AE26F3">
              <w:rPr>
                <w:rFonts w:ascii="Calibri" w:hAnsi="Calibri"/>
                <w:color w:val="000000"/>
                <w:sz w:val="20"/>
              </w:rPr>
              <w:t xml:space="preserve"> </w:t>
            </w:r>
            <w:proofErr w:type="spellStart"/>
            <w:r w:rsidR="00AE26F3">
              <w:rPr>
                <w:rFonts w:ascii="Calibri" w:hAnsi="Calibri"/>
                <w:color w:val="000000"/>
                <w:sz w:val="20"/>
              </w:rPr>
              <w:t>Pertama</w:t>
            </w:r>
            <w:proofErr w:type="spellEnd"/>
            <w:r w:rsidR="00AE26F3">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del w:id="863" w:author="OLTRE" w:date="2024-07-03T22:42:00Z">
              <w:r w:rsidRPr="005A2466">
                <w:rPr>
                  <w:rFonts w:ascii="Calibri" w:hAnsi="Calibri"/>
                  <w:color w:val="000000"/>
                  <w:sz w:val="20"/>
                </w:rPr>
                <w:delText>Hak Penjualan</w:delText>
              </w:r>
            </w:del>
            <w:ins w:id="864" w:author="OLTRE" w:date="2024-07-03T22:42:00Z">
              <w:r w:rsidR="007C3F7C">
                <w:rPr>
                  <w:rFonts w:ascii="Calibri" w:hAnsi="Calibri"/>
                  <w:color w:val="000000"/>
                  <w:sz w:val="20"/>
                </w:rPr>
                <w:t>Saham</w:t>
              </w:r>
              <w:r w:rsidR="007C3F7C" w:rsidRPr="005A2466">
                <w:rPr>
                  <w:rFonts w:ascii="Calibri" w:hAnsi="Calibri"/>
                  <w:color w:val="000000"/>
                  <w:sz w:val="20"/>
                </w:rPr>
                <w:t xml:space="preserve"> </w:t>
              </w:r>
              <w:proofErr w:type="spellStart"/>
              <w:r w:rsidR="004E2B95">
                <w:rPr>
                  <w:rFonts w:ascii="Calibri" w:hAnsi="Calibri"/>
                  <w:sz w:val="20"/>
                </w:rPr>
                <w:t>Penawaran</w:t>
              </w:r>
            </w:ins>
            <w:proofErr w:type="spellEnd"/>
            <w:r w:rsidR="004E2B95" w:rsidRPr="005A2466" w:rsidDel="004E2B95">
              <w:rPr>
                <w:rFonts w:ascii="Calibri" w:hAnsi="Calibri"/>
                <w:color w:val="000000"/>
                <w:sz w:val="20"/>
              </w:rPr>
              <w:t xml:space="preserve"> </w:t>
            </w:r>
            <w:proofErr w:type="spellStart"/>
            <w:r w:rsidRPr="005A2466">
              <w:rPr>
                <w:rFonts w:ascii="Calibri" w:hAnsi="Calibri"/>
                <w:color w:val="000000"/>
                <w:sz w:val="20"/>
              </w:rPr>
              <w:t>Kedua</w:t>
            </w:r>
            <w:proofErr w:type="spellEnd"/>
            <w:r w:rsidRPr="005A2466">
              <w:rPr>
                <w:rFonts w:ascii="Calibri" w:hAnsi="Calibri"/>
                <w:color w:val="000000"/>
                <w:sz w:val="20"/>
              </w:rPr>
              <w:t>);</w:t>
            </w:r>
          </w:p>
          <w:p w14:paraId="3E18C48F" w14:textId="77777777" w:rsidR="00427AC2" w:rsidRPr="005A2466" w:rsidRDefault="00427AC2" w:rsidP="005A2466">
            <w:pPr>
              <w:pStyle w:val="ListParagraph"/>
              <w:spacing w:after="0" w:line="240" w:lineRule="auto"/>
              <w:ind w:left="1500"/>
              <w:jc w:val="both"/>
              <w:rPr>
                <w:rFonts w:ascii="Calibri" w:hAnsi="Calibri"/>
                <w:color w:val="000000"/>
                <w:sz w:val="20"/>
              </w:rPr>
            </w:pPr>
          </w:p>
          <w:p w14:paraId="08772FCB" w14:textId="77777777" w:rsidR="00A55264" w:rsidRPr="005A2466" w:rsidRDefault="00A55264" w:rsidP="005A2466">
            <w:pPr>
              <w:spacing w:after="0" w:line="240" w:lineRule="auto"/>
              <w:ind w:left="1029" w:hanging="425"/>
              <w:contextualSpacing/>
              <w:jc w:val="both"/>
              <w:rPr>
                <w:rFonts w:ascii="Calibri" w:hAnsi="Calibri"/>
                <w:sz w:val="20"/>
              </w:rPr>
            </w:pPr>
          </w:p>
        </w:tc>
      </w:tr>
      <w:tr w:rsidR="00F115BF" w:rsidRPr="00613832" w14:paraId="3BADD6B2" w14:textId="77777777" w:rsidTr="00BA45BC">
        <w:trPr>
          <w:gridBefore w:val="1"/>
          <w:gridAfter w:val="1"/>
          <w:wAfter w:w="142" w:type="dxa"/>
        </w:trPr>
        <w:tc>
          <w:tcPr>
            <w:tcW w:w="4820" w:type="dxa"/>
            <w:tcMar>
              <w:top w:w="0" w:type="dxa"/>
              <w:left w:w="108" w:type="dxa"/>
              <w:bottom w:w="0" w:type="dxa"/>
              <w:right w:w="108" w:type="dxa"/>
            </w:tcMar>
            <w:hideMark/>
          </w:tcPr>
          <w:p w14:paraId="162494EC" w14:textId="0C6B8081" w:rsidR="00A97282" w:rsidRPr="005A2466" w:rsidRDefault="00F2787A" w:rsidP="00BA45BC">
            <w:pPr>
              <w:pStyle w:val="ListParagraph"/>
              <w:numPr>
                <w:ilvl w:val="1"/>
                <w:numId w:val="8"/>
              </w:numPr>
              <w:tabs>
                <w:tab w:val="left" w:pos="1031"/>
              </w:tabs>
              <w:spacing w:after="0" w:line="240" w:lineRule="auto"/>
              <w:ind w:left="1019"/>
              <w:jc w:val="both"/>
              <w:textAlignment w:val="baseline"/>
              <w:rPr>
                <w:rFonts w:ascii="Calibri" w:hAnsi="Calibri"/>
                <w:color w:val="000000"/>
                <w:sz w:val="20"/>
              </w:rPr>
            </w:pPr>
            <w:r w:rsidRPr="005A2466">
              <w:rPr>
                <w:rFonts w:ascii="Calibri" w:hAnsi="Calibri"/>
                <w:color w:val="000000"/>
                <w:sz w:val="20"/>
              </w:rPr>
              <w:lastRenderedPageBreak/>
              <w:t>t</w:t>
            </w:r>
            <w:r w:rsidR="00134E27" w:rsidRPr="005A2466">
              <w:rPr>
                <w:rFonts w:ascii="Calibri" w:hAnsi="Calibri"/>
                <w:color w:val="000000"/>
                <w:sz w:val="20"/>
              </w:rPr>
              <w:t xml:space="preserve">he Accepting Security Holder shall execute deeds of transfer necessary for the transfer of the First Refusal Interest and/or Second Sale Interest and remit the purchase price for the First Refusal Interest and/or Second Sale Interest, deducting any withholdings required by applicable law, to such bank account as designated by the Transferor in a written notice given </w:t>
            </w:r>
            <w:r w:rsidR="00A218FD" w:rsidRPr="005A2466">
              <w:rPr>
                <w:rFonts w:ascii="Calibri" w:hAnsi="Calibri"/>
                <w:color w:val="000000"/>
                <w:sz w:val="20"/>
              </w:rPr>
              <w:t xml:space="preserve">no later than </w:t>
            </w:r>
            <w:r w:rsidR="00134E27" w:rsidRPr="005A2466">
              <w:rPr>
                <w:rFonts w:ascii="Calibri" w:hAnsi="Calibri"/>
                <w:color w:val="000000"/>
                <w:sz w:val="20"/>
              </w:rPr>
              <w:t>10 (ten)</w:t>
            </w:r>
            <w:r w:rsidR="00134E27" w:rsidRPr="00613832">
              <w:rPr>
                <w:rFonts w:ascii="Calibri" w:eastAsia="Times New Roman" w:hAnsi="Calibri" w:cs="Calibri"/>
                <w:color w:val="000000"/>
                <w:sz w:val="20"/>
                <w:szCs w:val="20"/>
                <w:lang w:eastAsia="en-ID"/>
              </w:rPr>
              <w:t> </w:t>
            </w:r>
            <w:r w:rsidR="00134E27" w:rsidRPr="005A2466">
              <w:rPr>
                <w:rFonts w:ascii="Calibri" w:hAnsi="Calibri"/>
                <w:color w:val="000000"/>
                <w:sz w:val="20"/>
              </w:rPr>
              <w:t xml:space="preserve"> days prior to the completion date by wire transfer of immediately available funds, and the Company shall deliver to the Transferor a receipt for such collective Share </w:t>
            </w:r>
            <w:del w:id="865" w:author="OLTRE" w:date="2024-07-03T22:42:00Z">
              <w:r w:rsidR="00134E27" w:rsidRPr="005A2466">
                <w:rPr>
                  <w:rFonts w:ascii="Calibri" w:hAnsi="Calibri"/>
                  <w:color w:val="000000"/>
                  <w:sz w:val="20"/>
                </w:rPr>
                <w:delText>Certificates</w:delText>
              </w:r>
            </w:del>
            <w:ins w:id="866" w:author="OLTRE" w:date="2024-07-03T22:42:00Z">
              <w:r w:rsidR="00CA4C75">
                <w:rPr>
                  <w:rFonts w:ascii="Calibri" w:hAnsi="Calibri"/>
                  <w:color w:val="000000"/>
                  <w:sz w:val="20"/>
                </w:rPr>
                <w:t>c</w:t>
              </w:r>
              <w:r w:rsidR="00134E27" w:rsidRPr="005A2466">
                <w:rPr>
                  <w:rFonts w:ascii="Calibri" w:hAnsi="Calibri"/>
                  <w:color w:val="000000"/>
                  <w:sz w:val="20"/>
                </w:rPr>
                <w:t>ertificates</w:t>
              </w:r>
            </w:ins>
            <w:r w:rsidR="00134E27" w:rsidRPr="005A2466">
              <w:rPr>
                <w:rFonts w:ascii="Calibri" w:hAnsi="Calibri"/>
                <w:color w:val="000000"/>
                <w:sz w:val="20"/>
              </w:rPr>
              <w:t xml:space="preserve"> and/or </w:t>
            </w:r>
            <w:del w:id="867" w:author="OLTRE" w:date="2024-07-03T22:42:00Z">
              <w:r w:rsidR="00134E27" w:rsidRPr="005A2466">
                <w:rPr>
                  <w:rFonts w:ascii="Calibri" w:hAnsi="Calibri"/>
                  <w:color w:val="000000"/>
                  <w:sz w:val="20"/>
                </w:rPr>
                <w:delText>Convertible Loan</w:delText>
              </w:r>
            </w:del>
            <w:ins w:id="868" w:author="OLTRE" w:date="2024-07-03T22:42:00Z">
              <w:r w:rsidR="001579AD">
                <w:rPr>
                  <w:rFonts w:ascii="Calibri" w:hAnsi="Calibri"/>
                  <w:color w:val="000000"/>
                  <w:sz w:val="20"/>
                </w:rPr>
                <w:t>c</w:t>
              </w:r>
              <w:r w:rsidR="00134E27" w:rsidRPr="005A2466">
                <w:rPr>
                  <w:rFonts w:ascii="Calibri" w:hAnsi="Calibri"/>
                  <w:color w:val="000000"/>
                  <w:sz w:val="20"/>
                </w:rPr>
                <w:t xml:space="preserve">onvertible </w:t>
              </w:r>
              <w:r w:rsidR="001579AD">
                <w:rPr>
                  <w:rFonts w:ascii="Calibri" w:hAnsi="Calibri"/>
                  <w:color w:val="000000"/>
                  <w:sz w:val="20"/>
                </w:rPr>
                <w:t>l</w:t>
              </w:r>
              <w:r w:rsidR="00134E27" w:rsidRPr="005A2466">
                <w:rPr>
                  <w:rFonts w:ascii="Calibri" w:hAnsi="Calibri"/>
                  <w:color w:val="000000"/>
                  <w:sz w:val="20"/>
                </w:rPr>
                <w:t>oan</w:t>
              </w:r>
            </w:ins>
            <w:r w:rsidR="00134E27" w:rsidRPr="005A2466">
              <w:rPr>
                <w:rFonts w:ascii="Calibri" w:hAnsi="Calibri"/>
                <w:color w:val="000000"/>
                <w:sz w:val="20"/>
              </w:rPr>
              <w:t xml:space="preserve"> certificates representing the First Refusal Interest and/or Second Sale Interest accepted by the Accepting Security Holder</w:t>
            </w:r>
            <w:r w:rsidR="00A218FD" w:rsidRPr="005A2466">
              <w:rPr>
                <w:rFonts w:ascii="Calibri" w:hAnsi="Calibri"/>
                <w:color w:val="000000"/>
                <w:sz w:val="20"/>
              </w:rPr>
              <w:t>; and</w:t>
            </w:r>
          </w:p>
          <w:p w14:paraId="175BE98F" w14:textId="77777777" w:rsidR="00CC5526" w:rsidRPr="005A2466" w:rsidRDefault="00CC5526" w:rsidP="005A2466">
            <w:pPr>
              <w:tabs>
                <w:tab w:val="left" w:pos="1165"/>
              </w:tabs>
              <w:spacing w:after="0" w:line="240" w:lineRule="auto"/>
              <w:ind w:left="1165" w:hanging="283"/>
              <w:contextualSpacing/>
              <w:jc w:val="both"/>
              <w:textAlignment w:val="baseline"/>
              <w:rPr>
                <w:rFonts w:ascii="Calibri" w:hAnsi="Calibri"/>
                <w:color w:val="000000"/>
                <w:sz w:val="20"/>
              </w:rPr>
            </w:pPr>
          </w:p>
          <w:p w14:paraId="119509E4" w14:textId="77777777" w:rsidR="00CC5526" w:rsidRPr="005A2466" w:rsidRDefault="00CC5526" w:rsidP="005A2466">
            <w:pPr>
              <w:tabs>
                <w:tab w:val="left" w:pos="1165"/>
              </w:tabs>
              <w:spacing w:after="0" w:line="240" w:lineRule="auto"/>
              <w:ind w:left="1165" w:hanging="283"/>
              <w:contextualSpacing/>
              <w:jc w:val="both"/>
              <w:textAlignment w:val="baseline"/>
              <w:rPr>
                <w:ins w:id="869" w:author="OLTRE" w:date="2024-07-03T22:42:00Z"/>
                <w:rFonts w:ascii="Calibri" w:hAnsi="Calibri"/>
                <w:color w:val="000000"/>
                <w:sz w:val="20"/>
              </w:rPr>
            </w:pPr>
          </w:p>
          <w:p w14:paraId="1B9B8169" w14:textId="77777777" w:rsidR="00A55264" w:rsidRDefault="00A55264" w:rsidP="006719FF">
            <w:pPr>
              <w:tabs>
                <w:tab w:val="left" w:pos="1165"/>
              </w:tabs>
              <w:spacing w:after="0" w:line="240" w:lineRule="auto"/>
              <w:contextualSpacing/>
              <w:jc w:val="both"/>
              <w:textAlignment w:val="baseline"/>
              <w:rPr>
                <w:ins w:id="870" w:author="OLTRE" w:date="2024-07-03T22:42:00Z"/>
                <w:rFonts w:ascii="Calibri" w:hAnsi="Calibri"/>
                <w:color w:val="000000"/>
                <w:sz w:val="20"/>
              </w:rPr>
            </w:pPr>
          </w:p>
          <w:p w14:paraId="1F46083F" w14:textId="77777777" w:rsidR="00CA4C75" w:rsidRDefault="00CA4C75" w:rsidP="006719FF">
            <w:pPr>
              <w:tabs>
                <w:tab w:val="left" w:pos="1165"/>
              </w:tabs>
              <w:spacing w:after="0" w:line="240" w:lineRule="auto"/>
              <w:contextualSpacing/>
              <w:jc w:val="both"/>
              <w:textAlignment w:val="baseline"/>
              <w:rPr>
                <w:ins w:id="871" w:author="OLTRE" w:date="2024-07-03T22:42:00Z"/>
                <w:rFonts w:ascii="Calibri" w:hAnsi="Calibri"/>
                <w:color w:val="000000"/>
                <w:sz w:val="20"/>
              </w:rPr>
            </w:pPr>
          </w:p>
          <w:p w14:paraId="76031636" w14:textId="77777777" w:rsidR="00CA4C75" w:rsidRDefault="00CA4C75" w:rsidP="006719FF">
            <w:pPr>
              <w:tabs>
                <w:tab w:val="left" w:pos="1165"/>
              </w:tabs>
              <w:spacing w:after="0" w:line="240" w:lineRule="auto"/>
              <w:contextualSpacing/>
              <w:jc w:val="both"/>
              <w:textAlignment w:val="baseline"/>
              <w:rPr>
                <w:rFonts w:ascii="Calibri" w:hAnsi="Calibri"/>
                <w:color w:val="000000"/>
                <w:sz w:val="20"/>
              </w:rPr>
              <w:pPrChange w:id="872" w:author="OLTRE" w:date="2024-07-03T22:42:00Z">
                <w:pPr>
                  <w:tabs>
                    <w:tab w:val="left" w:pos="1165"/>
                  </w:tabs>
                  <w:spacing w:after="0" w:line="240" w:lineRule="auto"/>
                  <w:ind w:left="1165" w:hanging="283"/>
                  <w:contextualSpacing/>
                  <w:jc w:val="both"/>
                  <w:textAlignment w:val="baseline"/>
                </w:pPr>
              </w:pPrChange>
            </w:pPr>
          </w:p>
          <w:p w14:paraId="56251D14" w14:textId="77777777" w:rsidR="00CA4C75" w:rsidRDefault="00CA4C75" w:rsidP="006719FF">
            <w:pPr>
              <w:tabs>
                <w:tab w:val="left" w:pos="1165"/>
              </w:tabs>
              <w:spacing w:after="0" w:line="240" w:lineRule="auto"/>
              <w:contextualSpacing/>
              <w:jc w:val="both"/>
              <w:textAlignment w:val="baseline"/>
              <w:rPr>
                <w:rFonts w:ascii="Calibri" w:hAnsi="Calibri"/>
                <w:color w:val="000000"/>
                <w:sz w:val="20"/>
              </w:rPr>
            </w:pPr>
          </w:p>
          <w:p w14:paraId="073B2F54" w14:textId="77777777" w:rsidR="006719FF" w:rsidRPr="005A2466" w:rsidRDefault="006719FF" w:rsidP="005A2466">
            <w:pPr>
              <w:tabs>
                <w:tab w:val="left" w:pos="1165"/>
              </w:tabs>
              <w:spacing w:after="0" w:line="240" w:lineRule="auto"/>
              <w:contextualSpacing/>
              <w:jc w:val="both"/>
              <w:textAlignment w:val="baseline"/>
              <w:rPr>
                <w:rFonts w:ascii="Calibri" w:hAnsi="Calibri"/>
                <w:color w:val="000000"/>
                <w:sz w:val="20"/>
              </w:rPr>
            </w:pPr>
          </w:p>
          <w:p w14:paraId="0E1876DD" w14:textId="348FB831" w:rsidR="00E218F3" w:rsidRPr="004E5CBB" w:rsidRDefault="00134E27" w:rsidP="00023F43">
            <w:pPr>
              <w:pStyle w:val="ListParagraph"/>
              <w:numPr>
                <w:ilvl w:val="1"/>
                <w:numId w:val="8"/>
              </w:numPr>
              <w:tabs>
                <w:tab w:val="left" w:pos="1031"/>
              </w:tabs>
              <w:spacing w:after="0" w:line="240" w:lineRule="auto"/>
              <w:ind w:left="1019"/>
              <w:jc w:val="both"/>
              <w:textAlignment w:val="baseline"/>
              <w:rPr>
                <w:rFonts w:ascii="Calibri" w:hAnsi="Calibri"/>
                <w:color w:val="000000"/>
                <w:sz w:val="20"/>
              </w:rPr>
            </w:pPr>
            <w:r w:rsidRPr="005A2466">
              <w:rPr>
                <w:rFonts w:ascii="Calibri" w:hAnsi="Calibri"/>
                <w:color w:val="000000"/>
                <w:sz w:val="20"/>
              </w:rPr>
              <w:t xml:space="preserve">The Company shall deliver to the Accepting Security Holder new Share </w:t>
            </w:r>
            <w:del w:id="873" w:author="OLTRE" w:date="2024-07-03T22:42:00Z">
              <w:r w:rsidRPr="005A2466">
                <w:rPr>
                  <w:rFonts w:ascii="Calibri" w:hAnsi="Calibri"/>
                  <w:color w:val="000000"/>
                  <w:sz w:val="20"/>
                </w:rPr>
                <w:delText>Certificates</w:delText>
              </w:r>
            </w:del>
            <w:ins w:id="874" w:author="OLTRE" w:date="2024-07-03T22:42:00Z">
              <w:r w:rsidR="00963189">
                <w:rPr>
                  <w:rFonts w:ascii="Calibri" w:hAnsi="Calibri"/>
                  <w:color w:val="000000"/>
                  <w:sz w:val="20"/>
                </w:rPr>
                <w:t>c</w:t>
              </w:r>
              <w:r w:rsidRPr="005A2466">
                <w:rPr>
                  <w:rFonts w:ascii="Calibri" w:hAnsi="Calibri"/>
                  <w:color w:val="000000"/>
                  <w:sz w:val="20"/>
                </w:rPr>
                <w:t>ertificate</w:t>
              </w:r>
            </w:ins>
            <w:r w:rsidRPr="005A2466">
              <w:rPr>
                <w:rFonts w:ascii="Calibri" w:hAnsi="Calibri"/>
                <w:color w:val="000000"/>
                <w:sz w:val="20"/>
              </w:rPr>
              <w:t xml:space="preserve"> for the Shares such Accepting Security Holder purchased, and re</w:t>
            </w:r>
            <w:r w:rsidR="00A218FD" w:rsidRPr="005A2466">
              <w:rPr>
                <w:rFonts w:ascii="Calibri" w:hAnsi="Calibri"/>
                <w:color w:val="000000"/>
                <w:sz w:val="20"/>
              </w:rPr>
              <w:t>i</w:t>
            </w:r>
            <w:r w:rsidRPr="005A2466">
              <w:rPr>
                <w:rFonts w:ascii="Calibri" w:hAnsi="Calibri"/>
                <w:color w:val="000000"/>
                <w:sz w:val="20"/>
              </w:rPr>
              <w:t xml:space="preserve">ssue a new Share </w:t>
            </w:r>
            <w:del w:id="875" w:author="OLTRE" w:date="2024-07-03T22:42:00Z">
              <w:r w:rsidRPr="005A2466">
                <w:rPr>
                  <w:rFonts w:ascii="Calibri" w:hAnsi="Calibri"/>
                  <w:color w:val="000000"/>
                  <w:sz w:val="20"/>
                </w:rPr>
                <w:delText>Certificate</w:delText>
              </w:r>
            </w:del>
            <w:ins w:id="876" w:author="OLTRE" w:date="2024-07-03T22:42:00Z">
              <w:r w:rsidR="000C7A12">
                <w:rPr>
                  <w:rFonts w:ascii="Calibri" w:hAnsi="Calibri"/>
                  <w:color w:val="000000"/>
                  <w:sz w:val="20"/>
                </w:rPr>
                <w:t>c</w:t>
              </w:r>
              <w:r w:rsidRPr="005A2466">
                <w:rPr>
                  <w:rFonts w:ascii="Calibri" w:hAnsi="Calibri"/>
                  <w:color w:val="000000"/>
                  <w:sz w:val="20"/>
                </w:rPr>
                <w:t>ertificate</w:t>
              </w:r>
            </w:ins>
            <w:r w:rsidRPr="005A2466">
              <w:rPr>
                <w:rFonts w:ascii="Calibri" w:hAnsi="Calibri"/>
                <w:color w:val="000000"/>
                <w:sz w:val="20"/>
              </w:rPr>
              <w:t xml:space="preserve">, as the case may be, for the residual </w:t>
            </w:r>
            <w:del w:id="877" w:author="OLTRE" w:date="2024-07-03T22:42:00Z">
              <w:r w:rsidRPr="005A2466">
                <w:rPr>
                  <w:rFonts w:ascii="Calibri" w:hAnsi="Calibri"/>
                  <w:color w:val="000000"/>
                  <w:sz w:val="20"/>
                </w:rPr>
                <w:delText>Securities</w:delText>
              </w:r>
            </w:del>
            <w:ins w:id="878" w:author="OLTRE" w:date="2024-07-03T22:42:00Z">
              <w:r w:rsidR="000C7A12">
                <w:rPr>
                  <w:rFonts w:ascii="Calibri" w:hAnsi="Calibri"/>
                  <w:color w:val="000000"/>
                  <w:sz w:val="20"/>
                </w:rPr>
                <w:t>Shares</w:t>
              </w:r>
            </w:ins>
            <w:r w:rsidR="000C7A12" w:rsidRPr="005A2466">
              <w:rPr>
                <w:rFonts w:ascii="Calibri" w:hAnsi="Calibri"/>
                <w:color w:val="000000"/>
                <w:sz w:val="20"/>
              </w:rPr>
              <w:t xml:space="preserve"> </w:t>
            </w:r>
            <w:r w:rsidRPr="005A2466">
              <w:rPr>
                <w:rFonts w:ascii="Calibri" w:hAnsi="Calibri"/>
                <w:color w:val="000000"/>
                <w:sz w:val="20"/>
              </w:rPr>
              <w:t xml:space="preserve">held by the Transferor. </w:t>
            </w:r>
            <w:r w:rsidRPr="005A2466">
              <w:rPr>
                <w:rFonts w:ascii="Calibri" w:hAnsi="Calibri"/>
                <w:color w:val="000000"/>
                <w:sz w:val="20"/>
              </w:rPr>
              <w:br/>
            </w:r>
          </w:p>
          <w:p w14:paraId="623D94A9" w14:textId="77777777" w:rsidR="00134E27" w:rsidRDefault="00134E27" w:rsidP="00BA45BC">
            <w:pPr>
              <w:pStyle w:val="ListParagraph"/>
              <w:numPr>
                <w:ilvl w:val="2"/>
                <w:numId w:val="149"/>
              </w:numPr>
              <w:spacing w:after="0" w:line="240" w:lineRule="auto"/>
              <w:ind w:left="594" w:hanging="565"/>
              <w:jc w:val="both"/>
              <w:textAlignment w:val="baseline"/>
              <w:rPr>
                <w:rFonts w:ascii="Calibri" w:hAnsi="Calibri"/>
                <w:color w:val="000000"/>
                <w:sz w:val="20"/>
              </w:rPr>
            </w:pPr>
            <w:r w:rsidRPr="005A2466">
              <w:rPr>
                <w:rFonts w:ascii="Calibri" w:hAnsi="Calibri"/>
                <w:color w:val="000000"/>
                <w:sz w:val="20"/>
              </w:rPr>
              <w:t xml:space="preserve">The Right of First Refusal pursuant to this Clause 7 may not be exercised by a </w:t>
            </w:r>
            <w:r w:rsidR="00D9793C" w:rsidRPr="005A2466">
              <w:rPr>
                <w:rFonts w:ascii="Calibri" w:hAnsi="Calibri"/>
                <w:color w:val="000000"/>
                <w:sz w:val="20"/>
              </w:rPr>
              <w:t xml:space="preserve">Shareholder </w:t>
            </w:r>
            <w:r w:rsidRPr="005A2466">
              <w:rPr>
                <w:rFonts w:ascii="Calibri" w:hAnsi="Calibri"/>
                <w:color w:val="000000"/>
                <w:sz w:val="20"/>
              </w:rPr>
              <w:t xml:space="preserve">in </w:t>
            </w:r>
            <w:r w:rsidRPr="00BA45BC">
              <w:rPr>
                <w:rFonts w:ascii="Calibri" w:hAnsi="Calibri"/>
                <w:i/>
                <w:sz w:val="20"/>
              </w:rPr>
              <w:t>relation</w:t>
            </w:r>
            <w:r w:rsidRPr="005A2466">
              <w:rPr>
                <w:rFonts w:ascii="Calibri" w:hAnsi="Calibri"/>
                <w:color w:val="000000"/>
                <w:sz w:val="20"/>
              </w:rPr>
              <w:t xml:space="preserve"> to Shares in the Company if that </w:t>
            </w:r>
            <w:r w:rsidR="00D9793C" w:rsidRPr="00BA45BC">
              <w:rPr>
                <w:rFonts w:ascii="Calibri" w:hAnsi="Calibri"/>
                <w:i/>
                <w:color w:val="000000"/>
                <w:sz w:val="20"/>
              </w:rPr>
              <w:t>Shareholder</w:t>
            </w:r>
            <w:r w:rsidRPr="005A2466">
              <w:rPr>
                <w:rFonts w:ascii="Calibri" w:hAnsi="Calibri"/>
                <w:color w:val="000000"/>
                <w:sz w:val="20"/>
              </w:rPr>
              <w:t xml:space="preserve"> is unable to legally hold Shares in the Company, and any purported exercise of said </w:t>
            </w:r>
            <w:r w:rsidR="00D9793C" w:rsidRPr="005A2466">
              <w:rPr>
                <w:rFonts w:ascii="Calibri" w:hAnsi="Calibri"/>
                <w:color w:val="000000"/>
                <w:sz w:val="20"/>
              </w:rPr>
              <w:t>Shareholder</w:t>
            </w:r>
            <w:r w:rsidRPr="005A2466">
              <w:rPr>
                <w:rFonts w:ascii="Calibri" w:hAnsi="Calibri"/>
                <w:color w:val="000000"/>
                <w:sz w:val="20"/>
              </w:rPr>
              <w:t xml:space="preserve"> shall be ignored for the purposes of a transfer of Shares pursuant to this Clause 7.</w:t>
            </w:r>
          </w:p>
          <w:p w14:paraId="4531390B" w14:textId="77777777" w:rsidR="00BA3055" w:rsidRDefault="00BA3055" w:rsidP="006719FF">
            <w:pPr>
              <w:pStyle w:val="ListParagraph"/>
              <w:spacing w:after="0" w:line="240" w:lineRule="auto"/>
              <w:ind w:left="594" w:hanging="594"/>
              <w:jc w:val="both"/>
              <w:textAlignment w:val="baseline"/>
              <w:rPr>
                <w:rFonts w:ascii="Calibri" w:hAnsi="Calibri"/>
                <w:color w:val="000000"/>
                <w:sz w:val="20"/>
              </w:rPr>
            </w:pPr>
          </w:p>
          <w:p w14:paraId="22487C21" w14:textId="77777777" w:rsidR="001D3608" w:rsidRDefault="001D3608" w:rsidP="00DD1C00">
            <w:pPr>
              <w:spacing w:after="0" w:line="240" w:lineRule="auto"/>
              <w:jc w:val="both"/>
              <w:textAlignment w:val="baseline"/>
              <w:rPr>
                <w:rFonts w:ascii="Calibri" w:hAnsi="Calibri"/>
                <w:color w:val="000000"/>
                <w:sz w:val="20"/>
              </w:rPr>
            </w:pPr>
          </w:p>
          <w:p w14:paraId="068E3973" w14:textId="77777777" w:rsidR="001D3608" w:rsidRPr="00DD1C00" w:rsidRDefault="001D3608" w:rsidP="00DD1C00">
            <w:pPr>
              <w:spacing w:after="0" w:line="240" w:lineRule="auto"/>
              <w:jc w:val="both"/>
              <w:textAlignment w:val="baseline"/>
              <w:rPr>
                <w:ins w:id="879" w:author="OLTRE" w:date="2024-07-03T22:42:00Z"/>
                <w:rFonts w:ascii="Calibri" w:hAnsi="Calibri"/>
                <w:color w:val="000000"/>
                <w:sz w:val="20"/>
              </w:rPr>
            </w:pPr>
          </w:p>
          <w:p w14:paraId="70205B14" w14:textId="5A864882" w:rsidR="00BA3055" w:rsidRPr="00BA45BC" w:rsidRDefault="00BA3055" w:rsidP="00BA45BC">
            <w:pPr>
              <w:pStyle w:val="ListParagraph"/>
              <w:numPr>
                <w:ilvl w:val="2"/>
                <w:numId w:val="149"/>
              </w:numPr>
              <w:spacing w:after="0" w:line="240" w:lineRule="auto"/>
              <w:ind w:left="594" w:hanging="565"/>
              <w:jc w:val="both"/>
              <w:textAlignment w:val="baseline"/>
              <w:rPr>
                <w:rFonts w:ascii="Calibri" w:hAnsi="Calibri"/>
                <w:color w:val="000000"/>
                <w:sz w:val="20"/>
              </w:rPr>
            </w:pPr>
            <w:r w:rsidRPr="005A2466">
              <w:rPr>
                <w:rFonts w:ascii="Calibri" w:hAnsi="Calibri"/>
                <w:sz w:val="20"/>
              </w:rPr>
              <w:t xml:space="preserve">The Right of First Refusal pursuant to this Clause 7 does not apply to transfers between Shareholders and their Family Members or </w:t>
            </w:r>
            <w:r w:rsidRPr="00BA45BC">
              <w:rPr>
                <w:rFonts w:ascii="Calibri" w:hAnsi="Calibri"/>
                <w:i/>
                <w:sz w:val="20"/>
              </w:rPr>
              <w:t>Affiliates</w:t>
            </w:r>
            <w:r w:rsidRPr="005A2466">
              <w:rPr>
                <w:rFonts w:ascii="Calibri" w:hAnsi="Calibri"/>
                <w:sz w:val="20"/>
              </w:rPr>
              <w:t xml:space="preserve"> provided that the Transferor has provided sufficient evidence to the Company and the other Shareholders that the proposed transferee qualifies as a Family Member or Affiliate.</w:t>
            </w:r>
          </w:p>
          <w:p w14:paraId="559F3A17" w14:textId="77777777" w:rsidR="006719FF" w:rsidRDefault="006719FF" w:rsidP="00DD1C00">
            <w:pPr>
              <w:spacing w:after="0" w:line="240" w:lineRule="auto"/>
              <w:jc w:val="both"/>
              <w:textAlignment w:val="baseline"/>
              <w:rPr>
                <w:rFonts w:ascii="Calibri" w:hAnsi="Calibri"/>
                <w:color w:val="000000"/>
                <w:sz w:val="20"/>
              </w:rPr>
            </w:pPr>
          </w:p>
          <w:p w14:paraId="43777A0C" w14:textId="77777777" w:rsidR="00BC0971" w:rsidRDefault="00BC0971" w:rsidP="00DD1C00">
            <w:pPr>
              <w:spacing w:after="0" w:line="240" w:lineRule="auto"/>
              <w:jc w:val="both"/>
              <w:textAlignment w:val="baseline"/>
              <w:rPr>
                <w:ins w:id="880" w:author="OLTRE" w:date="2024-07-03T22:42:00Z"/>
                <w:rFonts w:ascii="Calibri" w:hAnsi="Calibri"/>
                <w:color w:val="000000"/>
                <w:sz w:val="20"/>
              </w:rPr>
            </w:pPr>
          </w:p>
          <w:p w14:paraId="5CE951FC" w14:textId="77777777" w:rsidR="00BA45BC" w:rsidRPr="00DD1C00" w:rsidRDefault="00BA45BC" w:rsidP="00DD1C00">
            <w:pPr>
              <w:spacing w:after="0" w:line="240" w:lineRule="auto"/>
              <w:jc w:val="both"/>
              <w:textAlignment w:val="baseline"/>
              <w:rPr>
                <w:ins w:id="881" w:author="OLTRE" w:date="2024-07-03T22:42:00Z"/>
                <w:rFonts w:ascii="Calibri" w:hAnsi="Calibri"/>
                <w:color w:val="000000"/>
                <w:sz w:val="20"/>
              </w:rPr>
            </w:pPr>
          </w:p>
          <w:p w14:paraId="08F6B9C3" w14:textId="3AF203D4" w:rsidR="00BA3055" w:rsidRDefault="00BA3055" w:rsidP="00BA45BC">
            <w:pPr>
              <w:pStyle w:val="ListParagraph"/>
              <w:numPr>
                <w:ilvl w:val="2"/>
                <w:numId w:val="149"/>
              </w:numPr>
              <w:spacing w:after="0" w:line="240" w:lineRule="auto"/>
              <w:ind w:left="594" w:hanging="565"/>
              <w:jc w:val="both"/>
              <w:textAlignment w:val="baseline"/>
              <w:rPr>
                <w:rFonts w:ascii="Calibri" w:hAnsi="Calibri"/>
                <w:color w:val="000000"/>
                <w:sz w:val="20"/>
              </w:rPr>
            </w:pPr>
            <w:r w:rsidRPr="005A2466">
              <w:rPr>
                <w:rFonts w:ascii="Calibri" w:hAnsi="Calibri"/>
                <w:color w:val="000000"/>
                <w:sz w:val="20"/>
              </w:rPr>
              <w:lastRenderedPageBreak/>
              <w:t>This Right of First Refusal pursuant to this Clause 7 shall cease to exist and any ongoing process of exercising the Right of First Refusal shall terminate upon completion of an IPO of the Company. </w:t>
            </w:r>
          </w:p>
          <w:p w14:paraId="11147985" w14:textId="77777777" w:rsidR="00CC5526" w:rsidRPr="005A2466" w:rsidRDefault="00CC5526" w:rsidP="00BA45BC">
            <w:pPr>
              <w:tabs>
                <w:tab w:val="left" w:pos="1165"/>
              </w:tabs>
              <w:spacing w:after="0" w:line="240" w:lineRule="auto"/>
              <w:jc w:val="both"/>
              <w:textAlignment w:val="baseline"/>
              <w:rPr>
                <w:rFonts w:ascii="Calibri" w:eastAsia="Times New Roman" w:hAnsi="Calibri" w:cs="Calibri"/>
                <w:color w:val="000000"/>
                <w:sz w:val="20"/>
                <w:szCs w:val="20"/>
                <w:lang w:eastAsia="en-ID"/>
              </w:rPr>
            </w:pPr>
          </w:p>
          <w:p w14:paraId="607C9E27" w14:textId="77777777" w:rsidR="00134E27" w:rsidRPr="005A2466" w:rsidRDefault="00134E27" w:rsidP="005A2466">
            <w:pPr>
              <w:tabs>
                <w:tab w:val="left" w:pos="1165"/>
              </w:tabs>
              <w:spacing w:after="0" w:line="240" w:lineRule="auto"/>
              <w:ind w:left="1165" w:hanging="283"/>
              <w:contextualSpacing/>
              <w:rPr>
                <w:rFonts w:ascii="Calibri" w:hAnsi="Calibri"/>
                <w:sz w:val="20"/>
              </w:rPr>
            </w:pPr>
          </w:p>
        </w:tc>
        <w:tc>
          <w:tcPr>
            <w:tcW w:w="4678" w:type="dxa"/>
            <w:tcMar>
              <w:top w:w="0" w:type="dxa"/>
              <w:left w:w="108" w:type="dxa"/>
              <w:bottom w:w="0" w:type="dxa"/>
              <w:right w:w="108" w:type="dxa"/>
            </w:tcMar>
            <w:hideMark/>
          </w:tcPr>
          <w:p w14:paraId="27CC33F5" w14:textId="75E0729C" w:rsidR="00134E27" w:rsidRPr="00BA45BC" w:rsidRDefault="00134E27" w:rsidP="00BA45BC">
            <w:pPr>
              <w:pStyle w:val="ListParagraph"/>
              <w:numPr>
                <w:ilvl w:val="1"/>
                <w:numId w:val="152"/>
              </w:numPr>
              <w:spacing w:after="0" w:line="240" w:lineRule="auto"/>
              <w:ind w:left="889" w:hanging="283"/>
              <w:jc w:val="both"/>
              <w:rPr>
                <w:rFonts w:ascii="Calibri" w:hAnsi="Calibri"/>
                <w:color w:val="000000"/>
                <w:sz w:val="20"/>
              </w:rPr>
            </w:pPr>
            <w:proofErr w:type="spellStart"/>
            <w:r w:rsidRPr="005A2466">
              <w:rPr>
                <w:rFonts w:ascii="Calibri" w:hAnsi="Calibri"/>
                <w:color w:val="000000"/>
                <w:sz w:val="20"/>
              </w:rPr>
              <w:lastRenderedPageBreak/>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menandatangani</w:t>
            </w:r>
            <w:proofErr w:type="spellEnd"/>
            <w:r w:rsidRPr="005A2466">
              <w:rPr>
                <w:rFonts w:ascii="Calibri" w:hAnsi="Calibri"/>
                <w:color w:val="000000"/>
                <w:sz w:val="20"/>
              </w:rPr>
              <w:t xml:space="preserve"> </w:t>
            </w:r>
            <w:del w:id="882" w:author="OLTRE" w:date="2024-07-03T22:42:00Z">
              <w:r w:rsidRPr="005A2466">
                <w:rPr>
                  <w:rFonts w:ascii="Calibri" w:hAnsi="Calibri"/>
                  <w:color w:val="000000"/>
                  <w:sz w:val="20"/>
                </w:rPr>
                <w:delText xml:space="preserve">suatu </w:delText>
              </w:r>
            </w:del>
            <w:proofErr w:type="spellStart"/>
            <w:ins w:id="883" w:author="OLTRE" w:date="2024-07-03T22:42:00Z">
              <w:r w:rsidRPr="005A2466">
                <w:rPr>
                  <w:rFonts w:ascii="Calibri" w:hAnsi="Calibri"/>
                  <w:color w:val="000000"/>
                  <w:sz w:val="20"/>
                </w:rPr>
                <w:t>akta</w:t>
              </w:r>
              <w:r w:rsidR="00796BA4">
                <w:rPr>
                  <w:rFonts w:ascii="Calibri" w:hAnsi="Calibri"/>
                  <w:color w:val="000000"/>
                  <w:sz w:val="20"/>
                </w:rPr>
                <w:t>-</w:t>
              </w:r>
            </w:ins>
            <w:r w:rsidR="00796BA4">
              <w:rPr>
                <w:rFonts w:ascii="Calibri" w:hAnsi="Calibri"/>
                <w:color w:val="000000"/>
                <w:sz w:val="20"/>
              </w:rPr>
              <w:t>akta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diperlukan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mengalihkan</w:t>
            </w:r>
            <w:proofErr w:type="spellEnd"/>
            <w:r w:rsidRPr="005A2466">
              <w:rPr>
                <w:rFonts w:ascii="Calibri" w:hAnsi="Calibri"/>
                <w:color w:val="000000"/>
                <w:sz w:val="20"/>
              </w:rPr>
              <w:t xml:space="preserve"> </w:t>
            </w:r>
            <w:del w:id="884" w:author="OLTRE" w:date="2024-07-03T22:42:00Z">
              <w:r w:rsidRPr="005A2466">
                <w:rPr>
                  <w:rFonts w:ascii="Calibri" w:hAnsi="Calibri"/>
                  <w:color w:val="000000"/>
                  <w:sz w:val="20"/>
                </w:rPr>
                <w:delText>Hak Penolakan</w:delText>
              </w:r>
            </w:del>
            <w:ins w:id="885" w:author="OLTRE" w:date="2024-07-03T22:42:00Z">
              <w:r w:rsidR="00AE26F3">
                <w:rPr>
                  <w:rFonts w:ascii="Calibri" w:hAnsi="Calibri"/>
                  <w:color w:val="000000"/>
                  <w:sz w:val="20"/>
                </w:rPr>
                <w:t xml:space="preserve">Saham </w:t>
              </w:r>
              <w:proofErr w:type="spellStart"/>
              <w:r w:rsidR="00AE26F3">
                <w:rPr>
                  <w:rFonts w:ascii="Calibri" w:hAnsi="Calibri"/>
                  <w:color w:val="000000"/>
                  <w:sz w:val="20"/>
                </w:rPr>
                <w:t>Penawaran</w:t>
              </w:r>
            </w:ins>
            <w:proofErr w:type="spellEnd"/>
            <w:r w:rsidR="00AE26F3">
              <w:rPr>
                <w:rFonts w:ascii="Calibri" w:hAnsi="Calibri"/>
                <w:color w:val="000000"/>
                <w:sz w:val="20"/>
              </w:rPr>
              <w:t xml:space="preserve"> </w:t>
            </w:r>
            <w:proofErr w:type="spellStart"/>
            <w:r w:rsidR="00AE26F3">
              <w:rPr>
                <w:rFonts w:ascii="Calibri" w:hAnsi="Calibri"/>
                <w:color w:val="000000"/>
                <w:sz w:val="20"/>
              </w:rPr>
              <w:t>Pertama</w:t>
            </w:r>
            <w:proofErr w:type="spellEnd"/>
            <w:r w:rsidR="00AE26F3">
              <w:rPr>
                <w:rFonts w:ascii="Calibri" w:hAnsi="Calibri"/>
                <w:color w:val="000000"/>
                <w:sz w:val="20"/>
              </w:rPr>
              <w:t xml:space="preserve"> </w:t>
            </w:r>
            <w:r w:rsidRPr="005A2466">
              <w:rPr>
                <w:rFonts w:ascii="Calibri" w:hAnsi="Calibri"/>
                <w:color w:val="000000"/>
                <w:sz w:val="20"/>
              </w:rPr>
              <w:t>dan/</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del w:id="886" w:author="OLTRE" w:date="2024-07-03T22:42:00Z">
              <w:r w:rsidRPr="005A2466">
                <w:rPr>
                  <w:rFonts w:ascii="Calibri" w:hAnsi="Calibri"/>
                  <w:color w:val="000000"/>
                  <w:sz w:val="20"/>
                </w:rPr>
                <w:delText>Hak Penjualan</w:delText>
              </w:r>
            </w:del>
            <w:ins w:id="887" w:author="OLTRE" w:date="2024-07-03T22:42:00Z">
              <w:r w:rsidR="007C3F7C">
                <w:rPr>
                  <w:rFonts w:ascii="Calibri" w:hAnsi="Calibri"/>
                  <w:color w:val="000000"/>
                  <w:sz w:val="20"/>
                </w:rPr>
                <w:t>Saham</w:t>
              </w:r>
              <w:r w:rsidR="007C3F7C" w:rsidRPr="005A2466">
                <w:rPr>
                  <w:rFonts w:ascii="Calibri" w:hAnsi="Calibri"/>
                  <w:color w:val="000000"/>
                  <w:sz w:val="20"/>
                </w:rPr>
                <w:t xml:space="preserve"> </w:t>
              </w:r>
              <w:proofErr w:type="spellStart"/>
              <w:r w:rsidR="004E2B95">
                <w:rPr>
                  <w:rFonts w:ascii="Calibri" w:hAnsi="Calibri"/>
                  <w:sz w:val="20"/>
                </w:rPr>
                <w:t>Penawaran</w:t>
              </w:r>
            </w:ins>
            <w:proofErr w:type="spellEnd"/>
            <w:r w:rsidR="004E2B95" w:rsidRPr="005A2466" w:rsidDel="004E2B95">
              <w:rPr>
                <w:rFonts w:ascii="Calibri" w:hAnsi="Calibri"/>
                <w:color w:val="000000"/>
                <w:sz w:val="20"/>
              </w:rPr>
              <w:t xml:space="preserve"> </w:t>
            </w:r>
            <w:proofErr w:type="spellStart"/>
            <w:r w:rsidRPr="005A2466">
              <w:rPr>
                <w:rFonts w:ascii="Calibri" w:hAnsi="Calibri"/>
                <w:color w:val="000000"/>
                <w:sz w:val="20"/>
              </w:rPr>
              <w:t>Kedua</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membayar</w:t>
            </w:r>
            <w:proofErr w:type="spellEnd"/>
            <w:r w:rsidRPr="005A2466">
              <w:rPr>
                <w:rFonts w:ascii="Calibri" w:hAnsi="Calibri"/>
                <w:color w:val="000000"/>
                <w:sz w:val="20"/>
              </w:rPr>
              <w:t xml:space="preserve"> </w:t>
            </w:r>
            <w:proofErr w:type="spellStart"/>
            <w:r w:rsidRPr="005A2466">
              <w:rPr>
                <w:rFonts w:ascii="Calibri" w:hAnsi="Calibri"/>
                <w:color w:val="000000"/>
                <w:sz w:val="20"/>
              </w:rPr>
              <w:t>harga</w:t>
            </w:r>
            <w:proofErr w:type="spellEnd"/>
            <w:r w:rsidRPr="005A2466">
              <w:rPr>
                <w:rFonts w:ascii="Calibri" w:hAnsi="Calibri"/>
                <w:color w:val="000000"/>
                <w:sz w:val="20"/>
              </w:rPr>
              <w:t xml:space="preserve"> </w:t>
            </w:r>
            <w:proofErr w:type="spellStart"/>
            <w:r w:rsidRPr="005A2466">
              <w:rPr>
                <w:rFonts w:ascii="Calibri" w:hAnsi="Calibri"/>
                <w:color w:val="000000"/>
                <w:sz w:val="20"/>
              </w:rPr>
              <w:t>beli</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Penawaran</w:t>
            </w:r>
            <w:proofErr w:type="spellEnd"/>
            <w:r w:rsidRPr="005A2466">
              <w:rPr>
                <w:rFonts w:ascii="Calibri" w:hAnsi="Calibri"/>
                <w:color w:val="000000"/>
                <w:sz w:val="20"/>
              </w:rPr>
              <w:t xml:space="preserve"> </w:t>
            </w:r>
            <w:proofErr w:type="spellStart"/>
            <w:r w:rsidRPr="005A2466">
              <w:rPr>
                <w:rFonts w:ascii="Calibri" w:hAnsi="Calibri"/>
                <w:color w:val="000000"/>
                <w:sz w:val="20"/>
              </w:rPr>
              <w:t>Pertama</w:t>
            </w:r>
            <w:proofErr w:type="spellEnd"/>
            <w:r w:rsidRPr="005A2466">
              <w:rPr>
                <w:rFonts w:ascii="Calibri" w:hAnsi="Calibri"/>
                <w:color w:val="000000"/>
                <w:sz w:val="20"/>
              </w:rPr>
              <w:t xml:space="preserve"> dan/</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del w:id="888" w:author="OLTRE" w:date="2024-07-03T22:42:00Z">
              <w:r w:rsidRPr="005A2466">
                <w:rPr>
                  <w:rFonts w:ascii="Calibri" w:hAnsi="Calibri"/>
                  <w:color w:val="000000"/>
                  <w:sz w:val="20"/>
                </w:rPr>
                <w:delText>Hak Penjualan</w:delText>
              </w:r>
            </w:del>
            <w:ins w:id="889" w:author="OLTRE" w:date="2024-07-03T22:42:00Z">
              <w:r w:rsidR="007C3F7C">
                <w:rPr>
                  <w:rFonts w:ascii="Calibri" w:hAnsi="Calibri"/>
                  <w:color w:val="000000"/>
                  <w:sz w:val="20"/>
                </w:rPr>
                <w:t>Saham</w:t>
              </w:r>
              <w:r w:rsidR="007C3F7C" w:rsidRPr="005A2466">
                <w:rPr>
                  <w:rFonts w:ascii="Calibri" w:hAnsi="Calibri"/>
                  <w:color w:val="000000"/>
                  <w:sz w:val="20"/>
                </w:rPr>
                <w:t xml:space="preserve"> </w:t>
              </w:r>
              <w:proofErr w:type="spellStart"/>
              <w:r w:rsidR="004E2B95">
                <w:rPr>
                  <w:rFonts w:ascii="Calibri" w:hAnsi="Calibri"/>
                  <w:sz w:val="20"/>
                </w:rPr>
                <w:t>Penawaran</w:t>
              </w:r>
            </w:ins>
            <w:proofErr w:type="spellEnd"/>
            <w:r w:rsidR="004E2B95" w:rsidRPr="005A2466" w:rsidDel="004E2B95">
              <w:rPr>
                <w:rFonts w:ascii="Calibri" w:hAnsi="Calibri"/>
                <w:color w:val="000000"/>
                <w:sz w:val="20"/>
              </w:rPr>
              <w:t xml:space="preserve"> </w:t>
            </w:r>
            <w:proofErr w:type="spellStart"/>
            <w:r w:rsidRPr="005A2466">
              <w:rPr>
                <w:rFonts w:ascii="Calibri" w:hAnsi="Calibri"/>
                <w:color w:val="000000"/>
                <w:sz w:val="20"/>
              </w:rPr>
              <w:t>Kedua</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mengurangi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pajak</w:t>
            </w:r>
            <w:proofErr w:type="spellEnd"/>
            <w:ins w:id="890" w:author="OLTRE" w:date="2024-07-03T22:42:00Z">
              <w:r w:rsidRPr="005A2466">
                <w:rPr>
                  <w:rFonts w:ascii="Calibri" w:hAnsi="Calibri"/>
                  <w:color w:val="000000"/>
                  <w:sz w:val="20"/>
                </w:rPr>
                <w:t xml:space="preserve"> </w:t>
              </w:r>
              <w:proofErr w:type="spellStart"/>
              <w:r w:rsidR="00796BA4">
                <w:rPr>
                  <w:rFonts w:ascii="Calibri" w:hAnsi="Calibri"/>
                  <w:color w:val="000000"/>
                  <w:sz w:val="20"/>
                </w:rPr>
                <w:t>penghasilan</w:t>
              </w:r>
            </w:ins>
            <w:proofErr w:type="spellEnd"/>
            <w:r w:rsidR="00796BA4">
              <w:rPr>
                <w:rFonts w:ascii="Calibri" w:hAnsi="Calibri"/>
                <w:color w:val="000000"/>
                <w:sz w:val="20"/>
              </w:rPr>
              <w:t xml:space="preserve"> </w:t>
            </w:r>
            <w:r w:rsidRPr="005A2466">
              <w:rPr>
                <w:rFonts w:ascii="Calibri" w:hAnsi="Calibri"/>
                <w:color w:val="000000"/>
                <w:sz w:val="20"/>
              </w:rPr>
              <w:t xml:space="preserve">yang </w:t>
            </w:r>
            <w:proofErr w:type="spellStart"/>
            <w:r w:rsidRPr="005A2466">
              <w:rPr>
                <w:rFonts w:ascii="Calibri" w:hAnsi="Calibri"/>
                <w:color w:val="000000"/>
                <w:sz w:val="20"/>
              </w:rPr>
              <w:t>harus</w:t>
            </w:r>
            <w:proofErr w:type="spellEnd"/>
            <w:r w:rsidRPr="005A2466">
              <w:rPr>
                <w:rFonts w:ascii="Calibri" w:hAnsi="Calibri"/>
                <w:color w:val="000000"/>
                <w:sz w:val="20"/>
              </w:rPr>
              <w:t xml:space="preserve"> </w:t>
            </w:r>
            <w:proofErr w:type="spellStart"/>
            <w:r w:rsidRPr="005A2466">
              <w:rPr>
                <w:rFonts w:ascii="Calibri" w:hAnsi="Calibri"/>
                <w:color w:val="000000"/>
                <w:sz w:val="20"/>
              </w:rPr>
              <w:t>dipotong</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diwajibkan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ke</w:t>
            </w:r>
            <w:proofErr w:type="spellEnd"/>
            <w:r w:rsidRPr="005A2466">
              <w:rPr>
                <w:rFonts w:ascii="Calibri" w:hAnsi="Calibri"/>
                <w:color w:val="000000"/>
                <w:sz w:val="20"/>
              </w:rPr>
              <w:t xml:space="preserve"> </w:t>
            </w:r>
            <w:proofErr w:type="spellStart"/>
            <w:r w:rsidRPr="005A2466">
              <w:rPr>
                <w:rFonts w:ascii="Calibri" w:hAnsi="Calibri"/>
                <w:color w:val="000000"/>
                <w:sz w:val="20"/>
              </w:rPr>
              <w:t>rekening</w:t>
            </w:r>
            <w:proofErr w:type="spellEnd"/>
            <w:r w:rsidRPr="005A2466">
              <w:rPr>
                <w:rFonts w:ascii="Calibri" w:hAnsi="Calibri"/>
                <w:color w:val="000000"/>
                <w:sz w:val="20"/>
              </w:rPr>
              <w:t xml:space="preserve"> bank yang </w:t>
            </w:r>
            <w:proofErr w:type="spellStart"/>
            <w:r w:rsidRPr="005A2466">
              <w:rPr>
                <w:rFonts w:ascii="Calibri" w:hAnsi="Calibri"/>
                <w:color w:val="000000"/>
                <w:sz w:val="20"/>
              </w:rPr>
              <w:t>ditentukan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00A218FD" w:rsidRPr="00613832">
              <w:rPr>
                <w:rFonts w:ascii="Calibri" w:eastAsia="Times New Roman" w:hAnsi="Calibri" w:cs="Calibri"/>
                <w:color w:val="000000"/>
                <w:sz w:val="20"/>
                <w:szCs w:val="20"/>
                <w:lang w:eastAsia="en-ID"/>
              </w:rPr>
              <w:t>tidak</w:t>
            </w:r>
            <w:proofErr w:type="spellEnd"/>
            <w:r w:rsidR="00A218FD" w:rsidRPr="00613832">
              <w:rPr>
                <w:rFonts w:ascii="Calibri" w:eastAsia="Times New Roman" w:hAnsi="Calibri" w:cs="Calibri"/>
                <w:color w:val="000000"/>
                <w:sz w:val="20"/>
                <w:szCs w:val="20"/>
                <w:lang w:eastAsia="en-ID"/>
              </w:rPr>
              <w:t xml:space="preserve"> </w:t>
            </w:r>
            <w:proofErr w:type="spellStart"/>
            <w:r w:rsidR="00A218FD" w:rsidRPr="00613832">
              <w:rPr>
                <w:rFonts w:ascii="Calibri" w:eastAsia="Times New Roman" w:hAnsi="Calibri" w:cs="Calibri"/>
                <w:color w:val="000000"/>
                <w:sz w:val="20"/>
                <w:szCs w:val="20"/>
                <w:lang w:eastAsia="en-ID"/>
              </w:rPr>
              <w:t>lebih</w:t>
            </w:r>
            <w:proofErr w:type="spellEnd"/>
            <w:r w:rsidR="00A218FD" w:rsidRPr="00613832">
              <w:rPr>
                <w:rFonts w:ascii="Calibri" w:eastAsia="Times New Roman" w:hAnsi="Calibri" w:cs="Calibri"/>
                <w:color w:val="000000"/>
                <w:sz w:val="20"/>
                <w:szCs w:val="20"/>
                <w:lang w:eastAsia="en-ID"/>
              </w:rPr>
              <w:t xml:space="preserve"> </w:t>
            </w:r>
            <w:proofErr w:type="spellStart"/>
            <w:r w:rsidR="00A218FD" w:rsidRPr="00613832">
              <w:rPr>
                <w:rFonts w:ascii="Calibri" w:eastAsia="Times New Roman" w:hAnsi="Calibri" w:cs="Calibri"/>
                <w:color w:val="000000"/>
                <w:sz w:val="20"/>
                <w:szCs w:val="20"/>
                <w:lang w:eastAsia="en-ID"/>
              </w:rPr>
              <w:t>dari</w:t>
            </w:r>
            <w:proofErr w:type="spellEnd"/>
            <w:r w:rsidR="00A218FD" w:rsidRPr="00613832">
              <w:rPr>
                <w:rFonts w:ascii="Calibri" w:eastAsia="Times New Roman" w:hAnsi="Calibri" w:cs="Calibri"/>
                <w:color w:val="000000"/>
                <w:sz w:val="20"/>
                <w:szCs w:val="20"/>
                <w:lang w:eastAsia="en-ID"/>
              </w:rPr>
              <w:t xml:space="preserve"> </w:t>
            </w:r>
            <w:r w:rsidRPr="005A2466">
              <w:rPr>
                <w:rFonts w:ascii="Calibri" w:hAnsi="Calibri"/>
                <w:color w:val="000000"/>
                <w:sz w:val="20"/>
              </w:rPr>
              <w:t>10 (</w:t>
            </w:r>
            <w:proofErr w:type="spellStart"/>
            <w:r w:rsidRPr="005A2466">
              <w:rPr>
                <w:rFonts w:ascii="Calibri" w:hAnsi="Calibri"/>
                <w:color w:val="000000"/>
                <w:sz w:val="20"/>
              </w:rPr>
              <w:t>sepuluh</w:t>
            </w:r>
            <w:proofErr w:type="spellEnd"/>
            <w:r w:rsidRPr="005A2466">
              <w:rPr>
                <w:rFonts w:ascii="Calibri" w:hAnsi="Calibri"/>
                <w:color w:val="000000"/>
                <w:sz w:val="20"/>
              </w:rPr>
              <w:t xml:space="preserve">)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proofErr w:type="spellStart"/>
            <w:r w:rsidRPr="005A2466">
              <w:rPr>
                <w:rFonts w:ascii="Calibri" w:hAnsi="Calibri"/>
                <w:color w:val="000000"/>
                <w:sz w:val="20"/>
              </w:rPr>
              <w:t>sebelum</w:t>
            </w:r>
            <w:proofErr w:type="spellEnd"/>
            <w:r w:rsidRPr="005A2466">
              <w:rPr>
                <w:rFonts w:ascii="Calibri" w:hAnsi="Calibri"/>
                <w:color w:val="000000"/>
                <w:sz w:val="20"/>
              </w:rPr>
              <w:t xml:space="preserve">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penyelesaian</w:t>
            </w:r>
            <w:proofErr w:type="spellEnd"/>
            <w:r w:rsidRPr="005A2466">
              <w:rPr>
                <w:rFonts w:ascii="Calibri" w:hAnsi="Calibri"/>
                <w:color w:val="000000"/>
                <w:sz w:val="20"/>
              </w:rPr>
              <w:t xml:space="preserve"> </w:t>
            </w:r>
            <w:proofErr w:type="spellStart"/>
            <w:r w:rsidRPr="005A2466">
              <w:rPr>
                <w:rFonts w:ascii="Calibri" w:hAnsi="Calibri"/>
                <w:color w:val="000000"/>
                <w:sz w:val="20"/>
              </w:rPr>
              <w:t>melalui</w:t>
            </w:r>
            <w:proofErr w:type="spellEnd"/>
            <w:r w:rsidRPr="005A2466">
              <w:rPr>
                <w:rFonts w:ascii="Calibri" w:hAnsi="Calibri"/>
                <w:color w:val="000000"/>
                <w:sz w:val="20"/>
              </w:rPr>
              <w:t xml:space="preserve"> </w:t>
            </w:r>
            <w:del w:id="891" w:author="OLTRE" w:date="2024-07-03T22:42:00Z">
              <w:r w:rsidRPr="005A2466">
                <w:rPr>
                  <w:rFonts w:ascii="Calibri" w:hAnsi="Calibri"/>
                  <w:color w:val="000000"/>
                  <w:sz w:val="20"/>
                </w:rPr>
                <w:delText>pengiriman</w:delText>
              </w:r>
            </w:del>
            <w:ins w:id="892" w:author="OLTRE" w:date="2024-07-03T22:42:00Z">
              <w:r w:rsidR="00CA4C75">
                <w:rPr>
                  <w:rFonts w:ascii="Calibri" w:hAnsi="Calibri"/>
                  <w:color w:val="000000"/>
                  <w:sz w:val="20"/>
                </w:rPr>
                <w:t>transfer</w:t>
              </w:r>
            </w:ins>
            <w:r w:rsidR="00CA4C75">
              <w:rPr>
                <w:rFonts w:ascii="Calibri" w:hAnsi="Calibri"/>
                <w:color w:val="000000"/>
                <w:sz w:val="20"/>
              </w:rPr>
              <w:t xml:space="preserve"> dana </w:t>
            </w:r>
            <w:del w:id="893" w:author="OLTRE" w:date="2024-07-03T22:42:00Z">
              <w:r w:rsidRPr="005A2466">
                <w:rPr>
                  <w:rFonts w:ascii="Calibri" w:hAnsi="Calibri"/>
                  <w:color w:val="000000"/>
                  <w:sz w:val="20"/>
                </w:rPr>
                <w:delText>tunai</w:delText>
              </w:r>
            </w:del>
            <w:ins w:id="894" w:author="OLTRE" w:date="2024-07-03T22:42:00Z">
              <w:r w:rsidR="00CA4C75">
                <w:rPr>
                  <w:rFonts w:ascii="Calibri" w:hAnsi="Calibri"/>
                  <w:color w:val="000000"/>
                  <w:sz w:val="20"/>
                </w:rPr>
                <w:t xml:space="preserve">yang </w:t>
              </w:r>
              <w:proofErr w:type="spellStart"/>
              <w:r w:rsidR="00CA4C75">
                <w:rPr>
                  <w:rFonts w:ascii="Calibri" w:hAnsi="Calibri"/>
                  <w:color w:val="000000"/>
                  <w:sz w:val="20"/>
                </w:rPr>
                <w:t>sudah</w:t>
              </w:r>
              <w:proofErr w:type="spellEnd"/>
              <w:r w:rsidR="00CA4C75">
                <w:rPr>
                  <w:rFonts w:ascii="Calibri" w:hAnsi="Calibri"/>
                  <w:color w:val="000000"/>
                  <w:sz w:val="20"/>
                </w:rPr>
                <w:t xml:space="preserve"> </w:t>
              </w:r>
              <w:proofErr w:type="spellStart"/>
              <w:r w:rsidR="00CA4C75">
                <w:rPr>
                  <w:rFonts w:ascii="Calibri" w:hAnsi="Calibri"/>
                  <w:color w:val="000000"/>
                  <w:sz w:val="20"/>
                </w:rPr>
                <w:t>tersedia</w:t>
              </w:r>
            </w:ins>
            <w:proofErr w:type="spellEnd"/>
            <w:r w:rsidRPr="005A2466">
              <w:rPr>
                <w:rFonts w:ascii="Calibri" w:hAnsi="Calibri"/>
                <w:color w:val="000000"/>
                <w:sz w:val="20"/>
              </w:rPr>
              <w:t xml:space="preserve">, dan Perseroan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menyerahkan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tanda</w:t>
            </w:r>
            <w:proofErr w:type="spellEnd"/>
            <w:r w:rsidRPr="005A2466">
              <w:rPr>
                <w:rFonts w:ascii="Calibri" w:hAnsi="Calibri"/>
                <w:color w:val="000000"/>
                <w:sz w:val="20"/>
              </w:rPr>
              <w:t xml:space="preserve"> </w:t>
            </w:r>
            <w:proofErr w:type="spellStart"/>
            <w:r w:rsidRPr="005A2466">
              <w:rPr>
                <w:rFonts w:ascii="Calibri" w:hAnsi="Calibri"/>
                <w:color w:val="000000"/>
                <w:sz w:val="20"/>
              </w:rPr>
              <w:t>terima</w:t>
            </w:r>
            <w:proofErr w:type="spellEnd"/>
            <w:r w:rsidRPr="005A2466">
              <w:rPr>
                <w:rFonts w:ascii="Calibri" w:hAnsi="Calibri"/>
                <w:color w:val="000000"/>
                <w:sz w:val="20"/>
              </w:rPr>
              <w:t xml:space="preserve"> </w:t>
            </w:r>
            <w:del w:id="895" w:author="OLTRE" w:date="2024-07-03T22:42:00Z">
              <w:r w:rsidRPr="005A2466">
                <w:rPr>
                  <w:rFonts w:ascii="Calibri" w:hAnsi="Calibri"/>
                  <w:color w:val="000000"/>
                  <w:sz w:val="20"/>
                </w:rPr>
                <w:delText>untuk surat-surat</w:delText>
              </w:r>
            </w:del>
            <w:proofErr w:type="spellStart"/>
            <w:ins w:id="896" w:author="OLTRE" w:date="2024-07-03T22:42:00Z">
              <w:r w:rsidR="00CA4C75">
                <w:rPr>
                  <w:rFonts w:ascii="Calibri" w:hAnsi="Calibri"/>
                  <w:color w:val="000000"/>
                  <w:sz w:val="20"/>
                </w:rPr>
                <w:t>atas</w:t>
              </w:r>
              <w:proofErr w:type="spellEnd"/>
              <w:r w:rsidR="00CA4C75">
                <w:rPr>
                  <w:rFonts w:ascii="Calibri" w:hAnsi="Calibri"/>
                  <w:color w:val="000000"/>
                  <w:sz w:val="20"/>
                </w:rPr>
                <w:t xml:space="preserve"> </w:t>
              </w:r>
              <w:proofErr w:type="spellStart"/>
              <w:r w:rsidR="00CA4C75">
                <w:rPr>
                  <w:rFonts w:ascii="Calibri" w:hAnsi="Calibri"/>
                  <w:color w:val="000000"/>
                  <w:sz w:val="20"/>
                </w:rPr>
                <w:t>sertifikat-sertifikat</w:t>
              </w:r>
            </w:ins>
            <w:proofErr w:type="spellEnd"/>
            <w:r w:rsidR="00CA4C75">
              <w:rPr>
                <w:rFonts w:ascii="Calibri" w:hAnsi="Calibri"/>
                <w:color w:val="000000"/>
                <w:sz w:val="20"/>
              </w:rPr>
              <w:t xml:space="preserve"> </w:t>
            </w:r>
            <w:proofErr w:type="spellStart"/>
            <w:r w:rsidRPr="005A2466">
              <w:rPr>
                <w:rFonts w:ascii="Calibri" w:hAnsi="Calibri"/>
                <w:color w:val="000000"/>
                <w:sz w:val="20"/>
              </w:rPr>
              <w:t>kolektif</w:t>
            </w:r>
            <w:proofErr w:type="spellEnd"/>
            <w:r w:rsidRPr="005A2466">
              <w:rPr>
                <w:rFonts w:ascii="Calibri" w:hAnsi="Calibri"/>
                <w:color w:val="000000"/>
                <w:sz w:val="20"/>
              </w:rPr>
              <w:t xml:space="preserve"> Saham dan/</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sertifikat</w:t>
            </w:r>
            <w:proofErr w:type="spellEnd"/>
            <w:r w:rsidRPr="005A2466">
              <w:rPr>
                <w:rFonts w:ascii="Calibri" w:hAnsi="Calibri"/>
                <w:color w:val="000000"/>
                <w:sz w:val="20"/>
              </w:rPr>
              <w:t xml:space="preserve"> </w:t>
            </w:r>
            <w:del w:id="897" w:author="OLTRE" w:date="2024-07-03T22:42:00Z">
              <w:r w:rsidRPr="005A2466">
                <w:rPr>
                  <w:rFonts w:ascii="Calibri" w:hAnsi="Calibri"/>
                  <w:color w:val="000000"/>
                  <w:sz w:val="20"/>
                </w:rPr>
                <w:delText>Pinjaman Konversi </w:delText>
              </w:r>
            </w:del>
            <w:proofErr w:type="spellStart"/>
            <w:ins w:id="898" w:author="OLTRE" w:date="2024-07-03T22:42:00Z">
              <w:r w:rsidR="001579AD" w:rsidRPr="004E5CBB">
                <w:rPr>
                  <w:rFonts w:ascii="Calibri" w:hAnsi="Calibri"/>
                  <w:sz w:val="20"/>
                </w:rPr>
                <w:t>pinjaman</w:t>
              </w:r>
              <w:proofErr w:type="spellEnd"/>
              <w:r w:rsidR="001579AD" w:rsidRPr="004E5CBB">
                <w:rPr>
                  <w:rFonts w:ascii="Calibri" w:hAnsi="Calibri"/>
                  <w:sz w:val="20"/>
                </w:rPr>
                <w:t xml:space="preserve"> </w:t>
              </w:r>
              <w:proofErr w:type="spellStart"/>
              <w:r w:rsidR="001579AD" w:rsidRPr="004E5CBB">
                <w:rPr>
                  <w:rFonts w:ascii="Calibri" w:hAnsi="Calibri"/>
                  <w:sz w:val="20"/>
                </w:rPr>
                <w:t>dengan</w:t>
              </w:r>
              <w:proofErr w:type="spellEnd"/>
              <w:r w:rsidR="001579AD" w:rsidRPr="004E5CBB">
                <w:rPr>
                  <w:rFonts w:ascii="Calibri" w:hAnsi="Calibri"/>
                  <w:sz w:val="20"/>
                </w:rPr>
                <w:t xml:space="preserve"> </w:t>
              </w:r>
              <w:proofErr w:type="spellStart"/>
              <w:r w:rsidR="001579AD" w:rsidRPr="004E5CBB">
                <w:rPr>
                  <w:rFonts w:ascii="Calibri" w:hAnsi="Calibri"/>
                  <w:sz w:val="20"/>
                </w:rPr>
                <w:t>hak</w:t>
              </w:r>
              <w:proofErr w:type="spellEnd"/>
              <w:r w:rsidR="001579AD" w:rsidRPr="004E5CBB">
                <w:rPr>
                  <w:rFonts w:ascii="Calibri" w:hAnsi="Calibri"/>
                  <w:sz w:val="20"/>
                </w:rPr>
                <w:t xml:space="preserve"> </w:t>
              </w:r>
              <w:proofErr w:type="spellStart"/>
              <w:r w:rsidR="001579AD" w:rsidRPr="004E5CBB">
                <w:rPr>
                  <w:rFonts w:ascii="Calibri" w:hAnsi="Calibri"/>
                  <w:sz w:val="20"/>
                </w:rPr>
                <w:t>konversi</w:t>
              </w:r>
              <w:proofErr w:type="spellEnd"/>
              <w:r w:rsidR="001579AD" w:rsidRPr="004E5CBB">
                <w:rPr>
                  <w:rFonts w:ascii="Calibri" w:hAnsi="Calibri"/>
                  <w:sz w:val="20"/>
                </w:rPr>
                <w:t xml:space="preserve"> </w:t>
              </w:r>
              <w:proofErr w:type="spellStart"/>
              <w:r w:rsidR="001579AD" w:rsidRPr="004E5CBB">
                <w:rPr>
                  <w:rFonts w:ascii="Calibri" w:hAnsi="Calibri"/>
                  <w:sz w:val="20"/>
                </w:rPr>
                <w:t>saham</w:t>
              </w:r>
            </w:ins>
            <w:proofErr w:type="spellEnd"/>
            <w:r w:rsidR="001579AD" w:rsidRPr="001579AD" w:rsidDel="001579AD">
              <w:rPr>
                <w:rFonts w:ascii="Calibri" w:hAnsi="Calibri"/>
                <w:color w:val="000000"/>
                <w:sz w:val="20"/>
              </w:rPr>
              <w:t xml:space="preserve"> </w:t>
            </w:r>
            <w:r w:rsidRPr="005A2466">
              <w:rPr>
                <w:rFonts w:ascii="Calibri" w:hAnsi="Calibri"/>
                <w:color w:val="000000"/>
                <w:sz w:val="20"/>
              </w:rPr>
              <w:t xml:space="preserve">yang </w:t>
            </w:r>
            <w:proofErr w:type="spellStart"/>
            <w:r w:rsidRPr="005A2466">
              <w:rPr>
                <w:rFonts w:ascii="Calibri" w:hAnsi="Calibri"/>
                <w:color w:val="000000"/>
                <w:sz w:val="20"/>
              </w:rPr>
              <w:t>mewakili</w:t>
            </w:r>
            <w:proofErr w:type="spellEnd"/>
            <w:r w:rsidRPr="005A2466">
              <w:rPr>
                <w:rFonts w:ascii="Calibri" w:hAnsi="Calibri"/>
                <w:color w:val="000000"/>
                <w:sz w:val="20"/>
              </w:rPr>
              <w:t xml:space="preserve"> </w:t>
            </w:r>
            <w:del w:id="899" w:author="OLTRE" w:date="2024-07-03T22:42:00Z">
              <w:r w:rsidRPr="005A2466">
                <w:rPr>
                  <w:rFonts w:ascii="Calibri" w:hAnsi="Calibri"/>
                  <w:color w:val="000000"/>
                  <w:sz w:val="20"/>
                </w:rPr>
                <w:delText>Hak Penolakan</w:delText>
              </w:r>
            </w:del>
            <w:ins w:id="900" w:author="OLTRE" w:date="2024-07-03T22:42:00Z">
              <w:r w:rsidR="00BD1B0A">
                <w:rPr>
                  <w:rFonts w:ascii="Calibri" w:hAnsi="Calibri"/>
                  <w:color w:val="000000"/>
                  <w:sz w:val="20"/>
                </w:rPr>
                <w:t xml:space="preserve">Saham </w:t>
              </w:r>
              <w:proofErr w:type="spellStart"/>
              <w:r w:rsidR="00BD1B0A">
                <w:rPr>
                  <w:rFonts w:ascii="Calibri" w:hAnsi="Calibri"/>
                  <w:color w:val="000000"/>
                  <w:sz w:val="20"/>
                </w:rPr>
                <w:t>Penawaran</w:t>
              </w:r>
            </w:ins>
            <w:proofErr w:type="spellEnd"/>
            <w:r w:rsidR="00BD1B0A">
              <w:rPr>
                <w:rFonts w:ascii="Calibri" w:hAnsi="Calibri"/>
                <w:color w:val="000000"/>
                <w:sz w:val="20"/>
              </w:rPr>
              <w:t xml:space="preserve"> </w:t>
            </w:r>
            <w:proofErr w:type="spellStart"/>
            <w:r w:rsidR="00BD1B0A">
              <w:rPr>
                <w:rFonts w:ascii="Calibri" w:hAnsi="Calibri"/>
                <w:color w:val="000000"/>
                <w:sz w:val="20"/>
              </w:rPr>
              <w:t>Pertama</w:t>
            </w:r>
            <w:proofErr w:type="spellEnd"/>
            <w:r w:rsidRPr="005A2466">
              <w:rPr>
                <w:rFonts w:ascii="Calibri" w:hAnsi="Calibri"/>
                <w:color w:val="000000"/>
                <w:sz w:val="20"/>
              </w:rPr>
              <w:t xml:space="preserve"> dan/</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del w:id="901" w:author="OLTRE" w:date="2024-07-03T22:42:00Z">
              <w:r w:rsidRPr="005A2466">
                <w:rPr>
                  <w:rFonts w:ascii="Calibri" w:hAnsi="Calibri"/>
                  <w:color w:val="000000"/>
                  <w:sz w:val="20"/>
                </w:rPr>
                <w:delText>Hak Penjualan</w:delText>
              </w:r>
            </w:del>
            <w:ins w:id="902" w:author="OLTRE" w:date="2024-07-03T22:42:00Z">
              <w:r w:rsidR="007C3F7C">
                <w:rPr>
                  <w:rFonts w:ascii="Calibri" w:hAnsi="Calibri"/>
                  <w:color w:val="000000"/>
                  <w:sz w:val="20"/>
                </w:rPr>
                <w:t>Saham</w:t>
              </w:r>
              <w:r w:rsidR="007C3F7C" w:rsidRPr="005A2466">
                <w:rPr>
                  <w:rFonts w:ascii="Calibri" w:hAnsi="Calibri"/>
                  <w:color w:val="000000"/>
                  <w:sz w:val="20"/>
                </w:rPr>
                <w:t xml:space="preserve"> </w:t>
              </w:r>
              <w:proofErr w:type="spellStart"/>
              <w:r w:rsidR="004E2B95">
                <w:rPr>
                  <w:rFonts w:ascii="Calibri" w:hAnsi="Calibri"/>
                  <w:sz w:val="20"/>
                </w:rPr>
                <w:t>Penawaran</w:t>
              </w:r>
            </w:ins>
            <w:proofErr w:type="spellEnd"/>
            <w:r w:rsidR="004E2B95" w:rsidRPr="005A2466" w:rsidDel="004E2B95">
              <w:rPr>
                <w:rFonts w:ascii="Calibri" w:hAnsi="Calibri"/>
                <w:color w:val="000000"/>
                <w:sz w:val="20"/>
              </w:rPr>
              <w:t xml:space="preserve"> </w:t>
            </w:r>
            <w:proofErr w:type="spellStart"/>
            <w:r w:rsidRPr="005A2466">
              <w:rPr>
                <w:rFonts w:ascii="Calibri" w:hAnsi="Calibri"/>
                <w:color w:val="000000"/>
                <w:sz w:val="20"/>
              </w:rPr>
              <w:t>Kedua</w:t>
            </w:r>
            <w:proofErr w:type="spellEnd"/>
            <w:r w:rsidRPr="005A2466">
              <w:rPr>
                <w:rFonts w:ascii="Calibri" w:hAnsi="Calibri"/>
                <w:color w:val="000000"/>
                <w:sz w:val="20"/>
              </w:rPr>
              <w:t xml:space="preserve"> yang</w:t>
            </w:r>
            <w:del w:id="903" w:author="OLTRE" w:date="2024-07-03T22:42:00Z">
              <w:r w:rsidRPr="005A2466">
                <w:rPr>
                  <w:rFonts w:ascii="Calibri" w:hAnsi="Calibri"/>
                  <w:color w:val="000000"/>
                  <w:sz w:val="20"/>
                </w:rPr>
                <w:delText xml:space="preserve"> telah</w:delText>
              </w:r>
            </w:del>
            <w:r w:rsidRPr="005A2466">
              <w:rPr>
                <w:rFonts w:ascii="Calibri" w:hAnsi="Calibri"/>
                <w:color w:val="000000"/>
                <w:sz w:val="20"/>
              </w:rPr>
              <w:t xml:space="preserve"> </w:t>
            </w:r>
            <w:proofErr w:type="spellStart"/>
            <w:r w:rsidRPr="005A2466">
              <w:rPr>
                <w:rFonts w:ascii="Calibri" w:hAnsi="Calibri"/>
                <w:color w:val="000000"/>
                <w:sz w:val="20"/>
              </w:rPr>
              <w:t>diterima</w:t>
            </w:r>
            <w:proofErr w:type="spellEnd"/>
            <w:r w:rsidRPr="005A2466">
              <w:rPr>
                <w:rFonts w:ascii="Calibri" w:hAnsi="Calibri"/>
                <w:color w:val="000000"/>
                <w:sz w:val="20"/>
              </w:rPr>
              <w:t xml:space="preserve"> oleh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00A218FD" w:rsidRPr="00613832">
              <w:rPr>
                <w:rFonts w:ascii="Calibri" w:eastAsia="Times New Roman" w:hAnsi="Calibri" w:cs="Calibri"/>
                <w:color w:val="000000"/>
                <w:sz w:val="20"/>
                <w:szCs w:val="20"/>
                <w:lang w:eastAsia="en-ID"/>
              </w:rPr>
              <w:t>; dan</w:t>
            </w:r>
          </w:p>
          <w:p w14:paraId="56E0C0AD" w14:textId="4AA80904" w:rsidR="00A55264" w:rsidRPr="005A2466" w:rsidRDefault="00A55264" w:rsidP="005A2466">
            <w:pPr>
              <w:spacing w:after="0" w:line="240" w:lineRule="auto"/>
              <w:ind w:left="1029" w:hanging="425"/>
              <w:contextualSpacing/>
              <w:jc w:val="both"/>
              <w:rPr>
                <w:rFonts w:ascii="Calibri" w:hAnsi="Calibri"/>
                <w:sz w:val="20"/>
              </w:rPr>
            </w:pPr>
          </w:p>
          <w:p w14:paraId="5FF20629" w14:textId="2CCC67C4" w:rsidR="00134E27" w:rsidRPr="005A2466" w:rsidRDefault="00134E27" w:rsidP="00BA45BC">
            <w:pPr>
              <w:pStyle w:val="ListParagraph"/>
              <w:numPr>
                <w:ilvl w:val="1"/>
                <w:numId w:val="152"/>
              </w:numPr>
              <w:spacing w:after="0" w:line="240" w:lineRule="auto"/>
              <w:ind w:left="889" w:hanging="283"/>
              <w:jc w:val="both"/>
              <w:rPr>
                <w:rFonts w:ascii="Calibri" w:hAnsi="Calibri"/>
                <w:sz w:val="20"/>
              </w:rPr>
            </w:pPr>
            <w:r w:rsidRPr="005A2466">
              <w:rPr>
                <w:rFonts w:ascii="Calibri" w:hAnsi="Calibri"/>
                <w:color w:val="000000"/>
                <w:sz w:val="20"/>
              </w:rPr>
              <w:t xml:space="preserve">Perseroan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menyerahkan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serifikat</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baru</w:t>
            </w:r>
            <w:proofErr w:type="spellEnd"/>
            <w:r w:rsidRPr="005A2466">
              <w:rPr>
                <w:rFonts w:ascii="Calibri" w:hAnsi="Calibri"/>
                <w:color w:val="000000"/>
                <w:sz w:val="20"/>
              </w:rPr>
              <w:t xml:space="preserve"> </w:t>
            </w:r>
            <w:proofErr w:type="spellStart"/>
            <w:ins w:id="904" w:author="OLTRE" w:date="2024-07-03T22:42:00Z">
              <w:r w:rsidR="000C7A12">
                <w:rPr>
                  <w:rFonts w:ascii="Calibri" w:hAnsi="Calibri"/>
                  <w:color w:val="000000"/>
                  <w:sz w:val="20"/>
                </w:rPr>
                <w:t>untuk</w:t>
              </w:r>
              <w:proofErr w:type="spellEnd"/>
              <w:r w:rsidR="000C7A12">
                <w:rPr>
                  <w:rFonts w:ascii="Calibri" w:hAnsi="Calibri"/>
                  <w:color w:val="000000"/>
                  <w:sz w:val="20"/>
                </w:rPr>
                <w:t xml:space="preserve"> Saham </w:t>
              </w:r>
            </w:ins>
            <w:r w:rsidRPr="005A2466">
              <w:rPr>
                <w:rFonts w:ascii="Calibri" w:hAnsi="Calibri"/>
                <w:color w:val="000000"/>
                <w:sz w:val="20"/>
              </w:rPr>
              <w:t xml:space="preserve">yang </w:t>
            </w:r>
            <w:proofErr w:type="spellStart"/>
            <w:r w:rsidRPr="005A2466">
              <w:rPr>
                <w:rFonts w:ascii="Calibri" w:hAnsi="Calibri"/>
                <w:color w:val="000000"/>
                <w:sz w:val="20"/>
              </w:rPr>
              <w:t>dibelinya</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menerbitkan</w:t>
            </w:r>
            <w:proofErr w:type="spellEnd"/>
            <w:r w:rsidRPr="005A2466">
              <w:rPr>
                <w:rFonts w:ascii="Calibri" w:hAnsi="Calibri"/>
                <w:color w:val="000000"/>
                <w:sz w:val="20"/>
              </w:rPr>
              <w:t xml:space="preserve"> </w:t>
            </w:r>
            <w:proofErr w:type="spellStart"/>
            <w:ins w:id="905" w:author="OLTRE" w:date="2024-07-03T22:42:00Z">
              <w:r w:rsidR="000C7A12">
                <w:rPr>
                  <w:rFonts w:ascii="Calibri" w:hAnsi="Calibri"/>
                  <w:color w:val="000000"/>
                  <w:sz w:val="20"/>
                </w:rPr>
                <w:t>kembali</w:t>
              </w:r>
              <w:proofErr w:type="spellEnd"/>
              <w:r w:rsidR="000C7A12">
                <w:rPr>
                  <w:rFonts w:ascii="Calibri" w:hAnsi="Calibri"/>
                  <w:color w:val="000000"/>
                  <w:sz w:val="20"/>
                </w:rPr>
                <w:t xml:space="preserve">  </w:t>
              </w:r>
              <w:proofErr w:type="spellStart"/>
              <w:r w:rsidR="000C7A12">
                <w:rPr>
                  <w:rFonts w:ascii="Calibri" w:hAnsi="Calibri"/>
                  <w:color w:val="000000"/>
                  <w:sz w:val="20"/>
                </w:rPr>
                <w:t>suatu</w:t>
              </w:r>
              <w:proofErr w:type="spellEnd"/>
              <w:r w:rsidR="000C7A12">
                <w:rPr>
                  <w:rFonts w:ascii="Calibri" w:hAnsi="Calibri"/>
                  <w:color w:val="000000"/>
                  <w:sz w:val="20"/>
                </w:rPr>
                <w:t xml:space="preserve"> </w:t>
              </w:r>
            </w:ins>
            <w:proofErr w:type="spellStart"/>
            <w:r w:rsidRPr="005A2466">
              <w:rPr>
                <w:rFonts w:ascii="Calibri" w:hAnsi="Calibri"/>
                <w:color w:val="000000"/>
                <w:sz w:val="20"/>
              </w:rPr>
              <w:t>sertifikat</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ins w:id="906" w:author="OLTRE" w:date="2024-07-03T22:42:00Z">
              <w:r w:rsidR="000C7A12">
                <w:rPr>
                  <w:rFonts w:ascii="Calibri" w:hAnsi="Calibri"/>
                  <w:color w:val="000000"/>
                  <w:sz w:val="20"/>
                </w:rPr>
                <w:t xml:space="preserve"> </w:t>
              </w:r>
              <w:proofErr w:type="spellStart"/>
              <w:r w:rsidR="000C7A12">
                <w:rPr>
                  <w:rFonts w:ascii="Calibri" w:hAnsi="Calibri"/>
                  <w:color w:val="000000"/>
                  <w:sz w:val="20"/>
                </w:rPr>
                <w:t>baru</w:t>
              </w:r>
            </w:ins>
            <w:proofErr w:type="spellEnd"/>
            <w:r w:rsidR="00A97282" w:rsidRPr="005A2466">
              <w:rPr>
                <w:rFonts w:ascii="Calibri" w:hAnsi="Calibri"/>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del w:id="907" w:author="OLTRE" w:date="2024-07-03T22:42:00Z">
              <w:r w:rsidRPr="005A2466">
                <w:rPr>
                  <w:rFonts w:ascii="Calibri" w:hAnsi="Calibri"/>
                  <w:color w:val="000000"/>
                  <w:sz w:val="20"/>
                </w:rPr>
                <w:delText>atas</w:delText>
              </w:r>
            </w:del>
            <w:proofErr w:type="spellStart"/>
            <w:ins w:id="908" w:author="OLTRE" w:date="2024-07-03T22:42:00Z">
              <w:r w:rsidR="000C7A12">
                <w:rPr>
                  <w:rFonts w:ascii="Calibri" w:hAnsi="Calibri"/>
                  <w:color w:val="000000"/>
                  <w:sz w:val="20"/>
                </w:rPr>
                <w:t>untuk</w:t>
              </w:r>
            </w:ins>
            <w:proofErr w:type="spellEnd"/>
            <w:r w:rsidR="000C7A12">
              <w:rPr>
                <w:rFonts w:ascii="Calibri" w:hAnsi="Calibri"/>
                <w:color w:val="000000"/>
                <w:sz w:val="20"/>
              </w:rPr>
              <w:t xml:space="preserve"> </w:t>
            </w:r>
            <w:proofErr w:type="spellStart"/>
            <w:r w:rsidRPr="005A2466">
              <w:rPr>
                <w:rFonts w:ascii="Calibri" w:hAnsi="Calibri"/>
                <w:color w:val="000000"/>
                <w:sz w:val="20"/>
              </w:rPr>
              <w:t>sisa</w:t>
            </w:r>
            <w:proofErr w:type="spellEnd"/>
            <w:r w:rsidRPr="005A2466">
              <w:rPr>
                <w:rFonts w:ascii="Calibri" w:hAnsi="Calibri"/>
                <w:color w:val="000000"/>
                <w:sz w:val="20"/>
              </w:rPr>
              <w:t xml:space="preserve"> </w:t>
            </w:r>
            <w:del w:id="909" w:author="OLTRE" w:date="2024-07-03T22:42:00Z">
              <w:r w:rsidRPr="005A2466">
                <w:rPr>
                  <w:rFonts w:ascii="Calibri" w:hAnsi="Calibri"/>
                  <w:color w:val="000000"/>
                  <w:sz w:val="20"/>
                </w:rPr>
                <w:delText>Sekuritas milik</w:delText>
              </w:r>
            </w:del>
            <w:ins w:id="910" w:author="OLTRE" w:date="2024-07-03T22:42:00Z">
              <w:r w:rsidR="000C7A12">
                <w:rPr>
                  <w:rFonts w:ascii="Calibri" w:hAnsi="Calibri"/>
                  <w:color w:val="000000"/>
                  <w:sz w:val="20"/>
                </w:rPr>
                <w:t xml:space="preserve">Saham yang </w:t>
              </w:r>
              <w:proofErr w:type="spellStart"/>
              <w:r w:rsidR="000C7A12">
                <w:rPr>
                  <w:rFonts w:ascii="Calibri" w:hAnsi="Calibri"/>
                  <w:color w:val="000000"/>
                  <w:sz w:val="20"/>
                </w:rPr>
                <w:t>dimiliki</w:t>
              </w:r>
              <w:proofErr w:type="spellEnd"/>
              <w:r w:rsidR="000C7A12">
                <w:rPr>
                  <w:rFonts w:ascii="Calibri" w:hAnsi="Calibri"/>
                  <w:color w:val="000000"/>
                  <w:sz w:val="20"/>
                </w:rPr>
                <w:t xml:space="preserve"> oleh</w:t>
              </w:r>
            </w:ins>
            <w:r w:rsidR="000C7A12">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w:t>
            </w:r>
          </w:p>
          <w:p w14:paraId="22D0BCF4" w14:textId="77777777" w:rsidR="00F115BF" w:rsidRPr="005A2466" w:rsidRDefault="00F115BF" w:rsidP="005A2466">
            <w:pPr>
              <w:spacing w:after="0" w:line="240" w:lineRule="auto"/>
              <w:contextualSpacing/>
              <w:rPr>
                <w:rFonts w:ascii="Calibri" w:hAnsi="Calibri"/>
                <w:sz w:val="20"/>
              </w:rPr>
            </w:pPr>
          </w:p>
          <w:p w14:paraId="38B5870C" w14:textId="77777777" w:rsidR="00F115BF" w:rsidRPr="005A2466" w:rsidRDefault="00F115BF" w:rsidP="005A2466">
            <w:pPr>
              <w:spacing w:after="0" w:line="240" w:lineRule="auto"/>
              <w:contextualSpacing/>
              <w:rPr>
                <w:del w:id="911" w:author="OLTRE" w:date="2024-07-03T22:42:00Z"/>
                <w:rFonts w:ascii="Calibri" w:hAnsi="Calibri"/>
                <w:sz w:val="20"/>
              </w:rPr>
            </w:pPr>
          </w:p>
          <w:p w14:paraId="3E186407" w14:textId="3831818C" w:rsidR="00CC5526" w:rsidRDefault="00134E27" w:rsidP="00BA45BC">
            <w:pPr>
              <w:pStyle w:val="ListParagraph"/>
              <w:numPr>
                <w:ilvl w:val="2"/>
                <w:numId w:val="159"/>
              </w:numPr>
              <w:spacing w:after="0" w:line="240" w:lineRule="auto"/>
              <w:ind w:left="603" w:hanging="603"/>
              <w:jc w:val="both"/>
              <w:textAlignment w:val="baseline"/>
              <w:rPr>
                <w:rFonts w:ascii="Calibri" w:hAnsi="Calibri"/>
                <w:color w:val="000000"/>
                <w:sz w:val="20"/>
              </w:rPr>
            </w:pP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Penolakan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Pertama</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iCs/>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dilaksanakan</w:t>
            </w:r>
            <w:proofErr w:type="spellEnd"/>
            <w:r w:rsidRPr="005A2466">
              <w:rPr>
                <w:rFonts w:ascii="Calibri" w:hAnsi="Calibri"/>
                <w:color w:val="000000"/>
                <w:sz w:val="20"/>
              </w:rPr>
              <w:t xml:space="preserve"> oleh </w:t>
            </w:r>
            <w:del w:id="912" w:author="OLTRE" w:date="2024-07-03T22:42:00Z">
              <w:r w:rsidR="00A97282" w:rsidRPr="005A2466">
                <w:rPr>
                  <w:rFonts w:ascii="Calibri" w:hAnsi="Calibri"/>
                  <w:color w:val="000000"/>
                  <w:sz w:val="20"/>
                </w:rPr>
                <w:delText xml:space="preserve">Para </w:delText>
              </w:r>
            </w:del>
            <w:proofErr w:type="spellStart"/>
            <w:r w:rsidR="00D9793C" w:rsidRPr="005A2466">
              <w:rPr>
                <w:rFonts w:ascii="Calibri" w:hAnsi="Calibri"/>
                <w:color w:val="000000"/>
                <w:sz w:val="20"/>
              </w:rPr>
              <w:t>Pemegang</w:t>
            </w:r>
            <w:proofErr w:type="spellEnd"/>
            <w:r w:rsidR="00D9793C" w:rsidRPr="005A2466">
              <w:rPr>
                <w:rFonts w:ascii="Calibri" w:hAnsi="Calibri"/>
                <w:color w:val="000000"/>
                <w:sz w:val="20"/>
              </w:rPr>
              <w:t xml:space="preserve"> Saham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del w:id="913" w:author="OLTRE" w:date="2024-07-03T22:42:00Z">
              <w:r w:rsidR="00A97282" w:rsidRPr="005A2466">
                <w:rPr>
                  <w:rFonts w:ascii="Calibri" w:hAnsi="Calibri"/>
                  <w:color w:val="000000"/>
                  <w:sz w:val="20"/>
                </w:rPr>
                <w:delText xml:space="preserve">Para </w:delText>
              </w:r>
            </w:del>
            <w:proofErr w:type="spellStart"/>
            <w:r w:rsidR="00D9793C" w:rsidRPr="005A2466">
              <w:rPr>
                <w:rFonts w:ascii="Calibri" w:hAnsi="Calibri"/>
                <w:color w:val="000000"/>
                <w:sz w:val="20"/>
              </w:rPr>
              <w:t>Pemegang</w:t>
            </w:r>
            <w:proofErr w:type="spellEnd"/>
            <w:r w:rsidR="00D9793C" w:rsidRPr="005A2466">
              <w:rPr>
                <w:rFonts w:ascii="Calibri" w:hAnsi="Calibri"/>
                <w:color w:val="000000"/>
                <w:sz w:val="20"/>
              </w:rPr>
              <w:t xml:space="preserve"> Saham </w:t>
            </w:r>
            <w:proofErr w:type="spellStart"/>
            <w:ins w:id="914" w:author="OLTRE" w:date="2024-07-03T22:42:00Z">
              <w:r w:rsidR="001D3608">
                <w:rPr>
                  <w:rFonts w:ascii="Calibri" w:hAnsi="Calibri"/>
                  <w:color w:val="000000"/>
                  <w:sz w:val="20"/>
                </w:rPr>
                <w:t>tersebut</w:t>
              </w:r>
              <w:proofErr w:type="spellEnd"/>
              <w:r w:rsidR="001D3608">
                <w:rPr>
                  <w:rFonts w:ascii="Calibri" w:hAnsi="Calibri"/>
                  <w:color w:val="000000"/>
                  <w:sz w:val="20"/>
                </w:rPr>
                <w:t xml:space="preserve"> </w:t>
              </w:r>
            </w:ins>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memegang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sah</w:t>
            </w:r>
            <w:proofErr w:type="spellEnd"/>
            <w:r w:rsidRPr="005A2466">
              <w:rPr>
                <w:rFonts w:ascii="Calibri" w:hAnsi="Calibri"/>
                <w:color w:val="000000"/>
                <w:sz w:val="20"/>
              </w:rPr>
              <w:t xml:space="preserve">, dan </w:t>
            </w:r>
            <w:proofErr w:type="spellStart"/>
            <w:r w:rsidRPr="005A2466">
              <w:rPr>
                <w:rFonts w:ascii="Calibri" w:hAnsi="Calibri"/>
                <w:color w:val="000000"/>
                <w:sz w:val="20"/>
              </w:rPr>
              <w:t>tiap</w:t>
            </w:r>
            <w:proofErr w:type="spellEnd"/>
            <w:r w:rsidRPr="005A2466">
              <w:rPr>
                <w:rFonts w:ascii="Calibri" w:hAnsi="Calibri"/>
                <w:color w:val="000000"/>
                <w:sz w:val="20"/>
              </w:rPr>
              <w:t xml:space="preserve"> </w:t>
            </w:r>
            <w:del w:id="915" w:author="OLTRE" w:date="2024-07-03T22:42:00Z">
              <w:r w:rsidRPr="005A2466">
                <w:rPr>
                  <w:rFonts w:ascii="Calibri" w:hAnsi="Calibri"/>
                  <w:color w:val="000000"/>
                  <w:sz w:val="20"/>
                </w:rPr>
                <w:delText xml:space="preserve">pelaksanaanya </w:delText>
              </w:r>
            </w:del>
            <w:proofErr w:type="spellStart"/>
            <w:ins w:id="916" w:author="OLTRE" w:date="2024-07-03T22:42:00Z">
              <w:r w:rsidR="001D3608">
                <w:rPr>
                  <w:rFonts w:ascii="Calibri" w:hAnsi="Calibri"/>
                  <w:color w:val="000000"/>
                  <w:sz w:val="20"/>
                </w:rPr>
                <w:t>penggunaan</w:t>
              </w:r>
              <w:proofErr w:type="spellEnd"/>
              <w:r w:rsidR="001D3608">
                <w:rPr>
                  <w:rFonts w:ascii="Calibri" w:hAnsi="Calibri"/>
                  <w:color w:val="000000"/>
                  <w:sz w:val="20"/>
                </w:rPr>
                <w:t xml:space="preserve"> </w:t>
              </w:r>
              <w:proofErr w:type="spellStart"/>
              <w:r w:rsidR="001D3608">
                <w:rPr>
                  <w:rFonts w:ascii="Calibri" w:hAnsi="Calibri"/>
                  <w:color w:val="000000"/>
                  <w:sz w:val="20"/>
                </w:rPr>
                <w:t>Hak</w:t>
              </w:r>
              <w:proofErr w:type="spellEnd"/>
              <w:r w:rsidR="001D3608">
                <w:rPr>
                  <w:rFonts w:ascii="Calibri" w:hAnsi="Calibri"/>
                  <w:color w:val="000000"/>
                  <w:sz w:val="20"/>
                </w:rPr>
                <w:t xml:space="preserve"> </w:t>
              </w:r>
              <w:proofErr w:type="spellStart"/>
              <w:r w:rsidR="001D3608">
                <w:rPr>
                  <w:rFonts w:ascii="Calibri" w:hAnsi="Calibri"/>
                  <w:color w:val="000000"/>
                  <w:sz w:val="20"/>
                </w:rPr>
                <w:t>Penolakan</w:t>
              </w:r>
              <w:proofErr w:type="spellEnd"/>
              <w:r w:rsidR="001D3608">
                <w:rPr>
                  <w:rFonts w:ascii="Calibri" w:hAnsi="Calibri"/>
                  <w:color w:val="000000"/>
                  <w:sz w:val="20"/>
                </w:rPr>
                <w:t xml:space="preserve"> </w:t>
              </w:r>
              <w:proofErr w:type="spellStart"/>
              <w:r w:rsidR="001D3608">
                <w:rPr>
                  <w:rFonts w:ascii="Calibri" w:hAnsi="Calibri"/>
                  <w:color w:val="000000"/>
                  <w:sz w:val="20"/>
                </w:rPr>
                <w:t>Pertama</w:t>
              </w:r>
              <w:proofErr w:type="spellEnd"/>
              <w:r w:rsidR="001D3608">
                <w:rPr>
                  <w:rFonts w:ascii="Calibri" w:hAnsi="Calibri"/>
                  <w:color w:val="000000"/>
                  <w:sz w:val="20"/>
                </w:rPr>
                <w:t xml:space="preserve"> </w:t>
              </w:r>
            </w:ins>
            <w:r w:rsidRPr="005A2466">
              <w:rPr>
                <w:rFonts w:ascii="Calibri" w:hAnsi="Calibri"/>
                <w:color w:val="000000"/>
                <w:sz w:val="20"/>
              </w:rPr>
              <w:t xml:space="preserve">oleh </w:t>
            </w:r>
            <w:del w:id="917" w:author="OLTRE" w:date="2024-07-03T22:42:00Z">
              <w:r w:rsidR="00A97282" w:rsidRPr="005A2466">
                <w:rPr>
                  <w:rFonts w:ascii="Calibri" w:hAnsi="Calibri"/>
                  <w:color w:val="000000"/>
                  <w:sz w:val="20"/>
                </w:rPr>
                <w:delText xml:space="preserve">Para </w:delText>
              </w:r>
            </w:del>
            <w:proofErr w:type="spellStart"/>
            <w:r w:rsidR="00D9793C" w:rsidRPr="005A2466">
              <w:rPr>
                <w:rFonts w:ascii="Calibri" w:hAnsi="Calibri"/>
                <w:color w:val="000000"/>
                <w:sz w:val="20"/>
              </w:rPr>
              <w:t>Pemegang</w:t>
            </w:r>
            <w:proofErr w:type="spellEnd"/>
            <w:r w:rsidR="00D9793C" w:rsidRPr="005A2466">
              <w:rPr>
                <w:rFonts w:ascii="Calibri" w:hAnsi="Calibri"/>
                <w:color w:val="000000"/>
                <w:sz w:val="20"/>
              </w:rPr>
              <w:t xml:space="preserve"> Saham </w:t>
            </w:r>
            <w:del w:id="918" w:author="OLTRE" w:date="2024-07-03T22:42:00Z">
              <w:r w:rsidRPr="005A2466">
                <w:rPr>
                  <w:rFonts w:ascii="Calibri" w:hAnsi="Calibri"/>
                  <w:color w:val="000000"/>
                  <w:sz w:val="20"/>
                </w:rPr>
                <w:delText>akan</w:delText>
              </w:r>
            </w:del>
            <w:proofErr w:type="spellStart"/>
            <w:ins w:id="919" w:author="OLTRE" w:date="2024-07-03T22:42:00Z">
              <w:r w:rsidR="001D3608">
                <w:rPr>
                  <w:rFonts w:ascii="Calibri" w:hAnsi="Calibri"/>
                  <w:color w:val="000000"/>
                  <w:sz w:val="20"/>
                </w:rPr>
                <w:t>tersebut</w:t>
              </w:r>
            </w:ins>
            <w:proofErr w:type="spellEnd"/>
            <w:r w:rsidR="001D3608">
              <w:rPr>
                <w:rFonts w:ascii="Calibri" w:hAnsi="Calibri"/>
                <w:color w:val="000000"/>
                <w:sz w:val="20"/>
              </w:rPr>
              <w:t xml:space="preserve"> </w:t>
            </w:r>
            <w:proofErr w:type="spellStart"/>
            <w:r w:rsidRPr="005A2466">
              <w:rPr>
                <w:rFonts w:ascii="Calibri" w:hAnsi="Calibri"/>
                <w:color w:val="000000"/>
                <w:sz w:val="20"/>
              </w:rPr>
              <w:t>diabaikan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del w:id="920" w:author="OLTRE" w:date="2024-07-03T22:42:00Z">
              <w:r w:rsidRPr="005A2466">
                <w:rPr>
                  <w:rFonts w:ascii="Calibri" w:hAnsi="Calibri"/>
                  <w:color w:val="000000"/>
                  <w:sz w:val="20"/>
                </w:rPr>
                <w:delText>saham dalam</w:delText>
              </w:r>
            </w:del>
            <w:ins w:id="921" w:author="OLTRE" w:date="2024-07-03T22:42:00Z">
              <w:r w:rsidR="001D3608">
                <w:rPr>
                  <w:rFonts w:ascii="Calibri" w:hAnsi="Calibri"/>
                  <w:color w:val="000000"/>
                  <w:sz w:val="20"/>
                </w:rPr>
                <w:t>S</w:t>
              </w:r>
              <w:r w:rsidRPr="005A2466">
                <w:rPr>
                  <w:rFonts w:ascii="Calibri" w:hAnsi="Calibri"/>
                  <w:color w:val="000000"/>
                  <w:sz w:val="20"/>
                </w:rPr>
                <w:t xml:space="preserve">aham </w:t>
              </w:r>
              <w:proofErr w:type="spellStart"/>
              <w:r w:rsidR="001D3608">
                <w:rPr>
                  <w:rFonts w:ascii="Calibri" w:hAnsi="Calibri"/>
                  <w:color w:val="000000"/>
                  <w:sz w:val="20"/>
                </w:rPr>
                <w:t>berdasarkan</w:t>
              </w:r>
            </w:ins>
            <w:proofErr w:type="spellEnd"/>
            <w:r w:rsidR="001D3608">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w:t>
            </w:r>
            <w:ins w:id="922" w:author="OLTRE" w:date="2024-07-03T22:42:00Z">
              <w:r w:rsidR="001D3608">
                <w:rPr>
                  <w:rFonts w:ascii="Calibri" w:hAnsi="Calibri"/>
                  <w:color w:val="000000"/>
                  <w:sz w:val="20"/>
                </w:rPr>
                <w:t xml:space="preserve"> </w:t>
              </w:r>
              <w:proofErr w:type="spellStart"/>
              <w:r w:rsidR="001D3608">
                <w:rPr>
                  <w:rFonts w:ascii="Calibri" w:hAnsi="Calibri"/>
                  <w:color w:val="000000"/>
                  <w:sz w:val="20"/>
                </w:rPr>
                <w:t>ini</w:t>
              </w:r>
            </w:ins>
            <w:proofErr w:type="spellEnd"/>
            <w:r w:rsidRPr="005A2466">
              <w:rPr>
                <w:rFonts w:ascii="Calibri" w:hAnsi="Calibri"/>
                <w:color w:val="000000"/>
                <w:sz w:val="20"/>
              </w:rPr>
              <w:t>.</w:t>
            </w:r>
          </w:p>
          <w:p w14:paraId="683B05A7" w14:textId="77777777" w:rsidR="00A55264" w:rsidRPr="005A2466" w:rsidRDefault="00A55264" w:rsidP="005A2466">
            <w:pPr>
              <w:pStyle w:val="ListParagraph"/>
              <w:spacing w:after="0" w:line="240" w:lineRule="auto"/>
              <w:ind w:left="604"/>
              <w:jc w:val="both"/>
              <w:rPr>
                <w:rFonts w:ascii="Calibri" w:hAnsi="Calibri"/>
                <w:color w:val="000000"/>
                <w:sz w:val="20"/>
              </w:rPr>
            </w:pPr>
          </w:p>
          <w:p w14:paraId="0BAC66CF" w14:textId="0AC276FA" w:rsidR="00CC5526" w:rsidRPr="005A2466" w:rsidRDefault="00134E27" w:rsidP="00BA45BC">
            <w:pPr>
              <w:pStyle w:val="ListParagraph"/>
              <w:numPr>
                <w:ilvl w:val="2"/>
                <w:numId w:val="159"/>
              </w:numPr>
              <w:spacing w:after="0" w:line="240" w:lineRule="auto"/>
              <w:ind w:left="603" w:hanging="603"/>
              <w:jc w:val="both"/>
              <w:textAlignment w:val="baseline"/>
              <w:rPr>
                <w:rFonts w:ascii="Calibri" w:hAnsi="Calibri"/>
                <w:sz w:val="20"/>
              </w:rPr>
            </w:pP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Penolakan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Pertama</w:t>
            </w:r>
            <w:proofErr w:type="spellEnd"/>
            <w:r w:rsidRPr="005A2466">
              <w:rPr>
                <w:rFonts w:ascii="Calibri" w:hAnsi="Calibri"/>
                <w:color w:val="000000"/>
                <w:sz w:val="20"/>
              </w:rPr>
              <w:t xml:space="preserve"> </w:t>
            </w:r>
            <w:del w:id="923" w:author="OLTRE" w:date="2024-07-03T22:42:00Z">
              <w:r w:rsidRPr="005A2466">
                <w:rPr>
                  <w:rFonts w:ascii="Calibri" w:hAnsi="Calibri"/>
                  <w:color w:val="000000"/>
                  <w:sz w:val="20"/>
                </w:rPr>
                <w:delText>dalam</w:delText>
              </w:r>
            </w:del>
            <w:proofErr w:type="spellStart"/>
            <w:ins w:id="924" w:author="OLTRE" w:date="2024-07-03T22:42:00Z">
              <w:r w:rsidR="004811A0">
                <w:rPr>
                  <w:rFonts w:ascii="Calibri" w:hAnsi="Calibri"/>
                  <w:color w:val="000000"/>
                  <w:sz w:val="20"/>
                </w:rPr>
                <w:t>berdasarkan</w:t>
              </w:r>
            </w:ins>
            <w:proofErr w:type="spellEnd"/>
            <w:r w:rsidR="004811A0"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bagi</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Pr="005A2466">
              <w:rPr>
                <w:rFonts w:ascii="Calibri" w:hAnsi="Calibri"/>
                <w:color w:val="000000"/>
                <w:sz w:val="20"/>
              </w:rPr>
              <w:t>diantara</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dan </w:t>
            </w:r>
            <w:proofErr w:type="spellStart"/>
            <w:r w:rsidR="0016449F" w:rsidRPr="005A2466">
              <w:rPr>
                <w:rFonts w:ascii="Calibri" w:hAnsi="Calibri"/>
                <w:color w:val="000000"/>
                <w:sz w:val="20"/>
              </w:rPr>
              <w:t>A</w:t>
            </w:r>
            <w:r w:rsidRPr="005A2466">
              <w:rPr>
                <w:rFonts w:ascii="Calibri" w:hAnsi="Calibri"/>
                <w:color w:val="000000"/>
                <w:sz w:val="20"/>
              </w:rPr>
              <w:t>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Keluarga</w:t>
            </w:r>
            <w:proofErr w:type="spellEnd"/>
            <w:r w:rsidRPr="005A2466">
              <w:rPr>
                <w:rFonts w:ascii="Calibri" w:hAnsi="Calibri"/>
                <w:color w:val="000000"/>
                <w:sz w:val="20"/>
              </w:rPr>
              <w:t xml:space="preserve"> </w:t>
            </w:r>
            <w:proofErr w:type="spellStart"/>
            <w:r w:rsidRPr="005A2466">
              <w:rPr>
                <w:rFonts w:ascii="Calibri" w:hAnsi="Calibri"/>
                <w:color w:val="000000"/>
                <w:sz w:val="20"/>
              </w:rPr>
              <w:t>mereka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Afiliasi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w:t>
            </w:r>
            <w:del w:id="925" w:author="OLTRE" w:date="2024-07-03T22:42:00Z">
              <w:r w:rsidRPr="005A2466">
                <w:rPr>
                  <w:rFonts w:ascii="Calibri" w:hAnsi="Calibri"/>
                  <w:color w:val="000000"/>
                  <w:sz w:val="20"/>
                </w:rPr>
                <w:delText xml:space="preserve">bahwa </w:delText>
              </w:r>
            </w:del>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menyediakan</w:t>
            </w:r>
            <w:proofErr w:type="spellEnd"/>
            <w:r w:rsidRPr="005A2466">
              <w:rPr>
                <w:rFonts w:ascii="Calibri" w:hAnsi="Calibri"/>
                <w:color w:val="000000"/>
                <w:sz w:val="20"/>
              </w:rPr>
              <w:t xml:space="preserve"> </w:t>
            </w:r>
            <w:proofErr w:type="spellStart"/>
            <w:r w:rsidRPr="005A2466">
              <w:rPr>
                <w:rFonts w:ascii="Calibri" w:hAnsi="Calibri"/>
                <w:color w:val="000000"/>
                <w:sz w:val="20"/>
              </w:rPr>
              <w:t>bukti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cukup</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del w:id="926" w:author="OLTRE" w:date="2024-07-03T22:42:00Z">
              <w:r w:rsidRPr="005A2466">
                <w:rPr>
                  <w:rFonts w:ascii="Calibri" w:hAnsi="Calibri"/>
                  <w:color w:val="000000"/>
                  <w:sz w:val="20"/>
                </w:rPr>
                <w:delText>Dewan Komisaris bahwa</w:delText>
              </w:r>
            </w:del>
            <w:ins w:id="927" w:author="OLTRE" w:date="2024-07-03T22:42:00Z">
              <w:r w:rsidR="004811A0">
                <w:rPr>
                  <w:rFonts w:ascii="Calibri" w:hAnsi="Calibri"/>
                  <w:color w:val="000000"/>
                  <w:sz w:val="20"/>
                </w:rPr>
                <w:t xml:space="preserve">Perseroan dan </w:t>
              </w:r>
              <w:proofErr w:type="spellStart"/>
              <w:r w:rsidR="004811A0">
                <w:rPr>
                  <w:rFonts w:ascii="Calibri" w:hAnsi="Calibri"/>
                  <w:color w:val="000000"/>
                  <w:sz w:val="20"/>
                </w:rPr>
                <w:t>Pemegang</w:t>
              </w:r>
              <w:proofErr w:type="spellEnd"/>
              <w:r w:rsidR="004811A0">
                <w:rPr>
                  <w:rFonts w:ascii="Calibri" w:hAnsi="Calibri"/>
                  <w:color w:val="000000"/>
                  <w:sz w:val="20"/>
                </w:rPr>
                <w:t xml:space="preserve"> Saham </w:t>
              </w:r>
              <w:proofErr w:type="spellStart"/>
              <w:r w:rsidR="004811A0">
                <w:rPr>
                  <w:rFonts w:ascii="Calibri" w:hAnsi="Calibri"/>
                  <w:color w:val="000000"/>
                  <w:sz w:val="20"/>
                </w:rPr>
                <w:t>lainnya</w:t>
              </w:r>
              <w:proofErr w:type="spellEnd"/>
              <w:r w:rsidR="004811A0">
                <w:rPr>
                  <w:rFonts w:ascii="Calibri" w:hAnsi="Calibri"/>
                  <w:color w:val="000000"/>
                  <w:sz w:val="20"/>
                </w:rPr>
                <w:t xml:space="preserve"> </w:t>
              </w:r>
              <w:proofErr w:type="spellStart"/>
              <w:r w:rsidRPr="005A2466">
                <w:rPr>
                  <w:rFonts w:ascii="Calibri" w:hAnsi="Calibri"/>
                  <w:color w:val="000000"/>
                  <w:sz w:val="20"/>
                </w:rPr>
                <w:t>bahwa</w:t>
              </w:r>
              <w:proofErr w:type="spellEnd"/>
              <w:r w:rsidR="006A7040">
                <w:rPr>
                  <w:rFonts w:ascii="Calibri" w:hAnsi="Calibri"/>
                  <w:color w:val="000000"/>
                  <w:sz w:val="20"/>
                </w:rPr>
                <w:t xml:space="preserve"> </w:t>
              </w:r>
              <w:proofErr w:type="spellStart"/>
              <w:r w:rsidR="006A7040">
                <w:rPr>
                  <w:rFonts w:ascii="Calibri" w:hAnsi="Calibri"/>
                  <w:color w:val="000000"/>
                  <w:sz w:val="20"/>
                </w:rPr>
                <w:t>calon</w:t>
              </w:r>
            </w:ins>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del w:id="928" w:author="OLTRE" w:date="2024-07-03T22:42:00Z">
              <w:r w:rsidRPr="005A2466">
                <w:rPr>
                  <w:rFonts w:ascii="Calibri" w:hAnsi="Calibri"/>
                  <w:color w:val="000000"/>
                  <w:sz w:val="20"/>
                </w:rPr>
                <w:lastRenderedPageBreak/>
                <w:delText>terkait</w:delText>
              </w:r>
            </w:del>
            <w:ins w:id="929" w:author="OLTRE" w:date="2024-07-03T22:42:00Z">
              <w:r w:rsidR="008E3614">
                <w:rPr>
                  <w:rFonts w:ascii="Calibri" w:hAnsi="Calibri"/>
                  <w:color w:val="000000"/>
                  <w:sz w:val="20"/>
                </w:rPr>
                <w:t xml:space="preserve">yang </w:t>
              </w:r>
              <w:proofErr w:type="spellStart"/>
              <w:r w:rsidR="008E3614">
                <w:rPr>
                  <w:rFonts w:ascii="Calibri" w:hAnsi="Calibri"/>
                  <w:color w:val="000000"/>
                  <w:sz w:val="20"/>
                </w:rPr>
                <w:t>direncanakan</w:t>
              </w:r>
            </w:ins>
            <w:proofErr w:type="spellEnd"/>
            <w:r w:rsidR="008E3614">
              <w:rPr>
                <w:rFonts w:ascii="Calibri" w:hAnsi="Calibri"/>
                <w:color w:val="000000"/>
                <w:sz w:val="20"/>
              </w:rPr>
              <w:t xml:space="preserve"> </w:t>
            </w:r>
            <w:proofErr w:type="spellStart"/>
            <w:r w:rsidRPr="005A2466">
              <w:rPr>
                <w:rFonts w:ascii="Calibri" w:hAnsi="Calibri"/>
                <w:color w:val="000000"/>
                <w:sz w:val="20"/>
              </w:rPr>
              <w:t>terkualifikasi</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ins w:id="930" w:author="OLTRE" w:date="2024-07-03T22:42:00Z">
              <w:r w:rsidRPr="005A2466">
                <w:rPr>
                  <w:rFonts w:ascii="Calibri" w:hAnsi="Calibri"/>
                  <w:color w:val="000000"/>
                  <w:sz w:val="20"/>
                </w:rPr>
                <w:t xml:space="preserve"> </w:t>
              </w:r>
              <w:proofErr w:type="spellStart"/>
              <w:r w:rsidR="004811A0">
                <w:rPr>
                  <w:rFonts w:ascii="Calibri" w:hAnsi="Calibri"/>
                  <w:color w:val="000000"/>
                  <w:sz w:val="20"/>
                </w:rPr>
                <w:t>seorang</w:t>
              </w:r>
            </w:ins>
            <w:proofErr w:type="spellEnd"/>
            <w:r w:rsidR="004811A0">
              <w:rPr>
                <w:rFonts w:ascii="Calibri" w:hAnsi="Calibri"/>
                <w:color w:val="000000"/>
                <w:sz w:val="20"/>
              </w:rPr>
              <w:t xml:space="preserve">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Keluarga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Afiliasi</w:t>
            </w:r>
            <w:proofErr w:type="spellEnd"/>
            <w:r w:rsidRPr="005A2466">
              <w:rPr>
                <w:rFonts w:ascii="Calibri" w:hAnsi="Calibri"/>
                <w:color w:val="000000"/>
                <w:sz w:val="20"/>
              </w:rPr>
              <w:t>.</w:t>
            </w:r>
          </w:p>
          <w:p w14:paraId="50AE6D80" w14:textId="77777777" w:rsidR="00A55264" w:rsidRPr="005A2466" w:rsidRDefault="00A55264" w:rsidP="005A2466">
            <w:pPr>
              <w:pStyle w:val="ListParagraph"/>
              <w:spacing w:after="0" w:line="240" w:lineRule="auto"/>
              <w:ind w:left="604"/>
              <w:jc w:val="both"/>
              <w:rPr>
                <w:rFonts w:ascii="Calibri" w:hAnsi="Calibri"/>
                <w:sz w:val="20"/>
              </w:rPr>
            </w:pPr>
          </w:p>
          <w:p w14:paraId="05DE2AFC" w14:textId="7A88723B" w:rsidR="00134E27" w:rsidRPr="005A2466" w:rsidRDefault="00134E27" w:rsidP="00BA45BC">
            <w:pPr>
              <w:pStyle w:val="ListParagraph"/>
              <w:numPr>
                <w:ilvl w:val="2"/>
                <w:numId w:val="159"/>
              </w:numPr>
              <w:spacing w:after="0" w:line="240" w:lineRule="auto"/>
              <w:ind w:left="603" w:hanging="603"/>
              <w:jc w:val="both"/>
              <w:textAlignment w:val="baseline"/>
              <w:rPr>
                <w:rFonts w:ascii="Calibri" w:hAnsi="Calibri"/>
                <w:sz w:val="20"/>
              </w:rPr>
            </w:pP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Penolakan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Pertama</w:t>
            </w:r>
            <w:proofErr w:type="spellEnd"/>
            <w:r w:rsidRPr="005A2466">
              <w:rPr>
                <w:rFonts w:ascii="Calibri" w:hAnsi="Calibri"/>
                <w:color w:val="000000"/>
                <w:sz w:val="20"/>
              </w:rPr>
              <w:t xml:space="preserve"> </w:t>
            </w:r>
            <w:del w:id="931" w:author="OLTRE" w:date="2024-07-03T22:42:00Z">
              <w:r w:rsidRPr="005A2466">
                <w:rPr>
                  <w:rFonts w:ascii="Calibri" w:hAnsi="Calibri"/>
                  <w:color w:val="000000"/>
                  <w:sz w:val="20"/>
                </w:rPr>
                <w:delText>sesuai dengan</w:delText>
              </w:r>
            </w:del>
            <w:proofErr w:type="spellStart"/>
            <w:ins w:id="932" w:author="OLTRE" w:date="2024-07-03T22:42:00Z">
              <w:r w:rsidR="00BE5FC1">
                <w:rPr>
                  <w:rFonts w:ascii="Calibri" w:hAnsi="Calibri"/>
                  <w:color w:val="000000"/>
                  <w:sz w:val="20"/>
                </w:rPr>
                <w:t>berdasarkan</w:t>
              </w:r>
            </w:ins>
            <w:proofErr w:type="spellEnd"/>
            <w:r w:rsidR="00BE5FC1">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7 </w:t>
            </w:r>
            <w:proofErr w:type="spellStart"/>
            <w:ins w:id="933" w:author="OLTRE" w:date="2024-07-03T22:42:00Z">
              <w:r w:rsidR="00BE5FC1">
                <w:rPr>
                  <w:rFonts w:ascii="Calibri" w:hAnsi="Calibri"/>
                  <w:color w:val="000000"/>
                  <w:sz w:val="20"/>
                </w:rPr>
                <w:t>ini</w:t>
              </w:r>
              <w:proofErr w:type="spellEnd"/>
              <w:r w:rsidR="00BE5FC1">
                <w:rPr>
                  <w:rFonts w:ascii="Calibri" w:hAnsi="Calibri"/>
                  <w:color w:val="000000"/>
                  <w:sz w:val="20"/>
                </w:rPr>
                <w:t xml:space="preserve"> </w:t>
              </w:r>
            </w:ins>
            <w:proofErr w:type="spellStart"/>
            <w:r w:rsidRPr="005A2466">
              <w:rPr>
                <w:rFonts w:ascii="Calibri" w:hAnsi="Calibri"/>
                <w:color w:val="000000"/>
                <w:sz w:val="20"/>
              </w:rPr>
              <w:t>hilang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seketika</w:t>
            </w:r>
            <w:proofErr w:type="spellEnd"/>
            <w:r w:rsidRPr="005A2466">
              <w:rPr>
                <w:rFonts w:ascii="Calibri" w:hAnsi="Calibri"/>
                <w:color w:val="000000"/>
                <w:sz w:val="20"/>
              </w:rPr>
              <w:t xml:space="preserve"> </w:t>
            </w:r>
            <w:ins w:id="934" w:author="OLTRE" w:date="2024-07-03T22:42:00Z">
              <w:r w:rsidR="006A7040">
                <w:rPr>
                  <w:rFonts w:ascii="Calibri" w:hAnsi="Calibri"/>
                  <w:color w:val="000000"/>
                  <w:sz w:val="20"/>
                </w:rPr>
                <w:t xml:space="preserve">dan </w:t>
              </w:r>
              <w:proofErr w:type="spellStart"/>
              <w:r w:rsidR="006A7040">
                <w:rPr>
                  <w:rFonts w:ascii="Calibri" w:hAnsi="Calibri"/>
                  <w:color w:val="000000"/>
                  <w:sz w:val="20"/>
                </w:rPr>
                <w:t>setiap</w:t>
              </w:r>
              <w:proofErr w:type="spellEnd"/>
              <w:r w:rsidR="006A7040">
                <w:rPr>
                  <w:rFonts w:ascii="Calibri" w:hAnsi="Calibri"/>
                  <w:color w:val="000000"/>
                  <w:sz w:val="20"/>
                </w:rPr>
                <w:t xml:space="preserve"> proses </w:t>
              </w:r>
              <w:proofErr w:type="spellStart"/>
              <w:r w:rsidR="006A7040">
                <w:rPr>
                  <w:rFonts w:ascii="Calibri" w:hAnsi="Calibri"/>
                  <w:color w:val="000000"/>
                  <w:sz w:val="20"/>
                </w:rPr>
                <w:t>pelaksanaan</w:t>
              </w:r>
              <w:proofErr w:type="spellEnd"/>
              <w:r w:rsidR="006A7040">
                <w:rPr>
                  <w:rFonts w:ascii="Calibri" w:hAnsi="Calibri"/>
                  <w:color w:val="000000"/>
                  <w:sz w:val="20"/>
                </w:rPr>
                <w:t xml:space="preserve"> </w:t>
              </w:r>
              <w:proofErr w:type="spellStart"/>
              <w:r w:rsidR="006A7040">
                <w:rPr>
                  <w:rFonts w:ascii="Calibri" w:hAnsi="Calibri"/>
                  <w:color w:val="000000"/>
                  <w:sz w:val="20"/>
                </w:rPr>
                <w:t>Hak</w:t>
              </w:r>
              <w:proofErr w:type="spellEnd"/>
              <w:r w:rsidR="006A7040">
                <w:rPr>
                  <w:rFonts w:ascii="Calibri" w:hAnsi="Calibri"/>
                  <w:color w:val="000000"/>
                  <w:sz w:val="20"/>
                </w:rPr>
                <w:t xml:space="preserve"> </w:t>
              </w:r>
              <w:proofErr w:type="spellStart"/>
              <w:r w:rsidR="006A7040">
                <w:rPr>
                  <w:rFonts w:ascii="Calibri" w:hAnsi="Calibri"/>
                  <w:color w:val="000000"/>
                  <w:sz w:val="20"/>
                </w:rPr>
                <w:t>Penolakan</w:t>
              </w:r>
              <w:proofErr w:type="spellEnd"/>
              <w:r w:rsidR="006A7040">
                <w:rPr>
                  <w:rFonts w:ascii="Calibri" w:hAnsi="Calibri"/>
                  <w:color w:val="000000"/>
                  <w:sz w:val="20"/>
                </w:rPr>
                <w:t xml:space="preserve"> </w:t>
              </w:r>
              <w:proofErr w:type="spellStart"/>
              <w:r w:rsidR="006A7040">
                <w:rPr>
                  <w:rFonts w:ascii="Calibri" w:hAnsi="Calibri"/>
                  <w:color w:val="000000"/>
                  <w:sz w:val="20"/>
                </w:rPr>
                <w:t>Pertama</w:t>
              </w:r>
              <w:proofErr w:type="spellEnd"/>
              <w:r w:rsidR="006A7040">
                <w:rPr>
                  <w:rFonts w:ascii="Calibri" w:hAnsi="Calibri"/>
                  <w:color w:val="000000"/>
                  <w:sz w:val="20"/>
                </w:rPr>
                <w:t xml:space="preserve"> yang </w:t>
              </w:r>
              <w:proofErr w:type="spellStart"/>
              <w:r w:rsidR="006A7040">
                <w:rPr>
                  <w:rFonts w:ascii="Calibri" w:hAnsi="Calibri"/>
                  <w:color w:val="000000"/>
                  <w:sz w:val="20"/>
                </w:rPr>
                <w:t>sedang</w:t>
              </w:r>
              <w:proofErr w:type="spellEnd"/>
              <w:r w:rsidR="006A7040">
                <w:rPr>
                  <w:rFonts w:ascii="Calibri" w:hAnsi="Calibri"/>
                  <w:color w:val="000000"/>
                  <w:sz w:val="20"/>
                </w:rPr>
                <w:t xml:space="preserve"> </w:t>
              </w:r>
              <w:proofErr w:type="spellStart"/>
              <w:r w:rsidR="006A7040">
                <w:rPr>
                  <w:rFonts w:ascii="Calibri" w:hAnsi="Calibri"/>
                  <w:color w:val="000000"/>
                  <w:sz w:val="20"/>
                </w:rPr>
                <w:t>berlangsung</w:t>
              </w:r>
              <w:proofErr w:type="spellEnd"/>
              <w:r w:rsidR="006A7040">
                <w:rPr>
                  <w:rFonts w:ascii="Calibri" w:hAnsi="Calibri"/>
                  <w:color w:val="000000"/>
                  <w:sz w:val="20"/>
                </w:rPr>
                <w:t xml:space="preserve"> </w:t>
              </w:r>
              <w:proofErr w:type="spellStart"/>
              <w:r w:rsidR="006A7040">
                <w:rPr>
                  <w:rFonts w:ascii="Calibri" w:hAnsi="Calibri"/>
                  <w:color w:val="000000"/>
                  <w:sz w:val="20"/>
                </w:rPr>
                <w:t>berakhir</w:t>
              </w:r>
              <w:proofErr w:type="spellEnd"/>
              <w:r w:rsidR="006A7040">
                <w:rPr>
                  <w:rFonts w:ascii="Calibri" w:hAnsi="Calibri"/>
                  <w:color w:val="000000"/>
                  <w:sz w:val="20"/>
                </w:rPr>
                <w:t xml:space="preserve"> </w:t>
              </w:r>
            </w:ins>
            <w:r w:rsidRPr="005A2466">
              <w:rPr>
                <w:rFonts w:ascii="Calibri" w:hAnsi="Calibri"/>
                <w:color w:val="000000"/>
                <w:sz w:val="20"/>
              </w:rPr>
              <w:t xml:space="preserve">pada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w:t>
            </w:r>
            <w:proofErr w:type="spellStart"/>
            <w:r w:rsidRPr="005A2466">
              <w:rPr>
                <w:rFonts w:ascii="Calibri" w:hAnsi="Calibri"/>
                <w:color w:val="000000"/>
                <w:sz w:val="20"/>
              </w:rPr>
              <w:t>penyelesaian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IPO </w:t>
            </w:r>
            <w:del w:id="935" w:author="OLTRE" w:date="2024-07-03T22:42:00Z">
              <w:r w:rsidRPr="005A2466">
                <w:rPr>
                  <w:rFonts w:ascii="Calibri" w:hAnsi="Calibri"/>
                  <w:color w:val="000000"/>
                  <w:sz w:val="20"/>
                </w:rPr>
                <w:delText xml:space="preserve">dalam </w:delText>
              </w:r>
            </w:del>
            <w:r w:rsidRPr="005A2466">
              <w:rPr>
                <w:rFonts w:ascii="Calibri" w:hAnsi="Calibri"/>
                <w:color w:val="000000"/>
                <w:sz w:val="20"/>
              </w:rPr>
              <w:t>Perseroan.</w:t>
            </w:r>
          </w:p>
          <w:p w14:paraId="3723B8F3" w14:textId="77777777" w:rsidR="0016449F" w:rsidRPr="005A2466" w:rsidRDefault="0016449F" w:rsidP="005A2466">
            <w:pPr>
              <w:spacing w:after="0" w:line="240" w:lineRule="auto"/>
              <w:ind w:left="531" w:hanging="283"/>
              <w:contextualSpacing/>
              <w:jc w:val="both"/>
              <w:rPr>
                <w:rFonts w:ascii="Calibri" w:hAnsi="Calibri"/>
                <w:sz w:val="20"/>
              </w:rPr>
            </w:pPr>
          </w:p>
          <w:p w14:paraId="707B0CFA" w14:textId="77777777" w:rsidR="00134E27" w:rsidRPr="005A2466" w:rsidRDefault="00134E27" w:rsidP="005A2466">
            <w:pPr>
              <w:spacing w:after="0" w:line="240" w:lineRule="auto"/>
              <w:contextualSpacing/>
              <w:rPr>
                <w:rFonts w:ascii="Calibri" w:hAnsi="Calibri"/>
                <w:sz w:val="20"/>
              </w:rPr>
            </w:pPr>
          </w:p>
        </w:tc>
      </w:tr>
      <w:tr w:rsidR="00F115BF" w:rsidRPr="00613832" w14:paraId="24FC64A8" w14:textId="77777777" w:rsidTr="00BA45BC">
        <w:tblPrEx>
          <w:tblW w:w="9782" w:type="dxa"/>
          <w:tblInd w:w="-284" w:type="dxa"/>
          <w:tblCellMar>
            <w:top w:w="15" w:type="dxa"/>
            <w:left w:w="15" w:type="dxa"/>
            <w:bottom w:w="15" w:type="dxa"/>
            <w:right w:w="15" w:type="dxa"/>
          </w:tblCellMar>
          <w:tblPrExChange w:id="936"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937" w:author="OLTRE" w:date="2024-07-03T22:42:00Z">
            <w:trPr>
              <w:gridAfter w:val="1"/>
              <w:wAfter w:w="318" w:type="dxa"/>
            </w:trPr>
          </w:trPrChange>
        </w:trPr>
        <w:tc>
          <w:tcPr>
            <w:tcW w:w="4820" w:type="dxa"/>
            <w:tcMar>
              <w:top w:w="0" w:type="dxa"/>
              <w:left w:w="108" w:type="dxa"/>
              <w:bottom w:w="0" w:type="dxa"/>
              <w:right w:w="108" w:type="dxa"/>
            </w:tcMar>
            <w:hideMark/>
            <w:tcPrChange w:id="938" w:author="OLTRE" w:date="2024-07-03T22:42:00Z">
              <w:tcPr>
                <w:tcW w:w="4820" w:type="dxa"/>
                <w:gridSpan w:val="2"/>
                <w:tcMar>
                  <w:top w:w="0" w:type="dxa"/>
                  <w:left w:w="108" w:type="dxa"/>
                  <w:bottom w:w="0" w:type="dxa"/>
                  <w:right w:w="108" w:type="dxa"/>
                </w:tcMar>
                <w:hideMark/>
              </w:tcPr>
            </w:tcPrChange>
          </w:tcPr>
          <w:p w14:paraId="17123884" w14:textId="516D293F" w:rsidR="00134E27" w:rsidRPr="005A2466" w:rsidRDefault="00134E27" w:rsidP="00BA45BC">
            <w:pPr>
              <w:pStyle w:val="ListParagraph"/>
              <w:numPr>
                <w:ilvl w:val="1"/>
                <w:numId w:val="91"/>
              </w:numPr>
              <w:spacing w:after="0" w:line="240" w:lineRule="auto"/>
              <w:ind w:left="594" w:hanging="594"/>
              <w:textAlignment w:val="baseline"/>
              <w:rPr>
                <w:rFonts w:ascii="Calibri" w:hAnsi="Calibri"/>
                <w:sz w:val="20"/>
              </w:rPr>
            </w:pPr>
            <w:r w:rsidRPr="005A2466">
              <w:rPr>
                <w:rFonts w:ascii="Calibri" w:hAnsi="Calibri"/>
                <w:color w:val="000000"/>
                <w:sz w:val="20"/>
                <w:u w:val="single"/>
              </w:rPr>
              <w:lastRenderedPageBreak/>
              <w:t>Co-Sale Right</w:t>
            </w:r>
          </w:p>
        </w:tc>
        <w:tc>
          <w:tcPr>
            <w:tcW w:w="4678" w:type="dxa"/>
            <w:tcMar>
              <w:top w:w="0" w:type="dxa"/>
              <w:left w:w="108" w:type="dxa"/>
              <w:bottom w:w="0" w:type="dxa"/>
              <w:right w:w="108" w:type="dxa"/>
            </w:tcMar>
            <w:hideMark/>
            <w:tcPrChange w:id="939" w:author="OLTRE" w:date="2024-07-03T22:42:00Z">
              <w:tcPr>
                <w:tcW w:w="4678" w:type="dxa"/>
                <w:gridSpan w:val="3"/>
                <w:tcMar>
                  <w:top w:w="0" w:type="dxa"/>
                  <w:left w:w="108" w:type="dxa"/>
                  <w:bottom w:w="0" w:type="dxa"/>
                  <w:right w:w="108" w:type="dxa"/>
                </w:tcMar>
                <w:hideMark/>
              </w:tcPr>
            </w:tcPrChange>
          </w:tcPr>
          <w:p w14:paraId="310EEF3A" w14:textId="5DC4C96A" w:rsidR="00134E27" w:rsidRPr="005A2466" w:rsidRDefault="00134E27" w:rsidP="00BA45BC">
            <w:pPr>
              <w:pStyle w:val="ListParagraph"/>
              <w:numPr>
                <w:ilvl w:val="1"/>
                <w:numId w:val="159"/>
              </w:numPr>
              <w:spacing w:after="0" w:line="240" w:lineRule="auto"/>
              <w:ind w:left="606" w:hanging="606"/>
              <w:textAlignment w:val="baseline"/>
              <w:rPr>
                <w:rFonts w:ascii="Calibri" w:hAnsi="Calibri"/>
                <w:color w:val="000000"/>
                <w:sz w:val="20"/>
              </w:rPr>
            </w:pPr>
            <w:proofErr w:type="spellStart"/>
            <w:r w:rsidRPr="005A2466">
              <w:rPr>
                <w:rFonts w:ascii="Calibri" w:hAnsi="Calibri"/>
                <w:color w:val="000000"/>
                <w:sz w:val="20"/>
                <w:u w:val="single"/>
              </w:rPr>
              <w:t>Hak</w:t>
            </w:r>
            <w:proofErr w:type="spellEnd"/>
            <w:r w:rsidRPr="005A2466">
              <w:rPr>
                <w:rFonts w:ascii="Calibri" w:hAnsi="Calibri"/>
                <w:color w:val="000000"/>
                <w:sz w:val="20"/>
                <w:u w:val="single"/>
              </w:rPr>
              <w:t xml:space="preserve"> </w:t>
            </w:r>
            <w:proofErr w:type="spellStart"/>
            <w:r w:rsidRPr="005A2466">
              <w:rPr>
                <w:rFonts w:ascii="Calibri" w:hAnsi="Calibri"/>
                <w:color w:val="000000"/>
                <w:sz w:val="20"/>
                <w:u w:val="single"/>
              </w:rPr>
              <w:t>Turut</w:t>
            </w:r>
            <w:proofErr w:type="spellEnd"/>
            <w:r w:rsidRPr="005A2466">
              <w:rPr>
                <w:rFonts w:ascii="Calibri" w:hAnsi="Calibri"/>
                <w:color w:val="000000"/>
                <w:sz w:val="20"/>
                <w:u w:val="single"/>
              </w:rPr>
              <w:t xml:space="preserve"> </w:t>
            </w:r>
            <w:proofErr w:type="spellStart"/>
            <w:r w:rsidRPr="005A2466">
              <w:rPr>
                <w:rFonts w:ascii="Calibri" w:hAnsi="Calibri"/>
                <w:color w:val="000000"/>
                <w:sz w:val="20"/>
                <w:u w:val="single"/>
              </w:rPr>
              <w:t>Menjual</w:t>
            </w:r>
            <w:proofErr w:type="spellEnd"/>
          </w:p>
        </w:tc>
      </w:tr>
      <w:tr w:rsidR="00F115BF" w:rsidRPr="00613832" w14:paraId="64B9FF96" w14:textId="77777777" w:rsidTr="00BA45BC">
        <w:trPr>
          <w:gridBefore w:val="1"/>
          <w:gridAfter w:val="1"/>
          <w:wAfter w:w="142" w:type="dxa"/>
        </w:trPr>
        <w:tc>
          <w:tcPr>
            <w:tcW w:w="4820" w:type="dxa"/>
            <w:tcMar>
              <w:top w:w="0" w:type="dxa"/>
              <w:left w:w="108" w:type="dxa"/>
              <w:bottom w:w="0" w:type="dxa"/>
              <w:right w:w="108" w:type="dxa"/>
            </w:tcMar>
            <w:hideMark/>
          </w:tcPr>
          <w:p w14:paraId="13E787FA" w14:textId="5F932A42" w:rsidR="00C076D1" w:rsidRPr="00BA45BC" w:rsidRDefault="00134E27" w:rsidP="00BA45BC">
            <w:pPr>
              <w:pStyle w:val="ListParagraph"/>
              <w:numPr>
                <w:ilvl w:val="2"/>
                <w:numId w:val="150"/>
              </w:numPr>
              <w:spacing w:after="0" w:line="240" w:lineRule="auto"/>
              <w:ind w:left="594" w:hanging="594"/>
              <w:jc w:val="both"/>
              <w:rPr>
                <w:rFonts w:ascii="Calibri" w:hAnsi="Calibri"/>
                <w:color w:val="000000"/>
                <w:sz w:val="20"/>
              </w:rPr>
            </w:pPr>
            <w:r w:rsidRPr="005A2466">
              <w:rPr>
                <w:rFonts w:ascii="Calibri" w:hAnsi="Calibri"/>
                <w:i/>
                <w:color w:val="000000"/>
                <w:sz w:val="20"/>
              </w:rPr>
              <w:t>Exercise of Co-Sale Right</w:t>
            </w:r>
            <w:r w:rsidRPr="005A2466">
              <w:rPr>
                <w:rFonts w:ascii="Calibri" w:hAnsi="Calibri"/>
                <w:color w:val="000000"/>
                <w:sz w:val="20"/>
              </w:rPr>
              <w:t xml:space="preserve">. In the event that there is a </w:t>
            </w:r>
            <w:r w:rsidR="0016449F" w:rsidRPr="005A2466">
              <w:rPr>
                <w:rFonts w:ascii="Calibri" w:hAnsi="Calibri"/>
                <w:color w:val="000000"/>
                <w:sz w:val="20"/>
              </w:rPr>
              <w:t>t</w:t>
            </w:r>
            <w:r w:rsidRPr="005A2466">
              <w:rPr>
                <w:rFonts w:ascii="Calibri" w:hAnsi="Calibri"/>
                <w:color w:val="000000"/>
                <w:sz w:val="20"/>
              </w:rPr>
              <w:t xml:space="preserve">hird </w:t>
            </w:r>
            <w:r w:rsidR="0016449F" w:rsidRPr="005A2466">
              <w:rPr>
                <w:rFonts w:ascii="Calibri" w:hAnsi="Calibri"/>
                <w:color w:val="000000"/>
                <w:sz w:val="20"/>
              </w:rPr>
              <w:t>p</w:t>
            </w:r>
            <w:r w:rsidRPr="005A2466">
              <w:rPr>
                <w:rFonts w:ascii="Calibri" w:hAnsi="Calibri"/>
                <w:color w:val="000000"/>
                <w:sz w:val="20"/>
              </w:rPr>
              <w:t xml:space="preserve">arty </w:t>
            </w:r>
            <w:del w:id="940" w:author="OLTRE" w:date="2024-07-03T22:42:00Z">
              <w:r w:rsidRPr="005A2466">
                <w:rPr>
                  <w:rFonts w:ascii="Calibri" w:hAnsi="Calibri"/>
                  <w:color w:val="000000"/>
                  <w:sz w:val="20"/>
                </w:rPr>
                <w:delText>Sale</w:delText>
              </w:r>
            </w:del>
            <w:ins w:id="941" w:author="OLTRE" w:date="2024-07-03T22:42:00Z">
              <w:r w:rsidR="00E41C2A">
                <w:rPr>
                  <w:rFonts w:ascii="Calibri" w:hAnsi="Calibri"/>
                  <w:color w:val="000000"/>
                  <w:sz w:val="20"/>
                </w:rPr>
                <w:t>s</w:t>
              </w:r>
              <w:r w:rsidRPr="005A2466">
                <w:rPr>
                  <w:rFonts w:ascii="Calibri" w:hAnsi="Calibri"/>
                  <w:color w:val="000000"/>
                  <w:sz w:val="20"/>
                </w:rPr>
                <w:t>ale</w:t>
              </w:r>
            </w:ins>
            <w:r w:rsidRPr="005A2466">
              <w:rPr>
                <w:rFonts w:ascii="Calibri" w:hAnsi="Calibri"/>
                <w:color w:val="000000"/>
                <w:sz w:val="20"/>
              </w:rPr>
              <w:t xml:space="preserve"> by a Transferor of more than 50%</w:t>
            </w:r>
            <w:r w:rsidR="00A218FD" w:rsidRPr="005A2466">
              <w:rPr>
                <w:rFonts w:ascii="Calibri" w:hAnsi="Calibri"/>
                <w:color w:val="000000"/>
                <w:sz w:val="20"/>
              </w:rPr>
              <w:t xml:space="preserve"> (fifty percent)</w:t>
            </w:r>
            <w:r w:rsidRPr="005A2466">
              <w:rPr>
                <w:rFonts w:ascii="Calibri" w:hAnsi="Calibri"/>
                <w:color w:val="000000"/>
                <w:sz w:val="20"/>
              </w:rPr>
              <w:t xml:space="preserve"> of that Transferor’s Shareholding in the Company</w:t>
            </w:r>
            <w:r w:rsidR="00A218FD" w:rsidRPr="005A2466">
              <w:rPr>
                <w:rFonts w:ascii="Calibri" w:hAnsi="Calibri"/>
                <w:color w:val="000000"/>
                <w:sz w:val="20"/>
              </w:rPr>
              <w:t xml:space="preserve"> in one (1) transaction or a series of transactions, each of the other Shareholders</w:t>
            </w:r>
            <w:r w:rsidRPr="005A2466">
              <w:rPr>
                <w:rFonts w:ascii="Calibri" w:hAnsi="Calibri"/>
                <w:color w:val="000000"/>
                <w:sz w:val="20"/>
              </w:rPr>
              <w:t xml:space="preserve"> may exercise the right (“</w:t>
            </w:r>
            <w:r w:rsidRPr="005A2466">
              <w:rPr>
                <w:rFonts w:ascii="Calibri" w:hAnsi="Calibri"/>
                <w:b/>
                <w:color w:val="000000"/>
                <w:sz w:val="20"/>
              </w:rPr>
              <w:t>Co-Sale Right</w:t>
            </w:r>
            <w:r w:rsidRPr="005A2466">
              <w:rPr>
                <w:rFonts w:ascii="Calibri" w:hAnsi="Calibri"/>
                <w:color w:val="000000"/>
                <w:sz w:val="20"/>
              </w:rPr>
              <w:t xml:space="preserve">”) to sell their Co-Sale Interest in their Share </w:t>
            </w:r>
            <w:r w:rsidRPr="005A2466">
              <w:rPr>
                <w:rFonts w:ascii="Calibri" w:hAnsi="Calibri"/>
                <w:i/>
                <w:color w:val="000000"/>
                <w:sz w:val="20"/>
              </w:rPr>
              <w:t xml:space="preserve">provided that </w:t>
            </w:r>
            <w:r w:rsidRPr="005A2466">
              <w:rPr>
                <w:rFonts w:ascii="Calibri" w:hAnsi="Calibri"/>
                <w:color w:val="000000"/>
                <w:sz w:val="20"/>
              </w:rPr>
              <w:t xml:space="preserve">the </w:t>
            </w:r>
            <w:r w:rsidR="0016449F" w:rsidRPr="005A2466">
              <w:rPr>
                <w:rFonts w:ascii="Calibri" w:hAnsi="Calibri"/>
                <w:color w:val="000000"/>
                <w:sz w:val="20"/>
              </w:rPr>
              <w:t>Shareholder </w:t>
            </w:r>
            <w:r w:rsidRPr="005A2466">
              <w:rPr>
                <w:rFonts w:ascii="Calibri" w:hAnsi="Calibri"/>
                <w:color w:val="000000"/>
                <w:sz w:val="20"/>
              </w:rPr>
              <w:t>is not</w:t>
            </w:r>
            <w:r w:rsidR="00C076D1" w:rsidRPr="005A2466">
              <w:rPr>
                <w:rFonts w:ascii="Calibri" w:hAnsi="Calibri"/>
                <w:color w:val="000000"/>
                <w:sz w:val="20"/>
              </w:rPr>
              <w:t xml:space="preserve"> exercising its Rights of </w:t>
            </w:r>
            <w:r w:rsidRPr="005A2466">
              <w:rPr>
                <w:rFonts w:ascii="Calibri" w:eastAsia="Times New Roman" w:hAnsi="Calibri" w:cs="Calibri"/>
                <w:color w:val="000000"/>
                <w:sz w:val="20"/>
                <w:szCs w:val="20"/>
                <w:lang w:eastAsia="en-ID"/>
              </w:rPr>
              <w:t xml:space="preserve"> </w:t>
            </w:r>
            <w:r w:rsidRPr="005A2466">
              <w:rPr>
                <w:rFonts w:ascii="Calibri" w:hAnsi="Calibri"/>
                <w:color w:val="000000"/>
                <w:sz w:val="20"/>
              </w:rPr>
              <w:t>First Refusal and presents a notice to the Transferor to transfer its Co-Sale Interest (“</w:t>
            </w:r>
            <w:r w:rsidRPr="005A2466">
              <w:rPr>
                <w:rFonts w:ascii="Calibri" w:hAnsi="Calibri"/>
                <w:b/>
                <w:color w:val="000000"/>
                <w:sz w:val="20"/>
              </w:rPr>
              <w:t>Co-Sale Acceptance Notice</w:t>
            </w:r>
            <w:r w:rsidRPr="005A2466">
              <w:rPr>
                <w:rFonts w:ascii="Calibri" w:hAnsi="Calibri"/>
                <w:color w:val="000000"/>
                <w:sz w:val="20"/>
              </w:rPr>
              <w:t>”) within the Acceptance Period.</w:t>
            </w:r>
          </w:p>
          <w:p w14:paraId="3C210E58" w14:textId="77777777" w:rsidR="00D36999" w:rsidRPr="005A2466" w:rsidRDefault="00D36999" w:rsidP="005A2466">
            <w:pPr>
              <w:spacing w:after="0" w:line="240" w:lineRule="auto"/>
              <w:ind w:left="748" w:hanging="709"/>
              <w:contextualSpacing/>
              <w:jc w:val="both"/>
              <w:rPr>
                <w:rFonts w:ascii="Calibri" w:hAnsi="Calibri"/>
                <w:sz w:val="20"/>
              </w:rPr>
            </w:pPr>
          </w:p>
          <w:p w14:paraId="34584B67" w14:textId="77777777" w:rsidR="00134E27" w:rsidRPr="005A2466" w:rsidRDefault="00134E27"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
          <w:p w14:paraId="1EDC79BA" w14:textId="0EBFDCED" w:rsidR="00134E27" w:rsidRDefault="00134E27" w:rsidP="00BA45BC">
            <w:pPr>
              <w:pStyle w:val="ListParagraph"/>
              <w:numPr>
                <w:ilvl w:val="0"/>
                <w:numId w:val="151"/>
              </w:numPr>
              <w:spacing w:after="0" w:line="240" w:lineRule="auto"/>
              <w:ind w:left="606" w:hanging="606"/>
              <w:jc w:val="both"/>
              <w:rPr>
                <w:ins w:id="942" w:author="OLTRE" w:date="2024-07-03T22:42:00Z"/>
                <w:rFonts w:ascii="Calibri" w:hAnsi="Calibri"/>
                <w:color w:val="000000"/>
                <w:sz w:val="20"/>
              </w:rPr>
            </w:pPr>
            <w:proofErr w:type="spellStart"/>
            <w:r w:rsidRPr="005A2466">
              <w:rPr>
                <w:rFonts w:ascii="Calibri" w:hAnsi="Calibri"/>
                <w:i/>
                <w:color w:val="000000"/>
                <w:sz w:val="20"/>
              </w:rPr>
              <w:t>Pelaksanaan</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Hak</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Turut</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Menjual</w:t>
            </w:r>
            <w:proofErr w:type="spellEnd"/>
            <w:r w:rsidRPr="005A2466">
              <w:rPr>
                <w:rFonts w:ascii="Calibri" w:hAnsi="Calibri"/>
                <w: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terdapat</w:t>
            </w:r>
            <w:proofErr w:type="spellEnd"/>
            <w:r w:rsidRPr="005A2466">
              <w:rPr>
                <w:rFonts w:ascii="Calibri" w:hAnsi="Calibri"/>
                <w:color w:val="000000"/>
                <w:sz w:val="20"/>
              </w:rPr>
              <w:t xml:space="preserve"> </w:t>
            </w:r>
            <w:del w:id="943" w:author="OLTRE" w:date="2024-07-03T22:42:00Z">
              <w:r w:rsidRPr="005A2466">
                <w:rPr>
                  <w:rFonts w:ascii="Calibri" w:hAnsi="Calibri"/>
                  <w:color w:val="000000"/>
                  <w:sz w:val="20"/>
                </w:rPr>
                <w:delText>Penjualan</w:delText>
              </w:r>
            </w:del>
            <w:proofErr w:type="spellStart"/>
            <w:ins w:id="944" w:author="OLTRE" w:date="2024-07-03T22:42:00Z">
              <w:r w:rsidR="00E41C2A">
                <w:rPr>
                  <w:rFonts w:ascii="Calibri" w:hAnsi="Calibri"/>
                  <w:color w:val="000000"/>
                  <w:sz w:val="20"/>
                </w:rPr>
                <w:t>p</w:t>
              </w:r>
              <w:r w:rsidRPr="005A2466">
                <w:rPr>
                  <w:rFonts w:ascii="Calibri" w:hAnsi="Calibri"/>
                  <w:color w:val="000000"/>
                  <w:sz w:val="20"/>
                </w:rPr>
                <w:t>enjualan</w:t>
              </w:r>
              <w:proofErr w:type="spellEnd"/>
              <w:r w:rsidRPr="005A2466">
                <w:rPr>
                  <w:rFonts w:ascii="Calibri" w:hAnsi="Calibri"/>
                  <w:color w:val="000000"/>
                  <w:sz w:val="20"/>
                </w:rPr>
                <w:t xml:space="preserve"> </w:t>
              </w:r>
              <w:proofErr w:type="spellStart"/>
              <w:r w:rsidR="00E41C2A">
                <w:rPr>
                  <w:rFonts w:ascii="Calibri" w:hAnsi="Calibri"/>
                  <w:color w:val="000000"/>
                  <w:sz w:val="20"/>
                </w:rPr>
                <w:t>kepada</w:t>
              </w:r>
            </w:ins>
            <w:proofErr w:type="spellEnd"/>
            <w:r w:rsidR="00E41C2A">
              <w:rPr>
                <w:rFonts w:ascii="Calibri" w:hAnsi="Calibri"/>
                <w:color w:val="000000"/>
                <w:sz w:val="20"/>
              </w:rPr>
              <w:t xml:space="preserve"> </w:t>
            </w:r>
            <w:proofErr w:type="spellStart"/>
            <w:r w:rsidR="0016449F" w:rsidRPr="005A2466">
              <w:rPr>
                <w:rFonts w:ascii="Calibri" w:hAnsi="Calibri"/>
                <w:color w:val="000000"/>
                <w:sz w:val="20"/>
              </w:rPr>
              <w:t>p</w:t>
            </w:r>
            <w:r w:rsidRPr="005A2466">
              <w:rPr>
                <w:rFonts w:ascii="Calibri" w:hAnsi="Calibri"/>
                <w:color w:val="000000"/>
                <w:sz w:val="20"/>
              </w:rPr>
              <w:t>ihak</w:t>
            </w:r>
            <w:proofErr w:type="spellEnd"/>
            <w:r w:rsidRPr="005A2466">
              <w:rPr>
                <w:rFonts w:ascii="Calibri" w:hAnsi="Calibri"/>
                <w:color w:val="000000"/>
                <w:sz w:val="20"/>
              </w:rPr>
              <w:t xml:space="preserve"> </w:t>
            </w:r>
            <w:proofErr w:type="spellStart"/>
            <w:r w:rsidR="0016449F" w:rsidRPr="005A2466">
              <w:rPr>
                <w:rFonts w:ascii="Calibri" w:hAnsi="Calibri"/>
                <w:color w:val="000000"/>
                <w:sz w:val="20"/>
              </w:rPr>
              <w:t>k</w:t>
            </w:r>
            <w:r w:rsidRPr="005A2466">
              <w:rPr>
                <w:rFonts w:ascii="Calibri" w:hAnsi="Calibri"/>
                <w:color w:val="000000"/>
                <w:sz w:val="20"/>
              </w:rPr>
              <w:t>etiga</w:t>
            </w:r>
            <w:proofErr w:type="spellEnd"/>
            <w:r w:rsidRPr="005A2466">
              <w:rPr>
                <w:rFonts w:ascii="Calibri" w:hAnsi="Calibri"/>
                <w:color w:val="000000"/>
                <w:sz w:val="20"/>
              </w:rPr>
              <w:t xml:space="preserve"> oleh </w:t>
            </w:r>
            <w:proofErr w:type="spellStart"/>
            <w:r w:rsidRPr="005A2466">
              <w:rPr>
                <w:rFonts w:ascii="Calibri" w:hAnsi="Calibri"/>
                <w:color w:val="000000"/>
                <w:sz w:val="20"/>
              </w:rPr>
              <w:t>seorang</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50% </w:t>
            </w:r>
            <w:ins w:id="945" w:author="OLTRE" w:date="2024-07-03T22:42:00Z">
              <w:r w:rsidR="00D72EC5">
                <w:rPr>
                  <w:rFonts w:ascii="Calibri" w:hAnsi="Calibri"/>
                  <w:color w:val="000000"/>
                  <w:sz w:val="20"/>
                </w:rPr>
                <w:t xml:space="preserve">(lima </w:t>
              </w:r>
              <w:proofErr w:type="spellStart"/>
              <w:r w:rsidR="00D72EC5">
                <w:rPr>
                  <w:rFonts w:ascii="Calibri" w:hAnsi="Calibri"/>
                  <w:color w:val="000000"/>
                  <w:sz w:val="20"/>
                </w:rPr>
                <w:t>puluh</w:t>
              </w:r>
              <w:proofErr w:type="spellEnd"/>
              <w:r w:rsidR="00D72EC5">
                <w:rPr>
                  <w:rFonts w:ascii="Calibri" w:hAnsi="Calibri"/>
                  <w:color w:val="000000"/>
                  <w:sz w:val="20"/>
                </w:rPr>
                <w:t xml:space="preserve"> </w:t>
              </w:r>
              <w:proofErr w:type="spellStart"/>
              <w:r w:rsidR="00D72EC5">
                <w:rPr>
                  <w:rFonts w:ascii="Calibri" w:hAnsi="Calibri"/>
                  <w:color w:val="000000"/>
                  <w:sz w:val="20"/>
                </w:rPr>
                <w:t>persen</w:t>
              </w:r>
              <w:proofErr w:type="spellEnd"/>
              <w:r w:rsidR="00D72EC5">
                <w:rPr>
                  <w:rFonts w:ascii="Calibri" w:hAnsi="Calibri"/>
                  <w:color w:val="000000"/>
                  <w:sz w:val="20"/>
                </w:rPr>
                <w:t xml:space="preserve">) </w:t>
              </w:r>
            </w:ins>
            <w:r w:rsidRPr="005A2466">
              <w:rPr>
                <w:rFonts w:ascii="Calibri" w:hAnsi="Calibri"/>
                <w:color w:val="000000"/>
                <w:sz w:val="20"/>
              </w:rPr>
              <w:t xml:space="preserve">Saham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Perseroan</w:t>
            </w:r>
            <w:ins w:id="946" w:author="OLTRE" w:date="2024-07-03T22:42:00Z">
              <w:r w:rsidR="00D72EC5">
                <w:rPr>
                  <w:rFonts w:ascii="Calibri" w:hAnsi="Calibri"/>
                  <w:color w:val="000000"/>
                  <w:sz w:val="20"/>
                </w:rPr>
                <w:t xml:space="preserve"> </w:t>
              </w:r>
              <w:proofErr w:type="spellStart"/>
              <w:r w:rsidR="00D72EC5">
                <w:rPr>
                  <w:rFonts w:ascii="Calibri" w:hAnsi="Calibri"/>
                  <w:color w:val="000000"/>
                  <w:sz w:val="20"/>
                </w:rPr>
                <w:t>dalam</w:t>
              </w:r>
              <w:proofErr w:type="spellEnd"/>
              <w:r w:rsidR="00D72EC5">
                <w:rPr>
                  <w:rFonts w:ascii="Calibri" w:hAnsi="Calibri"/>
                  <w:color w:val="000000"/>
                  <w:sz w:val="20"/>
                </w:rPr>
                <w:t xml:space="preserve"> </w:t>
              </w:r>
              <w:proofErr w:type="spellStart"/>
              <w:r w:rsidR="00D72EC5">
                <w:rPr>
                  <w:rFonts w:ascii="Calibri" w:hAnsi="Calibri"/>
                  <w:color w:val="000000"/>
                  <w:sz w:val="20"/>
                </w:rPr>
                <w:t>satu</w:t>
              </w:r>
              <w:proofErr w:type="spellEnd"/>
              <w:r w:rsidR="00D72EC5">
                <w:rPr>
                  <w:rFonts w:ascii="Calibri" w:hAnsi="Calibri"/>
                  <w:color w:val="000000"/>
                  <w:sz w:val="20"/>
                </w:rPr>
                <w:t xml:space="preserve"> (1) </w:t>
              </w:r>
              <w:proofErr w:type="spellStart"/>
              <w:r w:rsidR="00D72EC5">
                <w:rPr>
                  <w:rFonts w:ascii="Calibri" w:hAnsi="Calibri"/>
                  <w:color w:val="000000"/>
                  <w:sz w:val="20"/>
                </w:rPr>
                <w:t>transaksi</w:t>
              </w:r>
              <w:proofErr w:type="spellEnd"/>
              <w:r w:rsidR="00D72EC5">
                <w:rPr>
                  <w:rFonts w:ascii="Calibri" w:hAnsi="Calibri"/>
                  <w:color w:val="000000"/>
                  <w:sz w:val="20"/>
                </w:rPr>
                <w:t xml:space="preserve"> </w:t>
              </w:r>
              <w:proofErr w:type="spellStart"/>
              <w:r w:rsidR="00D72EC5">
                <w:rPr>
                  <w:rFonts w:ascii="Calibri" w:hAnsi="Calibri"/>
                  <w:color w:val="000000"/>
                  <w:sz w:val="20"/>
                </w:rPr>
                <w:t>atau</w:t>
              </w:r>
              <w:proofErr w:type="spellEnd"/>
              <w:r w:rsidR="00D72EC5">
                <w:rPr>
                  <w:rFonts w:ascii="Calibri" w:hAnsi="Calibri"/>
                  <w:color w:val="000000"/>
                  <w:sz w:val="20"/>
                </w:rPr>
                <w:t xml:space="preserve"> </w:t>
              </w:r>
              <w:proofErr w:type="spellStart"/>
              <w:r w:rsidR="00D72EC5">
                <w:rPr>
                  <w:rFonts w:ascii="Calibri" w:hAnsi="Calibri"/>
                  <w:color w:val="000000"/>
                  <w:sz w:val="20"/>
                </w:rPr>
                <w:t>serangkaian</w:t>
              </w:r>
              <w:proofErr w:type="spellEnd"/>
              <w:r w:rsidR="00D72EC5">
                <w:rPr>
                  <w:rFonts w:ascii="Calibri" w:hAnsi="Calibri"/>
                  <w:color w:val="000000"/>
                  <w:sz w:val="20"/>
                </w:rPr>
                <w:t xml:space="preserve"> </w:t>
              </w:r>
              <w:proofErr w:type="spellStart"/>
              <w:r w:rsidR="00D72EC5">
                <w:rPr>
                  <w:rFonts w:ascii="Calibri" w:hAnsi="Calibri"/>
                  <w:color w:val="000000"/>
                  <w:sz w:val="20"/>
                </w:rPr>
                <w:t>transaksi</w:t>
              </w:r>
            </w:ins>
            <w:proofErr w:type="spellEnd"/>
            <w:r w:rsidRPr="005A2466">
              <w:rPr>
                <w:rFonts w:ascii="Calibri" w:hAnsi="Calibri"/>
                <w:color w:val="000000"/>
                <w:sz w:val="20"/>
              </w:rPr>
              <w:t xml:space="preserve">, </w:t>
            </w:r>
            <w:proofErr w:type="spellStart"/>
            <w:r w:rsidRPr="005A2466">
              <w:rPr>
                <w:rFonts w:ascii="Calibri" w:hAnsi="Calibri"/>
                <w:color w:val="000000"/>
                <w:sz w:val="20"/>
              </w:rPr>
              <w:t>maka</w:t>
            </w:r>
            <w:proofErr w:type="spellEnd"/>
            <w:r w:rsidRPr="005A2466">
              <w:rPr>
                <w:rFonts w:ascii="Calibri" w:hAnsi="Calibri"/>
                <w:color w:val="000000"/>
                <w:sz w:val="20"/>
              </w:rPr>
              <w:t xml:space="preserve"> </w:t>
            </w:r>
            <w:del w:id="947" w:author="OLTRE" w:date="2024-07-03T22:42:00Z">
              <w:r w:rsidR="00A97282" w:rsidRPr="005A2466">
                <w:rPr>
                  <w:rFonts w:ascii="Calibri" w:hAnsi="Calibri"/>
                  <w:color w:val="000000"/>
                  <w:sz w:val="20"/>
                </w:rPr>
                <w:delText>Para Pihak</w:delText>
              </w:r>
              <w:r w:rsidRPr="005A2466">
                <w:rPr>
                  <w:rFonts w:ascii="Calibri" w:hAnsi="Calibri"/>
                  <w:color w:val="000000"/>
                  <w:sz w:val="20"/>
                </w:rPr>
                <w:delText xml:space="preserve"> </w:delText>
              </w:r>
            </w:del>
            <w:ins w:id="948" w:author="OLTRE" w:date="2024-07-03T22:42:00Z">
              <w:r w:rsidR="00D72EC5">
                <w:rPr>
                  <w:rFonts w:ascii="Calibri" w:hAnsi="Calibri"/>
                  <w:color w:val="000000"/>
                  <w:sz w:val="20"/>
                </w:rPr>
                <w:t xml:space="preserve">masing-masing </w:t>
              </w:r>
              <w:proofErr w:type="spellStart"/>
              <w:r w:rsidR="00D72EC5">
                <w:rPr>
                  <w:rFonts w:ascii="Calibri" w:hAnsi="Calibri"/>
                  <w:color w:val="000000"/>
                  <w:sz w:val="20"/>
                </w:rPr>
                <w:t>Pemegang</w:t>
              </w:r>
              <w:proofErr w:type="spellEnd"/>
              <w:r w:rsidR="00D72EC5">
                <w:rPr>
                  <w:rFonts w:ascii="Calibri" w:hAnsi="Calibri"/>
                  <w:color w:val="000000"/>
                  <w:sz w:val="20"/>
                </w:rPr>
                <w:t xml:space="preserve"> Saham </w:t>
              </w:r>
            </w:ins>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melaksanakan</w:t>
            </w:r>
            <w:proofErr w:type="spellEnd"/>
            <w:r w:rsidRPr="005A2466">
              <w:rPr>
                <w:rFonts w:ascii="Calibri" w:hAnsi="Calibri"/>
                <w:color w:val="000000"/>
                <w:sz w:val="20"/>
              </w:rPr>
              <w:t xml:space="preserve"> </w:t>
            </w:r>
            <w:del w:id="949" w:author="OLTRE" w:date="2024-07-03T22:42:00Z">
              <w:r w:rsidRPr="005A2466">
                <w:rPr>
                  <w:rFonts w:ascii="Calibri" w:hAnsi="Calibri"/>
                  <w:color w:val="000000"/>
                  <w:sz w:val="20"/>
                </w:rPr>
                <w:delText>hak untuk menjual sahamnya</w:delText>
              </w:r>
            </w:del>
            <w:proofErr w:type="spellStart"/>
            <w:ins w:id="950" w:author="OLTRE" w:date="2024-07-03T22:42:00Z">
              <w:r w:rsidRPr="005A2466">
                <w:rPr>
                  <w:rFonts w:ascii="Calibri" w:hAnsi="Calibri"/>
                  <w:color w:val="000000"/>
                  <w:sz w:val="20"/>
                </w:rPr>
                <w:t>hak</w:t>
              </w:r>
              <w:r w:rsidR="00E41C2A">
                <w:rPr>
                  <w:rFonts w:ascii="Calibri" w:hAnsi="Calibri"/>
                  <w:color w:val="000000"/>
                  <w:sz w:val="20"/>
                </w:rPr>
                <w:t>nya</w:t>
              </w:r>
            </w:ins>
            <w:proofErr w:type="spellEnd"/>
            <w:r w:rsidRPr="005A2466">
              <w:rPr>
                <w:rFonts w:ascii="Calibri" w:hAnsi="Calibri"/>
                <w:color w:val="000000"/>
                <w:sz w:val="20"/>
              </w:rPr>
              <w:t xml:space="preserve"> (“</w:t>
            </w:r>
            <w:proofErr w:type="spellStart"/>
            <w:r w:rsidRPr="005A2466">
              <w:rPr>
                <w:rFonts w:ascii="Calibri" w:hAnsi="Calibri"/>
                <w:b/>
                <w:color w:val="000000"/>
                <w:sz w:val="20"/>
              </w:rPr>
              <w:t>Hak</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Turut</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Menjual</w:t>
            </w:r>
            <w:proofErr w:type="spellEnd"/>
            <w:r w:rsidRPr="005A2466">
              <w:rPr>
                <w:rFonts w:ascii="Calibri" w:hAnsi="Calibri"/>
                <w:color w:val="000000"/>
                <w:sz w:val="20"/>
              </w:rPr>
              <w:t xml:space="preserve">”) </w:t>
            </w:r>
            <w:proofErr w:type="spellStart"/>
            <w:ins w:id="951" w:author="OLTRE" w:date="2024-07-03T22:42:00Z">
              <w:r w:rsidR="00D72EC5">
                <w:rPr>
                  <w:rFonts w:ascii="Calibri" w:hAnsi="Calibri"/>
                  <w:color w:val="000000"/>
                  <w:sz w:val="20"/>
                </w:rPr>
                <w:t>untuk</w:t>
              </w:r>
              <w:proofErr w:type="spellEnd"/>
              <w:r w:rsidR="00D72EC5">
                <w:rPr>
                  <w:rFonts w:ascii="Calibri" w:hAnsi="Calibri"/>
                  <w:color w:val="000000"/>
                  <w:sz w:val="20"/>
                </w:rPr>
                <w:t xml:space="preserve"> </w:t>
              </w:r>
              <w:proofErr w:type="spellStart"/>
              <w:r w:rsidR="00D72EC5">
                <w:rPr>
                  <w:rFonts w:ascii="Calibri" w:hAnsi="Calibri"/>
                  <w:color w:val="000000"/>
                  <w:sz w:val="20"/>
                </w:rPr>
                <w:t>menjual</w:t>
              </w:r>
              <w:proofErr w:type="spellEnd"/>
              <w:r w:rsidR="00D72EC5">
                <w:rPr>
                  <w:rFonts w:ascii="Calibri" w:hAnsi="Calibri"/>
                  <w:color w:val="000000"/>
                  <w:sz w:val="20"/>
                </w:rPr>
                <w:t xml:space="preserve"> </w:t>
              </w:r>
              <w:r w:rsidR="00773F6F">
                <w:rPr>
                  <w:rFonts w:ascii="Calibri" w:hAnsi="Calibri"/>
                  <w:color w:val="000000"/>
                  <w:sz w:val="20"/>
                </w:rPr>
                <w:t>Saham</w:t>
              </w:r>
              <w:r w:rsidR="00D72EC5">
                <w:rPr>
                  <w:rFonts w:ascii="Calibri" w:hAnsi="Calibri"/>
                  <w:color w:val="000000"/>
                  <w:sz w:val="20"/>
                </w:rPr>
                <w:t xml:space="preserve"> </w:t>
              </w:r>
              <w:proofErr w:type="spellStart"/>
              <w:r w:rsidR="00D72EC5">
                <w:rPr>
                  <w:rFonts w:ascii="Calibri" w:hAnsi="Calibri"/>
                  <w:color w:val="000000"/>
                  <w:sz w:val="20"/>
                </w:rPr>
                <w:t>Turut</w:t>
              </w:r>
              <w:proofErr w:type="spellEnd"/>
              <w:r w:rsidR="00D72EC5">
                <w:rPr>
                  <w:rFonts w:ascii="Calibri" w:hAnsi="Calibri"/>
                  <w:color w:val="000000"/>
                  <w:sz w:val="20"/>
                </w:rPr>
                <w:t xml:space="preserve"> </w:t>
              </w:r>
              <w:proofErr w:type="spellStart"/>
              <w:r w:rsidR="00D72EC5">
                <w:rPr>
                  <w:rFonts w:ascii="Calibri" w:hAnsi="Calibri"/>
                  <w:color w:val="000000"/>
                  <w:sz w:val="20"/>
                </w:rPr>
                <w:t>Jualnya</w:t>
              </w:r>
              <w:proofErr w:type="spellEnd"/>
              <w:r w:rsidR="00D72EC5">
                <w:rPr>
                  <w:rFonts w:ascii="Calibri" w:hAnsi="Calibri"/>
                  <w:color w:val="000000"/>
                  <w:sz w:val="20"/>
                </w:rPr>
                <w:t xml:space="preserve">, </w:t>
              </w:r>
            </w:ins>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w:t>
            </w:r>
            <w:del w:id="952" w:author="OLTRE" w:date="2024-07-03T22:42:00Z">
              <w:r w:rsidRPr="005A2466">
                <w:rPr>
                  <w:rFonts w:ascii="Calibri" w:hAnsi="Calibri"/>
                  <w:color w:val="000000"/>
                  <w:sz w:val="20"/>
                </w:rPr>
                <w:delText>bahwa </w:delText>
              </w:r>
            </w:del>
            <w:proofErr w:type="spellStart"/>
            <w:r w:rsidR="0016449F" w:rsidRPr="005A2466">
              <w:rPr>
                <w:rFonts w:ascii="Calibri" w:hAnsi="Calibri"/>
                <w:color w:val="000000"/>
                <w:sz w:val="20"/>
              </w:rPr>
              <w:t>Pemegang</w:t>
            </w:r>
            <w:proofErr w:type="spellEnd"/>
            <w:r w:rsidR="0016449F" w:rsidRPr="005A2466">
              <w:rPr>
                <w:rFonts w:ascii="Calibri" w:hAnsi="Calibri"/>
                <w:color w:val="000000"/>
                <w:sz w:val="20"/>
              </w:rPr>
              <w:t xml:space="preserve"> Saham</w:t>
            </w:r>
            <w:r w:rsidRPr="005A2466">
              <w:rPr>
                <w:rFonts w:ascii="Calibri" w:hAnsi="Calibri"/>
                <w:color w:val="000000"/>
                <w:sz w:val="20"/>
              </w:rPr>
              <w:t xml:space="preserve"> </w:t>
            </w:r>
            <w:proofErr w:type="spellStart"/>
            <w:ins w:id="953" w:author="OLTRE" w:date="2024-07-03T22:42:00Z">
              <w:r w:rsidR="00E41C2A">
                <w:rPr>
                  <w:rFonts w:ascii="Calibri" w:hAnsi="Calibri"/>
                  <w:color w:val="000000"/>
                  <w:sz w:val="20"/>
                </w:rPr>
                <w:t>tersebut</w:t>
              </w:r>
              <w:proofErr w:type="spellEnd"/>
              <w:r w:rsidR="00E41C2A">
                <w:rPr>
                  <w:rFonts w:ascii="Calibri" w:hAnsi="Calibri"/>
                  <w:color w:val="000000"/>
                  <w:sz w:val="20"/>
                </w:rPr>
                <w:t xml:space="preserve"> </w:t>
              </w:r>
            </w:ins>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del w:id="954" w:author="OLTRE" w:date="2024-07-03T22:42:00Z">
              <w:r w:rsidRPr="005A2466">
                <w:rPr>
                  <w:rFonts w:ascii="Calibri" w:hAnsi="Calibri"/>
                  <w:color w:val="000000"/>
                  <w:sz w:val="20"/>
                </w:rPr>
                <w:delText>menerima</w:delText>
              </w:r>
            </w:del>
            <w:proofErr w:type="spellStart"/>
            <w:ins w:id="955" w:author="OLTRE" w:date="2024-07-03T22:42:00Z">
              <w:r w:rsidR="00E41C2A">
                <w:rPr>
                  <w:rFonts w:ascii="Calibri" w:hAnsi="Calibri"/>
                  <w:color w:val="000000"/>
                  <w:sz w:val="20"/>
                </w:rPr>
                <w:t>menggunakan</w:t>
              </w:r>
            </w:ins>
            <w:proofErr w:type="spellEnd"/>
            <w:r w:rsidR="00E41C2A">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Penolakan</w:t>
            </w:r>
            <w:proofErr w:type="spellEnd"/>
            <w:r w:rsidRPr="005A2466">
              <w:rPr>
                <w:rFonts w:ascii="Calibri" w:hAnsi="Calibri"/>
                <w:color w:val="000000"/>
                <w:sz w:val="20"/>
              </w:rPr>
              <w:t xml:space="preserve"> </w:t>
            </w:r>
            <w:del w:id="956" w:author="OLTRE" w:date="2024-07-03T22:42:00Z">
              <w:r w:rsidRPr="005A2466">
                <w:rPr>
                  <w:rFonts w:ascii="Calibri" w:hAnsi="Calibri"/>
                  <w:color w:val="000000"/>
                  <w:sz w:val="20"/>
                </w:rPr>
                <w:delText>Pertama</w:delText>
              </w:r>
            </w:del>
            <w:proofErr w:type="spellStart"/>
            <w:ins w:id="957" w:author="OLTRE" w:date="2024-07-03T22:42:00Z">
              <w:r w:rsidRPr="005A2466">
                <w:rPr>
                  <w:rFonts w:ascii="Calibri" w:hAnsi="Calibri"/>
                  <w:color w:val="000000"/>
                  <w:sz w:val="20"/>
                </w:rPr>
                <w:t>Pertama</w:t>
              </w:r>
              <w:r w:rsidR="00E41C2A">
                <w:rPr>
                  <w:rFonts w:ascii="Calibri" w:hAnsi="Calibri"/>
                  <w:color w:val="000000"/>
                  <w:sz w:val="20"/>
                </w:rPr>
                <w:t>nya</w:t>
              </w:r>
            </w:ins>
            <w:proofErr w:type="spellEnd"/>
            <w:r w:rsidRPr="005A2466">
              <w:rPr>
                <w:rFonts w:ascii="Calibri" w:hAnsi="Calibri"/>
                <w:color w:val="000000"/>
                <w:sz w:val="20"/>
              </w:rPr>
              <w:t xml:space="preserve"> dan </w:t>
            </w:r>
            <w:proofErr w:type="spellStart"/>
            <w:r w:rsidRPr="005A2466">
              <w:rPr>
                <w:rFonts w:ascii="Calibri" w:hAnsi="Calibri"/>
                <w:color w:val="000000"/>
                <w:sz w:val="20"/>
              </w:rPr>
              <w:t>menyediakan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mengalihkan</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Turut</w:t>
            </w:r>
            <w:proofErr w:type="spellEnd"/>
            <w:r w:rsidRPr="005A2466">
              <w:rPr>
                <w:rFonts w:ascii="Calibri" w:hAnsi="Calibri"/>
                <w:color w:val="000000"/>
                <w:sz w:val="20"/>
              </w:rPr>
              <w:t xml:space="preserve"> </w:t>
            </w:r>
            <w:proofErr w:type="spellStart"/>
            <w:r w:rsidRPr="005A2466">
              <w:rPr>
                <w:rFonts w:ascii="Calibri" w:hAnsi="Calibri"/>
                <w:color w:val="000000"/>
                <w:sz w:val="20"/>
              </w:rPr>
              <w:t>Jualnya</w:t>
            </w:r>
            <w:proofErr w:type="spellEnd"/>
            <w:r w:rsidRPr="005A2466">
              <w:rPr>
                <w:rFonts w:ascii="Calibri" w:hAnsi="Calibri"/>
                <w:color w:val="000000"/>
                <w:sz w:val="20"/>
              </w:rPr>
              <w:t xml:space="preserve"> (“</w:t>
            </w:r>
            <w:proofErr w:type="spellStart"/>
            <w:r w:rsidRPr="005A2466">
              <w:rPr>
                <w:rFonts w:ascii="Calibri" w:hAnsi="Calibri"/>
                <w:b/>
                <w:color w:val="000000"/>
                <w:sz w:val="20"/>
              </w:rPr>
              <w:t>Pemberitahuan</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Penerimaan</w:t>
            </w:r>
            <w:proofErr w:type="spellEnd"/>
            <w:r w:rsidRPr="005A2466">
              <w:rPr>
                <w:rFonts w:ascii="Calibri" w:hAnsi="Calibri"/>
                <w:b/>
                <w:color w:val="000000"/>
                <w:sz w:val="20"/>
              </w:rPr>
              <w:t xml:space="preserve"> </w:t>
            </w:r>
            <w:proofErr w:type="spellStart"/>
            <w:ins w:id="958" w:author="OLTRE" w:date="2024-07-03T22:42:00Z">
              <w:r w:rsidR="00773F6F">
                <w:rPr>
                  <w:rFonts w:ascii="Calibri" w:hAnsi="Calibri"/>
                  <w:b/>
                  <w:color w:val="000000"/>
                  <w:sz w:val="20"/>
                </w:rPr>
                <w:t>Hak</w:t>
              </w:r>
              <w:proofErr w:type="spellEnd"/>
              <w:r w:rsidR="00773F6F">
                <w:rPr>
                  <w:rFonts w:ascii="Calibri" w:hAnsi="Calibri"/>
                  <w:b/>
                  <w:color w:val="000000"/>
                  <w:sz w:val="20"/>
                </w:rPr>
                <w:t xml:space="preserve"> </w:t>
              </w:r>
            </w:ins>
            <w:proofErr w:type="spellStart"/>
            <w:r w:rsidRPr="005A2466">
              <w:rPr>
                <w:rFonts w:ascii="Calibri" w:hAnsi="Calibri"/>
                <w:b/>
                <w:color w:val="000000"/>
                <w:sz w:val="20"/>
              </w:rPr>
              <w:t>Turut</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Jual</w:t>
            </w:r>
            <w:proofErr w:type="spellEnd"/>
            <w:r w:rsidRPr="005A2466">
              <w:rPr>
                <w:rFonts w:ascii="Calibri" w:hAnsi="Calibri"/>
                <w:color w:val="000000"/>
                <w:sz w:val="20"/>
              </w:rPr>
              <w:t xml:space="preserve">”) </w:t>
            </w:r>
            <w:del w:id="959" w:author="OLTRE" w:date="2024-07-03T22:42:00Z">
              <w:r w:rsidRPr="005A2466">
                <w:rPr>
                  <w:rFonts w:ascii="Calibri" w:hAnsi="Calibri"/>
                  <w:color w:val="000000"/>
                  <w:sz w:val="20"/>
                </w:rPr>
                <w:delText>selama</w:delText>
              </w:r>
            </w:del>
            <w:proofErr w:type="spellStart"/>
            <w:ins w:id="960" w:author="OLTRE" w:date="2024-07-03T22:42:00Z">
              <w:r w:rsidR="00E41C2A">
                <w:rPr>
                  <w:rFonts w:ascii="Calibri" w:hAnsi="Calibri"/>
                  <w:color w:val="000000"/>
                  <w:sz w:val="20"/>
                </w:rPr>
                <w:t>dalam</w:t>
              </w:r>
            </w:ins>
            <w:proofErr w:type="spellEnd"/>
            <w:r w:rsidR="00E41C2A">
              <w:rPr>
                <w:rFonts w:ascii="Calibri" w:hAnsi="Calibri"/>
                <w:color w:val="000000"/>
                <w:sz w:val="20"/>
              </w:rPr>
              <w:t xml:space="preserve"> </w:t>
            </w:r>
            <w:proofErr w:type="spellStart"/>
            <w:r w:rsidRPr="005A2466">
              <w:rPr>
                <w:rFonts w:ascii="Calibri" w:hAnsi="Calibri"/>
                <w:color w:val="000000"/>
                <w:sz w:val="20"/>
              </w:rPr>
              <w:t>Periode</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w:t>
            </w:r>
          </w:p>
          <w:p w14:paraId="3A518722" w14:textId="7AA6E3DB" w:rsidR="00236202" w:rsidRPr="005A2466" w:rsidRDefault="00236202" w:rsidP="004E5CBB">
            <w:pPr>
              <w:pStyle w:val="ListParagraph"/>
              <w:spacing w:after="0" w:line="240" w:lineRule="auto"/>
              <w:ind w:left="606"/>
              <w:jc w:val="both"/>
              <w:rPr>
                <w:rFonts w:ascii="Calibri" w:hAnsi="Calibri"/>
                <w:color w:val="000000"/>
                <w:sz w:val="20"/>
              </w:rPr>
              <w:pPrChange w:id="961" w:author="OLTRE" w:date="2024-07-03T22:42:00Z">
                <w:pPr>
                  <w:pStyle w:val="ListParagraph"/>
                  <w:numPr>
                    <w:numId w:val="151"/>
                  </w:numPr>
                  <w:spacing w:after="0" w:line="240" w:lineRule="auto"/>
                  <w:ind w:left="606" w:hanging="606"/>
                  <w:jc w:val="both"/>
                </w:pPr>
              </w:pPrChange>
            </w:pPr>
          </w:p>
        </w:tc>
      </w:tr>
      <w:tr w:rsidR="00F115BF" w:rsidRPr="00613832" w14:paraId="5BC5A682" w14:textId="77777777" w:rsidTr="00BA45BC">
        <w:trPr>
          <w:gridBefore w:val="1"/>
          <w:gridAfter w:val="1"/>
          <w:wAfter w:w="142" w:type="dxa"/>
        </w:trPr>
        <w:tc>
          <w:tcPr>
            <w:tcW w:w="4820" w:type="dxa"/>
            <w:tcMar>
              <w:top w:w="0" w:type="dxa"/>
              <w:left w:w="108" w:type="dxa"/>
              <w:bottom w:w="0" w:type="dxa"/>
              <w:right w:w="108" w:type="dxa"/>
            </w:tcMar>
            <w:hideMark/>
          </w:tcPr>
          <w:p w14:paraId="4E8F0E55" w14:textId="3AE174CA" w:rsidR="00134E27" w:rsidRPr="005A2466" w:rsidRDefault="00134E27" w:rsidP="00BA45BC">
            <w:pPr>
              <w:pStyle w:val="ListParagraph"/>
              <w:numPr>
                <w:ilvl w:val="2"/>
                <w:numId w:val="150"/>
              </w:numPr>
              <w:spacing w:after="0" w:line="240" w:lineRule="auto"/>
              <w:ind w:left="594" w:hanging="594"/>
              <w:jc w:val="both"/>
              <w:rPr>
                <w:rFonts w:ascii="Calibri" w:hAnsi="Calibri"/>
                <w:sz w:val="20"/>
              </w:rPr>
            </w:pPr>
            <w:r w:rsidRPr="005A2466">
              <w:rPr>
                <w:rFonts w:ascii="Calibri" w:hAnsi="Calibri"/>
                <w:i/>
                <w:color w:val="000000"/>
                <w:sz w:val="20"/>
              </w:rPr>
              <w:t>Co-Sale Interest</w:t>
            </w:r>
            <w:r w:rsidRPr="005A2466">
              <w:rPr>
                <w:rFonts w:ascii="Calibri" w:hAnsi="Calibri"/>
                <w:color w:val="000000"/>
                <w:sz w:val="20"/>
              </w:rPr>
              <w:t xml:space="preserve">.  If </w:t>
            </w:r>
            <w:r w:rsidR="00F3378C" w:rsidRPr="005A2466">
              <w:rPr>
                <w:rFonts w:ascii="Calibri" w:hAnsi="Calibri"/>
                <w:color w:val="000000"/>
                <w:sz w:val="20"/>
              </w:rPr>
              <w:t xml:space="preserve">a </w:t>
            </w:r>
            <w:r w:rsidR="0016449F" w:rsidRPr="005A2466">
              <w:rPr>
                <w:rFonts w:ascii="Calibri" w:hAnsi="Calibri"/>
                <w:color w:val="000000"/>
                <w:sz w:val="20"/>
              </w:rPr>
              <w:t xml:space="preserve">Shareholder </w:t>
            </w:r>
            <w:r w:rsidRPr="005A2466">
              <w:rPr>
                <w:rFonts w:ascii="Calibri" w:hAnsi="Calibri"/>
                <w:color w:val="000000"/>
                <w:sz w:val="20"/>
              </w:rPr>
              <w:t xml:space="preserve">exercise its Co-Sale Rights, the Transferor shall arrange for the sale to the proposed transferee of the </w:t>
            </w:r>
            <w:r w:rsidR="0016449F" w:rsidRPr="005A2466">
              <w:rPr>
                <w:rFonts w:ascii="Calibri" w:hAnsi="Calibri"/>
                <w:color w:val="000000"/>
                <w:sz w:val="20"/>
              </w:rPr>
              <w:t>Shareholder</w:t>
            </w:r>
            <w:r w:rsidRPr="005A2466">
              <w:rPr>
                <w:rFonts w:ascii="Calibri" w:hAnsi="Calibri"/>
                <w:color w:val="000000"/>
                <w:sz w:val="20"/>
              </w:rPr>
              <w:t>’ Co-Sale Interest</w:t>
            </w:r>
            <w:r w:rsidR="00C076D1" w:rsidRPr="005A2466">
              <w:rPr>
                <w:rFonts w:ascii="Calibri" w:hAnsi="Calibri"/>
                <w:color w:val="000000"/>
                <w:sz w:val="20"/>
              </w:rPr>
              <w:t xml:space="preserve"> for the same consideration and on the same terms as those specified in the Offer Notice</w:t>
            </w:r>
            <w:r w:rsidRPr="005A2466">
              <w:rPr>
                <w:rFonts w:ascii="Calibri" w:hAnsi="Calibri"/>
                <w:color w:val="000000"/>
                <w:sz w:val="20"/>
              </w:rPr>
              <w:t xml:space="preserve">. The Transferor shall use its best efforts to arrange for the sale to the proposed transferee the aggregate Co-Sale Interests of </w:t>
            </w:r>
            <w:r w:rsidR="0016449F" w:rsidRPr="005A2466">
              <w:rPr>
                <w:rFonts w:ascii="Calibri" w:hAnsi="Calibri"/>
                <w:color w:val="000000"/>
                <w:sz w:val="20"/>
              </w:rPr>
              <w:t xml:space="preserve">Shareholder </w:t>
            </w:r>
            <w:r w:rsidRPr="005A2466">
              <w:rPr>
                <w:rFonts w:ascii="Calibri" w:hAnsi="Calibri"/>
                <w:color w:val="000000"/>
                <w:sz w:val="20"/>
              </w:rPr>
              <w:t>who have issued a Co-Sale Acceptance Notice (collectively, the “</w:t>
            </w:r>
            <w:r w:rsidRPr="005A2466">
              <w:rPr>
                <w:rFonts w:ascii="Calibri" w:hAnsi="Calibri"/>
                <w:b/>
                <w:color w:val="000000"/>
                <w:sz w:val="20"/>
              </w:rPr>
              <w:t>Aggregate Interest</w:t>
            </w:r>
            <w:r w:rsidRPr="005A2466">
              <w:rPr>
                <w:rFonts w:ascii="Calibri" w:hAnsi="Calibri"/>
                <w:color w:val="000000"/>
                <w:sz w:val="20"/>
              </w:rPr>
              <w:t xml:space="preserve">”); </w:t>
            </w:r>
            <w:r w:rsidRPr="005A2466">
              <w:rPr>
                <w:rFonts w:ascii="Calibri" w:hAnsi="Calibri"/>
                <w:i/>
                <w:color w:val="000000"/>
                <w:sz w:val="20"/>
              </w:rPr>
              <w:t>provided</w:t>
            </w:r>
            <w:r w:rsidRPr="005A2466">
              <w:rPr>
                <w:rFonts w:ascii="Calibri" w:hAnsi="Calibri"/>
                <w:color w:val="000000"/>
                <w:sz w:val="20"/>
              </w:rPr>
              <w:t xml:space="preserve">, however, that if the proposed transferee wishes to purchase less than the Aggregate Interest, the Aggregate Interest shall be reduced pro-rata between the </w:t>
            </w:r>
            <w:r w:rsidR="0016449F" w:rsidRPr="005A2466">
              <w:rPr>
                <w:rFonts w:ascii="Calibri" w:hAnsi="Calibri"/>
                <w:color w:val="000000"/>
                <w:sz w:val="20"/>
              </w:rPr>
              <w:t xml:space="preserve">Shareholder </w:t>
            </w:r>
            <w:r w:rsidRPr="005A2466">
              <w:rPr>
                <w:rFonts w:ascii="Calibri" w:hAnsi="Calibri"/>
                <w:color w:val="000000"/>
                <w:sz w:val="20"/>
              </w:rPr>
              <w:t>exercising their Co-Sale Rights and the Transferor.</w:t>
            </w:r>
          </w:p>
          <w:p w14:paraId="6125C1D9" w14:textId="77777777" w:rsidR="00134E27" w:rsidRPr="005A2466" w:rsidRDefault="00134E27" w:rsidP="005A2466">
            <w:pPr>
              <w:spacing w:after="0" w:line="240" w:lineRule="auto"/>
              <w:ind w:left="740"/>
              <w:contextualSpacing/>
              <w:rPr>
                <w:rFonts w:ascii="Calibri" w:hAnsi="Calibri"/>
                <w:sz w:val="20"/>
              </w:rPr>
            </w:pPr>
          </w:p>
        </w:tc>
        <w:tc>
          <w:tcPr>
            <w:tcW w:w="4678" w:type="dxa"/>
            <w:tcMar>
              <w:top w:w="0" w:type="dxa"/>
              <w:left w:w="108" w:type="dxa"/>
              <w:bottom w:w="0" w:type="dxa"/>
              <w:right w:w="108" w:type="dxa"/>
            </w:tcMar>
            <w:hideMark/>
          </w:tcPr>
          <w:p w14:paraId="4854BE02" w14:textId="210D2227" w:rsidR="00134E27" w:rsidRDefault="00134E27" w:rsidP="0078456D">
            <w:pPr>
              <w:pStyle w:val="ListParagraph"/>
              <w:numPr>
                <w:ilvl w:val="0"/>
                <w:numId w:val="151"/>
              </w:numPr>
              <w:spacing w:after="0" w:line="240" w:lineRule="auto"/>
              <w:ind w:left="606" w:hanging="606"/>
              <w:jc w:val="both"/>
              <w:rPr>
                <w:rFonts w:ascii="Calibri" w:hAnsi="Calibri"/>
                <w:color w:val="000000"/>
                <w:sz w:val="20"/>
              </w:rPr>
            </w:pPr>
            <w:del w:id="962" w:author="OLTRE" w:date="2024-07-03T22:42:00Z">
              <w:r w:rsidRPr="005A2466">
                <w:rPr>
                  <w:rFonts w:ascii="Calibri" w:hAnsi="Calibri"/>
                  <w:i/>
                  <w:color w:val="000000"/>
                  <w:sz w:val="20"/>
                </w:rPr>
                <w:delText>Hak</w:delText>
              </w:r>
            </w:del>
            <w:ins w:id="963" w:author="OLTRE" w:date="2024-07-03T22:42:00Z">
              <w:r w:rsidR="00773F6F">
                <w:rPr>
                  <w:rFonts w:ascii="Calibri" w:hAnsi="Calibri"/>
                  <w:i/>
                  <w:color w:val="000000"/>
                  <w:sz w:val="20"/>
                </w:rPr>
                <w:t>Saham</w:t>
              </w:r>
            </w:ins>
            <w:r w:rsidR="00773F6F" w:rsidRPr="005A2466">
              <w:rPr>
                <w:rFonts w:ascii="Calibri" w:hAnsi="Calibri"/>
                <w:i/>
                <w:color w:val="000000"/>
                <w:sz w:val="20"/>
              </w:rPr>
              <w:t xml:space="preserve"> </w:t>
            </w:r>
            <w:proofErr w:type="spellStart"/>
            <w:r w:rsidRPr="005A2466">
              <w:rPr>
                <w:rFonts w:ascii="Calibri" w:hAnsi="Calibri"/>
                <w:i/>
                <w:color w:val="000000"/>
                <w:sz w:val="20"/>
              </w:rPr>
              <w:t>Turut</w:t>
            </w:r>
            <w:proofErr w:type="spellEnd"/>
            <w:r w:rsidRPr="005A2466">
              <w:rPr>
                <w:rFonts w:ascii="Calibri" w:hAnsi="Calibri"/>
                <w:i/>
                <w:color w:val="000000"/>
                <w:sz w:val="20"/>
              </w:rPr>
              <w:t xml:space="preserve"> </w:t>
            </w:r>
            <w:del w:id="964" w:author="OLTRE" w:date="2024-07-03T22:42:00Z">
              <w:r w:rsidRPr="005A2466">
                <w:rPr>
                  <w:rFonts w:ascii="Calibri" w:hAnsi="Calibri"/>
                  <w:i/>
                  <w:color w:val="000000"/>
                  <w:sz w:val="20"/>
                </w:rPr>
                <w:delText>Menjual</w:delText>
              </w:r>
            </w:del>
            <w:proofErr w:type="spellStart"/>
            <w:ins w:id="965" w:author="OLTRE" w:date="2024-07-03T22:42:00Z">
              <w:r w:rsidR="000771C6">
                <w:rPr>
                  <w:rFonts w:ascii="Calibri" w:hAnsi="Calibri"/>
                  <w:i/>
                  <w:color w:val="000000"/>
                  <w:sz w:val="20"/>
                </w:rPr>
                <w:t>J</w:t>
              </w:r>
              <w:r w:rsidRPr="005A2466">
                <w:rPr>
                  <w:rFonts w:ascii="Calibri" w:hAnsi="Calibri"/>
                  <w:i/>
                  <w:color w:val="000000"/>
                  <w:sz w:val="20"/>
                </w:rPr>
                <w:t>ual</w:t>
              </w:r>
            </w:ins>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del w:id="966" w:author="OLTRE" w:date="2024-07-03T22:42:00Z">
              <w:r w:rsidR="00D7051B" w:rsidRPr="005A2466">
                <w:rPr>
                  <w:rFonts w:ascii="Calibri" w:hAnsi="Calibri"/>
                  <w:color w:val="000000"/>
                  <w:sz w:val="20"/>
                </w:rPr>
                <w:delText>salah satu</w:delText>
              </w:r>
            </w:del>
            <w:proofErr w:type="spellStart"/>
            <w:ins w:id="967" w:author="OLTRE" w:date="2024-07-03T22:42:00Z">
              <w:r w:rsidR="003004E5">
                <w:rPr>
                  <w:rFonts w:ascii="Calibri" w:hAnsi="Calibri"/>
                  <w:color w:val="000000"/>
                  <w:sz w:val="20"/>
                </w:rPr>
                <w:t>suatu</w:t>
              </w:r>
            </w:ins>
            <w:proofErr w:type="spellEnd"/>
            <w:r w:rsidR="003004E5">
              <w:rPr>
                <w:rFonts w:ascii="Calibri" w:hAnsi="Calibri"/>
                <w:color w:val="000000"/>
                <w:sz w:val="20"/>
              </w:rPr>
              <w:t xml:space="preserve"> </w:t>
            </w:r>
            <w:proofErr w:type="spellStart"/>
            <w:r w:rsidR="0016449F" w:rsidRPr="005A2466">
              <w:rPr>
                <w:rFonts w:ascii="Calibri" w:hAnsi="Calibri"/>
                <w:color w:val="000000"/>
                <w:sz w:val="20"/>
              </w:rPr>
              <w:t>Pemegang</w:t>
            </w:r>
            <w:proofErr w:type="spellEnd"/>
            <w:r w:rsidR="0016449F" w:rsidRPr="005A2466">
              <w:rPr>
                <w:rFonts w:ascii="Calibri" w:hAnsi="Calibri"/>
                <w:color w:val="000000"/>
                <w:sz w:val="20"/>
              </w:rPr>
              <w:t xml:space="preserve"> Saham </w:t>
            </w:r>
            <w:del w:id="968" w:author="OLTRE" w:date="2024-07-03T22:42:00Z">
              <w:r w:rsidRPr="005A2466">
                <w:rPr>
                  <w:rFonts w:ascii="Calibri" w:hAnsi="Calibri"/>
                  <w:color w:val="000000"/>
                  <w:sz w:val="20"/>
                </w:rPr>
                <w:delText>melaksanakan</w:delText>
              </w:r>
            </w:del>
            <w:proofErr w:type="spellStart"/>
            <w:ins w:id="969" w:author="OLTRE" w:date="2024-07-03T22:42:00Z">
              <w:r w:rsidR="003004E5">
                <w:rPr>
                  <w:rFonts w:ascii="Calibri" w:hAnsi="Calibri"/>
                  <w:color w:val="000000"/>
                  <w:sz w:val="20"/>
                </w:rPr>
                <w:t>menggunakan</w:t>
              </w:r>
            </w:ins>
            <w:proofErr w:type="spellEnd"/>
            <w:r w:rsidR="003004E5">
              <w:rPr>
                <w:rFonts w:ascii="Calibri" w:hAnsi="Calibri"/>
                <w:color w:val="000000"/>
                <w:sz w:val="20"/>
              </w:rPr>
              <w:t xml:space="preserve"> </w:t>
            </w:r>
            <w:proofErr w:type="spellStart"/>
            <w:r w:rsidR="003004E5">
              <w:rPr>
                <w:rFonts w:ascii="Calibri" w:hAnsi="Calibri"/>
                <w:color w:val="000000"/>
                <w:sz w:val="20"/>
              </w:rPr>
              <w:t>Hak</w:t>
            </w:r>
            <w:proofErr w:type="spellEnd"/>
            <w:r w:rsidR="003004E5">
              <w:rPr>
                <w:rFonts w:ascii="Calibri" w:hAnsi="Calibri"/>
                <w:color w:val="000000"/>
                <w:sz w:val="20"/>
              </w:rPr>
              <w:t xml:space="preserve"> </w:t>
            </w:r>
            <w:proofErr w:type="spellStart"/>
            <w:r w:rsidRPr="005A2466">
              <w:rPr>
                <w:rFonts w:ascii="Calibri" w:hAnsi="Calibri"/>
                <w:color w:val="000000"/>
                <w:sz w:val="20"/>
              </w:rPr>
              <w:t>Turut</w:t>
            </w:r>
            <w:proofErr w:type="spellEnd"/>
            <w:r w:rsidRPr="005A2466">
              <w:rPr>
                <w:rFonts w:ascii="Calibri" w:hAnsi="Calibri"/>
                <w:color w:val="000000"/>
                <w:sz w:val="20"/>
              </w:rPr>
              <w:t xml:space="preserve"> </w:t>
            </w:r>
            <w:del w:id="970" w:author="OLTRE" w:date="2024-07-03T22:42:00Z">
              <w:r w:rsidRPr="005A2466">
                <w:rPr>
                  <w:rFonts w:ascii="Calibri" w:hAnsi="Calibri"/>
                  <w:color w:val="000000"/>
                  <w:sz w:val="20"/>
                </w:rPr>
                <w:delText>Menjual-nya</w:delText>
              </w:r>
            </w:del>
            <w:proofErr w:type="spellStart"/>
            <w:ins w:id="971" w:author="OLTRE" w:date="2024-07-03T22:42:00Z">
              <w:r w:rsidR="003004E5">
                <w:rPr>
                  <w:rFonts w:ascii="Calibri" w:hAnsi="Calibri"/>
                  <w:color w:val="000000"/>
                  <w:sz w:val="20"/>
                </w:rPr>
                <w:t>Menj</w:t>
              </w:r>
              <w:r w:rsidRPr="005A2466">
                <w:rPr>
                  <w:rFonts w:ascii="Calibri" w:hAnsi="Calibri"/>
                  <w:color w:val="000000"/>
                  <w:sz w:val="20"/>
                </w:rPr>
                <w:t>ualnya</w:t>
              </w:r>
            </w:ins>
            <w:proofErr w:type="spellEnd"/>
            <w:r w:rsidRPr="005A2466">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del w:id="972" w:author="OLTRE" w:date="2024-07-03T22:42:00Z">
              <w:r w:rsidRPr="005A2466">
                <w:rPr>
                  <w:rFonts w:ascii="Calibri" w:hAnsi="Calibri"/>
                  <w:color w:val="000000"/>
                  <w:sz w:val="20"/>
                </w:rPr>
                <w:delText xml:space="preserve">akan </w:delText>
              </w:r>
            </w:del>
            <w:proofErr w:type="spellStart"/>
            <w:r w:rsidRPr="005A2466">
              <w:rPr>
                <w:rFonts w:ascii="Calibri" w:hAnsi="Calibri"/>
                <w:color w:val="000000"/>
                <w:sz w:val="20"/>
              </w:rPr>
              <w:t>mengatur</w:t>
            </w:r>
            <w:proofErr w:type="spellEnd"/>
            <w:r w:rsidRPr="005A2466">
              <w:rPr>
                <w:rFonts w:ascii="Calibri" w:hAnsi="Calibri"/>
                <w:color w:val="000000"/>
                <w:sz w:val="20"/>
              </w:rPr>
              <w:t xml:space="preserve"> </w:t>
            </w:r>
            <w:del w:id="973" w:author="OLTRE" w:date="2024-07-03T22:42:00Z">
              <w:r w:rsidRPr="005A2466">
                <w:rPr>
                  <w:rFonts w:ascii="Calibri" w:hAnsi="Calibri"/>
                  <w:color w:val="000000"/>
                  <w:sz w:val="20"/>
                </w:rPr>
                <w:delText xml:space="preserve">agar </w:delText>
              </w:r>
            </w:del>
            <w:proofErr w:type="spellStart"/>
            <w:r w:rsidRPr="005A2466">
              <w:rPr>
                <w:rFonts w:ascii="Calibri" w:hAnsi="Calibri"/>
                <w:color w:val="000000"/>
                <w:sz w:val="20"/>
              </w:rPr>
              <w:t>penjualan</w:t>
            </w:r>
            <w:proofErr w:type="spellEnd"/>
            <w:r w:rsidRPr="005A2466">
              <w:rPr>
                <w:rFonts w:ascii="Calibri" w:hAnsi="Calibri"/>
                <w:color w:val="000000"/>
                <w:sz w:val="20"/>
              </w:rPr>
              <w:t xml:space="preserve"> </w:t>
            </w:r>
            <w:del w:id="974" w:author="OLTRE" w:date="2024-07-03T22:42:00Z">
              <w:r w:rsidRPr="005A2466">
                <w:rPr>
                  <w:rFonts w:ascii="Calibri" w:hAnsi="Calibri"/>
                  <w:color w:val="000000"/>
                  <w:sz w:val="20"/>
                </w:rPr>
                <w:delText xml:space="preserve">kepada calon penerima pengalihan atas </w:delText>
              </w:r>
            </w:del>
            <w:r w:rsidRPr="005A2466">
              <w:rPr>
                <w:rFonts w:ascii="Calibri" w:hAnsi="Calibri"/>
                <w:color w:val="000000"/>
                <w:sz w:val="20"/>
              </w:rPr>
              <w:t xml:space="preserve">Saham </w:t>
            </w:r>
            <w:proofErr w:type="spellStart"/>
            <w:r w:rsidRPr="005A2466">
              <w:rPr>
                <w:rFonts w:ascii="Calibri" w:hAnsi="Calibri"/>
                <w:color w:val="000000"/>
                <w:sz w:val="20"/>
              </w:rPr>
              <w:t>Turut</w:t>
            </w:r>
            <w:proofErr w:type="spellEnd"/>
            <w:r w:rsidRPr="005A2466">
              <w:rPr>
                <w:rFonts w:ascii="Calibri" w:hAnsi="Calibri"/>
                <w:color w:val="000000"/>
                <w:sz w:val="20"/>
              </w:rPr>
              <w:t xml:space="preserve"> </w:t>
            </w:r>
            <w:proofErr w:type="spellStart"/>
            <w:r w:rsidRPr="005A2466">
              <w:rPr>
                <w:rFonts w:ascii="Calibri" w:hAnsi="Calibri"/>
                <w:color w:val="000000"/>
                <w:sz w:val="20"/>
              </w:rPr>
              <w:t>Jual</w:t>
            </w:r>
            <w:proofErr w:type="spellEnd"/>
            <w:r w:rsidRPr="005A2466">
              <w:rPr>
                <w:rFonts w:ascii="Calibri" w:hAnsi="Calibri"/>
                <w:color w:val="000000"/>
                <w:sz w:val="20"/>
              </w:rPr>
              <w:t xml:space="preserve"> </w:t>
            </w:r>
            <w:proofErr w:type="spellStart"/>
            <w:r w:rsidR="0016449F" w:rsidRPr="005A2466">
              <w:rPr>
                <w:rFonts w:ascii="Calibri" w:hAnsi="Calibri"/>
                <w:color w:val="000000"/>
                <w:sz w:val="20"/>
              </w:rPr>
              <w:t>Pemegang</w:t>
            </w:r>
            <w:proofErr w:type="spellEnd"/>
            <w:r w:rsidR="0016449F" w:rsidRPr="005A2466">
              <w:rPr>
                <w:rFonts w:ascii="Calibri" w:hAnsi="Calibri"/>
                <w:color w:val="000000"/>
                <w:sz w:val="20"/>
              </w:rPr>
              <w:t xml:space="preserve"> Saha</w:t>
            </w:r>
            <w:r w:rsidR="009A0E01" w:rsidRPr="005A2466">
              <w:rPr>
                <w:rFonts w:ascii="Calibri" w:hAnsi="Calibri"/>
                <w:color w:val="000000"/>
                <w:sz w:val="20"/>
              </w:rPr>
              <w:t>m</w:t>
            </w:r>
            <w:del w:id="975" w:author="OLTRE" w:date="2024-07-03T22:42:00Z">
              <w:r w:rsidRPr="005A2466">
                <w:rPr>
                  <w:rFonts w:ascii="Calibri" w:hAnsi="Calibri"/>
                  <w:color w:val="000000"/>
                  <w:sz w:val="20"/>
                </w:rPr>
                <w:delText>.</w:delText>
              </w:r>
            </w:del>
            <w:ins w:id="976" w:author="OLTRE" w:date="2024-07-03T22:42:00Z">
              <w:r w:rsidR="00153669">
                <w:rPr>
                  <w:rFonts w:ascii="Calibri" w:hAnsi="Calibri"/>
                  <w:color w:val="000000"/>
                  <w:sz w:val="20"/>
                </w:rPr>
                <w:t xml:space="preserve"> </w:t>
              </w:r>
              <w:proofErr w:type="spellStart"/>
              <w:r w:rsidR="00606F85">
                <w:rPr>
                  <w:rFonts w:ascii="Calibri" w:hAnsi="Calibri"/>
                  <w:color w:val="000000"/>
                  <w:sz w:val="20"/>
                </w:rPr>
                <w:t>tersebut</w:t>
              </w:r>
              <w:proofErr w:type="spellEnd"/>
              <w:r w:rsidR="00606F85">
                <w:rPr>
                  <w:rFonts w:ascii="Calibri" w:hAnsi="Calibri"/>
                  <w:color w:val="000000"/>
                  <w:sz w:val="20"/>
                </w:rPr>
                <w:t xml:space="preserve"> </w:t>
              </w:r>
              <w:proofErr w:type="spellStart"/>
              <w:r w:rsidR="00606F85">
                <w:rPr>
                  <w:rFonts w:ascii="Calibri" w:hAnsi="Calibri"/>
                  <w:color w:val="000000"/>
                  <w:sz w:val="20"/>
                </w:rPr>
                <w:t>dengan</w:t>
              </w:r>
              <w:proofErr w:type="spellEnd"/>
              <w:r w:rsidR="00606F85">
                <w:rPr>
                  <w:rFonts w:ascii="Calibri" w:hAnsi="Calibri"/>
                  <w:color w:val="000000"/>
                  <w:sz w:val="20"/>
                </w:rPr>
                <w:t xml:space="preserve"> </w:t>
              </w:r>
              <w:proofErr w:type="spellStart"/>
              <w:r w:rsidR="00606F85" w:rsidRPr="005A2466">
                <w:rPr>
                  <w:rFonts w:ascii="Calibri" w:hAnsi="Calibri"/>
                  <w:color w:val="000000"/>
                  <w:sz w:val="20"/>
                </w:rPr>
                <w:t>calon</w:t>
              </w:r>
              <w:proofErr w:type="spellEnd"/>
              <w:r w:rsidR="00606F85" w:rsidRPr="005A2466">
                <w:rPr>
                  <w:rFonts w:ascii="Calibri" w:hAnsi="Calibri"/>
                  <w:color w:val="000000"/>
                  <w:sz w:val="20"/>
                </w:rPr>
                <w:t xml:space="preserve"> </w:t>
              </w:r>
              <w:proofErr w:type="spellStart"/>
              <w:r w:rsidR="00606F85" w:rsidRPr="005A2466">
                <w:rPr>
                  <w:rFonts w:ascii="Calibri" w:hAnsi="Calibri"/>
                  <w:color w:val="000000"/>
                  <w:sz w:val="20"/>
                </w:rPr>
                <w:t>penerima</w:t>
              </w:r>
              <w:proofErr w:type="spellEnd"/>
              <w:r w:rsidR="00606F85" w:rsidRPr="005A2466">
                <w:rPr>
                  <w:rFonts w:ascii="Calibri" w:hAnsi="Calibri"/>
                  <w:color w:val="000000"/>
                  <w:sz w:val="20"/>
                </w:rPr>
                <w:t xml:space="preserve"> </w:t>
              </w:r>
              <w:proofErr w:type="spellStart"/>
              <w:r w:rsidR="00606F85" w:rsidRPr="005A2466">
                <w:rPr>
                  <w:rFonts w:ascii="Calibri" w:hAnsi="Calibri"/>
                  <w:color w:val="000000"/>
                  <w:sz w:val="20"/>
                </w:rPr>
                <w:t>pengalihan</w:t>
              </w:r>
              <w:proofErr w:type="spellEnd"/>
              <w:r w:rsidR="00606F85">
                <w:rPr>
                  <w:rFonts w:ascii="Calibri" w:hAnsi="Calibri"/>
                  <w:color w:val="000000"/>
                  <w:sz w:val="20"/>
                </w:rPr>
                <w:t xml:space="preserve"> </w:t>
              </w:r>
              <w:proofErr w:type="spellStart"/>
              <w:r w:rsidR="00153669">
                <w:rPr>
                  <w:rFonts w:ascii="Calibri" w:hAnsi="Calibri"/>
                  <w:color w:val="000000"/>
                  <w:sz w:val="20"/>
                </w:rPr>
                <w:t>dengan</w:t>
              </w:r>
              <w:proofErr w:type="spellEnd"/>
              <w:r w:rsidR="00153669">
                <w:rPr>
                  <w:rFonts w:ascii="Calibri" w:hAnsi="Calibri"/>
                  <w:color w:val="000000"/>
                  <w:sz w:val="20"/>
                </w:rPr>
                <w:t xml:space="preserve"> </w:t>
              </w:r>
              <w:proofErr w:type="spellStart"/>
              <w:r w:rsidR="00153669">
                <w:rPr>
                  <w:rFonts w:ascii="Calibri" w:hAnsi="Calibri"/>
                  <w:color w:val="000000"/>
                  <w:sz w:val="20"/>
                </w:rPr>
                <w:t>harga</w:t>
              </w:r>
              <w:proofErr w:type="spellEnd"/>
              <w:r w:rsidR="00153669">
                <w:rPr>
                  <w:rFonts w:ascii="Calibri" w:hAnsi="Calibri"/>
                  <w:color w:val="000000"/>
                  <w:sz w:val="20"/>
                </w:rPr>
                <w:t xml:space="preserve"> dan </w:t>
              </w:r>
              <w:proofErr w:type="spellStart"/>
              <w:r w:rsidR="00153669">
                <w:rPr>
                  <w:rFonts w:ascii="Calibri" w:hAnsi="Calibri"/>
                  <w:color w:val="000000"/>
                  <w:sz w:val="20"/>
                </w:rPr>
                <w:t>ketentuan</w:t>
              </w:r>
              <w:proofErr w:type="spellEnd"/>
              <w:r w:rsidR="00153669">
                <w:rPr>
                  <w:rFonts w:ascii="Calibri" w:hAnsi="Calibri"/>
                  <w:color w:val="000000"/>
                  <w:sz w:val="20"/>
                </w:rPr>
                <w:t xml:space="preserve"> yang </w:t>
              </w:r>
              <w:proofErr w:type="spellStart"/>
              <w:r w:rsidR="00153669">
                <w:rPr>
                  <w:rFonts w:ascii="Calibri" w:hAnsi="Calibri"/>
                  <w:color w:val="000000"/>
                  <w:sz w:val="20"/>
                </w:rPr>
                <w:t>sama</w:t>
              </w:r>
              <w:proofErr w:type="spellEnd"/>
              <w:r w:rsidR="00153669">
                <w:rPr>
                  <w:rFonts w:ascii="Calibri" w:hAnsi="Calibri"/>
                  <w:color w:val="000000"/>
                  <w:sz w:val="20"/>
                </w:rPr>
                <w:t xml:space="preserve"> </w:t>
              </w:r>
              <w:proofErr w:type="spellStart"/>
              <w:r w:rsidR="00153669">
                <w:rPr>
                  <w:rFonts w:ascii="Calibri" w:hAnsi="Calibri"/>
                  <w:color w:val="000000"/>
                  <w:sz w:val="20"/>
                </w:rPr>
                <w:t>dengan</w:t>
              </w:r>
              <w:proofErr w:type="spellEnd"/>
              <w:r w:rsidR="00153669">
                <w:rPr>
                  <w:rFonts w:ascii="Calibri" w:hAnsi="Calibri"/>
                  <w:color w:val="000000"/>
                  <w:sz w:val="20"/>
                </w:rPr>
                <w:t xml:space="preserve"> yang </w:t>
              </w:r>
              <w:proofErr w:type="spellStart"/>
              <w:r w:rsidR="00153669">
                <w:rPr>
                  <w:rFonts w:ascii="Calibri" w:hAnsi="Calibri"/>
                  <w:color w:val="000000"/>
                  <w:sz w:val="20"/>
                </w:rPr>
                <w:t>disebutkan</w:t>
              </w:r>
              <w:proofErr w:type="spellEnd"/>
              <w:r w:rsidR="00153669">
                <w:rPr>
                  <w:rFonts w:ascii="Calibri" w:hAnsi="Calibri"/>
                  <w:color w:val="000000"/>
                  <w:sz w:val="20"/>
                </w:rPr>
                <w:t xml:space="preserve"> di </w:t>
              </w:r>
              <w:proofErr w:type="spellStart"/>
              <w:r w:rsidR="00153669">
                <w:rPr>
                  <w:rFonts w:ascii="Calibri" w:hAnsi="Calibri"/>
                  <w:color w:val="000000"/>
                  <w:sz w:val="20"/>
                </w:rPr>
                <w:t>dalam</w:t>
              </w:r>
              <w:proofErr w:type="spellEnd"/>
              <w:r w:rsidR="00153669">
                <w:rPr>
                  <w:rFonts w:ascii="Calibri" w:hAnsi="Calibri"/>
                  <w:color w:val="000000"/>
                  <w:sz w:val="20"/>
                </w:rPr>
                <w:t xml:space="preserve"> </w:t>
              </w:r>
              <w:proofErr w:type="spellStart"/>
              <w:r w:rsidR="00153669">
                <w:rPr>
                  <w:rFonts w:ascii="Calibri" w:hAnsi="Calibri"/>
                  <w:color w:val="000000"/>
                  <w:sz w:val="20"/>
                </w:rPr>
                <w:t>Pemberitahuan</w:t>
              </w:r>
              <w:proofErr w:type="spellEnd"/>
              <w:r w:rsidR="00153669">
                <w:rPr>
                  <w:rFonts w:ascii="Calibri" w:hAnsi="Calibri"/>
                  <w:color w:val="000000"/>
                  <w:sz w:val="20"/>
                </w:rPr>
                <w:t xml:space="preserve"> </w:t>
              </w:r>
              <w:proofErr w:type="spellStart"/>
              <w:r w:rsidR="00153669">
                <w:rPr>
                  <w:rFonts w:ascii="Calibri" w:hAnsi="Calibri"/>
                  <w:color w:val="000000"/>
                  <w:sz w:val="20"/>
                </w:rPr>
                <w:t>Penawaran</w:t>
              </w:r>
              <w:proofErr w:type="spellEnd"/>
              <w:r w:rsidRPr="005A2466">
                <w:rPr>
                  <w:rFonts w:ascii="Calibri" w:hAnsi="Calibri"/>
                  <w:color w:val="000000"/>
                  <w:sz w:val="20"/>
                </w:rPr>
                <w:t>.</w:t>
              </w:r>
            </w:ins>
            <w:r w:rsidRPr="005A2466">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menggunakan</w:t>
            </w:r>
            <w:proofErr w:type="spellEnd"/>
            <w:r w:rsidRPr="005A2466">
              <w:rPr>
                <w:rFonts w:ascii="Calibri" w:hAnsi="Calibri"/>
                <w:color w:val="000000"/>
                <w:sz w:val="20"/>
              </w:rPr>
              <w:t xml:space="preserve"> </w:t>
            </w:r>
            <w:proofErr w:type="spellStart"/>
            <w:r w:rsidRPr="005A2466">
              <w:rPr>
                <w:rFonts w:ascii="Calibri" w:hAnsi="Calibri"/>
                <w:color w:val="000000"/>
                <w:sz w:val="20"/>
              </w:rPr>
              <w:t>kemampuan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terbaiknya</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mengatur</w:t>
            </w:r>
            <w:proofErr w:type="spellEnd"/>
            <w:r w:rsidRPr="005A2466">
              <w:rPr>
                <w:rFonts w:ascii="Calibri" w:hAnsi="Calibri"/>
                <w:color w:val="000000"/>
                <w:sz w:val="20"/>
              </w:rPr>
              <w:t xml:space="preserve"> </w:t>
            </w:r>
            <w:proofErr w:type="spellStart"/>
            <w:r w:rsidRPr="005A2466">
              <w:rPr>
                <w:rFonts w:ascii="Calibri" w:hAnsi="Calibri"/>
                <w:color w:val="000000"/>
                <w:sz w:val="20"/>
              </w:rPr>
              <w:t>penjualan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ins w:id="977" w:author="OLTRE" w:date="2024-07-03T22:42:00Z">
              <w:r w:rsidRPr="005A2466">
                <w:rPr>
                  <w:rFonts w:ascii="Calibri" w:hAnsi="Calibri"/>
                  <w:color w:val="000000"/>
                  <w:sz w:val="20"/>
                </w:rPr>
                <w:t xml:space="preserve"> </w:t>
              </w:r>
              <w:proofErr w:type="spellStart"/>
              <w:r w:rsidR="008E3614">
                <w:rPr>
                  <w:rFonts w:ascii="Calibri" w:hAnsi="Calibri"/>
                  <w:color w:val="000000"/>
                  <w:sz w:val="20"/>
                </w:rPr>
                <w:t>calon</w:t>
              </w:r>
            </w:ins>
            <w:proofErr w:type="spellEnd"/>
            <w:r w:rsidR="008E3614">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Turut</w:t>
            </w:r>
            <w:proofErr w:type="spellEnd"/>
            <w:r w:rsidRPr="005A2466">
              <w:rPr>
                <w:rFonts w:ascii="Calibri" w:hAnsi="Calibri"/>
                <w:color w:val="000000"/>
                <w:sz w:val="20"/>
              </w:rPr>
              <w:t xml:space="preserve"> </w:t>
            </w:r>
            <w:proofErr w:type="spellStart"/>
            <w:r w:rsidRPr="005A2466">
              <w:rPr>
                <w:rFonts w:ascii="Calibri" w:hAnsi="Calibri"/>
                <w:color w:val="000000"/>
                <w:sz w:val="20"/>
              </w:rPr>
              <w:t>Jual</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0016449F" w:rsidRPr="005A2466">
              <w:rPr>
                <w:rFonts w:ascii="Calibri" w:hAnsi="Calibri"/>
                <w:color w:val="000000"/>
                <w:sz w:val="20"/>
              </w:rPr>
              <w:t>Pemegang</w:t>
            </w:r>
            <w:proofErr w:type="spellEnd"/>
            <w:r w:rsidR="0016449F" w:rsidRPr="005A2466">
              <w:rPr>
                <w:rFonts w:ascii="Calibri" w:hAnsi="Calibri"/>
                <w:color w:val="000000"/>
                <w:sz w:val="20"/>
              </w:rPr>
              <w:t xml:space="preserve"> Saham</w:t>
            </w:r>
            <w:r w:rsidRPr="005A2466">
              <w:rPr>
                <w:rFonts w:ascii="Calibri" w:hAnsi="Calibri"/>
                <w:color w:val="000000"/>
                <w:sz w:val="20"/>
              </w:rPr>
              <w:t xml:space="preserve"> yang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menerbitkan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 xml:space="preserve"> </w:t>
            </w:r>
            <w:proofErr w:type="spellStart"/>
            <w:ins w:id="978" w:author="OLTRE" w:date="2024-07-03T22:42:00Z">
              <w:r w:rsidR="00773F6F">
                <w:rPr>
                  <w:rFonts w:ascii="Calibri" w:hAnsi="Calibri"/>
                  <w:color w:val="000000"/>
                  <w:sz w:val="20"/>
                </w:rPr>
                <w:t>Hak</w:t>
              </w:r>
              <w:proofErr w:type="spellEnd"/>
              <w:r w:rsidR="00773F6F">
                <w:rPr>
                  <w:rFonts w:ascii="Calibri" w:hAnsi="Calibri"/>
                  <w:color w:val="000000"/>
                  <w:sz w:val="20"/>
                </w:rPr>
                <w:t xml:space="preserve"> </w:t>
              </w:r>
            </w:ins>
            <w:proofErr w:type="spellStart"/>
            <w:r w:rsidRPr="005A2466">
              <w:rPr>
                <w:rFonts w:ascii="Calibri" w:hAnsi="Calibri"/>
                <w:color w:val="000000"/>
                <w:sz w:val="20"/>
              </w:rPr>
              <w:t>Turut</w:t>
            </w:r>
            <w:proofErr w:type="spellEnd"/>
            <w:r w:rsidRPr="005A2466">
              <w:rPr>
                <w:rFonts w:ascii="Calibri" w:hAnsi="Calibri"/>
                <w:color w:val="000000"/>
                <w:sz w:val="20"/>
              </w:rPr>
              <w:t xml:space="preserve"> </w:t>
            </w:r>
            <w:proofErr w:type="spellStart"/>
            <w:r w:rsidRPr="005A2466">
              <w:rPr>
                <w:rFonts w:ascii="Calibri" w:hAnsi="Calibri"/>
                <w:color w:val="000000"/>
                <w:sz w:val="20"/>
              </w:rPr>
              <w:t>Jual</w:t>
            </w:r>
            <w:proofErr w:type="spellEnd"/>
            <w:r w:rsidRPr="005A2466">
              <w:rPr>
                <w:rFonts w:ascii="Calibri" w:hAnsi="Calibri"/>
                <w:color w:val="000000"/>
                <w:sz w:val="20"/>
              </w:rPr>
              <w:t xml:space="preserve"> (</w:t>
            </w:r>
            <w:proofErr w:type="spellStart"/>
            <w:r w:rsidRPr="005A2466">
              <w:rPr>
                <w:rFonts w:ascii="Calibri" w:hAnsi="Calibri"/>
                <w:color w:val="000000"/>
                <w:sz w:val="20"/>
              </w:rPr>
              <w:t>bersama-sama</w:t>
            </w:r>
            <w:proofErr w:type="spellEnd"/>
            <w:r w:rsidRPr="005A2466">
              <w:rPr>
                <w:rFonts w:ascii="Calibri" w:hAnsi="Calibri"/>
                <w:color w:val="000000"/>
                <w:sz w:val="20"/>
              </w:rPr>
              <w:t xml:space="preserve"> </w:t>
            </w:r>
            <w:proofErr w:type="spellStart"/>
            <w:r w:rsidRPr="005A2466">
              <w:rPr>
                <w:rFonts w:ascii="Calibri" w:hAnsi="Calibri"/>
                <w:color w:val="000000"/>
                <w:sz w:val="20"/>
              </w:rPr>
              <w:t>disebut</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r w:rsidRPr="005A2466">
              <w:rPr>
                <w:rFonts w:ascii="Calibri" w:hAnsi="Calibri"/>
                <w:b/>
                <w:color w:val="000000"/>
                <w:sz w:val="20"/>
              </w:rPr>
              <w:t>Saham Total</w:t>
            </w:r>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tetapi</w:t>
            </w:r>
            <w:proofErr w:type="spellEnd"/>
            <w:r w:rsidRPr="005A2466">
              <w:rPr>
                <w:rFonts w:ascii="Calibri" w:hAnsi="Calibri"/>
                <w:color w:val="000000"/>
                <w:sz w:val="20"/>
              </w:rPr>
              <w:t xml:space="preserve">, </w:t>
            </w:r>
            <w:proofErr w:type="spellStart"/>
            <w:r w:rsidRPr="005A2466">
              <w:rPr>
                <w:rFonts w:ascii="Calibri" w:hAnsi="Calibri"/>
                <w:i/>
                <w:color w:val="000000"/>
                <w:sz w:val="20"/>
              </w:rPr>
              <w:t>dengan</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syarat</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Pr="005A2466">
              <w:rPr>
                <w:rFonts w:ascii="Calibri" w:hAnsi="Calibri"/>
                <w:color w:val="000000"/>
                <w:sz w:val="20"/>
              </w:rPr>
              <w:t>calon</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Pr="005A2466">
              <w:rPr>
                <w:rFonts w:ascii="Calibri" w:hAnsi="Calibri"/>
                <w:color w:val="000000"/>
                <w:sz w:val="20"/>
              </w:rPr>
              <w:t>hendak</w:t>
            </w:r>
            <w:proofErr w:type="spellEnd"/>
            <w:r w:rsidRPr="005A2466">
              <w:rPr>
                <w:rFonts w:ascii="Calibri" w:hAnsi="Calibri"/>
                <w:color w:val="000000"/>
                <w:sz w:val="20"/>
              </w:rPr>
              <w:t xml:space="preserve"> </w:t>
            </w:r>
            <w:proofErr w:type="spellStart"/>
            <w:r w:rsidRPr="005A2466">
              <w:rPr>
                <w:rFonts w:ascii="Calibri" w:hAnsi="Calibri"/>
                <w:color w:val="000000"/>
                <w:sz w:val="20"/>
              </w:rPr>
              <w:t>membeli</w:t>
            </w:r>
            <w:proofErr w:type="spellEnd"/>
            <w:r w:rsidRPr="005A2466">
              <w:rPr>
                <w:rFonts w:ascii="Calibri" w:hAnsi="Calibri"/>
                <w:color w:val="000000"/>
                <w:sz w:val="20"/>
              </w:rPr>
              <w:t xml:space="preserve"> </w:t>
            </w:r>
            <w:proofErr w:type="spellStart"/>
            <w:r w:rsidRPr="005A2466">
              <w:rPr>
                <w:rFonts w:ascii="Calibri" w:hAnsi="Calibri"/>
                <w:color w:val="000000"/>
                <w:sz w:val="20"/>
              </w:rPr>
              <w:t>kurang</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jumlah</w:t>
            </w:r>
            <w:proofErr w:type="spellEnd"/>
            <w:r w:rsidRPr="005A2466">
              <w:rPr>
                <w:rFonts w:ascii="Calibri" w:hAnsi="Calibri"/>
                <w:color w:val="000000"/>
                <w:sz w:val="20"/>
              </w:rPr>
              <w:t xml:space="preserve"> Saham Total, Saham Total </w:t>
            </w:r>
            <w:proofErr w:type="spellStart"/>
            <w:r w:rsidRPr="005A2466">
              <w:rPr>
                <w:rFonts w:ascii="Calibri" w:hAnsi="Calibri"/>
                <w:color w:val="000000"/>
                <w:sz w:val="20"/>
              </w:rPr>
              <w:t>dikurangi</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pro-rata </w:t>
            </w:r>
            <w:proofErr w:type="spellStart"/>
            <w:r w:rsidRPr="005A2466">
              <w:rPr>
                <w:rFonts w:ascii="Calibri" w:hAnsi="Calibri"/>
                <w:color w:val="000000"/>
                <w:sz w:val="20"/>
              </w:rPr>
              <w:t>diantara</w:t>
            </w:r>
            <w:proofErr w:type="spellEnd"/>
            <w:r w:rsidRPr="005A2466">
              <w:rPr>
                <w:rFonts w:ascii="Calibri" w:hAnsi="Calibri"/>
                <w:color w:val="000000"/>
                <w:sz w:val="20"/>
              </w:rPr>
              <w:t xml:space="preserve"> </w:t>
            </w:r>
            <w:r w:rsidR="00A97282" w:rsidRPr="005A2466">
              <w:rPr>
                <w:rFonts w:ascii="Calibri" w:hAnsi="Calibri"/>
                <w:color w:val="000000"/>
                <w:sz w:val="20"/>
              </w:rPr>
              <w:t xml:space="preserve">Para </w:t>
            </w:r>
            <w:proofErr w:type="spellStart"/>
            <w:r w:rsidR="00A97282" w:rsidRPr="005A2466">
              <w:rPr>
                <w:rFonts w:ascii="Calibri" w:hAnsi="Calibri"/>
                <w:color w:val="000000"/>
                <w:sz w:val="20"/>
              </w:rPr>
              <w:t>P</w:t>
            </w:r>
            <w:r w:rsidR="0016449F" w:rsidRPr="005A2466">
              <w:rPr>
                <w:rFonts w:ascii="Calibri" w:hAnsi="Calibri"/>
                <w:color w:val="000000"/>
                <w:sz w:val="20"/>
              </w:rPr>
              <w:t>emegang</w:t>
            </w:r>
            <w:proofErr w:type="spellEnd"/>
            <w:r w:rsidR="0016449F" w:rsidRPr="005A2466">
              <w:rPr>
                <w:rFonts w:ascii="Calibri" w:hAnsi="Calibri"/>
                <w:color w:val="000000"/>
                <w:sz w:val="20"/>
              </w:rPr>
              <w:t xml:space="preserve"> Saham </w:t>
            </w:r>
            <w:r w:rsidRPr="005A2466">
              <w:rPr>
                <w:rFonts w:ascii="Calibri" w:hAnsi="Calibri"/>
                <w:color w:val="000000"/>
                <w:sz w:val="20"/>
              </w:rPr>
              <w:t xml:space="preserve">yang </w:t>
            </w:r>
            <w:del w:id="979" w:author="OLTRE" w:date="2024-07-03T22:42:00Z">
              <w:r w:rsidRPr="005A2466">
                <w:rPr>
                  <w:rFonts w:ascii="Calibri" w:hAnsi="Calibri"/>
                  <w:color w:val="000000"/>
                  <w:sz w:val="20"/>
                </w:rPr>
                <w:delText>melaksankan</w:delText>
              </w:r>
            </w:del>
            <w:proofErr w:type="spellStart"/>
            <w:ins w:id="980" w:author="OLTRE" w:date="2024-07-03T22:42:00Z">
              <w:r w:rsidR="00606F85">
                <w:rPr>
                  <w:rFonts w:ascii="Calibri" w:hAnsi="Calibri"/>
                  <w:color w:val="000000"/>
                  <w:sz w:val="20"/>
                </w:rPr>
                <w:t>menggunakan</w:t>
              </w:r>
            </w:ins>
            <w:proofErr w:type="spellEnd"/>
            <w:r w:rsidR="00606F85">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Turut</w:t>
            </w:r>
            <w:proofErr w:type="spellEnd"/>
            <w:r w:rsidRPr="005A2466">
              <w:rPr>
                <w:rFonts w:ascii="Calibri" w:hAnsi="Calibri"/>
                <w:color w:val="000000"/>
                <w:sz w:val="20"/>
              </w:rPr>
              <w:t xml:space="preserve"> </w:t>
            </w:r>
            <w:proofErr w:type="spellStart"/>
            <w:r w:rsidRPr="005A2466">
              <w:rPr>
                <w:rFonts w:ascii="Calibri" w:hAnsi="Calibri"/>
                <w:color w:val="000000"/>
                <w:sz w:val="20"/>
              </w:rPr>
              <w:t>Menjualnya</w:t>
            </w:r>
            <w:proofErr w:type="spellEnd"/>
            <w:r w:rsidRPr="005A2466">
              <w:rPr>
                <w:rFonts w:ascii="Calibri" w:hAnsi="Calibri"/>
                <w:color w:val="000000"/>
                <w:sz w:val="20"/>
              </w:rPr>
              <w:t xml:space="preserve"> </w:t>
            </w:r>
            <w:del w:id="981" w:author="OLTRE" w:date="2024-07-03T22:42:00Z">
              <w:r w:rsidRPr="005A2466">
                <w:rPr>
                  <w:rFonts w:ascii="Calibri" w:hAnsi="Calibri"/>
                  <w:color w:val="000000"/>
                  <w:sz w:val="20"/>
                </w:rPr>
                <w:delText>dengan</w:delText>
              </w:r>
            </w:del>
            <w:ins w:id="982" w:author="OLTRE" w:date="2024-07-03T22:42:00Z">
              <w:r w:rsidR="00606F85">
                <w:rPr>
                  <w:rFonts w:ascii="Calibri" w:hAnsi="Calibri"/>
                  <w:color w:val="000000"/>
                  <w:sz w:val="20"/>
                </w:rPr>
                <w:t>dan</w:t>
              </w:r>
            </w:ins>
            <w:r w:rsidR="00606F85">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w:t>
            </w:r>
          </w:p>
          <w:p w14:paraId="3F74244B" w14:textId="77777777" w:rsidR="00535B34" w:rsidRDefault="00535B34" w:rsidP="005A2466">
            <w:pPr>
              <w:pStyle w:val="ListParagraph"/>
              <w:spacing w:after="0" w:line="240" w:lineRule="auto"/>
              <w:ind w:left="606"/>
              <w:jc w:val="both"/>
              <w:rPr>
                <w:rFonts w:ascii="Calibri" w:hAnsi="Calibri"/>
                <w:color w:val="000000"/>
                <w:sz w:val="20"/>
              </w:rPr>
            </w:pPr>
          </w:p>
          <w:p w14:paraId="008A7C0D" w14:textId="622C746A" w:rsidR="00D36999" w:rsidRPr="005A2466" w:rsidRDefault="00D36999" w:rsidP="005A2466">
            <w:pPr>
              <w:spacing w:after="0" w:line="240" w:lineRule="auto"/>
              <w:ind w:left="604" w:hanging="567"/>
              <w:contextualSpacing/>
              <w:jc w:val="both"/>
              <w:rPr>
                <w:rFonts w:ascii="Calibri" w:hAnsi="Calibri"/>
                <w:sz w:val="20"/>
              </w:rPr>
            </w:pPr>
          </w:p>
        </w:tc>
      </w:tr>
      <w:tr w:rsidR="00F115BF" w:rsidRPr="00613832" w14:paraId="70E57E96" w14:textId="77777777" w:rsidTr="00BA45BC">
        <w:trPr>
          <w:gridBefore w:val="1"/>
          <w:gridAfter w:val="1"/>
          <w:wAfter w:w="142" w:type="dxa"/>
        </w:trPr>
        <w:tc>
          <w:tcPr>
            <w:tcW w:w="4820" w:type="dxa"/>
            <w:tcMar>
              <w:top w:w="0" w:type="dxa"/>
              <w:left w:w="108" w:type="dxa"/>
              <w:bottom w:w="0" w:type="dxa"/>
              <w:right w:w="108" w:type="dxa"/>
            </w:tcMar>
            <w:hideMark/>
          </w:tcPr>
          <w:p w14:paraId="4891B460" w14:textId="67AED415" w:rsidR="00134E27" w:rsidRPr="005A2466" w:rsidRDefault="00134E27" w:rsidP="00BA45BC">
            <w:pPr>
              <w:pStyle w:val="ListParagraph"/>
              <w:numPr>
                <w:ilvl w:val="2"/>
                <w:numId w:val="150"/>
              </w:numPr>
              <w:spacing w:after="0" w:line="240" w:lineRule="auto"/>
              <w:ind w:left="594" w:hanging="594"/>
              <w:jc w:val="both"/>
              <w:rPr>
                <w:rFonts w:ascii="Calibri" w:hAnsi="Calibri"/>
                <w:sz w:val="20"/>
              </w:rPr>
            </w:pPr>
            <w:r w:rsidRPr="005A2466">
              <w:rPr>
                <w:rFonts w:ascii="Calibri" w:hAnsi="Calibri"/>
                <w:i/>
                <w:color w:val="000000"/>
                <w:sz w:val="20"/>
              </w:rPr>
              <w:t>Refusal to Purchase</w:t>
            </w:r>
            <w:r w:rsidRPr="005A2466">
              <w:rPr>
                <w:rFonts w:ascii="Calibri" w:hAnsi="Calibri"/>
                <w:color w:val="000000"/>
                <w:sz w:val="20"/>
              </w:rPr>
              <w:t xml:space="preserve">. If the proposed transferee refuses the </w:t>
            </w:r>
            <w:r w:rsidR="0016449F" w:rsidRPr="005A2466">
              <w:rPr>
                <w:rFonts w:ascii="Calibri" w:hAnsi="Calibri"/>
                <w:color w:val="000000"/>
                <w:sz w:val="20"/>
              </w:rPr>
              <w:t xml:space="preserve">Shareholder’s </w:t>
            </w:r>
            <w:r w:rsidRPr="005A2466">
              <w:rPr>
                <w:rFonts w:ascii="Calibri" w:hAnsi="Calibri"/>
                <w:color w:val="000000"/>
                <w:sz w:val="20"/>
              </w:rPr>
              <w:t xml:space="preserve">Shares who exercises its Co-Sale Rights, the Transferor may not sell to such proposed transferee any of the Transferor’s Shares unless and until, simultaneously with such sale, the Transferor purchases from the </w:t>
            </w:r>
            <w:r w:rsidR="00A97282" w:rsidRPr="005A2466">
              <w:rPr>
                <w:rFonts w:ascii="Calibri" w:hAnsi="Calibri"/>
                <w:color w:val="000000"/>
                <w:sz w:val="20"/>
              </w:rPr>
              <w:t>Parties</w:t>
            </w:r>
            <w:r w:rsidRPr="005A2466">
              <w:rPr>
                <w:rFonts w:ascii="Calibri" w:hAnsi="Calibri"/>
                <w:color w:val="000000"/>
                <w:sz w:val="20"/>
              </w:rPr>
              <w:t xml:space="preserve"> such Shares </w:t>
            </w:r>
            <w:r w:rsidRPr="005A2466">
              <w:rPr>
                <w:rFonts w:ascii="Calibri" w:hAnsi="Calibri"/>
                <w:color w:val="000000"/>
                <w:sz w:val="20"/>
              </w:rPr>
              <w:lastRenderedPageBreak/>
              <w:t>that the proposed transferee refuses to purchase, on the same terms and conditions specified in the Offer Notice.</w:t>
            </w:r>
          </w:p>
          <w:p w14:paraId="18C1A271" w14:textId="77777777" w:rsidR="00134E27" w:rsidRPr="005A2466" w:rsidRDefault="00134E27" w:rsidP="005A2466">
            <w:pPr>
              <w:spacing w:after="0" w:line="240" w:lineRule="auto"/>
              <w:ind w:left="740"/>
              <w:contextualSpacing/>
              <w:rPr>
                <w:rFonts w:ascii="Calibri" w:hAnsi="Calibri"/>
                <w:sz w:val="20"/>
              </w:rPr>
            </w:pPr>
          </w:p>
        </w:tc>
        <w:tc>
          <w:tcPr>
            <w:tcW w:w="4678" w:type="dxa"/>
            <w:tcMar>
              <w:top w:w="0" w:type="dxa"/>
              <w:left w:w="108" w:type="dxa"/>
              <w:bottom w:w="0" w:type="dxa"/>
              <w:right w:w="108" w:type="dxa"/>
            </w:tcMar>
            <w:hideMark/>
          </w:tcPr>
          <w:p w14:paraId="57817B2D" w14:textId="388C9119" w:rsidR="00134E27" w:rsidRPr="005A2466" w:rsidRDefault="00134E27" w:rsidP="00BA45BC">
            <w:pPr>
              <w:pStyle w:val="ListParagraph"/>
              <w:numPr>
                <w:ilvl w:val="0"/>
                <w:numId w:val="151"/>
              </w:numPr>
              <w:spacing w:after="0" w:line="240" w:lineRule="auto"/>
              <w:ind w:left="606" w:hanging="606"/>
              <w:jc w:val="both"/>
              <w:rPr>
                <w:rFonts w:ascii="Calibri" w:hAnsi="Calibri"/>
                <w:color w:val="000000"/>
                <w:sz w:val="20"/>
              </w:rPr>
            </w:pPr>
            <w:proofErr w:type="spellStart"/>
            <w:r w:rsidRPr="005A2466">
              <w:rPr>
                <w:rFonts w:ascii="Calibri" w:hAnsi="Calibri"/>
                <w:i/>
                <w:color w:val="000000"/>
                <w:sz w:val="20"/>
              </w:rPr>
              <w:lastRenderedPageBreak/>
              <w:t>Penolakan</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untuk</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Membeli</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Pr="005A2466">
              <w:rPr>
                <w:rFonts w:ascii="Calibri" w:hAnsi="Calibri"/>
                <w:color w:val="000000"/>
                <w:sz w:val="20"/>
              </w:rPr>
              <w:t>calon</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Pr="005A2466">
              <w:rPr>
                <w:rFonts w:ascii="Calibri" w:hAnsi="Calibri"/>
                <w:color w:val="000000"/>
                <w:sz w:val="20"/>
              </w:rPr>
              <w:t>menolak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membeli</w:t>
            </w:r>
            <w:proofErr w:type="spellEnd"/>
            <w:r w:rsidRPr="005A2466">
              <w:rPr>
                <w:rFonts w:ascii="Calibri" w:hAnsi="Calibri"/>
                <w:color w:val="000000"/>
                <w:sz w:val="20"/>
              </w:rPr>
              <w:t xml:space="preserve"> </w:t>
            </w:r>
            <w:del w:id="983" w:author="OLTRE" w:date="2024-07-03T22:42:00Z">
              <w:r w:rsidR="00D7051B" w:rsidRPr="005A2466">
                <w:rPr>
                  <w:rFonts w:ascii="Calibri" w:hAnsi="Calibri"/>
                  <w:color w:val="000000"/>
                  <w:sz w:val="20"/>
                </w:rPr>
                <w:delText>s</w:delText>
              </w:r>
              <w:r w:rsidRPr="005A2466">
                <w:rPr>
                  <w:rFonts w:ascii="Calibri" w:hAnsi="Calibri"/>
                  <w:color w:val="000000"/>
                  <w:sz w:val="20"/>
                </w:rPr>
                <w:delText xml:space="preserve">aham-saham </w:delText>
              </w:r>
              <w:r w:rsidR="00A97282" w:rsidRPr="005A2466">
                <w:rPr>
                  <w:rFonts w:ascii="Calibri" w:hAnsi="Calibri"/>
                  <w:color w:val="000000"/>
                  <w:sz w:val="20"/>
                </w:rPr>
                <w:delText xml:space="preserve">Para </w:delText>
              </w:r>
            </w:del>
            <w:ins w:id="984" w:author="OLTRE" w:date="2024-07-03T22:42:00Z">
              <w:r w:rsidR="00896BA4">
                <w:rPr>
                  <w:rFonts w:ascii="Calibri" w:hAnsi="Calibri"/>
                  <w:color w:val="000000"/>
                  <w:sz w:val="20"/>
                </w:rPr>
                <w:t>S</w:t>
              </w:r>
              <w:r w:rsidRPr="005A2466">
                <w:rPr>
                  <w:rFonts w:ascii="Calibri" w:hAnsi="Calibri"/>
                  <w:color w:val="000000"/>
                  <w:sz w:val="20"/>
                </w:rPr>
                <w:t>aham</w:t>
              </w:r>
              <w:r w:rsidR="00896BA4">
                <w:rPr>
                  <w:rFonts w:ascii="Calibri" w:hAnsi="Calibri"/>
                  <w:color w:val="000000"/>
                  <w:sz w:val="20"/>
                </w:rPr>
                <w:t xml:space="preserve"> </w:t>
              </w:r>
            </w:ins>
            <w:proofErr w:type="spellStart"/>
            <w:r w:rsidR="0016449F" w:rsidRPr="005A2466">
              <w:rPr>
                <w:rFonts w:ascii="Calibri" w:hAnsi="Calibri"/>
                <w:color w:val="000000"/>
                <w:sz w:val="20"/>
              </w:rPr>
              <w:t>Pemegang</w:t>
            </w:r>
            <w:proofErr w:type="spellEnd"/>
            <w:r w:rsidR="0016449F" w:rsidRPr="005A2466">
              <w:rPr>
                <w:rFonts w:ascii="Calibri" w:hAnsi="Calibri"/>
                <w:color w:val="000000"/>
                <w:sz w:val="20"/>
              </w:rPr>
              <w:t xml:space="preserve"> Saham </w:t>
            </w:r>
            <w:r w:rsidRPr="005A2466">
              <w:rPr>
                <w:rFonts w:ascii="Calibri" w:hAnsi="Calibri"/>
                <w:color w:val="000000"/>
                <w:sz w:val="20"/>
              </w:rPr>
              <w:t xml:space="preserve">yang </w:t>
            </w:r>
            <w:del w:id="985" w:author="OLTRE" w:date="2024-07-03T22:42:00Z">
              <w:r w:rsidRPr="005A2466">
                <w:rPr>
                  <w:rFonts w:ascii="Calibri" w:hAnsi="Calibri"/>
                  <w:color w:val="000000"/>
                  <w:sz w:val="20"/>
                </w:rPr>
                <w:delText>melaksanakan</w:delText>
              </w:r>
            </w:del>
            <w:proofErr w:type="spellStart"/>
            <w:ins w:id="986" w:author="OLTRE" w:date="2024-07-03T22:42:00Z">
              <w:r w:rsidR="00896BA4">
                <w:rPr>
                  <w:rFonts w:ascii="Calibri" w:hAnsi="Calibri"/>
                  <w:color w:val="000000"/>
                  <w:sz w:val="20"/>
                </w:rPr>
                <w:t>menggunakan</w:t>
              </w:r>
            </w:ins>
            <w:proofErr w:type="spellEnd"/>
            <w:r w:rsidR="00896BA4">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Turut</w:t>
            </w:r>
            <w:proofErr w:type="spellEnd"/>
            <w:r w:rsidRPr="005A2466">
              <w:rPr>
                <w:rFonts w:ascii="Calibri" w:hAnsi="Calibri"/>
                <w:color w:val="000000"/>
                <w:sz w:val="20"/>
              </w:rPr>
              <w:t xml:space="preserve"> </w:t>
            </w:r>
            <w:del w:id="987" w:author="OLTRE" w:date="2024-07-03T22:42:00Z">
              <w:r w:rsidRPr="005A2466">
                <w:rPr>
                  <w:rFonts w:ascii="Calibri" w:hAnsi="Calibri"/>
                  <w:color w:val="000000"/>
                  <w:sz w:val="20"/>
                </w:rPr>
                <w:delText>Jualnya</w:delText>
              </w:r>
            </w:del>
            <w:proofErr w:type="spellStart"/>
            <w:ins w:id="988" w:author="OLTRE" w:date="2024-07-03T22:42:00Z">
              <w:r w:rsidR="00773F6F">
                <w:rPr>
                  <w:rFonts w:ascii="Calibri" w:hAnsi="Calibri"/>
                  <w:color w:val="000000"/>
                  <w:sz w:val="20"/>
                </w:rPr>
                <w:t>Menj</w:t>
              </w:r>
              <w:r w:rsidRPr="005A2466">
                <w:rPr>
                  <w:rFonts w:ascii="Calibri" w:hAnsi="Calibri"/>
                  <w:color w:val="000000"/>
                  <w:sz w:val="20"/>
                </w:rPr>
                <w:t>ualnya</w:t>
              </w:r>
            </w:ins>
            <w:proofErr w:type="spellEnd"/>
            <w:r w:rsidRPr="005A2466">
              <w:rPr>
                <w:rFonts w:ascii="Calibri" w:hAnsi="Calibri"/>
                <w:color w:val="000000"/>
                <w:sz w:val="20"/>
              </w:rPr>
              <w:t xml:space="preserve">, </w:t>
            </w:r>
            <w:proofErr w:type="spellStart"/>
            <w:r w:rsidRPr="005A2466">
              <w:rPr>
                <w:rFonts w:ascii="Calibri" w:hAnsi="Calibri"/>
                <w:color w:val="000000"/>
                <w:sz w:val="20"/>
              </w:rPr>
              <w:t>maka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menjual</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calon</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del w:id="989" w:author="OLTRE" w:date="2024-07-03T22:42:00Z">
              <w:r w:rsidRPr="005A2466">
                <w:rPr>
                  <w:rFonts w:ascii="Calibri" w:hAnsi="Calibri"/>
                  <w:color w:val="000000"/>
                  <w:sz w:val="20"/>
                </w:rPr>
                <w:delText xml:space="preserve">tiap </w:delText>
              </w:r>
              <w:r w:rsidRPr="005A2466">
                <w:rPr>
                  <w:rFonts w:ascii="Calibri" w:hAnsi="Calibri"/>
                  <w:color w:val="000000"/>
                  <w:sz w:val="20"/>
                </w:rPr>
                <w:lastRenderedPageBreak/>
                <w:delText xml:space="preserve">dari </w:delText>
              </w:r>
            </w:del>
            <w:r w:rsidRPr="005A2466">
              <w:rPr>
                <w:rFonts w:ascii="Calibri" w:hAnsi="Calibri"/>
                <w:color w:val="000000"/>
                <w:sz w:val="20"/>
              </w:rPr>
              <w:t>Saham</w:t>
            </w:r>
            <w:ins w:id="990" w:author="OLTRE" w:date="2024-07-03T22:42:00Z">
              <w:r w:rsidRPr="005A2466">
                <w:rPr>
                  <w:rFonts w:ascii="Calibri" w:hAnsi="Calibri"/>
                  <w:color w:val="000000"/>
                  <w:sz w:val="20"/>
                </w:rPr>
                <w:t xml:space="preserve"> </w:t>
              </w:r>
              <w:proofErr w:type="spellStart"/>
              <w:r w:rsidR="00896BA4">
                <w:rPr>
                  <w:rFonts w:ascii="Calibri" w:hAnsi="Calibri"/>
                  <w:color w:val="000000"/>
                  <w:sz w:val="20"/>
                </w:rPr>
                <w:t>manapun</w:t>
              </w:r>
              <w:proofErr w:type="spellEnd"/>
              <w:r w:rsidR="00896BA4">
                <w:rPr>
                  <w:rFonts w:ascii="Calibri" w:hAnsi="Calibri"/>
                  <w:color w:val="000000"/>
                  <w:sz w:val="20"/>
                </w:rPr>
                <w:t xml:space="preserve"> </w:t>
              </w:r>
              <w:proofErr w:type="spellStart"/>
              <w:r w:rsidR="00896BA4">
                <w:rPr>
                  <w:rFonts w:ascii="Calibri" w:hAnsi="Calibri"/>
                  <w:color w:val="000000"/>
                  <w:sz w:val="20"/>
                </w:rPr>
                <w:t>milik</w:t>
              </w:r>
            </w:ins>
            <w:proofErr w:type="spellEnd"/>
            <w:r w:rsidR="00896BA4">
              <w:rPr>
                <w:rFonts w:ascii="Calibri" w:hAnsi="Calibri"/>
                <w:color w:val="000000"/>
                <w:sz w:val="20"/>
              </w:rPr>
              <w:t xml:space="preserve"> </w:t>
            </w:r>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dan </w:t>
            </w:r>
            <w:proofErr w:type="spellStart"/>
            <w:r w:rsidRPr="005A2466">
              <w:rPr>
                <w:rFonts w:ascii="Calibri" w:hAnsi="Calibri"/>
                <w:color w:val="000000"/>
                <w:sz w:val="20"/>
              </w:rPr>
              <w:t>sampai</w:t>
            </w:r>
            <w:proofErr w:type="spellEnd"/>
            <w:r w:rsidRPr="005A2466">
              <w:rPr>
                <w:rFonts w:ascii="Calibri" w:hAnsi="Calibri"/>
                <w:color w:val="000000"/>
                <w:sz w:val="20"/>
              </w:rPr>
              <w:t xml:space="preserve">, </w:t>
            </w:r>
            <w:ins w:id="991" w:author="OLTRE" w:date="2024-07-03T22:42:00Z">
              <w:r w:rsidR="00896BA4">
                <w:rPr>
                  <w:rFonts w:ascii="Calibri" w:hAnsi="Calibri"/>
                  <w:color w:val="000000"/>
                  <w:sz w:val="20"/>
                </w:rPr>
                <w:t xml:space="preserve">Bersama </w:t>
              </w:r>
              <w:proofErr w:type="spellStart"/>
              <w:r w:rsidR="00896BA4">
                <w:rPr>
                  <w:rFonts w:ascii="Calibri" w:hAnsi="Calibri"/>
                  <w:color w:val="000000"/>
                  <w:sz w:val="20"/>
                </w:rPr>
                <w:t>dengan</w:t>
              </w:r>
              <w:proofErr w:type="spellEnd"/>
              <w:r w:rsidR="00896BA4">
                <w:rPr>
                  <w:rFonts w:ascii="Calibri" w:hAnsi="Calibri"/>
                  <w:color w:val="000000"/>
                  <w:sz w:val="20"/>
                </w:rPr>
                <w:t xml:space="preserve"> </w:t>
              </w:r>
              <w:proofErr w:type="spellStart"/>
              <w:r w:rsidR="00896BA4">
                <w:rPr>
                  <w:rFonts w:ascii="Calibri" w:hAnsi="Calibri"/>
                  <w:color w:val="000000"/>
                  <w:sz w:val="20"/>
                </w:rPr>
                <w:t>penjualan</w:t>
              </w:r>
              <w:proofErr w:type="spellEnd"/>
              <w:r w:rsidR="00896BA4">
                <w:rPr>
                  <w:rFonts w:ascii="Calibri" w:hAnsi="Calibri"/>
                  <w:color w:val="000000"/>
                  <w:sz w:val="20"/>
                </w:rPr>
                <w:t xml:space="preserve"> </w:t>
              </w:r>
              <w:proofErr w:type="spellStart"/>
              <w:r w:rsidR="00896BA4">
                <w:rPr>
                  <w:rFonts w:ascii="Calibri" w:hAnsi="Calibri"/>
                  <w:color w:val="000000"/>
                  <w:sz w:val="20"/>
                </w:rPr>
                <w:t>tersebut</w:t>
              </w:r>
              <w:proofErr w:type="spellEnd"/>
              <w:r w:rsidR="00896BA4">
                <w:rPr>
                  <w:rFonts w:ascii="Calibri" w:hAnsi="Calibri"/>
                  <w:color w:val="000000"/>
                  <w:sz w:val="20"/>
                </w:rPr>
                <w:t xml:space="preserve">, </w:t>
              </w:r>
            </w:ins>
            <w:proofErr w:type="spellStart"/>
            <w:r w:rsidRPr="005A2466">
              <w:rPr>
                <w:rFonts w:ascii="Calibri" w:hAnsi="Calibri"/>
                <w:color w:val="000000"/>
                <w:sz w:val="20"/>
              </w:rPr>
              <w:t>Pengalih</w:t>
            </w:r>
            <w:proofErr w:type="spellEnd"/>
            <w:r w:rsidRPr="005A2466">
              <w:rPr>
                <w:rFonts w:ascii="Calibri" w:hAnsi="Calibri"/>
                <w:color w:val="000000"/>
                <w:sz w:val="20"/>
              </w:rPr>
              <w:t xml:space="preserve"> </w:t>
            </w:r>
            <w:del w:id="992" w:author="OLTRE" w:date="2024-07-03T22:42:00Z">
              <w:r w:rsidRPr="005A2466">
                <w:rPr>
                  <w:rFonts w:ascii="Calibri" w:hAnsi="Calibri"/>
                  <w:color w:val="000000"/>
                  <w:sz w:val="20"/>
                </w:rPr>
                <w:delText xml:space="preserve">tersebut </w:delText>
              </w:r>
            </w:del>
            <w:proofErr w:type="spellStart"/>
            <w:r w:rsidRPr="005A2466">
              <w:rPr>
                <w:rFonts w:ascii="Calibri" w:hAnsi="Calibri"/>
                <w:color w:val="000000"/>
                <w:sz w:val="20"/>
              </w:rPr>
              <w:t>membeli</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r w:rsidR="00A97282" w:rsidRPr="005A2466">
              <w:rPr>
                <w:rFonts w:ascii="Calibri" w:hAnsi="Calibri"/>
                <w:color w:val="000000"/>
                <w:sz w:val="20"/>
              </w:rPr>
              <w:t xml:space="preserve">Para </w:t>
            </w:r>
            <w:proofErr w:type="spellStart"/>
            <w:r w:rsidR="00A97282" w:rsidRPr="005A2466">
              <w:rPr>
                <w:rFonts w:ascii="Calibri" w:hAnsi="Calibri"/>
                <w:color w:val="000000"/>
                <w:sz w:val="20"/>
              </w:rPr>
              <w:t>Pihak</w:t>
            </w:r>
            <w:proofErr w:type="spellEnd"/>
            <w:r w:rsidRPr="005A2466">
              <w:rPr>
                <w:rFonts w:ascii="Calibri" w:hAnsi="Calibri"/>
                <w:color w:val="000000"/>
                <w:sz w:val="20"/>
              </w:rPr>
              <w:t xml:space="preserve"> </w:t>
            </w:r>
            <w:del w:id="993" w:author="OLTRE" w:date="2024-07-03T22:42:00Z">
              <w:r w:rsidRPr="005A2466">
                <w:rPr>
                  <w:rFonts w:ascii="Calibri" w:hAnsi="Calibri"/>
                  <w:color w:val="000000"/>
                  <w:sz w:val="20"/>
                </w:rPr>
                <w:delText xml:space="preserve">atas </w:delText>
              </w:r>
            </w:del>
            <w:r w:rsidRPr="005A2466">
              <w:rPr>
                <w:rFonts w:ascii="Calibri" w:hAnsi="Calibri"/>
                <w:color w:val="000000"/>
                <w:sz w:val="20"/>
              </w:rPr>
              <w:t xml:space="preserve">Saham yang </w:t>
            </w:r>
            <w:proofErr w:type="spellStart"/>
            <w:r w:rsidRPr="005A2466">
              <w:rPr>
                <w:rFonts w:ascii="Calibri" w:hAnsi="Calibri"/>
                <w:color w:val="000000"/>
                <w:sz w:val="20"/>
              </w:rPr>
              <w:t>ditolak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dibeli</w:t>
            </w:r>
            <w:proofErr w:type="spellEnd"/>
            <w:r w:rsidRPr="005A2466">
              <w:rPr>
                <w:rFonts w:ascii="Calibri" w:hAnsi="Calibri"/>
                <w:color w:val="000000"/>
                <w:sz w:val="20"/>
              </w:rPr>
              <w:t xml:space="preserve"> oleh </w:t>
            </w:r>
            <w:proofErr w:type="spellStart"/>
            <w:r w:rsidRPr="005A2466">
              <w:rPr>
                <w:rFonts w:ascii="Calibri" w:hAnsi="Calibri"/>
                <w:color w:val="000000"/>
                <w:sz w:val="20"/>
              </w:rPr>
              <w:t>calon</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del w:id="994" w:author="OLTRE" w:date="2024-07-03T22:42:00Z">
              <w:r w:rsidRPr="005A2466">
                <w:rPr>
                  <w:rFonts w:ascii="Calibri" w:hAnsi="Calibri"/>
                  <w:color w:val="000000"/>
                  <w:sz w:val="20"/>
                </w:rPr>
                <w:delText>berdasarkan</w:delText>
              </w:r>
            </w:del>
            <w:proofErr w:type="spellStart"/>
            <w:ins w:id="995" w:author="OLTRE" w:date="2024-07-03T22:42:00Z">
              <w:r w:rsidR="00896BA4">
                <w:rPr>
                  <w:rFonts w:ascii="Calibri" w:hAnsi="Calibri"/>
                  <w:color w:val="000000"/>
                  <w:sz w:val="20"/>
                </w:rPr>
                <w:t>dengan</w:t>
              </w:r>
            </w:ins>
            <w:proofErr w:type="spellEnd"/>
            <w:r w:rsidR="00896BA4">
              <w:rPr>
                <w:rFonts w:ascii="Calibri" w:hAnsi="Calibri"/>
                <w:color w:val="000000"/>
                <w:sz w:val="20"/>
              </w:rPr>
              <w:t xml:space="preserve"> </w:t>
            </w:r>
            <w:proofErr w:type="spellStart"/>
            <w:r w:rsidRPr="005A2466">
              <w:rPr>
                <w:rFonts w:ascii="Calibri" w:hAnsi="Calibri"/>
                <w:color w:val="000000"/>
                <w:sz w:val="20"/>
              </w:rPr>
              <w:t>syarat-syarat</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ketentuan-ketentuan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disebutkan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Penawaran</w:t>
            </w:r>
            <w:proofErr w:type="spellEnd"/>
            <w:r w:rsidRPr="005A2466">
              <w:rPr>
                <w:rFonts w:ascii="Calibri" w:hAnsi="Calibri"/>
                <w:color w:val="000000"/>
                <w:sz w:val="20"/>
              </w:rPr>
              <w:t>.</w:t>
            </w:r>
          </w:p>
          <w:p w14:paraId="1D5F5B0C" w14:textId="77777777" w:rsidR="00A7434A" w:rsidRPr="00613832" w:rsidRDefault="00A7434A" w:rsidP="00613832">
            <w:pPr>
              <w:spacing w:after="0" w:line="240" w:lineRule="auto"/>
              <w:ind w:left="531" w:hanging="283"/>
              <w:contextualSpacing/>
              <w:jc w:val="both"/>
              <w:rPr>
                <w:rFonts w:ascii="Calibri" w:eastAsia="Times New Roman" w:hAnsi="Calibri" w:cs="Calibri"/>
                <w:color w:val="000000"/>
                <w:sz w:val="20"/>
                <w:szCs w:val="20"/>
                <w:lang w:eastAsia="en-ID"/>
              </w:rPr>
            </w:pPr>
          </w:p>
          <w:p w14:paraId="6E348BD6" w14:textId="77777777" w:rsidR="00577753" w:rsidRPr="005A2466" w:rsidRDefault="00577753" w:rsidP="005A2466">
            <w:pPr>
              <w:spacing w:after="0" w:line="240" w:lineRule="auto"/>
              <w:contextualSpacing/>
              <w:jc w:val="both"/>
              <w:rPr>
                <w:rFonts w:ascii="Calibri" w:hAnsi="Calibri"/>
                <w:sz w:val="20"/>
              </w:rPr>
            </w:pPr>
          </w:p>
        </w:tc>
      </w:tr>
      <w:tr w:rsidR="00F115BF" w:rsidRPr="00613832" w14:paraId="1981C168" w14:textId="77777777" w:rsidTr="00BA45BC">
        <w:trPr>
          <w:gridBefore w:val="1"/>
          <w:gridAfter w:val="1"/>
          <w:wAfter w:w="142" w:type="dxa"/>
        </w:trPr>
        <w:tc>
          <w:tcPr>
            <w:tcW w:w="4820" w:type="dxa"/>
            <w:tcMar>
              <w:top w:w="0" w:type="dxa"/>
              <w:left w:w="108" w:type="dxa"/>
              <w:bottom w:w="0" w:type="dxa"/>
              <w:right w:w="108" w:type="dxa"/>
            </w:tcMar>
            <w:hideMark/>
          </w:tcPr>
          <w:p w14:paraId="2F362546" w14:textId="77881924" w:rsidR="00134E27" w:rsidRPr="005A2466" w:rsidRDefault="00134E27" w:rsidP="00BA45BC">
            <w:pPr>
              <w:pStyle w:val="ListParagraph"/>
              <w:numPr>
                <w:ilvl w:val="1"/>
                <w:numId w:val="91"/>
              </w:numPr>
              <w:spacing w:after="0" w:line="240" w:lineRule="auto"/>
              <w:ind w:left="594" w:hanging="594"/>
              <w:jc w:val="both"/>
              <w:textAlignment w:val="baseline"/>
              <w:rPr>
                <w:rFonts w:ascii="Calibri" w:hAnsi="Calibri"/>
                <w:sz w:val="20"/>
              </w:rPr>
            </w:pPr>
            <w:r w:rsidRPr="005A2466">
              <w:rPr>
                <w:rFonts w:ascii="Calibri" w:hAnsi="Calibri"/>
                <w:color w:val="000000"/>
                <w:sz w:val="20"/>
                <w:u w:val="single"/>
              </w:rPr>
              <w:lastRenderedPageBreak/>
              <w:t xml:space="preserve">Drag-Along Rights.  </w:t>
            </w:r>
            <w:r w:rsidRPr="005A2466">
              <w:rPr>
                <w:rFonts w:ascii="Calibri" w:hAnsi="Calibri"/>
                <w:color w:val="000000"/>
                <w:sz w:val="20"/>
              </w:rPr>
              <w:t xml:space="preserve">In the event that the </w:t>
            </w:r>
            <w:r w:rsidR="0016449F" w:rsidRPr="005A2466">
              <w:rPr>
                <w:rFonts w:ascii="Calibri" w:hAnsi="Calibri"/>
                <w:color w:val="000000"/>
                <w:sz w:val="20"/>
              </w:rPr>
              <w:t xml:space="preserve">Shareholders </w:t>
            </w:r>
            <w:r w:rsidRPr="005A2466">
              <w:rPr>
                <w:rFonts w:ascii="Calibri" w:hAnsi="Calibri"/>
                <w:color w:val="000000"/>
                <w:sz w:val="20"/>
              </w:rPr>
              <w:t>with rights to 81.5% (eighty one point five percent) of the Shares of the Company have approved a transaction in which control of the voting power of the Company will be transferred to a third party (“</w:t>
            </w:r>
            <w:r w:rsidRPr="005A2466">
              <w:rPr>
                <w:rFonts w:ascii="Calibri" w:hAnsi="Calibri"/>
                <w:b/>
                <w:color w:val="000000"/>
                <w:sz w:val="20"/>
              </w:rPr>
              <w:t>New Controller</w:t>
            </w:r>
            <w:r w:rsidRPr="005A2466">
              <w:rPr>
                <w:rFonts w:ascii="Calibri" w:hAnsi="Calibri"/>
                <w:color w:val="000000"/>
                <w:sz w:val="20"/>
              </w:rPr>
              <w:t xml:space="preserve">”), whether pursuant to a merger, Share sale or similar transaction, then all remaining  </w:t>
            </w:r>
            <w:r w:rsidR="0016449F" w:rsidRPr="005A2466">
              <w:rPr>
                <w:rFonts w:ascii="Calibri" w:hAnsi="Calibri"/>
                <w:color w:val="000000"/>
                <w:sz w:val="20"/>
              </w:rPr>
              <w:t xml:space="preserve">Shareholder </w:t>
            </w:r>
            <w:r w:rsidRPr="005A2466">
              <w:rPr>
                <w:rFonts w:ascii="Calibri" w:hAnsi="Calibri"/>
                <w:color w:val="000000"/>
                <w:sz w:val="20"/>
              </w:rPr>
              <w:t xml:space="preserve">shall be required to vote in favour of such transaction and participate in such transaction by </w:t>
            </w:r>
            <w:r w:rsidR="00C076D1" w:rsidRPr="005A2466">
              <w:rPr>
                <w:rFonts w:ascii="Calibri" w:hAnsi="Calibri"/>
                <w:color w:val="000000"/>
                <w:sz w:val="20"/>
              </w:rPr>
              <w:t xml:space="preserve">selling </w:t>
            </w:r>
            <w:r w:rsidRPr="005A2466">
              <w:rPr>
                <w:rFonts w:ascii="Calibri" w:hAnsi="Calibri"/>
                <w:color w:val="000000"/>
                <w:sz w:val="20"/>
              </w:rPr>
              <w:t>their Shares to the New Controller on the same terms and conditions and within the same timetable as the approved transaction.</w:t>
            </w:r>
          </w:p>
          <w:p w14:paraId="4B40ADBE" w14:textId="77777777" w:rsidR="00134E27" w:rsidRPr="005A2466" w:rsidRDefault="00134E27" w:rsidP="00BA45BC">
            <w:pPr>
              <w:spacing w:after="0" w:line="240" w:lineRule="auto"/>
              <w:ind w:left="594" w:hanging="594"/>
              <w:contextualSpacing/>
              <w:rPr>
                <w:rFonts w:ascii="Calibri" w:hAnsi="Calibri"/>
                <w:sz w:val="20"/>
              </w:rPr>
            </w:pPr>
          </w:p>
        </w:tc>
        <w:tc>
          <w:tcPr>
            <w:tcW w:w="4678" w:type="dxa"/>
            <w:tcMar>
              <w:top w:w="0" w:type="dxa"/>
              <w:left w:w="108" w:type="dxa"/>
              <w:bottom w:w="0" w:type="dxa"/>
              <w:right w:w="108" w:type="dxa"/>
            </w:tcMar>
            <w:hideMark/>
          </w:tcPr>
          <w:p w14:paraId="0B563E86" w14:textId="03A7451A" w:rsidR="00134E27" w:rsidRPr="005A2466" w:rsidRDefault="00134E27" w:rsidP="00BA45BC">
            <w:pPr>
              <w:pStyle w:val="ListParagraph"/>
              <w:numPr>
                <w:ilvl w:val="1"/>
                <w:numId w:val="159"/>
              </w:numPr>
              <w:spacing w:after="0" w:line="240" w:lineRule="auto"/>
              <w:ind w:left="606" w:hanging="606"/>
              <w:jc w:val="both"/>
              <w:textAlignment w:val="baseline"/>
              <w:rPr>
                <w:rFonts w:ascii="Calibri" w:hAnsi="Calibri"/>
                <w:color w:val="000000"/>
                <w:sz w:val="20"/>
              </w:rPr>
            </w:pPr>
            <w:proofErr w:type="spellStart"/>
            <w:r w:rsidRPr="005A2466">
              <w:rPr>
                <w:rFonts w:ascii="Calibri" w:hAnsi="Calibri"/>
                <w:color w:val="000000"/>
                <w:sz w:val="20"/>
                <w:u w:val="single"/>
              </w:rPr>
              <w:t>Hak</w:t>
            </w:r>
            <w:proofErr w:type="spellEnd"/>
            <w:r w:rsidRPr="005A2466">
              <w:rPr>
                <w:rFonts w:ascii="Calibri" w:hAnsi="Calibri"/>
                <w:color w:val="000000"/>
                <w:sz w:val="20"/>
                <w:u w:val="single"/>
              </w:rPr>
              <w:t xml:space="preserve"> </w:t>
            </w:r>
            <w:proofErr w:type="spellStart"/>
            <w:r w:rsidRPr="005A2466">
              <w:rPr>
                <w:rFonts w:ascii="Calibri" w:hAnsi="Calibri"/>
                <w:color w:val="000000"/>
                <w:sz w:val="20"/>
                <w:u w:val="single"/>
              </w:rPr>
              <w:t>Penarikan</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r w:rsidR="0016449F" w:rsidRPr="005A2466">
              <w:rPr>
                <w:rFonts w:ascii="Calibri" w:hAnsi="Calibri"/>
                <w:color w:val="000000"/>
                <w:sz w:val="20"/>
              </w:rPr>
              <w:t xml:space="preserve">Para </w:t>
            </w:r>
            <w:proofErr w:type="spellStart"/>
            <w:r w:rsidR="0016449F" w:rsidRPr="005A2466">
              <w:rPr>
                <w:rFonts w:ascii="Calibri" w:hAnsi="Calibri"/>
                <w:color w:val="000000"/>
                <w:sz w:val="20"/>
              </w:rPr>
              <w:t>Pemegang</w:t>
            </w:r>
            <w:proofErr w:type="spellEnd"/>
            <w:r w:rsidR="0016449F" w:rsidRPr="005A2466">
              <w:rPr>
                <w:rFonts w:ascii="Calibri" w:hAnsi="Calibri"/>
                <w:color w:val="000000"/>
                <w:sz w:val="20"/>
              </w:rPr>
              <w:t xml:space="preserve"> Saham</w:t>
            </w:r>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mencapai</w:t>
            </w:r>
            <w:proofErr w:type="spellEnd"/>
            <w:r w:rsidRPr="005A2466">
              <w:rPr>
                <w:rFonts w:ascii="Calibri" w:hAnsi="Calibri"/>
                <w:color w:val="000000"/>
                <w:sz w:val="20"/>
              </w:rPr>
              <w:t xml:space="preserve"> 81,5% (</w:t>
            </w:r>
            <w:proofErr w:type="spellStart"/>
            <w:r w:rsidRPr="005A2466">
              <w:rPr>
                <w:rFonts w:ascii="Calibri" w:hAnsi="Calibri"/>
                <w:color w:val="000000"/>
                <w:sz w:val="20"/>
              </w:rPr>
              <w:t>delapan</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koma</w:t>
            </w:r>
            <w:proofErr w:type="spellEnd"/>
            <w:r w:rsidRPr="005A2466">
              <w:rPr>
                <w:rFonts w:ascii="Calibri" w:hAnsi="Calibri"/>
                <w:color w:val="000000"/>
                <w:sz w:val="20"/>
              </w:rPr>
              <w:t xml:space="preserve"> lima </w:t>
            </w:r>
            <w:proofErr w:type="spellStart"/>
            <w:r w:rsidRPr="005A2466">
              <w:rPr>
                <w:rFonts w:ascii="Calibri" w:hAnsi="Calibri"/>
                <w:color w:val="000000"/>
                <w:sz w:val="20"/>
              </w:rPr>
              <w:t>persen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Saham Perseroan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menyetujui</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transaksi</w:t>
            </w:r>
            <w:proofErr w:type="spellEnd"/>
            <w:r w:rsidRPr="005A2466">
              <w:rPr>
                <w:rFonts w:ascii="Calibri" w:hAnsi="Calibri"/>
                <w:color w:val="000000"/>
                <w:sz w:val="20"/>
              </w:rPr>
              <w:t xml:space="preserve"> yang mana </w:t>
            </w:r>
            <w:proofErr w:type="spellStart"/>
            <w:r w:rsidRPr="005A2466">
              <w:rPr>
                <w:rFonts w:ascii="Calibri" w:hAnsi="Calibri"/>
                <w:color w:val="000000"/>
                <w:sz w:val="20"/>
              </w:rPr>
              <w:t>kendali</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suara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dialihkan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ketiga</w:t>
            </w:r>
            <w:proofErr w:type="spellEnd"/>
            <w:r w:rsidRPr="005A2466">
              <w:rPr>
                <w:rFonts w:ascii="Calibri" w:hAnsi="Calibri"/>
                <w:color w:val="000000"/>
                <w:sz w:val="20"/>
              </w:rPr>
              <w:t xml:space="preserve"> (“</w:t>
            </w:r>
            <w:proofErr w:type="spellStart"/>
            <w:r w:rsidRPr="005A2466">
              <w:rPr>
                <w:rFonts w:ascii="Calibri" w:hAnsi="Calibri"/>
                <w:b/>
                <w:color w:val="000000"/>
                <w:sz w:val="20"/>
              </w:rPr>
              <w:t>Pengendali</w:t>
            </w:r>
            <w:proofErr w:type="spellEnd"/>
            <w:r w:rsidRPr="005A2466">
              <w:rPr>
                <w:rFonts w:ascii="Calibri" w:hAnsi="Calibri"/>
                <w:b/>
                <w:color w:val="000000"/>
                <w:sz w:val="20"/>
              </w:rPr>
              <w:t xml:space="preserve"> </w:t>
            </w:r>
            <w:proofErr w:type="spellStart"/>
            <w:r w:rsidRPr="005A2466">
              <w:rPr>
                <w:rFonts w:ascii="Calibri" w:hAnsi="Calibri"/>
                <w:b/>
                <w:color w:val="000000"/>
                <w:sz w:val="20"/>
              </w:rPr>
              <w:t>Baru</w:t>
            </w:r>
            <w:proofErr w:type="spellEnd"/>
            <w:r w:rsidRPr="005A2466">
              <w:rPr>
                <w:rFonts w:ascii="Calibri" w:hAnsi="Calibri"/>
                <w:color w:val="000000"/>
                <w:sz w:val="20"/>
              </w:rPr>
              <w:t xml:space="preserve">”), </w:t>
            </w:r>
            <w:proofErr w:type="spellStart"/>
            <w:r w:rsidRPr="005A2466">
              <w:rPr>
                <w:rFonts w:ascii="Calibri" w:hAnsi="Calibri"/>
                <w:color w:val="000000"/>
                <w:sz w:val="20"/>
              </w:rPr>
              <w:t>baik</w:t>
            </w:r>
            <w:proofErr w:type="spellEnd"/>
            <w:r w:rsidRPr="005A2466">
              <w:rPr>
                <w:rFonts w:ascii="Calibri" w:hAnsi="Calibri"/>
                <w:color w:val="000000"/>
                <w:sz w:val="20"/>
              </w:rPr>
              <w:t xml:space="preserve"> </w:t>
            </w:r>
            <w:proofErr w:type="spellStart"/>
            <w:r w:rsidRPr="005A2466">
              <w:rPr>
                <w:rFonts w:ascii="Calibri" w:hAnsi="Calibri"/>
                <w:color w:val="000000"/>
                <w:sz w:val="20"/>
              </w:rPr>
              <w:t>dikarenakan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merger, </w:t>
            </w:r>
            <w:proofErr w:type="spellStart"/>
            <w:r w:rsidRPr="005A2466">
              <w:rPr>
                <w:rFonts w:ascii="Calibri" w:hAnsi="Calibri"/>
                <w:color w:val="000000"/>
                <w:sz w:val="20"/>
              </w:rPr>
              <w:t>penjualan</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transaksi</w:t>
            </w:r>
            <w:proofErr w:type="spellEnd"/>
            <w:r w:rsidRPr="005A2466">
              <w:rPr>
                <w:rFonts w:ascii="Calibri" w:hAnsi="Calibri"/>
                <w:color w:val="000000"/>
                <w:sz w:val="20"/>
              </w:rPr>
              <w:t xml:space="preserve"> </w:t>
            </w:r>
            <w:proofErr w:type="spellStart"/>
            <w:r w:rsidRPr="005A2466">
              <w:rPr>
                <w:rFonts w:ascii="Calibri" w:hAnsi="Calibri"/>
                <w:color w:val="000000"/>
                <w:sz w:val="20"/>
              </w:rPr>
              <w:t>serupa</w:t>
            </w:r>
            <w:proofErr w:type="spellEnd"/>
            <w:ins w:id="996" w:author="OLTRE" w:date="2024-07-03T22:42:00Z">
              <w:r w:rsidR="009A3ACA">
                <w:rPr>
                  <w:rFonts w:ascii="Calibri" w:hAnsi="Calibri"/>
                  <w:color w:val="000000"/>
                  <w:sz w:val="20"/>
                </w:rPr>
                <w:t>,</w:t>
              </w:r>
            </w:ins>
            <w:r w:rsidRPr="005A2466">
              <w:rPr>
                <w:rFonts w:ascii="Calibri" w:hAnsi="Calibri"/>
                <w:color w:val="000000"/>
                <w:sz w:val="20"/>
              </w:rPr>
              <w:t xml:space="preserve"> </w:t>
            </w:r>
            <w:proofErr w:type="spellStart"/>
            <w:r w:rsidRPr="005A2466">
              <w:rPr>
                <w:rFonts w:ascii="Calibri" w:hAnsi="Calibri"/>
                <w:color w:val="000000"/>
                <w:sz w:val="20"/>
              </w:rPr>
              <w:t>maka</w:t>
            </w:r>
            <w:proofErr w:type="spellEnd"/>
            <w:del w:id="997" w:author="OLTRE" w:date="2024-07-03T22:42:00Z">
              <w:r w:rsidRPr="005A2466">
                <w:rPr>
                  <w:rFonts w:ascii="Calibri" w:hAnsi="Calibri"/>
                  <w:color w:val="000000"/>
                  <w:sz w:val="20"/>
                </w:rPr>
                <w:delText xml:space="preserve"> </w:delText>
              </w:r>
              <w:r w:rsidR="0016449F" w:rsidRPr="005A2466">
                <w:rPr>
                  <w:rFonts w:ascii="Calibri" w:hAnsi="Calibri"/>
                  <w:color w:val="000000"/>
                  <w:sz w:val="20"/>
                </w:rPr>
                <w:delText>Para</w:delText>
              </w:r>
            </w:del>
            <w:r w:rsidRPr="005A2466">
              <w:rPr>
                <w:rFonts w:ascii="Calibri" w:hAnsi="Calibri"/>
                <w:color w:val="000000"/>
                <w:sz w:val="20"/>
              </w:rPr>
              <w:t xml:space="preserve"> </w:t>
            </w:r>
            <w:proofErr w:type="spellStart"/>
            <w:r w:rsidR="0016449F" w:rsidRPr="005A2466">
              <w:rPr>
                <w:rFonts w:ascii="Calibri" w:hAnsi="Calibri"/>
                <w:color w:val="000000"/>
                <w:sz w:val="20"/>
              </w:rPr>
              <w:t>Pemegang</w:t>
            </w:r>
            <w:proofErr w:type="spellEnd"/>
            <w:r w:rsidR="0016449F" w:rsidRPr="005A2466">
              <w:rPr>
                <w:rFonts w:ascii="Calibri" w:hAnsi="Calibri"/>
                <w:color w:val="000000"/>
                <w:sz w:val="20"/>
              </w:rPr>
              <w:t xml:space="preserve"> Saham </w:t>
            </w:r>
            <w:proofErr w:type="spellStart"/>
            <w:r w:rsidR="0016449F" w:rsidRPr="005A2466">
              <w:rPr>
                <w:rFonts w:ascii="Calibri" w:hAnsi="Calibri"/>
                <w:color w:val="000000"/>
                <w:sz w:val="20"/>
              </w:rPr>
              <w:t>sisanya</w:t>
            </w:r>
            <w:proofErr w:type="spellEnd"/>
            <w:r w:rsidRPr="005A2466">
              <w:rPr>
                <w:rFonts w:ascii="Calibri" w:hAnsi="Calibri"/>
                <w:color w:val="000000"/>
                <w:sz w:val="20"/>
              </w:rPr>
              <w:t xml:space="preserve"> </w:t>
            </w:r>
            <w:proofErr w:type="spellStart"/>
            <w:r w:rsidRPr="005A2466">
              <w:rPr>
                <w:rFonts w:ascii="Calibri" w:hAnsi="Calibri"/>
                <w:color w:val="000000"/>
                <w:sz w:val="20"/>
              </w:rPr>
              <w:t>diwajibkan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menyetujui</w:t>
            </w:r>
            <w:proofErr w:type="spellEnd"/>
            <w:r w:rsidRPr="005A2466">
              <w:rPr>
                <w:rFonts w:ascii="Calibri" w:hAnsi="Calibri"/>
                <w:color w:val="000000"/>
                <w:sz w:val="20"/>
              </w:rPr>
              <w:t xml:space="preserve"> </w:t>
            </w:r>
            <w:proofErr w:type="spellStart"/>
            <w:r w:rsidRPr="005A2466">
              <w:rPr>
                <w:rFonts w:ascii="Calibri" w:hAnsi="Calibri"/>
                <w:color w:val="000000"/>
                <w:sz w:val="20"/>
              </w:rPr>
              <w:t>transaksi</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dan </w:t>
            </w:r>
            <w:proofErr w:type="spellStart"/>
            <w:r w:rsidRPr="005A2466">
              <w:rPr>
                <w:rFonts w:ascii="Calibri" w:hAnsi="Calibri"/>
                <w:color w:val="000000"/>
                <w:sz w:val="20"/>
              </w:rPr>
              <w:t>turut</w:t>
            </w:r>
            <w:proofErr w:type="spellEnd"/>
            <w:r w:rsidRPr="005A2466">
              <w:rPr>
                <w:rFonts w:ascii="Calibri" w:hAnsi="Calibri"/>
                <w:color w:val="000000"/>
                <w:sz w:val="20"/>
              </w:rPr>
              <w:t xml:space="preserve"> </w:t>
            </w:r>
            <w:proofErr w:type="spellStart"/>
            <w:r w:rsidRPr="005A2466">
              <w:rPr>
                <w:rFonts w:ascii="Calibri" w:hAnsi="Calibri"/>
                <w:color w:val="000000"/>
                <w:sz w:val="20"/>
              </w:rPr>
              <w:t>serta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transaksi</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00C076D1" w:rsidRPr="00613832">
              <w:rPr>
                <w:rFonts w:ascii="Calibri" w:eastAsia="Times New Roman" w:hAnsi="Calibri" w:cs="Calibri"/>
                <w:color w:val="000000"/>
                <w:sz w:val="20"/>
                <w:szCs w:val="20"/>
                <w:lang w:eastAsia="en-ID"/>
              </w:rPr>
              <w:t>menjual</w:t>
            </w:r>
            <w:proofErr w:type="spellEnd"/>
            <w:r w:rsidR="00C076D1" w:rsidRPr="005A2466">
              <w:rPr>
                <w:rFonts w:ascii="Calibri" w:hAnsi="Calibri"/>
                <w:color w:val="000000"/>
                <w:sz w:val="20"/>
              </w:rPr>
              <w:t xml:space="preserve"> </w:t>
            </w:r>
            <w:r w:rsidRPr="005A2466">
              <w:rPr>
                <w:rFonts w:ascii="Calibri" w:hAnsi="Calibri"/>
                <w:color w:val="000000"/>
                <w:sz w:val="20"/>
              </w:rPr>
              <w:t>Saham</w:t>
            </w:r>
            <w:r w:rsidR="00EC55D1">
              <w:rPr>
                <w:rFonts w:ascii="Calibri" w:hAnsi="Calibri"/>
                <w:color w:val="000000"/>
                <w:sz w:val="20"/>
              </w:rPr>
              <w:t xml:space="preserve"> </w:t>
            </w:r>
            <w:proofErr w:type="spellStart"/>
            <w:ins w:id="998" w:author="OLTRE" w:date="2024-07-03T22:42:00Z">
              <w:r w:rsidR="00EC55D1">
                <w:rPr>
                  <w:rFonts w:ascii="Calibri" w:hAnsi="Calibri"/>
                  <w:color w:val="000000"/>
                  <w:sz w:val="20"/>
                </w:rPr>
                <w:t>mereka</w:t>
              </w:r>
              <w:proofErr w:type="spellEnd"/>
              <w:r w:rsidR="00EC55D1">
                <w:rPr>
                  <w:rFonts w:ascii="Calibri" w:hAnsi="Calibri"/>
                  <w:color w:val="000000"/>
                  <w:sz w:val="20"/>
                </w:rPr>
                <w:t xml:space="preserve"> </w:t>
              </w:r>
              <w:r w:rsidRPr="005A2466">
                <w:rPr>
                  <w:rFonts w:ascii="Calibri" w:hAnsi="Calibri"/>
                  <w:color w:val="000000"/>
                  <w:sz w:val="20"/>
                </w:rPr>
                <w:t xml:space="preserve"> </w:t>
              </w:r>
            </w:ins>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Pengendali</w:t>
            </w:r>
            <w:proofErr w:type="spellEnd"/>
            <w:r w:rsidRPr="005A2466">
              <w:rPr>
                <w:rFonts w:ascii="Calibri" w:hAnsi="Calibri"/>
                <w:color w:val="000000"/>
                <w:sz w:val="20"/>
              </w:rPr>
              <w:t xml:space="preserve"> </w:t>
            </w:r>
            <w:proofErr w:type="spellStart"/>
            <w:r w:rsidRPr="005A2466">
              <w:rPr>
                <w:rFonts w:ascii="Calibri" w:hAnsi="Calibri"/>
                <w:color w:val="000000"/>
                <w:sz w:val="20"/>
              </w:rPr>
              <w:t>Baru</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syarat</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sama</w:t>
            </w:r>
            <w:proofErr w:type="spellEnd"/>
            <w:r w:rsidRPr="005A2466">
              <w:rPr>
                <w:rFonts w:ascii="Calibri" w:hAnsi="Calibri"/>
                <w:color w:val="000000"/>
                <w:sz w:val="20"/>
              </w:rPr>
              <w:t xml:space="preserve"> </w:t>
            </w:r>
            <w:proofErr w:type="spellStart"/>
            <w:r w:rsidRPr="005A2466">
              <w:rPr>
                <w:rFonts w:ascii="Calibri" w:hAnsi="Calibri"/>
                <w:color w:val="000000"/>
                <w:sz w:val="20"/>
              </w:rPr>
              <w:t>serta</w:t>
            </w:r>
            <w:proofErr w:type="spellEnd"/>
            <w:r w:rsidRPr="005A2466">
              <w:rPr>
                <w:rFonts w:ascii="Calibri" w:hAnsi="Calibri"/>
                <w:color w:val="000000"/>
                <w:sz w:val="20"/>
              </w:rPr>
              <w:t xml:space="preserve"> </w:t>
            </w:r>
            <w:proofErr w:type="spellStart"/>
            <w:r w:rsidRPr="005A2466">
              <w:rPr>
                <w:rFonts w:ascii="Calibri" w:hAnsi="Calibri"/>
                <w:color w:val="000000"/>
                <w:sz w:val="20"/>
              </w:rPr>
              <w:t>jadwal</w:t>
            </w:r>
            <w:proofErr w:type="spellEnd"/>
            <w:r w:rsidRPr="005A2466">
              <w:rPr>
                <w:rFonts w:ascii="Calibri" w:hAnsi="Calibri"/>
                <w:color w:val="000000"/>
                <w:sz w:val="20"/>
              </w:rPr>
              <w:t xml:space="preserve"> yang </w:t>
            </w:r>
            <w:proofErr w:type="spellStart"/>
            <w:r w:rsidRPr="005A2466">
              <w:rPr>
                <w:rFonts w:ascii="Calibri" w:hAnsi="Calibri"/>
                <w:color w:val="000000"/>
                <w:sz w:val="20"/>
              </w:rPr>
              <w:t>sama</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transaksi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disetujui</w:t>
            </w:r>
            <w:proofErr w:type="spellEnd"/>
            <w:r w:rsidRPr="005A2466">
              <w:rPr>
                <w:rFonts w:ascii="Calibri" w:hAnsi="Calibri"/>
                <w:color w:val="000000"/>
                <w:sz w:val="20"/>
              </w:rPr>
              <w:t>.</w:t>
            </w:r>
          </w:p>
          <w:p w14:paraId="06A94EC2" w14:textId="77777777" w:rsidR="00A7434A" w:rsidRPr="00613832" w:rsidRDefault="00A7434A" w:rsidP="00BA45BC">
            <w:pPr>
              <w:spacing w:after="0" w:line="240" w:lineRule="auto"/>
              <w:ind w:left="606" w:hanging="606"/>
              <w:contextualSpacing/>
              <w:jc w:val="both"/>
              <w:rPr>
                <w:rFonts w:ascii="Calibri" w:eastAsia="Times New Roman" w:hAnsi="Calibri" w:cs="Calibri"/>
                <w:color w:val="000000"/>
                <w:sz w:val="20"/>
                <w:szCs w:val="20"/>
                <w:lang w:eastAsia="en-ID"/>
              </w:rPr>
            </w:pPr>
          </w:p>
          <w:p w14:paraId="283F252C" w14:textId="77777777" w:rsidR="0016449F" w:rsidRPr="005A2466" w:rsidRDefault="0016449F" w:rsidP="00BA45BC">
            <w:pPr>
              <w:spacing w:after="0" w:line="240" w:lineRule="auto"/>
              <w:ind w:left="606" w:hanging="606"/>
              <w:contextualSpacing/>
              <w:jc w:val="both"/>
              <w:rPr>
                <w:rFonts w:ascii="Calibri" w:hAnsi="Calibri"/>
                <w:sz w:val="20"/>
              </w:rPr>
            </w:pPr>
          </w:p>
        </w:tc>
      </w:tr>
      <w:tr w:rsidR="00F115BF" w:rsidRPr="00613832" w14:paraId="213D892D" w14:textId="77777777" w:rsidTr="00BA45BC">
        <w:trPr>
          <w:gridBefore w:val="1"/>
          <w:gridAfter w:val="1"/>
          <w:wAfter w:w="142" w:type="dxa"/>
        </w:trPr>
        <w:tc>
          <w:tcPr>
            <w:tcW w:w="4820" w:type="dxa"/>
            <w:tcMar>
              <w:top w:w="0" w:type="dxa"/>
              <w:left w:w="108" w:type="dxa"/>
              <w:bottom w:w="0" w:type="dxa"/>
              <w:right w:w="108" w:type="dxa"/>
            </w:tcMar>
            <w:hideMark/>
          </w:tcPr>
          <w:p w14:paraId="21E58401" w14:textId="244E86FB" w:rsidR="00134E27" w:rsidRPr="005A2466" w:rsidRDefault="00134E27" w:rsidP="00BA45BC">
            <w:pPr>
              <w:pStyle w:val="ListParagraph"/>
              <w:numPr>
                <w:ilvl w:val="1"/>
                <w:numId w:val="91"/>
              </w:numPr>
              <w:spacing w:after="0" w:line="240" w:lineRule="auto"/>
              <w:ind w:left="594" w:hanging="594"/>
              <w:jc w:val="both"/>
              <w:textAlignment w:val="baseline"/>
              <w:rPr>
                <w:rFonts w:ascii="Calibri" w:hAnsi="Calibri"/>
                <w:sz w:val="20"/>
              </w:rPr>
            </w:pPr>
            <w:r w:rsidRPr="005A2466">
              <w:rPr>
                <w:rFonts w:ascii="Calibri" w:hAnsi="Calibri"/>
                <w:color w:val="000000"/>
                <w:sz w:val="20"/>
                <w:u w:val="single"/>
              </w:rPr>
              <w:t>Share Transfer by the Founding Shareholders.</w:t>
            </w:r>
            <w:r w:rsidRPr="005A2466">
              <w:rPr>
                <w:rFonts w:ascii="Calibri" w:hAnsi="Calibri"/>
                <w:color w:val="000000"/>
                <w:sz w:val="20"/>
              </w:rPr>
              <w:t xml:space="preserve">  Notwithstanding any other provision of this Agreement, </w:t>
            </w:r>
            <w:r w:rsidR="0029630E">
              <w:rPr>
                <w:rFonts w:ascii="Calibri" w:hAnsi="Calibri"/>
                <w:color w:val="000000"/>
                <w:sz w:val="20"/>
              </w:rPr>
              <w:t xml:space="preserve">each of </w:t>
            </w:r>
            <w:r w:rsidRPr="00023F43">
              <w:rPr>
                <w:rFonts w:ascii="Calibri" w:hAnsi="Calibri"/>
                <w:color w:val="000000"/>
                <w:sz w:val="20"/>
              </w:rPr>
              <w:t>the Founding Shareholders shall not transfer any of their Shares</w:t>
            </w:r>
            <w:del w:id="999" w:author="OLTRE" w:date="2024-07-03T22:42:00Z">
              <w:r w:rsidR="004A473C" w:rsidRPr="00613832">
                <w:rPr>
                  <w:rFonts w:ascii="Calibri" w:eastAsia="Times New Roman" w:hAnsi="Calibri" w:cs="Calibri"/>
                  <w:color w:val="000000"/>
                  <w:sz w:val="20"/>
                  <w:szCs w:val="20"/>
                  <w:lang w:eastAsia="en-ID"/>
                </w:rPr>
                <w:delText>,</w:delText>
              </w:r>
              <w:r w:rsidR="00FA34F5">
                <w:rPr>
                  <w:rFonts w:ascii="Calibri" w:eastAsia="Times New Roman" w:hAnsi="Calibri" w:cs="Calibri"/>
                  <w:color w:val="000000"/>
                  <w:sz w:val="20"/>
                  <w:szCs w:val="20"/>
                  <w:lang w:eastAsia="en-ID"/>
                </w:rPr>
                <w:delText xml:space="preserve"> </w:delText>
              </w:r>
            </w:del>
            <w:ins w:id="1000" w:author="OLTRE" w:date="2024-07-03T22:42:00Z">
              <w:r w:rsidR="00123CBF">
                <w:rPr>
                  <w:rFonts w:ascii="Calibri" w:hAnsi="Calibri"/>
                  <w:color w:val="000000"/>
                  <w:sz w:val="20"/>
                </w:rPr>
                <w:t xml:space="preserve"> </w:t>
              </w:r>
              <w:commentRangeStart w:id="1001"/>
              <w:r w:rsidR="00123CBF" w:rsidRPr="00023F43">
                <w:rPr>
                  <w:rFonts w:ascii="Calibri" w:hAnsi="Calibri"/>
                  <w:color w:val="000000"/>
                  <w:sz w:val="20"/>
                </w:rPr>
                <w:t>without prior written approval from the Investor</w:t>
              </w:r>
              <w:r w:rsidR="004A473C" w:rsidRPr="00023F43">
                <w:rPr>
                  <w:rFonts w:ascii="Calibri" w:eastAsia="Times New Roman" w:hAnsi="Calibri" w:cs="Calibri"/>
                  <w:color w:val="000000"/>
                  <w:sz w:val="20"/>
                  <w:szCs w:val="20"/>
                  <w:lang w:eastAsia="en-ID"/>
                </w:rPr>
                <w:t>,</w:t>
              </w:r>
              <w:r w:rsidR="00FA34F5" w:rsidRPr="00023F43">
                <w:rPr>
                  <w:rFonts w:ascii="Calibri" w:eastAsia="Times New Roman" w:hAnsi="Calibri" w:cs="Calibri"/>
                  <w:color w:val="000000"/>
                  <w:sz w:val="20"/>
                  <w:szCs w:val="20"/>
                  <w:lang w:eastAsia="en-ID"/>
                </w:rPr>
                <w:t xml:space="preserve"> </w:t>
              </w:r>
            </w:ins>
            <w:r w:rsidR="004A473C" w:rsidRPr="00023F43">
              <w:rPr>
                <w:rFonts w:ascii="Calibri" w:eastAsia="Times New Roman" w:hAnsi="Calibri" w:cs="Calibri"/>
                <w:color w:val="000000"/>
                <w:sz w:val="20"/>
                <w:szCs w:val="20"/>
                <w:lang w:eastAsia="en-ID"/>
              </w:rPr>
              <w:t>save and except</w:t>
            </w:r>
            <w:r w:rsidRPr="00023F43">
              <w:rPr>
                <w:rFonts w:ascii="Calibri" w:eastAsia="Times New Roman" w:hAnsi="Calibri" w:cs="Calibri"/>
                <w:color w:val="000000"/>
                <w:sz w:val="20"/>
                <w:szCs w:val="20"/>
                <w:lang w:eastAsia="en-ID"/>
              </w:rPr>
              <w:t xml:space="preserve"> </w:t>
            </w:r>
            <w:r w:rsidR="0029630E" w:rsidRPr="00023F43">
              <w:rPr>
                <w:rFonts w:ascii="Calibri" w:eastAsia="Times New Roman" w:hAnsi="Calibri" w:cs="Calibri"/>
                <w:color w:val="000000"/>
                <w:sz w:val="20"/>
                <w:szCs w:val="20"/>
                <w:lang w:eastAsia="en-ID"/>
              </w:rPr>
              <w:t xml:space="preserve">for a one (1) time sale of up to </w:t>
            </w:r>
            <w:r w:rsidR="004A473C" w:rsidRPr="00023F43">
              <w:rPr>
                <w:rFonts w:ascii="Calibri" w:eastAsia="Times New Roman" w:hAnsi="Calibri" w:cs="Calibri"/>
                <w:color w:val="000000"/>
                <w:sz w:val="20"/>
                <w:szCs w:val="20"/>
                <w:lang w:eastAsia="en-ID"/>
              </w:rPr>
              <w:t xml:space="preserve"> </w:t>
            </w:r>
            <w:r w:rsidR="0029630E" w:rsidRPr="00023F43">
              <w:rPr>
                <w:rFonts w:ascii="Calibri" w:eastAsia="Times New Roman" w:hAnsi="Calibri" w:cs="Calibri"/>
                <w:color w:val="000000"/>
                <w:sz w:val="20"/>
                <w:szCs w:val="20"/>
                <w:lang w:eastAsia="en-ID"/>
              </w:rPr>
              <w:t>1</w:t>
            </w:r>
            <w:r w:rsidR="004A473C" w:rsidRPr="00023F43">
              <w:rPr>
                <w:rFonts w:ascii="Calibri" w:eastAsia="Times New Roman" w:hAnsi="Calibri" w:cs="Calibri"/>
                <w:color w:val="000000"/>
                <w:sz w:val="20"/>
                <w:szCs w:val="20"/>
                <w:lang w:eastAsia="en-ID"/>
              </w:rPr>
              <w:t>% (</w:t>
            </w:r>
            <w:r w:rsidR="0029630E" w:rsidRPr="00023F43">
              <w:rPr>
                <w:rFonts w:ascii="Calibri" w:eastAsia="Times New Roman" w:hAnsi="Calibri" w:cs="Calibri"/>
                <w:color w:val="000000"/>
                <w:sz w:val="20"/>
                <w:szCs w:val="20"/>
                <w:lang w:eastAsia="en-ID"/>
              </w:rPr>
              <w:t xml:space="preserve">one </w:t>
            </w:r>
            <w:r w:rsidR="004A473C" w:rsidRPr="00023F43">
              <w:rPr>
                <w:rFonts w:ascii="Calibri" w:eastAsia="Times New Roman" w:hAnsi="Calibri" w:cs="Calibri"/>
                <w:color w:val="000000"/>
                <w:sz w:val="20"/>
                <w:szCs w:val="20"/>
                <w:lang w:eastAsia="en-ID"/>
              </w:rPr>
              <w:t xml:space="preserve">percent) </w:t>
            </w:r>
            <w:del w:id="1002" w:author="OLTRE" w:date="2024-07-03T22:42:00Z">
              <w:r w:rsidR="004A473C" w:rsidRPr="00613832">
                <w:rPr>
                  <w:rFonts w:ascii="Calibri" w:eastAsia="Times New Roman" w:hAnsi="Calibri" w:cs="Calibri"/>
                  <w:color w:val="000000"/>
                  <w:sz w:val="20"/>
                  <w:szCs w:val="20"/>
                  <w:lang w:eastAsia="en-ID"/>
                </w:rPr>
                <w:delText>which is calculated from</w:delText>
              </w:r>
            </w:del>
            <w:ins w:id="1003" w:author="OLTRE" w:date="2024-07-03T22:42:00Z">
              <w:r w:rsidR="009E7CC6">
                <w:rPr>
                  <w:rFonts w:ascii="Calibri" w:eastAsia="Times New Roman" w:hAnsi="Calibri" w:cs="Calibri"/>
                  <w:color w:val="000000"/>
                  <w:sz w:val="20"/>
                  <w:szCs w:val="20"/>
                  <w:lang w:eastAsia="en-ID"/>
                </w:rPr>
                <w:t>of</w:t>
              </w:r>
            </w:ins>
            <w:r w:rsidR="009E7CC6">
              <w:rPr>
                <w:rFonts w:ascii="Calibri" w:eastAsia="Times New Roman" w:hAnsi="Calibri" w:cs="Calibri"/>
                <w:color w:val="000000"/>
                <w:sz w:val="20"/>
                <w:szCs w:val="20"/>
                <w:lang w:eastAsia="en-ID"/>
              </w:rPr>
              <w:t xml:space="preserve"> </w:t>
            </w:r>
            <w:r w:rsidR="004A473C" w:rsidRPr="00023F43">
              <w:rPr>
                <w:rFonts w:ascii="Calibri" w:eastAsia="Times New Roman" w:hAnsi="Calibri" w:cs="Calibri"/>
                <w:color w:val="000000"/>
                <w:sz w:val="20"/>
                <w:szCs w:val="20"/>
                <w:lang w:eastAsia="en-ID"/>
              </w:rPr>
              <w:t>the fully diluted shares issued by the Company for liquidation purpose</w:t>
            </w:r>
            <w:del w:id="1004" w:author="OLTRE" w:date="2024-07-03T22:42:00Z">
              <w:r w:rsidR="004A473C" w:rsidRPr="00613832">
                <w:rPr>
                  <w:rFonts w:ascii="Calibri" w:eastAsia="Times New Roman" w:hAnsi="Calibri" w:cs="Calibri"/>
                  <w:color w:val="000000"/>
                  <w:sz w:val="20"/>
                  <w:szCs w:val="20"/>
                  <w:lang w:eastAsia="en-ID"/>
                </w:rPr>
                <w:delText>,</w:delText>
              </w:r>
              <w:r w:rsidR="004A473C" w:rsidRPr="005A2466">
                <w:rPr>
                  <w:rFonts w:ascii="Calibri" w:hAnsi="Calibri"/>
                  <w:color w:val="000000"/>
                  <w:sz w:val="20"/>
                </w:rPr>
                <w:delText xml:space="preserve"> </w:delText>
              </w:r>
              <w:r w:rsidRPr="005A2466">
                <w:rPr>
                  <w:rFonts w:ascii="Calibri" w:hAnsi="Calibri"/>
                  <w:color w:val="000000"/>
                  <w:sz w:val="20"/>
                </w:rPr>
                <w:delText xml:space="preserve">without prior written approval from the </w:delText>
              </w:r>
              <w:r w:rsidR="000964B7" w:rsidRPr="005A2466">
                <w:rPr>
                  <w:rFonts w:ascii="Calibri" w:hAnsi="Calibri"/>
                  <w:color w:val="000000"/>
                  <w:sz w:val="20"/>
                </w:rPr>
                <w:delText>Investor</w:delText>
              </w:r>
              <w:r w:rsidRPr="005A2466">
                <w:rPr>
                  <w:rFonts w:ascii="Calibri" w:hAnsi="Calibri"/>
                  <w:color w:val="000000"/>
                  <w:sz w:val="20"/>
                </w:rPr>
                <w:delText>, which</w:delText>
              </w:r>
            </w:del>
            <w:ins w:id="1005" w:author="OLTRE" w:date="2024-07-03T22:42:00Z">
              <w:r w:rsidR="00123CBF">
                <w:rPr>
                  <w:rFonts w:ascii="Calibri" w:eastAsia="Times New Roman" w:hAnsi="Calibri" w:cs="Calibri"/>
                  <w:color w:val="000000"/>
                  <w:sz w:val="20"/>
                  <w:szCs w:val="20"/>
                  <w:lang w:eastAsia="en-ID"/>
                </w:rPr>
                <w:t>.</w:t>
              </w:r>
              <w:r w:rsidR="004A473C" w:rsidRPr="00023F43">
                <w:rPr>
                  <w:rFonts w:ascii="Calibri" w:hAnsi="Calibri"/>
                  <w:color w:val="000000"/>
                  <w:sz w:val="20"/>
                </w:rPr>
                <w:t xml:space="preserve"> </w:t>
              </w:r>
              <w:r w:rsidRPr="00023F43">
                <w:rPr>
                  <w:rFonts w:ascii="Calibri" w:hAnsi="Calibri"/>
                  <w:color w:val="000000"/>
                  <w:sz w:val="20"/>
                </w:rPr>
                <w:t xml:space="preserve"> </w:t>
              </w:r>
              <w:r w:rsidR="001A3075">
                <w:rPr>
                  <w:rFonts w:ascii="Calibri" w:hAnsi="Calibri"/>
                  <w:color w:val="000000"/>
                  <w:sz w:val="20"/>
                </w:rPr>
                <w:t>Such</w:t>
              </w:r>
            </w:ins>
            <w:r w:rsidR="00186921" w:rsidRPr="00023F43">
              <w:rPr>
                <w:rFonts w:ascii="Calibri" w:hAnsi="Calibri"/>
                <w:color w:val="000000"/>
                <w:sz w:val="20"/>
              </w:rPr>
              <w:t xml:space="preserve"> </w:t>
            </w:r>
            <w:commentRangeEnd w:id="1001"/>
            <w:r w:rsidR="004131C2">
              <w:rPr>
                <w:rStyle w:val="CommentReference"/>
              </w:rPr>
              <w:commentReference w:id="1001"/>
            </w:r>
            <w:r w:rsidRPr="00023F43">
              <w:rPr>
                <w:rFonts w:ascii="Calibri" w:hAnsi="Calibri"/>
                <w:color w:val="000000"/>
                <w:sz w:val="20"/>
              </w:rPr>
              <w:t>written</w:t>
            </w:r>
            <w:r w:rsidRPr="005A2466">
              <w:rPr>
                <w:rFonts w:ascii="Calibri" w:hAnsi="Calibri"/>
                <w:color w:val="000000"/>
                <w:sz w:val="20"/>
              </w:rPr>
              <w:t xml:space="preserve"> approval will be deemed to be received by the Founder unless one of the </w:t>
            </w:r>
            <w:r w:rsidR="000964B7" w:rsidRPr="005A2466">
              <w:rPr>
                <w:rFonts w:ascii="Calibri" w:hAnsi="Calibri"/>
                <w:color w:val="000000"/>
                <w:sz w:val="20"/>
              </w:rPr>
              <w:t>Investor</w:t>
            </w:r>
            <w:r w:rsidRPr="005A2466">
              <w:rPr>
                <w:rFonts w:ascii="Calibri" w:hAnsi="Calibri"/>
                <w:color w:val="000000"/>
                <w:sz w:val="20"/>
              </w:rPr>
              <w:t xml:space="preserve"> has provided written objection to the transfer within </w:t>
            </w:r>
            <w:r w:rsidR="00C076D1" w:rsidRPr="005A2466">
              <w:rPr>
                <w:rFonts w:ascii="Calibri" w:hAnsi="Calibri"/>
                <w:color w:val="000000"/>
                <w:sz w:val="20"/>
              </w:rPr>
              <w:t>30</w:t>
            </w:r>
            <w:r w:rsidR="00F2787A" w:rsidRPr="005A2466">
              <w:rPr>
                <w:rFonts w:ascii="Calibri" w:hAnsi="Calibri"/>
                <w:color w:val="000000"/>
                <w:sz w:val="20"/>
              </w:rPr>
              <w:t xml:space="preserve"> </w:t>
            </w:r>
            <w:r w:rsidRPr="005A2466">
              <w:rPr>
                <w:rFonts w:ascii="Calibri" w:hAnsi="Calibri"/>
                <w:color w:val="000000"/>
                <w:sz w:val="20"/>
              </w:rPr>
              <w:t>(</w:t>
            </w:r>
            <w:r w:rsidR="00C076D1" w:rsidRPr="005A2466">
              <w:rPr>
                <w:rFonts w:ascii="Calibri" w:hAnsi="Calibri"/>
                <w:color w:val="000000"/>
                <w:sz w:val="20"/>
              </w:rPr>
              <w:t>thirty</w:t>
            </w:r>
            <w:r w:rsidRPr="005A2466">
              <w:rPr>
                <w:rFonts w:ascii="Calibri" w:hAnsi="Calibri"/>
                <w:color w:val="000000"/>
                <w:sz w:val="20"/>
              </w:rPr>
              <w:t>) days after the receipt of the</w:t>
            </w:r>
            <w:r w:rsidR="00C076D1" w:rsidRPr="005A2466">
              <w:rPr>
                <w:rFonts w:ascii="Calibri" w:hAnsi="Calibri"/>
                <w:color w:val="000000"/>
                <w:sz w:val="20"/>
              </w:rPr>
              <w:t xml:space="preserve"> request for approval of the</w:t>
            </w:r>
            <w:r w:rsidRPr="005A2466">
              <w:rPr>
                <w:rFonts w:ascii="Calibri" w:hAnsi="Calibri"/>
                <w:color w:val="000000"/>
                <w:sz w:val="20"/>
              </w:rPr>
              <w:t xml:space="preserve"> proposed transfer</w:t>
            </w:r>
            <w:r w:rsidR="00C076D1" w:rsidRPr="005A2466">
              <w:rPr>
                <w:rFonts w:ascii="Calibri" w:hAnsi="Calibri"/>
                <w:color w:val="000000"/>
                <w:sz w:val="20"/>
              </w:rPr>
              <w:t xml:space="preserve"> from</w:t>
            </w:r>
            <w:r w:rsidRPr="005A2466">
              <w:rPr>
                <w:rFonts w:ascii="Calibri" w:hAnsi="Calibri"/>
                <w:color w:val="000000"/>
                <w:sz w:val="20"/>
              </w:rPr>
              <w:t xml:space="preserve"> the Founding Shareholder, or such transfer proposal may also be brought to the General Meeting of Shareholders agenda and discussed therein, in which case each </w:t>
            </w:r>
            <w:r w:rsidR="000172F8">
              <w:rPr>
                <w:rFonts w:ascii="Calibri" w:hAnsi="Calibri"/>
                <w:color w:val="000000"/>
                <w:sz w:val="20"/>
              </w:rPr>
              <w:t>Shareholder</w:t>
            </w:r>
            <w:r w:rsidR="000172F8" w:rsidRPr="005A2466">
              <w:rPr>
                <w:rFonts w:ascii="Calibri" w:hAnsi="Calibri"/>
                <w:color w:val="000000"/>
                <w:sz w:val="20"/>
              </w:rPr>
              <w:t xml:space="preserve"> </w:t>
            </w:r>
            <w:r w:rsidRPr="005A2466">
              <w:rPr>
                <w:rFonts w:ascii="Calibri" w:hAnsi="Calibri"/>
                <w:color w:val="000000"/>
                <w:sz w:val="20"/>
              </w:rPr>
              <w:t>is required to vote in favour of the resolution to approve the transfer of the shares in the General Meeting of Shareholders.</w:t>
            </w:r>
          </w:p>
          <w:p w14:paraId="354A2B63" w14:textId="3654856B" w:rsidR="00B66A43" w:rsidRDefault="00B66A43" w:rsidP="00BA45BC">
            <w:pPr>
              <w:spacing w:after="0" w:line="240" w:lineRule="auto"/>
              <w:ind w:left="594" w:hanging="594"/>
              <w:contextualSpacing/>
              <w:rPr>
                <w:ins w:id="1006" w:author="OLTRE" w:date="2024-07-03T22:42:00Z"/>
                <w:rFonts w:ascii="Calibri" w:hAnsi="Calibri"/>
                <w:sz w:val="20"/>
              </w:rPr>
            </w:pPr>
          </w:p>
          <w:p w14:paraId="32C524B6" w14:textId="2B9711D5" w:rsidR="00BA45BC" w:rsidRDefault="00BA45BC" w:rsidP="00BA45BC">
            <w:pPr>
              <w:spacing w:after="0" w:line="240" w:lineRule="auto"/>
              <w:ind w:left="594" w:hanging="594"/>
              <w:contextualSpacing/>
              <w:rPr>
                <w:ins w:id="1007" w:author="OLTRE" w:date="2024-07-03T22:42:00Z"/>
                <w:rFonts w:ascii="Calibri" w:hAnsi="Calibri"/>
                <w:sz w:val="20"/>
              </w:rPr>
            </w:pPr>
          </w:p>
          <w:p w14:paraId="7B751245" w14:textId="77777777" w:rsidR="00B83238" w:rsidRDefault="00B83238" w:rsidP="00BA45BC">
            <w:pPr>
              <w:spacing w:after="0" w:line="240" w:lineRule="auto"/>
              <w:ind w:left="594" w:hanging="594"/>
              <w:contextualSpacing/>
              <w:rPr>
                <w:ins w:id="1008" w:author="OLTRE" w:date="2024-07-03T22:42:00Z"/>
                <w:rFonts w:ascii="Calibri" w:hAnsi="Calibri"/>
                <w:sz w:val="20"/>
              </w:rPr>
            </w:pPr>
          </w:p>
          <w:p w14:paraId="319D4940" w14:textId="77777777" w:rsidR="00B83238" w:rsidRDefault="00B83238" w:rsidP="00BA45BC">
            <w:pPr>
              <w:spacing w:after="0" w:line="240" w:lineRule="auto"/>
              <w:ind w:left="594" w:hanging="594"/>
              <w:contextualSpacing/>
              <w:rPr>
                <w:rFonts w:ascii="Calibri" w:hAnsi="Calibri"/>
                <w:sz w:val="20"/>
              </w:rPr>
            </w:pPr>
          </w:p>
          <w:p w14:paraId="3C2BE6D8" w14:textId="77777777" w:rsidR="00893DA3" w:rsidRPr="00BA45BC" w:rsidRDefault="00893DA3" w:rsidP="00BA45BC">
            <w:pPr>
              <w:spacing w:after="0" w:line="240" w:lineRule="auto"/>
              <w:contextualSpacing/>
              <w:rPr>
                <w:rFonts w:ascii="Calibri" w:hAnsi="Calibri"/>
                <w:b/>
                <w:color w:val="000000"/>
                <w:sz w:val="20"/>
              </w:rPr>
            </w:pPr>
          </w:p>
          <w:p w14:paraId="796F5612" w14:textId="7488B8F1" w:rsidR="00134E27" w:rsidRPr="005A2466" w:rsidRDefault="00134E27" w:rsidP="00BA45BC">
            <w:pPr>
              <w:spacing w:after="0" w:line="240" w:lineRule="auto"/>
              <w:ind w:left="594" w:hanging="594"/>
              <w:contextualSpacing/>
              <w:jc w:val="center"/>
              <w:rPr>
                <w:rFonts w:ascii="Calibri" w:hAnsi="Calibri"/>
                <w:sz w:val="20"/>
              </w:rPr>
            </w:pPr>
            <w:r w:rsidRPr="005A2466">
              <w:rPr>
                <w:rFonts w:ascii="Calibri" w:hAnsi="Calibri"/>
                <w:b/>
                <w:color w:val="000000"/>
                <w:sz w:val="20"/>
              </w:rPr>
              <w:t>8</w:t>
            </w:r>
          </w:p>
          <w:p w14:paraId="3F45D9F7" w14:textId="77777777" w:rsidR="00134E27" w:rsidRPr="005A2466" w:rsidRDefault="00134E27" w:rsidP="00BA45BC">
            <w:pPr>
              <w:spacing w:after="0" w:line="240" w:lineRule="auto"/>
              <w:ind w:left="594" w:hanging="594"/>
              <w:contextualSpacing/>
              <w:jc w:val="center"/>
              <w:rPr>
                <w:rFonts w:ascii="Calibri" w:hAnsi="Calibri"/>
                <w:b/>
                <w:color w:val="000000"/>
                <w:sz w:val="20"/>
              </w:rPr>
            </w:pPr>
            <w:r w:rsidRPr="005A2466">
              <w:rPr>
                <w:rFonts w:ascii="Calibri" w:hAnsi="Calibri"/>
                <w:b/>
                <w:color w:val="000000"/>
                <w:sz w:val="20"/>
              </w:rPr>
              <w:t>IPO OF THE COMPANY</w:t>
            </w:r>
          </w:p>
          <w:p w14:paraId="75C7A215" w14:textId="77777777" w:rsidR="002E0E33" w:rsidRPr="005A2466" w:rsidRDefault="002E0E33" w:rsidP="00BA45BC">
            <w:pPr>
              <w:spacing w:after="0" w:line="240" w:lineRule="auto"/>
              <w:ind w:left="594" w:hanging="594"/>
              <w:contextualSpacing/>
              <w:jc w:val="center"/>
              <w:rPr>
                <w:rFonts w:ascii="Calibri" w:hAnsi="Calibri"/>
                <w:sz w:val="20"/>
              </w:rPr>
            </w:pPr>
          </w:p>
          <w:p w14:paraId="06A1F92B" w14:textId="72489C65" w:rsidR="00134E27" w:rsidRPr="005A2466" w:rsidRDefault="00134E27" w:rsidP="00BA45BC">
            <w:pPr>
              <w:pStyle w:val="ListParagraph"/>
              <w:numPr>
                <w:ilvl w:val="1"/>
                <w:numId w:val="33"/>
              </w:numPr>
              <w:spacing w:after="0" w:line="240" w:lineRule="auto"/>
              <w:ind w:left="606" w:hanging="606"/>
              <w:jc w:val="both"/>
              <w:textAlignment w:val="baseline"/>
              <w:rPr>
                <w:rFonts w:ascii="Calibri" w:hAnsi="Calibri"/>
                <w:sz w:val="20"/>
              </w:rPr>
            </w:pPr>
            <w:r w:rsidRPr="005A2466">
              <w:rPr>
                <w:rFonts w:ascii="Calibri" w:hAnsi="Calibri"/>
                <w:color w:val="000000"/>
                <w:sz w:val="20"/>
              </w:rPr>
              <w:t xml:space="preserve">An IPO of the Company and the appointment of the lead securities company to manage the IPO requires the written approval of the </w:t>
            </w:r>
            <w:r w:rsidR="000964B7" w:rsidRPr="005A2466">
              <w:rPr>
                <w:rFonts w:ascii="Calibri" w:hAnsi="Calibri"/>
                <w:color w:val="000000"/>
                <w:sz w:val="20"/>
              </w:rPr>
              <w:t>Investor</w:t>
            </w:r>
            <w:r w:rsidRPr="005A2466">
              <w:rPr>
                <w:rFonts w:ascii="Calibri" w:hAnsi="Calibri"/>
                <w:color w:val="000000"/>
                <w:sz w:val="20"/>
              </w:rPr>
              <w:t xml:space="preserve"> pursuant to Clause 12.2</w:t>
            </w:r>
            <w:r w:rsidR="00DC3F7C" w:rsidRPr="005A2466">
              <w:rPr>
                <w:rFonts w:ascii="Calibri" w:hAnsi="Calibri"/>
                <w:color w:val="000000"/>
                <w:sz w:val="20"/>
              </w:rPr>
              <w:t>.</w:t>
            </w:r>
          </w:p>
          <w:p w14:paraId="28DAB707" w14:textId="77777777" w:rsidR="00FF0DBD" w:rsidRPr="005A2466" w:rsidRDefault="00FF0DBD" w:rsidP="004E5CBB">
            <w:pPr>
              <w:spacing w:after="0" w:line="240" w:lineRule="auto"/>
              <w:contextualSpacing/>
              <w:rPr>
                <w:rFonts w:ascii="Calibri" w:hAnsi="Calibri"/>
                <w:sz w:val="20"/>
              </w:rPr>
              <w:pPrChange w:id="1009" w:author="OLTRE" w:date="2024-07-03T22:42:00Z">
                <w:pPr>
                  <w:spacing w:after="0" w:line="240" w:lineRule="auto"/>
                  <w:ind w:left="594" w:hanging="594"/>
                  <w:contextualSpacing/>
                </w:pPr>
              </w:pPrChange>
            </w:pPr>
          </w:p>
          <w:p w14:paraId="5756DBD8" w14:textId="739D174F" w:rsidR="00134E27" w:rsidRPr="005A2466" w:rsidRDefault="00134E27" w:rsidP="00BA45BC">
            <w:pPr>
              <w:pStyle w:val="ListParagraph"/>
              <w:numPr>
                <w:ilvl w:val="1"/>
                <w:numId w:val="33"/>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lastRenderedPageBreak/>
              <w:t xml:space="preserve">In the event of an IPO of Shares by the Company, the  </w:t>
            </w:r>
            <w:r w:rsidR="000964B7" w:rsidRPr="005A2466">
              <w:rPr>
                <w:rFonts w:ascii="Calibri" w:hAnsi="Calibri"/>
                <w:color w:val="000000"/>
                <w:sz w:val="20"/>
              </w:rPr>
              <w:t>Shareholder</w:t>
            </w:r>
            <w:r w:rsidRPr="005A2466">
              <w:rPr>
                <w:rFonts w:ascii="Calibri" w:hAnsi="Calibri"/>
                <w:color w:val="000000"/>
                <w:sz w:val="20"/>
              </w:rPr>
              <w:t xml:space="preserve"> shall be entitled to have the right, pro rata to their shareholdings in the Company, to place/register their Shares into the IPO</w:t>
            </w:r>
            <w:del w:id="1010" w:author="OLTRE" w:date="2024-07-03T22:42:00Z">
              <w:r w:rsidRPr="005A2466">
                <w:rPr>
                  <w:rFonts w:ascii="Calibri" w:hAnsi="Calibri"/>
                  <w:color w:val="000000"/>
                  <w:sz w:val="20"/>
                </w:rPr>
                <w:delText xml:space="preserve"> (“</w:delText>
              </w:r>
              <w:r w:rsidRPr="005A2466">
                <w:rPr>
                  <w:rFonts w:ascii="Calibri" w:hAnsi="Calibri"/>
                  <w:b/>
                  <w:color w:val="000000"/>
                  <w:sz w:val="20"/>
                </w:rPr>
                <w:delText>Registrable Securities</w:delText>
              </w:r>
              <w:r w:rsidRPr="005A2466">
                <w:rPr>
                  <w:rFonts w:ascii="Calibri" w:hAnsi="Calibri"/>
                  <w:color w:val="000000"/>
                  <w:sz w:val="20"/>
                </w:rPr>
                <w:delText>”).</w:delText>
              </w:r>
            </w:del>
            <w:ins w:id="1011" w:author="OLTRE" w:date="2024-07-03T22:42:00Z">
              <w:r w:rsidRPr="005A2466">
                <w:rPr>
                  <w:rFonts w:ascii="Calibri" w:hAnsi="Calibri"/>
                  <w:color w:val="000000"/>
                  <w:sz w:val="20"/>
                </w:rPr>
                <w:t>.</w:t>
              </w:r>
            </w:ins>
            <w:r w:rsidRPr="005A2466">
              <w:rPr>
                <w:rFonts w:ascii="Calibri" w:hAnsi="Calibri"/>
                <w:color w:val="000000"/>
                <w:sz w:val="20"/>
              </w:rPr>
              <w:t> </w:t>
            </w:r>
          </w:p>
          <w:p w14:paraId="2AEF6B65" w14:textId="77777777" w:rsidR="00387FB0" w:rsidRDefault="00387FB0" w:rsidP="00BA45BC">
            <w:pPr>
              <w:spacing w:after="0" w:line="240" w:lineRule="auto"/>
              <w:ind w:left="594" w:hanging="594"/>
              <w:contextualSpacing/>
              <w:rPr>
                <w:rFonts w:ascii="Calibri" w:hAnsi="Calibri"/>
                <w:sz w:val="20"/>
              </w:rPr>
            </w:pPr>
          </w:p>
          <w:p w14:paraId="70444A83" w14:textId="59D8ED6D" w:rsidR="00DD1C00" w:rsidRPr="005A2466" w:rsidRDefault="00DD1C00" w:rsidP="004E5CBB">
            <w:pPr>
              <w:spacing w:after="0" w:line="240" w:lineRule="auto"/>
              <w:contextualSpacing/>
              <w:rPr>
                <w:rFonts w:ascii="Calibri" w:hAnsi="Calibri"/>
                <w:sz w:val="20"/>
              </w:rPr>
              <w:pPrChange w:id="1012" w:author="OLTRE" w:date="2024-07-03T22:42:00Z">
                <w:pPr>
                  <w:spacing w:after="0" w:line="240" w:lineRule="auto"/>
                  <w:ind w:left="594" w:hanging="594"/>
                  <w:contextualSpacing/>
                </w:pPr>
              </w:pPrChange>
            </w:pPr>
          </w:p>
          <w:p w14:paraId="456EF686" w14:textId="6C942084" w:rsidR="00134E27" w:rsidRPr="005A2466" w:rsidRDefault="00134E27" w:rsidP="00BA45BC">
            <w:pPr>
              <w:pStyle w:val="ListParagraph"/>
              <w:numPr>
                <w:ilvl w:val="1"/>
                <w:numId w:val="33"/>
              </w:numPr>
              <w:spacing w:after="0" w:line="240" w:lineRule="auto"/>
              <w:ind w:left="606" w:hanging="606"/>
              <w:jc w:val="both"/>
              <w:textAlignment w:val="baseline"/>
              <w:rPr>
                <w:rFonts w:ascii="Calibri" w:hAnsi="Calibri"/>
                <w:sz w:val="20"/>
              </w:rPr>
            </w:pPr>
            <w:del w:id="1013" w:author="OLTRE" w:date="2024-07-03T22:42:00Z">
              <w:r w:rsidRPr="005A2466">
                <w:rPr>
                  <w:rFonts w:ascii="Calibri" w:hAnsi="Calibri"/>
                  <w:color w:val="000000"/>
                  <w:sz w:val="20"/>
                </w:rPr>
                <w:delText>the</w:delText>
              </w:r>
            </w:del>
            <w:ins w:id="1014" w:author="OLTRE" w:date="2024-07-03T22:42:00Z">
              <w:r w:rsidR="00853F96">
                <w:rPr>
                  <w:rFonts w:ascii="Calibri" w:hAnsi="Calibri"/>
                  <w:color w:val="000000"/>
                  <w:sz w:val="20"/>
                </w:rPr>
                <w:t>T</w:t>
              </w:r>
              <w:r w:rsidRPr="005A2466">
                <w:rPr>
                  <w:rFonts w:ascii="Calibri" w:hAnsi="Calibri"/>
                  <w:color w:val="000000"/>
                  <w:sz w:val="20"/>
                </w:rPr>
                <w:t>he</w:t>
              </w:r>
            </w:ins>
            <w:r w:rsidRPr="00613832">
              <w:rPr>
                <w:rFonts w:ascii="Calibri" w:eastAsia="Times New Roman" w:hAnsi="Calibri" w:cs="Calibri"/>
                <w:color w:val="000000"/>
                <w:sz w:val="20"/>
                <w:szCs w:val="20"/>
                <w:lang w:eastAsia="en-ID"/>
              </w:rPr>
              <w:t xml:space="preserve"> Series </w:t>
            </w:r>
            <w:r w:rsidR="00B66A43" w:rsidRPr="00613832">
              <w:rPr>
                <w:rFonts w:ascii="Calibri" w:eastAsia="Times New Roman" w:hAnsi="Calibri" w:cs="Calibri"/>
                <w:color w:val="000000"/>
                <w:sz w:val="20"/>
                <w:szCs w:val="20"/>
                <w:lang w:eastAsia="en-ID"/>
              </w:rPr>
              <w:t>B</w:t>
            </w:r>
            <w:r w:rsidR="00870DE9" w:rsidRPr="00613832">
              <w:rPr>
                <w:rFonts w:ascii="Calibri" w:eastAsia="Times New Roman" w:hAnsi="Calibri" w:cs="Calibri"/>
                <w:color w:val="000000"/>
                <w:sz w:val="20"/>
                <w:szCs w:val="20"/>
                <w:lang w:eastAsia="en-ID"/>
              </w:rPr>
              <w:t xml:space="preserve"> and C</w:t>
            </w:r>
            <w:r w:rsidRPr="005A2466">
              <w:rPr>
                <w:rFonts w:ascii="Calibri" w:hAnsi="Calibri"/>
                <w:color w:val="000000"/>
                <w:sz w:val="20"/>
              </w:rPr>
              <w:t xml:space="preserve"> Preferred Shareholders shall be entitled to registration rights customary for preferred share investments, with expenses to be paid by the Company, </w:t>
            </w:r>
            <w:r w:rsidR="00C076D1" w:rsidRPr="005A2466">
              <w:rPr>
                <w:rFonts w:ascii="Calibri" w:hAnsi="Calibri"/>
                <w:color w:val="000000"/>
                <w:sz w:val="20"/>
              </w:rPr>
              <w:t xml:space="preserve">in </w:t>
            </w:r>
            <w:r w:rsidRPr="005A2466">
              <w:rPr>
                <w:rFonts w:ascii="Calibri" w:hAnsi="Calibri"/>
                <w:color w:val="000000"/>
                <w:sz w:val="20"/>
              </w:rPr>
              <w:t>the</w:t>
            </w:r>
            <w:r w:rsidR="00C076D1" w:rsidRPr="005A2466">
              <w:rPr>
                <w:rFonts w:ascii="Calibri" w:hAnsi="Calibri"/>
                <w:color w:val="000000"/>
                <w:sz w:val="20"/>
              </w:rPr>
              <w:t xml:space="preserve"> event the </w:t>
            </w:r>
            <w:r w:rsidRPr="005A2466">
              <w:rPr>
                <w:rFonts w:ascii="Calibri" w:hAnsi="Calibri"/>
                <w:color w:val="000000"/>
                <w:sz w:val="20"/>
              </w:rPr>
              <w:t>Preferred Shareholders make a decision to sell Shares into the IPO.</w:t>
            </w:r>
          </w:p>
        </w:tc>
        <w:tc>
          <w:tcPr>
            <w:tcW w:w="4678" w:type="dxa"/>
            <w:tcMar>
              <w:top w:w="0" w:type="dxa"/>
              <w:left w:w="108" w:type="dxa"/>
              <w:bottom w:w="0" w:type="dxa"/>
              <w:right w:w="108" w:type="dxa"/>
            </w:tcMar>
            <w:hideMark/>
          </w:tcPr>
          <w:p w14:paraId="4CF4464D" w14:textId="08A2106F" w:rsidR="00134E27" w:rsidRPr="005A2466" w:rsidRDefault="00134E27" w:rsidP="00BA45BC">
            <w:pPr>
              <w:pStyle w:val="ListParagraph"/>
              <w:numPr>
                <w:ilvl w:val="1"/>
                <w:numId w:val="159"/>
              </w:numPr>
              <w:spacing w:after="0" w:line="240" w:lineRule="auto"/>
              <w:ind w:left="606" w:hanging="606"/>
              <w:jc w:val="both"/>
              <w:textAlignment w:val="baseline"/>
              <w:rPr>
                <w:rFonts w:ascii="Calibri" w:hAnsi="Calibri"/>
                <w:sz w:val="20"/>
              </w:rPr>
            </w:pPr>
            <w:proofErr w:type="spellStart"/>
            <w:r w:rsidRPr="005A2466">
              <w:rPr>
                <w:rFonts w:ascii="Calibri" w:hAnsi="Calibri"/>
                <w:color w:val="000000"/>
                <w:sz w:val="20"/>
                <w:u w:val="single"/>
              </w:rPr>
              <w:lastRenderedPageBreak/>
              <w:t>Pengalihan</w:t>
            </w:r>
            <w:proofErr w:type="spellEnd"/>
            <w:r w:rsidRPr="005A2466">
              <w:rPr>
                <w:rFonts w:ascii="Calibri" w:hAnsi="Calibri"/>
                <w:color w:val="000000"/>
                <w:sz w:val="20"/>
                <w:u w:val="single"/>
              </w:rPr>
              <w:t xml:space="preserve"> Saham oleh </w:t>
            </w:r>
            <w:ins w:id="1015" w:author="OLTRE" w:date="2024-07-03T22:42:00Z">
              <w:r w:rsidR="00EB1E8B">
                <w:rPr>
                  <w:rFonts w:ascii="Calibri" w:hAnsi="Calibri"/>
                  <w:color w:val="000000"/>
                  <w:sz w:val="20"/>
                  <w:u w:val="single"/>
                </w:rPr>
                <w:t xml:space="preserve">Para </w:t>
              </w:r>
            </w:ins>
            <w:proofErr w:type="spellStart"/>
            <w:r w:rsidRPr="005A2466">
              <w:rPr>
                <w:rFonts w:ascii="Calibri" w:hAnsi="Calibri"/>
                <w:color w:val="000000"/>
                <w:sz w:val="20"/>
                <w:u w:val="single"/>
              </w:rPr>
              <w:t>Pemegang</w:t>
            </w:r>
            <w:proofErr w:type="spellEnd"/>
            <w:r w:rsidRPr="005A2466">
              <w:rPr>
                <w:rFonts w:ascii="Calibri" w:hAnsi="Calibri"/>
                <w:color w:val="000000"/>
                <w:sz w:val="20"/>
                <w:u w:val="single"/>
              </w:rPr>
              <w:t xml:space="preserve"> Saham </w:t>
            </w:r>
            <w:proofErr w:type="spellStart"/>
            <w:r w:rsidRPr="005A2466">
              <w:rPr>
                <w:rFonts w:ascii="Calibri" w:hAnsi="Calibri"/>
                <w:color w:val="000000"/>
                <w:sz w:val="20"/>
                <w:u w:val="single"/>
              </w:rPr>
              <w:t>Pendiri</w:t>
            </w:r>
            <w:proofErr w:type="spellEnd"/>
            <w:r w:rsidRPr="005A2466">
              <w:rPr>
                <w:rFonts w:ascii="Calibri" w:hAnsi="Calibri"/>
                <w:color w:val="000000"/>
                <w:sz w:val="20"/>
                <w:u w:val="single"/>
              </w:rPr>
              <w:t>.</w:t>
            </w:r>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mengesampingkan</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lain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000172F8">
              <w:rPr>
                <w:rFonts w:ascii="Calibri" w:hAnsi="Calibri"/>
                <w:color w:val="000000"/>
                <w:sz w:val="20"/>
              </w:rPr>
              <w:t>setiap</w:t>
            </w:r>
            <w:proofErr w:type="spellEnd"/>
            <w:r w:rsidR="000172F8">
              <w:rPr>
                <w:rFonts w:ascii="Calibri" w:hAnsi="Calibri"/>
                <w:color w:val="000000"/>
                <w:sz w:val="20"/>
              </w:rPr>
              <w:t xml:space="preserve"> </w:t>
            </w:r>
            <w:r w:rsidR="000172F8" w:rsidRPr="005A2466">
              <w:rPr>
                <w:rFonts w:ascii="Calibri" w:hAnsi="Calibri"/>
                <w:color w:val="000000"/>
                <w:sz w:val="20"/>
              </w:rPr>
              <w:t xml:space="preserve"> </w:t>
            </w:r>
            <w:proofErr w:type="spellStart"/>
            <w:ins w:id="1016" w:author="OLTRE" w:date="2024-07-03T22:42:00Z">
              <w:r w:rsidR="006F3F9E">
                <w:rPr>
                  <w:rFonts w:ascii="Calibri" w:hAnsi="Calibri"/>
                  <w:color w:val="000000"/>
                  <w:sz w:val="20"/>
                </w:rPr>
                <w:t>dari</w:t>
              </w:r>
              <w:proofErr w:type="spellEnd"/>
              <w:r w:rsidR="006F3F9E">
                <w:rPr>
                  <w:rFonts w:ascii="Calibri" w:hAnsi="Calibri"/>
                  <w:color w:val="000000"/>
                  <w:sz w:val="20"/>
                </w:rPr>
                <w:t xml:space="preserve"> Para </w:t>
              </w:r>
            </w:ins>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dilarang</w:t>
            </w:r>
            <w:proofErr w:type="spellEnd"/>
            <w:r w:rsidRPr="005A2466">
              <w:rPr>
                <w:rFonts w:ascii="Calibri" w:hAnsi="Calibri"/>
                <w:color w:val="000000"/>
                <w:sz w:val="20"/>
              </w:rPr>
              <w:t xml:space="preserve"> </w:t>
            </w:r>
            <w:proofErr w:type="spellStart"/>
            <w:r w:rsidRPr="005A2466">
              <w:rPr>
                <w:rFonts w:ascii="Calibri" w:hAnsi="Calibri"/>
                <w:color w:val="000000"/>
                <w:sz w:val="20"/>
              </w:rPr>
              <w:t>mengalihkan</w:t>
            </w:r>
            <w:proofErr w:type="spellEnd"/>
            <w:r w:rsidRPr="005A2466">
              <w:rPr>
                <w:rFonts w:ascii="Calibri" w:hAnsi="Calibri"/>
                <w:color w:val="000000"/>
                <w:sz w:val="20"/>
              </w:rPr>
              <w:t xml:space="preserve"> </w:t>
            </w:r>
            <w:proofErr w:type="spellStart"/>
            <w:r w:rsidRPr="005A2466">
              <w:rPr>
                <w:rFonts w:ascii="Calibri" w:hAnsi="Calibri"/>
                <w:color w:val="000000"/>
                <w:sz w:val="20"/>
              </w:rPr>
              <w:t>Sahamnya</w:t>
            </w:r>
            <w:proofErr w:type="spellEnd"/>
            <w:r w:rsidR="00C935EA">
              <w:rPr>
                <w:rFonts w:ascii="Calibri" w:hAnsi="Calibri"/>
                <w:color w:val="000000"/>
                <w:sz w:val="20"/>
              </w:rPr>
              <w:t xml:space="preserve"> </w:t>
            </w:r>
            <w:ins w:id="1017" w:author="OLTRE" w:date="2024-07-03T22:42:00Z">
              <w:r w:rsidRPr="005A2466">
                <w:rPr>
                  <w:rFonts w:ascii="Calibri" w:hAnsi="Calibri"/>
                  <w:color w:val="000000"/>
                  <w:sz w:val="20"/>
                </w:rPr>
                <w:t xml:space="preserve"> </w:t>
              </w:r>
            </w:ins>
            <w:proofErr w:type="spellStart"/>
            <w:r w:rsidRPr="005A2466">
              <w:rPr>
                <w:rFonts w:ascii="Calibri" w:hAnsi="Calibri"/>
                <w:color w:val="000000"/>
                <w:sz w:val="20"/>
              </w:rPr>
              <w:t>tanpa</w:t>
            </w:r>
            <w:proofErr w:type="spellEnd"/>
            <w:r w:rsidRPr="005A2466">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r w:rsidR="000964B7" w:rsidRPr="005A2466">
              <w:rPr>
                <w:rFonts w:ascii="Calibri" w:hAnsi="Calibri"/>
                <w:color w:val="000000"/>
                <w:sz w:val="20"/>
              </w:rPr>
              <w:t>Investor</w:t>
            </w:r>
            <w:r w:rsidRPr="005A2466">
              <w:rPr>
                <w:rFonts w:ascii="Calibri" w:hAnsi="Calibri"/>
                <w:color w:val="000000"/>
                <w:sz w:val="20"/>
              </w:rPr>
              <w:t xml:space="preserve">, </w:t>
            </w:r>
            <w:proofErr w:type="spellStart"/>
            <w:r w:rsidR="000172F8" w:rsidRPr="00FC1F44">
              <w:rPr>
                <w:rFonts w:ascii="Calibri" w:hAnsi="Calibri" w:cs="Calibri"/>
                <w:color w:val="000000"/>
                <w:sz w:val="20"/>
                <w:szCs w:val="20"/>
              </w:rPr>
              <w:t>kecuali</w:t>
            </w:r>
            <w:proofErr w:type="spellEnd"/>
            <w:r w:rsidR="000E7479">
              <w:rPr>
                <w:rFonts w:ascii="Calibri" w:hAnsi="Calibri" w:cs="Calibri"/>
                <w:color w:val="000000"/>
                <w:sz w:val="20"/>
                <w:szCs w:val="20"/>
              </w:rPr>
              <w:t xml:space="preserve"> </w:t>
            </w:r>
            <w:del w:id="1018" w:author="OLTRE" w:date="2024-07-03T22:42:00Z">
              <w:r w:rsidR="000172F8" w:rsidRPr="00FC1F44">
                <w:rPr>
                  <w:rFonts w:ascii="Calibri" w:hAnsi="Calibri" w:cs="Calibri"/>
                  <w:color w:val="000000"/>
                  <w:sz w:val="20"/>
                  <w:szCs w:val="20"/>
                </w:rPr>
                <w:delText>penjualan</w:delText>
              </w:r>
            </w:del>
            <w:proofErr w:type="spellStart"/>
            <w:ins w:id="1019" w:author="OLTRE" w:date="2024-07-03T22:42:00Z">
              <w:r w:rsidR="000E7479">
                <w:rPr>
                  <w:rFonts w:ascii="Calibri" w:hAnsi="Calibri" w:cs="Calibri"/>
                  <w:color w:val="000000"/>
                  <w:sz w:val="20"/>
                  <w:szCs w:val="20"/>
                </w:rPr>
                <w:t>untuk</w:t>
              </w:r>
            </w:ins>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satu</w:t>
            </w:r>
            <w:proofErr w:type="spellEnd"/>
            <w:r w:rsidR="000172F8" w:rsidRPr="00FC1F44">
              <w:rPr>
                <w:rFonts w:ascii="Calibri" w:hAnsi="Calibri" w:cs="Calibri"/>
                <w:color w:val="000000"/>
                <w:sz w:val="20"/>
                <w:szCs w:val="20"/>
              </w:rPr>
              <w:t xml:space="preserve"> (1) kali </w:t>
            </w:r>
            <w:proofErr w:type="spellStart"/>
            <w:ins w:id="1020" w:author="OLTRE" w:date="2024-07-03T22:42:00Z">
              <w:r w:rsidR="004B0FB8">
                <w:rPr>
                  <w:rFonts w:ascii="Calibri" w:hAnsi="Calibri" w:cs="Calibri"/>
                  <w:color w:val="000000"/>
                  <w:sz w:val="20"/>
                  <w:szCs w:val="20"/>
                </w:rPr>
                <w:t>penjualan</w:t>
              </w:r>
              <w:proofErr w:type="spellEnd"/>
              <w:r w:rsidR="004B0FB8">
                <w:rPr>
                  <w:rFonts w:ascii="Calibri" w:hAnsi="Calibri" w:cs="Calibri"/>
                  <w:color w:val="000000"/>
                  <w:sz w:val="20"/>
                  <w:szCs w:val="20"/>
                </w:rPr>
                <w:t xml:space="preserve"> </w:t>
              </w:r>
            </w:ins>
            <w:proofErr w:type="spellStart"/>
            <w:r w:rsidR="000172F8" w:rsidRPr="00FC1F44">
              <w:rPr>
                <w:rFonts w:ascii="Calibri" w:hAnsi="Calibri" w:cs="Calibri"/>
                <w:color w:val="000000"/>
                <w:sz w:val="20"/>
                <w:szCs w:val="20"/>
              </w:rPr>
              <w:t>dengan</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jumlah</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maksimal</w:t>
            </w:r>
            <w:proofErr w:type="spellEnd"/>
            <w:r w:rsidR="000172F8" w:rsidRPr="00FC1F44">
              <w:rPr>
                <w:rFonts w:ascii="Calibri" w:hAnsi="Calibri" w:cs="Calibri"/>
                <w:color w:val="000000"/>
                <w:sz w:val="20"/>
                <w:szCs w:val="20"/>
              </w:rPr>
              <w:t xml:space="preserve"> 1% (</w:t>
            </w:r>
            <w:proofErr w:type="spellStart"/>
            <w:r w:rsidR="000172F8" w:rsidRPr="00FC1F44">
              <w:rPr>
                <w:rFonts w:ascii="Calibri" w:hAnsi="Calibri" w:cs="Calibri"/>
                <w:color w:val="000000"/>
                <w:sz w:val="20"/>
                <w:szCs w:val="20"/>
              </w:rPr>
              <w:t>satu</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persen</w:t>
            </w:r>
            <w:proofErr w:type="spellEnd"/>
            <w:r w:rsidR="000172F8" w:rsidRPr="00FC1F44">
              <w:rPr>
                <w:rFonts w:ascii="Calibri" w:hAnsi="Calibri" w:cs="Calibri"/>
                <w:color w:val="000000"/>
                <w:sz w:val="20"/>
                <w:szCs w:val="20"/>
              </w:rPr>
              <w:t xml:space="preserve">) </w:t>
            </w:r>
            <w:del w:id="1021" w:author="OLTRE" w:date="2024-07-03T22:42:00Z">
              <w:r w:rsidR="000172F8" w:rsidRPr="00FC1F44">
                <w:rPr>
                  <w:rFonts w:ascii="Calibri" w:hAnsi="Calibri" w:cs="Calibri"/>
                  <w:color w:val="000000"/>
                  <w:sz w:val="20"/>
                  <w:szCs w:val="20"/>
                </w:rPr>
                <w:delText xml:space="preserve">dihitung </w:delText>
              </w:r>
            </w:del>
            <w:proofErr w:type="spellStart"/>
            <w:r w:rsidR="000172F8" w:rsidRPr="00FC1F44">
              <w:rPr>
                <w:rFonts w:ascii="Calibri" w:hAnsi="Calibri" w:cs="Calibri"/>
                <w:color w:val="000000"/>
                <w:sz w:val="20"/>
                <w:szCs w:val="20"/>
              </w:rPr>
              <w:t>dari</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seluruh</w:t>
            </w:r>
            <w:proofErr w:type="spellEnd"/>
            <w:r w:rsidR="000172F8" w:rsidRPr="00FC1F44">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saham</w:t>
            </w:r>
            <w:proofErr w:type="spellEnd"/>
            <w:r w:rsidR="000172F8" w:rsidRPr="00FC1F44">
              <w:rPr>
                <w:rFonts w:ascii="Calibri" w:hAnsi="Calibri" w:cs="Calibri"/>
                <w:color w:val="000000"/>
                <w:sz w:val="20"/>
                <w:szCs w:val="20"/>
              </w:rPr>
              <w:t xml:space="preserve"> </w:t>
            </w:r>
            <w:ins w:id="1022" w:author="OLTRE" w:date="2024-07-03T22:42:00Z">
              <w:r w:rsidR="00D430DC">
                <w:rPr>
                  <w:rFonts w:ascii="Calibri" w:hAnsi="Calibri" w:cs="Calibri"/>
                  <w:color w:val="000000"/>
                  <w:sz w:val="20"/>
                  <w:szCs w:val="20"/>
                </w:rPr>
                <w:t xml:space="preserve">yang </w:t>
              </w:r>
              <w:proofErr w:type="spellStart"/>
              <w:r w:rsidR="00D430DC">
                <w:rPr>
                  <w:rFonts w:ascii="Calibri" w:hAnsi="Calibri" w:cs="Calibri"/>
                  <w:color w:val="000000"/>
                  <w:sz w:val="20"/>
                  <w:szCs w:val="20"/>
                </w:rPr>
                <w:t>telah</w:t>
              </w:r>
              <w:proofErr w:type="spellEnd"/>
              <w:r w:rsidR="00D430DC">
                <w:rPr>
                  <w:rFonts w:ascii="Calibri" w:hAnsi="Calibri" w:cs="Calibri"/>
                  <w:color w:val="000000"/>
                  <w:sz w:val="20"/>
                  <w:szCs w:val="20"/>
                </w:rPr>
                <w:t xml:space="preserve"> </w:t>
              </w:r>
            </w:ins>
            <w:proofErr w:type="spellStart"/>
            <w:r w:rsidR="00D430DC">
              <w:rPr>
                <w:rFonts w:ascii="Calibri" w:hAnsi="Calibri" w:cs="Calibri"/>
                <w:color w:val="000000"/>
                <w:sz w:val="20"/>
                <w:szCs w:val="20"/>
              </w:rPr>
              <w:t>terdilusi</w:t>
            </w:r>
            <w:proofErr w:type="spellEnd"/>
            <w:r w:rsidR="00D430DC">
              <w:rPr>
                <w:rFonts w:ascii="Calibri" w:hAnsi="Calibri" w:cs="Calibri"/>
                <w:color w:val="000000"/>
                <w:sz w:val="20"/>
                <w:szCs w:val="20"/>
              </w:rPr>
              <w:t xml:space="preserve"> </w:t>
            </w:r>
            <w:del w:id="1023" w:author="OLTRE" w:date="2024-07-03T22:42:00Z">
              <w:r w:rsidR="000172F8" w:rsidRPr="00FC1F44">
                <w:rPr>
                  <w:rFonts w:ascii="Calibri" w:hAnsi="Calibri" w:cs="Calibri"/>
                  <w:color w:val="000000"/>
                  <w:sz w:val="20"/>
                  <w:szCs w:val="20"/>
                </w:rPr>
                <w:delText>yang</w:delText>
              </w:r>
            </w:del>
            <w:ins w:id="1024" w:author="OLTRE" w:date="2024-07-03T22:42:00Z">
              <w:r w:rsidR="00D430DC">
                <w:rPr>
                  <w:rFonts w:ascii="Calibri" w:hAnsi="Calibri" w:cs="Calibri"/>
                  <w:color w:val="000000"/>
                  <w:sz w:val="20"/>
                  <w:szCs w:val="20"/>
                </w:rPr>
                <w:t>dan</w:t>
              </w:r>
            </w:ins>
            <w:r w:rsidR="00D430DC">
              <w:rPr>
                <w:rFonts w:ascii="Calibri" w:hAnsi="Calibri" w:cs="Calibri"/>
                <w:color w:val="000000"/>
                <w:sz w:val="20"/>
                <w:szCs w:val="20"/>
              </w:rPr>
              <w:t xml:space="preserve"> </w:t>
            </w:r>
            <w:proofErr w:type="spellStart"/>
            <w:r w:rsidR="000172F8" w:rsidRPr="00FC1F44">
              <w:rPr>
                <w:rFonts w:ascii="Calibri" w:hAnsi="Calibri" w:cs="Calibri"/>
                <w:color w:val="000000"/>
                <w:sz w:val="20"/>
                <w:szCs w:val="20"/>
              </w:rPr>
              <w:t>diterbitkan</w:t>
            </w:r>
            <w:proofErr w:type="spellEnd"/>
            <w:r w:rsidR="000172F8" w:rsidRPr="00FC1F44">
              <w:rPr>
                <w:rFonts w:ascii="Calibri" w:hAnsi="Calibri" w:cs="Calibri"/>
                <w:color w:val="000000"/>
                <w:sz w:val="20"/>
                <w:szCs w:val="20"/>
              </w:rPr>
              <w:t xml:space="preserve"> </w:t>
            </w:r>
            <w:del w:id="1025" w:author="OLTRE" w:date="2024-07-03T22:42:00Z">
              <w:r w:rsidR="000172F8" w:rsidRPr="00FC1F44">
                <w:rPr>
                  <w:rFonts w:ascii="Calibri" w:hAnsi="Calibri" w:cs="Calibri"/>
                  <w:color w:val="000000"/>
                  <w:sz w:val="20"/>
                  <w:szCs w:val="20"/>
                </w:rPr>
                <w:delText xml:space="preserve">Perusahaan, tanpa persetujuan </w:delText>
              </w:r>
            </w:del>
            <w:ins w:id="1026" w:author="OLTRE" w:date="2024-07-03T22:42:00Z">
              <w:r w:rsidR="0022471E">
                <w:rPr>
                  <w:rFonts w:ascii="Calibri" w:eastAsia="Times New Roman" w:hAnsi="Calibri" w:cs="Calibri"/>
                  <w:color w:val="000000"/>
                  <w:sz w:val="20"/>
                  <w:szCs w:val="20"/>
                  <w:lang w:eastAsia="en-ID"/>
                </w:rPr>
                <w:t>Perseroan</w:t>
              </w:r>
              <w:r w:rsidR="000E7479">
                <w:rPr>
                  <w:rFonts w:ascii="Calibri" w:eastAsia="Times New Roman" w:hAnsi="Calibri" w:cs="Calibri"/>
                  <w:color w:val="000000"/>
                  <w:sz w:val="20"/>
                  <w:szCs w:val="20"/>
                  <w:lang w:eastAsia="en-ID"/>
                </w:rPr>
                <w:t xml:space="preserve"> </w:t>
              </w:r>
              <w:proofErr w:type="spellStart"/>
              <w:r w:rsidR="000E7479">
                <w:rPr>
                  <w:rFonts w:ascii="Calibri" w:eastAsia="Times New Roman" w:hAnsi="Calibri" w:cs="Calibri"/>
                  <w:color w:val="000000"/>
                  <w:sz w:val="20"/>
                  <w:szCs w:val="20"/>
                  <w:lang w:eastAsia="en-ID"/>
                </w:rPr>
                <w:t>untuk</w:t>
              </w:r>
              <w:proofErr w:type="spellEnd"/>
              <w:r w:rsidR="000E7479">
                <w:rPr>
                  <w:rFonts w:ascii="Calibri" w:eastAsia="Times New Roman" w:hAnsi="Calibri" w:cs="Calibri"/>
                  <w:color w:val="000000"/>
                  <w:sz w:val="20"/>
                  <w:szCs w:val="20"/>
                  <w:lang w:eastAsia="en-ID"/>
                </w:rPr>
                <w:t xml:space="preserve"> </w:t>
              </w:r>
              <w:proofErr w:type="spellStart"/>
              <w:r w:rsidR="000E7479">
                <w:rPr>
                  <w:rFonts w:ascii="Calibri" w:eastAsia="Times New Roman" w:hAnsi="Calibri" w:cs="Calibri"/>
                  <w:color w:val="000000"/>
                  <w:sz w:val="20"/>
                  <w:szCs w:val="20"/>
                  <w:lang w:eastAsia="en-ID"/>
                </w:rPr>
                <w:t>tujuan</w:t>
              </w:r>
              <w:proofErr w:type="spellEnd"/>
              <w:r w:rsidR="000E7479">
                <w:rPr>
                  <w:rFonts w:ascii="Calibri" w:eastAsia="Times New Roman" w:hAnsi="Calibri" w:cs="Calibri"/>
                  <w:color w:val="000000"/>
                  <w:sz w:val="20"/>
                  <w:szCs w:val="20"/>
                  <w:lang w:eastAsia="en-ID"/>
                </w:rPr>
                <w:t xml:space="preserve"> </w:t>
              </w:r>
              <w:proofErr w:type="spellStart"/>
              <w:r w:rsidR="000E7479">
                <w:rPr>
                  <w:rFonts w:ascii="Calibri" w:eastAsia="Times New Roman" w:hAnsi="Calibri" w:cs="Calibri"/>
                  <w:color w:val="000000"/>
                  <w:sz w:val="20"/>
                  <w:szCs w:val="20"/>
                  <w:lang w:eastAsia="en-ID"/>
                </w:rPr>
                <w:t>likuidasi</w:t>
              </w:r>
              <w:proofErr w:type="spellEnd"/>
              <w:r w:rsidR="00C935EA">
                <w:rPr>
                  <w:rFonts w:ascii="Calibri" w:hAnsi="Calibri" w:cs="Calibri"/>
                  <w:color w:val="000000"/>
                  <w:sz w:val="20"/>
                  <w:szCs w:val="20"/>
                </w:rPr>
                <w:t xml:space="preserve">. </w:t>
              </w:r>
              <w:proofErr w:type="spellStart"/>
              <w:r w:rsidR="00C935EA">
                <w:rPr>
                  <w:rFonts w:ascii="Calibri" w:hAnsi="Calibri" w:cs="Calibri"/>
                  <w:color w:val="000000"/>
                  <w:sz w:val="20"/>
                  <w:szCs w:val="20"/>
                </w:rPr>
                <w:t>P</w:t>
              </w:r>
              <w:r w:rsidR="000172F8" w:rsidRPr="00FC1F44">
                <w:rPr>
                  <w:rFonts w:ascii="Calibri" w:hAnsi="Calibri" w:cs="Calibri"/>
                  <w:color w:val="000000"/>
                  <w:sz w:val="20"/>
                  <w:szCs w:val="20"/>
                </w:rPr>
                <w:t>ersetujuan</w:t>
              </w:r>
              <w:proofErr w:type="spellEnd"/>
              <w:r w:rsidR="000172F8" w:rsidRPr="00FC1F44">
                <w:rPr>
                  <w:rFonts w:ascii="Calibri" w:hAnsi="Calibri" w:cs="Calibri"/>
                  <w:color w:val="000000"/>
                  <w:sz w:val="20"/>
                  <w:szCs w:val="20"/>
                </w:rPr>
                <w:t xml:space="preserve"> </w:t>
              </w:r>
            </w:ins>
            <w:r w:rsidR="000172F8" w:rsidRPr="00FC1F44">
              <w:rPr>
                <w:rFonts w:ascii="Calibri" w:hAnsi="Calibri" w:cs="Calibri"/>
                <w:color w:val="000000"/>
                <w:sz w:val="20"/>
                <w:szCs w:val="20"/>
              </w:rPr>
              <w:t>Investor</w:t>
            </w:r>
            <w:del w:id="1027" w:author="OLTRE" w:date="2024-07-03T22:42:00Z">
              <w:r w:rsidR="000172F8">
                <w:rPr>
                  <w:rFonts w:ascii="Calibri" w:hAnsi="Calibri"/>
                  <w:color w:val="000000"/>
                  <w:sz w:val="20"/>
                </w:rPr>
                <w:delText xml:space="preserve">, </w:delText>
              </w:r>
              <w:r w:rsidRPr="005A2466">
                <w:rPr>
                  <w:rFonts w:ascii="Calibri" w:hAnsi="Calibri"/>
                  <w:color w:val="000000"/>
                  <w:sz w:val="20"/>
                </w:rPr>
                <w:delText>persetujuan mana</w:delText>
              </w:r>
            </w:del>
            <w:ins w:id="1028" w:author="OLTRE" w:date="2024-07-03T22:42:00Z">
              <w:r w:rsidR="001A3075">
                <w:rPr>
                  <w:rFonts w:ascii="Calibri" w:hAnsi="Calibri" w:cs="Calibri"/>
                  <w:color w:val="000000"/>
                  <w:sz w:val="20"/>
                  <w:szCs w:val="20"/>
                </w:rPr>
                <w:t xml:space="preserve"> </w:t>
              </w:r>
              <w:proofErr w:type="spellStart"/>
              <w:r w:rsidR="001A3075">
                <w:rPr>
                  <w:rFonts w:ascii="Calibri" w:hAnsi="Calibri" w:cs="Calibri"/>
                  <w:color w:val="000000"/>
                  <w:sz w:val="20"/>
                  <w:szCs w:val="20"/>
                </w:rPr>
                <w:t>tersebut</w:t>
              </w:r>
              <w:proofErr w:type="spellEnd"/>
              <w:r w:rsidR="001A3075">
                <w:rPr>
                  <w:rFonts w:ascii="Calibri" w:hAnsi="Calibri"/>
                  <w:color w:val="000000"/>
                  <w:sz w:val="20"/>
                </w:rPr>
                <w:t xml:space="preserve"> </w:t>
              </w:r>
              <w:proofErr w:type="spellStart"/>
              <w:r w:rsidR="001A3075">
                <w:rPr>
                  <w:rFonts w:ascii="Calibri" w:hAnsi="Calibri"/>
                  <w:color w:val="000000"/>
                  <w:sz w:val="20"/>
                </w:rPr>
                <w:t>akan</w:t>
              </w:r>
            </w:ins>
            <w:proofErr w:type="spellEnd"/>
            <w:r w:rsidR="001A3075">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diterima</w:t>
            </w:r>
            <w:proofErr w:type="spellEnd"/>
            <w:r w:rsidRPr="005A2466">
              <w:rPr>
                <w:rFonts w:ascii="Calibri" w:hAnsi="Calibri"/>
                <w:color w:val="000000"/>
                <w:sz w:val="20"/>
              </w:rPr>
              <w:t xml:space="preserve"> oleh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salah </w:t>
            </w:r>
            <w:proofErr w:type="spellStart"/>
            <w:r w:rsidRPr="005A2466">
              <w:rPr>
                <w:rFonts w:ascii="Calibri" w:hAnsi="Calibri"/>
                <w:color w:val="000000"/>
                <w:sz w:val="20"/>
              </w:rPr>
              <w:t>satu</w:t>
            </w:r>
            <w:proofErr w:type="spellEnd"/>
            <w:r w:rsidRPr="005A2466">
              <w:rPr>
                <w:rFonts w:ascii="Calibri" w:hAnsi="Calibri"/>
                <w:color w:val="000000"/>
                <w:sz w:val="20"/>
              </w:rPr>
              <w:t xml:space="preserve"> Investor </w:t>
            </w:r>
            <w:del w:id="1029" w:author="OLTRE" w:date="2024-07-03T22:42:00Z">
              <w:r w:rsidRPr="005A2466">
                <w:rPr>
                  <w:rFonts w:ascii="Calibri" w:hAnsi="Calibri"/>
                  <w:color w:val="000000"/>
                  <w:sz w:val="20"/>
                </w:rPr>
                <w:delText>telah menyediakan</w:delText>
              </w:r>
            </w:del>
            <w:proofErr w:type="spellStart"/>
            <w:ins w:id="1030" w:author="OLTRE" w:date="2024-07-03T22:42:00Z">
              <w:r w:rsidR="00B83238">
                <w:rPr>
                  <w:rFonts w:ascii="Calibri" w:hAnsi="Calibri"/>
                  <w:color w:val="000000"/>
                  <w:sz w:val="20"/>
                </w:rPr>
                <w:t>mengirimkan</w:t>
              </w:r>
            </w:ins>
            <w:proofErr w:type="spellEnd"/>
            <w:r w:rsidR="00B83238">
              <w:rPr>
                <w:rFonts w:ascii="Calibri" w:hAnsi="Calibri"/>
                <w:color w:val="000000"/>
                <w:sz w:val="20"/>
              </w:rPr>
              <w:t xml:space="preserve"> </w:t>
            </w:r>
            <w:proofErr w:type="spellStart"/>
            <w:r w:rsidRPr="005A2466">
              <w:rPr>
                <w:rFonts w:ascii="Calibri" w:hAnsi="Calibri"/>
                <w:color w:val="000000"/>
                <w:sz w:val="20"/>
              </w:rPr>
              <w:t>keberatannya</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ins w:id="1031" w:author="OLTRE" w:date="2024-07-03T22:42:00Z">
              <w:r w:rsidR="00B83238">
                <w:rPr>
                  <w:rFonts w:ascii="Calibri" w:hAnsi="Calibri"/>
                  <w:color w:val="000000"/>
                  <w:sz w:val="20"/>
                </w:rPr>
                <w:t>tersebut</w:t>
              </w:r>
              <w:proofErr w:type="spellEnd"/>
              <w:r w:rsidR="00B83238">
                <w:rPr>
                  <w:rFonts w:ascii="Calibri" w:hAnsi="Calibri"/>
                  <w:color w:val="000000"/>
                  <w:sz w:val="20"/>
                </w:rPr>
                <w:t xml:space="preserve"> </w:t>
              </w:r>
            </w:ins>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w:t>
            </w:r>
            <w:del w:id="1032" w:author="OLTRE" w:date="2024-07-03T22:42:00Z">
              <w:r w:rsidRPr="005A2466">
                <w:rPr>
                  <w:rFonts w:ascii="Calibri" w:hAnsi="Calibri"/>
                  <w:color w:val="000000"/>
                  <w:sz w:val="20"/>
                </w:rPr>
                <w:delText>14 (empat belas</w:delText>
              </w:r>
            </w:del>
            <w:ins w:id="1033" w:author="OLTRE" w:date="2024-07-03T22:42:00Z">
              <w:r w:rsidR="00B83238">
                <w:rPr>
                  <w:rFonts w:ascii="Calibri" w:hAnsi="Calibri"/>
                  <w:color w:val="000000"/>
                  <w:sz w:val="20"/>
                </w:rPr>
                <w:t>30</w:t>
              </w:r>
              <w:r w:rsidRPr="005A2466">
                <w:rPr>
                  <w:rFonts w:ascii="Calibri" w:hAnsi="Calibri"/>
                  <w:color w:val="000000"/>
                  <w:sz w:val="20"/>
                </w:rPr>
                <w:t xml:space="preserve"> (</w:t>
              </w:r>
              <w:proofErr w:type="spellStart"/>
              <w:r w:rsidR="00B83238">
                <w:rPr>
                  <w:rFonts w:ascii="Calibri" w:hAnsi="Calibri"/>
                  <w:color w:val="000000"/>
                  <w:sz w:val="20"/>
                </w:rPr>
                <w:t>tiga</w:t>
              </w:r>
              <w:proofErr w:type="spellEnd"/>
              <w:r w:rsidR="00B83238">
                <w:rPr>
                  <w:rFonts w:ascii="Calibri" w:hAnsi="Calibri"/>
                  <w:color w:val="000000"/>
                  <w:sz w:val="20"/>
                </w:rPr>
                <w:t xml:space="preserve"> </w:t>
              </w:r>
              <w:proofErr w:type="spellStart"/>
              <w:r w:rsidR="00B83238">
                <w:rPr>
                  <w:rFonts w:ascii="Calibri" w:hAnsi="Calibri"/>
                  <w:color w:val="000000"/>
                  <w:sz w:val="20"/>
                </w:rPr>
                <w:t>puluh</w:t>
              </w:r>
            </w:ins>
            <w:proofErr w:type="spellEnd"/>
            <w:r w:rsidRPr="005A2466">
              <w:rPr>
                <w:rFonts w:ascii="Calibri" w:hAnsi="Calibri"/>
                <w:color w:val="000000"/>
                <w:sz w:val="20"/>
              </w:rPr>
              <w:t xml:space="preserve">)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proofErr w:type="spellStart"/>
            <w:r w:rsidRPr="005A2466">
              <w:rPr>
                <w:rFonts w:ascii="Calibri" w:hAnsi="Calibri"/>
                <w:color w:val="000000"/>
                <w:sz w:val="20"/>
              </w:rPr>
              <w:t>setelah</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 xml:space="preserve"> </w:t>
            </w:r>
            <w:del w:id="1034" w:author="OLTRE" w:date="2024-07-03T22:42:00Z">
              <w:r w:rsidRPr="005A2466">
                <w:rPr>
                  <w:rFonts w:ascii="Calibri" w:hAnsi="Calibri"/>
                  <w:color w:val="000000"/>
                  <w:sz w:val="20"/>
                </w:rPr>
                <w:delText>dari pengajuan</w:delText>
              </w:r>
            </w:del>
            <w:proofErr w:type="spellStart"/>
            <w:ins w:id="1035" w:author="OLTRE" w:date="2024-07-03T22:42:00Z">
              <w:r w:rsidR="00B83238">
                <w:rPr>
                  <w:rFonts w:ascii="Calibri" w:hAnsi="Calibri"/>
                  <w:color w:val="000000"/>
                  <w:sz w:val="20"/>
                </w:rPr>
                <w:t>permintaan</w:t>
              </w:r>
              <w:proofErr w:type="spellEnd"/>
              <w:r w:rsidR="00B83238">
                <w:rPr>
                  <w:rFonts w:ascii="Calibri" w:hAnsi="Calibri"/>
                  <w:color w:val="000000"/>
                  <w:sz w:val="20"/>
                </w:rPr>
                <w:t xml:space="preserve"> </w:t>
              </w:r>
              <w:proofErr w:type="spellStart"/>
              <w:r w:rsidR="00B83238">
                <w:rPr>
                  <w:rFonts w:ascii="Calibri" w:hAnsi="Calibri"/>
                  <w:color w:val="000000"/>
                  <w:sz w:val="20"/>
                </w:rPr>
                <w:t>persetujuan</w:t>
              </w:r>
              <w:proofErr w:type="spellEnd"/>
              <w:r w:rsidR="00B83238">
                <w:rPr>
                  <w:rFonts w:ascii="Calibri" w:hAnsi="Calibri"/>
                  <w:color w:val="000000"/>
                  <w:sz w:val="20"/>
                </w:rPr>
                <w:t xml:space="preserve"> </w:t>
              </w:r>
              <w:proofErr w:type="spellStart"/>
              <w:r w:rsidR="00B83238">
                <w:rPr>
                  <w:rFonts w:ascii="Calibri" w:hAnsi="Calibri"/>
                  <w:color w:val="000000"/>
                  <w:sz w:val="20"/>
                </w:rPr>
                <w:t>atas</w:t>
              </w:r>
              <w:proofErr w:type="spellEnd"/>
              <w:r w:rsidR="00B83238">
                <w:rPr>
                  <w:rFonts w:ascii="Calibri" w:hAnsi="Calibri"/>
                  <w:color w:val="000000"/>
                  <w:sz w:val="20"/>
                </w:rPr>
                <w:t xml:space="preserve"> </w:t>
              </w:r>
              <w:proofErr w:type="spellStart"/>
              <w:r w:rsidR="005B6722">
                <w:rPr>
                  <w:rFonts w:ascii="Calibri" w:hAnsi="Calibri"/>
                  <w:color w:val="000000"/>
                  <w:sz w:val="20"/>
                </w:rPr>
                <w:t>rencana</w:t>
              </w:r>
            </w:ins>
            <w:proofErr w:type="spellEnd"/>
            <w:r w:rsidR="005B6722"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del w:id="1036" w:author="OLTRE" w:date="2024-07-03T22:42:00Z">
              <w:r w:rsidRPr="005A2466">
                <w:rPr>
                  <w:rFonts w:ascii="Calibri" w:hAnsi="Calibri"/>
                  <w:color w:val="000000"/>
                  <w:sz w:val="20"/>
                </w:rPr>
                <w:delText>oleh</w:delText>
              </w:r>
            </w:del>
            <w:proofErr w:type="spellStart"/>
            <w:ins w:id="1037" w:author="OLTRE" w:date="2024-07-03T22:42:00Z">
              <w:r w:rsidR="00B83238">
                <w:rPr>
                  <w:rFonts w:ascii="Calibri" w:hAnsi="Calibri"/>
                  <w:color w:val="000000"/>
                  <w:sz w:val="20"/>
                </w:rPr>
                <w:t>dari</w:t>
              </w:r>
            </w:ins>
            <w:proofErr w:type="spellEnd"/>
            <w:r w:rsidR="00B83238">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ins w:id="1038" w:author="OLTRE" w:date="2024-07-03T22:42:00Z">
              <w:r w:rsidR="00B83238">
                <w:rPr>
                  <w:rFonts w:ascii="Calibri" w:hAnsi="Calibri"/>
                  <w:color w:val="000000"/>
                  <w:sz w:val="20"/>
                </w:rPr>
                <w:t>,</w:t>
              </w:r>
            </w:ins>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rancangan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juga </w:t>
            </w:r>
            <w:proofErr w:type="spellStart"/>
            <w:r w:rsidRPr="005A2466">
              <w:rPr>
                <w:rFonts w:ascii="Calibri" w:hAnsi="Calibri"/>
                <w:color w:val="000000"/>
                <w:sz w:val="20"/>
              </w:rPr>
              <w:t>dibawa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agenda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dan </w:t>
            </w:r>
            <w:proofErr w:type="spellStart"/>
            <w:r w:rsidRPr="005A2466">
              <w:rPr>
                <w:rFonts w:ascii="Calibri" w:hAnsi="Calibri"/>
                <w:color w:val="000000"/>
                <w:sz w:val="20"/>
              </w:rPr>
              <w:t>dibahas</w:t>
            </w:r>
            <w:proofErr w:type="spellEnd"/>
            <w:r w:rsidRPr="005A2466">
              <w:rPr>
                <w:rFonts w:ascii="Calibri" w:hAnsi="Calibri"/>
                <w:color w:val="000000"/>
                <w:sz w:val="20"/>
              </w:rPr>
              <w:t xml:space="preserve"> </w:t>
            </w:r>
            <w:proofErr w:type="spellStart"/>
            <w:r w:rsidRPr="005A2466">
              <w:rPr>
                <w:rFonts w:ascii="Calibri" w:hAnsi="Calibri"/>
                <w:color w:val="000000"/>
                <w:sz w:val="20"/>
              </w:rPr>
              <w:t>disana</w:t>
            </w:r>
            <w:proofErr w:type="spellEnd"/>
            <w:r w:rsidRPr="005A2466">
              <w:rPr>
                <w:rFonts w:ascii="Calibri" w:hAnsi="Calibri"/>
                <w:color w:val="000000"/>
                <w:sz w:val="20"/>
              </w:rPr>
              <w:t xml:space="preserve">, </w:t>
            </w:r>
            <w:proofErr w:type="spellStart"/>
            <w:r w:rsidRPr="005A2466">
              <w:rPr>
                <w:rFonts w:ascii="Calibri" w:hAnsi="Calibri"/>
                <w:color w:val="000000"/>
                <w:sz w:val="20"/>
              </w:rPr>
              <w:t>dimana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del w:id="1039" w:author="OLTRE" w:date="2024-07-03T22:42:00Z">
              <w:r w:rsidRPr="005A2466">
                <w:rPr>
                  <w:rFonts w:ascii="Calibri" w:hAnsi="Calibri"/>
                  <w:color w:val="000000"/>
                  <w:sz w:val="20"/>
                </w:rPr>
                <w:delText>ini</w:delText>
              </w:r>
            </w:del>
            <w:proofErr w:type="spellStart"/>
            <w:ins w:id="1040" w:author="OLTRE" w:date="2024-07-03T22:42:00Z">
              <w:r w:rsidR="00B83238">
                <w:rPr>
                  <w:rFonts w:ascii="Calibri" w:hAnsi="Calibri"/>
                  <w:color w:val="000000"/>
                  <w:sz w:val="20"/>
                </w:rPr>
                <w:t>tersebut</w:t>
              </w:r>
            </w:ins>
            <w:proofErr w:type="spellEnd"/>
            <w:r w:rsidR="00B83238">
              <w:rPr>
                <w:rFonts w:ascii="Calibri" w:hAnsi="Calibri"/>
                <w:color w:val="000000"/>
                <w:sz w:val="20"/>
              </w:rPr>
              <w:t xml:space="preserve"> </w:t>
            </w:r>
            <w:r w:rsidR="00B66A43" w:rsidRPr="005A2466">
              <w:rPr>
                <w:rFonts w:ascii="Calibri" w:hAnsi="Calibri"/>
                <w:color w:val="000000"/>
                <w:sz w:val="20"/>
              </w:rPr>
              <w:t>m</w:t>
            </w:r>
            <w:r w:rsidRPr="005A2466">
              <w:rPr>
                <w:rFonts w:ascii="Calibri" w:hAnsi="Calibri"/>
                <w:color w:val="000000"/>
                <w:sz w:val="20"/>
              </w:rPr>
              <w:t xml:space="preserve">asing-masing </w:t>
            </w:r>
            <w:proofErr w:type="spellStart"/>
            <w:r w:rsidR="000172F8">
              <w:rPr>
                <w:rFonts w:ascii="Calibri" w:hAnsi="Calibri"/>
                <w:color w:val="000000"/>
                <w:sz w:val="20"/>
              </w:rPr>
              <w:t>Pemegang</w:t>
            </w:r>
            <w:proofErr w:type="spellEnd"/>
            <w:r w:rsidR="000172F8">
              <w:rPr>
                <w:rFonts w:ascii="Calibri" w:hAnsi="Calibri"/>
                <w:color w:val="000000"/>
                <w:sz w:val="20"/>
              </w:rPr>
              <w:t xml:space="preserve"> Saham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menandatangani</w:t>
            </w:r>
            <w:proofErr w:type="spellEnd"/>
            <w:r w:rsidRPr="005A2466">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w:t>
            </w:r>
          </w:p>
          <w:p w14:paraId="0729E0B6" w14:textId="77777777" w:rsidR="00E20781" w:rsidRPr="00613832" w:rsidRDefault="00E20781" w:rsidP="00BA45BC">
            <w:pPr>
              <w:spacing w:after="0" w:line="240" w:lineRule="auto"/>
              <w:contextualSpacing/>
              <w:rPr>
                <w:rFonts w:ascii="Calibri" w:eastAsia="Times New Roman" w:hAnsi="Calibri" w:cs="Calibri"/>
                <w:b/>
                <w:bCs/>
                <w:color w:val="000000"/>
                <w:sz w:val="20"/>
                <w:szCs w:val="20"/>
                <w:lang w:eastAsia="en-ID"/>
              </w:rPr>
            </w:pPr>
          </w:p>
          <w:p w14:paraId="0D897D61" w14:textId="10FD38F7" w:rsidR="00134E27" w:rsidRPr="005A2466" w:rsidRDefault="00134E27" w:rsidP="00BA45BC">
            <w:pPr>
              <w:spacing w:after="0" w:line="240" w:lineRule="auto"/>
              <w:ind w:left="606" w:hanging="606"/>
              <w:contextualSpacing/>
              <w:jc w:val="center"/>
              <w:rPr>
                <w:rFonts w:ascii="Calibri" w:hAnsi="Calibri"/>
                <w:sz w:val="20"/>
              </w:rPr>
            </w:pPr>
            <w:r w:rsidRPr="005A2466">
              <w:rPr>
                <w:rFonts w:ascii="Calibri" w:hAnsi="Calibri"/>
                <w:b/>
                <w:color w:val="000000"/>
                <w:sz w:val="20"/>
              </w:rPr>
              <w:t>8</w:t>
            </w:r>
          </w:p>
          <w:p w14:paraId="6E9BA15E" w14:textId="77777777" w:rsidR="00134E27" w:rsidRPr="005A2466" w:rsidRDefault="00134E27" w:rsidP="00BA45BC">
            <w:pPr>
              <w:spacing w:after="0" w:line="240" w:lineRule="auto"/>
              <w:ind w:left="606" w:hanging="606"/>
              <w:contextualSpacing/>
              <w:jc w:val="center"/>
              <w:rPr>
                <w:rFonts w:ascii="Calibri" w:hAnsi="Calibri"/>
                <w:b/>
                <w:color w:val="000000"/>
                <w:sz w:val="20"/>
              </w:rPr>
            </w:pPr>
            <w:r w:rsidRPr="005A2466">
              <w:rPr>
                <w:rFonts w:ascii="Calibri" w:hAnsi="Calibri"/>
                <w:b/>
                <w:color w:val="000000"/>
                <w:sz w:val="20"/>
              </w:rPr>
              <w:t xml:space="preserve">IPO </w:t>
            </w:r>
            <w:r w:rsidR="002E0E33" w:rsidRPr="005A2466">
              <w:rPr>
                <w:rFonts w:ascii="Calibri" w:hAnsi="Calibri"/>
                <w:b/>
                <w:color w:val="000000"/>
                <w:sz w:val="20"/>
              </w:rPr>
              <w:t>PERSEROAN</w:t>
            </w:r>
          </w:p>
          <w:p w14:paraId="638A76A7" w14:textId="77777777" w:rsidR="002E0E33" w:rsidRPr="005A2466" w:rsidRDefault="002E0E33" w:rsidP="00BA45BC">
            <w:pPr>
              <w:spacing w:after="0" w:line="240" w:lineRule="auto"/>
              <w:ind w:left="606" w:hanging="606"/>
              <w:contextualSpacing/>
              <w:jc w:val="center"/>
              <w:rPr>
                <w:rFonts w:ascii="Calibri" w:hAnsi="Calibri"/>
                <w:sz w:val="20"/>
              </w:rPr>
            </w:pPr>
          </w:p>
          <w:p w14:paraId="51F6C6E6" w14:textId="4C5D329D" w:rsidR="00DC3F7C" w:rsidRPr="005A2466" w:rsidRDefault="00134E27" w:rsidP="00BA45BC">
            <w:pPr>
              <w:pStyle w:val="ListParagraph"/>
              <w:numPr>
                <w:ilvl w:val="1"/>
                <w:numId w:val="160"/>
              </w:numPr>
              <w:spacing w:after="0" w:line="240" w:lineRule="auto"/>
              <w:ind w:left="603" w:hanging="567"/>
              <w:jc w:val="both"/>
              <w:textAlignment w:val="baseline"/>
              <w:rPr>
                <w:rFonts w:ascii="Calibri" w:hAnsi="Calibri"/>
                <w:color w:val="000000"/>
                <w:sz w:val="20"/>
              </w:rPr>
            </w:pPr>
            <w:proofErr w:type="spellStart"/>
            <w:r w:rsidRPr="005A2466">
              <w:rPr>
                <w:rFonts w:ascii="Calibri" w:hAnsi="Calibri"/>
                <w:color w:val="000000"/>
                <w:sz w:val="20"/>
              </w:rPr>
              <w:t>Suatu</w:t>
            </w:r>
            <w:proofErr w:type="spellEnd"/>
            <w:r w:rsidRPr="005A2466">
              <w:rPr>
                <w:rFonts w:ascii="Calibri" w:hAnsi="Calibri"/>
                <w:color w:val="000000"/>
                <w:sz w:val="20"/>
              </w:rPr>
              <w:t xml:space="preserve"> IPO Perseroan dan </w:t>
            </w:r>
            <w:proofErr w:type="spellStart"/>
            <w:r w:rsidRPr="005A2466">
              <w:rPr>
                <w:rFonts w:ascii="Calibri" w:hAnsi="Calibri"/>
                <w:color w:val="000000"/>
                <w:sz w:val="20"/>
              </w:rPr>
              <w:t>penunjukan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perusahaan</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00FF0DBD">
              <w:rPr>
                <w:rFonts w:ascii="Calibri" w:hAnsi="Calibri"/>
                <w:color w:val="000000"/>
                <w:sz w:val="20"/>
              </w:rPr>
              <w:t xml:space="preserve"> </w:t>
            </w:r>
            <w:proofErr w:type="spellStart"/>
            <w:ins w:id="1041" w:author="OLTRE" w:date="2024-07-03T22:42:00Z">
              <w:r w:rsidR="00FF0DBD">
                <w:rPr>
                  <w:rFonts w:ascii="Calibri" w:hAnsi="Calibri"/>
                  <w:color w:val="000000"/>
                  <w:sz w:val="20"/>
                </w:rPr>
                <w:t>utama</w:t>
              </w:r>
              <w:proofErr w:type="spellEnd"/>
              <w:r w:rsidRPr="005A2466">
                <w:rPr>
                  <w:rFonts w:ascii="Calibri" w:hAnsi="Calibri"/>
                  <w:color w:val="000000"/>
                  <w:sz w:val="20"/>
                </w:rPr>
                <w:t xml:space="preserve"> </w:t>
              </w:r>
            </w:ins>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mengelola</w:t>
            </w:r>
            <w:proofErr w:type="spellEnd"/>
            <w:r w:rsidRPr="005A2466">
              <w:rPr>
                <w:rFonts w:ascii="Calibri" w:hAnsi="Calibri"/>
                <w:color w:val="000000"/>
                <w:sz w:val="20"/>
              </w:rPr>
              <w:t xml:space="preserve"> IPO </w:t>
            </w:r>
            <w:proofErr w:type="spellStart"/>
            <w:r w:rsidRPr="005A2466">
              <w:rPr>
                <w:rFonts w:ascii="Calibri" w:hAnsi="Calibri"/>
                <w:color w:val="000000"/>
                <w:sz w:val="20"/>
              </w:rPr>
              <w:t>membutuhkan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ins w:id="1042" w:author="OLTRE" w:date="2024-07-03T22:42:00Z">
              <w:r w:rsidR="00FF0DBD">
                <w:rPr>
                  <w:rFonts w:ascii="Calibri" w:hAnsi="Calibri"/>
                  <w:color w:val="000000"/>
                  <w:sz w:val="20"/>
                </w:rPr>
                <w:t>tertulis</w:t>
              </w:r>
              <w:proofErr w:type="spellEnd"/>
              <w:r w:rsidR="00FF0DBD">
                <w:rPr>
                  <w:rFonts w:ascii="Calibri" w:hAnsi="Calibri"/>
                  <w:color w:val="000000"/>
                  <w:sz w:val="20"/>
                </w:rPr>
                <w:t xml:space="preserve"> </w:t>
              </w:r>
            </w:ins>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r w:rsidR="000964B7" w:rsidRPr="005A2466">
              <w:rPr>
                <w:rFonts w:ascii="Calibri" w:hAnsi="Calibri"/>
                <w:color w:val="000000"/>
                <w:sz w:val="20"/>
              </w:rPr>
              <w:t>Investor</w:t>
            </w:r>
            <w:r w:rsidRPr="005A2466">
              <w:rPr>
                <w:rFonts w:ascii="Calibri" w:hAnsi="Calibri"/>
                <w:color w:val="000000"/>
                <w:sz w:val="20"/>
              </w:rPr>
              <w:t xml:space="preserve"> </w:t>
            </w:r>
            <w:del w:id="1043" w:author="OLTRE" w:date="2024-07-03T22:42:00Z">
              <w:r w:rsidRPr="005A2466">
                <w:rPr>
                  <w:rFonts w:ascii="Calibri" w:hAnsi="Calibri"/>
                  <w:color w:val="000000"/>
                  <w:sz w:val="20"/>
                </w:rPr>
                <w:delText>sehubungan dengan</w:delText>
              </w:r>
            </w:del>
            <w:proofErr w:type="spellStart"/>
            <w:ins w:id="1044" w:author="OLTRE" w:date="2024-07-03T22:42:00Z">
              <w:r w:rsidR="00FF0DBD">
                <w:rPr>
                  <w:rFonts w:ascii="Calibri" w:hAnsi="Calibri"/>
                  <w:color w:val="000000"/>
                  <w:sz w:val="20"/>
                </w:rPr>
                <w:t>berdasarkan</w:t>
              </w:r>
            </w:ins>
            <w:proofErr w:type="spellEnd"/>
            <w:r w:rsidR="00FF0DBD">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12.2.</w:t>
            </w:r>
          </w:p>
          <w:p w14:paraId="0339446B" w14:textId="77777777" w:rsidR="00DC3F7C" w:rsidRPr="005A2466" w:rsidRDefault="00DC3F7C" w:rsidP="00BA45BC">
            <w:pPr>
              <w:pStyle w:val="ListParagraph"/>
              <w:spacing w:after="0" w:line="240" w:lineRule="auto"/>
              <w:ind w:left="606" w:hanging="606"/>
              <w:jc w:val="both"/>
              <w:textAlignment w:val="baseline"/>
              <w:rPr>
                <w:rFonts w:ascii="Calibri" w:hAnsi="Calibri"/>
                <w:color w:val="000000"/>
                <w:sz w:val="20"/>
              </w:rPr>
            </w:pPr>
          </w:p>
          <w:p w14:paraId="47026EB3" w14:textId="74460D91" w:rsidR="00DC3F7C" w:rsidRPr="005A2466" w:rsidRDefault="00134E27" w:rsidP="00BA45BC">
            <w:pPr>
              <w:pStyle w:val="ListParagraph"/>
              <w:numPr>
                <w:ilvl w:val="1"/>
                <w:numId w:val="160"/>
              </w:numPr>
              <w:spacing w:after="0" w:line="240" w:lineRule="auto"/>
              <w:ind w:left="603" w:hanging="567"/>
              <w:jc w:val="both"/>
              <w:textAlignment w:val="baseline"/>
              <w:rPr>
                <w:rFonts w:ascii="Calibri" w:hAnsi="Calibri"/>
                <w:color w:val="000000"/>
                <w:sz w:val="20"/>
              </w:rPr>
            </w:pPr>
            <w:r w:rsidRPr="005A2466">
              <w:rPr>
                <w:rFonts w:ascii="Calibri" w:hAnsi="Calibri"/>
                <w:color w:val="000000"/>
                <w:sz w:val="20"/>
              </w:rPr>
              <w:lastRenderedPageBreak/>
              <w:t xml:space="preserve">Pada </w:t>
            </w:r>
            <w:proofErr w:type="spellStart"/>
            <w:r w:rsidRPr="005A2466">
              <w:rPr>
                <w:rFonts w:ascii="Calibri" w:hAnsi="Calibri"/>
                <w:color w:val="000000"/>
                <w:sz w:val="20"/>
              </w:rPr>
              <w:t>saat</w:t>
            </w:r>
            <w:proofErr w:type="spellEnd"/>
            <w:r w:rsidRPr="005A2466">
              <w:rPr>
                <w:rFonts w:ascii="Calibri" w:hAnsi="Calibri"/>
                <w:color w:val="000000"/>
                <w:sz w:val="20"/>
              </w:rPr>
              <w:t xml:space="preserve"> IPO Saham Perseroan, </w:t>
            </w:r>
            <w:del w:id="1045" w:author="OLTRE" w:date="2024-07-03T22:42:00Z">
              <w:r w:rsidR="005C3E21" w:rsidRPr="005A2466">
                <w:rPr>
                  <w:rFonts w:ascii="Calibri" w:hAnsi="Calibri"/>
                  <w:color w:val="000000"/>
                  <w:sz w:val="20"/>
                </w:rPr>
                <w:delText xml:space="preserve">Para </w:delText>
              </w:r>
            </w:del>
            <w:proofErr w:type="spellStart"/>
            <w:r w:rsidR="000964B7" w:rsidRPr="005A2466">
              <w:rPr>
                <w:rFonts w:ascii="Calibri" w:hAnsi="Calibri"/>
                <w:color w:val="000000"/>
                <w:sz w:val="20"/>
              </w:rPr>
              <w:t>Pemegang</w:t>
            </w:r>
            <w:proofErr w:type="spellEnd"/>
            <w:r w:rsidR="000964B7" w:rsidRPr="005A2466">
              <w:rPr>
                <w:rFonts w:ascii="Calibri" w:hAnsi="Calibri"/>
                <w:color w:val="000000"/>
                <w:sz w:val="20"/>
              </w:rPr>
              <w:t xml:space="preserve"> Saham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del w:id="1046" w:author="OLTRE" w:date="2024-07-03T22:42:00Z">
              <w:r w:rsidRPr="005A2466">
                <w:rPr>
                  <w:rFonts w:ascii="Calibri" w:hAnsi="Calibri"/>
                  <w:color w:val="000000"/>
                  <w:sz w:val="20"/>
                </w:rPr>
                <w:delText xml:space="preserve"> secara proposional berdasarkan rasio </w:delText>
              </w:r>
            </w:del>
            <w:ins w:id="1047" w:author="OLTRE" w:date="2024-07-03T22:42:00Z">
              <w:r w:rsidR="003F7116">
                <w:rPr>
                  <w:rFonts w:ascii="Calibri" w:hAnsi="Calibri"/>
                  <w:color w:val="000000"/>
                  <w:sz w:val="20"/>
                </w:rPr>
                <w:t xml:space="preserve">, yang pro rata </w:t>
              </w:r>
              <w:proofErr w:type="spellStart"/>
              <w:r w:rsidR="003F7116">
                <w:rPr>
                  <w:rFonts w:ascii="Calibri" w:hAnsi="Calibri"/>
                  <w:color w:val="000000"/>
                  <w:sz w:val="20"/>
                </w:rPr>
                <w:t>dengan</w:t>
              </w:r>
              <w:proofErr w:type="spellEnd"/>
              <w:r w:rsidR="003F7116">
                <w:rPr>
                  <w:rFonts w:ascii="Calibri" w:hAnsi="Calibri"/>
                  <w:color w:val="000000"/>
                  <w:sz w:val="20"/>
                </w:rPr>
                <w:t xml:space="preserve"> </w:t>
              </w:r>
            </w:ins>
            <w:proofErr w:type="spellStart"/>
            <w:r w:rsidR="003F7116">
              <w:rPr>
                <w:rFonts w:ascii="Calibri" w:hAnsi="Calibri"/>
                <w:color w:val="000000"/>
                <w:sz w:val="20"/>
              </w:rPr>
              <w:t>kepemilikan</w:t>
            </w:r>
            <w:proofErr w:type="spellEnd"/>
            <w:r w:rsidR="003F7116">
              <w:rPr>
                <w:rFonts w:ascii="Calibri" w:hAnsi="Calibri"/>
                <w:color w:val="000000"/>
                <w:sz w:val="20"/>
              </w:rPr>
              <w:t xml:space="preserve"> </w:t>
            </w:r>
            <w:del w:id="1048" w:author="OLTRE" w:date="2024-07-03T22:42:00Z">
              <w:r w:rsidRPr="005A2466">
                <w:rPr>
                  <w:rFonts w:ascii="Calibri" w:hAnsi="Calibri"/>
                  <w:color w:val="000000"/>
                  <w:sz w:val="20"/>
                </w:rPr>
                <w:delText>sahamnya</w:delText>
              </w:r>
            </w:del>
            <w:proofErr w:type="spellStart"/>
            <w:ins w:id="1049" w:author="OLTRE" w:date="2024-07-03T22:42:00Z">
              <w:r w:rsidR="003F7116">
                <w:rPr>
                  <w:rFonts w:ascii="Calibri" w:hAnsi="Calibri"/>
                  <w:color w:val="000000"/>
                  <w:sz w:val="20"/>
                </w:rPr>
                <w:t>Sahamnya</w:t>
              </w:r>
              <w:proofErr w:type="spellEnd"/>
              <w:r w:rsidR="003F7116">
                <w:rPr>
                  <w:rFonts w:ascii="Calibri" w:hAnsi="Calibri"/>
                  <w:color w:val="000000"/>
                  <w:sz w:val="20"/>
                </w:rPr>
                <w:t xml:space="preserve"> di</w:t>
              </w:r>
            </w:ins>
            <w:r w:rsidR="003F7116">
              <w:rPr>
                <w:rFonts w:ascii="Calibri" w:hAnsi="Calibri"/>
                <w:color w:val="000000"/>
                <w:sz w:val="20"/>
              </w:rPr>
              <w:t xml:space="preserve"> </w:t>
            </w:r>
            <w:proofErr w:type="spellStart"/>
            <w:r w:rsidR="003F7116">
              <w:rPr>
                <w:rFonts w:ascii="Calibri" w:hAnsi="Calibri"/>
                <w:color w:val="000000"/>
                <w:sz w:val="20"/>
              </w:rPr>
              <w:t>dalam</w:t>
            </w:r>
            <w:proofErr w:type="spellEnd"/>
            <w:r w:rsidR="003F7116">
              <w:rPr>
                <w:rFonts w:ascii="Calibri" w:hAnsi="Calibri"/>
                <w:color w:val="000000"/>
                <w:sz w:val="20"/>
              </w:rPr>
              <w:t xml:space="preserve"> </w:t>
            </w:r>
            <w:del w:id="1050" w:author="OLTRE" w:date="2024-07-03T22:42:00Z">
              <w:r w:rsidRPr="005A2466">
                <w:rPr>
                  <w:rFonts w:ascii="Calibri" w:hAnsi="Calibri"/>
                  <w:color w:val="000000"/>
                  <w:sz w:val="20"/>
                </w:rPr>
                <w:br/>
              </w:r>
            </w:del>
            <w:r w:rsidR="003F7116">
              <w:rPr>
                <w:rFonts w:ascii="Calibri" w:hAnsi="Calibri"/>
                <w:color w:val="000000"/>
                <w:sz w:val="20"/>
              </w:rPr>
              <w:t>Perseroan</w:t>
            </w:r>
            <w:del w:id="1051" w:author="OLTRE" w:date="2024-07-03T22:42:00Z">
              <w:r w:rsidRPr="005A2466">
                <w:rPr>
                  <w:rFonts w:ascii="Calibri" w:hAnsi="Calibri"/>
                  <w:color w:val="000000"/>
                  <w:sz w:val="20"/>
                </w:rPr>
                <w:delText xml:space="preserve"> </w:delText>
              </w:r>
              <w:r w:rsidR="005C3E21" w:rsidRPr="005A2466">
                <w:rPr>
                  <w:rFonts w:ascii="Calibri" w:hAnsi="Calibri"/>
                  <w:color w:val="000000"/>
                  <w:sz w:val="20"/>
                </w:rPr>
                <w:delText xml:space="preserve"> </w:delText>
              </w:r>
            </w:del>
            <w:ins w:id="1052" w:author="OLTRE" w:date="2024-07-03T22:42:00Z">
              <w:r w:rsidR="003F7116">
                <w:rPr>
                  <w:rFonts w:ascii="Calibri" w:hAnsi="Calibri"/>
                  <w:color w:val="000000"/>
                  <w:sz w:val="20"/>
                </w:rPr>
                <w:t>,</w:t>
              </w:r>
            </w:ins>
            <w:r w:rsidRPr="005A2466">
              <w:rPr>
                <w:rFonts w:ascii="Calibri" w:hAnsi="Calibri"/>
                <w:color w:val="000000"/>
                <w:sz w:val="20"/>
              </w:rPr>
              <w:t xml:space="preserve"> </w:t>
            </w:r>
            <w:proofErr w:type="spellStart"/>
            <w:r w:rsidR="003F7116">
              <w:rPr>
                <w:rFonts w:ascii="Calibri" w:hAnsi="Calibri"/>
                <w:color w:val="000000"/>
                <w:sz w:val="20"/>
              </w:rPr>
              <w:t>untuk</w:t>
            </w:r>
            <w:proofErr w:type="spellEnd"/>
            <w:r w:rsidR="003F7116">
              <w:rPr>
                <w:rFonts w:ascii="Calibri" w:hAnsi="Calibri"/>
                <w:color w:val="000000"/>
                <w:sz w:val="20"/>
              </w:rPr>
              <w:t xml:space="preserve"> </w:t>
            </w:r>
            <w:proofErr w:type="spellStart"/>
            <w:r w:rsidRPr="005A2466">
              <w:rPr>
                <w:rFonts w:ascii="Calibri" w:hAnsi="Calibri"/>
                <w:color w:val="000000"/>
                <w:sz w:val="20"/>
              </w:rPr>
              <w:t>menempatkan</w:t>
            </w:r>
            <w:proofErr w:type="spellEnd"/>
            <w:ins w:id="1053" w:author="OLTRE" w:date="2024-07-03T22:42:00Z">
              <w:r w:rsidR="003F7116">
                <w:rPr>
                  <w:rFonts w:ascii="Calibri" w:hAnsi="Calibri"/>
                  <w:color w:val="000000"/>
                  <w:sz w:val="20"/>
                </w:rPr>
                <w:t>/</w:t>
              </w:r>
              <w:proofErr w:type="spellStart"/>
              <w:r w:rsidR="003F7116">
                <w:rPr>
                  <w:rFonts w:ascii="Calibri" w:hAnsi="Calibri"/>
                  <w:color w:val="000000"/>
                  <w:sz w:val="20"/>
                </w:rPr>
                <w:t>mendaftarkan</w:t>
              </w:r>
            </w:ins>
            <w:proofErr w:type="spellEnd"/>
            <w:r w:rsidRPr="005A2466">
              <w:rPr>
                <w:rFonts w:ascii="Calibri" w:hAnsi="Calibri"/>
                <w:color w:val="000000"/>
                <w:sz w:val="20"/>
              </w:rPr>
              <w:t xml:space="preserve"> </w:t>
            </w:r>
            <w:proofErr w:type="spellStart"/>
            <w:r w:rsidRPr="005A2466">
              <w:rPr>
                <w:rFonts w:ascii="Calibri" w:hAnsi="Calibri"/>
                <w:color w:val="000000"/>
                <w:sz w:val="20"/>
              </w:rPr>
              <w:t>Sahamya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IPO</w:t>
            </w:r>
            <w:del w:id="1054" w:author="OLTRE" w:date="2024-07-03T22:42:00Z">
              <w:r w:rsidRPr="005A2466">
                <w:rPr>
                  <w:rFonts w:ascii="Calibri" w:hAnsi="Calibri"/>
                  <w:color w:val="000000"/>
                  <w:sz w:val="20"/>
                </w:rPr>
                <w:delText xml:space="preserve"> (“</w:delText>
              </w:r>
              <w:r w:rsidRPr="005A2466">
                <w:rPr>
                  <w:rFonts w:ascii="Calibri" w:hAnsi="Calibri"/>
                  <w:b/>
                  <w:color w:val="000000"/>
                  <w:sz w:val="20"/>
                </w:rPr>
                <w:delText>Sekuritas Terdaftar</w:delText>
              </w:r>
              <w:r w:rsidRPr="005A2466">
                <w:rPr>
                  <w:rFonts w:ascii="Calibri" w:hAnsi="Calibri"/>
                  <w:color w:val="000000"/>
                  <w:sz w:val="20"/>
                </w:rPr>
                <w:delText>”).</w:delText>
              </w:r>
            </w:del>
            <w:ins w:id="1055" w:author="OLTRE" w:date="2024-07-03T22:42:00Z">
              <w:r w:rsidRPr="005A2466">
                <w:rPr>
                  <w:rFonts w:ascii="Calibri" w:hAnsi="Calibri"/>
                  <w:color w:val="000000"/>
                  <w:sz w:val="20"/>
                </w:rPr>
                <w:t>.</w:t>
              </w:r>
            </w:ins>
          </w:p>
          <w:p w14:paraId="435D9ADA" w14:textId="77777777" w:rsidR="00DC3F7C" w:rsidRPr="005A2466" w:rsidRDefault="00DC3F7C" w:rsidP="00BA45BC">
            <w:pPr>
              <w:spacing w:after="0" w:line="240" w:lineRule="auto"/>
              <w:ind w:left="606" w:hanging="606"/>
              <w:contextualSpacing/>
              <w:jc w:val="both"/>
              <w:textAlignment w:val="baseline"/>
              <w:rPr>
                <w:rFonts w:ascii="Calibri" w:hAnsi="Calibri"/>
                <w:color w:val="000000"/>
                <w:sz w:val="20"/>
              </w:rPr>
            </w:pPr>
          </w:p>
          <w:p w14:paraId="739C3E5A" w14:textId="20D259FA" w:rsidR="00134E27" w:rsidRDefault="00134E27" w:rsidP="00C24BEB">
            <w:pPr>
              <w:pStyle w:val="ListParagraph"/>
              <w:numPr>
                <w:ilvl w:val="1"/>
                <w:numId w:val="160"/>
              </w:numPr>
              <w:spacing w:after="0" w:line="240" w:lineRule="auto"/>
              <w:ind w:left="603" w:hanging="567"/>
              <w:jc w:val="both"/>
              <w:textAlignment w:val="baseline"/>
              <w:rPr>
                <w:rFonts w:ascii="Calibri" w:hAnsi="Calibri"/>
                <w:color w:val="000000"/>
                <w:sz w:val="20"/>
              </w:rPr>
            </w:pPr>
            <w:r w:rsidRPr="005A2466">
              <w:rPr>
                <w:rFonts w:ascii="Calibri" w:hAnsi="Calibri"/>
                <w:color w:val="000000"/>
                <w:sz w:val="20"/>
              </w:rPr>
              <w:t xml:space="preserve">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Preferen</w:t>
            </w:r>
            <w:proofErr w:type="spellEnd"/>
            <w:r w:rsidRPr="005A2466">
              <w:rPr>
                <w:rFonts w:ascii="Calibri" w:hAnsi="Calibri"/>
                <w:color w:val="000000"/>
                <w:sz w:val="20"/>
              </w:rPr>
              <w:t xml:space="preserve"> Seri </w:t>
            </w:r>
            <w:r w:rsidR="00B66A43" w:rsidRPr="005A2466">
              <w:rPr>
                <w:rFonts w:ascii="Calibri" w:hAnsi="Calibri"/>
                <w:color w:val="000000"/>
                <w:sz w:val="20"/>
              </w:rPr>
              <w:t>B</w:t>
            </w:r>
            <w:r w:rsidRPr="005A2466">
              <w:rPr>
                <w:rFonts w:ascii="Calibri" w:hAnsi="Calibri"/>
                <w:color w:val="000000"/>
                <w:sz w:val="20"/>
              </w:rPr>
              <w:t xml:space="preserve"> dan </w:t>
            </w:r>
            <w:r w:rsidR="00B66A43" w:rsidRPr="005A2466">
              <w:rPr>
                <w:rFonts w:ascii="Calibri" w:hAnsi="Calibri"/>
                <w:color w:val="000000"/>
                <w:sz w:val="20"/>
              </w:rPr>
              <w:t>C</w:t>
            </w:r>
            <w:r w:rsidRPr="005A2466">
              <w:rPr>
                <w:rFonts w:ascii="Calibri" w:hAnsi="Calibri"/>
                <w:color w:val="000000"/>
                <w:sz w:val="20"/>
              </w:rPr>
              <w:t xml:space="preserve"> </w:t>
            </w:r>
            <w:proofErr w:type="spellStart"/>
            <w:r w:rsidRPr="005A2466">
              <w:rPr>
                <w:rFonts w:ascii="Calibri" w:hAnsi="Calibri"/>
                <w:color w:val="000000"/>
                <w:sz w:val="20"/>
              </w:rPr>
              <w:t>berhak</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pendaftaran</w:t>
            </w:r>
            <w:proofErr w:type="spellEnd"/>
            <w:r w:rsidRPr="005A2466">
              <w:rPr>
                <w:rFonts w:ascii="Calibri" w:hAnsi="Calibri"/>
                <w:color w:val="000000"/>
                <w:sz w:val="20"/>
              </w:rPr>
              <w:t xml:space="preserve"> </w:t>
            </w:r>
            <w:del w:id="1056" w:author="OLTRE" w:date="2024-07-03T22:42:00Z">
              <w:r w:rsidRPr="005A2466">
                <w:rPr>
                  <w:rFonts w:ascii="Calibri" w:hAnsi="Calibri"/>
                  <w:color w:val="000000"/>
                  <w:sz w:val="20"/>
                </w:rPr>
                <w:delText>sesuai dengan kebiasaan dari suatu</w:delText>
              </w:r>
            </w:del>
            <w:ins w:id="1057" w:author="OLTRE" w:date="2024-07-03T22:42:00Z">
              <w:r w:rsidR="00B673B6">
                <w:rPr>
                  <w:rFonts w:ascii="Calibri" w:hAnsi="Calibri"/>
                  <w:color w:val="000000"/>
                  <w:sz w:val="20"/>
                </w:rPr>
                <w:t xml:space="preserve">yang </w:t>
              </w:r>
              <w:proofErr w:type="spellStart"/>
              <w:r w:rsidR="00B673B6">
                <w:rPr>
                  <w:rFonts w:ascii="Calibri" w:hAnsi="Calibri"/>
                  <w:color w:val="000000"/>
                  <w:sz w:val="20"/>
                </w:rPr>
                <w:t>biasanya</w:t>
              </w:r>
              <w:proofErr w:type="spellEnd"/>
              <w:r w:rsidR="00B673B6">
                <w:rPr>
                  <w:rFonts w:ascii="Calibri" w:hAnsi="Calibri"/>
                  <w:color w:val="000000"/>
                  <w:sz w:val="20"/>
                </w:rPr>
                <w:t xml:space="preserve"> </w:t>
              </w:r>
              <w:proofErr w:type="spellStart"/>
              <w:r w:rsidR="00B673B6">
                <w:rPr>
                  <w:rFonts w:ascii="Calibri" w:hAnsi="Calibri"/>
                  <w:color w:val="000000"/>
                  <w:sz w:val="20"/>
                </w:rPr>
                <w:t>diberikan</w:t>
              </w:r>
              <w:proofErr w:type="spellEnd"/>
              <w:r w:rsidR="00B673B6">
                <w:rPr>
                  <w:rFonts w:ascii="Calibri" w:hAnsi="Calibri"/>
                  <w:color w:val="000000"/>
                  <w:sz w:val="20"/>
                </w:rPr>
                <w:t xml:space="preserve"> </w:t>
              </w:r>
              <w:proofErr w:type="spellStart"/>
              <w:r w:rsidR="00B673B6">
                <w:rPr>
                  <w:rFonts w:ascii="Calibri" w:hAnsi="Calibri"/>
                  <w:color w:val="000000"/>
                  <w:sz w:val="20"/>
                </w:rPr>
                <w:t>kepada</w:t>
              </w:r>
              <w:proofErr w:type="spellEnd"/>
              <w:r w:rsidR="00B673B6">
                <w:rPr>
                  <w:rFonts w:ascii="Calibri" w:hAnsi="Calibri"/>
                  <w:color w:val="000000"/>
                  <w:sz w:val="20"/>
                </w:rPr>
                <w:t xml:space="preserve"> </w:t>
              </w:r>
              <w:proofErr w:type="spellStart"/>
              <w:r w:rsidR="00B673B6">
                <w:rPr>
                  <w:rFonts w:ascii="Calibri" w:hAnsi="Calibri"/>
                  <w:color w:val="000000"/>
                  <w:sz w:val="20"/>
                </w:rPr>
                <w:t>mereka</w:t>
              </w:r>
              <w:proofErr w:type="spellEnd"/>
              <w:r w:rsidR="00B673B6">
                <w:rPr>
                  <w:rFonts w:ascii="Calibri" w:hAnsi="Calibri"/>
                  <w:color w:val="000000"/>
                  <w:sz w:val="20"/>
                </w:rPr>
                <w:t xml:space="preserve"> yang </w:t>
              </w:r>
              <w:proofErr w:type="spellStart"/>
              <w:r w:rsidR="00B673B6">
                <w:rPr>
                  <w:rFonts w:ascii="Calibri" w:hAnsi="Calibri"/>
                  <w:color w:val="000000"/>
                  <w:sz w:val="20"/>
                </w:rPr>
                <w:t>melakukan</w:t>
              </w:r>
            </w:ins>
            <w:proofErr w:type="spellEnd"/>
            <w:r w:rsidR="00B673B6">
              <w:rPr>
                <w:rFonts w:ascii="Calibri" w:hAnsi="Calibri"/>
                <w:color w:val="000000"/>
                <w:sz w:val="20"/>
              </w:rPr>
              <w:t xml:space="preserve"> </w:t>
            </w:r>
            <w:proofErr w:type="spellStart"/>
            <w:r w:rsidR="00B673B6">
              <w:rPr>
                <w:rFonts w:ascii="Calibri" w:hAnsi="Calibri"/>
                <w:color w:val="000000"/>
                <w:sz w:val="20"/>
              </w:rPr>
              <w:t>investasi</w:t>
            </w:r>
            <w:proofErr w:type="spellEnd"/>
            <w:r w:rsidR="00B673B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preferen</w:t>
            </w:r>
            <w:proofErr w:type="spellEnd"/>
            <w:r w:rsidRPr="005A2466">
              <w:rPr>
                <w:rFonts w:ascii="Calibri" w:hAnsi="Calibri"/>
                <w:color w:val="000000"/>
                <w:sz w:val="20"/>
              </w:rPr>
              <w:t xml:space="preserve">, yang mana </w:t>
            </w:r>
            <w:del w:id="1058" w:author="OLTRE" w:date="2024-07-03T22:42:00Z">
              <w:r w:rsidRPr="005A2466">
                <w:rPr>
                  <w:rFonts w:ascii="Calibri" w:hAnsi="Calibri"/>
                  <w:color w:val="000000"/>
                  <w:sz w:val="20"/>
                </w:rPr>
                <w:delText>penjualannya</w:delText>
              </w:r>
            </w:del>
            <w:proofErr w:type="spellStart"/>
            <w:ins w:id="1059" w:author="OLTRE" w:date="2024-07-03T22:42:00Z">
              <w:r w:rsidR="00B673B6">
                <w:rPr>
                  <w:rFonts w:ascii="Calibri" w:hAnsi="Calibri"/>
                  <w:color w:val="000000"/>
                  <w:sz w:val="20"/>
                </w:rPr>
                <w:t>setiap</w:t>
              </w:r>
              <w:proofErr w:type="spellEnd"/>
              <w:r w:rsidR="00B673B6">
                <w:rPr>
                  <w:rFonts w:ascii="Calibri" w:hAnsi="Calibri"/>
                  <w:color w:val="000000"/>
                  <w:sz w:val="20"/>
                </w:rPr>
                <w:t xml:space="preserve"> </w:t>
              </w:r>
              <w:proofErr w:type="spellStart"/>
              <w:r w:rsidR="00B673B6">
                <w:rPr>
                  <w:rFonts w:ascii="Calibri" w:hAnsi="Calibri"/>
                  <w:color w:val="000000"/>
                  <w:sz w:val="20"/>
                </w:rPr>
                <w:t>pengeluaran</w:t>
              </w:r>
              <w:proofErr w:type="spellEnd"/>
              <w:r w:rsidR="00B673B6">
                <w:rPr>
                  <w:rFonts w:ascii="Calibri" w:hAnsi="Calibri"/>
                  <w:color w:val="000000"/>
                  <w:sz w:val="20"/>
                </w:rPr>
                <w:t xml:space="preserve"> yang </w:t>
              </w:r>
              <w:proofErr w:type="spellStart"/>
              <w:r w:rsidR="00B673B6">
                <w:rPr>
                  <w:rFonts w:ascii="Calibri" w:hAnsi="Calibri"/>
                  <w:color w:val="000000"/>
                  <w:sz w:val="20"/>
                </w:rPr>
                <w:t>harus</w:t>
              </w:r>
            </w:ins>
            <w:proofErr w:type="spellEnd"/>
            <w:r w:rsidR="00B673B6">
              <w:rPr>
                <w:rFonts w:ascii="Calibri" w:hAnsi="Calibri"/>
                <w:color w:val="000000"/>
                <w:sz w:val="20"/>
              </w:rPr>
              <w:t xml:space="preserve"> </w:t>
            </w:r>
            <w:proofErr w:type="spellStart"/>
            <w:r w:rsidRPr="005A2466">
              <w:rPr>
                <w:rFonts w:ascii="Calibri" w:hAnsi="Calibri"/>
                <w:color w:val="000000"/>
                <w:sz w:val="20"/>
              </w:rPr>
              <w:t>dibayarkan</w:t>
            </w:r>
            <w:proofErr w:type="spellEnd"/>
            <w:r w:rsidRPr="005A2466">
              <w:rPr>
                <w:rFonts w:ascii="Calibri" w:hAnsi="Calibri"/>
                <w:color w:val="000000"/>
                <w:sz w:val="20"/>
              </w:rPr>
              <w:t xml:space="preserve"> </w:t>
            </w:r>
            <w:proofErr w:type="spellStart"/>
            <w:ins w:id="1060" w:author="OLTRE" w:date="2024-07-03T22:42:00Z">
              <w:r w:rsidR="00B673B6">
                <w:rPr>
                  <w:rFonts w:ascii="Calibri" w:hAnsi="Calibri"/>
                  <w:color w:val="000000"/>
                  <w:sz w:val="20"/>
                </w:rPr>
                <w:t>sehubungan</w:t>
              </w:r>
              <w:proofErr w:type="spellEnd"/>
              <w:r w:rsidR="00B673B6">
                <w:rPr>
                  <w:rFonts w:ascii="Calibri" w:hAnsi="Calibri"/>
                  <w:color w:val="000000"/>
                  <w:sz w:val="20"/>
                </w:rPr>
                <w:t xml:space="preserve"> </w:t>
              </w:r>
              <w:proofErr w:type="spellStart"/>
              <w:r w:rsidR="00B673B6">
                <w:rPr>
                  <w:rFonts w:ascii="Calibri" w:hAnsi="Calibri"/>
                  <w:color w:val="000000"/>
                  <w:sz w:val="20"/>
                </w:rPr>
                <w:t>dengannya</w:t>
              </w:r>
              <w:proofErr w:type="spellEnd"/>
              <w:r w:rsidR="00B673B6">
                <w:rPr>
                  <w:rFonts w:ascii="Calibri" w:hAnsi="Calibri"/>
                  <w:color w:val="000000"/>
                  <w:sz w:val="20"/>
                </w:rPr>
                <w:t xml:space="preserve"> </w:t>
              </w:r>
              <w:proofErr w:type="spellStart"/>
              <w:r w:rsidR="00B673B6">
                <w:rPr>
                  <w:rFonts w:ascii="Calibri" w:hAnsi="Calibri"/>
                  <w:color w:val="000000"/>
                  <w:sz w:val="20"/>
                </w:rPr>
                <w:t>akan</w:t>
              </w:r>
              <w:proofErr w:type="spellEnd"/>
              <w:r w:rsidR="00B673B6">
                <w:rPr>
                  <w:rFonts w:ascii="Calibri" w:hAnsi="Calibri"/>
                  <w:color w:val="000000"/>
                  <w:sz w:val="20"/>
                </w:rPr>
                <w:t xml:space="preserve"> </w:t>
              </w:r>
              <w:proofErr w:type="spellStart"/>
              <w:r w:rsidR="00B673B6">
                <w:rPr>
                  <w:rFonts w:ascii="Calibri" w:hAnsi="Calibri"/>
                  <w:color w:val="000000"/>
                  <w:sz w:val="20"/>
                </w:rPr>
                <w:t>dibayar</w:t>
              </w:r>
              <w:proofErr w:type="spellEnd"/>
              <w:r w:rsidR="00B673B6">
                <w:rPr>
                  <w:rFonts w:ascii="Calibri" w:hAnsi="Calibri"/>
                  <w:color w:val="000000"/>
                  <w:sz w:val="20"/>
                </w:rPr>
                <w:t xml:space="preserve"> </w:t>
              </w:r>
            </w:ins>
            <w:r w:rsidRPr="005A2466">
              <w:rPr>
                <w:rFonts w:ascii="Calibri" w:hAnsi="Calibri"/>
                <w:color w:val="000000"/>
                <w:sz w:val="20"/>
              </w:rPr>
              <w:t xml:space="preserve">oleh Perseroan, </w:t>
            </w:r>
            <w:proofErr w:type="spellStart"/>
            <w:ins w:id="1061" w:author="OLTRE" w:date="2024-07-03T22:42:00Z">
              <w:r w:rsidR="00B673B6">
                <w:rPr>
                  <w:rFonts w:ascii="Calibri" w:hAnsi="Calibri"/>
                  <w:color w:val="000000"/>
                  <w:sz w:val="20"/>
                </w:rPr>
                <w:t>dalam</w:t>
              </w:r>
              <w:proofErr w:type="spellEnd"/>
              <w:r w:rsidR="00B673B6">
                <w:rPr>
                  <w:rFonts w:ascii="Calibri" w:hAnsi="Calibri"/>
                  <w:color w:val="000000"/>
                  <w:sz w:val="20"/>
                </w:rPr>
                <w:t xml:space="preserve"> </w:t>
              </w:r>
              <w:proofErr w:type="spellStart"/>
              <w:r w:rsidR="00B673B6">
                <w:rPr>
                  <w:rFonts w:ascii="Calibri" w:hAnsi="Calibri"/>
                  <w:color w:val="000000"/>
                  <w:sz w:val="20"/>
                </w:rPr>
                <w:t>hal</w:t>
              </w:r>
              <w:proofErr w:type="spellEnd"/>
              <w:r w:rsidR="00B673B6">
                <w:rPr>
                  <w:rFonts w:ascii="Calibri" w:hAnsi="Calibri"/>
                  <w:color w:val="000000"/>
                  <w:sz w:val="20"/>
                </w:rPr>
                <w:t xml:space="preserve"> </w:t>
              </w:r>
            </w:ins>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Preferen</w:t>
            </w:r>
            <w:proofErr w:type="spellEnd"/>
            <w:r w:rsidRPr="005A2466">
              <w:rPr>
                <w:rFonts w:ascii="Calibri" w:hAnsi="Calibri"/>
                <w:color w:val="000000"/>
                <w:sz w:val="20"/>
              </w:rPr>
              <w:t xml:space="preserve"> </w:t>
            </w:r>
            <w:del w:id="1062" w:author="OLTRE" w:date="2024-07-03T22:42:00Z">
              <w:r w:rsidRPr="005A2466">
                <w:rPr>
                  <w:rFonts w:ascii="Calibri" w:hAnsi="Calibri"/>
                  <w:color w:val="000000"/>
                  <w:sz w:val="20"/>
                </w:rPr>
                <w:delText xml:space="preserve">Seri </w:delText>
              </w:r>
              <w:r w:rsidR="00B66A43" w:rsidRPr="005A2466">
                <w:rPr>
                  <w:rFonts w:ascii="Calibri" w:hAnsi="Calibri"/>
                  <w:color w:val="000000"/>
                  <w:sz w:val="20"/>
                </w:rPr>
                <w:delText>B</w:delText>
              </w:r>
              <w:r w:rsidRPr="005A2466">
                <w:rPr>
                  <w:rFonts w:ascii="Calibri" w:hAnsi="Calibri"/>
                  <w:color w:val="000000"/>
                  <w:sz w:val="20"/>
                </w:rPr>
                <w:delText xml:space="preserve"> dan </w:delText>
              </w:r>
              <w:r w:rsidR="00B66A43" w:rsidRPr="005A2466">
                <w:rPr>
                  <w:rFonts w:ascii="Calibri" w:hAnsi="Calibri"/>
                  <w:color w:val="000000"/>
                  <w:sz w:val="20"/>
                </w:rPr>
                <w:delText>C</w:delText>
              </w:r>
              <w:r w:rsidRPr="005A2466">
                <w:rPr>
                  <w:rFonts w:ascii="Calibri" w:hAnsi="Calibri"/>
                  <w:color w:val="000000"/>
                  <w:sz w:val="20"/>
                </w:rPr>
                <w:delText xml:space="preserve"> yang </w:delText>
              </w:r>
            </w:del>
            <w:proofErr w:type="spellStart"/>
            <w:r w:rsidRPr="005A2466">
              <w:rPr>
                <w:rFonts w:ascii="Calibri" w:hAnsi="Calibri"/>
                <w:color w:val="000000"/>
                <w:sz w:val="20"/>
              </w:rPr>
              <w:t>membuat</w:t>
            </w:r>
            <w:proofErr w:type="spellEnd"/>
            <w:r w:rsidRPr="005A2466">
              <w:rPr>
                <w:rFonts w:ascii="Calibri" w:hAnsi="Calibri"/>
                <w:color w:val="000000"/>
                <w:sz w:val="20"/>
              </w:rPr>
              <w:t xml:space="preserve"> </w:t>
            </w:r>
            <w:proofErr w:type="spellStart"/>
            <w:r w:rsidRPr="005A2466">
              <w:rPr>
                <w:rFonts w:ascii="Calibri" w:hAnsi="Calibri"/>
                <w:color w:val="000000"/>
                <w:sz w:val="20"/>
              </w:rPr>
              <w:t>keputusan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menjual</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IPO.</w:t>
            </w:r>
          </w:p>
          <w:p w14:paraId="7BBCE6E5" w14:textId="77777777" w:rsidR="00535B34" w:rsidRPr="005A2466" w:rsidRDefault="00535B34" w:rsidP="005A2466">
            <w:pPr>
              <w:spacing w:after="0" w:line="240" w:lineRule="auto"/>
              <w:jc w:val="both"/>
              <w:textAlignment w:val="baseline"/>
              <w:rPr>
                <w:rFonts w:ascii="Calibri" w:hAnsi="Calibri"/>
                <w:color w:val="000000"/>
                <w:sz w:val="20"/>
              </w:rPr>
            </w:pPr>
          </w:p>
          <w:p w14:paraId="790A7528" w14:textId="77777777" w:rsidR="00DB2BA7" w:rsidRPr="005A2466" w:rsidRDefault="00DB2BA7" w:rsidP="00BA45BC">
            <w:pPr>
              <w:spacing w:after="0" w:line="240" w:lineRule="auto"/>
              <w:jc w:val="both"/>
              <w:textAlignment w:val="baseline"/>
              <w:rPr>
                <w:rFonts w:ascii="Calibri" w:hAnsi="Calibri"/>
                <w:color w:val="000000"/>
                <w:sz w:val="20"/>
              </w:rPr>
            </w:pPr>
          </w:p>
        </w:tc>
      </w:tr>
      <w:tr w:rsidR="00F115BF" w:rsidRPr="00613832" w14:paraId="3793D8D6" w14:textId="77777777" w:rsidTr="00BA45BC">
        <w:trPr>
          <w:gridBefore w:val="1"/>
          <w:gridAfter w:val="1"/>
          <w:wAfter w:w="142" w:type="dxa"/>
        </w:trPr>
        <w:tc>
          <w:tcPr>
            <w:tcW w:w="4820" w:type="dxa"/>
            <w:tcMar>
              <w:top w:w="0" w:type="dxa"/>
              <w:left w:w="108" w:type="dxa"/>
              <w:bottom w:w="0" w:type="dxa"/>
              <w:right w:w="108" w:type="dxa"/>
            </w:tcMar>
          </w:tcPr>
          <w:p w14:paraId="46EAC8E6" w14:textId="77777777" w:rsidR="004E72BB" w:rsidRPr="005A2466" w:rsidRDefault="004E72BB" w:rsidP="005A2466">
            <w:pPr>
              <w:spacing w:after="0" w:line="240" w:lineRule="auto"/>
              <w:contextualSpacing/>
              <w:jc w:val="center"/>
              <w:rPr>
                <w:rFonts w:ascii="Calibri" w:hAnsi="Calibri"/>
                <w:sz w:val="20"/>
              </w:rPr>
            </w:pPr>
            <w:r w:rsidRPr="005A2466">
              <w:rPr>
                <w:rFonts w:ascii="Calibri" w:hAnsi="Calibri"/>
                <w:b/>
                <w:color w:val="000000"/>
                <w:sz w:val="20"/>
              </w:rPr>
              <w:lastRenderedPageBreak/>
              <w:t>9</w:t>
            </w:r>
          </w:p>
          <w:p w14:paraId="3829EF5B" w14:textId="77777777" w:rsidR="004E72BB" w:rsidRPr="005A2466" w:rsidRDefault="004E72BB" w:rsidP="005A2466">
            <w:pPr>
              <w:spacing w:after="0" w:line="240" w:lineRule="auto"/>
              <w:contextualSpacing/>
              <w:jc w:val="center"/>
              <w:rPr>
                <w:rFonts w:ascii="Calibri" w:hAnsi="Calibri"/>
                <w:b/>
                <w:color w:val="000000"/>
                <w:sz w:val="20"/>
              </w:rPr>
            </w:pPr>
            <w:r w:rsidRPr="005A2466">
              <w:rPr>
                <w:rFonts w:ascii="Calibri" w:hAnsi="Calibri"/>
                <w:b/>
                <w:color w:val="000000"/>
                <w:sz w:val="20"/>
              </w:rPr>
              <w:t>REPRESENTATIONS AND WARRANTIES</w:t>
            </w:r>
          </w:p>
          <w:p w14:paraId="74B9F399" w14:textId="77777777" w:rsidR="00DD1C00" w:rsidRPr="005A2466" w:rsidRDefault="00DD1C00" w:rsidP="00BA45BC">
            <w:pPr>
              <w:spacing w:after="0" w:line="240" w:lineRule="auto"/>
              <w:contextualSpacing/>
              <w:rPr>
                <w:rFonts w:ascii="Calibri" w:hAnsi="Calibri"/>
                <w:sz w:val="20"/>
              </w:rPr>
            </w:pPr>
          </w:p>
          <w:p w14:paraId="3E6880D3" w14:textId="77777777" w:rsidR="004E72BB" w:rsidRPr="005A2466" w:rsidRDefault="004E72BB" w:rsidP="005A2466">
            <w:pPr>
              <w:pStyle w:val="ListParagraph"/>
              <w:numPr>
                <w:ilvl w:val="1"/>
                <w:numId w:val="27"/>
              </w:numPr>
              <w:spacing w:after="0" w:line="240" w:lineRule="auto"/>
              <w:ind w:left="594" w:hanging="557"/>
              <w:jc w:val="both"/>
              <w:textAlignment w:val="baseline"/>
              <w:rPr>
                <w:rFonts w:ascii="Calibri" w:hAnsi="Calibri"/>
                <w:color w:val="000000"/>
                <w:sz w:val="20"/>
              </w:rPr>
            </w:pPr>
            <w:r w:rsidRPr="005A2466">
              <w:rPr>
                <w:rFonts w:ascii="Calibri" w:hAnsi="Calibri"/>
                <w:color w:val="000000"/>
                <w:sz w:val="20"/>
              </w:rPr>
              <w:t>Each of the Parties hereby represents and warrants to each other as follows:</w:t>
            </w:r>
          </w:p>
          <w:p w14:paraId="2D9936B4" w14:textId="77777777" w:rsidR="006719FF" w:rsidRPr="00DD1C00" w:rsidRDefault="006719FF" w:rsidP="00DD1C00">
            <w:pPr>
              <w:spacing w:after="0" w:line="240" w:lineRule="auto"/>
              <w:textAlignment w:val="baseline"/>
              <w:rPr>
                <w:rFonts w:ascii="Calibri" w:hAnsi="Calibri"/>
                <w:color w:val="000000"/>
                <w:sz w:val="20"/>
              </w:rPr>
            </w:pPr>
          </w:p>
          <w:p w14:paraId="5AF7E6D3" w14:textId="77777777" w:rsidR="00893DA3" w:rsidRPr="00BA45BC" w:rsidRDefault="00893DA3" w:rsidP="00BA45BC">
            <w:pPr>
              <w:spacing w:after="0" w:line="240" w:lineRule="auto"/>
              <w:textAlignment w:val="baseline"/>
              <w:rPr>
                <w:rFonts w:ascii="Calibri" w:hAnsi="Calibri"/>
                <w:color w:val="000000"/>
                <w:sz w:val="20"/>
              </w:rPr>
            </w:pPr>
          </w:p>
          <w:p w14:paraId="3CDFD1B6" w14:textId="40D29720" w:rsidR="004E72BB" w:rsidRPr="005A2466" w:rsidRDefault="004E72BB" w:rsidP="005A2466">
            <w:pPr>
              <w:pStyle w:val="ListParagraph"/>
              <w:numPr>
                <w:ilvl w:val="0"/>
                <w:numId w:val="34"/>
              </w:numPr>
              <w:spacing w:after="0" w:line="240" w:lineRule="auto"/>
              <w:ind w:left="1019" w:hanging="425"/>
              <w:jc w:val="both"/>
              <w:outlineLvl w:val="2"/>
              <w:rPr>
                <w:rFonts w:ascii="Calibri" w:hAnsi="Calibri"/>
                <w:sz w:val="20"/>
              </w:rPr>
            </w:pPr>
            <w:r w:rsidRPr="005A2466">
              <w:rPr>
                <w:rFonts w:ascii="Calibri" w:hAnsi="Calibri"/>
                <w:color w:val="000000"/>
                <w:sz w:val="20"/>
              </w:rPr>
              <w:t>if it is a legal entity, it is a company duly incorporated and validly existing under the laws of the jurisdiction of its incorporation and has all corporate powers required to carry on its business as presently conducted</w:t>
            </w:r>
            <w:r w:rsidRPr="00613832">
              <w:rPr>
                <w:rFonts w:ascii="Calibri" w:eastAsia="Times New Roman" w:hAnsi="Calibri" w:cs="Calibri"/>
                <w:color w:val="000000"/>
                <w:sz w:val="20"/>
                <w:szCs w:val="20"/>
                <w:lang w:eastAsia="en-ID"/>
              </w:rPr>
              <w:t>,</w:t>
            </w:r>
            <w:r w:rsidRPr="005A2466">
              <w:rPr>
                <w:rFonts w:ascii="Calibri" w:hAnsi="Calibri"/>
                <w:color w:val="000000"/>
                <w:sz w:val="20"/>
              </w:rPr>
              <w:t xml:space="preserve"> </w:t>
            </w:r>
            <w:del w:id="1063" w:author="OLTRE" w:date="2024-07-03T22:42:00Z">
              <w:r w:rsidRPr="005A2466">
                <w:rPr>
                  <w:rFonts w:ascii="Calibri" w:hAnsi="Calibri"/>
                  <w:color w:val="000000"/>
                  <w:sz w:val="20"/>
                </w:rPr>
                <w:delText>If</w:delText>
              </w:r>
            </w:del>
            <w:ins w:id="1064" w:author="OLTRE" w:date="2024-07-03T22:42:00Z">
              <w:r w:rsidR="00D54515">
                <w:rPr>
                  <w:rFonts w:ascii="Calibri" w:hAnsi="Calibri"/>
                  <w:color w:val="000000"/>
                  <w:sz w:val="20"/>
                </w:rPr>
                <w:t>i</w:t>
              </w:r>
              <w:r w:rsidRPr="005A2466">
                <w:rPr>
                  <w:rFonts w:ascii="Calibri" w:hAnsi="Calibri"/>
                  <w:color w:val="000000"/>
                  <w:sz w:val="20"/>
                </w:rPr>
                <w:t>f</w:t>
              </w:r>
            </w:ins>
            <w:r w:rsidRPr="005A2466">
              <w:rPr>
                <w:rFonts w:ascii="Calibri" w:hAnsi="Calibri"/>
                <w:color w:val="000000"/>
                <w:sz w:val="20"/>
              </w:rPr>
              <w:t xml:space="preserve"> it is a person, he/she is a private individual, citizen of the country that issued his/her citizenship card (or anything equivalent thereto);</w:t>
            </w:r>
          </w:p>
          <w:p w14:paraId="717CFE0B" w14:textId="77777777" w:rsidR="004E72BB" w:rsidRPr="00613832" w:rsidRDefault="004E72BB" w:rsidP="005A2466">
            <w:pPr>
              <w:spacing w:after="0" w:line="240" w:lineRule="auto"/>
              <w:ind w:left="1019" w:hanging="425"/>
              <w:contextualSpacing/>
              <w:jc w:val="both"/>
              <w:rPr>
                <w:ins w:id="1065" w:author="OLTRE" w:date="2024-07-03T22:42:00Z"/>
                <w:rFonts w:ascii="Calibri" w:hAnsi="Calibri" w:cs="Calibri"/>
                <w:sz w:val="20"/>
                <w:szCs w:val="20"/>
              </w:rPr>
            </w:pPr>
          </w:p>
          <w:p w14:paraId="706B3F31" w14:textId="77777777" w:rsidR="00DB2BA7" w:rsidRDefault="00DB2BA7" w:rsidP="005A2466">
            <w:pPr>
              <w:spacing w:after="0" w:line="240" w:lineRule="auto"/>
              <w:contextualSpacing/>
              <w:jc w:val="both"/>
              <w:rPr>
                <w:ins w:id="1066" w:author="OLTRE" w:date="2024-07-03T22:42:00Z"/>
                <w:rFonts w:ascii="Calibri" w:hAnsi="Calibri" w:cs="Calibri"/>
                <w:sz w:val="20"/>
                <w:szCs w:val="20"/>
              </w:rPr>
            </w:pPr>
          </w:p>
          <w:p w14:paraId="0C6AA69A" w14:textId="77777777" w:rsidR="007E38FA" w:rsidRDefault="007E38FA" w:rsidP="005A2466">
            <w:pPr>
              <w:spacing w:after="0" w:line="240" w:lineRule="auto"/>
              <w:contextualSpacing/>
              <w:jc w:val="both"/>
              <w:rPr>
                <w:rFonts w:ascii="Calibri" w:hAnsi="Calibri" w:cs="Calibri"/>
                <w:sz w:val="20"/>
                <w:szCs w:val="20"/>
              </w:rPr>
              <w:pPrChange w:id="1067" w:author="OLTRE" w:date="2024-07-03T22:42:00Z">
                <w:pPr>
                  <w:spacing w:after="0" w:line="240" w:lineRule="auto"/>
                  <w:ind w:left="1019" w:hanging="425"/>
                  <w:contextualSpacing/>
                  <w:jc w:val="both"/>
                </w:pPr>
              </w:pPrChange>
            </w:pPr>
          </w:p>
          <w:p w14:paraId="3369105A" w14:textId="77777777" w:rsidR="007E38FA" w:rsidRPr="00613832" w:rsidRDefault="007E38FA" w:rsidP="005A2466">
            <w:pPr>
              <w:spacing w:after="0" w:line="240" w:lineRule="auto"/>
              <w:contextualSpacing/>
              <w:jc w:val="both"/>
              <w:rPr>
                <w:rFonts w:ascii="Calibri" w:hAnsi="Calibri" w:cs="Calibri"/>
                <w:sz w:val="20"/>
                <w:szCs w:val="20"/>
              </w:rPr>
            </w:pPr>
          </w:p>
          <w:p w14:paraId="4B01041F" w14:textId="77777777" w:rsidR="00DD1C00" w:rsidRPr="005A2466" w:rsidRDefault="00DD1C00" w:rsidP="00BA45BC">
            <w:pPr>
              <w:spacing w:after="0" w:line="240" w:lineRule="auto"/>
              <w:contextualSpacing/>
              <w:jc w:val="both"/>
              <w:rPr>
                <w:rFonts w:ascii="Calibri" w:hAnsi="Calibri"/>
                <w:sz w:val="20"/>
              </w:rPr>
            </w:pPr>
          </w:p>
          <w:p w14:paraId="595D6BE7" w14:textId="77777777" w:rsidR="004E72BB" w:rsidRPr="005A2466" w:rsidRDefault="004E72BB" w:rsidP="005A2466">
            <w:pPr>
              <w:pStyle w:val="ListParagraph"/>
              <w:numPr>
                <w:ilvl w:val="0"/>
                <w:numId w:val="34"/>
              </w:numPr>
              <w:spacing w:after="0" w:line="240" w:lineRule="auto"/>
              <w:ind w:left="1019" w:hanging="425"/>
              <w:jc w:val="both"/>
              <w:rPr>
                <w:rFonts w:ascii="Calibri" w:hAnsi="Calibri"/>
                <w:color w:val="000000"/>
                <w:sz w:val="20"/>
              </w:rPr>
            </w:pPr>
            <w:r w:rsidRPr="005A2466">
              <w:rPr>
                <w:rFonts w:ascii="Calibri" w:hAnsi="Calibri"/>
                <w:color w:val="000000"/>
                <w:sz w:val="20"/>
              </w:rPr>
              <w:t>it has full power and authority to execute and deliver this Agreement and to perform its obligations under this Agreement, and has taken all actions necessary to authorise its execution, delivery and performance of this Agreement and the transactions contemplated by this Agreement have been duly and validly authorised by it;</w:t>
            </w:r>
          </w:p>
          <w:p w14:paraId="7001752D" w14:textId="77777777" w:rsidR="004E72BB" w:rsidRDefault="004E72BB" w:rsidP="005A2466">
            <w:pPr>
              <w:pStyle w:val="ListParagraph"/>
              <w:spacing w:after="0" w:line="240" w:lineRule="auto"/>
              <w:ind w:left="1019" w:hanging="425"/>
              <w:jc w:val="both"/>
              <w:rPr>
                <w:rFonts w:ascii="Calibri" w:hAnsi="Calibri"/>
                <w:color w:val="000000"/>
                <w:sz w:val="20"/>
              </w:rPr>
            </w:pPr>
          </w:p>
          <w:p w14:paraId="02F92DA5" w14:textId="77777777" w:rsidR="004E72BB" w:rsidRPr="005A2466" w:rsidRDefault="004E72BB" w:rsidP="005A2466">
            <w:pPr>
              <w:spacing w:after="0" w:line="240" w:lineRule="auto"/>
              <w:jc w:val="both"/>
              <w:rPr>
                <w:rFonts w:ascii="Calibri" w:eastAsia="Times New Roman" w:hAnsi="Calibri" w:cs="Calibri"/>
                <w:color w:val="000000"/>
                <w:sz w:val="20"/>
                <w:szCs w:val="20"/>
                <w:lang w:eastAsia="en-ID"/>
              </w:rPr>
            </w:pPr>
          </w:p>
          <w:p w14:paraId="2C58D4CE" w14:textId="77777777" w:rsidR="004E72BB" w:rsidRDefault="004E72BB" w:rsidP="005A2466">
            <w:pPr>
              <w:pStyle w:val="ListParagraph"/>
              <w:spacing w:after="0" w:line="240" w:lineRule="auto"/>
              <w:ind w:left="1019" w:hanging="425"/>
              <w:jc w:val="both"/>
              <w:rPr>
                <w:rFonts w:ascii="Calibri" w:eastAsia="Times New Roman" w:hAnsi="Calibri" w:cs="Calibri"/>
                <w:color w:val="000000"/>
                <w:sz w:val="20"/>
                <w:szCs w:val="20"/>
                <w:lang w:eastAsia="en-ID"/>
              </w:rPr>
            </w:pPr>
          </w:p>
          <w:p w14:paraId="29E35429" w14:textId="77777777" w:rsidR="00DD1C00" w:rsidRDefault="00DD1C00" w:rsidP="005A2466">
            <w:pPr>
              <w:pStyle w:val="ListParagraph"/>
              <w:spacing w:after="0" w:line="240" w:lineRule="auto"/>
              <w:ind w:left="1019" w:hanging="425"/>
              <w:jc w:val="both"/>
              <w:rPr>
                <w:rFonts w:ascii="Calibri" w:eastAsia="Times New Roman" w:hAnsi="Calibri" w:cs="Calibri"/>
                <w:color w:val="000000"/>
                <w:sz w:val="20"/>
                <w:szCs w:val="20"/>
                <w:lang w:eastAsia="en-ID"/>
              </w:rPr>
            </w:pPr>
          </w:p>
          <w:p w14:paraId="333C53C0" w14:textId="77777777" w:rsidR="00023F43" w:rsidRPr="00613832" w:rsidRDefault="00023F43" w:rsidP="005A2466">
            <w:pPr>
              <w:pStyle w:val="ListParagraph"/>
              <w:spacing w:after="0" w:line="240" w:lineRule="auto"/>
              <w:ind w:left="1019" w:hanging="425"/>
              <w:jc w:val="both"/>
              <w:rPr>
                <w:ins w:id="1068" w:author="OLTRE" w:date="2024-07-03T22:42:00Z"/>
                <w:rFonts w:ascii="Calibri" w:eastAsia="Times New Roman" w:hAnsi="Calibri" w:cs="Calibri"/>
                <w:color w:val="000000"/>
                <w:sz w:val="20"/>
                <w:szCs w:val="20"/>
                <w:lang w:eastAsia="en-ID"/>
              </w:rPr>
            </w:pPr>
          </w:p>
          <w:p w14:paraId="66E8AFB6" w14:textId="77777777" w:rsidR="004E72BB" w:rsidRPr="005A2466" w:rsidRDefault="004E72BB" w:rsidP="005A2466">
            <w:pPr>
              <w:pStyle w:val="ListParagraph"/>
              <w:numPr>
                <w:ilvl w:val="0"/>
                <w:numId w:val="34"/>
              </w:numPr>
              <w:spacing w:after="0" w:line="240" w:lineRule="auto"/>
              <w:ind w:left="1019" w:hanging="425"/>
              <w:jc w:val="both"/>
              <w:rPr>
                <w:rFonts w:ascii="Calibri" w:hAnsi="Calibri"/>
                <w:color w:val="000000"/>
                <w:sz w:val="20"/>
              </w:rPr>
            </w:pPr>
            <w:r w:rsidRPr="005A2466">
              <w:rPr>
                <w:rFonts w:ascii="Calibri" w:hAnsi="Calibri"/>
                <w:color w:val="000000"/>
                <w:sz w:val="20"/>
              </w:rPr>
              <w:t xml:space="preserve">this Agreement has been duly executed and delivered by it and constitutes legal, valid and binding obligations on it enforceable against it in accordance with its terms, and no consent or approval of any other Person is required in connection with its execution, delivery and </w:t>
            </w:r>
            <w:r w:rsidRPr="005A2466">
              <w:rPr>
                <w:rFonts w:ascii="Calibri" w:hAnsi="Calibri"/>
                <w:color w:val="000000"/>
                <w:sz w:val="20"/>
              </w:rPr>
              <w:lastRenderedPageBreak/>
              <w:t xml:space="preserve">performance of this Agreement, subject to applicable bankruptcy, insolvency or similar laws affecting creditors' rights generally and general principles of equity; </w:t>
            </w:r>
          </w:p>
          <w:p w14:paraId="07A9D7E6" w14:textId="77777777" w:rsidR="004E72BB" w:rsidRPr="005A2466" w:rsidRDefault="004E72BB" w:rsidP="005A2466">
            <w:pPr>
              <w:spacing w:after="0" w:line="240" w:lineRule="auto"/>
              <w:ind w:left="1019" w:hanging="425"/>
              <w:contextualSpacing/>
              <w:jc w:val="both"/>
              <w:rPr>
                <w:rFonts w:ascii="Calibri" w:hAnsi="Calibri"/>
                <w:color w:val="000000"/>
                <w:sz w:val="20"/>
              </w:rPr>
            </w:pPr>
          </w:p>
          <w:p w14:paraId="19CC52EC" w14:textId="77777777" w:rsidR="004E72BB" w:rsidRPr="00613832" w:rsidRDefault="004E72BB" w:rsidP="005A2466">
            <w:pPr>
              <w:spacing w:after="0" w:line="240" w:lineRule="auto"/>
              <w:ind w:left="1019" w:hanging="425"/>
              <w:contextualSpacing/>
              <w:jc w:val="both"/>
              <w:rPr>
                <w:rFonts w:ascii="Calibri" w:eastAsia="Times New Roman" w:hAnsi="Calibri" w:cs="Calibri"/>
                <w:color w:val="000000"/>
                <w:sz w:val="20"/>
                <w:szCs w:val="20"/>
                <w:lang w:eastAsia="en-ID"/>
              </w:rPr>
            </w:pPr>
          </w:p>
          <w:p w14:paraId="4E95DC55" w14:textId="77777777" w:rsidR="004E72BB" w:rsidRDefault="004E72BB" w:rsidP="005A2466">
            <w:pPr>
              <w:spacing w:after="0" w:line="240" w:lineRule="auto"/>
              <w:ind w:left="1019" w:hanging="425"/>
              <w:contextualSpacing/>
              <w:jc w:val="both"/>
              <w:rPr>
                <w:rFonts w:ascii="Calibri" w:eastAsia="Times New Roman" w:hAnsi="Calibri" w:cs="Calibri"/>
                <w:color w:val="000000"/>
                <w:sz w:val="20"/>
                <w:szCs w:val="20"/>
                <w:lang w:eastAsia="en-ID"/>
              </w:rPr>
            </w:pPr>
          </w:p>
          <w:p w14:paraId="1E7D24BA" w14:textId="77777777" w:rsidR="00BA45BC" w:rsidRDefault="00BA45BC" w:rsidP="005A2466">
            <w:pPr>
              <w:spacing w:after="0" w:line="240" w:lineRule="auto"/>
              <w:ind w:left="1019" w:hanging="425"/>
              <w:contextualSpacing/>
              <w:jc w:val="both"/>
              <w:rPr>
                <w:rFonts w:ascii="Calibri" w:eastAsia="Times New Roman" w:hAnsi="Calibri" w:cs="Calibri"/>
                <w:color w:val="000000"/>
                <w:sz w:val="20"/>
                <w:szCs w:val="20"/>
                <w:lang w:eastAsia="en-ID"/>
              </w:rPr>
              <w:pPrChange w:id="1069" w:author="OLTRE" w:date="2024-07-03T22:42:00Z">
                <w:pPr>
                  <w:spacing w:after="0" w:line="240" w:lineRule="auto"/>
                  <w:contextualSpacing/>
                  <w:jc w:val="both"/>
                </w:pPr>
              </w:pPrChange>
            </w:pPr>
          </w:p>
          <w:p w14:paraId="3DBEBCA2" w14:textId="77777777" w:rsidR="004E72BB" w:rsidRPr="00613832" w:rsidRDefault="004E72BB" w:rsidP="005A2466">
            <w:pPr>
              <w:spacing w:after="0" w:line="240" w:lineRule="auto"/>
              <w:contextualSpacing/>
              <w:jc w:val="both"/>
              <w:rPr>
                <w:ins w:id="1070" w:author="OLTRE" w:date="2024-07-03T22:42:00Z"/>
                <w:rFonts w:ascii="Calibri" w:eastAsia="Times New Roman" w:hAnsi="Calibri" w:cs="Calibri"/>
                <w:color w:val="000000"/>
                <w:sz w:val="20"/>
                <w:szCs w:val="20"/>
                <w:lang w:eastAsia="en-ID"/>
              </w:rPr>
            </w:pPr>
          </w:p>
          <w:p w14:paraId="595766B2" w14:textId="76242C50" w:rsidR="004E72BB" w:rsidRDefault="004E72BB" w:rsidP="005A2466">
            <w:pPr>
              <w:pStyle w:val="ListParagraph"/>
              <w:numPr>
                <w:ilvl w:val="0"/>
                <w:numId w:val="34"/>
              </w:numPr>
              <w:spacing w:after="0" w:line="240" w:lineRule="auto"/>
              <w:ind w:left="1019" w:hanging="425"/>
              <w:rPr>
                <w:rFonts w:ascii="Calibri" w:hAnsi="Calibri"/>
                <w:color w:val="000000"/>
                <w:sz w:val="20"/>
              </w:rPr>
            </w:pPr>
            <w:r w:rsidRPr="005A2466">
              <w:rPr>
                <w:rFonts w:ascii="Calibri" w:hAnsi="Calibri"/>
                <w:color w:val="000000"/>
                <w:sz w:val="20"/>
              </w:rPr>
              <w:t xml:space="preserve">neither the execution and delivery of, and the performance by it of its </w:t>
            </w:r>
            <w:r w:rsidRPr="00613832">
              <w:rPr>
                <w:rFonts w:ascii="Calibri" w:eastAsia="Times New Roman" w:hAnsi="Calibri" w:cs="Calibri"/>
                <w:color w:val="000000"/>
                <w:sz w:val="20"/>
                <w:szCs w:val="20"/>
                <w:lang w:eastAsia="en-ID"/>
              </w:rPr>
              <w:t>obligations</w:t>
            </w:r>
            <w:r w:rsidRPr="005A2466">
              <w:rPr>
                <w:rFonts w:ascii="Calibri" w:hAnsi="Calibri"/>
                <w:color w:val="000000"/>
                <w:sz w:val="20"/>
              </w:rPr>
              <w:t xml:space="preserve"> under this Agreement will:</w:t>
            </w:r>
          </w:p>
          <w:p w14:paraId="27DE442D" w14:textId="77777777" w:rsidR="00BE24D9" w:rsidRPr="005A2466" w:rsidRDefault="00BE24D9" w:rsidP="00BE24D9">
            <w:pPr>
              <w:pStyle w:val="ListParagraph"/>
              <w:spacing w:after="0" w:line="240" w:lineRule="auto"/>
              <w:ind w:left="1019"/>
              <w:rPr>
                <w:rFonts w:ascii="Calibri" w:hAnsi="Calibri"/>
                <w:color w:val="000000"/>
                <w:sz w:val="20"/>
              </w:rPr>
            </w:pPr>
          </w:p>
          <w:p w14:paraId="090B9E53" w14:textId="77777777" w:rsidR="004E72BB" w:rsidRDefault="004E72BB" w:rsidP="005A2466">
            <w:pPr>
              <w:pStyle w:val="ListParagraph"/>
              <w:numPr>
                <w:ilvl w:val="1"/>
                <w:numId w:val="10"/>
              </w:numPr>
              <w:tabs>
                <w:tab w:val="clear" w:pos="1440"/>
                <w:tab w:val="left" w:pos="743"/>
              </w:tabs>
              <w:spacing w:after="0" w:line="240" w:lineRule="auto"/>
              <w:ind w:left="1445" w:hanging="372"/>
              <w:jc w:val="both"/>
              <w:rPr>
                <w:rFonts w:ascii="Calibri" w:hAnsi="Calibri"/>
                <w:color w:val="000000"/>
                <w:sz w:val="20"/>
              </w:rPr>
            </w:pPr>
            <w:r w:rsidRPr="005A2466">
              <w:rPr>
                <w:rFonts w:ascii="Calibri" w:hAnsi="Calibri"/>
                <w:color w:val="000000"/>
                <w:sz w:val="20"/>
              </w:rPr>
              <w:t>violate or conflict with the provision of its memorandum and articles of association or other equivalent constitutional documents;</w:t>
            </w:r>
          </w:p>
          <w:p w14:paraId="25A37639" w14:textId="77777777" w:rsidR="00DD1C00" w:rsidRDefault="00DD1C00" w:rsidP="00BA45BC">
            <w:pPr>
              <w:spacing w:after="0" w:line="240" w:lineRule="auto"/>
              <w:jc w:val="both"/>
              <w:rPr>
                <w:rFonts w:ascii="Calibri" w:hAnsi="Calibri"/>
                <w:color w:val="000000"/>
                <w:sz w:val="20"/>
              </w:rPr>
            </w:pPr>
          </w:p>
          <w:p w14:paraId="12057B7C" w14:textId="77777777" w:rsidR="006F47FF" w:rsidRPr="00BE24D9" w:rsidRDefault="006F47FF" w:rsidP="00BA45BC">
            <w:pPr>
              <w:spacing w:after="0" w:line="240" w:lineRule="auto"/>
              <w:jc w:val="both"/>
              <w:rPr>
                <w:ins w:id="1071" w:author="OLTRE" w:date="2024-07-03T22:42:00Z"/>
                <w:rFonts w:ascii="Calibri" w:hAnsi="Calibri"/>
                <w:color w:val="000000"/>
                <w:sz w:val="20"/>
              </w:rPr>
            </w:pPr>
          </w:p>
          <w:p w14:paraId="3BD692D6" w14:textId="77777777" w:rsidR="004E72BB" w:rsidRPr="005A2466" w:rsidRDefault="004E72BB" w:rsidP="005A2466">
            <w:pPr>
              <w:pStyle w:val="ListParagraph"/>
              <w:numPr>
                <w:ilvl w:val="1"/>
                <w:numId w:val="10"/>
              </w:numPr>
              <w:tabs>
                <w:tab w:val="clear" w:pos="1440"/>
                <w:tab w:val="left" w:pos="743"/>
              </w:tabs>
              <w:spacing w:after="0" w:line="240" w:lineRule="auto"/>
              <w:ind w:left="1445" w:hanging="372"/>
              <w:jc w:val="both"/>
              <w:rPr>
                <w:rFonts w:ascii="Calibri" w:hAnsi="Calibri"/>
                <w:color w:val="000000"/>
                <w:sz w:val="20"/>
              </w:rPr>
            </w:pPr>
            <w:r w:rsidRPr="005A2466">
              <w:rPr>
                <w:rFonts w:ascii="Calibri" w:hAnsi="Calibri"/>
                <w:color w:val="000000"/>
                <w:sz w:val="20"/>
              </w:rPr>
              <w:t>result in a breach of, or constitute a default under, any instrument or agreement to which it is a party or by which its Assets are bound;</w:t>
            </w:r>
          </w:p>
          <w:p w14:paraId="31CBF4AF" w14:textId="77777777" w:rsidR="004E72BB" w:rsidRPr="00613832" w:rsidRDefault="004E72BB" w:rsidP="005A2466">
            <w:pPr>
              <w:pStyle w:val="ListParagraph"/>
              <w:spacing w:after="0" w:line="240" w:lineRule="auto"/>
              <w:ind w:left="1445"/>
              <w:jc w:val="both"/>
              <w:rPr>
                <w:rFonts w:ascii="Calibri" w:eastAsia="Times New Roman" w:hAnsi="Calibri" w:cs="Calibri"/>
                <w:color w:val="000000"/>
                <w:sz w:val="20"/>
                <w:szCs w:val="20"/>
                <w:lang w:eastAsia="en-ID"/>
              </w:rPr>
            </w:pPr>
          </w:p>
          <w:p w14:paraId="7876A859" w14:textId="77777777" w:rsidR="004E72BB" w:rsidRDefault="004E72BB" w:rsidP="005A2466">
            <w:pPr>
              <w:pStyle w:val="ListParagraph"/>
              <w:spacing w:after="0" w:line="240" w:lineRule="auto"/>
              <w:ind w:left="1445"/>
              <w:jc w:val="both"/>
              <w:rPr>
                <w:rFonts w:ascii="Calibri" w:eastAsia="Times New Roman" w:hAnsi="Calibri" w:cs="Calibri"/>
                <w:color w:val="000000"/>
                <w:sz w:val="20"/>
                <w:szCs w:val="20"/>
                <w:lang w:eastAsia="en-ID"/>
              </w:rPr>
            </w:pPr>
          </w:p>
          <w:p w14:paraId="7B25692C" w14:textId="77777777" w:rsidR="004E72BB" w:rsidRPr="00613832" w:rsidRDefault="004E72BB" w:rsidP="005A2466">
            <w:pPr>
              <w:pStyle w:val="ListParagraph"/>
              <w:spacing w:after="0" w:line="240" w:lineRule="auto"/>
              <w:ind w:left="1445"/>
              <w:jc w:val="both"/>
              <w:rPr>
                <w:rFonts w:ascii="Calibri" w:eastAsia="Times New Roman" w:hAnsi="Calibri" w:cs="Calibri"/>
                <w:color w:val="000000"/>
                <w:sz w:val="20"/>
                <w:szCs w:val="20"/>
                <w:lang w:eastAsia="en-ID"/>
              </w:rPr>
            </w:pPr>
          </w:p>
          <w:p w14:paraId="6540AD26" w14:textId="77777777" w:rsidR="004E72BB" w:rsidRPr="005A2466" w:rsidRDefault="004E72BB" w:rsidP="005A2466">
            <w:pPr>
              <w:pStyle w:val="ListParagraph"/>
              <w:numPr>
                <w:ilvl w:val="1"/>
                <w:numId w:val="10"/>
              </w:numPr>
              <w:tabs>
                <w:tab w:val="clear" w:pos="1440"/>
                <w:tab w:val="left" w:pos="743"/>
              </w:tabs>
              <w:spacing w:after="0" w:line="240" w:lineRule="auto"/>
              <w:ind w:left="1445" w:hanging="372"/>
              <w:jc w:val="both"/>
              <w:rPr>
                <w:rFonts w:ascii="Calibri" w:hAnsi="Calibri"/>
                <w:color w:val="000000"/>
                <w:sz w:val="20"/>
              </w:rPr>
            </w:pPr>
            <w:r w:rsidRPr="005A2466">
              <w:rPr>
                <w:rFonts w:ascii="Calibri" w:hAnsi="Calibri"/>
                <w:color w:val="000000"/>
                <w:sz w:val="20"/>
              </w:rPr>
              <w:t xml:space="preserve">amount to a violation or default with respect to any relevant order, decree or judgment of any court or any governmental or regulatory authority to which it is bound; or </w:t>
            </w:r>
          </w:p>
          <w:p w14:paraId="7D3F87DB" w14:textId="77777777" w:rsidR="004E72BB" w:rsidRPr="00613832" w:rsidRDefault="004E72BB" w:rsidP="004E72BB">
            <w:pPr>
              <w:pStyle w:val="ListParagraph"/>
              <w:spacing w:after="0" w:line="240" w:lineRule="auto"/>
              <w:ind w:left="1169"/>
              <w:jc w:val="both"/>
              <w:rPr>
                <w:rFonts w:ascii="Calibri" w:eastAsia="Times New Roman" w:hAnsi="Calibri" w:cs="Calibri"/>
                <w:color w:val="000000"/>
                <w:sz w:val="20"/>
                <w:szCs w:val="20"/>
                <w:lang w:eastAsia="en-ID"/>
              </w:rPr>
            </w:pPr>
          </w:p>
          <w:p w14:paraId="094BE2D5" w14:textId="77777777" w:rsidR="004E72BB" w:rsidRDefault="004E72BB" w:rsidP="004E72BB">
            <w:pPr>
              <w:pStyle w:val="ListParagraph"/>
              <w:spacing w:after="0" w:line="240" w:lineRule="auto"/>
              <w:ind w:left="1169"/>
              <w:jc w:val="both"/>
              <w:rPr>
                <w:rFonts w:ascii="Calibri" w:eastAsia="Times New Roman" w:hAnsi="Calibri" w:cs="Calibri"/>
                <w:color w:val="000000"/>
                <w:sz w:val="20"/>
                <w:szCs w:val="20"/>
                <w:lang w:eastAsia="en-ID"/>
              </w:rPr>
            </w:pPr>
          </w:p>
          <w:p w14:paraId="03E783B3" w14:textId="77777777" w:rsidR="003F496A" w:rsidRDefault="003F496A" w:rsidP="00DD1C00">
            <w:pPr>
              <w:spacing w:after="0" w:line="240" w:lineRule="auto"/>
              <w:jc w:val="both"/>
              <w:rPr>
                <w:rFonts w:ascii="Calibri" w:eastAsia="Times New Roman" w:hAnsi="Calibri" w:cs="Calibri"/>
                <w:color w:val="000000"/>
                <w:sz w:val="20"/>
                <w:szCs w:val="20"/>
                <w:lang w:eastAsia="en-ID"/>
              </w:rPr>
            </w:pPr>
          </w:p>
          <w:p w14:paraId="3B3761BF" w14:textId="77777777" w:rsidR="006F47FF" w:rsidRPr="00DD1C00" w:rsidRDefault="006F47FF" w:rsidP="00DD1C00">
            <w:pPr>
              <w:spacing w:after="0" w:line="240" w:lineRule="auto"/>
              <w:jc w:val="both"/>
              <w:rPr>
                <w:ins w:id="1072" w:author="OLTRE" w:date="2024-07-03T22:42:00Z"/>
                <w:rFonts w:ascii="Calibri" w:eastAsia="Times New Roman" w:hAnsi="Calibri" w:cs="Calibri"/>
                <w:color w:val="000000"/>
                <w:sz w:val="20"/>
                <w:szCs w:val="20"/>
                <w:lang w:eastAsia="en-ID"/>
              </w:rPr>
            </w:pPr>
          </w:p>
          <w:p w14:paraId="0D255A20" w14:textId="77777777" w:rsidR="004E72BB" w:rsidRDefault="004E72BB" w:rsidP="005A2466">
            <w:pPr>
              <w:pStyle w:val="ListParagraph"/>
              <w:numPr>
                <w:ilvl w:val="1"/>
                <w:numId w:val="10"/>
              </w:numPr>
              <w:tabs>
                <w:tab w:val="clear" w:pos="1440"/>
                <w:tab w:val="left" w:pos="743"/>
              </w:tabs>
              <w:spacing w:after="0" w:line="240" w:lineRule="auto"/>
              <w:ind w:left="1445" w:hanging="372"/>
              <w:jc w:val="both"/>
              <w:rPr>
                <w:rFonts w:ascii="Calibri" w:hAnsi="Calibri"/>
                <w:color w:val="000000"/>
                <w:sz w:val="20"/>
              </w:rPr>
            </w:pPr>
            <w:r w:rsidRPr="005A2466">
              <w:rPr>
                <w:rFonts w:ascii="Calibri" w:hAnsi="Calibri"/>
                <w:color w:val="000000"/>
                <w:sz w:val="20"/>
              </w:rPr>
              <w:t>result in a breach of any applicable law;</w:t>
            </w:r>
          </w:p>
          <w:p w14:paraId="2B2B762A" w14:textId="77777777" w:rsidR="004644D3" w:rsidRDefault="004644D3" w:rsidP="005A2466">
            <w:pPr>
              <w:spacing w:after="0" w:line="240" w:lineRule="auto"/>
              <w:jc w:val="both"/>
              <w:rPr>
                <w:rFonts w:ascii="Calibri" w:hAnsi="Calibri"/>
                <w:color w:val="000000"/>
                <w:sz w:val="20"/>
              </w:rPr>
            </w:pPr>
          </w:p>
          <w:p w14:paraId="32837F65" w14:textId="77777777" w:rsidR="00DD1C00" w:rsidRPr="005A2466" w:rsidRDefault="00DD1C00" w:rsidP="005A2466">
            <w:pPr>
              <w:spacing w:after="0" w:line="240" w:lineRule="auto"/>
              <w:jc w:val="both"/>
              <w:rPr>
                <w:rFonts w:ascii="Calibri" w:hAnsi="Calibri"/>
                <w:color w:val="000000"/>
                <w:sz w:val="20"/>
              </w:rPr>
            </w:pPr>
          </w:p>
          <w:p w14:paraId="269BB4F5" w14:textId="77777777" w:rsidR="004E72BB" w:rsidRPr="005A2466" w:rsidRDefault="004E72BB" w:rsidP="005A2466">
            <w:pPr>
              <w:pStyle w:val="ListParagraph"/>
              <w:numPr>
                <w:ilvl w:val="0"/>
                <w:numId w:val="34"/>
              </w:numPr>
              <w:spacing w:after="0" w:line="240" w:lineRule="auto"/>
              <w:ind w:left="1019" w:hanging="425"/>
              <w:jc w:val="both"/>
              <w:rPr>
                <w:rFonts w:ascii="Calibri" w:hAnsi="Calibri"/>
                <w:color w:val="000000"/>
                <w:sz w:val="20"/>
              </w:rPr>
            </w:pPr>
            <w:r w:rsidRPr="005A2466">
              <w:rPr>
                <w:rFonts w:ascii="Calibri" w:hAnsi="Calibri"/>
                <w:color w:val="000000"/>
                <w:sz w:val="20"/>
              </w:rPr>
              <w:t>it is solvent under the laws of its jurisdiction of incorporation and no bankruptcy, winding-up petition (whether voluntary or otherwise) or insolvency proceedings have been issued or threatened with respect to it;</w:t>
            </w:r>
          </w:p>
          <w:p w14:paraId="2D885220" w14:textId="77777777" w:rsidR="004644D3" w:rsidRPr="00613832" w:rsidRDefault="004644D3" w:rsidP="005A2466">
            <w:pPr>
              <w:rPr>
                <w:lang w:eastAsia="en-ID"/>
              </w:rPr>
            </w:pPr>
          </w:p>
          <w:p w14:paraId="15699A67" w14:textId="77777777" w:rsidR="004E72BB" w:rsidRDefault="004E72BB" w:rsidP="005A2466">
            <w:pPr>
              <w:spacing w:after="0" w:line="240" w:lineRule="auto"/>
              <w:ind w:left="1019" w:hanging="425"/>
              <w:jc w:val="both"/>
              <w:rPr>
                <w:rFonts w:ascii="Calibri" w:eastAsia="Times New Roman" w:hAnsi="Calibri" w:cs="Calibri"/>
                <w:color w:val="000000"/>
                <w:sz w:val="20"/>
                <w:szCs w:val="20"/>
                <w:lang w:eastAsia="en-ID"/>
              </w:rPr>
            </w:pPr>
          </w:p>
          <w:p w14:paraId="17291EF3" w14:textId="77777777" w:rsidR="00DD1C00" w:rsidRPr="005A2466" w:rsidRDefault="00DD1C00" w:rsidP="005A2466">
            <w:pPr>
              <w:spacing w:after="0" w:line="240" w:lineRule="auto"/>
              <w:ind w:left="1019" w:hanging="425"/>
              <w:jc w:val="both"/>
              <w:rPr>
                <w:rFonts w:ascii="Calibri" w:eastAsia="Times New Roman" w:hAnsi="Calibri" w:cs="Calibri"/>
                <w:color w:val="000000"/>
                <w:sz w:val="20"/>
                <w:szCs w:val="20"/>
                <w:lang w:eastAsia="en-ID"/>
              </w:rPr>
            </w:pPr>
          </w:p>
          <w:p w14:paraId="0F551951" w14:textId="77777777" w:rsidR="004E72BB" w:rsidRPr="005A2466" w:rsidRDefault="004E72BB" w:rsidP="005A2466">
            <w:pPr>
              <w:pStyle w:val="ListParagraph"/>
              <w:numPr>
                <w:ilvl w:val="0"/>
                <w:numId w:val="34"/>
              </w:numPr>
              <w:spacing w:after="0" w:line="240" w:lineRule="auto"/>
              <w:ind w:left="1019" w:hanging="425"/>
              <w:jc w:val="both"/>
              <w:rPr>
                <w:rFonts w:ascii="Calibri" w:hAnsi="Calibri"/>
                <w:color w:val="000000"/>
                <w:sz w:val="20"/>
              </w:rPr>
            </w:pPr>
            <w:r w:rsidRPr="005A2466">
              <w:rPr>
                <w:rFonts w:ascii="Calibri" w:hAnsi="Calibri"/>
                <w:color w:val="000000"/>
                <w:sz w:val="20"/>
              </w:rPr>
              <w:t xml:space="preserve">there are no material claims, demands, actions, suits or enquiries from any Governmental Authority or proceedings pending or threatened against it or its Affiliates and there are no outstanding material notices, judgments, orders, decrees, arbitral awards or decisions of a court, tribunal, arbitrator or governmental authority involving it which, in any such case, would have an adverse effect </w:t>
            </w:r>
            <w:r w:rsidRPr="005A2466">
              <w:rPr>
                <w:rFonts w:ascii="Calibri" w:hAnsi="Calibri"/>
                <w:color w:val="000000"/>
                <w:sz w:val="20"/>
              </w:rPr>
              <w:lastRenderedPageBreak/>
              <w:t>upon its ability to perform its obligations under this Agreement; and</w:t>
            </w:r>
          </w:p>
          <w:p w14:paraId="2A246D3A" w14:textId="77777777" w:rsidR="004E72BB" w:rsidRDefault="004E72BB" w:rsidP="00376184">
            <w:pPr>
              <w:spacing w:after="0" w:line="240" w:lineRule="auto"/>
              <w:ind w:left="1019" w:hanging="425"/>
              <w:contextualSpacing/>
              <w:jc w:val="both"/>
              <w:rPr>
                <w:rFonts w:ascii="Calibri" w:hAnsi="Calibri"/>
                <w:color w:val="000000"/>
                <w:sz w:val="20"/>
              </w:rPr>
            </w:pPr>
          </w:p>
          <w:p w14:paraId="3F3B26E9" w14:textId="77777777" w:rsidR="00376184" w:rsidRDefault="00376184" w:rsidP="005A2466">
            <w:pPr>
              <w:spacing w:after="0" w:line="240" w:lineRule="auto"/>
              <w:ind w:left="1019" w:hanging="425"/>
              <w:contextualSpacing/>
              <w:jc w:val="both"/>
              <w:rPr>
                <w:rFonts w:ascii="Calibri" w:hAnsi="Calibri"/>
                <w:color w:val="000000"/>
                <w:sz w:val="20"/>
              </w:rPr>
            </w:pPr>
          </w:p>
          <w:p w14:paraId="3243A418" w14:textId="77777777" w:rsidR="006F47FF" w:rsidRDefault="006F47FF" w:rsidP="005A2466">
            <w:pPr>
              <w:spacing w:after="0" w:line="240" w:lineRule="auto"/>
              <w:ind w:left="1019" w:hanging="425"/>
              <w:contextualSpacing/>
              <w:jc w:val="both"/>
              <w:rPr>
                <w:ins w:id="1073" w:author="OLTRE" w:date="2024-07-03T22:42:00Z"/>
                <w:rFonts w:ascii="Calibri" w:hAnsi="Calibri"/>
                <w:color w:val="000000"/>
                <w:sz w:val="20"/>
              </w:rPr>
            </w:pPr>
          </w:p>
          <w:p w14:paraId="2DE38F80" w14:textId="77777777" w:rsidR="00BA45BC" w:rsidRPr="005A2466" w:rsidRDefault="00BA45BC" w:rsidP="005A2466">
            <w:pPr>
              <w:spacing w:after="0" w:line="240" w:lineRule="auto"/>
              <w:ind w:left="1019" w:hanging="425"/>
              <w:contextualSpacing/>
              <w:jc w:val="both"/>
              <w:rPr>
                <w:ins w:id="1074" w:author="OLTRE" w:date="2024-07-03T22:42:00Z"/>
                <w:rFonts w:ascii="Calibri" w:hAnsi="Calibri"/>
                <w:color w:val="000000"/>
                <w:sz w:val="20"/>
              </w:rPr>
            </w:pPr>
          </w:p>
          <w:p w14:paraId="527F0809" w14:textId="64C4E914" w:rsidR="004E72BB" w:rsidRDefault="004E72BB" w:rsidP="005A2466">
            <w:pPr>
              <w:pStyle w:val="ListParagraph"/>
              <w:numPr>
                <w:ilvl w:val="0"/>
                <w:numId w:val="34"/>
              </w:numPr>
              <w:spacing w:after="0" w:line="240" w:lineRule="auto"/>
              <w:ind w:left="1019" w:hanging="425"/>
              <w:jc w:val="both"/>
              <w:rPr>
                <w:rFonts w:ascii="Calibri" w:hAnsi="Calibri"/>
                <w:color w:val="000000"/>
                <w:sz w:val="20"/>
              </w:rPr>
            </w:pPr>
            <w:r w:rsidRPr="005A2466">
              <w:rPr>
                <w:rFonts w:ascii="Calibri" w:hAnsi="Calibri"/>
                <w:color w:val="000000"/>
                <w:sz w:val="20"/>
              </w:rPr>
              <w:t>all consents, licences, approvals or authorisations of, exemptions by or registrations with or declarations by, any governmental authority required by it with respect to its execution, delivery and performance of this Agreement have been obtained or made, are valid and subsisting or will be obtained and will be valid and subsisting prior to the time required by applicable law or the terms of this Agreement and will not be contravened by the execution or performance of this Agreement</w:t>
            </w:r>
            <w:r w:rsidR="0049758E">
              <w:rPr>
                <w:rFonts w:ascii="Calibri" w:hAnsi="Calibri"/>
                <w:color w:val="000000"/>
                <w:sz w:val="20"/>
              </w:rPr>
              <w:t>.</w:t>
            </w:r>
          </w:p>
          <w:p w14:paraId="325C192F" w14:textId="77777777" w:rsidR="00DD1C00" w:rsidRDefault="00DD1C00" w:rsidP="00DD1C00">
            <w:pPr>
              <w:pStyle w:val="ListParagraph"/>
              <w:spacing w:after="0" w:line="240" w:lineRule="auto"/>
              <w:ind w:left="1019"/>
              <w:jc w:val="both"/>
              <w:rPr>
                <w:rFonts w:ascii="Calibri" w:hAnsi="Calibri"/>
                <w:color w:val="000000"/>
                <w:sz w:val="20"/>
              </w:rPr>
            </w:pPr>
          </w:p>
          <w:p w14:paraId="6C7C34B2" w14:textId="77777777" w:rsidR="00BA45BC" w:rsidRDefault="00BA45BC" w:rsidP="00DD1C00">
            <w:pPr>
              <w:pStyle w:val="ListParagraph"/>
              <w:spacing w:after="0" w:line="240" w:lineRule="auto"/>
              <w:ind w:left="1019"/>
              <w:jc w:val="both"/>
              <w:rPr>
                <w:ins w:id="1075" w:author="OLTRE" w:date="2024-07-03T22:42:00Z"/>
                <w:rFonts w:ascii="Calibri" w:hAnsi="Calibri"/>
                <w:color w:val="000000"/>
                <w:sz w:val="20"/>
              </w:rPr>
            </w:pPr>
          </w:p>
          <w:p w14:paraId="4EE18728" w14:textId="77777777" w:rsidR="006F47FF" w:rsidRPr="005A2466" w:rsidRDefault="006F47FF" w:rsidP="00DD1C00">
            <w:pPr>
              <w:pStyle w:val="ListParagraph"/>
              <w:spacing w:after="0" w:line="240" w:lineRule="auto"/>
              <w:ind w:left="1019"/>
              <w:jc w:val="both"/>
              <w:rPr>
                <w:ins w:id="1076" w:author="OLTRE" w:date="2024-07-03T22:42:00Z"/>
                <w:rFonts w:ascii="Calibri" w:hAnsi="Calibri"/>
                <w:color w:val="000000"/>
                <w:sz w:val="20"/>
              </w:rPr>
            </w:pPr>
          </w:p>
          <w:p w14:paraId="00DD6BCD" w14:textId="22D8FEC1" w:rsidR="004E72BB" w:rsidRPr="005A2466" w:rsidRDefault="004E72BB" w:rsidP="005A2466">
            <w:pPr>
              <w:pStyle w:val="ListParagraph"/>
              <w:numPr>
                <w:ilvl w:val="1"/>
                <w:numId w:val="27"/>
              </w:numPr>
              <w:spacing w:after="0" w:line="240" w:lineRule="auto"/>
              <w:ind w:left="594" w:hanging="557"/>
              <w:jc w:val="both"/>
              <w:textAlignment w:val="baseline"/>
              <w:rPr>
                <w:rFonts w:ascii="Calibri" w:hAnsi="Calibri"/>
                <w:b/>
                <w:color w:val="000000"/>
                <w:sz w:val="20"/>
              </w:rPr>
            </w:pPr>
            <w:r w:rsidRPr="005A2466">
              <w:rPr>
                <w:rFonts w:ascii="Calibri" w:hAnsi="Calibri"/>
                <w:color w:val="000000"/>
                <w:sz w:val="20"/>
              </w:rPr>
              <w:t xml:space="preserve">Each of the Founding </w:t>
            </w:r>
            <w:r w:rsidRPr="00613832">
              <w:rPr>
                <w:rFonts w:ascii="Calibri" w:eastAsia="Times New Roman" w:hAnsi="Calibri" w:cs="Calibri"/>
                <w:color w:val="000000"/>
                <w:sz w:val="20"/>
                <w:szCs w:val="20"/>
                <w:lang w:eastAsia="en-ID"/>
              </w:rPr>
              <w:t>Shareholder</w:t>
            </w:r>
            <w:r w:rsidRPr="005A2466">
              <w:rPr>
                <w:rFonts w:ascii="Calibri" w:hAnsi="Calibri"/>
                <w:color w:val="000000"/>
                <w:sz w:val="20"/>
              </w:rPr>
              <w:t xml:space="preserve"> and the Company represent and warrant to the Investor as follows:</w:t>
            </w:r>
          </w:p>
          <w:p w14:paraId="497D4986" w14:textId="77777777" w:rsidR="004E72BB" w:rsidRDefault="004E72BB" w:rsidP="005A2466">
            <w:pPr>
              <w:spacing w:after="0" w:line="240" w:lineRule="auto"/>
              <w:contextualSpacing/>
              <w:rPr>
                <w:rFonts w:ascii="Calibri" w:hAnsi="Calibri"/>
                <w:sz w:val="20"/>
              </w:rPr>
            </w:pPr>
          </w:p>
          <w:p w14:paraId="039059DF" w14:textId="77777777" w:rsidR="00BA45BC" w:rsidRPr="005A2466" w:rsidRDefault="00BA45BC" w:rsidP="005A2466">
            <w:pPr>
              <w:spacing w:after="0" w:line="240" w:lineRule="auto"/>
              <w:contextualSpacing/>
              <w:rPr>
                <w:ins w:id="1077" w:author="OLTRE" w:date="2024-07-03T22:42:00Z"/>
                <w:rFonts w:ascii="Calibri" w:hAnsi="Calibri"/>
                <w:sz w:val="20"/>
              </w:rPr>
            </w:pPr>
          </w:p>
          <w:p w14:paraId="667A8068" w14:textId="77777777" w:rsidR="004E72BB" w:rsidRDefault="004E72BB" w:rsidP="005A2466">
            <w:pPr>
              <w:pStyle w:val="ListParagraph"/>
              <w:numPr>
                <w:ilvl w:val="0"/>
                <w:numId w:val="36"/>
              </w:numPr>
              <w:spacing w:after="0" w:line="240" w:lineRule="auto"/>
              <w:ind w:left="1019" w:hanging="425"/>
              <w:jc w:val="both"/>
              <w:rPr>
                <w:rFonts w:ascii="Calibri" w:hAnsi="Calibri"/>
                <w:color w:val="000000"/>
                <w:sz w:val="20"/>
              </w:rPr>
            </w:pPr>
            <w:r w:rsidRPr="005A2466">
              <w:rPr>
                <w:rFonts w:ascii="Calibri" w:hAnsi="Calibri"/>
                <w:color w:val="000000"/>
                <w:sz w:val="20"/>
              </w:rPr>
              <w:t>no material information has been withheld from the Investor;</w:t>
            </w:r>
          </w:p>
          <w:p w14:paraId="12F56F7B" w14:textId="77777777" w:rsidR="00DD1C00" w:rsidRDefault="00DD1C00" w:rsidP="00DD1C00">
            <w:pPr>
              <w:pStyle w:val="ListParagraph"/>
              <w:spacing w:after="0" w:line="240" w:lineRule="auto"/>
              <w:ind w:left="1019"/>
              <w:jc w:val="both"/>
              <w:rPr>
                <w:rFonts w:ascii="Calibri" w:hAnsi="Calibri"/>
                <w:color w:val="000000"/>
                <w:sz w:val="20"/>
              </w:rPr>
            </w:pPr>
          </w:p>
          <w:p w14:paraId="12CB9159" w14:textId="0891626E" w:rsidR="004E72BB" w:rsidRPr="005A2466" w:rsidRDefault="004E72BB" w:rsidP="005A2466">
            <w:pPr>
              <w:pStyle w:val="ListParagraph"/>
              <w:numPr>
                <w:ilvl w:val="0"/>
                <w:numId w:val="36"/>
              </w:numPr>
              <w:spacing w:after="0" w:line="240" w:lineRule="auto"/>
              <w:ind w:left="1026" w:hanging="432"/>
              <w:jc w:val="both"/>
              <w:rPr>
                <w:rFonts w:ascii="Calibri" w:hAnsi="Calibri"/>
                <w:color w:val="000000"/>
                <w:sz w:val="20"/>
              </w:rPr>
            </w:pPr>
            <w:r w:rsidRPr="005A2466">
              <w:rPr>
                <w:rFonts w:ascii="Calibri" w:hAnsi="Calibri"/>
                <w:color w:val="000000"/>
                <w:sz w:val="20"/>
              </w:rPr>
              <w:t>save and except as disclosed to the Investor</w:t>
            </w:r>
            <w:r w:rsidR="004809ED">
              <w:rPr>
                <w:rFonts w:ascii="Calibri" w:hAnsi="Calibri"/>
                <w:color w:val="000000"/>
                <w:sz w:val="20"/>
              </w:rPr>
              <w:t xml:space="preserve"> </w:t>
            </w:r>
            <w:r w:rsidR="004809ED" w:rsidRPr="006719FF">
              <w:rPr>
                <w:rFonts w:ascii="Calibri" w:hAnsi="Calibri"/>
                <w:color w:val="000000"/>
                <w:sz w:val="20"/>
              </w:rPr>
              <w:t xml:space="preserve">including </w:t>
            </w:r>
            <w:r w:rsidR="004809ED" w:rsidRPr="006719FF">
              <w:rPr>
                <w:rFonts w:ascii="Calibri" w:eastAsia="Times New Roman" w:hAnsi="Calibri" w:cs="Calibri"/>
                <w:color w:val="000000"/>
                <w:sz w:val="20"/>
                <w:szCs w:val="20"/>
                <w:lang w:eastAsia="en-ID"/>
              </w:rPr>
              <w:t xml:space="preserve">those under </w:t>
            </w:r>
            <w:proofErr w:type="spellStart"/>
            <w:r w:rsidR="004809ED" w:rsidRPr="006719FF">
              <w:rPr>
                <w:rFonts w:ascii="Calibri" w:eastAsia="Times New Roman" w:hAnsi="Calibri" w:cs="Calibri"/>
                <w:color w:val="000000"/>
                <w:sz w:val="20"/>
                <w:szCs w:val="20"/>
                <w:lang w:eastAsia="en-ID"/>
              </w:rPr>
              <w:t>installment</w:t>
            </w:r>
            <w:proofErr w:type="spellEnd"/>
            <w:r w:rsidR="004809ED" w:rsidRPr="006719FF">
              <w:rPr>
                <w:rFonts w:ascii="Calibri" w:eastAsia="Times New Roman" w:hAnsi="Calibri" w:cs="Calibri"/>
                <w:color w:val="000000"/>
                <w:sz w:val="20"/>
                <w:szCs w:val="20"/>
                <w:lang w:eastAsia="en-ID"/>
              </w:rPr>
              <w:t xml:space="preserve"> obligations</w:t>
            </w:r>
            <w:r w:rsidRPr="005A2466">
              <w:rPr>
                <w:rFonts w:ascii="Calibri" w:hAnsi="Calibri"/>
                <w:color w:val="000000"/>
                <w:sz w:val="20"/>
              </w:rPr>
              <w:t>, the Company, its licenses, machineries, properties intellectual property rights and Company’s assets (“</w:t>
            </w:r>
            <w:r w:rsidRPr="005A2466">
              <w:rPr>
                <w:rFonts w:ascii="Calibri" w:hAnsi="Calibri"/>
                <w:b/>
                <w:color w:val="000000"/>
                <w:sz w:val="20"/>
              </w:rPr>
              <w:t>Assets</w:t>
            </w:r>
            <w:r w:rsidRPr="005A2466">
              <w:rPr>
                <w:rFonts w:ascii="Calibri" w:hAnsi="Calibri"/>
                <w:color w:val="000000"/>
                <w:sz w:val="20"/>
              </w:rPr>
              <w:t>”)</w:t>
            </w:r>
            <w:r w:rsidRPr="006719FF">
              <w:rPr>
                <w:rFonts w:ascii="Calibri" w:eastAsia="Times New Roman" w:hAnsi="Calibri" w:cs="Calibri"/>
                <w:color w:val="000000"/>
                <w:sz w:val="20"/>
                <w:szCs w:val="20"/>
                <w:lang w:eastAsia="en-ID"/>
              </w:rPr>
              <w:t xml:space="preserve"> </w:t>
            </w:r>
            <w:r w:rsidRPr="005A2466">
              <w:rPr>
                <w:rFonts w:ascii="Calibri" w:hAnsi="Calibri"/>
                <w:color w:val="000000"/>
                <w:sz w:val="20"/>
              </w:rPr>
              <w:t>are free from encumbrances and any other claims, and in the event that there are any claims on the Assets during the subsistence of this Agreement, the Founding Shareholders shall be responsible and liable for such claims including any losses or monetary compensation arising there from;</w:t>
            </w:r>
          </w:p>
          <w:p w14:paraId="2693C3C6" w14:textId="77777777" w:rsidR="004E72BB" w:rsidRDefault="004E72BB" w:rsidP="006719FF">
            <w:pPr>
              <w:spacing w:after="0" w:line="240" w:lineRule="auto"/>
              <w:ind w:left="1019" w:hanging="425"/>
              <w:contextualSpacing/>
              <w:jc w:val="both"/>
              <w:rPr>
                <w:rFonts w:ascii="Calibri" w:hAnsi="Calibri"/>
                <w:color w:val="000000"/>
                <w:sz w:val="20"/>
              </w:rPr>
            </w:pPr>
          </w:p>
          <w:p w14:paraId="1A8149F5" w14:textId="77777777" w:rsidR="006719FF" w:rsidRDefault="006719FF" w:rsidP="00BA45BC">
            <w:pPr>
              <w:spacing w:after="0" w:line="240" w:lineRule="auto"/>
              <w:contextualSpacing/>
              <w:jc w:val="both"/>
              <w:rPr>
                <w:rFonts w:ascii="Calibri" w:hAnsi="Calibri"/>
                <w:color w:val="000000"/>
                <w:sz w:val="20"/>
              </w:rPr>
            </w:pPr>
          </w:p>
          <w:p w14:paraId="5FA3FF80" w14:textId="77777777" w:rsidR="00064B3E" w:rsidRPr="005A2466" w:rsidRDefault="00064B3E" w:rsidP="00BA45BC">
            <w:pPr>
              <w:spacing w:after="0" w:line="240" w:lineRule="auto"/>
              <w:contextualSpacing/>
              <w:jc w:val="both"/>
              <w:rPr>
                <w:ins w:id="1078" w:author="OLTRE" w:date="2024-07-03T22:42:00Z"/>
                <w:rFonts w:ascii="Calibri" w:hAnsi="Calibri"/>
                <w:color w:val="000000"/>
                <w:sz w:val="20"/>
              </w:rPr>
            </w:pPr>
          </w:p>
          <w:p w14:paraId="17C543A0" w14:textId="69FC6F27" w:rsidR="00E72171" w:rsidRDefault="004E72BB" w:rsidP="005A2466">
            <w:pPr>
              <w:pStyle w:val="ListParagraph"/>
              <w:numPr>
                <w:ilvl w:val="0"/>
                <w:numId w:val="36"/>
              </w:numPr>
              <w:spacing w:after="0" w:line="240" w:lineRule="auto"/>
              <w:ind w:left="1019" w:hanging="425"/>
              <w:jc w:val="both"/>
              <w:rPr>
                <w:rFonts w:ascii="Calibri" w:hAnsi="Calibri"/>
                <w:color w:val="000000"/>
                <w:sz w:val="20"/>
              </w:rPr>
            </w:pPr>
            <w:r w:rsidRPr="005A2466">
              <w:rPr>
                <w:rFonts w:ascii="Calibri" w:hAnsi="Calibri"/>
                <w:color w:val="000000"/>
                <w:sz w:val="20"/>
              </w:rPr>
              <w:t>that the representations and documentation provided by the Founding Shareholders and the Company to the Investor are true, complete and accurate;</w:t>
            </w:r>
            <w:del w:id="1079" w:author="OLTRE" w:date="2024-07-03T22:42:00Z">
              <w:r w:rsidRPr="005A2466">
                <w:rPr>
                  <w:rFonts w:ascii="Calibri" w:hAnsi="Calibri"/>
                  <w:color w:val="000000"/>
                  <w:sz w:val="20"/>
                </w:rPr>
                <w:delText xml:space="preserve"> and</w:delText>
              </w:r>
            </w:del>
          </w:p>
          <w:p w14:paraId="613C2340" w14:textId="77777777" w:rsidR="000435BA" w:rsidRDefault="000435BA">
            <w:pPr>
              <w:pStyle w:val="ListParagraph"/>
              <w:spacing w:after="0" w:line="240" w:lineRule="auto"/>
              <w:ind w:left="1019"/>
              <w:jc w:val="both"/>
              <w:rPr>
                <w:ins w:id="1080" w:author="OLTRE" w:date="2024-07-03T22:42:00Z"/>
                <w:rFonts w:ascii="Calibri" w:hAnsi="Calibri"/>
                <w:color w:val="000000"/>
                <w:sz w:val="20"/>
              </w:rPr>
            </w:pPr>
          </w:p>
          <w:p w14:paraId="6619A292" w14:textId="77777777" w:rsidR="00064B3E" w:rsidRPr="004E5CBB" w:rsidRDefault="00064B3E" w:rsidP="004E5CBB">
            <w:pPr>
              <w:pStyle w:val="ListParagraph"/>
              <w:spacing w:after="0" w:line="240" w:lineRule="auto"/>
              <w:ind w:left="1019"/>
              <w:jc w:val="both"/>
              <w:rPr>
                <w:ins w:id="1081" w:author="OLTRE" w:date="2024-07-03T22:42:00Z"/>
                <w:rFonts w:ascii="Calibri" w:hAnsi="Calibri"/>
                <w:color w:val="000000"/>
                <w:sz w:val="15"/>
                <w:szCs w:val="18"/>
              </w:rPr>
            </w:pPr>
          </w:p>
          <w:p w14:paraId="45C6F3D0" w14:textId="15FCA435" w:rsidR="000435BA" w:rsidRDefault="000435BA" w:rsidP="005A2466">
            <w:pPr>
              <w:pStyle w:val="ListParagraph"/>
              <w:numPr>
                <w:ilvl w:val="0"/>
                <w:numId w:val="36"/>
              </w:numPr>
              <w:spacing w:after="0" w:line="240" w:lineRule="auto"/>
              <w:ind w:left="1019" w:hanging="425"/>
              <w:jc w:val="both"/>
              <w:rPr>
                <w:ins w:id="1082" w:author="OLTRE" w:date="2024-07-03T22:42:00Z"/>
                <w:rFonts w:ascii="Calibri" w:hAnsi="Calibri"/>
                <w:color w:val="000000"/>
                <w:sz w:val="20"/>
              </w:rPr>
            </w:pPr>
            <w:ins w:id="1083" w:author="OLTRE" w:date="2024-07-03T22:42:00Z">
              <w:r>
                <w:rPr>
                  <w:rFonts w:ascii="Calibri" w:hAnsi="Calibri"/>
                  <w:color w:val="000000"/>
                  <w:sz w:val="20"/>
                </w:rPr>
                <w:t xml:space="preserve">the shareholders register and all other books and records of the Company required to be maintained by the Company under the applicable laws, and all accounting books and records, are up to date and contain proper records of all matters required to be dealt with therein and are in the possession and control of the Company; </w:t>
              </w:r>
            </w:ins>
          </w:p>
          <w:p w14:paraId="03AE6AD4" w14:textId="2D830E38" w:rsidR="00E72171" w:rsidRDefault="004E72BB" w:rsidP="004E5CBB">
            <w:pPr>
              <w:pStyle w:val="ListParagraph"/>
              <w:spacing w:after="0" w:line="240" w:lineRule="auto"/>
              <w:ind w:left="1019"/>
              <w:jc w:val="both"/>
              <w:rPr>
                <w:ins w:id="1084" w:author="OLTRE" w:date="2024-07-03T22:42:00Z"/>
                <w:rFonts w:ascii="Calibri" w:hAnsi="Calibri"/>
                <w:color w:val="000000"/>
                <w:sz w:val="20"/>
              </w:rPr>
            </w:pPr>
            <w:ins w:id="1085" w:author="OLTRE" w:date="2024-07-03T22:42:00Z">
              <w:r w:rsidRPr="005A2466">
                <w:rPr>
                  <w:rFonts w:ascii="Calibri" w:hAnsi="Calibri"/>
                  <w:color w:val="000000"/>
                  <w:sz w:val="20"/>
                </w:rPr>
                <w:lastRenderedPageBreak/>
                <w:t xml:space="preserve"> </w:t>
              </w:r>
            </w:ins>
          </w:p>
          <w:p w14:paraId="05A00453" w14:textId="77777777" w:rsidR="00064B3E" w:rsidRDefault="00064B3E" w:rsidP="00064B3E">
            <w:pPr>
              <w:pStyle w:val="ListParagraph"/>
              <w:spacing w:after="0" w:line="240" w:lineRule="auto"/>
              <w:ind w:left="1019"/>
              <w:jc w:val="both"/>
              <w:rPr>
                <w:ins w:id="1086" w:author="OLTRE" w:date="2024-07-03T22:42:00Z"/>
                <w:rFonts w:ascii="Calibri" w:hAnsi="Calibri"/>
                <w:color w:val="000000"/>
                <w:sz w:val="20"/>
              </w:rPr>
            </w:pPr>
          </w:p>
          <w:p w14:paraId="0A6322DF" w14:textId="77777777" w:rsidR="00064B3E" w:rsidRDefault="00064B3E" w:rsidP="00064B3E">
            <w:pPr>
              <w:pStyle w:val="ListParagraph"/>
              <w:spacing w:after="0" w:line="240" w:lineRule="auto"/>
              <w:ind w:left="1019"/>
              <w:jc w:val="both"/>
              <w:rPr>
                <w:ins w:id="1087" w:author="OLTRE" w:date="2024-07-03T22:42:00Z"/>
                <w:rFonts w:ascii="Calibri" w:hAnsi="Calibri"/>
                <w:color w:val="000000"/>
                <w:sz w:val="20"/>
              </w:rPr>
            </w:pPr>
          </w:p>
          <w:p w14:paraId="70A1CB29" w14:textId="77777777" w:rsidR="00064B3E" w:rsidRDefault="00064B3E" w:rsidP="004E5CBB">
            <w:pPr>
              <w:pStyle w:val="ListParagraph"/>
              <w:spacing w:after="0" w:line="240" w:lineRule="auto"/>
              <w:ind w:left="1019"/>
              <w:jc w:val="both"/>
              <w:rPr>
                <w:ins w:id="1088" w:author="OLTRE" w:date="2024-07-03T22:42:00Z"/>
                <w:rFonts w:ascii="Calibri" w:hAnsi="Calibri"/>
                <w:color w:val="000000"/>
                <w:sz w:val="20"/>
              </w:rPr>
            </w:pPr>
          </w:p>
          <w:p w14:paraId="66D28917" w14:textId="77777777" w:rsidR="00064B3E" w:rsidRPr="004E5CBB" w:rsidRDefault="00064B3E" w:rsidP="004E5CBB">
            <w:pPr>
              <w:pStyle w:val="ListParagraph"/>
              <w:rPr>
                <w:ins w:id="1089" w:author="OLTRE" w:date="2024-07-03T22:42:00Z"/>
                <w:rFonts w:ascii="Calibri" w:hAnsi="Calibri"/>
                <w:color w:val="000000"/>
                <w:sz w:val="10"/>
                <w:szCs w:val="13"/>
              </w:rPr>
            </w:pPr>
          </w:p>
          <w:p w14:paraId="0DCA3E80" w14:textId="7187E66E" w:rsidR="004E72BB" w:rsidRDefault="00E72171" w:rsidP="005A2466">
            <w:pPr>
              <w:pStyle w:val="ListParagraph"/>
              <w:numPr>
                <w:ilvl w:val="0"/>
                <w:numId w:val="36"/>
              </w:numPr>
              <w:spacing w:after="0" w:line="240" w:lineRule="auto"/>
              <w:ind w:left="1019" w:hanging="425"/>
              <w:jc w:val="both"/>
              <w:rPr>
                <w:ins w:id="1090" w:author="OLTRE" w:date="2024-07-03T22:42:00Z"/>
                <w:rFonts w:ascii="Calibri" w:hAnsi="Calibri"/>
                <w:color w:val="000000"/>
                <w:sz w:val="20"/>
              </w:rPr>
            </w:pPr>
            <w:ins w:id="1091" w:author="OLTRE" w:date="2024-07-03T22:42:00Z">
              <w:r>
                <w:rPr>
                  <w:rFonts w:ascii="Calibri" w:hAnsi="Calibri"/>
                  <w:color w:val="000000"/>
                  <w:sz w:val="20"/>
                </w:rPr>
                <w:t xml:space="preserve">that the Company has not violated any applicable laws and regulations, which violation has or would have any adverse effect to the Company; </w:t>
              </w:r>
              <w:r w:rsidR="004E72BB" w:rsidRPr="005A2466">
                <w:rPr>
                  <w:rFonts w:ascii="Calibri" w:hAnsi="Calibri"/>
                  <w:color w:val="000000"/>
                  <w:sz w:val="20"/>
                </w:rPr>
                <w:t>and</w:t>
              </w:r>
            </w:ins>
          </w:p>
          <w:p w14:paraId="3EBD13ED" w14:textId="77777777" w:rsidR="00DD1C00" w:rsidRPr="004E5CBB" w:rsidRDefault="00DD1C00" w:rsidP="00DD1C00">
            <w:pPr>
              <w:pStyle w:val="ListParagraph"/>
              <w:spacing w:after="0" w:line="240" w:lineRule="auto"/>
              <w:ind w:left="1019"/>
              <w:jc w:val="both"/>
              <w:rPr>
                <w:rFonts w:ascii="Calibri" w:hAnsi="Calibri"/>
                <w:color w:val="000000"/>
                <w:sz w:val="40"/>
                <w:rPrChange w:id="1092" w:author="OLTRE" w:date="2024-07-03T22:42:00Z">
                  <w:rPr>
                    <w:rFonts w:ascii="Calibri" w:hAnsi="Calibri"/>
                    <w:color w:val="000000"/>
                    <w:sz w:val="20"/>
                  </w:rPr>
                </w:rPrChange>
              </w:rPr>
            </w:pPr>
          </w:p>
          <w:p w14:paraId="4B296D75" w14:textId="56F1C6E0" w:rsidR="004E72BB" w:rsidRPr="005A2466" w:rsidRDefault="004E72BB" w:rsidP="005A2466">
            <w:pPr>
              <w:pStyle w:val="ListParagraph"/>
              <w:numPr>
                <w:ilvl w:val="0"/>
                <w:numId w:val="36"/>
              </w:numPr>
              <w:spacing w:after="0" w:line="240" w:lineRule="auto"/>
              <w:ind w:left="1019" w:hanging="425"/>
              <w:jc w:val="both"/>
              <w:rPr>
                <w:rFonts w:ascii="Calibri" w:hAnsi="Calibri"/>
                <w:color w:val="000000"/>
                <w:sz w:val="20"/>
              </w:rPr>
            </w:pPr>
            <w:r w:rsidRPr="005A2466">
              <w:rPr>
                <w:rFonts w:ascii="Calibri" w:hAnsi="Calibri"/>
                <w:color w:val="000000"/>
                <w:sz w:val="20"/>
              </w:rPr>
              <w:t>that the Company, including prior to the signing of this Agreement, is a company duly established under the laws and regulations of Republic of Indonesia</w:t>
            </w:r>
            <w:r w:rsidR="00EB28E2">
              <w:rPr>
                <w:rFonts w:ascii="Calibri" w:eastAsia="Times New Roman" w:hAnsi="Calibri" w:cs="Calibri"/>
                <w:color w:val="000000"/>
                <w:sz w:val="20"/>
                <w:szCs w:val="20"/>
                <w:lang w:eastAsia="en-ID"/>
              </w:rPr>
              <w:t>.</w:t>
            </w:r>
            <w:r w:rsidRPr="00613832">
              <w:rPr>
                <w:rFonts w:ascii="Calibri" w:eastAsia="Times New Roman" w:hAnsi="Calibri" w:cs="Calibri"/>
                <w:color w:val="000000"/>
                <w:sz w:val="20"/>
                <w:szCs w:val="20"/>
                <w:lang w:eastAsia="en-ID"/>
              </w:rPr>
              <w:t xml:space="preserve"> </w:t>
            </w:r>
          </w:p>
          <w:p w14:paraId="618FE915" w14:textId="146762A8" w:rsidR="004E72BB" w:rsidRDefault="004E72BB" w:rsidP="005A2466">
            <w:pPr>
              <w:spacing w:after="0" w:line="240" w:lineRule="auto"/>
              <w:contextualSpacing/>
              <w:rPr>
                <w:rFonts w:ascii="Calibri" w:hAnsi="Calibri"/>
                <w:b/>
                <w:color w:val="000000"/>
                <w:sz w:val="20"/>
              </w:rPr>
            </w:pPr>
          </w:p>
          <w:p w14:paraId="1C9D7EC0" w14:textId="77777777" w:rsidR="00064B3E" w:rsidRPr="004E5CBB" w:rsidRDefault="00064B3E" w:rsidP="005A2466">
            <w:pPr>
              <w:spacing w:after="0" w:line="240" w:lineRule="auto"/>
              <w:contextualSpacing/>
              <w:rPr>
                <w:rFonts w:ascii="Calibri" w:hAnsi="Calibri"/>
                <w:b/>
                <w:color w:val="000000"/>
                <w:rPrChange w:id="1093" w:author="OLTRE" w:date="2024-07-03T22:42:00Z">
                  <w:rPr>
                    <w:rFonts w:ascii="Calibri" w:hAnsi="Calibri"/>
                    <w:b/>
                    <w:color w:val="000000"/>
                    <w:sz w:val="20"/>
                  </w:rPr>
                </w:rPrChange>
              </w:rPr>
              <w:pPrChange w:id="1094" w:author="OLTRE" w:date="2024-07-03T22:42:00Z">
                <w:pPr>
                  <w:spacing w:after="0" w:line="240" w:lineRule="auto"/>
                  <w:contextualSpacing/>
                  <w:jc w:val="center"/>
                </w:pPr>
              </w:pPrChange>
            </w:pPr>
          </w:p>
          <w:p w14:paraId="701EE888" w14:textId="6A795A0D" w:rsidR="009556E6" w:rsidRPr="004E5CBB" w:rsidRDefault="00012D70" w:rsidP="004E5CBB">
            <w:pPr>
              <w:pStyle w:val="ListParagraph"/>
              <w:numPr>
                <w:ilvl w:val="1"/>
                <w:numId w:val="27"/>
              </w:numPr>
              <w:spacing w:after="0" w:line="240" w:lineRule="auto"/>
              <w:ind w:left="594" w:hanging="557"/>
              <w:jc w:val="both"/>
              <w:textAlignment w:val="baseline"/>
              <w:rPr>
                <w:ins w:id="1095" w:author="OLTRE" w:date="2024-07-03T22:42:00Z"/>
                <w:rFonts w:ascii="Calibri" w:hAnsi="Calibri"/>
                <w:color w:val="000000"/>
                <w:sz w:val="20"/>
              </w:rPr>
            </w:pPr>
            <w:ins w:id="1096" w:author="OLTRE" w:date="2024-07-03T22:42:00Z">
              <w:r>
                <w:rPr>
                  <w:rFonts w:ascii="Calibri" w:hAnsi="Calibri"/>
                  <w:color w:val="000000"/>
                  <w:sz w:val="20"/>
                </w:rPr>
                <w:t>Each of t</w:t>
              </w:r>
              <w:r w:rsidR="009556E6">
                <w:rPr>
                  <w:rFonts w:ascii="Calibri" w:hAnsi="Calibri"/>
                  <w:color w:val="000000"/>
                  <w:sz w:val="20"/>
                </w:rPr>
                <w:t>he Founding Shareholders</w:t>
              </w:r>
              <w:r w:rsidR="009556E6" w:rsidRPr="004E5CBB">
                <w:rPr>
                  <w:rFonts w:ascii="Calibri" w:hAnsi="Calibri"/>
                  <w:color w:val="000000"/>
                  <w:sz w:val="20"/>
                </w:rPr>
                <w:t xml:space="preserve"> covenant</w:t>
              </w:r>
              <w:r>
                <w:rPr>
                  <w:rFonts w:ascii="Calibri" w:hAnsi="Calibri"/>
                  <w:color w:val="000000"/>
                  <w:sz w:val="20"/>
                </w:rPr>
                <w:t>s</w:t>
              </w:r>
              <w:r w:rsidR="009556E6" w:rsidRPr="004E5CBB">
                <w:rPr>
                  <w:rFonts w:ascii="Calibri" w:hAnsi="Calibri"/>
                  <w:color w:val="000000"/>
                  <w:sz w:val="20"/>
                </w:rPr>
                <w:t xml:space="preserve"> </w:t>
              </w:r>
              <w:r w:rsidR="00AD0ACC">
                <w:rPr>
                  <w:rFonts w:ascii="Calibri" w:hAnsi="Calibri"/>
                  <w:color w:val="000000"/>
                  <w:sz w:val="20"/>
                </w:rPr>
                <w:t xml:space="preserve">that </w:t>
              </w:r>
              <w:r w:rsidR="009556E6" w:rsidRPr="004E5CBB">
                <w:rPr>
                  <w:rFonts w:ascii="Calibri" w:hAnsi="Calibri"/>
                  <w:color w:val="000000"/>
                  <w:sz w:val="20"/>
                </w:rPr>
                <w:t xml:space="preserve">in the event </w:t>
              </w:r>
              <w:r w:rsidR="00AD0ACC">
                <w:rPr>
                  <w:rFonts w:ascii="Calibri" w:hAnsi="Calibri"/>
                  <w:color w:val="000000"/>
                  <w:sz w:val="20"/>
                </w:rPr>
                <w:t xml:space="preserve">any </w:t>
              </w:r>
              <w:r w:rsidR="00A92F28">
                <w:rPr>
                  <w:rFonts w:ascii="Calibri" w:hAnsi="Calibri"/>
                  <w:color w:val="000000"/>
                  <w:sz w:val="20"/>
                </w:rPr>
                <w:t xml:space="preserve">of its </w:t>
              </w:r>
              <w:r w:rsidR="0091708D">
                <w:rPr>
                  <w:rFonts w:ascii="Calibri" w:hAnsi="Calibri"/>
                  <w:color w:val="000000"/>
                  <w:sz w:val="20"/>
                </w:rPr>
                <w:t>actions</w:t>
              </w:r>
              <w:r w:rsidR="009556E6">
                <w:rPr>
                  <w:rFonts w:ascii="Calibri" w:hAnsi="Calibri"/>
                  <w:color w:val="000000"/>
                  <w:sz w:val="20"/>
                </w:rPr>
                <w:t xml:space="preserve">, </w:t>
              </w:r>
              <w:r w:rsidR="00B3583D">
                <w:rPr>
                  <w:rFonts w:ascii="Calibri" w:hAnsi="Calibri"/>
                  <w:color w:val="000000"/>
                  <w:sz w:val="20"/>
                </w:rPr>
                <w:t>in any capacity,</w:t>
              </w:r>
              <w:r w:rsidR="009556E6">
                <w:rPr>
                  <w:rFonts w:ascii="Calibri" w:hAnsi="Calibri"/>
                  <w:color w:val="000000"/>
                  <w:sz w:val="20"/>
                </w:rPr>
                <w:t xml:space="preserve"> </w:t>
              </w:r>
              <w:r w:rsidR="009556E6" w:rsidRPr="004E5CBB">
                <w:rPr>
                  <w:rFonts w:ascii="Calibri" w:hAnsi="Calibri"/>
                  <w:color w:val="000000"/>
                  <w:sz w:val="20"/>
                </w:rPr>
                <w:t>give</w:t>
              </w:r>
              <w:r w:rsidR="009556E6">
                <w:rPr>
                  <w:rFonts w:ascii="Calibri" w:hAnsi="Calibri"/>
                  <w:color w:val="000000"/>
                  <w:sz w:val="20"/>
                </w:rPr>
                <w:t>s</w:t>
              </w:r>
              <w:r w:rsidR="009556E6" w:rsidRPr="004E5CBB">
                <w:rPr>
                  <w:rFonts w:ascii="Calibri" w:hAnsi="Calibri"/>
                  <w:color w:val="000000"/>
                  <w:sz w:val="20"/>
                </w:rPr>
                <w:t xml:space="preserve"> rise to </w:t>
              </w:r>
              <w:r w:rsidR="004E5063">
                <w:rPr>
                  <w:rFonts w:ascii="Calibri" w:hAnsi="Calibri"/>
                  <w:color w:val="000000"/>
                  <w:sz w:val="20"/>
                </w:rPr>
                <w:t xml:space="preserve">any </w:t>
              </w:r>
              <w:r w:rsidR="009556E6" w:rsidRPr="004E5CBB">
                <w:rPr>
                  <w:rFonts w:ascii="Calibri" w:hAnsi="Calibri"/>
                  <w:color w:val="000000"/>
                  <w:sz w:val="20"/>
                </w:rPr>
                <w:t>liability</w:t>
              </w:r>
              <w:r w:rsidR="00F00BC7">
                <w:rPr>
                  <w:rFonts w:ascii="Calibri" w:hAnsi="Calibri"/>
                  <w:color w:val="000000"/>
                  <w:sz w:val="20"/>
                </w:rPr>
                <w:t xml:space="preserve"> </w:t>
              </w:r>
              <w:r w:rsidR="009556E6" w:rsidRPr="004E5CBB">
                <w:rPr>
                  <w:rFonts w:ascii="Calibri" w:hAnsi="Calibri"/>
                  <w:color w:val="000000"/>
                  <w:sz w:val="20"/>
                </w:rPr>
                <w:t>for the Company</w:t>
              </w:r>
              <w:r w:rsidR="00F00BC7">
                <w:rPr>
                  <w:rFonts w:ascii="Calibri" w:hAnsi="Calibri"/>
                  <w:color w:val="000000"/>
                  <w:sz w:val="20"/>
                </w:rPr>
                <w:t xml:space="preserve"> (including </w:t>
              </w:r>
              <w:r w:rsidR="00932FFB">
                <w:rPr>
                  <w:rFonts w:ascii="Calibri" w:hAnsi="Calibri"/>
                  <w:color w:val="000000"/>
                  <w:sz w:val="20"/>
                </w:rPr>
                <w:t xml:space="preserve">any </w:t>
              </w:r>
              <w:r w:rsidR="006931BA">
                <w:rPr>
                  <w:rFonts w:ascii="Calibri" w:hAnsi="Calibri"/>
                  <w:color w:val="000000"/>
                  <w:sz w:val="20"/>
                </w:rPr>
                <w:t xml:space="preserve">liability to pay any penalty, </w:t>
              </w:r>
              <w:r w:rsidR="00EF4023">
                <w:rPr>
                  <w:rFonts w:ascii="Calibri" w:hAnsi="Calibri"/>
                  <w:color w:val="000000"/>
                  <w:sz w:val="20"/>
                </w:rPr>
                <w:t xml:space="preserve">fine, </w:t>
              </w:r>
              <w:r w:rsidR="006931BA">
                <w:rPr>
                  <w:rFonts w:ascii="Calibri" w:hAnsi="Calibri"/>
                  <w:color w:val="000000"/>
                  <w:sz w:val="20"/>
                </w:rPr>
                <w:t>loss</w:t>
              </w:r>
              <w:r w:rsidR="00EF4023">
                <w:rPr>
                  <w:rFonts w:ascii="Calibri" w:hAnsi="Calibri"/>
                  <w:color w:val="000000"/>
                  <w:sz w:val="20"/>
                </w:rPr>
                <w:t>es</w:t>
              </w:r>
              <w:r w:rsidR="006931BA">
                <w:rPr>
                  <w:rFonts w:ascii="Calibri" w:hAnsi="Calibri"/>
                  <w:color w:val="000000"/>
                  <w:sz w:val="20"/>
                </w:rPr>
                <w:t xml:space="preserve">, damages, </w:t>
              </w:r>
              <w:r>
                <w:rPr>
                  <w:rFonts w:ascii="Calibri" w:hAnsi="Calibri"/>
                  <w:color w:val="000000"/>
                  <w:sz w:val="20"/>
                </w:rPr>
                <w:t xml:space="preserve">costs, </w:t>
              </w:r>
              <w:r w:rsidR="00AB0A5D">
                <w:rPr>
                  <w:rFonts w:ascii="Calibri" w:hAnsi="Calibri"/>
                  <w:color w:val="000000"/>
                  <w:sz w:val="20"/>
                </w:rPr>
                <w:t xml:space="preserve">financial commitment, </w:t>
              </w:r>
              <w:r w:rsidR="006931BA">
                <w:rPr>
                  <w:rFonts w:ascii="Calibri" w:hAnsi="Calibri"/>
                  <w:color w:val="000000"/>
                  <w:sz w:val="20"/>
                </w:rPr>
                <w:t>or expenses</w:t>
              </w:r>
              <w:r w:rsidR="00F00BC7" w:rsidRPr="006B56F1">
                <w:rPr>
                  <w:rFonts w:ascii="Calibri" w:hAnsi="Calibri"/>
                  <w:color w:val="000000"/>
                  <w:sz w:val="20"/>
                </w:rPr>
                <w:t>)</w:t>
              </w:r>
              <w:r w:rsidR="009556E6" w:rsidRPr="004E5CBB">
                <w:rPr>
                  <w:rFonts w:ascii="Calibri" w:hAnsi="Calibri"/>
                  <w:color w:val="000000"/>
                  <w:sz w:val="20"/>
                </w:rPr>
                <w:t>, the</w:t>
              </w:r>
              <w:r w:rsidR="004E5063">
                <w:rPr>
                  <w:rFonts w:ascii="Calibri" w:hAnsi="Calibri"/>
                  <w:color w:val="000000"/>
                  <w:sz w:val="20"/>
                </w:rPr>
                <w:t xml:space="preserve">n </w:t>
              </w:r>
              <w:r w:rsidR="000839D5">
                <w:rPr>
                  <w:rFonts w:ascii="Calibri" w:hAnsi="Calibri"/>
                  <w:color w:val="000000"/>
                  <w:sz w:val="20"/>
                </w:rPr>
                <w:t>such Founding Shareholder</w:t>
              </w:r>
              <w:r w:rsidR="004E5063">
                <w:rPr>
                  <w:rFonts w:ascii="Calibri" w:hAnsi="Calibri"/>
                  <w:color w:val="000000"/>
                  <w:sz w:val="20"/>
                </w:rPr>
                <w:t xml:space="preserve"> shall be </w:t>
              </w:r>
              <w:r w:rsidR="009529C3">
                <w:rPr>
                  <w:rFonts w:ascii="Calibri" w:hAnsi="Calibri"/>
                  <w:color w:val="000000"/>
                  <w:sz w:val="20"/>
                </w:rPr>
                <w:t xml:space="preserve">liable </w:t>
              </w:r>
              <w:r w:rsidR="004E5063">
                <w:rPr>
                  <w:rFonts w:ascii="Calibri" w:hAnsi="Calibri"/>
                  <w:color w:val="000000"/>
                  <w:sz w:val="20"/>
                </w:rPr>
                <w:t xml:space="preserve">to the Company for such liability and shall </w:t>
              </w:r>
              <w:r w:rsidR="009556E6" w:rsidRPr="004E5CBB">
                <w:rPr>
                  <w:rFonts w:ascii="Calibri" w:hAnsi="Calibri"/>
                  <w:color w:val="000000"/>
                  <w:sz w:val="20"/>
                </w:rPr>
                <w:t xml:space="preserve">make payment to the Company </w:t>
              </w:r>
              <w:r w:rsidR="009350A7">
                <w:rPr>
                  <w:rFonts w:ascii="Calibri" w:hAnsi="Calibri"/>
                  <w:color w:val="000000"/>
                  <w:sz w:val="20"/>
                </w:rPr>
                <w:t xml:space="preserve">in an amount </w:t>
              </w:r>
              <w:r w:rsidR="00EE1078">
                <w:rPr>
                  <w:rFonts w:ascii="Calibri" w:hAnsi="Calibri"/>
                  <w:color w:val="000000"/>
                  <w:sz w:val="20"/>
                </w:rPr>
                <w:t xml:space="preserve">that is at least equal to the liability that it caused and </w:t>
              </w:r>
              <w:r w:rsidR="009350A7">
                <w:rPr>
                  <w:rFonts w:ascii="Calibri" w:hAnsi="Calibri"/>
                  <w:color w:val="000000"/>
                  <w:sz w:val="20"/>
                </w:rPr>
                <w:t xml:space="preserve">sufficient to return the Company </w:t>
              </w:r>
              <w:r w:rsidR="004E5063">
                <w:rPr>
                  <w:rFonts w:ascii="Calibri" w:hAnsi="Calibri"/>
                  <w:color w:val="000000"/>
                  <w:sz w:val="20"/>
                </w:rPr>
                <w:t xml:space="preserve">to </w:t>
              </w:r>
              <w:r w:rsidR="009556E6" w:rsidRPr="004E5CBB">
                <w:rPr>
                  <w:rFonts w:ascii="Calibri" w:hAnsi="Calibri"/>
                  <w:color w:val="000000"/>
                  <w:sz w:val="20"/>
                </w:rPr>
                <w:t xml:space="preserve">the same </w:t>
              </w:r>
              <w:r w:rsidR="008137E5">
                <w:rPr>
                  <w:rFonts w:ascii="Calibri" w:hAnsi="Calibri"/>
                  <w:color w:val="000000"/>
                  <w:sz w:val="20"/>
                </w:rPr>
                <w:t xml:space="preserve">financial </w:t>
              </w:r>
              <w:r w:rsidR="009556E6" w:rsidRPr="004E5CBB">
                <w:rPr>
                  <w:rFonts w:ascii="Calibri" w:hAnsi="Calibri"/>
                  <w:color w:val="000000"/>
                  <w:sz w:val="20"/>
                </w:rPr>
                <w:t xml:space="preserve">position as it would have been had </w:t>
              </w:r>
              <w:r w:rsidR="004E5063">
                <w:rPr>
                  <w:rFonts w:ascii="Calibri" w:hAnsi="Calibri"/>
                  <w:color w:val="000000"/>
                  <w:sz w:val="20"/>
                </w:rPr>
                <w:t xml:space="preserve">any </w:t>
              </w:r>
              <w:r w:rsidR="009556E6" w:rsidRPr="004E5CBB">
                <w:rPr>
                  <w:rFonts w:ascii="Calibri" w:hAnsi="Calibri"/>
                  <w:color w:val="000000"/>
                  <w:sz w:val="20"/>
                </w:rPr>
                <w:t>such liability not arisen.</w:t>
              </w:r>
            </w:ins>
          </w:p>
          <w:p w14:paraId="011D3D4E" w14:textId="77777777" w:rsidR="003A32E5" w:rsidRDefault="003A32E5" w:rsidP="00BA45BC">
            <w:pPr>
              <w:spacing w:after="0" w:line="240" w:lineRule="auto"/>
              <w:contextualSpacing/>
              <w:jc w:val="center"/>
              <w:rPr>
                <w:ins w:id="1097" w:author="OLTRE" w:date="2024-07-03T22:42:00Z"/>
                <w:rFonts w:ascii="Calibri" w:hAnsi="Calibri"/>
                <w:b/>
                <w:color w:val="000000"/>
                <w:sz w:val="20"/>
              </w:rPr>
            </w:pPr>
          </w:p>
          <w:p w14:paraId="63D49DFF" w14:textId="77777777" w:rsidR="00870F19" w:rsidRDefault="00870F19" w:rsidP="00BA45BC">
            <w:pPr>
              <w:spacing w:after="0" w:line="240" w:lineRule="auto"/>
              <w:contextualSpacing/>
              <w:jc w:val="center"/>
              <w:rPr>
                <w:ins w:id="1098" w:author="OLTRE" w:date="2024-07-03T22:42:00Z"/>
                <w:rFonts w:ascii="Calibri" w:hAnsi="Calibri"/>
                <w:b/>
                <w:color w:val="000000"/>
                <w:sz w:val="20"/>
              </w:rPr>
            </w:pPr>
          </w:p>
          <w:p w14:paraId="4D75CB41" w14:textId="77777777" w:rsidR="00870F19" w:rsidRDefault="00870F19" w:rsidP="00BA45BC">
            <w:pPr>
              <w:spacing w:after="0" w:line="240" w:lineRule="auto"/>
              <w:contextualSpacing/>
              <w:jc w:val="center"/>
              <w:rPr>
                <w:ins w:id="1099" w:author="OLTRE" w:date="2024-07-03T22:42:00Z"/>
                <w:rFonts w:ascii="Calibri" w:hAnsi="Calibri"/>
                <w:b/>
                <w:color w:val="000000"/>
                <w:sz w:val="20"/>
              </w:rPr>
            </w:pPr>
          </w:p>
          <w:p w14:paraId="15B6C1A9" w14:textId="77777777" w:rsidR="00870F19" w:rsidRPr="004E5CBB" w:rsidRDefault="00870F19" w:rsidP="00BA45BC">
            <w:pPr>
              <w:spacing w:after="0" w:line="240" w:lineRule="auto"/>
              <w:contextualSpacing/>
              <w:jc w:val="center"/>
              <w:rPr>
                <w:ins w:id="1100" w:author="OLTRE" w:date="2024-07-03T22:42:00Z"/>
                <w:rFonts w:ascii="Calibri" w:hAnsi="Calibri"/>
                <w:b/>
                <w:color w:val="000000"/>
                <w:szCs w:val="28"/>
              </w:rPr>
            </w:pPr>
          </w:p>
          <w:p w14:paraId="68EDAFA1" w14:textId="77CAFA6E" w:rsidR="004E72BB" w:rsidRPr="005A2466" w:rsidRDefault="004E72BB" w:rsidP="005A2466">
            <w:pPr>
              <w:spacing w:after="0" w:line="240" w:lineRule="auto"/>
              <w:contextualSpacing/>
              <w:jc w:val="center"/>
              <w:rPr>
                <w:rFonts w:ascii="Calibri" w:hAnsi="Calibri"/>
                <w:sz w:val="20"/>
              </w:rPr>
            </w:pPr>
            <w:r w:rsidRPr="005A2466">
              <w:rPr>
                <w:rFonts w:ascii="Calibri" w:hAnsi="Calibri"/>
                <w:b/>
                <w:color w:val="000000"/>
                <w:sz w:val="20"/>
              </w:rPr>
              <w:t>10</w:t>
            </w:r>
          </w:p>
          <w:p w14:paraId="0177AE00" w14:textId="77777777" w:rsidR="004E72BB" w:rsidRPr="005A2466" w:rsidRDefault="004E72BB" w:rsidP="005A2466">
            <w:pPr>
              <w:spacing w:after="0" w:line="240" w:lineRule="auto"/>
              <w:contextualSpacing/>
              <w:jc w:val="center"/>
              <w:rPr>
                <w:rFonts w:ascii="Calibri" w:hAnsi="Calibri"/>
                <w:b/>
                <w:color w:val="000000"/>
                <w:sz w:val="20"/>
              </w:rPr>
            </w:pPr>
            <w:r w:rsidRPr="005A2466">
              <w:rPr>
                <w:rFonts w:ascii="Calibri" w:hAnsi="Calibri"/>
                <w:b/>
                <w:color w:val="000000"/>
                <w:sz w:val="20"/>
              </w:rPr>
              <w:t>PRE-JOINT VENTURE EXPENSES</w:t>
            </w:r>
          </w:p>
          <w:p w14:paraId="675AE8CD" w14:textId="77777777" w:rsidR="004E72BB" w:rsidRPr="005A2466" w:rsidRDefault="004E72BB" w:rsidP="005A2466">
            <w:pPr>
              <w:spacing w:after="0" w:line="240" w:lineRule="auto"/>
              <w:contextualSpacing/>
              <w:jc w:val="center"/>
              <w:rPr>
                <w:rFonts w:ascii="Calibri" w:hAnsi="Calibri"/>
                <w:sz w:val="20"/>
              </w:rPr>
            </w:pPr>
          </w:p>
          <w:p w14:paraId="25A1E029" w14:textId="5D40945B" w:rsidR="004E72BB" w:rsidRPr="005A2466" w:rsidRDefault="004E72BB" w:rsidP="005A2466">
            <w:pPr>
              <w:spacing w:after="0" w:line="240" w:lineRule="auto"/>
              <w:contextualSpacing/>
              <w:jc w:val="both"/>
              <w:rPr>
                <w:rFonts w:ascii="Calibri" w:hAnsi="Calibri"/>
                <w:color w:val="000000"/>
                <w:sz w:val="20"/>
              </w:rPr>
            </w:pPr>
            <w:r w:rsidRPr="005A2466">
              <w:rPr>
                <w:rFonts w:ascii="Calibri" w:hAnsi="Calibri"/>
                <w:color w:val="000000"/>
                <w:sz w:val="20"/>
              </w:rPr>
              <w:t xml:space="preserve">The Company alone shall be responsible to bear its own legal costs and notary fees pertaining to the preparation and execution of this Agreement </w:t>
            </w:r>
            <w:r w:rsidRPr="00613832">
              <w:rPr>
                <w:rFonts w:ascii="Calibri" w:eastAsia="Times New Roman" w:hAnsi="Calibri" w:cs="Calibri"/>
                <w:color w:val="000000"/>
                <w:sz w:val="20"/>
                <w:szCs w:val="20"/>
                <w:lang w:eastAsia="en-ID"/>
              </w:rPr>
              <w:t>along with</w:t>
            </w:r>
            <w:r w:rsidRPr="005A2466">
              <w:rPr>
                <w:rFonts w:ascii="Calibri" w:hAnsi="Calibri"/>
                <w:color w:val="000000"/>
                <w:sz w:val="20"/>
              </w:rPr>
              <w:t xml:space="preserve"> the amendment to the Articles of Association for the purpose of conforming to this Agreement, save and except shall the Investor requires another external counsel, then such fees and expenses shall be borne by Investor. </w:t>
            </w:r>
          </w:p>
          <w:p w14:paraId="3D7B1EAB" w14:textId="77777777" w:rsidR="004E72BB" w:rsidRPr="004E72BB" w:rsidDel="00B15529" w:rsidRDefault="004E72BB" w:rsidP="004E72BB">
            <w:pPr>
              <w:spacing w:after="0" w:line="240" w:lineRule="auto"/>
              <w:jc w:val="both"/>
              <w:textAlignment w:val="baseline"/>
              <w:rPr>
                <w:rFonts w:ascii="Calibri" w:hAnsi="Calibri"/>
                <w:color w:val="000000"/>
                <w:sz w:val="20"/>
              </w:rPr>
            </w:pPr>
          </w:p>
        </w:tc>
        <w:tc>
          <w:tcPr>
            <w:tcW w:w="4678" w:type="dxa"/>
            <w:tcMar>
              <w:top w:w="0" w:type="dxa"/>
              <w:left w:w="108" w:type="dxa"/>
              <w:bottom w:w="0" w:type="dxa"/>
              <w:right w:w="108" w:type="dxa"/>
            </w:tcMar>
          </w:tcPr>
          <w:p w14:paraId="4E21421C" w14:textId="77777777" w:rsidR="004E72BB" w:rsidRPr="005A2466" w:rsidRDefault="004E72BB" w:rsidP="005A2466">
            <w:pPr>
              <w:spacing w:after="0" w:line="240" w:lineRule="auto"/>
              <w:contextualSpacing/>
              <w:jc w:val="center"/>
              <w:rPr>
                <w:rFonts w:ascii="Calibri" w:hAnsi="Calibri"/>
                <w:sz w:val="20"/>
              </w:rPr>
            </w:pPr>
            <w:r w:rsidRPr="005A2466">
              <w:rPr>
                <w:rFonts w:ascii="Calibri" w:hAnsi="Calibri"/>
                <w:b/>
                <w:color w:val="000000"/>
                <w:sz w:val="20"/>
              </w:rPr>
              <w:lastRenderedPageBreak/>
              <w:t>9</w:t>
            </w:r>
          </w:p>
          <w:p w14:paraId="6929CC3A" w14:textId="7A65D4EC" w:rsidR="00893DA3" w:rsidRDefault="004E72BB" w:rsidP="00DD1C00">
            <w:pPr>
              <w:spacing w:after="0" w:line="240" w:lineRule="auto"/>
              <w:contextualSpacing/>
              <w:jc w:val="center"/>
              <w:rPr>
                <w:rFonts w:ascii="Calibri" w:hAnsi="Calibri"/>
                <w:b/>
                <w:color w:val="000000"/>
                <w:sz w:val="20"/>
              </w:rPr>
            </w:pPr>
            <w:r w:rsidRPr="005A2466">
              <w:rPr>
                <w:rFonts w:ascii="Calibri" w:hAnsi="Calibri"/>
                <w:b/>
                <w:color w:val="000000"/>
                <w:sz w:val="20"/>
              </w:rPr>
              <w:t>PERNYATAAN DAN PENJAMINAN</w:t>
            </w:r>
          </w:p>
          <w:p w14:paraId="264C19FF" w14:textId="77777777" w:rsidR="00DD1C00" w:rsidRPr="00DD1C00" w:rsidRDefault="00DD1C00" w:rsidP="00BA45BC">
            <w:pPr>
              <w:spacing w:after="0" w:line="240" w:lineRule="auto"/>
              <w:contextualSpacing/>
              <w:rPr>
                <w:rFonts w:ascii="Calibri" w:hAnsi="Calibri"/>
                <w:b/>
                <w:color w:val="000000"/>
                <w:sz w:val="20"/>
              </w:rPr>
            </w:pPr>
          </w:p>
          <w:p w14:paraId="67EB47E3" w14:textId="28B15716" w:rsidR="004E72BB" w:rsidRDefault="004E72BB" w:rsidP="005A2466">
            <w:pPr>
              <w:pStyle w:val="ListParagraph"/>
              <w:numPr>
                <w:ilvl w:val="1"/>
                <w:numId w:val="153"/>
              </w:numPr>
              <w:spacing w:after="0" w:line="240" w:lineRule="auto"/>
              <w:ind w:left="606" w:hanging="606"/>
              <w:jc w:val="both"/>
              <w:textAlignment w:val="baseline"/>
              <w:rPr>
                <w:rFonts w:ascii="Calibri" w:hAnsi="Calibri"/>
                <w:color w:val="000000"/>
                <w:sz w:val="20"/>
              </w:rPr>
            </w:pPr>
            <w:del w:id="1101" w:author="OLTRE" w:date="2024-07-03T22:42:00Z">
              <w:r w:rsidRPr="005A2466">
                <w:rPr>
                  <w:rFonts w:ascii="Calibri" w:hAnsi="Calibri"/>
                  <w:color w:val="000000"/>
                  <w:sz w:val="20"/>
                </w:rPr>
                <w:delText>Para</w:delText>
              </w:r>
            </w:del>
            <w:ins w:id="1102" w:author="OLTRE" w:date="2024-07-03T22:42:00Z">
              <w:r w:rsidR="00334559">
                <w:rPr>
                  <w:rFonts w:ascii="Calibri" w:hAnsi="Calibri"/>
                  <w:color w:val="000000"/>
                  <w:sz w:val="20"/>
                </w:rPr>
                <w:t>Masing-masing</w:t>
              </w:r>
            </w:ins>
            <w:r w:rsidR="00334559">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del w:id="1103" w:author="OLTRE" w:date="2024-07-03T22:42:00Z">
              <w:r w:rsidRPr="005A2466">
                <w:rPr>
                  <w:rFonts w:ascii="Calibri" w:hAnsi="Calibri"/>
                  <w:color w:val="000000"/>
                  <w:sz w:val="20"/>
                </w:rPr>
                <w:delText>saling menyatakan</w:delText>
              </w:r>
            </w:del>
            <w:proofErr w:type="spellStart"/>
            <w:ins w:id="1104" w:author="OLTRE" w:date="2024-07-03T22:42:00Z">
              <w:r w:rsidR="00606DC4">
                <w:rPr>
                  <w:rFonts w:ascii="Calibri" w:hAnsi="Calibri"/>
                  <w:color w:val="000000"/>
                  <w:sz w:val="20"/>
                </w:rPr>
                <w:t>memberikan</w:t>
              </w:r>
              <w:proofErr w:type="spellEnd"/>
              <w:r w:rsidR="00606DC4">
                <w:rPr>
                  <w:rFonts w:ascii="Calibri" w:hAnsi="Calibri"/>
                  <w:color w:val="000000"/>
                  <w:sz w:val="20"/>
                </w:rPr>
                <w:t xml:space="preserve"> </w:t>
              </w:r>
              <w:proofErr w:type="spellStart"/>
              <w:r w:rsidR="00606DC4">
                <w:rPr>
                  <w:rFonts w:ascii="Calibri" w:hAnsi="Calibri"/>
                  <w:color w:val="000000"/>
                  <w:sz w:val="20"/>
                </w:rPr>
                <w:t>pernyataan-pernyataan</w:t>
              </w:r>
            </w:ins>
            <w:proofErr w:type="spellEnd"/>
            <w:r w:rsidR="00606DC4">
              <w:rPr>
                <w:rFonts w:ascii="Calibri" w:hAnsi="Calibri"/>
                <w:color w:val="000000"/>
                <w:sz w:val="20"/>
              </w:rPr>
              <w:t xml:space="preserve"> dan </w:t>
            </w:r>
            <w:del w:id="1105" w:author="OLTRE" w:date="2024-07-03T22:42:00Z">
              <w:r w:rsidRPr="005A2466">
                <w:rPr>
                  <w:rFonts w:ascii="Calibri" w:hAnsi="Calibri"/>
                  <w:color w:val="000000"/>
                  <w:sz w:val="20"/>
                </w:rPr>
                <w:delText>menjamin kepada Pihak lainnya sebagai</w:delText>
              </w:r>
            </w:del>
            <w:proofErr w:type="spellStart"/>
            <w:ins w:id="1106" w:author="OLTRE" w:date="2024-07-03T22:42:00Z">
              <w:r w:rsidR="00606DC4">
                <w:rPr>
                  <w:rFonts w:ascii="Calibri" w:hAnsi="Calibri"/>
                  <w:color w:val="000000"/>
                  <w:sz w:val="20"/>
                </w:rPr>
                <w:t>jaminan-jaminan</w:t>
              </w:r>
            </w:ins>
            <w:proofErr w:type="spellEnd"/>
            <w:r w:rsidR="00606DC4">
              <w:rPr>
                <w:rFonts w:ascii="Calibri" w:hAnsi="Calibri"/>
                <w:color w:val="000000"/>
                <w:sz w:val="20"/>
              </w:rPr>
              <w:t xml:space="preserve"> </w:t>
            </w:r>
            <w:proofErr w:type="spellStart"/>
            <w:r w:rsidR="00606DC4">
              <w:rPr>
                <w:rFonts w:ascii="Calibri" w:hAnsi="Calibri"/>
                <w:color w:val="000000"/>
                <w:sz w:val="20"/>
              </w:rPr>
              <w:t>berikut</w:t>
            </w:r>
            <w:proofErr w:type="spellEnd"/>
            <w:ins w:id="1107" w:author="OLTRE" w:date="2024-07-03T22:42:00Z">
              <w:r w:rsidR="00606DC4">
                <w:rPr>
                  <w:rFonts w:ascii="Calibri" w:hAnsi="Calibri"/>
                  <w:color w:val="000000"/>
                  <w:sz w:val="20"/>
                </w:rPr>
                <w:t xml:space="preserve"> </w:t>
              </w:r>
              <w:proofErr w:type="spellStart"/>
              <w:r w:rsidR="00606DC4">
                <w:rPr>
                  <w:rFonts w:ascii="Calibri" w:hAnsi="Calibri"/>
                  <w:color w:val="000000"/>
                  <w:sz w:val="20"/>
                </w:rPr>
                <w:t>ini</w:t>
              </w:r>
              <w:proofErr w:type="spellEnd"/>
              <w:r w:rsidR="00606DC4">
                <w:rPr>
                  <w:rFonts w:ascii="Calibri" w:hAnsi="Calibri"/>
                  <w:color w:val="000000"/>
                  <w:sz w:val="20"/>
                </w:rPr>
                <w:t xml:space="preserve"> </w:t>
              </w:r>
              <w:proofErr w:type="spellStart"/>
              <w:r w:rsidR="00606DC4">
                <w:rPr>
                  <w:rFonts w:ascii="Calibri" w:hAnsi="Calibri"/>
                  <w:color w:val="000000"/>
                  <w:sz w:val="20"/>
                </w:rPr>
                <w:t>kepada</w:t>
              </w:r>
              <w:proofErr w:type="spellEnd"/>
              <w:r w:rsidR="00606DC4">
                <w:rPr>
                  <w:rFonts w:ascii="Calibri" w:hAnsi="Calibri"/>
                  <w:color w:val="000000"/>
                  <w:sz w:val="20"/>
                </w:rPr>
                <w:t xml:space="preserve"> sesame</w:t>
              </w:r>
            </w:ins>
            <w:r w:rsidRPr="005A2466">
              <w:rPr>
                <w:rFonts w:ascii="Calibri" w:hAnsi="Calibri"/>
                <w:color w:val="000000"/>
                <w:sz w:val="20"/>
              </w:rPr>
              <w:t>:</w:t>
            </w:r>
          </w:p>
          <w:p w14:paraId="4831CB19" w14:textId="77777777" w:rsidR="004E72BB" w:rsidRPr="005A2466" w:rsidRDefault="004E72BB" w:rsidP="005A2466">
            <w:pPr>
              <w:spacing w:after="0" w:line="240" w:lineRule="auto"/>
              <w:ind w:left="535" w:hanging="535"/>
              <w:contextualSpacing/>
              <w:jc w:val="both"/>
              <w:rPr>
                <w:rFonts w:ascii="Calibri" w:hAnsi="Calibri"/>
                <w:color w:val="000000"/>
                <w:sz w:val="20"/>
              </w:rPr>
            </w:pPr>
          </w:p>
          <w:p w14:paraId="18D6D906" w14:textId="7B77A039" w:rsidR="004E72BB" w:rsidRDefault="004E72BB" w:rsidP="005A2466">
            <w:pPr>
              <w:pStyle w:val="ListParagraph"/>
              <w:numPr>
                <w:ilvl w:val="0"/>
                <w:numId w:val="35"/>
              </w:numPr>
              <w:tabs>
                <w:tab w:val="clear" w:pos="360"/>
                <w:tab w:val="num" w:pos="889"/>
              </w:tabs>
              <w:spacing w:after="0" w:line="240" w:lineRule="auto"/>
              <w:ind w:left="845" w:hanging="239"/>
              <w:jc w:val="both"/>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apabila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Pihaknya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merupakan</w:t>
            </w:r>
            <w:proofErr w:type="spellEnd"/>
            <w:r w:rsidRPr="00613832">
              <w:rPr>
                <w:rFonts w:ascii="Calibri" w:eastAsia="Times New Roman" w:hAnsi="Calibri" w:cs="Calibri"/>
                <w:color w:val="000000"/>
                <w:sz w:val="20"/>
                <w:szCs w:val="20"/>
                <w:lang w:eastAsia="en-ID"/>
              </w:rPr>
              <w:t xml:space="preserve"> badan </w:t>
            </w:r>
            <w:proofErr w:type="spellStart"/>
            <w:r w:rsidRPr="00613832">
              <w:rPr>
                <w:rFonts w:ascii="Calibri" w:eastAsia="Times New Roman" w:hAnsi="Calibri" w:cs="Calibri"/>
                <w:color w:val="000000"/>
                <w:sz w:val="20"/>
                <w:szCs w:val="20"/>
                <w:lang w:eastAsia="en-ID"/>
              </w:rPr>
              <w:t>hukum</w:t>
            </w:r>
            <w:proofErr w:type="spellEnd"/>
            <w:r w:rsidRPr="00613832">
              <w:rPr>
                <w:rFonts w:ascii="Calibri" w:eastAsia="Times New Roman" w:hAnsi="Calibri" w:cs="Calibri"/>
                <w:color w:val="000000"/>
                <w:sz w:val="20"/>
                <w:szCs w:val="20"/>
                <w:lang w:eastAsia="en-ID"/>
              </w:rPr>
              <w:t xml:space="preserve">, </w:t>
            </w:r>
            <w:del w:id="1108" w:author="OLTRE" w:date="2024-07-03T22:42:00Z">
              <w:r w:rsidRPr="00613832">
                <w:rPr>
                  <w:rFonts w:ascii="Calibri" w:eastAsia="Times New Roman" w:hAnsi="Calibri" w:cs="Calibri"/>
                  <w:color w:val="000000"/>
                  <w:sz w:val="20"/>
                  <w:szCs w:val="20"/>
                  <w:lang w:eastAsia="en-ID"/>
                </w:rPr>
                <w:delText xml:space="preserve">perusahaannya </w:delText>
              </w:r>
            </w:del>
            <w:proofErr w:type="spellStart"/>
            <w:ins w:id="1109" w:author="OLTRE" w:date="2024-07-03T22:42:00Z">
              <w:r w:rsidR="00D54515">
                <w:rPr>
                  <w:rFonts w:ascii="Calibri" w:eastAsia="Times New Roman" w:hAnsi="Calibri" w:cs="Calibri"/>
                  <w:color w:val="000000"/>
                  <w:sz w:val="20"/>
                  <w:szCs w:val="20"/>
                  <w:lang w:eastAsia="en-ID"/>
                </w:rPr>
                <w:t>Pihaknya</w:t>
              </w:r>
              <w:proofErr w:type="spellEnd"/>
              <w:r w:rsidR="00D54515">
                <w:rPr>
                  <w:rFonts w:ascii="Calibri" w:eastAsia="Times New Roman" w:hAnsi="Calibri" w:cs="Calibri"/>
                  <w:color w:val="000000"/>
                  <w:sz w:val="20"/>
                  <w:szCs w:val="20"/>
                  <w:lang w:eastAsia="en-ID"/>
                </w:rPr>
                <w:t xml:space="preserve"> </w:t>
              </w:r>
              <w:proofErr w:type="spellStart"/>
              <w:r w:rsidR="00D54515">
                <w:rPr>
                  <w:rFonts w:ascii="Calibri" w:eastAsia="Times New Roman" w:hAnsi="Calibri" w:cs="Calibri"/>
                  <w:color w:val="000000"/>
                  <w:sz w:val="20"/>
                  <w:szCs w:val="20"/>
                  <w:lang w:eastAsia="en-ID"/>
                </w:rPr>
                <w:t>adalah</w:t>
              </w:r>
              <w:proofErr w:type="spellEnd"/>
              <w:r w:rsidR="00D54515">
                <w:rPr>
                  <w:rFonts w:ascii="Calibri" w:eastAsia="Times New Roman" w:hAnsi="Calibri" w:cs="Calibri"/>
                  <w:color w:val="000000"/>
                  <w:sz w:val="20"/>
                  <w:szCs w:val="20"/>
                  <w:lang w:eastAsia="en-ID"/>
                </w:rPr>
                <w:t xml:space="preserve"> </w:t>
              </w:r>
              <w:proofErr w:type="spellStart"/>
              <w:r w:rsidR="00D54515">
                <w:rPr>
                  <w:rFonts w:ascii="Calibri" w:eastAsia="Times New Roman" w:hAnsi="Calibri" w:cs="Calibri"/>
                  <w:color w:val="000000"/>
                  <w:sz w:val="20"/>
                  <w:szCs w:val="20"/>
                  <w:lang w:eastAsia="en-ID"/>
                </w:rPr>
                <w:t>perusahaan</w:t>
              </w:r>
              <w:proofErr w:type="spellEnd"/>
              <w:r w:rsidR="00D54515">
                <w:rPr>
                  <w:rFonts w:ascii="Calibri" w:eastAsia="Times New Roman" w:hAnsi="Calibri" w:cs="Calibri"/>
                  <w:color w:val="000000"/>
                  <w:sz w:val="20"/>
                  <w:szCs w:val="20"/>
                  <w:lang w:eastAsia="en-ID"/>
                </w:rPr>
                <w:t xml:space="preserve"> yang</w:t>
              </w:r>
              <w:r w:rsidR="00D54515" w:rsidRPr="00613832">
                <w:rPr>
                  <w:rFonts w:ascii="Calibri" w:eastAsia="Times New Roman" w:hAnsi="Calibri" w:cs="Calibri"/>
                  <w:color w:val="000000"/>
                  <w:sz w:val="20"/>
                  <w:szCs w:val="20"/>
                  <w:lang w:eastAsia="en-ID"/>
                </w:rPr>
                <w:t xml:space="preserve"> </w:t>
              </w:r>
            </w:ins>
            <w:proofErr w:type="spellStart"/>
            <w:r w:rsidRPr="00613832">
              <w:rPr>
                <w:rFonts w:ascii="Calibri" w:eastAsia="Times New Roman" w:hAnsi="Calibri" w:cs="Calibri"/>
                <w:color w:val="000000"/>
                <w:sz w:val="20"/>
                <w:szCs w:val="20"/>
                <w:lang w:eastAsia="en-ID"/>
              </w:rPr>
              <w:t>telah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didirikan</w:t>
            </w:r>
            <w:proofErr w:type="spellEnd"/>
            <w:r w:rsidRPr="00613832">
              <w:rPr>
                <w:rFonts w:ascii="Calibri" w:eastAsia="Times New Roman" w:hAnsi="Calibri" w:cs="Calibri"/>
                <w:color w:val="000000"/>
                <w:sz w:val="20"/>
                <w:szCs w:val="20"/>
                <w:lang w:eastAsia="en-ID"/>
              </w:rPr>
              <w:t xml:space="preserve"> </w:t>
            </w:r>
            <w:del w:id="1110" w:author="OLTRE" w:date="2024-07-03T22:42:00Z">
              <w:r w:rsidRPr="00613832">
                <w:rPr>
                  <w:rFonts w:ascii="Calibri" w:eastAsia="Times New Roman" w:hAnsi="Calibri" w:cs="Calibri"/>
                  <w:color w:val="000000"/>
                  <w:sz w:val="20"/>
                  <w:szCs w:val="20"/>
                  <w:lang w:eastAsia="en-ID"/>
                </w:rPr>
                <w:delText>dengan</w:delText>
              </w:r>
            </w:del>
            <w:proofErr w:type="spellStart"/>
            <w:ins w:id="1111" w:author="OLTRE" w:date="2024-07-03T22:42:00Z">
              <w:r w:rsidR="00D54515">
                <w:rPr>
                  <w:rFonts w:ascii="Calibri" w:eastAsia="Times New Roman" w:hAnsi="Calibri" w:cs="Calibri"/>
                  <w:color w:val="000000"/>
                  <w:sz w:val="20"/>
                  <w:szCs w:val="20"/>
                  <w:lang w:eastAsia="en-ID"/>
                </w:rPr>
                <w:t>secara</w:t>
              </w:r>
            </w:ins>
            <w:proofErr w:type="spellEnd"/>
            <w:r w:rsidR="00D54515">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sah</w:t>
            </w:r>
            <w:proofErr w:type="spellEnd"/>
            <w:r w:rsidRPr="00613832">
              <w:rPr>
                <w:rFonts w:ascii="Calibri" w:eastAsia="Times New Roman" w:hAnsi="Calibri" w:cs="Calibri"/>
                <w:color w:val="000000"/>
                <w:sz w:val="20"/>
                <w:szCs w:val="20"/>
                <w:lang w:eastAsia="en-ID"/>
              </w:rPr>
              <w:t xml:space="preserve"> dan </w:t>
            </w:r>
            <w:del w:id="1112" w:author="OLTRE" w:date="2024-07-03T22:42:00Z">
              <w:r w:rsidRPr="00613832">
                <w:rPr>
                  <w:rFonts w:ascii="Calibri" w:eastAsia="Times New Roman" w:hAnsi="Calibri" w:cs="Calibri"/>
                  <w:color w:val="000000"/>
                  <w:sz w:val="20"/>
                  <w:szCs w:val="20"/>
                  <w:lang w:eastAsia="en-ID"/>
                </w:rPr>
                <w:delText>tuntuk</w:delText>
              </w:r>
            </w:del>
            <w:proofErr w:type="spellStart"/>
            <w:ins w:id="1113" w:author="OLTRE" w:date="2024-07-03T22:42:00Z">
              <w:r w:rsidR="00D54515">
                <w:rPr>
                  <w:rFonts w:ascii="Calibri" w:eastAsia="Times New Roman" w:hAnsi="Calibri" w:cs="Calibri"/>
                  <w:color w:val="000000"/>
                  <w:sz w:val="20"/>
                  <w:szCs w:val="20"/>
                  <w:lang w:eastAsia="en-ID"/>
                </w:rPr>
                <w:t>ada</w:t>
              </w:r>
              <w:proofErr w:type="spellEnd"/>
              <w:r w:rsidR="00D54515">
                <w:rPr>
                  <w:rFonts w:ascii="Calibri" w:eastAsia="Times New Roman" w:hAnsi="Calibri" w:cs="Calibri"/>
                  <w:color w:val="000000"/>
                  <w:sz w:val="20"/>
                  <w:szCs w:val="20"/>
                  <w:lang w:eastAsia="en-ID"/>
                </w:rPr>
                <w:t xml:space="preserve"> </w:t>
              </w:r>
              <w:proofErr w:type="spellStart"/>
              <w:r w:rsidR="00D54515">
                <w:rPr>
                  <w:rFonts w:ascii="Calibri" w:eastAsia="Times New Roman" w:hAnsi="Calibri" w:cs="Calibri"/>
                  <w:color w:val="000000"/>
                  <w:sz w:val="20"/>
                  <w:szCs w:val="20"/>
                  <w:lang w:eastAsia="en-ID"/>
                </w:rPr>
                <w:t>secara</w:t>
              </w:r>
              <w:proofErr w:type="spellEnd"/>
              <w:r w:rsidR="00D54515">
                <w:rPr>
                  <w:rFonts w:ascii="Calibri" w:eastAsia="Times New Roman" w:hAnsi="Calibri" w:cs="Calibri"/>
                  <w:color w:val="000000"/>
                  <w:sz w:val="20"/>
                  <w:szCs w:val="20"/>
                  <w:lang w:eastAsia="en-ID"/>
                </w:rPr>
                <w:t xml:space="preserve"> </w:t>
              </w:r>
              <w:proofErr w:type="spellStart"/>
              <w:r w:rsidR="00D54515">
                <w:rPr>
                  <w:rFonts w:ascii="Calibri" w:eastAsia="Times New Roman" w:hAnsi="Calibri" w:cs="Calibri"/>
                  <w:color w:val="000000"/>
                  <w:sz w:val="20"/>
                  <w:szCs w:val="20"/>
                  <w:lang w:eastAsia="en-ID"/>
                </w:rPr>
                <w:t>sah</w:t>
              </w:r>
            </w:ins>
            <w:proofErr w:type="spellEnd"/>
            <w:r w:rsidR="00D54515">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hukum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tempat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dimana</w:t>
            </w:r>
            <w:proofErr w:type="spellEnd"/>
            <w:r w:rsidRPr="00613832">
              <w:rPr>
                <w:rFonts w:ascii="Calibri" w:eastAsia="Times New Roman" w:hAnsi="Calibri" w:cs="Calibri"/>
                <w:color w:val="000000"/>
                <w:sz w:val="20"/>
                <w:szCs w:val="20"/>
                <w:lang w:eastAsia="en-ID"/>
              </w:rPr>
              <w:t xml:space="preserve"> </w:t>
            </w:r>
            <w:del w:id="1114" w:author="OLTRE" w:date="2024-07-03T22:42:00Z">
              <w:r w:rsidRPr="00613832">
                <w:rPr>
                  <w:rFonts w:ascii="Calibri" w:eastAsia="Times New Roman" w:hAnsi="Calibri" w:cs="Calibri"/>
                  <w:color w:val="000000"/>
                  <w:sz w:val="20"/>
                  <w:szCs w:val="20"/>
                  <w:lang w:eastAsia="en-ID"/>
                </w:rPr>
                <w:delText>perushaan</w:delText>
              </w:r>
            </w:del>
            <w:proofErr w:type="spellStart"/>
            <w:ins w:id="1115" w:author="OLTRE" w:date="2024-07-03T22:42:00Z">
              <w:r w:rsidR="00D54515">
                <w:rPr>
                  <w:rFonts w:ascii="Calibri" w:eastAsia="Times New Roman" w:hAnsi="Calibri" w:cs="Calibri"/>
                  <w:color w:val="000000"/>
                  <w:sz w:val="20"/>
                  <w:szCs w:val="20"/>
                  <w:lang w:eastAsia="en-ID"/>
                </w:rPr>
                <w:t>perusahaan</w:t>
              </w:r>
            </w:ins>
            <w:proofErr w:type="spellEnd"/>
            <w:r w:rsidR="00D54515">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tersebut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didirikan</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memiliki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kewenangan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korporasi</w:t>
            </w:r>
            <w:proofErr w:type="spellEnd"/>
            <w:r w:rsidRPr="00613832">
              <w:rPr>
                <w:rFonts w:ascii="Calibri" w:eastAsia="Times New Roman" w:hAnsi="Calibri" w:cs="Calibri"/>
                <w:color w:val="000000"/>
                <w:sz w:val="20"/>
                <w:szCs w:val="20"/>
                <w:lang w:eastAsia="en-ID"/>
              </w:rPr>
              <w:t xml:space="preserve"> yang </w:t>
            </w:r>
            <w:del w:id="1116" w:author="OLTRE" w:date="2024-07-03T22:42:00Z">
              <w:r w:rsidRPr="00613832">
                <w:rPr>
                  <w:rFonts w:ascii="Calibri" w:eastAsia="Times New Roman" w:hAnsi="Calibri" w:cs="Calibri"/>
                  <w:color w:val="000000"/>
                  <w:sz w:val="20"/>
                  <w:szCs w:val="20"/>
                  <w:lang w:eastAsia="en-ID"/>
                </w:rPr>
                <w:delText>dibbutuhkan</w:delText>
              </w:r>
            </w:del>
            <w:proofErr w:type="spellStart"/>
            <w:ins w:id="1117" w:author="OLTRE" w:date="2024-07-03T22:42:00Z">
              <w:r w:rsidRPr="00613832">
                <w:rPr>
                  <w:rFonts w:ascii="Calibri" w:eastAsia="Times New Roman" w:hAnsi="Calibri" w:cs="Calibri"/>
                  <w:color w:val="000000"/>
                  <w:sz w:val="20"/>
                  <w:szCs w:val="20"/>
                  <w:lang w:eastAsia="en-ID"/>
                </w:rPr>
                <w:t>dibutuhkan</w:t>
              </w:r>
            </w:ins>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untuk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menjalankan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usahanya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sebagaimana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saat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sedang</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dijalankan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apabila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dirinya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adalah</w:t>
            </w:r>
            <w:proofErr w:type="spellEnd"/>
            <w:r w:rsidRPr="00613832">
              <w:rPr>
                <w:rFonts w:ascii="Calibri" w:eastAsia="Times New Roman" w:hAnsi="Calibri" w:cs="Calibri"/>
                <w:color w:val="000000"/>
                <w:sz w:val="20"/>
                <w:szCs w:val="20"/>
                <w:lang w:eastAsia="en-ID"/>
              </w:rPr>
              <w:t xml:space="preserve"> </w:t>
            </w:r>
            <w:del w:id="1118" w:author="OLTRE" w:date="2024-07-03T22:42:00Z">
              <w:r w:rsidRPr="00613832">
                <w:rPr>
                  <w:rFonts w:ascii="Calibri" w:eastAsia="Times New Roman" w:hAnsi="Calibri" w:cs="Calibri"/>
                  <w:color w:val="000000"/>
                  <w:sz w:val="20"/>
                  <w:szCs w:val="20"/>
                  <w:lang w:eastAsia="en-ID"/>
                </w:rPr>
                <w:delText>orang poerorangan,</w:delText>
              </w:r>
            </w:del>
            <w:proofErr w:type="spellStart"/>
            <w:ins w:id="1119" w:author="OLTRE" w:date="2024-07-03T22:42:00Z">
              <w:r w:rsidR="00B80B80">
                <w:rPr>
                  <w:rFonts w:ascii="Calibri" w:eastAsia="Times New Roman" w:hAnsi="Calibri" w:cs="Calibri"/>
                  <w:color w:val="000000"/>
                  <w:sz w:val="20"/>
                  <w:szCs w:val="20"/>
                  <w:lang w:eastAsia="en-ID"/>
                </w:rPr>
                <w:t>seorang</w:t>
              </w:r>
              <w:proofErr w:type="spellEnd"/>
              <w:r w:rsidR="00B80B80">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perorangan</w:t>
              </w:r>
              <w:proofErr w:type="spellEnd"/>
              <w:r w:rsidRPr="00613832">
                <w:rPr>
                  <w:rFonts w:ascii="Calibri" w:eastAsia="Times New Roman" w:hAnsi="Calibri" w:cs="Calibri"/>
                  <w:color w:val="000000"/>
                  <w:sz w:val="20"/>
                  <w:szCs w:val="20"/>
                  <w:lang w:eastAsia="en-ID"/>
                </w:rPr>
                <w:t xml:space="preserve">, </w:t>
              </w:r>
              <w:proofErr w:type="spellStart"/>
              <w:r w:rsidR="00697162">
                <w:rPr>
                  <w:rFonts w:ascii="Calibri" w:eastAsia="Times New Roman" w:hAnsi="Calibri" w:cs="Calibri"/>
                  <w:color w:val="000000"/>
                  <w:sz w:val="20"/>
                  <w:szCs w:val="20"/>
                  <w:lang w:eastAsia="en-ID"/>
                </w:rPr>
                <w:t>dirinya</w:t>
              </w:r>
            </w:ins>
            <w:proofErr w:type="spellEnd"/>
            <w:r w:rsidR="0069716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merupakan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warga</w:t>
            </w:r>
            <w:proofErr w:type="spellEnd"/>
            <w:r w:rsidRPr="00613832">
              <w:rPr>
                <w:rFonts w:ascii="Calibri" w:eastAsia="Times New Roman" w:hAnsi="Calibri" w:cs="Calibri"/>
                <w:color w:val="000000"/>
                <w:sz w:val="20"/>
                <w:szCs w:val="20"/>
                <w:lang w:eastAsia="en-ID"/>
              </w:rPr>
              <w:t xml:space="preserve"> negara </w:t>
            </w:r>
            <w:ins w:id="1120" w:author="OLTRE" w:date="2024-07-03T22:42:00Z">
              <w:r w:rsidR="00697162">
                <w:rPr>
                  <w:rFonts w:ascii="Calibri" w:eastAsia="Times New Roman" w:hAnsi="Calibri" w:cs="Calibri"/>
                  <w:color w:val="000000"/>
                  <w:sz w:val="20"/>
                  <w:szCs w:val="20"/>
                  <w:lang w:eastAsia="en-ID"/>
                </w:rPr>
                <w:t xml:space="preserve">di negara </w:t>
              </w:r>
            </w:ins>
            <w:r w:rsidRPr="00613832">
              <w:rPr>
                <w:rFonts w:ascii="Calibri" w:eastAsia="Times New Roman" w:hAnsi="Calibri" w:cs="Calibri"/>
                <w:color w:val="000000"/>
                <w:sz w:val="20"/>
                <w:szCs w:val="20"/>
                <w:lang w:eastAsia="en-ID"/>
              </w:rPr>
              <w:t xml:space="preserve">yang </w:t>
            </w:r>
            <w:proofErr w:type="spellStart"/>
            <w:r w:rsidRPr="00613832">
              <w:rPr>
                <w:rFonts w:ascii="Calibri" w:eastAsia="Times New Roman" w:hAnsi="Calibri" w:cs="Calibri"/>
                <w:color w:val="000000"/>
                <w:sz w:val="20"/>
                <w:szCs w:val="20"/>
                <w:lang w:eastAsia="en-ID"/>
              </w:rPr>
              <w:t>menerbitkan</w:t>
            </w:r>
            <w:proofErr w:type="spellEnd"/>
            <w:r w:rsidRPr="00613832">
              <w:rPr>
                <w:rFonts w:ascii="Calibri" w:eastAsia="Times New Roman" w:hAnsi="Calibri" w:cs="Calibri"/>
                <w:color w:val="000000"/>
                <w:sz w:val="20"/>
                <w:szCs w:val="20"/>
                <w:lang w:eastAsia="en-ID"/>
              </w:rPr>
              <w:t xml:space="preserve"> </w:t>
            </w:r>
            <w:del w:id="1121" w:author="OLTRE" w:date="2024-07-03T22:42:00Z">
              <w:r w:rsidRPr="00613832">
                <w:rPr>
                  <w:rFonts w:ascii="Calibri" w:eastAsia="Times New Roman" w:hAnsi="Calibri" w:cs="Calibri"/>
                  <w:color w:val="000000"/>
                  <w:sz w:val="20"/>
                  <w:szCs w:val="20"/>
                  <w:lang w:eastAsia="en-ID"/>
                </w:rPr>
                <w:delText>status</w:delText>
              </w:r>
            </w:del>
            <w:proofErr w:type="spellStart"/>
            <w:ins w:id="1122" w:author="OLTRE" w:date="2024-07-03T22:42:00Z">
              <w:r w:rsidR="00697162">
                <w:rPr>
                  <w:rFonts w:ascii="Calibri" w:eastAsia="Times New Roman" w:hAnsi="Calibri" w:cs="Calibri"/>
                  <w:color w:val="000000"/>
                  <w:sz w:val="20"/>
                  <w:szCs w:val="20"/>
                  <w:lang w:eastAsia="en-ID"/>
                </w:rPr>
                <w:t>kartu</w:t>
              </w:r>
            </w:ins>
            <w:proofErr w:type="spellEnd"/>
            <w:r w:rsidR="0069716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kewarganegaraannya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hal</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serupa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lainnya</w:t>
            </w:r>
            <w:proofErr w:type="spellEnd"/>
            <w:r w:rsidRPr="00613832">
              <w:rPr>
                <w:rFonts w:ascii="Calibri" w:eastAsia="Times New Roman" w:hAnsi="Calibri" w:cs="Calibri"/>
                <w:color w:val="000000"/>
                <w:sz w:val="20"/>
                <w:szCs w:val="20"/>
                <w:lang w:eastAsia="en-ID"/>
              </w:rPr>
              <w:t>);</w:t>
            </w:r>
          </w:p>
          <w:p w14:paraId="05507687" w14:textId="77777777" w:rsidR="004E72BB" w:rsidRPr="00613832" w:rsidRDefault="004E72BB" w:rsidP="005A2466">
            <w:pPr>
              <w:pStyle w:val="ListParagraph"/>
              <w:tabs>
                <w:tab w:val="num" w:pos="889"/>
              </w:tabs>
              <w:spacing w:after="0" w:line="240" w:lineRule="auto"/>
              <w:ind w:left="845" w:hanging="239"/>
              <w:jc w:val="both"/>
              <w:rPr>
                <w:rFonts w:ascii="Calibri" w:eastAsia="Times New Roman" w:hAnsi="Calibri" w:cs="Calibri"/>
                <w:color w:val="000000"/>
                <w:sz w:val="20"/>
                <w:szCs w:val="20"/>
                <w:lang w:eastAsia="en-ID"/>
              </w:rPr>
            </w:pPr>
          </w:p>
          <w:p w14:paraId="7ADFC71F" w14:textId="76C8D495" w:rsidR="004E72BB" w:rsidRDefault="004E72BB" w:rsidP="005A2466">
            <w:pPr>
              <w:pStyle w:val="ListParagraph"/>
              <w:numPr>
                <w:ilvl w:val="0"/>
                <w:numId w:val="35"/>
              </w:numPr>
              <w:tabs>
                <w:tab w:val="clear" w:pos="360"/>
                <w:tab w:val="num" w:pos="889"/>
              </w:tabs>
              <w:spacing w:after="0" w:line="240" w:lineRule="auto"/>
              <w:ind w:left="845" w:hanging="239"/>
              <w:jc w:val="both"/>
              <w:rPr>
                <w:ins w:id="1123" w:author="OLTRE" w:date="2024-07-03T22:42:00Z"/>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Pihaknya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memiliki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kekuasaan</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wewenang</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penuh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untuk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menandatangani</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menyerahkan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untuk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melaksanakan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kewajibannya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telah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mengambil</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semua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tindakan</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diperlukan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untuk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mengesahkan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penyerahan</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transaksi-transaksi</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dimaksud</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dalam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telah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dilakukan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sepatutnya</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sah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disahkan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olehnya</w:t>
            </w:r>
            <w:proofErr w:type="spellEnd"/>
            <w:r>
              <w:rPr>
                <w:rFonts w:ascii="Calibri" w:eastAsia="Times New Roman" w:hAnsi="Calibri" w:cs="Calibri"/>
                <w:color w:val="000000"/>
                <w:sz w:val="20"/>
                <w:szCs w:val="20"/>
                <w:lang w:eastAsia="en-ID"/>
              </w:rPr>
              <w:t>;</w:t>
            </w:r>
          </w:p>
          <w:p w14:paraId="7337DEBB" w14:textId="77777777" w:rsidR="00B3583D" w:rsidRDefault="00B3583D" w:rsidP="004E5CBB">
            <w:pPr>
              <w:pStyle w:val="ListParagraph"/>
              <w:rPr>
                <w:rFonts w:ascii="Calibri" w:eastAsia="Times New Roman" w:hAnsi="Calibri" w:cs="Calibri"/>
                <w:color w:val="000000"/>
                <w:sz w:val="20"/>
                <w:szCs w:val="20"/>
                <w:lang w:eastAsia="en-ID"/>
              </w:rPr>
              <w:pPrChange w:id="1124" w:author="OLTRE" w:date="2024-07-03T22:42:00Z">
                <w:pPr>
                  <w:pStyle w:val="ListParagraph"/>
                  <w:numPr>
                    <w:numId w:val="35"/>
                  </w:numPr>
                  <w:tabs>
                    <w:tab w:val="num" w:pos="889"/>
                  </w:tabs>
                  <w:spacing w:after="0" w:line="240" w:lineRule="auto"/>
                  <w:ind w:left="845" w:hanging="239"/>
                  <w:jc w:val="both"/>
                </w:pPr>
              </w:pPrChange>
            </w:pPr>
          </w:p>
          <w:p w14:paraId="75E6E54C" w14:textId="77777777" w:rsidR="004E72BB" w:rsidRPr="005A2466" w:rsidRDefault="004E72BB" w:rsidP="005A2466">
            <w:pPr>
              <w:tabs>
                <w:tab w:val="num" w:pos="889"/>
              </w:tabs>
              <w:spacing w:after="0" w:line="240" w:lineRule="auto"/>
              <w:ind w:hanging="239"/>
              <w:jc w:val="both"/>
              <w:rPr>
                <w:rFonts w:ascii="Calibri" w:eastAsia="Times New Roman" w:hAnsi="Calibri" w:cs="Calibri"/>
                <w:color w:val="000000"/>
                <w:sz w:val="20"/>
                <w:szCs w:val="20"/>
                <w:lang w:eastAsia="en-ID"/>
              </w:rPr>
            </w:pPr>
          </w:p>
          <w:p w14:paraId="35F78A2C" w14:textId="77777777" w:rsidR="004E72BB" w:rsidRDefault="004E72BB" w:rsidP="005A2466">
            <w:pPr>
              <w:pStyle w:val="ListParagraph"/>
              <w:numPr>
                <w:ilvl w:val="0"/>
                <w:numId w:val="35"/>
              </w:numPr>
              <w:tabs>
                <w:tab w:val="clear" w:pos="360"/>
                <w:tab w:val="num" w:pos="889"/>
              </w:tabs>
              <w:spacing w:after="0" w:line="240" w:lineRule="auto"/>
              <w:ind w:left="845" w:hanging="239"/>
              <w:jc w:val="both"/>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telah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ditandatangani</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diserahkan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semestinya</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merupakan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kewajiban</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sah</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mengikat</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dapat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lastRenderedPageBreak/>
              <w:t>dilaksanakan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terhadapnya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sesuai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ketentuannya</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tidak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diperlukan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izin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persetujuan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dari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Pihak</w:t>
            </w:r>
            <w:proofErr w:type="spellEnd"/>
            <w:r w:rsidRPr="00613832">
              <w:rPr>
                <w:rFonts w:ascii="Calibri" w:eastAsia="Times New Roman" w:hAnsi="Calibri" w:cs="Calibri"/>
                <w:color w:val="000000"/>
                <w:sz w:val="20"/>
                <w:szCs w:val="20"/>
                <w:lang w:eastAsia="en-ID"/>
              </w:rPr>
              <w:t xml:space="preserve"> lain mana pun </w:t>
            </w:r>
            <w:proofErr w:type="spellStart"/>
            <w:r w:rsidRPr="00613832">
              <w:rPr>
                <w:rFonts w:ascii="Calibri" w:eastAsia="Times New Roman" w:hAnsi="Calibri" w:cs="Calibri"/>
                <w:color w:val="000000"/>
                <w:sz w:val="20"/>
                <w:szCs w:val="20"/>
                <w:lang w:eastAsia="en-ID"/>
              </w:rPr>
              <w:t>sehubungan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penyerahan</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pelaksanaannya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tunduk</w:t>
            </w:r>
            <w:proofErr w:type="spellEnd"/>
            <w:r w:rsidRPr="00613832">
              <w:rPr>
                <w:rFonts w:ascii="Calibri" w:eastAsia="Times New Roman" w:hAnsi="Calibri" w:cs="Calibri"/>
                <w:color w:val="000000"/>
                <w:sz w:val="20"/>
                <w:szCs w:val="20"/>
                <w:lang w:eastAsia="en-ID"/>
              </w:rPr>
              <w:t xml:space="preserve"> pada </w:t>
            </w:r>
            <w:proofErr w:type="spellStart"/>
            <w:r w:rsidRPr="00613832">
              <w:rPr>
                <w:rFonts w:ascii="Calibri" w:eastAsia="Times New Roman" w:hAnsi="Calibri" w:cs="Calibri"/>
                <w:color w:val="000000"/>
                <w:sz w:val="20"/>
                <w:szCs w:val="20"/>
                <w:lang w:eastAsia="en-ID"/>
              </w:rPr>
              <w:t>ketentuan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peraturan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perundang-undangan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terkait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kepailitan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insolvensi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peraturan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serupa</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berlaku</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mempengaruhi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hak-hak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kreditur</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secara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umum</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prinsip-prinsip</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umum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ekuitas</w:t>
            </w:r>
            <w:proofErr w:type="spellEnd"/>
            <w:r w:rsidRPr="00613832">
              <w:rPr>
                <w:rFonts w:ascii="Calibri" w:eastAsia="Times New Roman" w:hAnsi="Calibri" w:cs="Calibri"/>
                <w:color w:val="000000"/>
                <w:sz w:val="20"/>
                <w:szCs w:val="20"/>
                <w:lang w:eastAsia="en-ID"/>
              </w:rPr>
              <w:t>;</w:t>
            </w:r>
          </w:p>
          <w:p w14:paraId="4168A4CB" w14:textId="77777777" w:rsidR="00B3583D" w:rsidRDefault="00B3583D" w:rsidP="004E5CBB">
            <w:pPr>
              <w:pStyle w:val="ListParagraph"/>
              <w:rPr>
                <w:rFonts w:ascii="Calibri" w:eastAsia="Times New Roman" w:hAnsi="Calibri" w:cs="Calibri"/>
                <w:color w:val="000000"/>
                <w:sz w:val="20"/>
                <w:szCs w:val="20"/>
                <w:lang w:eastAsia="en-ID"/>
              </w:rPr>
              <w:pPrChange w:id="1125" w:author="OLTRE" w:date="2024-07-03T22:42:00Z">
                <w:pPr>
                  <w:spacing w:after="0" w:line="240" w:lineRule="auto"/>
                  <w:jc w:val="both"/>
                </w:pPr>
              </w:pPrChange>
            </w:pPr>
          </w:p>
          <w:p w14:paraId="747C93AC" w14:textId="77777777" w:rsidR="004E72BB" w:rsidRPr="005A2466" w:rsidRDefault="004E72BB" w:rsidP="005A2466">
            <w:pPr>
              <w:spacing w:after="0" w:line="240" w:lineRule="auto"/>
              <w:jc w:val="both"/>
              <w:rPr>
                <w:ins w:id="1126" w:author="OLTRE" w:date="2024-07-03T22:42:00Z"/>
                <w:rFonts w:ascii="Calibri" w:eastAsia="Times New Roman" w:hAnsi="Calibri" w:cs="Calibri"/>
                <w:color w:val="000000"/>
                <w:sz w:val="20"/>
                <w:szCs w:val="20"/>
                <w:lang w:eastAsia="en-ID"/>
              </w:rPr>
            </w:pPr>
          </w:p>
          <w:p w14:paraId="6A3A1795" w14:textId="77777777" w:rsidR="004E72BB" w:rsidRDefault="004E72BB">
            <w:pPr>
              <w:pStyle w:val="ListParagraph"/>
              <w:numPr>
                <w:ilvl w:val="0"/>
                <w:numId w:val="35"/>
              </w:numPr>
              <w:tabs>
                <w:tab w:val="clear" w:pos="360"/>
                <w:tab w:val="num" w:pos="889"/>
              </w:tabs>
              <w:spacing w:after="0" w:line="240" w:lineRule="auto"/>
              <w:ind w:left="845" w:hanging="239"/>
              <w:jc w:val="both"/>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penyerahan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maupun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kewajibannya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akan</w:t>
            </w:r>
            <w:proofErr w:type="spellEnd"/>
            <w:r w:rsidRPr="00613832">
              <w:rPr>
                <w:rFonts w:ascii="Calibri" w:eastAsia="Times New Roman" w:hAnsi="Calibri" w:cs="Calibri"/>
                <w:color w:val="000000"/>
                <w:sz w:val="20"/>
                <w:szCs w:val="20"/>
                <w:lang w:eastAsia="en-ID"/>
              </w:rPr>
              <w:t>:</w:t>
            </w:r>
          </w:p>
          <w:p w14:paraId="6686D922" w14:textId="77777777" w:rsidR="00B3583D" w:rsidRDefault="00B3583D" w:rsidP="004E5CBB">
            <w:pPr>
              <w:pStyle w:val="ListParagraph"/>
              <w:rPr>
                <w:rFonts w:ascii="Calibri" w:eastAsia="Times New Roman" w:hAnsi="Calibri" w:cs="Calibri"/>
                <w:color w:val="000000"/>
                <w:sz w:val="20"/>
                <w:szCs w:val="20"/>
                <w:lang w:eastAsia="en-ID"/>
              </w:rPr>
              <w:pPrChange w:id="1127" w:author="OLTRE" w:date="2024-07-03T22:42:00Z">
                <w:pPr>
                  <w:spacing w:after="0" w:line="240" w:lineRule="auto"/>
                  <w:jc w:val="both"/>
                </w:pPr>
              </w:pPrChange>
            </w:pPr>
          </w:p>
          <w:p w14:paraId="34FF4674" w14:textId="77777777" w:rsidR="006719FF" w:rsidRPr="006719FF" w:rsidRDefault="006719FF" w:rsidP="006719FF">
            <w:pPr>
              <w:spacing w:after="0" w:line="240" w:lineRule="auto"/>
              <w:jc w:val="both"/>
              <w:rPr>
                <w:ins w:id="1128" w:author="OLTRE" w:date="2024-07-03T22:42:00Z"/>
                <w:rFonts w:ascii="Calibri" w:eastAsia="Times New Roman" w:hAnsi="Calibri" w:cs="Calibri"/>
                <w:color w:val="000000"/>
                <w:sz w:val="20"/>
                <w:szCs w:val="20"/>
                <w:lang w:eastAsia="en-ID"/>
              </w:rPr>
            </w:pPr>
          </w:p>
          <w:p w14:paraId="51A790C2" w14:textId="77777777" w:rsidR="004E72BB" w:rsidRDefault="004E72BB" w:rsidP="005A2466">
            <w:pPr>
              <w:pStyle w:val="ListParagraph"/>
              <w:numPr>
                <w:ilvl w:val="1"/>
                <w:numId w:val="36"/>
              </w:numPr>
              <w:tabs>
                <w:tab w:val="clear" w:pos="1440"/>
              </w:tabs>
              <w:spacing w:after="0" w:line="240" w:lineRule="auto"/>
              <w:ind w:left="1315" w:hanging="425"/>
              <w:jc w:val="both"/>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melanggar</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bertentangan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ketentuan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anggaran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dasar</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dokumen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konstitusional</w:t>
            </w:r>
            <w:proofErr w:type="spellEnd"/>
            <w:r w:rsidRPr="00613832">
              <w:rPr>
                <w:rFonts w:ascii="Calibri" w:eastAsia="Times New Roman" w:hAnsi="Calibri" w:cs="Calibri"/>
                <w:color w:val="000000"/>
                <w:sz w:val="20"/>
                <w:szCs w:val="20"/>
                <w:lang w:eastAsia="en-ID"/>
              </w:rPr>
              <w:t xml:space="preserve"> lain yang </w:t>
            </w:r>
            <w:proofErr w:type="spellStart"/>
            <w:r w:rsidRPr="00613832">
              <w:rPr>
                <w:rFonts w:ascii="Calibri" w:eastAsia="Times New Roman" w:hAnsi="Calibri" w:cs="Calibri"/>
                <w:color w:val="000000"/>
                <w:sz w:val="20"/>
                <w:szCs w:val="20"/>
                <w:lang w:eastAsia="en-ID"/>
              </w:rPr>
              <w:t>setara</w:t>
            </w:r>
            <w:proofErr w:type="spellEnd"/>
            <w:r w:rsidRPr="00613832">
              <w:rPr>
                <w:rFonts w:ascii="Calibri" w:eastAsia="Times New Roman" w:hAnsi="Calibri" w:cs="Calibri"/>
                <w:color w:val="000000"/>
                <w:sz w:val="20"/>
                <w:szCs w:val="20"/>
                <w:lang w:eastAsia="en-ID"/>
              </w:rPr>
              <w:t>;</w:t>
            </w:r>
          </w:p>
          <w:p w14:paraId="24695651" w14:textId="77777777" w:rsidR="004E72BB" w:rsidRPr="00613832" w:rsidRDefault="004E72BB" w:rsidP="005A2466">
            <w:pPr>
              <w:pStyle w:val="ListParagraph"/>
              <w:spacing w:after="0" w:line="240" w:lineRule="auto"/>
              <w:ind w:left="1315"/>
              <w:jc w:val="both"/>
              <w:rPr>
                <w:rFonts w:ascii="Calibri" w:eastAsia="Times New Roman" w:hAnsi="Calibri" w:cs="Calibri"/>
                <w:color w:val="000000"/>
                <w:sz w:val="20"/>
                <w:szCs w:val="20"/>
                <w:lang w:eastAsia="en-ID"/>
              </w:rPr>
            </w:pPr>
          </w:p>
          <w:p w14:paraId="78213438" w14:textId="4FAFE75B" w:rsidR="004E72BB" w:rsidRDefault="004E72BB" w:rsidP="005A2466">
            <w:pPr>
              <w:pStyle w:val="ListParagraph"/>
              <w:numPr>
                <w:ilvl w:val="1"/>
                <w:numId w:val="36"/>
              </w:numPr>
              <w:tabs>
                <w:tab w:val="clear" w:pos="1440"/>
              </w:tabs>
              <w:spacing w:after="0" w:line="240" w:lineRule="auto"/>
              <w:ind w:left="1315" w:hanging="425"/>
              <w:jc w:val="both"/>
              <w:rPr>
                <w:ins w:id="1129" w:author="OLTRE" w:date="2024-07-03T22:42:00Z"/>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mengakibatkan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pelanggaran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merupakan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wanprestasi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instrumen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apa</w:t>
            </w:r>
            <w:proofErr w:type="spellEnd"/>
            <w:r w:rsidRPr="00613832">
              <w:rPr>
                <w:rFonts w:ascii="Calibri" w:eastAsia="Times New Roman" w:hAnsi="Calibri" w:cs="Calibri"/>
                <w:color w:val="000000"/>
                <w:sz w:val="20"/>
                <w:szCs w:val="20"/>
                <w:lang w:eastAsia="en-ID"/>
              </w:rPr>
              <w:t xml:space="preserve"> pun </w:t>
            </w:r>
            <w:proofErr w:type="spellStart"/>
            <w:r w:rsidRPr="00613832">
              <w:rPr>
                <w:rFonts w:ascii="Calibri" w:eastAsia="Times New Roman" w:hAnsi="Calibri" w:cs="Calibri"/>
                <w:color w:val="000000"/>
                <w:sz w:val="20"/>
                <w:szCs w:val="20"/>
                <w:lang w:eastAsia="en-ID"/>
              </w:rPr>
              <w:t>dimana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pihaknya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merupakan</w:t>
            </w:r>
            <w:proofErr w:type="spellEnd"/>
            <w:r w:rsidRPr="00613832">
              <w:rPr>
                <w:rFonts w:ascii="Calibri" w:eastAsia="Times New Roman" w:hAnsi="Calibri" w:cs="Calibri"/>
                <w:color w:val="000000"/>
                <w:sz w:val="20"/>
                <w:szCs w:val="20"/>
                <w:lang w:eastAsia="en-ID"/>
              </w:rPr>
              <w:t xml:space="preserve"> salah </w:t>
            </w:r>
            <w:proofErr w:type="spellStart"/>
            <w:r w:rsidRPr="00613832">
              <w:rPr>
                <w:rFonts w:ascii="Calibri" w:eastAsia="Times New Roman" w:hAnsi="Calibri" w:cs="Calibri"/>
                <w:color w:val="000000"/>
                <w:sz w:val="20"/>
                <w:szCs w:val="20"/>
                <w:lang w:eastAsia="en-ID"/>
              </w:rPr>
              <w:t>satu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pihak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dimana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Asetnya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terikat</w:t>
            </w:r>
            <w:proofErr w:type="spellEnd"/>
            <w:r w:rsidRPr="00613832">
              <w:rPr>
                <w:rFonts w:ascii="Calibri" w:eastAsia="Times New Roman" w:hAnsi="Calibri" w:cs="Calibri"/>
                <w:color w:val="000000"/>
                <w:sz w:val="20"/>
                <w:szCs w:val="20"/>
                <w:lang w:eastAsia="en-ID"/>
              </w:rPr>
              <w:t>;</w:t>
            </w:r>
          </w:p>
          <w:p w14:paraId="7BA4CA4F" w14:textId="77777777" w:rsidR="00B3583D" w:rsidRDefault="00B3583D" w:rsidP="004E5CBB">
            <w:pPr>
              <w:pStyle w:val="ListParagraph"/>
              <w:rPr>
                <w:rFonts w:ascii="Calibri" w:eastAsia="Times New Roman" w:hAnsi="Calibri" w:cs="Calibri"/>
                <w:color w:val="000000"/>
                <w:sz w:val="20"/>
                <w:szCs w:val="20"/>
                <w:lang w:eastAsia="en-ID"/>
              </w:rPr>
              <w:pPrChange w:id="1130" w:author="OLTRE" w:date="2024-07-03T22:42:00Z">
                <w:pPr>
                  <w:pStyle w:val="ListParagraph"/>
                  <w:numPr>
                    <w:ilvl w:val="1"/>
                    <w:numId w:val="36"/>
                  </w:numPr>
                  <w:spacing w:after="0" w:line="240" w:lineRule="auto"/>
                  <w:ind w:left="1315" w:hanging="425"/>
                  <w:jc w:val="both"/>
                </w:pPr>
              </w:pPrChange>
            </w:pPr>
          </w:p>
          <w:p w14:paraId="2CDD3D88" w14:textId="77777777" w:rsidR="004E72BB" w:rsidRPr="005A2466" w:rsidRDefault="004E72BB" w:rsidP="005A2466">
            <w:pPr>
              <w:spacing w:after="0" w:line="240" w:lineRule="auto"/>
              <w:ind w:left="1315"/>
              <w:jc w:val="both"/>
              <w:rPr>
                <w:rFonts w:ascii="Calibri" w:eastAsia="Times New Roman" w:hAnsi="Calibri" w:cs="Calibri"/>
                <w:color w:val="000000"/>
                <w:sz w:val="20"/>
                <w:szCs w:val="20"/>
                <w:lang w:eastAsia="en-ID"/>
              </w:rPr>
            </w:pPr>
          </w:p>
          <w:p w14:paraId="3E8E678B" w14:textId="77777777" w:rsidR="004E72BB" w:rsidRDefault="004E72BB" w:rsidP="005A2466">
            <w:pPr>
              <w:pStyle w:val="ListParagraph"/>
              <w:numPr>
                <w:ilvl w:val="1"/>
                <w:numId w:val="36"/>
              </w:numPr>
              <w:tabs>
                <w:tab w:val="clear" w:pos="1440"/>
              </w:tabs>
              <w:spacing w:after="0" w:line="240" w:lineRule="auto"/>
              <w:ind w:left="1315" w:hanging="425"/>
              <w:jc w:val="both"/>
              <w:rPr>
                <w:rFonts w:ascii="Calibri" w:eastAsia="Times New Roman" w:hAnsi="Calibri" w:cs="Calibri"/>
                <w:color w:val="000000"/>
                <w:sz w:val="20"/>
                <w:szCs w:val="20"/>
                <w:lang w:eastAsia="en-ID"/>
              </w:rPr>
            </w:pPr>
            <w:proofErr w:type="spellStart"/>
            <w:r w:rsidRPr="004865C1">
              <w:rPr>
                <w:rFonts w:ascii="Calibri" w:eastAsia="Times New Roman" w:hAnsi="Calibri" w:cs="Calibri"/>
                <w:color w:val="000000"/>
                <w:sz w:val="20"/>
                <w:szCs w:val="20"/>
                <w:lang w:eastAsia="en-ID"/>
              </w:rPr>
              <w:t>merupakan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pelanggaran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wanprestasi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sehubungan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dengan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perintah</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keputusan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putusan</w:t>
            </w:r>
            <w:proofErr w:type="spellEnd"/>
            <w:r w:rsidRPr="004865C1">
              <w:rPr>
                <w:rFonts w:ascii="Calibri" w:eastAsia="Times New Roman" w:hAnsi="Calibri" w:cs="Calibri"/>
                <w:color w:val="000000"/>
                <w:sz w:val="20"/>
                <w:szCs w:val="20"/>
                <w:lang w:eastAsia="en-ID"/>
              </w:rPr>
              <w:t xml:space="preserve"> yang </w:t>
            </w:r>
            <w:proofErr w:type="spellStart"/>
            <w:r w:rsidRPr="004865C1">
              <w:rPr>
                <w:rFonts w:ascii="Calibri" w:eastAsia="Times New Roman" w:hAnsi="Calibri" w:cs="Calibri"/>
                <w:color w:val="000000"/>
                <w:sz w:val="20"/>
                <w:szCs w:val="20"/>
                <w:lang w:eastAsia="en-ID"/>
              </w:rPr>
              <w:t>relevan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dari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pengadilan</w:t>
            </w:r>
            <w:proofErr w:type="spellEnd"/>
            <w:r w:rsidRPr="004865C1">
              <w:rPr>
                <w:rFonts w:ascii="Calibri" w:eastAsia="Times New Roman" w:hAnsi="Calibri" w:cs="Calibri"/>
                <w:color w:val="000000"/>
                <w:sz w:val="20"/>
                <w:szCs w:val="20"/>
                <w:lang w:eastAsia="en-ID"/>
              </w:rPr>
              <w:t xml:space="preserve"> mana pun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otoritas</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pemerintah</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regulator mana pun yang </w:t>
            </w:r>
            <w:proofErr w:type="spellStart"/>
            <w:r w:rsidRPr="00613832">
              <w:rPr>
                <w:rFonts w:ascii="Calibri" w:eastAsia="Times New Roman" w:hAnsi="Calibri" w:cs="Calibri"/>
                <w:color w:val="000000"/>
                <w:sz w:val="20"/>
                <w:szCs w:val="20"/>
                <w:lang w:eastAsia="en-ID"/>
              </w:rPr>
              <w:t>mengikatny</w:t>
            </w:r>
            <w:r w:rsidRPr="004865C1">
              <w:rPr>
                <w:rFonts w:ascii="Calibri" w:eastAsia="Times New Roman" w:hAnsi="Calibri" w:cs="Calibri"/>
                <w:color w:val="000000"/>
                <w:sz w:val="20"/>
                <w:szCs w:val="20"/>
                <w:lang w:eastAsia="en-ID"/>
              </w:rPr>
              <w:t>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p>
          <w:p w14:paraId="7BF23FF1" w14:textId="77777777" w:rsidR="00B3583D" w:rsidRDefault="00B3583D" w:rsidP="004E5CBB">
            <w:pPr>
              <w:pStyle w:val="ListParagraph"/>
              <w:rPr>
                <w:rFonts w:ascii="Calibri" w:eastAsia="Times New Roman" w:hAnsi="Calibri" w:cs="Calibri"/>
                <w:color w:val="000000"/>
                <w:sz w:val="20"/>
                <w:szCs w:val="20"/>
                <w:lang w:eastAsia="en-ID"/>
              </w:rPr>
              <w:pPrChange w:id="1131" w:author="OLTRE" w:date="2024-07-03T22:42:00Z">
                <w:pPr>
                  <w:spacing w:after="0" w:line="240" w:lineRule="auto"/>
                  <w:ind w:left="1315"/>
                  <w:jc w:val="both"/>
                </w:pPr>
              </w:pPrChange>
            </w:pPr>
          </w:p>
          <w:p w14:paraId="782710DD" w14:textId="77777777" w:rsidR="004E72BB" w:rsidRPr="005A2466" w:rsidRDefault="004E72BB" w:rsidP="005A2466">
            <w:pPr>
              <w:spacing w:after="0" w:line="240" w:lineRule="auto"/>
              <w:ind w:left="1315"/>
              <w:jc w:val="both"/>
              <w:rPr>
                <w:ins w:id="1132" w:author="OLTRE" w:date="2024-07-03T22:42:00Z"/>
                <w:rFonts w:ascii="Calibri" w:eastAsia="Times New Roman" w:hAnsi="Calibri" w:cs="Calibri"/>
                <w:color w:val="000000"/>
                <w:sz w:val="20"/>
                <w:szCs w:val="20"/>
                <w:lang w:eastAsia="en-ID"/>
              </w:rPr>
            </w:pPr>
          </w:p>
          <w:p w14:paraId="0DBEF888" w14:textId="77777777" w:rsidR="004E72BB" w:rsidRDefault="004E72BB" w:rsidP="005A2466">
            <w:pPr>
              <w:pStyle w:val="ListParagraph"/>
              <w:numPr>
                <w:ilvl w:val="1"/>
                <w:numId w:val="36"/>
              </w:numPr>
              <w:tabs>
                <w:tab w:val="clear" w:pos="1440"/>
              </w:tabs>
              <w:spacing w:after="0" w:line="240" w:lineRule="auto"/>
              <w:ind w:left="1315" w:hanging="425"/>
              <w:jc w:val="both"/>
              <w:rPr>
                <w:ins w:id="1133" w:author="OLTRE" w:date="2024-07-03T22:42:00Z"/>
                <w:rFonts w:ascii="Calibri" w:eastAsia="Times New Roman" w:hAnsi="Calibri" w:cs="Calibri"/>
                <w:color w:val="000000"/>
                <w:sz w:val="20"/>
                <w:szCs w:val="20"/>
                <w:lang w:eastAsia="en-ID"/>
              </w:rPr>
            </w:pPr>
            <w:proofErr w:type="spellStart"/>
            <w:r w:rsidRPr="004865C1">
              <w:rPr>
                <w:rFonts w:ascii="Calibri" w:eastAsia="Times New Roman" w:hAnsi="Calibri" w:cs="Calibri"/>
                <w:color w:val="000000"/>
                <w:sz w:val="20"/>
                <w:szCs w:val="20"/>
                <w:lang w:eastAsia="en-ID"/>
              </w:rPr>
              <w:t>mengakibatkan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pelanggaran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terhadap</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hukum</w:t>
            </w:r>
            <w:proofErr w:type="spellEnd"/>
            <w:r w:rsidRPr="004865C1">
              <w:rPr>
                <w:rFonts w:ascii="Calibri" w:eastAsia="Times New Roman" w:hAnsi="Calibri" w:cs="Calibri"/>
                <w:color w:val="000000"/>
                <w:sz w:val="20"/>
                <w:szCs w:val="20"/>
                <w:lang w:eastAsia="en-ID"/>
              </w:rPr>
              <w:t xml:space="preserve"> yang </w:t>
            </w:r>
            <w:proofErr w:type="spellStart"/>
            <w:r w:rsidRPr="004865C1">
              <w:rPr>
                <w:rFonts w:ascii="Calibri" w:eastAsia="Times New Roman" w:hAnsi="Calibri" w:cs="Calibri"/>
                <w:color w:val="000000"/>
                <w:sz w:val="20"/>
                <w:szCs w:val="20"/>
                <w:lang w:eastAsia="en-ID"/>
              </w:rPr>
              <w:t>berlaku</w:t>
            </w:r>
            <w:proofErr w:type="spellEnd"/>
            <w:r w:rsidRPr="00613832">
              <w:rPr>
                <w:rFonts w:ascii="Calibri" w:eastAsia="Times New Roman" w:hAnsi="Calibri" w:cs="Calibri"/>
                <w:color w:val="000000"/>
                <w:sz w:val="20"/>
                <w:szCs w:val="20"/>
                <w:lang w:eastAsia="en-ID"/>
              </w:rPr>
              <w:t>;</w:t>
            </w:r>
          </w:p>
          <w:p w14:paraId="178BFB83" w14:textId="77777777" w:rsidR="00B3583D" w:rsidRDefault="00B3583D" w:rsidP="004E5CBB">
            <w:pPr>
              <w:pStyle w:val="ListParagraph"/>
              <w:rPr>
                <w:rFonts w:ascii="Calibri" w:eastAsia="Times New Roman" w:hAnsi="Calibri" w:cs="Calibri"/>
                <w:color w:val="000000"/>
                <w:sz w:val="20"/>
                <w:szCs w:val="20"/>
                <w:lang w:eastAsia="en-ID"/>
              </w:rPr>
              <w:pPrChange w:id="1134" w:author="OLTRE" w:date="2024-07-03T22:42:00Z">
                <w:pPr>
                  <w:pStyle w:val="ListParagraph"/>
                  <w:numPr>
                    <w:ilvl w:val="1"/>
                    <w:numId w:val="36"/>
                  </w:numPr>
                  <w:spacing w:after="0" w:line="240" w:lineRule="auto"/>
                  <w:ind w:left="1315" w:hanging="425"/>
                  <w:jc w:val="both"/>
                </w:pPr>
              </w:pPrChange>
            </w:pPr>
          </w:p>
          <w:p w14:paraId="725131D3" w14:textId="77777777" w:rsidR="004E72BB" w:rsidRPr="005A2466" w:rsidRDefault="004E72BB" w:rsidP="005A2466">
            <w:pPr>
              <w:spacing w:after="0" w:line="240" w:lineRule="auto"/>
              <w:jc w:val="both"/>
              <w:rPr>
                <w:rFonts w:ascii="Calibri" w:eastAsia="Times New Roman" w:hAnsi="Calibri" w:cs="Calibri"/>
                <w:color w:val="000000"/>
                <w:sz w:val="20"/>
                <w:szCs w:val="20"/>
                <w:lang w:eastAsia="en-ID"/>
              </w:rPr>
            </w:pPr>
          </w:p>
          <w:p w14:paraId="2FF1633D" w14:textId="77777777" w:rsidR="004E72BB" w:rsidRDefault="004E72BB" w:rsidP="004E72BB">
            <w:pPr>
              <w:pStyle w:val="ListParagraph"/>
              <w:numPr>
                <w:ilvl w:val="0"/>
                <w:numId w:val="36"/>
              </w:numPr>
              <w:spacing w:after="0" w:line="240" w:lineRule="auto"/>
              <w:ind w:left="775" w:hanging="284"/>
              <w:jc w:val="both"/>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pihaknya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tersebut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mampu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membayar</w:t>
            </w:r>
            <w:proofErr w:type="spellEnd"/>
            <w:r w:rsidRPr="00613832">
              <w:rPr>
                <w:rFonts w:ascii="Calibri" w:eastAsia="Times New Roman" w:hAnsi="Calibri" w:cs="Calibri"/>
                <w:color w:val="000000"/>
                <w:sz w:val="20"/>
                <w:szCs w:val="20"/>
                <w:lang w:eastAsia="en-ID"/>
              </w:rPr>
              <w:t xml:space="preserve"> utang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peraturn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perundang-undangan</w:t>
            </w:r>
            <w:proofErr w:type="spellEnd"/>
            <w:r w:rsidRPr="00613832">
              <w:rPr>
                <w:rFonts w:ascii="Calibri" w:eastAsia="Times New Roman" w:hAnsi="Calibri" w:cs="Calibri"/>
                <w:color w:val="000000"/>
                <w:sz w:val="20"/>
                <w:szCs w:val="20"/>
                <w:lang w:eastAsia="en-ID"/>
              </w:rPr>
              <w:t xml:space="preserve"> di wilayah </w:t>
            </w:r>
            <w:proofErr w:type="spellStart"/>
            <w:r w:rsidRPr="00613832">
              <w:rPr>
                <w:rFonts w:ascii="Calibri" w:eastAsia="Times New Roman" w:hAnsi="Calibri" w:cs="Calibri"/>
                <w:color w:val="000000"/>
                <w:sz w:val="20"/>
                <w:szCs w:val="20"/>
                <w:lang w:eastAsia="en-ID"/>
              </w:rPr>
              <w:t>yurisdiksi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pendiriannya</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tidak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ada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permohonan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kepailitan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pembubaran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baik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secara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sukarela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proses </w:t>
            </w:r>
            <w:proofErr w:type="spellStart"/>
            <w:r w:rsidRPr="00613832">
              <w:rPr>
                <w:rFonts w:ascii="Calibri" w:eastAsia="Times New Roman" w:hAnsi="Calibri" w:cs="Calibri"/>
                <w:color w:val="000000"/>
                <w:sz w:val="20"/>
                <w:szCs w:val="20"/>
                <w:lang w:eastAsia="en-ID"/>
              </w:rPr>
              <w:t>hukum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insolvensi</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telah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dikeluarkan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terancam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dikeluarkan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sehubungan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pihaknya</w:t>
            </w:r>
            <w:proofErr w:type="spellEnd"/>
            <w:r w:rsidRPr="00613832">
              <w:rPr>
                <w:rFonts w:ascii="Calibri" w:eastAsia="Times New Roman" w:hAnsi="Calibri" w:cs="Calibri"/>
                <w:color w:val="000000"/>
                <w:sz w:val="20"/>
                <w:szCs w:val="20"/>
                <w:lang w:eastAsia="en-ID"/>
              </w:rPr>
              <w:t>;</w:t>
            </w:r>
          </w:p>
          <w:p w14:paraId="5A78F11A" w14:textId="77777777" w:rsidR="004E72BB" w:rsidRPr="00613832" w:rsidRDefault="004E72BB" w:rsidP="005A2466">
            <w:pPr>
              <w:pStyle w:val="ListParagraph"/>
              <w:spacing w:after="0" w:line="240" w:lineRule="auto"/>
              <w:ind w:left="775"/>
              <w:jc w:val="both"/>
              <w:rPr>
                <w:rFonts w:ascii="Calibri" w:eastAsia="Times New Roman" w:hAnsi="Calibri" w:cs="Calibri"/>
                <w:color w:val="000000"/>
                <w:sz w:val="20"/>
                <w:szCs w:val="20"/>
                <w:lang w:eastAsia="en-ID"/>
              </w:rPr>
            </w:pPr>
          </w:p>
          <w:p w14:paraId="6CC65965" w14:textId="77777777" w:rsidR="004E72BB" w:rsidRDefault="004E72BB" w:rsidP="004E72BB">
            <w:pPr>
              <w:pStyle w:val="ListParagraph"/>
              <w:numPr>
                <w:ilvl w:val="0"/>
                <w:numId w:val="36"/>
              </w:numPr>
              <w:spacing w:after="0" w:line="240" w:lineRule="auto"/>
              <w:ind w:left="775" w:hanging="284"/>
              <w:jc w:val="both"/>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tidak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ada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klaim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tuntutan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permintaan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tindakan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pertanyaan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materiil</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dari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Otoritas</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Pemerintah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proses </w:t>
            </w:r>
            <w:proofErr w:type="spellStart"/>
            <w:r w:rsidRPr="00613832">
              <w:rPr>
                <w:rFonts w:ascii="Calibri" w:eastAsia="Times New Roman" w:hAnsi="Calibri" w:cs="Calibri"/>
                <w:color w:val="000000"/>
                <w:sz w:val="20"/>
                <w:szCs w:val="20"/>
                <w:lang w:eastAsia="en-ID"/>
              </w:rPr>
              <w:t>hukum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apapun</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tertunda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terancam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terhadapnya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lastRenderedPageBreak/>
              <w:t>Afiliasinya</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tidak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ada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pemberitahuan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penghakiman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perintah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keputusan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putusan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arbitrase</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pengadilan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persidangan</w:t>
            </w:r>
            <w:proofErr w:type="spellEnd"/>
            <w:r w:rsidRPr="00613832">
              <w:rPr>
                <w:rFonts w:ascii="Calibri" w:eastAsia="Times New Roman" w:hAnsi="Calibri" w:cs="Calibri"/>
                <w:color w:val="000000"/>
                <w:sz w:val="20"/>
                <w:szCs w:val="20"/>
                <w:lang w:eastAsia="en-ID"/>
              </w:rPr>
              <w:t xml:space="preserve">, arbiter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otoritas</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pemerintah</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relevan</w:t>
            </w:r>
            <w:proofErr w:type="spellEnd"/>
            <w:r w:rsidRPr="00613832">
              <w:rPr>
                <w:rFonts w:ascii="Calibri" w:eastAsia="Times New Roman" w:hAnsi="Calibri" w:cs="Calibri"/>
                <w:color w:val="000000"/>
                <w:sz w:val="20"/>
                <w:szCs w:val="20"/>
                <w:lang w:eastAsia="en-ID"/>
              </w:rPr>
              <w:t xml:space="preserve">, yang mana </w:t>
            </w:r>
            <w:proofErr w:type="spellStart"/>
            <w:r w:rsidRPr="00613832">
              <w:rPr>
                <w:rFonts w:ascii="Calibri" w:eastAsia="Times New Roman" w:hAnsi="Calibri" w:cs="Calibri"/>
                <w:color w:val="000000"/>
                <w:sz w:val="20"/>
                <w:szCs w:val="20"/>
                <w:lang w:eastAsia="en-ID"/>
              </w:rPr>
              <w:t>akanakan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berdampak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buruk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terhadap</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kemampuan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pihak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tersebut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untuk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melaksanakan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kewajibannya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dan</w:t>
            </w:r>
          </w:p>
          <w:p w14:paraId="703C86E9" w14:textId="77777777" w:rsidR="00B3583D" w:rsidRDefault="00B3583D" w:rsidP="004E5CBB">
            <w:pPr>
              <w:pStyle w:val="ListParagraph"/>
              <w:rPr>
                <w:rFonts w:ascii="Calibri" w:eastAsia="Times New Roman" w:hAnsi="Calibri" w:cs="Calibri"/>
                <w:color w:val="000000"/>
                <w:sz w:val="20"/>
                <w:szCs w:val="20"/>
                <w:lang w:eastAsia="en-ID"/>
              </w:rPr>
              <w:pPrChange w:id="1135" w:author="OLTRE" w:date="2024-07-03T22:42:00Z">
                <w:pPr>
                  <w:spacing w:after="0" w:line="240" w:lineRule="auto"/>
                  <w:jc w:val="both"/>
                </w:pPr>
              </w:pPrChange>
            </w:pPr>
          </w:p>
          <w:p w14:paraId="10606790" w14:textId="77777777" w:rsidR="004E72BB" w:rsidRPr="005A2466" w:rsidRDefault="004E72BB" w:rsidP="005A2466">
            <w:pPr>
              <w:spacing w:after="0" w:line="240" w:lineRule="auto"/>
              <w:jc w:val="both"/>
              <w:rPr>
                <w:ins w:id="1136" w:author="OLTRE" w:date="2024-07-03T22:42:00Z"/>
                <w:rFonts w:ascii="Calibri" w:eastAsia="Times New Roman" w:hAnsi="Calibri" w:cs="Calibri"/>
                <w:color w:val="000000"/>
                <w:sz w:val="20"/>
                <w:szCs w:val="20"/>
                <w:lang w:eastAsia="en-ID"/>
              </w:rPr>
            </w:pPr>
          </w:p>
          <w:p w14:paraId="5D71BA21" w14:textId="77777777" w:rsidR="004E72BB" w:rsidRPr="004865C1" w:rsidRDefault="004E72BB" w:rsidP="004E72BB">
            <w:pPr>
              <w:pStyle w:val="ListParagraph"/>
              <w:numPr>
                <w:ilvl w:val="0"/>
                <w:numId w:val="36"/>
              </w:numPr>
              <w:spacing w:after="0" w:line="240" w:lineRule="auto"/>
              <w:ind w:left="775" w:hanging="284"/>
              <w:jc w:val="both"/>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semua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kesepakatan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lisensi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persetujuan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otorisasi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atas</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pengecualian</w:t>
            </w:r>
            <w:proofErr w:type="spellEnd"/>
            <w:r w:rsidRPr="00613832">
              <w:rPr>
                <w:rFonts w:ascii="Calibri" w:eastAsia="Times New Roman" w:hAnsi="Calibri" w:cs="Calibri"/>
                <w:color w:val="000000"/>
                <w:sz w:val="20"/>
                <w:szCs w:val="20"/>
                <w:lang w:eastAsia="en-ID"/>
              </w:rPr>
              <w:t xml:space="preserve"> oleh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pendaftaran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deklarasi</w:t>
            </w:r>
            <w:proofErr w:type="spellEnd"/>
            <w:r w:rsidRPr="00613832">
              <w:rPr>
                <w:rFonts w:ascii="Calibri" w:eastAsia="Times New Roman" w:hAnsi="Calibri" w:cs="Calibri"/>
                <w:color w:val="000000"/>
                <w:sz w:val="20"/>
                <w:szCs w:val="20"/>
                <w:lang w:eastAsia="en-ID"/>
              </w:rPr>
              <w:t xml:space="preserve"> oleh, </w:t>
            </w:r>
            <w:proofErr w:type="spellStart"/>
            <w:r w:rsidRPr="00613832">
              <w:rPr>
                <w:rFonts w:ascii="Calibri" w:eastAsia="Times New Roman" w:hAnsi="Calibri" w:cs="Calibri"/>
                <w:color w:val="000000"/>
                <w:sz w:val="20"/>
                <w:szCs w:val="20"/>
                <w:lang w:eastAsia="en-ID"/>
              </w:rPr>
              <w:t>otoritas</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pemerintah</w:t>
            </w:r>
            <w:proofErr w:type="spellEnd"/>
            <w:r w:rsidRPr="00613832">
              <w:rPr>
                <w:rFonts w:ascii="Calibri" w:eastAsia="Times New Roman" w:hAnsi="Calibri" w:cs="Calibri"/>
                <w:color w:val="000000"/>
                <w:sz w:val="20"/>
                <w:szCs w:val="20"/>
                <w:lang w:eastAsia="en-ID"/>
              </w:rPr>
              <w:t xml:space="preserve"> mana pun yang </w:t>
            </w:r>
            <w:proofErr w:type="spellStart"/>
            <w:r w:rsidRPr="00613832">
              <w:rPr>
                <w:rFonts w:ascii="Calibri" w:eastAsia="Times New Roman" w:hAnsi="Calibri" w:cs="Calibri"/>
                <w:color w:val="000000"/>
                <w:sz w:val="20"/>
                <w:szCs w:val="20"/>
                <w:lang w:eastAsia="en-ID"/>
              </w:rPr>
              <w:t>diwajibkan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atas</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pihaknya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sehubungan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penyerahan</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telah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diperoleh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dibuat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sah</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ada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diperoleh</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sah</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ada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sebelum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waktu</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dipersyaratkan</w:t>
            </w:r>
            <w:proofErr w:type="spellEnd"/>
            <w:r w:rsidRPr="00613832">
              <w:rPr>
                <w:rFonts w:ascii="Calibri" w:eastAsia="Times New Roman" w:hAnsi="Calibri" w:cs="Calibri"/>
                <w:color w:val="000000"/>
                <w:sz w:val="20"/>
                <w:szCs w:val="20"/>
                <w:lang w:eastAsia="en-ID"/>
              </w:rPr>
              <w:t xml:space="preserve"> oleh </w:t>
            </w:r>
            <w:proofErr w:type="spellStart"/>
            <w:r w:rsidRPr="00613832">
              <w:rPr>
                <w:rFonts w:ascii="Calibri" w:eastAsia="Times New Roman" w:hAnsi="Calibri" w:cs="Calibri"/>
                <w:color w:val="000000"/>
                <w:sz w:val="20"/>
                <w:szCs w:val="20"/>
                <w:lang w:eastAsia="en-ID"/>
              </w:rPr>
              <w:t>hukum</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berlaku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ketentuan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dan </w:t>
            </w:r>
            <w:proofErr w:type="spellStart"/>
            <w:r w:rsidRPr="00613832">
              <w:rPr>
                <w:rFonts w:ascii="Calibri" w:eastAsia="Times New Roman" w:hAnsi="Calibri" w:cs="Calibri"/>
                <w:color w:val="000000"/>
                <w:sz w:val="20"/>
                <w:szCs w:val="20"/>
                <w:lang w:eastAsia="en-ID"/>
              </w:rPr>
              <w:t>tidak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bertentangan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w:t>
            </w:r>
          </w:p>
          <w:p w14:paraId="5D108CEF" w14:textId="77777777" w:rsidR="00B3583D" w:rsidRDefault="00B3583D" w:rsidP="004E5CBB">
            <w:pPr>
              <w:pStyle w:val="ListParagraph"/>
              <w:rPr>
                <w:rFonts w:ascii="Calibri" w:hAnsi="Calibri" w:cs="Calibri"/>
                <w:sz w:val="20"/>
                <w:szCs w:val="20"/>
                <w:lang w:eastAsia="en-ID"/>
              </w:rPr>
              <w:pPrChange w:id="1137" w:author="OLTRE" w:date="2024-07-03T22:42:00Z">
                <w:pPr>
                  <w:spacing w:after="0" w:line="240" w:lineRule="auto"/>
                  <w:contextualSpacing/>
                </w:pPr>
              </w:pPrChange>
            </w:pPr>
          </w:p>
          <w:p w14:paraId="6EFE7461" w14:textId="77777777" w:rsidR="004E72BB" w:rsidRPr="00613832" w:rsidRDefault="004E72BB" w:rsidP="004E72BB">
            <w:pPr>
              <w:spacing w:after="0" w:line="240" w:lineRule="auto"/>
              <w:contextualSpacing/>
              <w:rPr>
                <w:ins w:id="1138" w:author="OLTRE" w:date="2024-07-03T22:42:00Z"/>
                <w:rFonts w:ascii="Calibri" w:hAnsi="Calibri" w:cs="Calibri"/>
                <w:sz w:val="20"/>
                <w:szCs w:val="20"/>
                <w:lang w:eastAsia="en-ID"/>
              </w:rPr>
            </w:pPr>
          </w:p>
          <w:p w14:paraId="32C398C3" w14:textId="4729943A" w:rsidR="004E72BB" w:rsidRDefault="004E72BB" w:rsidP="005A2466">
            <w:pPr>
              <w:pStyle w:val="ListParagraph"/>
              <w:numPr>
                <w:ilvl w:val="1"/>
                <w:numId w:val="153"/>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Masing</w:t>
            </w:r>
            <w:r w:rsidRPr="00613832">
              <w:rPr>
                <w:rFonts w:ascii="Calibri" w:eastAsia="Times New Roman" w:hAnsi="Calibri" w:cs="Calibri"/>
                <w:color w:val="000000"/>
                <w:sz w:val="20"/>
                <w:szCs w:val="20"/>
                <w:lang w:eastAsia="en-ID"/>
              </w:rPr>
              <w:t xml:space="preserve">-masing </w:t>
            </w:r>
            <w:proofErr w:type="spellStart"/>
            <w:r w:rsidRPr="00613832">
              <w:rPr>
                <w:rFonts w:ascii="Calibri" w:eastAsia="Times New Roman" w:hAnsi="Calibri" w:cs="Calibri"/>
                <w:color w:val="000000"/>
                <w:sz w:val="20"/>
                <w:szCs w:val="20"/>
                <w:lang w:eastAsia="en-ID"/>
              </w:rPr>
              <w:t>dari</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menyatakan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menjamin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Investor </w:t>
            </w:r>
            <w:proofErr w:type="spellStart"/>
            <w:r w:rsidRPr="005A2466">
              <w:rPr>
                <w:rFonts w:ascii="Calibri" w:hAnsi="Calibri"/>
                <w:color w:val="000000"/>
                <w:sz w:val="20"/>
              </w:rPr>
              <w:t>bahwa</w:t>
            </w:r>
            <w:proofErr w:type="spellEnd"/>
            <w:r w:rsidRPr="005A2466">
              <w:rPr>
                <w:rFonts w:ascii="Calibri" w:hAnsi="Calibri"/>
                <w:color w:val="000000"/>
                <w:sz w:val="20"/>
              </w:rPr>
              <w:t>:</w:t>
            </w:r>
          </w:p>
          <w:p w14:paraId="14C83D7F" w14:textId="77777777" w:rsidR="004E72BB" w:rsidRPr="005A2466" w:rsidRDefault="004E72BB" w:rsidP="005A2466">
            <w:pPr>
              <w:tabs>
                <w:tab w:val="left" w:pos="545"/>
              </w:tabs>
              <w:spacing w:after="0" w:line="240" w:lineRule="auto"/>
              <w:ind w:left="545" w:hanging="545"/>
              <w:contextualSpacing/>
              <w:jc w:val="both"/>
              <w:rPr>
                <w:rFonts w:ascii="Calibri" w:hAnsi="Calibri"/>
                <w:sz w:val="20"/>
              </w:rPr>
            </w:pPr>
          </w:p>
          <w:p w14:paraId="60EBDDA4" w14:textId="77777777" w:rsidR="004E72BB" w:rsidRDefault="004E72BB" w:rsidP="005A2466">
            <w:pPr>
              <w:numPr>
                <w:ilvl w:val="0"/>
                <w:numId w:val="21"/>
              </w:numPr>
              <w:spacing w:after="0" w:line="240" w:lineRule="auto"/>
              <w:ind w:left="889" w:hanging="283"/>
              <w:contextualSpacing/>
              <w:jc w:val="both"/>
              <w:textAlignment w:val="baseline"/>
              <w:rPr>
                <w:rFonts w:ascii="Calibri" w:eastAsia="Times New Roman" w:hAnsi="Calibri" w:cs="Calibri"/>
                <w:color w:val="000000"/>
                <w:sz w:val="20"/>
                <w:szCs w:val="20"/>
                <w:lang w:eastAsia="en-ID"/>
              </w:rPr>
            </w:pPr>
            <w:proofErr w:type="spellStart"/>
            <w:r w:rsidRPr="00613832">
              <w:rPr>
                <w:rFonts w:ascii="Calibri" w:eastAsia="Times New Roman" w:hAnsi="Calibri" w:cs="Calibri"/>
                <w:color w:val="000000"/>
                <w:sz w:val="20"/>
                <w:szCs w:val="20"/>
                <w:lang w:eastAsia="en-ID"/>
              </w:rPr>
              <w:t>tidak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ada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informasi</w:t>
            </w:r>
            <w:proofErr w:type="spellEnd"/>
            <w:r w:rsidRPr="00613832">
              <w:rPr>
                <w:rFonts w:ascii="Calibri" w:eastAsia="Times New Roman" w:hAnsi="Calibri" w:cs="Calibri"/>
                <w:color w:val="000000"/>
                <w:sz w:val="20"/>
                <w:szCs w:val="20"/>
                <w:lang w:eastAsia="en-ID"/>
              </w:rPr>
              <w:t xml:space="preserve"> material yang </w:t>
            </w:r>
            <w:proofErr w:type="spellStart"/>
            <w:r w:rsidRPr="00613832">
              <w:rPr>
                <w:rFonts w:ascii="Calibri" w:eastAsia="Times New Roman" w:hAnsi="Calibri" w:cs="Calibri"/>
                <w:color w:val="000000"/>
                <w:sz w:val="20"/>
                <w:szCs w:val="20"/>
                <w:lang w:eastAsia="en-ID"/>
              </w:rPr>
              <w:t>dirahasiakan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dari</w:t>
            </w:r>
            <w:proofErr w:type="spellEnd"/>
            <w:r w:rsidRPr="00613832">
              <w:rPr>
                <w:rFonts w:ascii="Calibri" w:eastAsia="Times New Roman" w:hAnsi="Calibri" w:cs="Calibri"/>
                <w:color w:val="000000"/>
                <w:sz w:val="20"/>
                <w:szCs w:val="20"/>
                <w:lang w:eastAsia="en-ID"/>
              </w:rPr>
              <w:t xml:space="preserve"> Investor;</w:t>
            </w:r>
          </w:p>
          <w:p w14:paraId="53A2D8BC" w14:textId="77777777" w:rsidR="004E72BB" w:rsidRPr="00613832" w:rsidRDefault="004E72BB" w:rsidP="005A2466">
            <w:pPr>
              <w:spacing w:after="0" w:line="240" w:lineRule="auto"/>
              <w:ind w:left="889"/>
              <w:contextualSpacing/>
              <w:jc w:val="both"/>
              <w:textAlignment w:val="baseline"/>
              <w:rPr>
                <w:rFonts w:ascii="Calibri" w:eastAsia="Times New Roman" w:hAnsi="Calibri" w:cs="Calibri"/>
                <w:color w:val="000000"/>
                <w:sz w:val="20"/>
                <w:szCs w:val="20"/>
                <w:lang w:eastAsia="en-ID"/>
              </w:rPr>
            </w:pPr>
          </w:p>
          <w:p w14:paraId="29617D50" w14:textId="214FDF3C" w:rsidR="004E72BB" w:rsidRDefault="004E72BB" w:rsidP="005A2466">
            <w:pPr>
              <w:numPr>
                <w:ilvl w:val="0"/>
                <w:numId w:val="21"/>
              </w:numPr>
              <w:spacing w:after="0" w:line="240" w:lineRule="auto"/>
              <w:ind w:left="889" w:hanging="283"/>
              <w:contextualSpacing/>
              <w:jc w:val="both"/>
              <w:textAlignment w:val="baseline"/>
              <w:rPr>
                <w:rFonts w:ascii="Calibri" w:hAnsi="Calibri"/>
                <w:color w:val="000000"/>
                <w:sz w:val="20"/>
              </w:rPr>
            </w:pPr>
            <w:proofErr w:type="spellStart"/>
            <w:r w:rsidRPr="0089021B">
              <w:rPr>
                <w:rFonts w:ascii="Calibri" w:hAnsi="Calibri"/>
                <w:color w:val="000000"/>
                <w:sz w:val="20"/>
              </w:rPr>
              <w:t>kecuali</w:t>
            </w:r>
            <w:proofErr w:type="spellEnd"/>
            <w:r w:rsidRPr="0089021B">
              <w:rPr>
                <w:rFonts w:ascii="Calibri" w:hAnsi="Calibri"/>
                <w:color w:val="000000"/>
                <w:sz w:val="20"/>
              </w:rPr>
              <w:t xml:space="preserve"> </w:t>
            </w:r>
            <w:proofErr w:type="spellStart"/>
            <w:r w:rsidRPr="0089021B">
              <w:rPr>
                <w:rFonts w:ascii="Calibri" w:hAnsi="Calibri"/>
                <w:color w:val="000000"/>
                <w:sz w:val="20"/>
              </w:rPr>
              <w:t>sebagaimana</w:t>
            </w:r>
            <w:proofErr w:type="spellEnd"/>
            <w:r w:rsidRPr="0089021B">
              <w:rPr>
                <w:rFonts w:ascii="Calibri" w:hAnsi="Calibri"/>
                <w:color w:val="000000"/>
                <w:sz w:val="20"/>
              </w:rPr>
              <w:t xml:space="preserve"> </w:t>
            </w:r>
            <w:proofErr w:type="spellStart"/>
            <w:r w:rsidRPr="0089021B">
              <w:rPr>
                <w:rFonts w:ascii="Calibri" w:hAnsi="Calibri"/>
                <w:color w:val="000000"/>
                <w:sz w:val="20"/>
              </w:rPr>
              <w:t>telah</w:t>
            </w:r>
            <w:proofErr w:type="spellEnd"/>
            <w:r w:rsidRPr="0089021B">
              <w:rPr>
                <w:rFonts w:ascii="Calibri" w:hAnsi="Calibri"/>
                <w:color w:val="000000"/>
                <w:sz w:val="20"/>
              </w:rPr>
              <w:t xml:space="preserve"> </w:t>
            </w:r>
            <w:proofErr w:type="spellStart"/>
            <w:r w:rsidRPr="0089021B">
              <w:rPr>
                <w:rFonts w:ascii="Calibri" w:hAnsi="Calibri"/>
                <w:color w:val="000000"/>
                <w:sz w:val="20"/>
              </w:rPr>
              <w:t>diungkapkan</w:t>
            </w:r>
            <w:proofErr w:type="spellEnd"/>
            <w:r w:rsidRPr="0089021B">
              <w:rPr>
                <w:rFonts w:ascii="Calibri" w:hAnsi="Calibri"/>
                <w:color w:val="000000"/>
                <w:sz w:val="20"/>
              </w:rPr>
              <w:t xml:space="preserve"> </w:t>
            </w:r>
            <w:proofErr w:type="spellStart"/>
            <w:r w:rsidRPr="004E5CBB">
              <w:rPr>
                <w:rFonts w:ascii="Calibri" w:hAnsi="Calibri"/>
                <w:color w:val="000000"/>
                <w:sz w:val="20"/>
                <w:rPrChange w:id="1139" w:author="OLTRE" w:date="2024-07-03T22:42:00Z">
                  <w:rPr>
                    <w:rFonts w:ascii="Calibri" w:hAnsi="Calibri"/>
                    <w:color w:val="000000"/>
                    <w:sz w:val="20"/>
                    <w:highlight w:val="red"/>
                  </w:rPr>
                </w:rPrChange>
              </w:rPr>
              <w:t>kepada</w:t>
            </w:r>
            <w:proofErr w:type="spellEnd"/>
            <w:r w:rsidRPr="004E5CBB">
              <w:rPr>
                <w:rFonts w:ascii="Calibri" w:hAnsi="Calibri"/>
                <w:color w:val="000000"/>
                <w:sz w:val="20"/>
                <w:rPrChange w:id="1140" w:author="OLTRE" w:date="2024-07-03T22:42:00Z">
                  <w:rPr>
                    <w:rFonts w:ascii="Calibri" w:hAnsi="Calibri"/>
                    <w:color w:val="000000"/>
                    <w:sz w:val="20"/>
                    <w:highlight w:val="red"/>
                  </w:rPr>
                </w:rPrChange>
              </w:rPr>
              <w:t xml:space="preserve"> Investor</w:t>
            </w:r>
            <w:r w:rsidR="007C01F7" w:rsidRPr="0089021B">
              <w:rPr>
                <w:rFonts w:ascii="Calibri" w:hAnsi="Calibri"/>
                <w:color w:val="000000"/>
                <w:sz w:val="20"/>
              </w:rPr>
              <w:t xml:space="preserve"> </w:t>
            </w:r>
            <w:proofErr w:type="spellStart"/>
            <w:r w:rsidR="007C01F7" w:rsidRPr="0089021B">
              <w:rPr>
                <w:rFonts w:ascii="Calibri" w:hAnsi="Calibri"/>
                <w:color w:val="000000"/>
                <w:sz w:val="20"/>
              </w:rPr>
              <w:t>termasuk</w:t>
            </w:r>
            <w:proofErr w:type="spellEnd"/>
            <w:r w:rsidR="007C01F7" w:rsidRPr="0089021B">
              <w:rPr>
                <w:rFonts w:ascii="Calibri" w:hAnsi="Calibri"/>
                <w:color w:val="000000"/>
                <w:sz w:val="20"/>
              </w:rPr>
              <w:t xml:space="preserve"> yang </w:t>
            </w:r>
            <w:proofErr w:type="spellStart"/>
            <w:r w:rsidR="007C01F7" w:rsidRPr="0089021B">
              <w:rPr>
                <w:rFonts w:ascii="Calibri" w:hAnsi="Calibri"/>
                <w:color w:val="000000"/>
                <w:sz w:val="20"/>
              </w:rPr>
              <w:t>masih</w:t>
            </w:r>
            <w:proofErr w:type="spellEnd"/>
            <w:r w:rsidR="007C01F7" w:rsidRPr="0089021B">
              <w:rPr>
                <w:rFonts w:ascii="Calibri" w:hAnsi="Calibri"/>
                <w:color w:val="000000"/>
                <w:sz w:val="20"/>
              </w:rPr>
              <w:t xml:space="preserve"> </w:t>
            </w:r>
            <w:proofErr w:type="spellStart"/>
            <w:r w:rsidR="007C01F7" w:rsidRPr="0089021B">
              <w:rPr>
                <w:rFonts w:ascii="Calibri" w:hAnsi="Calibri"/>
                <w:color w:val="000000"/>
                <w:sz w:val="20"/>
              </w:rPr>
              <w:t>dicicil</w:t>
            </w:r>
            <w:proofErr w:type="spellEnd"/>
            <w:r w:rsidR="007C01F7" w:rsidRPr="0089021B">
              <w:rPr>
                <w:rFonts w:ascii="Calibri" w:hAnsi="Calibri"/>
                <w:color w:val="000000"/>
                <w:sz w:val="20"/>
              </w:rPr>
              <w:t xml:space="preserve"> </w:t>
            </w:r>
            <w:proofErr w:type="spellStart"/>
            <w:r w:rsidR="007C01F7" w:rsidRPr="0089021B">
              <w:rPr>
                <w:rFonts w:ascii="Calibri" w:hAnsi="Calibri"/>
                <w:color w:val="000000"/>
                <w:sz w:val="20"/>
              </w:rPr>
              <w:t>pembayarannya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perizinan</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intelektual</w:t>
            </w:r>
            <w:proofErr w:type="spellEnd"/>
            <w:r w:rsidRPr="005A2466">
              <w:rPr>
                <w:rFonts w:ascii="Calibri" w:hAnsi="Calibri"/>
                <w:color w:val="000000"/>
                <w:sz w:val="20"/>
              </w:rPr>
              <w:t xml:space="preserve"> </w:t>
            </w:r>
            <w:proofErr w:type="spellStart"/>
            <w:r w:rsidRPr="005A2466">
              <w:rPr>
                <w:rFonts w:ascii="Calibri" w:hAnsi="Calibri"/>
                <w:color w:val="000000"/>
                <w:sz w:val="20"/>
              </w:rPr>
              <w:t>properti</w:t>
            </w:r>
            <w:proofErr w:type="spellEnd"/>
            <w:r w:rsidRPr="005A2466">
              <w:rPr>
                <w:rFonts w:ascii="Calibri" w:hAnsi="Calibri"/>
                <w:color w:val="000000"/>
                <w:sz w:val="20"/>
              </w:rPr>
              <w:t xml:space="preserve"> dan </w:t>
            </w:r>
            <w:proofErr w:type="spellStart"/>
            <w:r w:rsidRPr="005A2466">
              <w:rPr>
                <w:rFonts w:ascii="Calibri" w:hAnsi="Calibri"/>
                <w:color w:val="000000"/>
                <w:sz w:val="20"/>
              </w:rPr>
              <w:t>aset</w:t>
            </w:r>
            <w:r w:rsidRPr="005A2466">
              <w:rPr>
                <w:rFonts w:ascii="Calibri" w:hAnsi="Calibri"/>
                <w:color w:val="000000"/>
                <w:sz w:val="20"/>
              </w:rPr>
              <w:t>-aset</w:t>
            </w:r>
            <w:proofErr w:type="spellEnd"/>
            <w:r w:rsidRPr="005A2466">
              <w:rPr>
                <w:rFonts w:ascii="Calibri" w:hAnsi="Calibri"/>
                <w:color w:val="000000"/>
                <w:sz w:val="20"/>
              </w:rPr>
              <w:t xml:space="preserve"> Perseroan (“</w:t>
            </w:r>
            <w:proofErr w:type="spellStart"/>
            <w:r w:rsidRPr="005A2466">
              <w:rPr>
                <w:rFonts w:ascii="Calibri" w:hAnsi="Calibri"/>
                <w:b/>
                <w:color w:val="000000"/>
                <w:sz w:val="20"/>
              </w:rPr>
              <w:t>Aset</w:t>
            </w:r>
            <w:proofErr w:type="spellEnd"/>
            <w:r w:rsidRPr="005A2466">
              <w:rPr>
                <w:rFonts w:ascii="Calibri" w:hAnsi="Calibri"/>
                <w:color w:val="000000"/>
                <w:sz w:val="20"/>
              </w:rPr>
              <w:t>”)</w:t>
            </w:r>
            <w:r w:rsidRPr="00613832">
              <w:rPr>
                <w:rFonts w:ascii="Calibri" w:eastAsia="Times New Roman" w:hAnsi="Calibri" w:cs="Calibri"/>
                <w:color w:val="000000"/>
                <w:sz w:val="20"/>
                <w:szCs w:val="20"/>
                <w:lang w:eastAsia="en-ID"/>
              </w:rPr>
              <w:t xml:space="preserve">, </w:t>
            </w:r>
            <w:proofErr w:type="spellStart"/>
            <w:r w:rsidRPr="005A2466">
              <w:rPr>
                <w:rFonts w:ascii="Calibri" w:hAnsi="Calibri"/>
                <w:color w:val="000000"/>
                <w:sz w:val="20"/>
              </w:rPr>
              <w:t>bebas</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segala</w:t>
            </w:r>
            <w:proofErr w:type="spellEnd"/>
            <w:r w:rsidRPr="005A2466">
              <w:rPr>
                <w:rFonts w:ascii="Calibri" w:hAnsi="Calibri"/>
                <w:color w:val="000000"/>
                <w:sz w:val="20"/>
              </w:rPr>
              <w:t xml:space="preserve"> </w:t>
            </w:r>
            <w:proofErr w:type="spellStart"/>
            <w:r w:rsidRPr="005A2466">
              <w:rPr>
                <w:rFonts w:ascii="Calibri" w:hAnsi="Calibri"/>
                <w:color w:val="000000"/>
                <w:sz w:val="20"/>
              </w:rPr>
              <w:t>macam</w:t>
            </w:r>
            <w:proofErr w:type="spellEnd"/>
            <w:r w:rsidRPr="005A2466">
              <w:rPr>
                <w:rFonts w:ascii="Calibri" w:hAnsi="Calibri"/>
                <w:color w:val="000000"/>
                <w:sz w:val="20"/>
              </w:rPr>
              <w:t xml:space="preserve"> </w:t>
            </w:r>
            <w:proofErr w:type="spellStart"/>
            <w:r w:rsidRPr="005A2466">
              <w:rPr>
                <w:rFonts w:ascii="Calibri" w:hAnsi="Calibri"/>
                <w:color w:val="000000"/>
                <w:sz w:val="20"/>
              </w:rPr>
              <w:t>tanggungan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bentuk</w:t>
            </w:r>
            <w:proofErr w:type="spellEnd"/>
            <w:r w:rsidRPr="005A2466">
              <w:rPr>
                <w:rFonts w:ascii="Calibri" w:hAnsi="Calibri"/>
                <w:color w:val="000000"/>
                <w:sz w:val="20"/>
              </w:rPr>
              <w:t xml:space="preserve"> </w:t>
            </w:r>
            <w:proofErr w:type="spellStart"/>
            <w:r w:rsidRPr="005A2466">
              <w:rPr>
                <w:rFonts w:ascii="Calibri" w:hAnsi="Calibri"/>
                <w:color w:val="000000"/>
                <w:sz w:val="20"/>
              </w:rPr>
              <w:t>pembebanan</w:t>
            </w:r>
            <w:proofErr w:type="spellEnd"/>
            <w:r w:rsidRPr="005A2466">
              <w:rPr>
                <w:rFonts w:ascii="Calibri" w:hAnsi="Calibri"/>
                <w:color w:val="000000"/>
                <w:sz w:val="20"/>
              </w:rPr>
              <w:t xml:space="preserve"> </w:t>
            </w:r>
            <w:proofErr w:type="spellStart"/>
            <w:r w:rsidRPr="005A2466">
              <w:rPr>
                <w:rFonts w:ascii="Calibri" w:hAnsi="Calibri"/>
                <w:color w:val="000000"/>
                <w:sz w:val="20"/>
              </w:rPr>
              <w:t>apapun</w:t>
            </w:r>
            <w:proofErr w:type="spellEnd"/>
            <w:r w:rsidRPr="005A2466">
              <w:rPr>
                <w:rFonts w:ascii="Calibri" w:hAnsi="Calibri"/>
                <w:color w:val="000000"/>
                <w:sz w:val="20"/>
              </w:rPr>
              <w:t xml:space="preserve">, dan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Pr="005A2466">
              <w:rPr>
                <w:rFonts w:ascii="Calibri" w:hAnsi="Calibri"/>
                <w:color w:val="000000"/>
                <w:sz w:val="20"/>
              </w:rPr>
              <w:t>terdapat</w:t>
            </w:r>
            <w:proofErr w:type="spellEnd"/>
            <w:r w:rsidRPr="005A2466">
              <w:rPr>
                <w:rFonts w:ascii="Calibri" w:hAnsi="Calibri"/>
                <w:color w:val="000000"/>
                <w:sz w:val="20"/>
              </w:rPr>
              <w:t xml:space="preserve"> </w:t>
            </w:r>
            <w:proofErr w:type="spellStart"/>
            <w:r w:rsidRPr="005A2466">
              <w:rPr>
                <w:rFonts w:ascii="Calibri" w:hAnsi="Calibri"/>
                <w:color w:val="000000"/>
                <w:sz w:val="20"/>
              </w:rPr>
              <w:t>tuntutan</w:t>
            </w:r>
            <w:proofErr w:type="spellEnd"/>
            <w:r w:rsidRPr="005A2466">
              <w:rPr>
                <w:rFonts w:ascii="Calibri" w:hAnsi="Calibri"/>
                <w:color w:val="000000"/>
                <w:sz w:val="20"/>
              </w:rPr>
              <w:t xml:space="preserve">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Aset</w:t>
            </w:r>
            <w:proofErr w:type="spellEnd"/>
            <w:r w:rsidRPr="005A2466">
              <w:rPr>
                <w:rFonts w:ascii="Calibri" w:hAnsi="Calibri"/>
                <w:color w:val="000000"/>
                <w:sz w:val="20"/>
              </w:rPr>
              <w:t xml:space="preserve"> </w:t>
            </w:r>
            <w:proofErr w:type="spellStart"/>
            <w:r w:rsidRPr="005A2466">
              <w:rPr>
                <w:rFonts w:ascii="Calibri" w:hAnsi="Calibri"/>
                <w:color w:val="000000"/>
                <w:sz w:val="20"/>
              </w:rPr>
              <w:t>selama</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berlangsung</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bertanggungjawab</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menanggung</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tuntutan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ada</w:t>
            </w:r>
            <w:proofErr w:type="spellEnd"/>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penggantian</w:t>
            </w:r>
            <w:proofErr w:type="spellEnd"/>
            <w:r w:rsidRPr="005A2466">
              <w:rPr>
                <w:rFonts w:ascii="Calibri" w:hAnsi="Calibri"/>
                <w:color w:val="000000"/>
                <w:sz w:val="20"/>
              </w:rPr>
              <w:t xml:space="preserve"> </w:t>
            </w:r>
            <w:proofErr w:type="spellStart"/>
            <w:r w:rsidRPr="005A2466">
              <w:rPr>
                <w:rFonts w:ascii="Calibri" w:hAnsi="Calibri"/>
                <w:color w:val="000000"/>
                <w:sz w:val="20"/>
              </w:rPr>
              <w:t>kerugian</w:t>
            </w:r>
            <w:proofErr w:type="spellEnd"/>
            <w:r w:rsidRPr="005A2466">
              <w:rPr>
                <w:rFonts w:ascii="Calibri" w:hAnsi="Calibri"/>
                <w:color w:val="000000"/>
                <w:sz w:val="20"/>
              </w:rPr>
              <w:t xml:space="preserve"> </w:t>
            </w:r>
            <w:proofErr w:type="spellStart"/>
            <w:r w:rsidRPr="005A2466">
              <w:rPr>
                <w:rFonts w:ascii="Calibri" w:hAnsi="Calibri"/>
                <w:color w:val="000000"/>
                <w:sz w:val="20"/>
              </w:rPr>
              <w:t>moneter</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timbul</w:t>
            </w:r>
            <w:proofErr w:type="spellEnd"/>
            <w:r w:rsidRPr="005A2466">
              <w:rPr>
                <w:rFonts w:ascii="Calibri" w:hAnsi="Calibri"/>
                <w:color w:val="000000"/>
                <w:sz w:val="20"/>
              </w:rPr>
              <w:t xml:space="preserve"> </w:t>
            </w:r>
            <w:proofErr w:type="spellStart"/>
            <w:r w:rsidRPr="005A2466">
              <w:rPr>
                <w:rFonts w:ascii="Calibri" w:hAnsi="Calibri"/>
                <w:color w:val="000000"/>
                <w:sz w:val="20"/>
              </w:rPr>
              <w:t>darinya</w:t>
            </w:r>
            <w:proofErr w:type="spellEnd"/>
            <w:r w:rsidRPr="005A2466">
              <w:rPr>
                <w:rFonts w:ascii="Calibri" w:hAnsi="Calibri"/>
                <w:color w:val="000000"/>
                <w:sz w:val="20"/>
              </w:rPr>
              <w:t>;</w:t>
            </w:r>
          </w:p>
          <w:p w14:paraId="3AF623A5" w14:textId="77777777" w:rsidR="00B3583D" w:rsidRDefault="00B3583D" w:rsidP="004E5CBB">
            <w:pPr>
              <w:pStyle w:val="ListParagraph"/>
              <w:rPr>
                <w:ins w:id="1141" w:author="OLTRE" w:date="2024-07-03T22:42:00Z"/>
                <w:rFonts w:ascii="Calibri" w:hAnsi="Calibri"/>
                <w:color w:val="000000"/>
                <w:sz w:val="20"/>
              </w:rPr>
            </w:pPr>
          </w:p>
          <w:p w14:paraId="1C1137D0" w14:textId="77777777" w:rsidR="004E72BB" w:rsidRPr="005A2466" w:rsidRDefault="004E72BB" w:rsidP="005A2466">
            <w:pPr>
              <w:spacing w:after="0" w:line="240" w:lineRule="auto"/>
              <w:ind w:left="889"/>
              <w:contextualSpacing/>
              <w:jc w:val="both"/>
              <w:textAlignment w:val="baseline"/>
              <w:rPr>
                <w:rFonts w:ascii="Calibri" w:hAnsi="Calibri"/>
                <w:color w:val="000000"/>
                <w:sz w:val="20"/>
              </w:rPr>
            </w:pPr>
          </w:p>
          <w:p w14:paraId="2EC16CF8" w14:textId="6A276414" w:rsidR="00655DEC" w:rsidRPr="004E5CBB" w:rsidRDefault="004E72BB" w:rsidP="005A2466">
            <w:pPr>
              <w:numPr>
                <w:ilvl w:val="0"/>
                <w:numId w:val="21"/>
              </w:numPr>
              <w:spacing w:after="0" w:line="240" w:lineRule="auto"/>
              <w:ind w:left="889" w:hanging="283"/>
              <w:contextualSpacing/>
              <w:jc w:val="both"/>
              <w:textAlignment w:val="baseline"/>
              <w:rPr>
                <w:rFonts w:ascii="Calibri" w:hAnsi="Calibri"/>
                <w:color w:val="000000"/>
                <w:sz w:val="20"/>
              </w:rPr>
            </w:pPr>
            <w:proofErr w:type="spellStart"/>
            <w:r w:rsidRPr="005A2466">
              <w:rPr>
                <w:rFonts w:ascii="Calibri" w:hAnsi="Calibri"/>
                <w:color w:val="000000"/>
                <w:sz w:val="20"/>
              </w:rPr>
              <w:t>bahwa</w:t>
            </w:r>
            <w:proofErr w:type="spellEnd"/>
            <w:r w:rsidRPr="005A2466">
              <w:rPr>
                <w:rFonts w:ascii="Calibri" w:hAnsi="Calibri"/>
                <w:color w:val="000000"/>
                <w:sz w:val="20"/>
              </w:rPr>
              <w:t xml:space="preserve"> </w:t>
            </w:r>
            <w:proofErr w:type="spellStart"/>
            <w:r w:rsidRPr="005A2466">
              <w:rPr>
                <w:rFonts w:ascii="Calibri" w:hAnsi="Calibri"/>
                <w:color w:val="000000"/>
                <w:sz w:val="20"/>
              </w:rPr>
              <w:t>pernyataan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penjaminan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dibuat</w:t>
            </w:r>
            <w:proofErr w:type="spellEnd"/>
            <w:r w:rsidRPr="005A2466">
              <w:rPr>
                <w:rFonts w:ascii="Calibri" w:hAnsi="Calibri"/>
                <w:color w:val="000000"/>
                <w:sz w:val="20"/>
              </w:rPr>
              <w:t xml:space="preserve"> oleh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dan Perseroan </w:t>
            </w:r>
            <w:proofErr w:type="spellStart"/>
            <w:r w:rsidRPr="00613832">
              <w:rPr>
                <w:rFonts w:ascii="Calibri" w:eastAsia="Times New Roman" w:hAnsi="Calibri" w:cs="Calibri"/>
                <w:color w:val="000000"/>
                <w:sz w:val="20"/>
                <w:szCs w:val="20"/>
                <w:lang w:eastAsia="en-ID"/>
              </w:rPr>
              <w:t>kepada</w:t>
            </w:r>
            <w:proofErr w:type="spellEnd"/>
            <w:r w:rsidRPr="00613832">
              <w:rPr>
                <w:rFonts w:ascii="Calibri" w:eastAsia="Times New Roman" w:hAnsi="Calibri" w:cs="Calibri"/>
                <w:color w:val="000000"/>
                <w:sz w:val="20"/>
                <w:szCs w:val="20"/>
                <w:lang w:eastAsia="en-ID"/>
              </w:rPr>
              <w:t xml:space="preserve"> Investor </w:t>
            </w:r>
            <w:proofErr w:type="spellStart"/>
            <w:r w:rsidRPr="005A2466">
              <w:rPr>
                <w:rFonts w:ascii="Calibri" w:hAnsi="Calibri"/>
                <w:color w:val="000000"/>
                <w:sz w:val="20"/>
              </w:rPr>
              <w:t>adalah</w:t>
            </w:r>
            <w:proofErr w:type="spellEnd"/>
            <w:r w:rsidRPr="005A2466">
              <w:rPr>
                <w:rFonts w:ascii="Calibri" w:hAnsi="Calibri"/>
                <w:color w:val="000000"/>
                <w:sz w:val="20"/>
              </w:rPr>
              <w:t xml:space="preserve"> </w:t>
            </w:r>
            <w:proofErr w:type="spellStart"/>
            <w:r w:rsidRPr="005A2466">
              <w:rPr>
                <w:rFonts w:ascii="Calibri" w:hAnsi="Calibri"/>
                <w:color w:val="000000"/>
                <w:sz w:val="20"/>
              </w:rPr>
              <w:t>benar</w:t>
            </w:r>
            <w:proofErr w:type="spellEnd"/>
            <w:r w:rsidRPr="005A2466">
              <w:rPr>
                <w:rFonts w:ascii="Calibri" w:hAnsi="Calibri"/>
                <w:color w:val="000000"/>
                <w:sz w:val="20"/>
              </w:rPr>
              <w:t xml:space="preserve">, </w:t>
            </w:r>
            <w:proofErr w:type="spellStart"/>
            <w:r w:rsidRPr="005A2466">
              <w:rPr>
                <w:rFonts w:ascii="Calibri" w:hAnsi="Calibri"/>
                <w:color w:val="000000"/>
                <w:sz w:val="20"/>
              </w:rPr>
              <w:t>lengkap</w:t>
            </w:r>
            <w:proofErr w:type="spellEnd"/>
            <w:r w:rsidRPr="005A2466">
              <w:rPr>
                <w:rFonts w:ascii="Calibri" w:hAnsi="Calibri"/>
                <w:color w:val="000000"/>
                <w:sz w:val="20"/>
              </w:rPr>
              <w:t xml:space="preserve"> dan </w:t>
            </w:r>
            <w:proofErr w:type="spellStart"/>
            <w:r w:rsidRPr="005A2466">
              <w:rPr>
                <w:rFonts w:ascii="Calibri" w:hAnsi="Calibri"/>
                <w:color w:val="000000"/>
                <w:sz w:val="20"/>
              </w:rPr>
              <w:t>akurat</w:t>
            </w:r>
            <w:proofErr w:type="spellEnd"/>
            <w:r w:rsidRPr="005A2466">
              <w:rPr>
                <w:rFonts w:ascii="Calibri" w:hAnsi="Calibri"/>
                <w:color w:val="000000"/>
                <w:sz w:val="20"/>
              </w:rPr>
              <w:t>;</w:t>
            </w:r>
            <w:r w:rsidRPr="00613832">
              <w:rPr>
                <w:rFonts w:ascii="Calibri" w:eastAsia="Times New Roman" w:hAnsi="Calibri" w:cs="Calibri"/>
                <w:color w:val="000000"/>
                <w:sz w:val="20"/>
                <w:szCs w:val="20"/>
                <w:lang w:eastAsia="en-ID"/>
              </w:rPr>
              <w:t xml:space="preserve"> </w:t>
            </w:r>
            <w:del w:id="1142" w:author="OLTRE" w:date="2024-07-03T22:42:00Z">
              <w:r w:rsidRPr="00613832">
                <w:rPr>
                  <w:rFonts w:ascii="Calibri" w:eastAsia="Times New Roman" w:hAnsi="Calibri" w:cs="Calibri"/>
                  <w:color w:val="000000"/>
                  <w:sz w:val="20"/>
                  <w:szCs w:val="20"/>
                  <w:lang w:eastAsia="en-ID"/>
                </w:rPr>
                <w:delText>dan</w:delText>
              </w:r>
            </w:del>
          </w:p>
          <w:p w14:paraId="0FC256C6" w14:textId="77777777" w:rsidR="00B3583D" w:rsidRDefault="00B3583D" w:rsidP="00B3583D">
            <w:pPr>
              <w:pStyle w:val="ListParagraph"/>
              <w:rPr>
                <w:ins w:id="1143" w:author="OLTRE" w:date="2024-07-03T22:42:00Z"/>
                <w:rFonts w:ascii="Calibri" w:hAnsi="Calibri"/>
                <w:color w:val="000000"/>
                <w:sz w:val="20"/>
              </w:rPr>
            </w:pPr>
          </w:p>
          <w:p w14:paraId="59E4E1BA" w14:textId="77777777" w:rsidR="000435BA" w:rsidRDefault="000435BA" w:rsidP="004E5CBB">
            <w:pPr>
              <w:pStyle w:val="ListParagraph"/>
              <w:rPr>
                <w:ins w:id="1144" w:author="OLTRE" w:date="2024-07-03T22:42:00Z"/>
                <w:rFonts w:ascii="Calibri" w:hAnsi="Calibri"/>
                <w:color w:val="000000"/>
                <w:sz w:val="20"/>
              </w:rPr>
            </w:pPr>
          </w:p>
          <w:p w14:paraId="1B565418" w14:textId="5FF5443D" w:rsidR="000435BA" w:rsidRPr="004E5CBB" w:rsidRDefault="0089021B" w:rsidP="005A2466">
            <w:pPr>
              <w:numPr>
                <w:ilvl w:val="0"/>
                <w:numId w:val="21"/>
              </w:numPr>
              <w:spacing w:after="0" w:line="240" w:lineRule="auto"/>
              <w:ind w:left="889" w:hanging="283"/>
              <w:contextualSpacing/>
              <w:jc w:val="both"/>
              <w:textAlignment w:val="baseline"/>
              <w:rPr>
                <w:ins w:id="1145" w:author="OLTRE" w:date="2024-07-03T22:42:00Z"/>
                <w:rFonts w:ascii="Calibri" w:hAnsi="Calibri"/>
                <w:color w:val="000000"/>
                <w:sz w:val="20"/>
              </w:rPr>
            </w:pPr>
            <w:ins w:id="1146" w:author="OLTRE" w:date="2024-07-03T22:42:00Z">
              <w:r>
                <w:rPr>
                  <w:rFonts w:ascii="Calibri" w:hAnsi="Calibri"/>
                  <w:color w:val="000000"/>
                  <w:sz w:val="20"/>
                </w:rPr>
                <w:t>d</w:t>
              </w:r>
              <w:r w:rsidR="000435BA">
                <w:rPr>
                  <w:rFonts w:ascii="Calibri" w:hAnsi="Calibri"/>
                  <w:color w:val="000000"/>
                  <w:sz w:val="20"/>
                </w:rPr>
                <w:t xml:space="preserve">aftar </w:t>
              </w:r>
              <w:proofErr w:type="spellStart"/>
              <w:r w:rsidR="000435BA">
                <w:rPr>
                  <w:rFonts w:ascii="Calibri" w:hAnsi="Calibri"/>
                  <w:color w:val="000000"/>
                  <w:sz w:val="20"/>
                </w:rPr>
                <w:t>pemegang</w:t>
              </w:r>
              <w:proofErr w:type="spellEnd"/>
              <w:r w:rsidR="000435BA">
                <w:rPr>
                  <w:rFonts w:ascii="Calibri" w:hAnsi="Calibri"/>
                  <w:color w:val="000000"/>
                  <w:sz w:val="20"/>
                </w:rPr>
                <w:t xml:space="preserve"> </w:t>
              </w:r>
              <w:proofErr w:type="spellStart"/>
              <w:r w:rsidR="000435BA">
                <w:rPr>
                  <w:rFonts w:ascii="Calibri" w:hAnsi="Calibri"/>
                  <w:color w:val="000000"/>
                  <w:sz w:val="20"/>
                </w:rPr>
                <w:t>saham</w:t>
              </w:r>
              <w:proofErr w:type="spellEnd"/>
              <w:r w:rsidR="000435BA">
                <w:rPr>
                  <w:rFonts w:ascii="Calibri" w:hAnsi="Calibri"/>
                  <w:color w:val="000000"/>
                  <w:sz w:val="20"/>
                </w:rPr>
                <w:t xml:space="preserve"> dan </w:t>
              </w:r>
              <w:proofErr w:type="spellStart"/>
              <w:r w:rsidR="000435BA">
                <w:rPr>
                  <w:rFonts w:ascii="Calibri" w:hAnsi="Calibri"/>
                  <w:color w:val="000000"/>
                  <w:sz w:val="20"/>
                </w:rPr>
                <w:t>semua</w:t>
              </w:r>
              <w:proofErr w:type="spellEnd"/>
              <w:r w:rsidR="000435BA">
                <w:rPr>
                  <w:rFonts w:ascii="Calibri" w:hAnsi="Calibri"/>
                  <w:color w:val="000000"/>
                  <w:sz w:val="20"/>
                </w:rPr>
                <w:t xml:space="preserve"> </w:t>
              </w:r>
              <w:proofErr w:type="spellStart"/>
              <w:r w:rsidR="000435BA">
                <w:rPr>
                  <w:rFonts w:ascii="Calibri" w:hAnsi="Calibri"/>
                  <w:color w:val="000000"/>
                  <w:sz w:val="20"/>
                </w:rPr>
                <w:t>pembukuan</w:t>
              </w:r>
              <w:proofErr w:type="spellEnd"/>
              <w:r w:rsidR="000435BA">
                <w:rPr>
                  <w:rFonts w:ascii="Calibri" w:hAnsi="Calibri"/>
                  <w:color w:val="000000"/>
                  <w:sz w:val="20"/>
                </w:rPr>
                <w:t xml:space="preserve"> dan </w:t>
              </w:r>
              <w:proofErr w:type="spellStart"/>
              <w:r w:rsidR="000435BA">
                <w:rPr>
                  <w:rFonts w:ascii="Calibri" w:hAnsi="Calibri"/>
                  <w:color w:val="000000"/>
                  <w:sz w:val="20"/>
                </w:rPr>
                <w:t>catatan</w:t>
              </w:r>
              <w:proofErr w:type="spellEnd"/>
              <w:r w:rsidR="000435BA">
                <w:rPr>
                  <w:rFonts w:ascii="Calibri" w:hAnsi="Calibri"/>
                  <w:color w:val="000000"/>
                  <w:sz w:val="20"/>
                </w:rPr>
                <w:t xml:space="preserve"> Perseroan </w:t>
              </w:r>
              <w:proofErr w:type="spellStart"/>
              <w:r w:rsidR="000435BA">
                <w:rPr>
                  <w:rFonts w:ascii="Calibri" w:hAnsi="Calibri"/>
                  <w:color w:val="000000"/>
                  <w:sz w:val="20"/>
                </w:rPr>
                <w:t>lainnya</w:t>
              </w:r>
              <w:proofErr w:type="spellEnd"/>
              <w:r w:rsidR="000435BA">
                <w:rPr>
                  <w:rFonts w:ascii="Calibri" w:hAnsi="Calibri"/>
                  <w:color w:val="000000"/>
                  <w:sz w:val="20"/>
                </w:rPr>
                <w:t xml:space="preserve"> </w:t>
              </w:r>
              <w:r w:rsidR="000435BA">
                <w:rPr>
                  <w:rFonts w:ascii="Calibri" w:hAnsi="Calibri"/>
                  <w:color w:val="000000"/>
                  <w:sz w:val="20"/>
                </w:rPr>
                <w:lastRenderedPageBreak/>
                <w:t xml:space="preserve">yang </w:t>
              </w:r>
              <w:proofErr w:type="spellStart"/>
              <w:r w:rsidR="000435BA">
                <w:rPr>
                  <w:rFonts w:ascii="Calibri" w:hAnsi="Calibri"/>
                  <w:color w:val="000000"/>
                  <w:sz w:val="20"/>
                </w:rPr>
                <w:t>perlu</w:t>
              </w:r>
              <w:proofErr w:type="spellEnd"/>
              <w:r w:rsidR="000435BA">
                <w:rPr>
                  <w:rFonts w:ascii="Calibri" w:hAnsi="Calibri"/>
                  <w:color w:val="000000"/>
                  <w:sz w:val="20"/>
                </w:rPr>
                <w:t xml:space="preserve"> </w:t>
              </w:r>
              <w:proofErr w:type="spellStart"/>
              <w:r w:rsidR="000435BA">
                <w:rPr>
                  <w:rFonts w:ascii="Calibri" w:hAnsi="Calibri"/>
                  <w:color w:val="000000"/>
                  <w:sz w:val="20"/>
                </w:rPr>
                <w:t>dipelihara</w:t>
              </w:r>
              <w:proofErr w:type="spellEnd"/>
              <w:r w:rsidR="000435BA">
                <w:rPr>
                  <w:rFonts w:ascii="Calibri" w:hAnsi="Calibri"/>
                  <w:color w:val="000000"/>
                  <w:sz w:val="20"/>
                </w:rPr>
                <w:t xml:space="preserve"> oleh Perusahaan </w:t>
              </w:r>
              <w:proofErr w:type="spellStart"/>
              <w:r w:rsidR="000435BA">
                <w:rPr>
                  <w:rFonts w:ascii="Calibri" w:hAnsi="Calibri"/>
                  <w:color w:val="000000"/>
                  <w:sz w:val="20"/>
                </w:rPr>
                <w:t>berdasarkan</w:t>
              </w:r>
              <w:proofErr w:type="spellEnd"/>
              <w:r w:rsidR="000435BA">
                <w:rPr>
                  <w:rFonts w:ascii="Calibri" w:hAnsi="Calibri"/>
                  <w:color w:val="000000"/>
                  <w:sz w:val="20"/>
                </w:rPr>
                <w:t xml:space="preserve"> </w:t>
              </w:r>
              <w:proofErr w:type="spellStart"/>
              <w:r w:rsidR="000435BA">
                <w:rPr>
                  <w:rFonts w:ascii="Calibri" w:hAnsi="Calibri"/>
                  <w:color w:val="000000"/>
                  <w:sz w:val="20"/>
                </w:rPr>
                <w:t>peraturan</w:t>
              </w:r>
              <w:proofErr w:type="spellEnd"/>
              <w:r w:rsidR="000435BA">
                <w:rPr>
                  <w:rFonts w:ascii="Calibri" w:hAnsi="Calibri"/>
                  <w:color w:val="000000"/>
                  <w:sz w:val="20"/>
                </w:rPr>
                <w:t xml:space="preserve"> yang </w:t>
              </w:r>
              <w:proofErr w:type="spellStart"/>
              <w:r w:rsidR="000435BA">
                <w:rPr>
                  <w:rFonts w:ascii="Calibri" w:hAnsi="Calibri"/>
                  <w:color w:val="000000"/>
                  <w:sz w:val="20"/>
                </w:rPr>
                <w:t>berlaku</w:t>
              </w:r>
              <w:proofErr w:type="spellEnd"/>
              <w:r w:rsidR="000435BA">
                <w:rPr>
                  <w:rFonts w:ascii="Calibri" w:hAnsi="Calibri"/>
                  <w:color w:val="000000"/>
                  <w:sz w:val="20"/>
                </w:rPr>
                <w:t xml:space="preserve">, dan </w:t>
              </w:r>
              <w:proofErr w:type="spellStart"/>
              <w:r w:rsidR="000435BA">
                <w:rPr>
                  <w:rFonts w:ascii="Calibri" w:hAnsi="Calibri"/>
                  <w:color w:val="000000"/>
                  <w:sz w:val="20"/>
                </w:rPr>
                <w:t>semua</w:t>
              </w:r>
              <w:proofErr w:type="spellEnd"/>
              <w:r w:rsidR="000435BA">
                <w:rPr>
                  <w:rFonts w:ascii="Calibri" w:hAnsi="Calibri"/>
                  <w:color w:val="000000"/>
                  <w:sz w:val="20"/>
                </w:rPr>
                <w:t xml:space="preserve"> </w:t>
              </w:r>
              <w:proofErr w:type="spellStart"/>
              <w:r w:rsidR="000435BA">
                <w:rPr>
                  <w:rFonts w:ascii="Calibri" w:hAnsi="Calibri"/>
                  <w:color w:val="000000"/>
                  <w:sz w:val="20"/>
                </w:rPr>
                <w:t>pembukuan</w:t>
              </w:r>
              <w:proofErr w:type="spellEnd"/>
              <w:r w:rsidR="000435BA">
                <w:rPr>
                  <w:rFonts w:ascii="Calibri" w:hAnsi="Calibri"/>
                  <w:color w:val="000000"/>
                  <w:sz w:val="20"/>
                </w:rPr>
                <w:t xml:space="preserve"> dan </w:t>
              </w:r>
              <w:proofErr w:type="spellStart"/>
              <w:r w:rsidR="000435BA">
                <w:rPr>
                  <w:rFonts w:ascii="Calibri" w:hAnsi="Calibri"/>
                  <w:color w:val="000000"/>
                  <w:sz w:val="20"/>
                </w:rPr>
                <w:t>catatan</w:t>
              </w:r>
              <w:proofErr w:type="spellEnd"/>
              <w:r w:rsidR="000435BA">
                <w:rPr>
                  <w:rFonts w:ascii="Calibri" w:hAnsi="Calibri"/>
                  <w:color w:val="000000"/>
                  <w:sz w:val="20"/>
                </w:rPr>
                <w:t xml:space="preserve"> </w:t>
              </w:r>
              <w:proofErr w:type="spellStart"/>
              <w:r w:rsidR="000435BA">
                <w:rPr>
                  <w:rFonts w:ascii="Calibri" w:hAnsi="Calibri"/>
                  <w:color w:val="000000"/>
                  <w:sz w:val="20"/>
                </w:rPr>
                <w:t>akuntansi</w:t>
              </w:r>
              <w:proofErr w:type="spellEnd"/>
              <w:r w:rsidR="000435BA">
                <w:rPr>
                  <w:rFonts w:ascii="Calibri" w:hAnsi="Calibri"/>
                  <w:color w:val="000000"/>
                  <w:sz w:val="20"/>
                </w:rPr>
                <w:t xml:space="preserve">, </w:t>
              </w:r>
              <w:proofErr w:type="spellStart"/>
              <w:r w:rsidR="000435BA">
                <w:rPr>
                  <w:rFonts w:ascii="Calibri" w:hAnsi="Calibri"/>
                  <w:color w:val="000000"/>
                  <w:sz w:val="20"/>
                </w:rPr>
                <w:t>adalah</w:t>
              </w:r>
              <w:proofErr w:type="spellEnd"/>
              <w:r w:rsidR="000435BA">
                <w:rPr>
                  <w:rFonts w:ascii="Calibri" w:hAnsi="Calibri"/>
                  <w:color w:val="000000"/>
                  <w:sz w:val="20"/>
                </w:rPr>
                <w:t xml:space="preserve"> yang </w:t>
              </w:r>
              <w:proofErr w:type="spellStart"/>
              <w:r w:rsidR="000435BA">
                <w:rPr>
                  <w:rFonts w:ascii="Calibri" w:hAnsi="Calibri"/>
                  <w:color w:val="000000"/>
                  <w:sz w:val="20"/>
                </w:rPr>
                <w:t>terkini</w:t>
              </w:r>
              <w:proofErr w:type="spellEnd"/>
              <w:r w:rsidR="000435BA">
                <w:rPr>
                  <w:rFonts w:ascii="Calibri" w:hAnsi="Calibri"/>
                  <w:color w:val="000000"/>
                  <w:sz w:val="20"/>
                </w:rPr>
                <w:t xml:space="preserve"> dan </w:t>
              </w:r>
              <w:proofErr w:type="spellStart"/>
              <w:r w:rsidR="000435BA">
                <w:rPr>
                  <w:rFonts w:ascii="Calibri" w:hAnsi="Calibri"/>
                  <w:color w:val="000000"/>
                  <w:sz w:val="20"/>
                </w:rPr>
                <w:t>berisi</w:t>
              </w:r>
              <w:proofErr w:type="spellEnd"/>
              <w:r w:rsidR="000435BA">
                <w:rPr>
                  <w:rFonts w:ascii="Calibri" w:hAnsi="Calibri"/>
                  <w:color w:val="000000"/>
                  <w:sz w:val="20"/>
                </w:rPr>
                <w:t xml:space="preserve"> </w:t>
              </w:r>
              <w:proofErr w:type="spellStart"/>
              <w:r w:rsidR="000435BA">
                <w:rPr>
                  <w:rFonts w:ascii="Calibri" w:hAnsi="Calibri"/>
                  <w:color w:val="000000"/>
                  <w:sz w:val="20"/>
                </w:rPr>
                <w:t>catatan</w:t>
              </w:r>
              <w:proofErr w:type="spellEnd"/>
              <w:r w:rsidR="000435BA">
                <w:rPr>
                  <w:rFonts w:ascii="Calibri" w:hAnsi="Calibri"/>
                  <w:color w:val="000000"/>
                  <w:sz w:val="20"/>
                </w:rPr>
                <w:t xml:space="preserve"> </w:t>
              </w:r>
              <w:proofErr w:type="spellStart"/>
              <w:r w:rsidR="000435BA">
                <w:rPr>
                  <w:rFonts w:ascii="Calibri" w:hAnsi="Calibri"/>
                  <w:color w:val="000000"/>
                  <w:sz w:val="20"/>
                </w:rPr>
                <w:t>tentang</w:t>
              </w:r>
              <w:proofErr w:type="spellEnd"/>
              <w:r w:rsidR="000435BA">
                <w:rPr>
                  <w:rFonts w:ascii="Calibri" w:hAnsi="Calibri"/>
                  <w:color w:val="000000"/>
                  <w:sz w:val="20"/>
                </w:rPr>
                <w:t xml:space="preserve"> </w:t>
              </w:r>
              <w:proofErr w:type="spellStart"/>
              <w:r w:rsidR="000435BA">
                <w:rPr>
                  <w:rFonts w:ascii="Calibri" w:hAnsi="Calibri"/>
                  <w:color w:val="000000"/>
                  <w:sz w:val="20"/>
                </w:rPr>
                <w:t>semua</w:t>
              </w:r>
              <w:proofErr w:type="spellEnd"/>
              <w:r w:rsidR="000435BA">
                <w:rPr>
                  <w:rFonts w:ascii="Calibri" w:hAnsi="Calibri"/>
                  <w:color w:val="000000"/>
                  <w:sz w:val="20"/>
                </w:rPr>
                <w:t xml:space="preserve"> </w:t>
              </w:r>
              <w:proofErr w:type="spellStart"/>
              <w:r w:rsidR="000435BA">
                <w:rPr>
                  <w:rFonts w:ascii="Calibri" w:hAnsi="Calibri"/>
                  <w:color w:val="000000"/>
                  <w:sz w:val="20"/>
                </w:rPr>
                <w:t>hal</w:t>
              </w:r>
              <w:proofErr w:type="spellEnd"/>
              <w:r w:rsidR="000435BA">
                <w:rPr>
                  <w:rFonts w:ascii="Calibri" w:hAnsi="Calibri"/>
                  <w:color w:val="000000"/>
                  <w:sz w:val="20"/>
                </w:rPr>
                <w:t xml:space="preserve"> yang </w:t>
              </w:r>
              <w:proofErr w:type="spellStart"/>
              <w:r w:rsidR="000435BA">
                <w:rPr>
                  <w:rFonts w:ascii="Calibri" w:hAnsi="Calibri"/>
                  <w:color w:val="000000"/>
                  <w:sz w:val="20"/>
                </w:rPr>
                <w:t>perlu</w:t>
              </w:r>
              <w:proofErr w:type="spellEnd"/>
              <w:r w:rsidR="000435BA">
                <w:rPr>
                  <w:rFonts w:ascii="Calibri" w:hAnsi="Calibri"/>
                  <w:color w:val="000000"/>
                  <w:sz w:val="20"/>
                </w:rPr>
                <w:t xml:space="preserve"> </w:t>
              </w:r>
              <w:proofErr w:type="spellStart"/>
              <w:r w:rsidR="000435BA">
                <w:rPr>
                  <w:rFonts w:ascii="Calibri" w:hAnsi="Calibri"/>
                  <w:color w:val="000000"/>
                  <w:sz w:val="20"/>
                </w:rPr>
                <w:t>ditangani</w:t>
              </w:r>
              <w:proofErr w:type="spellEnd"/>
              <w:r w:rsidR="000435BA">
                <w:rPr>
                  <w:rFonts w:ascii="Calibri" w:hAnsi="Calibri"/>
                  <w:color w:val="000000"/>
                  <w:sz w:val="20"/>
                </w:rPr>
                <w:t xml:space="preserve"> di </w:t>
              </w:r>
              <w:proofErr w:type="spellStart"/>
              <w:r w:rsidR="000435BA">
                <w:rPr>
                  <w:rFonts w:ascii="Calibri" w:hAnsi="Calibri"/>
                  <w:color w:val="000000"/>
                  <w:sz w:val="20"/>
                </w:rPr>
                <w:t>dalamnya</w:t>
              </w:r>
              <w:proofErr w:type="spellEnd"/>
              <w:r w:rsidR="000435BA">
                <w:rPr>
                  <w:rFonts w:ascii="Calibri" w:hAnsi="Calibri"/>
                  <w:color w:val="000000"/>
                  <w:sz w:val="20"/>
                </w:rPr>
                <w:t xml:space="preserve"> dan </w:t>
              </w:r>
              <w:proofErr w:type="spellStart"/>
              <w:r w:rsidR="000435BA">
                <w:rPr>
                  <w:rFonts w:ascii="Calibri" w:hAnsi="Calibri"/>
                  <w:color w:val="000000"/>
                  <w:sz w:val="20"/>
                </w:rPr>
                <w:t>berada</w:t>
              </w:r>
              <w:proofErr w:type="spellEnd"/>
              <w:r w:rsidR="000435BA">
                <w:rPr>
                  <w:rFonts w:ascii="Calibri" w:hAnsi="Calibri"/>
                  <w:color w:val="000000"/>
                  <w:sz w:val="20"/>
                </w:rPr>
                <w:t xml:space="preserve"> </w:t>
              </w:r>
              <w:proofErr w:type="spellStart"/>
              <w:r w:rsidR="000435BA">
                <w:rPr>
                  <w:rFonts w:ascii="Calibri" w:hAnsi="Calibri"/>
                  <w:color w:val="000000"/>
                  <w:sz w:val="20"/>
                </w:rPr>
                <w:t>dalam</w:t>
              </w:r>
              <w:proofErr w:type="spellEnd"/>
              <w:r w:rsidR="000435BA">
                <w:rPr>
                  <w:rFonts w:ascii="Calibri" w:hAnsi="Calibri"/>
                  <w:color w:val="000000"/>
                  <w:sz w:val="20"/>
                </w:rPr>
                <w:t xml:space="preserve"> </w:t>
              </w:r>
              <w:proofErr w:type="spellStart"/>
              <w:r w:rsidR="000435BA">
                <w:rPr>
                  <w:rFonts w:ascii="Calibri" w:hAnsi="Calibri"/>
                  <w:color w:val="000000"/>
                  <w:sz w:val="20"/>
                </w:rPr>
                <w:t>kepemilikan</w:t>
              </w:r>
              <w:proofErr w:type="spellEnd"/>
              <w:r w:rsidR="000435BA">
                <w:rPr>
                  <w:rFonts w:ascii="Calibri" w:hAnsi="Calibri"/>
                  <w:color w:val="000000"/>
                  <w:sz w:val="20"/>
                </w:rPr>
                <w:t xml:space="preserve"> dan </w:t>
              </w:r>
              <w:proofErr w:type="spellStart"/>
              <w:r w:rsidR="000435BA">
                <w:rPr>
                  <w:rFonts w:ascii="Calibri" w:hAnsi="Calibri"/>
                  <w:color w:val="000000"/>
                  <w:sz w:val="20"/>
                </w:rPr>
                <w:t>kendali</w:t>
              </w:r>
              <w:proofErr w:type="spellEnd"/>
              <w:r w:rsidR="000435BA">
                <w:rPr>
                  <w:rFonts w:ascii="Calibri" w:hAnsi="Calibri"/>
                  <w:color w:val="000000"/>
                  <w:sz w:val="20"/>
                </w:rPr>
                <w:t xml:space="preserve"> Perseroan;</w:t>
              </w:r>
            </w:ins>
            <w:ins w:id="1147" w:author="OLTRE" w:date="2024-07-03T22:52:00Z">
              <w:r w:rsidR="001B2E22">
                <w:rPr>
                  <w:rFonts w:ascii="Calibri" w:hAnsi="Calibri"/>
                  <w:color w:val="000000"/>
                  <w:sz w:val="20"/>
                </w:rPr>
                <w:t xml:space="preserve"> </w:t>
              </w:r>
            </w:ins>
          </w:p>
          <w:p w14:paraId="2D8797A3" w14:textId="77777777" w:rsidR="00B3583D" w:rsidRDefault="00B3583D" w:rsidP="00B3583D">
            <w:pPr>
              <w:pStyle w:val="ListParagraph"/>
              <w:rPr>
                <w:ins w:id="1148" w:author="OLTRE" w:date="2024-07-03T22:42:00Z"/>
                <w:rFonts w:ascii="Calibri" w:eastAsia="Times New Roman" w:hAnsi="Calibri" w:cs="Calibri"/>
                <w:color w:val="000000"/>
                <w:sz w:val="20"/>
                <w:szCs w:val="20"/>
                <w:lang w:eastAsia="en-ID"/>
              </w:rPr>
            </w:pPr>
          </w:p>
          <w:p w14:paraId="4D7E3B70" w14:textId="77777777" w:rsidR="00655DEC" w:rsidRDefault="00655DEC" w:rsidP="004E5CBB">
            <w:pPr>
              <w:pStyle w:val="ListParagraph"/>
              <w:rPr>
                <w:ins w:id="1149" w:author="OLTRE" w:date="2024-07-03T22:42:00Z"/>
                <w:rFonts w:ascii="Calibri" w:eastAsia="Times New Roman" w:hAnsi="Calibri" w:cs="Calibri"/>
                <w:color w:val="000000"/>
                <w:sz w:val="20"/>
                <w:szCs w:val="20"/>
                <w:lang w:eastAsia="en-ID"/>
              </w:rPr>
            </w:pPr>
          </w:p>
          <w:p w14:paraId="5B96E08E" w14:textId="58A01A6C" w:rsidR="004E72BB" w:rsidRPr="005A2466" w:rsidRDefault="00655DEC" w:rsidP="005A2466">
            <w:pPr>
              <w:numPr>
                <w:ilvl w:val="0"/>
                <w:numId w:val="21"/>
              </w:numPr>
              <w:spacing w:after="0" w:line="240" w:lineRule="auto"/>
              <w:ind w:left="889" w:hanging="283"/>
              <w:contextualSpacing/>
              <w:jc w:val="both"/>
              <w:textAlignment w:val="baseline"/>
              <w:rPr>
                <w:ins w:id="1150" w:author="OLTRE" w:date="2024-07-03T22:42:00Z"/>
                <w:rFonts w:ascii="Calibri" w:hAnsi="Calibri"/>
                <w:color w:val="000000"/>
                <w:sz w:val="20"/>
              </w:rPr>
            </w:pPr>
            <w:ins w:id="1151" w:author="OLTRE" w:date="2024-07-03T22:42:00Z">
              <w:r>
                <w:rPr>
                  <w:rFonts w:ascii="Calibri" w:eastAsia="Times New Roman" w:hAnsi="Calibri" w:cs="Calibri"/>
                  <w:color w:val="000000"/>
                  <w:sz w:val="20"/>
                  <w:szCs w:val="20"/>
                  <w:lang w:eastAsia="en-ID"/>
                </w:rPr>
                <w:t xml:space="preserve">Perseroan </w:t>
              </w:r>
              <w:proofErr w:type="spellStart"/>
              <w:r>
                <w:rPr>
                  <w:rFonts w:ascii="Calibri" w:eastAsia="Times New Roman" w:hAnsi="Calibri" w:cs="Calibri"/>
                  <w:color w:val="000000"/>
                  <w:sz w:val="20"/>
                  <w:szCs w:val="20"/>
                  <w:lang w:eastAsia="en-ID"/>
                </w:rPr>
                <w:t>tidak</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melakukan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pelanggaran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terhadap</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peraturan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perundang-undangan</w:t>
              </w:r>
              <w:proofErr w:type="spellEnd"/>
              <w:r>
                <w:rPr>
                  <w:rFonts w:ascii="Calibri" w:eastAsia="Times New Roman" w:hAnsi="Calibri" w:cs="Calibri"/>
                  <w:color w:val="000000"/>
                  <w:sz w:val="20"/>
                  <w:szCs w:val="20"/>
                  <w:lang w:eastAsia="en-ID"/>
                </w:rPr>
                <w:t xml:space="preserve"> yang </w:t>
              </w:r>
              <w:proofErr w:type="spellStart"/>
              <w:r>
                <w:rPr>
                  <w:rFonts w:ascii="Calibri" w:eastAsia="Times New Roman" w:hAnsi="Calibri" w:cs="Calibri"/>
                  <w:color w:val="000000"/>
                  <w:sz w:val="20"/>
                  <w:szCs w:val="20"/>
                  <w:lang w:eastAsia="en-ID"/>
                </w:rPr>
                <w:t>berlaku</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dimana</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pelanggaran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tersebut</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telah</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atau</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akan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menimbulkan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dampak</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buruk</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bagi</w:t>
              </w:r>
              <w:proofErr w:type="spellEnd"/>
              <w:r>
                <w:rPr>
                  <w:rFonts w:ascii="Calibri" w:eastAsia="Times New Roman" w:hAnsi="Calibri" w:cs="Calibri"/>
                  <w:color w:val="000000"/>
                  <w:sz w:val="20"/>
                  <w:szCs w:val="20"/>
                  <w:lang w:eastAsia="en-ID"/>
                </w:rPr>
                <w:t xml:space="preserve"> Perseroan; </w:t>
              </w:r>
              <w:r w:rsidR="004E72BB" w:rsidRPr="00613832">
                <w:rPr>
                  <w:rFonts w:ascii="Calibri" w:eastAsia="Times New Roman" w:hAnsi="Calibri" w:cs="Calibri"/>
                  <w:color w:val="000000"/>
                  <w:sz w:val="20"/>
                  <w:szCs w:val="20"/>
                  <w:lang w:eastAsia="en-ID"/>
                </w:rPr>
                <w:t>dan</w:t>
              </w:r>
            </w:ins>
          </w:p>
          <w:p w14:paraId="45D11A69" w14:textId="77777777" w:rsidR="00B3583D" w:rsidRDefault="00B3583D" w:rsidP="004E5CBB">
            <w:pPr>
              <w:pStyle w:val="ListParagraph"/>
              <w:rPr>
                <w:rFonts w:ascii="Calibri" w:eastAsia="Times New Roman" w:hAnsi="Calibri" w:cs="Calibri"/>
                <w:color w:val="000000"/>
                <w:sz w:val="20"/>
                <w:szCs w:val="20"/>
                <w:lang w:eastAsia="en-ID"/>
              </w:rPr>
              <w:pPrChange w:id="1152" w:author="OLTRE" w:date="2024-07-03T22:42:00Z">
                <w:pPr>
                  <w:spacing w:after="0" w:line="240" w:lineRule="auto"/>
                  <w:ind w:left="889"/>
                  <w:contextualSpacing/>
                  <w:jc w:val="both"/>
                  <w:textAlignment w:val="baseline"/>
                </w:pPr>
              </w:pPrChange>
            </w:pPr>
          </w:p>
          <w:p w14:paraId="77A31D36" w14:textId="77777777" w:rsidR="004E72BB" w:rsidRPr="00613832" w:rsidRDefault="004E72BB" w:rsidP="00BA45BC">
            <w:pPr>
              <w:spacing w:after="0" w:line="240" w:lineRule="auto"/>
              <w:contextualSpacing/>
              <w:jc w:val="both"/>
              <w:textAlignment w:val="baseline"/>
              <w:rPr>
                <w:rFonts w:ascii="Calibri" w:eastAsia="Times New Roman" w:hAnsi="Calibri" w:cs="Calibri"/>
                <w:color w:val="000000"/>
                <w:sz w:val="20"/>
                <w:szCs w:val="20"/>
                <w:lang w:eastAsia="en-ID"/>
              </w:rPr>
              <w:pPrChange w:id="1153" w:author="OLTRE" w:date="2024-07-03T22:42:00Z">
                <w:pPr>
                  <w:spacing w:after="0" w:line="240" w:lineRule="auto"/>
                  <w:ind w:left="889"/>
                  <w:contextualSpacing/>
                  <w:jc w:val="both"/>
                  <w:textAlignment w:val="baseline"/>
                </w:pPr>
              </w:pPrChange>
            </w:pPr>
          </w:p>
          <w:p w14:paraId="47A48F70" w14:textId="04374203" w:rsidR="004E72BB" w:rsidRDefault="004E72BB" w:rsidP="005A2466">
            <w:pPr>
              <w:numPr>
                <w:ilvl w:val="0"/>
                <w:numId w:val="21"/>
              </w:numPr>
              <w:spacing w:after="0" w:line="240" w:lineRule="auto"/>
              <w:ind w:left="889" w:hanging="283"/>
              <w:contextualSpacing/>
              <w:jc w:val="both"/>
              <w:textAlignment w:val="baseline"/>
              <w:rPr>
                <w:rFonts w:ascii="Calibri" w:hAnsi="Calibri"/>
                <w:color w:val="000000"/>
                <w:sz w:val="20"/>
              </w:rPr>
            </w:pPr>
            <w:proofErr w:type="spellStart"/>
            <w:r w:rsidRPr="005A2466">
              <w:rPr>
                <w:rFonts w:ascii="Calibri" w:hAnsi="Calibri"/>
                <w:color w:val="000000"/>
                <w:sz w:val="20"/>
              </w:rPr>
              <w:t>bahwa</w:t>
            </w:r>
            <w:proofErr w:type="spellEnd"/>
            <w:r w:rsidRPr="005A2466">
              <w:rPr>
                <w:rFonts w:ascii="Calibri" w:hAnsi="Calibri"/>
                <w:color w:val="000000"/>
                <w:sz w:val="20"/>
              </w:rPr>
              <w:t xml:space="preserve"> Perseroan,</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sebelum</w:t>
            </w:r>
            <w:proofErr w:type="spellEnd"/>
            <w:r w:rsidRPr="005A2466">
              <w:rPr>
                <w:rFonts w:ascii="Calibri" w:hAnsi="Calibri"/>
                <w:color w:val="000000"/>
                <w:sz w:val="20"/>
              </w:rPr>
              <w:t xml:space="preserve"> </w:t>
            </w:r>
            <w:proofErr w:type="spellStart"/>
            <w:r w:rsidRPr="005A2466">
              <w:rPr>
                <w:rFonts w:ascii="Calibri" w:hAnsi="Calibri"/>
                <w:color w:val="000000"/>
                <w:sz w:val="20"/>
              </w:rPr>
              <w:t>ditandatanganinya</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adalah</w:t>
            </w:r>
            <w:proofErr w:type="spellEnd"/>
            <w:r w:rsidRPr="005A2466">
              <w:rPr>
                <w:rFonts w:ascii="Calibri" w:hAnsi="Calibri"/>
                <w:color w:val="000000"/>
                <w:sz w:val="20"/>
              </w:rPr>
              <w:t xml:space="preserve"> </w:t>
            </w:r>
            <w:proofErr w:type="spellStart"/>
            <w:r w:rsidRPr="005A2466">
              <w:rPr>
                <w:rFonts w:ascii="Calibri" w:hAnsi="Calibri"/>
                <w:color w:val="000000"/>
                <w:sz w:val="20"/>
              </w:rPr>
              <w:t>perseroan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didirikan</w:t>
            </w:r>
            <w:proofErr w:type="spellEnd"/>
            <w:r w:rsidRPr="005A2466">
              <w:rPr>
                <w:rFonts w:ascii="Calibri" w:hAnsi="Calibri"/>
                <w:color w:val="000000"/>
                <w:sz w:val="20"/>
              </w:rPr>
              <w:t xml:space="preserve">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peraturan</w:t>
            </w:r>
            <w:proofErr w:type="spellEnd"/>
            <w:r w:rsidRPr="005A2466">
              <w:rPr>
                <w:rFonts w:ascii="Calibri" w:hAnsi="Calibri"/>
                <w:color w:val="000000"/>
                <w:sz w:val="20"/>
              </w:rPr>
              <w:t xml:space="preserve"> Negara </w:t>
            </w:r>
            <w:proofErr w:type="spellStart"/>
            <w:r w:rsidRPr="005A2466">
              <w:rPr>
                <w:rFonts w:ascii="Calibri" w:hAnsi="Calibri"/>
                <w:color w:val="000000"/>
                <w:sz w:val="20"/>
              </w:rPr>
              <w:t>Republik</w:t>
            </w:r>
            <w:proofErr w:type="spellEnd"/>
            <w:r w:rsidRPr="005A2466">
              <w:rPr>
                <w:rFonts w:ascii="Calibri" w:hAnsi="Calibri"/>
                <w:color w:val="000000"/>
                <w:sz w:val="20"/>
              </w:rPr>
              <w:t xml:space="preserve"> Indonesia</w:t>
            </w:r>
            <w:del w:id="1154" w:author="OLTRE" w:date="2024-07-03T22:42:00Z">
              <w:r w:rsidRPr="005A2466">
                <w:rPr>
                  <w:rFonts w:ascii="Calibri" w:hAnsi="Calibri"/>
                  <w:color w:val="000000"/>
                  <w:sz w:val="20"/>
                </w:rPr>
                <w:delText>; dan</w:delText>
              </w:r>
            </w:del>
            <w:ins w:id="1155" w:author="OLTRE" w:date="2024-07-03T22:42:00Z">
              <w:r w:rsidR="004847DA">
                <w:rPr>
                  <w:rFonts w:ascii="Calibri" w:hAnsi="Calibri"/>
                  <w:color w:val="000000"/>
                  <w:sz w:val="20"/>
                </w:rPr>
                <w:t>.</w:t>
              </w:r>
            </w:ins>
          </w:p>
          <w:p w14:paraId="01EF11F4" w14:textId="77777777" w:rsidR="00B3583D" w:rsidRDefault="00B3583D" w:rsidP="004E5CBB">
            <w:pPr>
              <w:pStyle w:val="ListParagraph"/>
              <w:rPr>
                <w:ins w:id="1156" w:author="OLTRE" w:date="2024-07-03T22:42:00Z"/>
                <w:rFonts w:ascii="Calibri" w:hAnsi="Calibri"/>
                <w:color w:val="000000"/>
                <w:sz w:val="20"/>
              </w:rPr>
            </w:pPr>
          </w:p>
          <w:p w14:paraId="2FE0AF51" w14:textId="77777777" w:rsidR="00064B3E" w:rsidRPr="005A2466" w:rsidRDefault="00064B3E" w:rsidP="004E5CBB">
            <w:pPr>
              <w:spacing w:after="0" w:line="240" w:lineRule="auto"/>
              <w:ind w:left="889"/>
              <w:contextualSpacing/>
              <w:jc w:val="both"/>
              <w:textAlignment w:val="baseline"/>
              <w:rPr>
                <w:ins w:id="1157" w:author="OLTRE" w:date="2024-07-03T22:42:00Z"/>
                <w:rFonts w:ascii="Calibri" w:hAnsi="Calibri"/>
                <w:color w:val="000000"/>
                <w:sz w:val="20"/>
              </w:rPr>
            </w:pPr>
          </w:p>
          <w:p w14:paraId="63B88E28" w14:textId="20987233" w:rsidR="00BE24D9" w:rsidRPr="004E5CBB" w:rsidRDefault="00A92F28" w:rsidP="00A92F28">
            <w:pPr>
              <w:pStyle w:val="ListParagraph"/>
              <w:numPr>
                <w:ilvl w:val="1"/>
                <w:numId w:val="153"/>
              </w:numPr>
              <w:spacing w:after="0" w:line="240" w:lineRule="auto"/>
              <w:ind w:left="606" w:hanging="606"/>
              <w:jc w:val="both"/>
              <w:textAlignment w:val="baseline"/>
              <w:rPr>
                <w:ins w:id="1158" w:author="OLTRE" w:date="2024-07-03T22:42:00Z"/>
                <w:rFonts w:ascii="Calibri" w:hAnsi="Calibri"/>
                <w:b/>
                <w:color w:val="000000"/>
                <w:sz w:val="20"/>
              </w:rPr>
            </w:pPr>
            <w:ins w:id="1159" w:author="OLTRE" w:date="2024-07-03T22:42:00Z">
              <w:r>
                <w:rPr>
                  <w:rFonts w:ascii="Calibri" w:hAnsi="Calibri"/>
                  <w:bCs/>
                  <w:color w:val="000000"/>
                  <w:sz w:val="20"/>
                </w:rPr>
                <w:t xml:space="preserve">Masing-masing </w:t>
              </w:r>
              <w:proofErr w:type="spellStart"/>
              <w:r>
                <w:rPr>
                  <w:rFonts w:ascii="Calibri" w:hAnsi="Calibri"/>
                  <w:bCs/>
                  <w:color w:val="000000"/>
                  <w:sz w:val="20"/>
                </w:rPr>
                <w:t>dari</w:t>
              </w:r>
              <w:proofErr w:type="spellEnd"/>
              <w:r>
                <w:rPr>
                  <w:rFonts w:ascii="Calibri" w:hAnsi="Calibri"/>
                  <w:bCs/>
                  <w:color w:val="000000"/>
                  <w:sz w:val="20"/>
                </w:rPr>
                <w:t xml:space="preserve"> Para </w:t>
              </w:r>
              <w:proofErr w:type="spellStart"/>
              <w:r>
                <w:rPr>
                  <w:rFonts w:ascii="Calibri" w:hAnsi="Calibri"/>
                  <w:bCs/>
                  <w:color w:val="000000"/>
                  <w:sz w:val="20"/>
                </w:rPr>
                <w:t>Pemegang</w:t>
              </w:r>
              <w:proofErr w:type="spellEnd"/>
              <w:r>
                <w:rPr>
                  <w:rFonts w:ascii="Calibri" w:hAnsi="Calibri"/>
                  <w:bCs/>
                  <w:color w:val="000000"/>
                  <w:sz w:val="20"/>
                </w:rPr>
                <w:t xml:space="preserve"> Saham </w:t>
              </w:r>
              <w:proofErr w:type="spellStart"/>
              <w:r>
                <w:rPr>
                  <w:rFonts w:ascii="Calibri" w:hAnsi="Calibri"/>
                  <w:bCs/>
                  <w:color w:val="000000"/>
                  <w:sz w:val="20"/>
                </w:rPr>
                <w:t>Pendiri</w:t>
              </w:r>
              <w:proofErr w:type="spellEnd"/>
              <w:r>
                <w:rPr>
                  <w:rFonts w:ascii="Calibri" w:hAnsi="Calibri"/>
                  <w:bCs/>
                  <w:color w:val="000000"/>
                  <w:sz w:val="20"/>
                </w:rPr>
                <w:t xml:space="preserve"> </w:t>
              </w:r>
              <w:proofErr w:type="spellStart"/>
              <w:r>
                <w:rPr>
                  <w:rFonts w:ascii="Calibri" w:hAnsi="Calibri"/>
                  <w:bCs/>
                  <w:color w:val="000000"/>
                  <w:sz w:val="20"/>
                </w:rPr>
                <w:t>berjanji</w:t>
              </w:r>
              <w:proofErr w:type="spellEnd"/>
              <w:r>
                <w:rPr>
                  <w:rFonts w:ascii="Calibri" w:hAnsi="Calibri"/>
                  <w:bCs/>
                  <w:color w:val="000000"/>
                  <w:sz w:val="20"/>
                </w:rPr>
                <w:t xml:space="preserve"> </w:t>
              </w:r>
              <w:proofErr w:type="spellStart"/>
              <w:r>
                <w:rPr>
                  <w:rFonts w:ascii="Calibri" w:hAnsi="Calibri"/>
                  <w:bCs/>
                  <w:color w:val="000000"/>
                  <w:sz w:val="20"/>
                </w:rPr>
                <w:t>bahwa</w:t>
              </w:r>
              <w:proofErr w:type="spellEnd"/>
              <w:r>
                <w:rPr>
                  <w:rFonts w:ascii="Calibri" w:hAnsi="Calibri"/>
                  <w:bCs/>
                  <w:color w:val="000000"/>
                  <w:sz w:val="20"/>
                </w:rPr>
                <w:t xml:space="preserve"> </w:t>
              </w:r>
              <w:proofErr w:type="spellStart"/>
              <w:r>
                <w:rPr>
                  <w:rFonts w:ascii="Calibri" w:hAnsi="Calibri"/>
                  <w:bCs/>
                  <w:color w:val="000000"/>
                  <w:sz w:val="20"/>
                </w:rPr>
                <w:t>dalam</w:t>
              </w:r>
              <w:proofErr w:type="spellEnd"/>
              <w:r>
                <w:rPr>
                  <w:rFonts w:ascii="Calibri" w:hAnsi="Calibri"/>
                  <w:bCs/>
                  <w:color w:val="000000"/>
                  <w:sz w:val="20"/>
                </w:rPr>
                <w:t xml:space="preserve"> </w:t>
              </w:r>
              <w:proofErr w:type="spellStart"/>
              <w:r>
                <w:rPr>
                  <w:rFonts w:ascii="Calibri" w:hAnsi="Calibri"/>
                  <w:bCs/>
                  <w:color w:val="000000"/>
                  <w:sz w:val="20"/>
                </w:rPr>
                <w:t>hal</w:t>
              </w:r>
              <w:proofErr w:type="spellEnd"/>
              <w:r>
                <w:rPr>
                  <w:rFonts w:ascii="Calibri" w:hAnsi="Calibri"/>
                  <w:bCs/>
                  <w:color w:val="000000"/>
                  <w:sz w:val="20"/>
                </w:rPr>
                <w:t xml:space="preserve"> </w:t>
              </w:r>
              <w:proofErr w:type="spellStart"/>
              <w:r>
                <w:rPr>
                  <w:rFonts w:ascii="Calibri" w:hAnsi="Calibri"/>
                  <w:bCs/>
                  <w:color w:val="000000"/>
                  <w:sz w:val="20"/>
                </w:rPr>
                <w:t>suatu</w:t>
              </w:r>
              <w:proofErr w:type="spellEnd"/>
              <w:r>
                <w:rPr>
                  <w:rFonts w:ascii="Calibri" w:hAnsi="Calibri"/>
                  <w:bCs/>
                  <w:color w:val="000000"/>
                  <w:sz w:val="20"/>
                </w:rPr>
                <w:t xml:space="preserve"> </w:t>
              </w:r>
              <w:proofErr w:type="spellStart"/>
              <w:r>
                <w:rPr>
                  <w:rFonts w:ascii="Calibri" w:hAnsi="Calibri"/>
                  <w:bCs/>
                  <w:color w:val="000000"/>
                  <w:sz w:val="20"/>
                </w:rPr>
                <w:t>tindakannya</w:t>
              </w:r>
              <w:proofErr w:type="spellEnd"/>
              <w:r>
                <w:rPr>
                  <w:rFonts w:ascii="Calibri" w:hAnsi="Calibri"/>
                  <w:bCs/>
                  <w:color w:val="000000"/>
                  <w:sz w:val="20"/>
                </w:rPr>
                <w:t xml:space="preserve">, </w:t>
              </w:r>
              <w:proofErr w:type="spellStart"/>
              <w:r w:rsidR="00B3583D">
                <w:rPr>
                  <w:rFonts w:ascii="Calibri" w:hAnsi="Calibri"/>
                  <w:bCs/>
                  <w:color w:val="000000"/>
                  <w:sz w:val="20"/>
                </w:rPr>
                <w:t>dalam</w:t>
              </w:r>
              <w:proofErr w:type="spellEnd"/>
              <w:r w:rsidR="00B3583D">
                <w:rPr>
                  <w:rFonts w:ascii="Calibri" w:hAnsi="Calibri"/>
                  <w:bCs/>
                  <w:color w:val="000000"/>
                  <w:sz w:val="20"/>
                </w:rPr>
                <w:t xml:space="preserve"> </w:t>
              </w:r>
              <w:proofErr w:type="spellStart"/>
              <w:r w:rsidR="00B3583D">
                <w:rPr>
                  <w:rFonts w:ascii="Calibri" w:hAnsi="Calibri"/>
                  <w:bCs/>
                  <w:color w:val="000000"/>
                  <w:sz w:val="20"/>
                </w:rPr>
                <w:t>kapasitasnya</w:t>
              </w:r>
              <w:proofErr w:type="spellEnd"/>
              <w:r w:rsidR="00B3583D">
                <w:rPr>
                  <w:rFonts w:ascii="Calibri" w:hAnsi="Calibri"/>
                  <w:bCs/>
                  <w:color w:val="000000"/>
                  <w:sz w:val="20"/>
                </w:rPr>
                <w:t xml:space="preserve"> yang mana pun</w:t>
              </w:r>
              <w:r>
                <w:rPr>
                  <w:rFonts w:ascii="Calibri" w:hAnsi="Calibri"/>
                  <w:bCs/>
                  <w:color w:val="000000"/>
                  <w:sz w:val="20"/>
                </w:rPr>
                <w:t xml:space="preserve">, </w:t>
              </w:r>
              <w:proofErr w:type="spellStart"/>
              <w:r w:rsidR="009350A7">
                <w:rPr>
                  <w:rFonts w:ascii="Calibri" w:hAnsi="Calibri"/>
                  <w:bCs/>
                  <w:color w:val="000000"/>
                  <w:sz w:val="20"/>
                </w:rPr>
                <w:t>menimbulkan</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tanggung</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jawab</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bagi</w:t>
              </w:r>
              <w:proofErr w:type="spellEnd"/>
              <w:r w:rsidR="009350A7">
                <w:rPr>
                  <w:rFonts w:ascii="Calibri" w:hAnsi="Calibri"/>
                  <w:bCs/>
                  <w:color w:val="000000"/>
                  <w:sz w:val="20"/>
                </w:rPr>
                <w:t xml:space="preserve"> Perseroan (</w:t>
              </w:r>
              <w:proofErr w:type="spellStart"/>
              <w:r w:rsidR="009350A7">
                <w:rPr>
                  <w:rFonts w:ascii="Calibri" w:hAnsi="Calibri"/>
                  <w:bCs/>
                  <w:color w:val="000000"/>
                  <w:sz w:val="20"/>
                </w:rPr>
                <w:t>termasuk</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tanggung</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jawab</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untuk</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membayar</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penalti</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denda</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kerugian-kerugian</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kerusakan-kerusakan</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biaya-biaya</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komitmen-komitmen</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finansial</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atau</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pengeluaran-pengeluaran</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maka</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Pemegang</w:t>
              </w:r>
              <w:proofErr w:type="spellEnd"/>
              <w:r w:rsidR="009350A7">
                <w:rPr>
                  <w:rFonts w:ascii="Calibri" w:hAnsi="Calibri"/>
                  <w:bCs/>
                  <w:color w:val="000000"/>
                  <w:sz w:val="20"/>
                </w:rPr>
                <w:t xml:space="preserve"> Saham </w:t>
              </w:r>
              <w:proofErr w:type="spellStart"/>
              <w:r w:rsidR="009350A7">
                <w:rPr>
                  <w:rFonts w:ascii="Calibri" w:hAnsi="Calibri"/>
                  <w:bCs/>
                  <w:color w:val="000000"/>
                  <w:sz w:val="20"/>
                </w:rPr>
                <w:t>Pendiri</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akan</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membayar</w:t>
              </w:r>
              <w:proofErr w:type="spellEnd"/>
              <w:r w:rsidR="009350A7">
                <w:rPr>
                  <w:rFonts w:ascii="Calibri" w:hAnsi="Calibri"/>
                  <w:bCs/>
                  <w:color w:val="000000"/>
                  <w:sz w:val="20"/>
                </w:rPr>
                <w:t xml:space="preserve"> </w:t>
              </w:r>
              <w:proofErr w:type="spellStart"/>
              <w:r w:rsidR="009350A7">
                <w:rPr>
                  <w:rFonts w:ascii="Calibri" w:hAnsi="Calibri"/>
                  <w:bCs/>
                  <w:color w:val="000000"/>
                  <w:sz w:val="20"/>
                </w:rPr>
                <w:t>ke</w:t>
              </w:r>
              <w:proofErr w:type="spellEnd"/>
              <w:r w:rsidR="009350A7">
                <w:rPr>
                  <w:rFonts w:ascii="Calibri" w:hAnsi="Calibri"/>
                  <w:bCs/>
                  <w:color w:val="000000"/>
                  <w:sz w:val="20"/>
                </w:rPr>
                <w:t xml:space="preserve"> </w:t>
              </w:r>
              <w:r w:rsidR="00475E92">
                <w:rPr>
                  <w:rFonts w:ascii="Calibri" w:hAnsi="Calibri"/>
                  <w:bCs/>
                  <w:color w:val="000000"/>
                  <w:sz w:val="20"/>
                </w:rPr>
                <w:t xml:space="preserve">Perseroan </w:t>
              </w:r>
              <w:proofErr w:type="spellStart"/>
              <w:r w:rsidR="00475E92">
                <w:rPr>
                  <w:rFonts w:ascii="Calibri" w:hAnsi="Calibri"/>
                  <w:bCs/>
                  <w:color w:val="000000"/>
                  <w:sz w:val="20"/>
                </w:rPr>
                <w:t>suatu</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jumlah</w:t>
              </w:r>
              <w:proofErr w:type="spellEnd"/>
              <w:r w:rsidR="00475E92">
                <w:rPr>
                  <w:rFonts w:ascii="Calibri" w:hAnsi="Calibri"/>
                  <w:bCs/>
                  <w:color w:val="000000"/>
                  <w:sz w:val="20"/>
                </w:rPr>
                <w:t xml:space="preserve"> yang</w:t>
              </w:r>
              <w:r w:rsidR="00032703">
                <w:rPr>
                  <w:rFonts w:ascii="Calibri" w:hAnsi="Calibri"/>
                  <w:bCs/>
                  <w:color w:val="000000"/>
                  <w:sz w:val="20"/>
                </w:rPr>
                <w:t xml:space="preserve"> </w:t>
              </w:r>
              <w:proofErr w:type="spellStart"/>
              <w:r w:rsidR="00032703">
                <w:rPr>
                  <w:rFonts w:ascii="Calibri" w:hAnsi="Calibri"/>
                  <w:bCs/>
                  <w:color w:val="000000"/>
                  <w:sz w:val="20"/>
                </w:rPr>
                <w:t>setidaknya</w:t>
              </w:r>
              <w:proofErr w:type="spellEnd"/>
              <w:r w:rsidR="00475E92">
                <w:rPr>
                  <w:rFonts w:ascii="Calibri" w:hAnsi="Calibri"/>
                  <w:bCs/>
                  <w:color w:val="000000"/>
                  <w:sz w:val="20"/>
                </w:rPr>
                <w:t xml:space="preserve"> </w:t>
              </w:r>
              <w:proofErr w:type="spellStart"/>
              <w:r w:rsidR="00625151">
                <w:rPr>
                  <w:rFonts w:ascii="Calibri" w:hAnsi="Calibri"/>
                  <w:bCs/>
                  <w:color w:val="000000"/>
                  <w:sz w:val="20"/>
                </w:rPr>
                <w:t>setara</w:t>
              </w:r>
              <w:proofErr w:type="spellEnd"/>
              <w:r w:rsidR="00625151">
                <w:rPr>
                  <w:rFonts w:ascii="Calibri" w:hAnsi="Calibri"/>
                  <w:bCs/>
                  <w:color w:val="000000"/>
                  <w:sz w:val="20"/>
                </w:rPr>
                <w:t xml:space="preserve"> </w:t>
              </w:r>
              <w:proofErr w:type="spellStart"/>
              <w:r w:rsidR="00625151">
                <w:rPr>
                  <w:rFonts w:ascii="Calibri" w:hAnsi="Calibri"/>
                  <w:bCs/>
                  <w:color w:val="000000"/>
                  <w:sz w:val="20"/>
                </w:rPr>
                <w:t>dengan</w:t>
              </w:r>
              <w:proofErr w:type="spellEnd"/>
              <w:r w:rsidR="00625151">
                <w:rPr>
                  <w:rFonts w:ascii="Calibri" w:hAnsi="Calibri"/>
                  <w:bCs/>
                  <w:color w:val="000000"/>
                  <w:sz w:val="20"/>
                </w:rPr>
                <w:t xml:space="preserve"> </w:t>
              </w:r>
              <w:proofErr w:type="spellStart"/>
              <w:r w:rsidR="00625151">
                <w:rPr>
                  <w:rFonts w:ascii="Calibri" w:hAnsi="Calibri"/>
                  <w:bCs/>
                  <w:color w:val="000000"/>
                  <w:sz w:val="20"/>
                </w:rPr>
                <w:t>tanggung</w:t>
              </w:r>
              <w:proofErr w:type="spellEnd"/>
              <w:r w:rsidR="00625151">
                <w:rPr>
                  <w:rFonts w:ascii="Calibri" w:hAnsi="Calibri"/>
                  <w:bCs/>
                  <w:color w:val="000000"/>
                  <w:sz w:val="20"/>
                </w:rPr>
                <w:t xml:space="preserve"> </w:t>
              </w:r>
              <w:proofErr w:type="spellStart"/>
              <w:r w:rsidR="00625151">
                <w:rPr>
                  <w:rFonts w:ascii="Calibri" w:hAnsi="Calibri"/>
                  <w:bCs/>
                  <w:color w:val="000000"/>
                  <w:sz w:val="20"/>
                </w:rPr>
                <w:t>jawab</w:t>
              </w:r>
              <w:proofErr w:type="spellEnd"/>
              <w:r w:rsidR="00625151">
                <w:rPr>
                  <w:rFonts w:ascii="Calibri" w:hAnsi="Calibri"/>
                  <w:bCs/>
                  <w:color w:val="000000"/>
                  <w:sz w:val="20"/>
                </w:rPr>
                <w:t xml:space="preserve"> yang </w:t>
              </w:r>
              <w:proofErr w:type="spellStart"/>
              <w:r w:rsidR="00625151">
                <w:rPr>
                  <w:rFonts w:ascii="Calibri" w:hAnsi="Calibri"/>
                  <w:bCs/>
                  <w:color w:val="000000"/>
                  <w:sz w:val="20"/>
                </w:rPr>
                <w:t>ditimbulkannya</w:t>
              </w:r>
              <w:proofErr w:type="spellEnd"/>
              <w:r w:rsidR="00625151">
                <w:rPr>
                  <w:rFonts w:ascii="Calibri" w:hAnsi="Calibri"/>
                  <w:bCs/>
                  <w:color w:val="000000"/>
                  <w:sz w:val="20"/>
                </w:rPr>
                <w:t xml:space="preserve"> dan </w:t>
              </w:r>
              <w:proofErr w:type="spellStart"/>
              <w:r w:rsidR="00475E92">
                <w:rPr>
                  <w:rFonts w:ascii="Calibri" w:hAnsi="Calibri"/>
                  <w:bCs/>
                  <w:color w:val="000000"/>
                  <w:sz w:val="20"/>
                </w:rPr>
                <w:t>cukup</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untuk</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mengembalikan</w:t>
              </w:r>
              <w:proofErr w:type="spellEnd"/>
              <w:r w:rsidR="00475E92">
                <w:rPr>
                  <w:rFonts w:ascii="Calibri" w:hAnsi="Calibri"/>
                  <w:bCs/>
                  <w:color w:val="000000"/>
                  <w:sz w:val="20"/>
                </w:rPr>
                <w:t xml:space="preserve"> Perseroan </w:t>
              </w:r>
              <w:proofErr w:type="spellStart"/>
              <w:r w:rsidR="00475E92">
                <w:rPr>
                  <w:rFonts w:ascii="Calibri" w:hAnsi="Calibri"/>
                  <w:bCs/>
                  <w:color w:val="000000"/>
                  <w:sz w:val="20"/>
                </w:rPr>
                <w:t>ke</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posisi</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finansial</w:t>
              </w:r>
              <w:proofErr w:type="spellEnd"/>
              <w:r w:rsidR="00475E92">
                <w:rPr>
                  <w:rFonts w:ascii="Calibri" w:hAnsi="Calibri"/>
                  <w:bCs/>
                  <w:color w:val="000000"/>
                  <w:sz w:val="20"/>
                </w:rPr>
                <w:t xml:space="preserve"> yang </w:t>
              </w:r>
              <w:proofErr w:type="spellStart"/>
              <w:r w:rsidR="00475E92">
                <w:rPr>
                  <w:rFonts w:ascii="Calibri" w:hAnsi="Calibri"/>
                  <w:bCs/>
                  <w:color w:val="000000"/>
                  <w:sz w:val="20"/>
                </w:rPr>
                <w:t>sama</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seperti</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seharusnya</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jika</w:t>
              </w:r>
              <w:proofErr w:type="spellEnd"/>
              <w:r w:rsidR="00475E92">
                <w:rPr>
                  <w:rFonts w:ascii="Calibri" w:hAnsi="Calibri"/>
                  <w:bCs/>
                  <w:color w:val="000000"/>
                  <w:sz w:val="20"/>
                </w:rPr>
                <w:t xml:space="preserve"> </w:t>
              </w:r>
              <w:proofErr w:type="spellStart"/>
              <w:r w:rsidR="00D06D12">
                <w:rPr>
                  <w:rFonts w:ascii="Calibri" w:hAnsi="Calibri"/>
                  <w:bCs/>
                  <w:color w:val="000000"/>
                  <w:sz w:val="20"/>
                </w:rPr>
                <w:t>tanggung</w:t>
              </w:r>
              <w:proofErr w:type="spellEnd"/>
              <w:r w:rsidR="00D06D12">
                <w:rPr>
                  <w:rFonts w:ascii="Calibri" w:hAnsi="Calibri"/>
                  <w:bCs/>
                  <w:color w:val="000000"/>
                  <w:sz w:val="20"/>
                </w:rPr>
                <w:t xml:space="preserve"> </w:t>
              </w:r>
              <w:proofErr w:type="spellStart"/>
              <w:r w:rsidR="00D06D12">
                <w:rPr>
                  <w:rFonts w:ascii="Calibri" w:hAnsi="Calibri"/>
                  <w:bCs/>
                  <w:color w:val="000000"/>
                  <w:sz w:val="20"/>
                </w:rPr>
                <w:t>jawab</w:t>
              </w:r>
              <w:proofErr w:type="spellEnd"/>
              <w:r w:rsidR="00D06D12">
                <w:rPr>
                  <w:rFonts w:ascii="Calibri" w:hAnsi="Calibri"/>
                  <w:bCs/>
                  <w:color w:val="000000"/>
                  <w:sz w:val="20"/>
                </w:rPr>
                <w:t xml:space="preserve"> </w:t>
              </w:r>
              <w:proofErr w:type="spellStart"/>
              <w:r w:rsidR="00475E92">
                <w:rPr>
                  <w:rFonts w:ascii="Calibri" w:hAnsi="Calibri"/>
                  <w:bCs/>
                  <w:color w:val="000000"/>
                  <w:sz w:val="20"/>
                </w:rPr>
                <w:t>tersebut</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tidak</w:t>
              </w:r>
              <w:proofErr w:type="spellEnd"/>
              <w:r w:rsidR="00475E92">
                <w:rPr>
                  <w:rFonts w:ascii="Calibri" w:hAnsi="Calibri"/>
                  <w:bCs/>
                  <w:color w:val="000000"/>
                  <w:sz w:val="20"/>
                </w:rPr>
                <w:t xml:space="preserve"> </w:t>
              </w:r>
              <w:proofErr w:type="spellStart"/>
              <w:r w:rsidR="00475E92">
                <w:rPr>
                  <w:rFonts w:ascii="Calibri" w:hAnsi="Calibri"/>
                  <w:bCs/>
                  <w:color w:val="000000"/>
                  <w:sz w:val="20"/>
                </w:rPr>
                <w:t>timbul</w:t>
              </w:r>
              <w:proofErr w:type="spellEnd"/>
              <w:r w:rsidR="00475E92">
                <w:rPr>
                  <w:rFonts w:ascii="Calibri" w:hAnsi="Calibri"/>
                  <w:bCs/>
                  <w:color w:val="000000"/>
                  <w:sz w:val="20"/>
                </w:rPr>
                <w:t xml:space="preserve">. </w:t>
              </w:r>
            </w:ins>
          </w:p>
          <w:p w14:paraId="0C54AF0E" w14:textId="77777777" w:rsidR="00475E92" w:rsidRPr="005A2466" w:rsidRDefault="00475E92" w:rsidP="004E5CBB">
            <w:pPr>
              <w:pStyle w:val="ListParagraph"/>
              <w:spacing w:after="0" w:line="240" w:lineRule="auto"/>
              <w:ind w:left="606"/>
              <w:jc w:val="both"/>
              <w:textAlignment w:val="baseline"/>
              <w:rPr>
                <w:rFonts w:ascii="Calibri" w:hAnsi="Calibri"/>
                <w:b/>
                <w:color w:val="000000"/>
                <w:sz w:val="20"/>
              </w:rPr>
              <w:pPrChange w:id="1160" w:author="OLTRE" w:date="2024-07-03T22:42:00Z">
                <w:pPr>
                  <w:spacing w:after="0" w:line="240" w:lineRule="auto"/>
                  <w:contextualSpacing/>
                </w:pPr>
              </w:pPrChange>
            </w:pPr>
          </w:p>
          <w:p w14:paraId="303C2A8D" w14:textId="77777777" w:rsidR="004E72BB" w:rsidRPr="005A2466" w:rsidRDefault="004E72BB" w:rsidP="005A2466">
            <w:pPr>
              <w:spacing w:after="0" w:line="240" w:lineRule="auto"/>
              <w:contextualSpacing/>
              <w:jc w:val="center"/>
              <w:rPr>
                <w:rFonts w:ascii="Calibri" w:hAnsi="Calibri"/>
                <w:sz w:val="20"/>
              </w:rPr>
            </w:pPr>
            <w:r w:rsidRPr="005A2466">
              <w:rPr>
                <w:rFonts w:ascii="Calibri" w:hAnsi="Calibri"/>
                <w:b/>
                <w:color w:val="000000"/>
                <w:sz w:val="20"/>
              </w:rPr>
              <w:t>10</w:t>
            </w:r>
          </w:p>
          <w:p w14:paraId="0F393ABE" w14:textId="77777777" w:rsidR="004E72BB" w:rsidRPr="005A2466" w:rsidRDefault="004E72BB" w:rsidP="005A2466">
            <w:pPr>
              <w:spacing w:after="0" w:line="240" w:lineRule="auto"/>
              <w:contextualSpacing/>
              <w:jc w:val="center"/>
              <w:rPr>
                <w:rFonts w:ascii="Calibri" w:hAnsi="Calibri"/>
                <w:b/>
                <w:color w:val="000000"/>
                <w:sz w:val="20"/>
              </w:rPr>
            </w:pPr>
            <w:r w:rsidRPr="005A2466">
              <w:rPr>
                <w:rFonts w:ascii="Calibri" w:hAnsi="Calibri"/>
                <w:b/>
                <w:color w:val="000000"/>
                <w:sz w:val="20"/>
              </w:rPr>
              <w:t>BIAYA SEBELUM KERJASAMA</w:t>
            </w:r>
          </w:p>
          <w:p w14:paraId="218F447F" w14:textId="77777777" w:rsidR="004E72BB" w:rsidRPr="005A2466" w:rsidRDefault="004E72BB" w:rsidP="005A2466">
            <w:pPr>
              <w:spacing w:after="0" w:line="240" w:lineRule="auto"/>
              <w:contextualSpacing/>
              <w:jc w:val="center"/>
              <w:rPr>
                <w:rFonts w:ascii="Calibri" w:hAnsi="Calibri"/>
                <w:sz w:val="20"/>
              </w:rPr>
            </w:pPr>
          </w:p>
          <w:p w14:paraId="10437BD4" w14:textId="77777777" w:rsidR="004E72BB" w:rsidRPr="005A2466" w:rsidRDefault="004E72BB" w:rsidP="005A2466">
            <w:pPr>
              <w:spacing w:after="0" w:line="240" w:lineRule="auto"/>
              <w:contextualSpacing/>
              <w:jc w:val="both"/>
              <w:rPr>
                <w:rFonts w:ascii="Calibri" w:hAnsi="Calibri"/>
                <w:color w:val="000000"/>
                <w:sz w:val="20"/>
              </w:rPr>
            </w:pPr>
            <w:r w:rsidRPr="005A2466">
              <w:rPr>
                <w:rFonts w:ascii="Calibri" w:hAnsi="Calibri"/>
                <w:color w:val="000000"/>
                <w:sz w:val="20"/>
              </w:rPr>
              <w:t xml:space="preserve">Perseroan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menanggung</w:t>
            </w:r>
            <w:proofErr w:type="spellEnd"/>
            <w:r w:rsidRPr="005A2466">
              <w:rPr>
                <w:rFonts w:ascii="Calibri" w:hAnsi="Calibri"/>
                <w:color w:val="000000"/>
                <w:sz w:val="20"/>
              </w:rPr>
              <w:t xml:space="preserve"> </w:t>
            </w:r>
            <w:proofErr w:type="spellStart"/>
            <w:r w:rsidRPr="005A2466">
              <w:rPr>
                <w:rFonts w:ascii="Calibri" w:hAnsi="Calibri"/>
                <w:color w:val="000000"/>
                <w:sz w:val="20"/>
              </w:rPr>
              <w:t>sendiri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biaya</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dan </w:t>
            </w:r>
            <w:proofErr w:type="spellStart"/>
            <w:r w:rsidRPr="005A2466">
              <w:rPr>
                <w:rFonts w:ascii="Calibri" w:hAnsi="Calibri"/>
                <w:color w:val="000000"/>
                <w:sz w:val="20"/>
              </w:rPr>
              <w:t>biaya</w:t>
            </w:r>
            <w:proofErr w:type="spellEnd"/>
            <w:r w:rsidRPr="005A2466">
              <w:rPr>
                <w:rFonts w:ascii="Calibri" w:hAnsi="Calibri"/>
                <w:color w:val="000000"/>
                <w:sz w:val="20"/>
              </w:rPr>
              <w:t xml:space="preserve"> </w:t>
            </w:r>
            <w:proofErr w:type="spellStart"/>
            <w:r w:rsidRPr="005A2466">
              <w:rPr>
                <w:rFonts w:ascii="Calibri" w:hAnsi="Calibri"/>
                <w:color w:val="000000"/>
                <w:sz w:val="20"/>
              </w:rPr>
              <w:t>notaris</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timbul</w:t>
            </w:r>
            <w:proofErr w:type="spellEnd"/>
            <w:r w:rsidRPr="005A2466">
              <w:rPr>
                <w:rFonts w:ascii="Calibri" w:hAnsi="Calibri"/>
                <w:color w:val="000000"/>
                <w:sz w:val="20"/>
              </w:rPr>
              <w:t xml:space="preserve">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persiapan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eksekusi</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termasuk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perubahan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Anggaran</w:t>
            </w:r>
            <w:proofErr w:type="spellEnd"/>
            <w:r w:rsidRPr="00613832">
              <w:rPr>
                <w:rFonts w:ascii="Calibri" w:eastAsia="Times New Roman" w:hAnsi="Calibri" w:cs="Calibri"/>
                <w:color w:val="000000"/>
                <w:sz w:val="20"/>
                <w:szCs w:val="20"/>
                <w:lang w:eastAsia="en-ID"/>
              </w:rPr>
              <w:t xml:space="preserve"> Dasar </w:t>
            </w:r>
            <w:proofErr w:type="spellStart"/>
            <w:r w:rsidRPr="00613832">
              <w:rPr>
                <w:rFonts w:ascii="Calibri" w:eastAsia="Times New Roman" w:hAnsi="Calibri" w:cs="Calibri"/>
                <w:color w:val="000000"/>
                <w:sz w:val="20"/>
                <w:szCs w:val="20"/>
                <w:lang w:eastAsia="en-ID"/>
              </w:rPr>
              <w:t>sehubungan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Investor </w:t>
            </w:r>
            <w:proofErr w:type="spellStart"/>
            <w:r w:rsidRPr="005A2466">
              <w:rPr>
                <w:rFonts w:ascii="Calibri" w:hAnsi="Calibri"/>
                <w:color w:val="000000"/>
                <w:sz w:val="20"/>
              </w:rPr>
              <w:t>mengundang</w:t>
            </w:r>
            <w:proofErr w:type="spellEnd"/>
            <w:r w:rsidRPr="005A2466">
              <w:rPr>
                <w:rFonts w:ascii="Calibri" w:hAnsi="Calibri"/>
                <w:color w:val="000000"/>
                <w:sz w:val="20"/>
              </w:rPr>
              <w:t xml:space="preserve"> </w:t>
            </w:r>
            <w:proofErr w:type="spellStart"/>
            <w:r w:rsidRPr="005A2466">
              <w:rPr>
                <w:rFonts w:ascii="Calibri" w:hAnsi="Calibri"/>
                <w:color w:val="000000"/>
                <w:sz w:val="20"/>
              </w:rPr>
              <w:t>penasihat</w:t>
            </w:r>
            <w:proofErr w:type="spellEnd"/>
            <w:r w:rsidRPr="005A2466">
              <w:rPr>
                <w:rFonts w:ascii="Calibri" w:hAnsi="Calibri"/>
                <w:color w:val="000000"/>
                <w:sz w:val="20"/>
              </w:rPr>
              <w:t xml:space="preserve"> </w:t>
            </w:r>
            <w:proofErr w:type="spellStart"/>
            <w:r w:rsidRPr="005A2466">
              <w:rPr>
                <w:rFonts w:ascii="Calibri" w:hAnsi="Calibri"/>
                <w:color w:val="000000"/>
                <w:sz w:val="20"/>
              </w:rPr>
              <w:t>luar</w:t>
            </w:r>
            <w:proofErr w:type="spellEnd"/>
            <w:r w:rsidRPr="005A2466">
              <w:rPr>
                <w:rFonts w:ascii="Calibri" w:hAnsi="Calibri"/>
                <w:color w:val="000000"/>
                <w:sz w:val="20"/>
              </w:rPr>
              <w:t xml:space="preserve"> lain </w:t>
            </w:r>
            <w:proofErr w:type="spellStart"/>
            <w:r w:rsidRPr="005A2466">
              <w:rPr>
                <w:rFonts w:ascii="Calibri" w:hAnsi="Calibri"/>
                <w:color w:val="000000"/>
                <w:sz w:val="20"/>
              </w:rPr>
              <w:t>maka</w:t>
            </w:r>
            <w:proofErr w:type="spellEnd"/>
            <w:r w:rsidRPr="005A2466">
              <w:rPr>
                <w:rFonts w:ascii="Calibri" w:hAnsi="Calibri"/>
                <w:color w:val="000000"/>
                <w:sz w:val="20"/>
              </w:rPr>
              <w:t xml:space="preserve"> Investor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menanggung</w:t>
            </w:r>
            <w:proofErr w:type="spellEnd"/>
            <w:r w:rsidRPr="005A2466">
              <w:rPr>
                <w:rFonts w:ascii="Calibri" w:hAnsi="Calibri"/>
                <w:color w:val="000000"/>
                <w:sz w:val="20"/>
              </w:rPr>
              <w:t xml:space="preserve"> </w:t>
            </w:r>
            <w:proofErr w:type="spellStart"/>
            <w:r w:rsidRPr="005A2466">
              <w:rPr>
                <w:rFonts w:ascii="Calibri" w:hAnsi="Calibri"/>
                <w:color w:val="000000"/>
                <w:sz w:val="20"/>
              </w:rPr>
              <w:t>biaya</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w:t>
            </w:r>
          </w:p>
          <w:p w14:paraId="3754497C" w14:textId="77777777" w:rsidR="004E72BB" w:rsidRPr="004E72BB" w:rsidDel="00B15529" w:rsidRDefault="004E72BB" w:rsidP="004E72BB">
            <w:pPr>
              <w:spacing w:after="0" w:line="240" w:lineRule="auto"/>
              <w:jc w:val="both"/>
              <w:textAlignment w:val="baseline"/>
              <w:rPr>
                <w:rFonts w:ascii="Calibri" w:hAnsi="Calibri"/>
                <w:color w:val="000000"/>
                <w:sz w:val="20"/>
              </w:rPr>
            </w:pPr>
          </w:p>
        </w:tc>
      </w:tr>
      <w:tr w:rsidR="00F115BF" w:rsidRPr="00613832" w14:paraId="6C0BB915" w14:textId="77777777" w:rsidTr="00BA45BC">
        <w:tblPrEx>
          <w:tblW w:w="9782" w:type="dxa"/>
          <w:tblInd w:w="-284" w:type="dxa"/>
          <w:tblCellMar>
            <w:top w:w="15" w:type="dxa"/>
            <w:left w:w="15" w:type="dxa"/>
            <w:bottom w:w="15" w:type="dxa"/>
            <w:right w:w="15" w:type="dxa"/>
          </w:tblCellMar>
          <w:tblPrExChange w:id="1161"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162" w:author="OLTRE" w:date="2024-07-03T22:42:00Z">
            <w:trPr>
              <w:gridAfter w:val="1"/>
              <w:wAfter w:w="318" w:type="dxa"/>
            </w:trPr>
          </w:trPrChange>
        </w:trPr>
        <w:tc>
          <w:tcPr>
            <w:tcW w:w="4820" w:type="dxa"/>
            <w:tcMar>
              <w:top w:w="0" w:type="dxa"/>
              <w:left w:w="108" w:type="dxa"/>
              <w:bottom w:w="0" w:type="dxa"/>
              <w:right w:w="108" w:type="dxa"/>
            </w:tcMar>
            <w:hideMark/>
            <w:tcPrChange w:id="1163" w:author="OLTRE" w:date="2024-07-03T22:42:00Z">
              <w:tcPr>
                <w:tcW w:w="4820" w:type="dxa"/>
                <w:gridSpan w:val="2"/>
                <w:tcMar>
                  <w:top w:w="0" w:type="dxa"/>
                  <w:left w:w="108" w:type="dxa"/>
                  <w:bottom w:w="0" w:type="dxa"/>
                  <w:right w:w="108" w:type="dxa"/>
                </w:tcMar>
                <w:hideMark/>
              </w:tcPr>
            </w:tcPrChange>
          </w:tcPr>
          <w:p w14:paraId="4D777CDB"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lastRenderedPageBreak/>
              <w:t>11</w:t>
            </w:r>
          </w:p>
          <w:p w14:paraId="7BFDCC13" w14:textId="77777777" w:rsidR="00134E27" w:rsidRPr="00613832" w:rsidRDefault="00134E27" w:rsidP="00613832">
            <w:pPr>
              <w:spacing w:after="0" w:line="240" w:lineRule="auto"/>
              <w:contextualSpacing/>
              <w:jc w:val="center"/>
              <w:rPr>
                <w:rFonts w:ascii="Calibri" w:eastAsia="Times New Roman" w:hAnsi="Calibri" w:cs="Calibri"/>
                <w:b/>
                <w:bCs/>
                <w:color w:val="000000"/>
                <w:sz w:val="20"/>
                <w:szCs w:val="20"/>
                <w:lang w:eastAsia="en-ID"/>
              </w:rPr>
            </w:pPr>
            <w:r w:rsidRPr="005A2466">
              <w:rPr>
                <w:rFonts w:ascii="Calibri" w:hAnsi="Calibri"/>
                <w:b/>
                <w:color w:val="000000"/>
                <w:sz w:val="20"/>
              </w:rPr>
              <w:t xml:space="preserve">DUTIES OF THE </w:t>
            </w:r>
            <w:r w:rsidR="00656E66" w:rsidRPr="005A2466">
              <w:rPr>
                <w:rFonts w:ascii="Calibri" w:hAnsi="Calibri"/>
                <w:b/>
                <w:color w:val="000000"/>
                <w:sz w:val="20"/>
              </w:rPr>
              <w:t>DIRECTORS</w:t>
            </w:r>
          </w:p>
          <w:p w14:paraId="528AF208" w14:textId="77777777" w:rsidR="00666964" w:rsidRPr="005A2466" w:rsidRDefault="00666964" w:rsidP="005A2466">
            <w:pPr>
              <w:spacing w:after="0" w:line="240" w:lineRule="auto"/>
              <w:contextualSpacing/>
              <w:jc w:val="center"/>
              <w:rPr>
                <w:rFonts w:ascii="Calibri" w:hAnsi="Calibri"/>
                <w:sz w:val="20"/>
              </w:rPr>
            </w:pPr>
          </w:p>
        </w:tc>
        <w:tc>
          <w:tcPr>
            <w:tcW w:w="4678" w:type="dxa"/>
            <w:tcMar>
              <w:top w:w="0" w:type="dxa"/>
              <w:left w:w="108" w:type="dxa"/>
              <w:bottom w:w="0" w:type="dxa"/>
              <w:right w:w="108" w:type="dxa"/>
            </w:tcMar>
            <w:hideMark/>
            <w:tcPrChange w:id="1164" w:author="OLTRE" w:date="2024-07-03T22:42:00Z">
              <w:tcPr>
                <w:tcW w:w="4678" w:type="dxa"/>
                <w:gridSpan w:val="3"/>
                <w:tcMar>
                  <w:top w:w="0" w:type="dxa"/>
                  <w:left w:w="108" w:type="dxa"/>
                  <w:bottom w:w="0" w:type="dxa"/>
                  <w:right w:w="108" w:type="dxa"/>
                </w:tcMar>
                <w:hideMark/>
              </w:tcPr>
            </w:tcPrChange>
          </w:tcPr>
          <w:p w14:paraId="78C1F88D"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11</w:t>
            </w:r>
          </w:p>
          <w:p w14:paraId="446944D0" w14:textId="77777777" w:rsidR="00134E27" w:rsidRDefault="00134E27">
            <w:pPr>
              <w:spacing w:after="0" w:line="240" w:lineRule="auto"/>
              <w:contextualSpacing/>
              <w:jc w:val="center"/>
              <w:rPr>
                <w:rFonts w:ascii="Calibri" w:hAnsi="Calibri"/>
                <w:b/>
                <w:color w:val="000000"/>
                <w:sz w:val="20"/>
              </w:rPr>
            </w:pPr>
            <w:r w:rsidRPr="005A2466">
              <w:rPr>
                <w:rFonts w:ascii="Calibri" w:hAnsi="Calibri"/>
                <w:b/>
                <w:color w:val="000000"/>
                <w:sz w:val="20"/>
              </w:rPr>
              <w:t>TUGAS DIREKSI</w:t>
            </w:r>
          </w:p>
          <w:p w14:paraId="1EC2F7B3" w14:textId="77777777" w:rsidR="000A6A9A" w:rsidRPr="005A2466" w:rsidRDefault="000A6A9A" w:rsidP="005A2466">
            <w:pPr>
              <w:spacing w:after="0" w:line="240" w:lineRule="auto"/>
              <w:contextualSpacing/>
              <w:jc w:val="center"/>
              <w:rPr>
                <w:rFonts w:ascii="Calibri" w:hAnsi="Calibri"/>
                <w:b/>
                <w:color w:val="000000"/>
                <w:sz w:val="20"/>
              </w:rPr>
            </w:pPr>
          </w:p>
          <w:p w14:paraId="1581C8B1" w14:textId="77777777" w:rsidR="002E0E33" w:rsidRPr="005A2466" w:rsidRDefault="002E0E33" w:rsidP="005A2466">
            <w:pPr>
              <w:spacing w:after="0" w:line="240" w:lineRule="auto"/>
              <w:contextualSpacing/>
              <w:jc w:val="center"/>
              <w:rPr>
                <w:rFonts w:ascii="Calibri" w:hAnsi="Calibri"/>
                <w:sz w:val="20"/>
              </w:rPr>
            </w:pPr>
          </w:p>
        </w:tc>
      </w:tr>
      <w:tr w:rsidR="00F115BF" w:rsidRPr="00613832" w14:paraId="3160BC10" w14:textId="77777777" w:rsidTr="00BA45BC">
        <w:trPr>
          <w:gridBefore w:val="1"/>
          <w:gridAfter w:val="1"/>
          <w:wAfter w:w="142" w:type="dxa"/>
        </w:trPr>
        <w:tc>
          <w:tcPr>
            <w:tcW w:w="4820" w:type="dxa"/>
            <w:tcMar>
              <w:top w:w="0" w:type="dxa"/>
              <w:left w:w="108" w:type="dxa"/>
              <w:bottom w:w="0" w:type="dxa"/>
              <w:right w:w="108" w:type="dxa"/>
            </w:tcMar>
            <w:hideMark/>
          </w:tcPr>
          <w:p w14:paraId="35858B71" w14:textId="3DAAECDD" w:rsidR="00134E27" w:rsidRPr="005A2466" w:rsidRDefault="00134E27" w:rsidP="00BA45BC">
            <w:pPr>
              <w:pStyle w:val="ListParagraph"/>
              <w:numPr>
                <w:ilvl w:val="1"/>
                <w:numId w:val="37"/>
              </w:numPr>
              <w:spacing w:after="0" w:line="240" w:lineRule="auto"/>
              <w:ind w:left="594" w:hanging="566"/>
              <w:jc w:val="both"/>
              <w:textAlignment w:val="baseline"/>
              <w:rPr>
                <w:rFonts w:ascii="Calibri" w:hAnsi="Calibri"/>
                <w:color w:val="000000"/>
                <w:sz w:val="20"/>
              </w:rPr>
            </w:pPr>
            <w:r w:rsidRPr="005A2466">
              <w:rPr>
                <w:rFonts w:ascii="Calibri" w:hAnsi="Calibri"/>
                <w:color w:val="000000"/>
                <w:sz w:val="20"/>
              </w:rPr>
              <w:t xml:space="preserve">At a minimum, the </w:t>
            </w:r>
            <w:ins w:id="1165" w:author="OLTRE" w:date="2024-07-03T22:42:00Z">
              <w:r w:rsidR="00B22A50">
                <w:rPr>
                  <w:rFonts w:ascii="Calibri" w:hAnsi="Calibri"/>
                  <w:color w:val="000000"/>
                  <w:sz w:val="20"/>
                </w:rPr>
                <w:t xml:space="preserve">Board of </w:t>
              </w:r>
            </w:ins>
            <w:r w:rsidR="00656E66" w:rsidRPr="005A2466">
              <w:rPr>
                <w:rFonts w:ascii="Calibri" w:hAnsi="Calibri"/>
                <w:color w:val="000000"/>
                <w:sz w:val="20"/>
              </w:rPr>
              <w:t>Directors</w:t>
            </w:r>
            <w:r w:rsidRPr="005A2466">
              <w:rPr>
                <w:rFonts w:ascii="Calibri" w:hAnsi="Calibri"/>
                <w:color w:val="000000"/>
                <w:sz w:val="20"/>
              </w:rPr>
              <w:t xml:space="preserve"> shall have the following duties: </w:t>
            </w:r>
          </w:p>
        </w:tc>
        <w:tc>
          <w:tcPr>
            <w:tcW w:w="4678" w:type="dxa"/>
            <w:tcMar>
              <w:top w:w="0" w:type="dxa"/>
              <w:left w:w="108" w:type="dxa"/>
              <w:bottom w:w="0" w:type="dxa"/>
              <w:right w:w="108" w:type="dxa"/>
            </w:tcMar>
            <w:hideMark/>
          </w:tcPr>
          <w:p w14:paraId="5F433BFA" w14:textId="783B788C" w:rsidR="00134E27" w:rsidRPr="005A2466" w:rsidRDefault="00B22A50" w:rsidP="00BA45BC">
            <w:pPr>
              <w:pStyle w:val="ListParagraph"/>
              <w:numPr>
                <w:ilvl w:val="1"/>
                <w:numId w:val="38"/>
              </w:numPr>
              <w:spacing w:after="0" w:line="240" w:lineRule="auto"/>
              <w:ind w:left="606" w:hanging="606"/>
              <w:jc w:val="both"/>
              <w:textAlignment w:val="baseline"/>
              <w:rPr>
                <w:rFonts w:ascii="Calibri" w:hAnsi="Calibri"/>
                <w:color w:val="000000"/>
                <w:sz w:val="20"/>
              </w:rPr>
            </w:pPr>
            <w:proofErr w:type="spellStart"/>
            <w:r>
              <w:rPr>
                <w:rFonts w:ascii="Calibri" w:hAnsi="Calibri"/>
                <w:color w:val="000000"/>
                <w:sz w:val="20"/>
              </w:rPr>
              <w:t>Direksi</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sekurang-kurangnya</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akan</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memiliki</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tugas-tugas</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sebagai</w:t>
            </w:r>
            <w:proofErr w:type="spellEnd"/>
            <w:r w:rsidR="00134E27" w:rsidRPr="005A2466">
              <w:rPr>
                <w:rFonts w:ascii="Calibri" w:hAnsi="Calibri"/>
                <w:color w:val="000000"/>
                <w:sz w:val="20"/>
              </w:rPr>
              <w:t xml:space="preserve"> </w:t>
            </w:r>
            <w:proofErr w:type="spellStart"/>
            <w:r w:rsidR="00134E27" w:rsidRPr="005A2466">
              <w:rPr>
                <w:rFonts w:ascii="Calibri" w:hAnsi="Calibri"/>
                <w:color w:val="000000"/>
                <w:sz w:val="20"/>
              </w:rPr>
              <w:t>berikut</w:t>
            </w:r>
            <w:proofErr w:type="spellEnd"/>
            <w:r w:rsidR="00134E27" w:rsidRPr="005A2466">
              <w:rPr>
                <w:rFonts w:ascii="Calibri" w:hAnsi="Calibri"/>
                <w:color w:val="000000"/>
                <w:sz w:val="20"/>
              </w:rPr>
              <w:t>: </w:t>
            </w:r>
          </w:p>
        </w:tc>
      </w:tr>
      <w:tr w:rsidR="00F115BF" w:rsidRPr="00613832" w14:paraId="28C8F82B" w14:textId="77777777" w:rsidTr="00BA45BC">
        <w:tblPrEx>
          <w:tblW w:w="9782" w:type="dxa"/>
          <w:tblInd w:w="-284" w:type="dxa"/>
          <w:tblCellMar>
            <w:top w:w="15" w:type="dxa"/>
            <w:left w:w="15" w:type="dxa"/>
            <w:bottom w:w="15" w:type="dxa"/>
            <w:right w:w="15" w:type="dxa"/>
          </w:tblCellMar>
          <w:tblPrExChange w:id="1166"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167" w:author="OLTRE" w:date="2024-07-03T22:42:00Z">
            <w:trPr>
              <w:gridAfter w:val="1"/>
              <w:wAfter w:w="318" w:type="dxa"/>
            </w:trPr>
          </w:trPrChange>
        </w:trPr>
        <w:tc>
          <w:tcPr>
            <w:tcW w:w="4820" w:type="dxa"/>
            <w:tcMar>
              <w:top w:w="0" w:type="dxa"/>
              <w:left w:w="108" w:type="dxa"/>
              <w:bottom w:w="0" w:type="dxa"/>
              <w:right w:w="108" w:type="dxa"/>
            </w:tcMar>
            <w:hideMark/>
            <w:tcPrChange w:id="1168" w:author="OLTRE" w:date="2024-07-03T22:42:00Z">
              <w:tcPr>
                <w:tcW w:w="4820" w:type="dxa"/>
                <w:gridSpan w:val="2"/>
                <w:tcMar>
                  <w:top w:w="0" w:type="dxa"/>
                  <w:left w:w="108" w:type="dxa"/>
                  <w:bottom w:w="0" w:type="dxa"/>
                  <w:right w:w="108" w:type="dxa"/>
                </w:tcMar>
                <w:hideMark/>
              </w:tcPr>
            </w:tcPrChange>
          </w:tcPr>
          <w:p w14:paraId="33AC0AEB" w14:textId="0DA69834" w:rsidR="00C56E46" w:rsidRPr="00456620" w:rsidRDefault="00134E27" w:rsidP="005A2466">
            <w:pPr>
              <w:pStyle w:val="ListParagraph"/>
              <w:numPr>
                <w:ilvl w:val="0"/>
                <w:numId w:val="73"/>
              </w:numPr>
              <w:spacing w:after="0" w:line="240" w:lineRule="auto"/>
              <w:ind w:left="1019" w:hanging="424"/>
              <w:jc w:val="both"/>
              <w:rPr>
                <w:rFonts w:eastAsia="Times New Roman" w:cstheme="minorHAnsi"/>
                <w:sz w:val="20"/>
                <w:szCs w:val="20"/>
                <w:lang w:eastAsia="en-ID"/>
              </w:rPr>
            </w:pPr>
            <w:r w:rsidRPr="005A2466">
              <w:rPr>
                <w:rFonts w:ascii="Calibri" w:hAnsi="Calibri"/>
                <w:color w:val="000000"/>
                <w:sz w:val="20"/>
              </w:rPr>
              <w:t>establish guidelines for conducting the Company's business;</w:t>
            </w:r>
          </w:p>
          <w:p w14:paraId="671B8E46" w14:textId="18FDF796" w:rsidR="00134E27" w:rsidRPr="005A2466" w:rsidRDefault="00134E27" w:rsidP="00BA45BC">
            <w:pPr>
              <w:pStyle w:val="ListParagraph"/>
              <w:spacing w:after="0" w:line="240" w:lineRule="auto"/>
              <w:ind w:left="1019"/>
              <w:jc w:val="both"/>
              <w:rPr>
                <w:rFonts w:ascii="Calibri" w:hAnsi="Calibri"/>
                <w:sz w:val="20"/>
              </w:rPr>
            </w:pPr>
          </w:p>
        </w:tc>
        <w:tc>
          <w:tcPr>
            <w:tcW w:w="4678" w:type="dxa"/>
            <w:tcMar>
              <w:top w:w="0" w:type="dxa"/>
              <w:left w:w="108" w:type="dxa"/>
              <w:bottom w:w="0" w:type="dxa"/>
              <w:right w:w="108" w:type="dxa"/>
            </w:tcMar>
            <w:hideMark/>
            <w:tcPrChange w:id="1169" w:author="OLTRE" w:date="2024-07-03T22:42:00Z">
              <w:tcPr>
                <w:tcW w:w="4678" w:type="dxa"/>
                <w:gridSpan w:val="3"/>
                <w:tcMar>
                  <w:top w:w="0" w:type="dxa"/>
                  <w:left w:w="108" w:type="dxa"/>
                  <w:bottom w:w="0" w:type="dxa"/>
                  <w:right w:w="108" w:type="dxa"/>
                </w:tcMar>
                <w:hideMark/>
              </w:tcPr>
            </w:tcPrChange>
          </w:tcPr>
          <w:p w14:paraId="6346ABF3" w14:textId="77777777" w:rsidR="00134E27" w:rsidRPr="00376184" w:rsidRDefault="00134E27">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menetapkan</w:t>
            </w:r>
            <w:proofErr w:type="spellEnd"/>
            <w:r w:rsidRPr="005A2466">
              <w:rPr>
                <w:rFonts w:ascii="Calibri" w:hAnsi="Calibri"/>
                <w:color w:val="000000"/>
                <w:sz w:val="20"/>
              </w:rPr>
              <w:t xml:space="preserve"> </w:t>
            </w:r>
            <w:proofErr w:type="spellStart"/>
            <w:r w:rsidRPr="005A2466">
              <w:rPr>
                <w:rFonts w:ascii="Calibri" w:hAnsi="Calibri"/>
                <w:color w:val="000000"/>
                <w:sz w:val="20"/>
              </w:rPr>
              <w:t>panduan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menjalankan</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Perseroan;</w:t>
            </w:r>
          </w:p>
          <w:p w14:paraId="0C710B71" w14:textId="77777777" w:rsidR="00376184" w:rsidRPr="005A2466" w:rsidRDefault="00376184" w:rsidP="00376184">
            <w:pPr>
              <w:pStyle w:val="ListParagraph"/>
              <w:spacing w:after="0" w:line="240" w:lineRule="auto"/>
              <w:ind w:left="1031"/>
              <w:jc w:val="both"/>
              <w:rPr>
                <w:rFonts w:ascii="Calibri" w:hAnsi="Calibri"/>
                <w:sz w:val="20"/>
              </w:rPr>
            </w:pPr>
          </w:p>
          <w:p w14:paraId="272DF2D1"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44E80856" w14:textId="77777777" w:rsidTr="00BA45BC">
        <w:tblPrEx>
          <w:tblW w:w="9782" w:type="dxa"/>
          <w:tblInd w:w="-284" w:type="dxa"/>
          <w:tblCellMar>
            <w:top w:w="15" w:type="dxa"/>
            <w:left w:w="15" w:type="dxa"/>
            <w:bottom w:w="15" w:type="dxa"/>
            <w:right w:w="15" w:type="dxa"/>
          </w:tblCellMar>
          <w:tblPrExChange w:id="1170"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171" w:author="OLTRE" w:date="2024-07-03T22:42:00Z">
            <w:trPr>
              <w:gridAfter w:val="1"/>
              <w:wAfter w:w="318" w:type="dxa"/>
            </w:trPr>
          </w:trPrChange>
        </w:trPr>
        <w:tc>
          <w:tcPr>
            <w:tcW w:w="4820" w:type="dxa"/>
            <w:tcMar>
              <w:top w:w="0" w:type="dxa"/>
              <w:left w:w="108" w:type="dxa"/>
              <w:bottom w:w="0" w:type="dxa"/>
              <w:right w:w="108" w:type="dxa"/>
            </w:tcMar>
            <w:hideMark/>
            <w:tcPrChange w:id="1172" w:author="OLTRE" w:date="2024-07-03T22:42:00Z">
              <w:tcPr>
                <w:tcW w:w="4820" w:type="dxa"/>
                <w:gridSpan w:val="2"/>
                <w:tcMar>
                  <w:top w:w="0" w:type="dxa"/>
                  <w:left w:w="108" w:type="dxa"/>
                  <w:bottom w:w="0" w:type="dxa"/>
                  <w:right w:w="108" w:type="dxa"/>
                </w:tcMar>
                <w:hideMark/>
              </w:tcPr>
            </w:tcPrChange>
          </w:tcPr>
          <w:p w14:paraId="390B3808" w14:textId="4B29B578" w:rsidR="00C56E46" w:rsidRPr="00456620" w:rsidRDefault="00134E27" w:rsidP="005A2466">
            <w:pPr>
              <w:pStyle w:val="ListParagraph"/>
              <w:numPr>
                <w:ilvl w:val="0"/>
                <w:numId w:val="73"/>
              </w:numPr>
              <w:spacing w:after="0" w:line="240" w:lineRule="auto"/>
              <w:ind w:left="1019" w:hanging="424"/>
              <w:jc w:val="both"/>
              <w:rPr>
                <w:rFonts w:eastAsia="Times New Roman" w:cstheme="minorHAnsi"/>
                <w:sz w:val="20"/>
                <w:szCs w:val="20"/>
                <w:lang w:eastAsia="en-ID"/>
              </w:rPr>
            </w:pPr>
            <w:r w:rsidRPr="005A2466">
              <w:rPr>
                <w:rFonts w:ascii="Calibri" w:hAnsi="Calibri"/>
                <w:color w:val="000000"/>
                <w:sz w:val="20"/>
              </w:rPr>
              <w:lastRenderedPageBreak/>
              <w:t>engage in the general overview of the Company's business and manage and administer all aspects of its operations;</w:t>
            </w:r>
          </w:p>
          <w:p w14:paraId="40E564F5" w14:textId="2F00A7F2" w:rsidR="00134E27" w:rsidRPr="005A2466" w:rsidRDefault="00134E27" w:rsidP="00BA45BC">
            <w:pPr>
              <w:pStyle w:val="ListParagraph"/>
              <w:spacing w:after="0" w:line="240" w:lineRule="auto"/>
              <w:ind w:left="1019"/>
              <w:jc w:val="both"/>
              <w:rPr>
                <w:rFonts w:ascii="Calibri" w:hAnsi="Calibri"/>
                <w:sz w:val="20"/>
              </w:rPr>
            </w:pPr>
          </w:p>
        </w:tc>
        <w:tc>
          <w:tcPr>
            <w:tcW w:w="4678" w:type="dxa"/>
            <w:tcMar>
              <w:top w:w="0" w:type="dxa"/>
              <w:left w:w="108" w:type="dxa"/>
              <w:bottom w:w="0" w:type="dxa"/>
              <w:right w:w="108" w:type="dxa"/>
            </w:tcMar>
            <w:hideMark/>
            <w:tcPrChange w:id="1173" w:author="OLTRE" w:date="2024-07-03T22:42:00Z">
              <w:tcPr>
                <w:tcW w:w="4678" w:type="dxa"/>
                <w:gridSpan w:val="3"/>
                <w:tcMar>
                  <w:top w:w="0" w:type="dxa"/>
                  <w:left w:w="108" w:type="dxa"/>
                  <w:bottom w:w="0" w:type="dxa"/>
                  <w:right w:w="108" w:type="dxa"/>
                </w:tcMar>
                <w:hideMark/>
              </w:tcPr>
            </w:tcPrChange>
          </w:tcPr>
          <w:p w14:paraId="2DB05A1C" w14:textId="77777777" w:rsidR="00134E27" w:rsidRPr="00376184" w:rsidRDefault="00134E27">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turut</w:t>
            </w:r>
            <w:proofErr w:type="spellEnd"/>
            <w:r w:rsidRPr="005A2466">
              <w:rPr>
                <w:rFonts w:ascii="Calibri" w:hAnsi="Calibri"/>
                <w:color w:val="000000"/>
                <w:sz w:val="20"/>
              </w:rPr>
              <w:t xml:space="preserve"> </w:t>
            </w:r>
            <w:proofErr w:type="spellStart"/>
            <w:r w:rsidRPr="005A2466">
              <w:rPr>
                <w:rFonts w:ascii="Calibri" w:hAnsi="Calibri"/>
                <w:color w:val="000000"/>
                <w:sz w:val="20"/>
              </w:rPr>
              <w:t>serta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pengawasan</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serta</w:t>
            </w:r>
            <w:proofErr w:type="spellEnd"/>
            <w:r w:rsidRPr="005A2466">
              <w:rPr>
                <w:rFonts w:ascii="Calibri" w:hAnsi="Calibri"/>
                <w:color w:val="000000"/>
                <w:sz w:val="20"/>
              </w:rPr>
              <w:t xml:space="preserve"> </w:t>
            </w:r>
            <w:proofErr w:type="spellStart"/>
            <w:r w:rsidRPr="005A2466">
              <w:rPr>
                <w:rFonts w:ascii="Calibri" w:hAnsi="Calibri"/>
                <w:color w:val="000000"/>
                <w:sz w:val="20"/>
              </w:rPr>
              <w:t>mengelola</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mengatur</w:t>
            </w:r>
            <w:proofErr w:type="spellEnd"/>
            <w:r w:rsidRPr="005A2466">
              <w:rPr>
                <w:rFonts w:ascii="Calibri" w:hAnsi="Calibri"/>
                <w:color w:val="000000"/>
                <w:sz w:val="20"/>
              </w:rPr>
              <w:t xml:space="preserve"> </w:t>
            </w:r>
            <w:proofErr w:type="spellStart"/>
            <w:r w:rsidRPr="005A2466">
              <w:rPr>
                <w:rFonts w:ascii="Calibri" w:hAnsi="Calibri"/>
                <w:color w:val="000000"/>
                <w:sz w:val="20"/>
              </w:rPr>
              <w:t>segala</w:t>
            </w:r>
            <w:proofErr w:type="spellEnd"/>
            <w:r w:rsidRPr="005A2466">
              <w:rPr>
                <w:rFonts w:ascii="Calibri" w:hAnsi="Calibri"/>
                <w:color w:val="000000"/>
                <w:sz w:val="20"/>
              </w:rPr>
              <w:t xml:space="preserve"> </w:t>
            </w:r>
            <w:proofErr w:type="spellStart"/>
            <w:r w:rsidRPr="005A2466">
              <w:rPr>
                <w:rFonts w:ascii="Calibri" w:hAnsi="Calibri"/>
                <w:color w:val="000000"/>
                <w:sz w:val="20"/>
              </w:rPr>
              <w:t>aspek</w:t>
            </w:r>
            <w:proofErr w:type="spellEnd"/>
            <w:r w:rsidRPr="005A2466">
              <w:rPr>
                <w:rFonts w:ascii="Calibri" w:hAnsi="Calibri"/>
                <w:color w:val="000000"/>
                <w:sz w:val="20"/>
              </w:rPr>
              <w:t xml:space="preserve"> </w:t>
            </w:r>
            <w:proofErr w:type="spellStart"/>
            <w:r w:rsidRPr="005A2466">
              <w:rPr>
                <w:rFonts w:ascii="Calibri" w:hAnsi="Calibri"/>
                <w:color w:val="000000"/>
                <w:sz w:val="20"/>
              </w:rPr>
              <w:t>operasionalnya</w:t>
            </w:r>
            <w:proofErr w:type="spellEnd"/>
            <w:r w:rsidRPr="005A2466">
              <w:rPr>
                <w:rFonts w:ascii="Calibri" w:hAnsi="Calibri"/>
                <w:color w:val="000000"/>
                <w:sz w:val="20"/>
              </w:rPr>
              <w:t>;</w:t>
            </w:r>
          </w:p>
          <w:p w14:paraId="496A0E5F" w14:textId="77777777" w:rsidR="00376184" w:rsidRPr="005A2466" w:rsidRDefault="00376184" w:rsidP="00376184">
            <w:pPr>
              <w:pStyle w:val="ListParagraph"/>
              <w:spacing w:after="0" w:line="240" w:lineRule="auto"/>
              <w:ind w:left="1031"/>
              <w:jc w:val="both"/>
              <w:rPr>
                <w:rFonts w:ascii="Calibri" w:hAnsi="Calibri"/>
                <w:sz w:val="20"/>
              </w:rPr>
            </w:pPr>
          </w:p>
          <w:p w14:paraId="3B5EF4F4"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1EF4EB61" w14:textId="77777777" w:rsidTr="00BA45BC">
        <w:tblPrEx>
          <w:tblW w:w="9782" w:type="dxa"/>
          <w:tblInd w:w="-284" w:type="dxa"/>
          <w:tblCellMar>
            <w:top w:w="15" w:type="dxa"/>
            <w:left w:w="15" w:type="dxa"/>
            <w:bottom w:w="15" w:type="dxa"/>
            <w:right w:w="15" w:type="dxa"/>
          </w:tblCellMar>
          <w:tblPrExChange w:id="1174"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175" w:author="OLTRE" w:date="2024-07-03T22:42:00Z">
            <w:trPr>
              <w:gridAfter w:val="1"/>
              <w:wAfter w:w="318" w:type="dxa"/>
            </w:trPr>
          </w:trPrChange>
        </w:trPr>
        <w:tc>
          <w:tcPr>
            <w:tcW w:w="4820" w:type="dxa"/>
            <w:tcMar>
              <w:top w:w="0" w:type="dxa"/>
              <w:left w:w="108" w:type="dxa"/>
              <w:bottom w:w="0" w:type="dxa"/>
              <w:right w:w="108" w:type="dxa"/>
            </w:tcMar>
            <w:hideMark/>
            <w:tcPrChange w:id="1176" w:author="OLTRE" w:date="2024-07-03T22:42:00Z">
              <w:tcPr>
                <w:tcW w:w="4820" w:type="dxa"/>
                <w:gridSpan w:val="2"/>
                <w:tcMar>
                  <w:top w:w="0" w:type="dxa"/>
                  <w:left w:w="108" w:type="dxa"/>
                  <w:bottom w:w="0" w:type="dxa"/>
                  <w:right w:w="108" w:type="dxa"/>
                </w:tcMar>
                <w:hideMark/>
              </w:tcPr>
            </w:tcPrChange>
          </w:tcPr>
          <w:p w14:paraId="423E75F8" w14:textId="1A238760" w:rsidR="006B3DBB" w:rsidRPr="00456620" w:rsidRDefault="00134E27" w:rsidP="005A2466">
            <w:pPr>
              <w:pStyle w:val="ListParagraph"/>
              <w:numPr>
                <w:ilvl w:val="0"/>
                <w:numId w:val="73"/>
              </w:numPr>
              <w:spacing w:after="0" w:line="240" w:lineRule="auto"/>
              <w:ind w:left="1019" w:hanging="424"/>
              <w:jc w:val="both"/>
              <w:rPr>
                <w:rFonts w:eastAsia="Times New Roman" w:cstheme="minorHAnsi"/>
                <w:sz w:val="20"/>
                <w:szCs w:val="20"/>
                <w:lang w:eastAsia="en-ID"/>
              </w:rPr>
            </w:pPr>
            <w:r w:rsidRPr="005A2466">
              <w:rPr>
                <w:rFonts w:ascii="Calibri" w:hAnsi="Calibri"/>
                <w:color w:val="000000"/>
                <w:sz w:val="20"/>
              </w:rPr>
              <w:t xml:space="preserve">comply with each and every technical and business advice as mutually agreed by the </w:t>
            </w:r>
            <w:r w:rsidR="00A97282" w:rsidRPr="005A2466">
              <w:rPr>
                <w:rFonts w:ascii="Calibri" w:hAnsi="Calibri"/>
                <w:color w:val="000000"/>
                <w:sz w:val="20"/>
              </w:rPr>
              <w:t>Parties</w:t>
            </w:r>
            <w:r w:rsidRPr="005A2466">
              <w:rPr>
                <w:rFonts w:ascii="Calibri" w:hAnsi="Calibri"/>
                <w:color w:val="000000"/>
                <w:sz w:val="20"/>
              </w:rPr>
              <w:t>; </w:t>
            </w:r>
          </w:p>
          <w:p w14:paraId="1494A0F7" w14:textId="1D1060A9" w:rsidR="00134E27" w:rsidRPr="005A2466" w:rsidRDefault="00134E27" w:rsidP="00BA45BC">
            <w:pPr>
              <w:pStyle w:val="ListParagraph"/>
              <w:spacing w:after="0" w:line="240" w:lineRule="auto"/>
              <w:ind w:left="1019"/>
              <w:jc w:val="both"/>
              <w:rPr>
                <w:rFonts w:ascii="Calibri" w:hAnsi="Calibri"/>
                <w:sz w:val="20"/>
              </w:rPr>
            </w:pPr>
          </w:p>
        </w:tc>
        <w:tc>
          <w:tcPr>
            <w:tcW w:w="4678" w:type="dxa"/>
            <w:tcMar>
              <w:top w:w="0" w:type="dxa"/>
              <w:left w:w="108" w:type="dxa"/>
              <w:bottom w:w="0" w:type="dxa"/>
              <w:right w:w="108" w:type="dxa"/>
            </w:tcMar>
            <w:hideMark/>
            <w:tcPrChange w:id="1177" w:author="OLTRE" w:date="2024-07-03T22:42:00Z">
              <w:tcPr>
                <w:tcW w:w="4678" w:type="dxa"/>
                <w:gridSpan w:val="3"/>
                <w:tcMar>
                  <w:top w:w="0" w:type="dxa"/>
                  <w:left w:w="108" w:type="dxa"/>
                  <w:bottom w:w="0" w:type="dxa"/>
                  <w:right w:w="108" w:type="dxa"/>
                </w:tcMar>
                <w:hideMark/>
              </w:tcPr>
            </w:tcPrChange>
          </w:tcPr>
          <w:p w14:paraId="788287B8" w14:textId="77777777" w:rsidR="00134E27" w:rsidRPr="00376184" w:rsidRDefault="00134E27">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mematuhi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nasehat</w:t>
            </w:r>
            <w:proofErr w:type="spellEnd"/>
            <w:r w:rsidRPr="005A2466">
              <w:rPr>
                <w:rFonts w:ascii="Calibri" w:hAnsi="Calibri"/>
                <w:color w:val="000000"/>
                <w:sz w:val="20"/>
              </w:rPr>
              <w:t xml:space="preserve"> </w:t>
            </w:r>
            <w:proofErr w:type="spellStart"/>
            <w:r w:rsidRPr="005A2466">
              <w:rPr>
                <w:rFonts w:ascii="Calibri" w:hAnsi="Calibri"/>
                <w:color w:val="000000"/>
                <w:sz w:val="20"/>
              </w:rPr>
              <w:t>teknis</w:t>
            </w:r>
            <w:proofErr w:type="spellEnd"/>
            <w:r w:rsidRPr="005A2466">
              <w:rPr>
                <w:rFonts w:ascii="Calibri" w:hAnsi="Calibri"/>
                <w:color w:val="000000"/>
                <w:sz w:val="20"/>
              </w:rPr>
              <w:t xml:space="preserve"> dan </w:t>
            </w:r>
            <w:proofErr w:type="spellStart"/>
            <w:r w:rsidRPr="005A2466">
              <w:rPr>
                <w:rFonts w:ascii="Calibri" w:hAnsi="Calibri"/>
                <w:color w:val="000000"/>
                <w:sz w:val="20"/>
              </w:rPr>
              <w:t>bisnis</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disepakati</w:t>
            </w:r>
            <w:proofErr w:type="spellEnd"/>
            <w:r w:rsidRPr="005A2466">
              <w:rPr>
                <w:rFonts w:ascii="Calibri" w:hAnsi="Calibri"/>
                <w:color w:val="000000"/>
                <w:sz w:val="20"/>
              </w:rPr>
              <w:t xml:space="preserve"> </w:t>
            </w:r>
            <w:proofErr w:type="spellStart"/>
            <w:r w:rsidRPr="005A2466">
              <w:rPr>
                <w:rFonts w:ascii="Calibri" w:hAnsi="Calibri"/>
                <w:color w:val="000000"/>
                <w:sz w:val="20"/>
              </w:rPr>
              <w:t>bersama</w:t>
            </w:r>
            <w:proofErr w:type="spellEnd"/>
            <w:r w:rsidRPr="005A2466">
              <w:rPr>
                <w:rFonts w:ascii="Calibri" w:hAnsi="Calibri"/>
                <w:color w:val="000000"/>
                <w:sz w:val="20"/>
              </w:rPr>
              <w:t xml:space="preserve"> oleh </w:t>
            </w:r>
            <w:r w:rsidR="00A97282" w:rsidRPr="005A2466">
              <w:rPr>
                <w:rFonts w:ascii="Calibri" w:hAnsi="Calibri"/>
                <w:color w:val="000000"/>
                <w:sz w:val="20"/>
              </w:rPr>
              <w:t xml:space="preserve">Para </w:t>
            </w:r>
            <w:proofErr w:type="spellStart"/>
            <w:r w:rsidR="00A97282" w:rsidRPr="005A2466">
              <w:rPr>
                <w:rFonts w:ascii="Calibri" w:hAnsi="Calibri"/>
                <w:color w:val="000000"/>
                <w:sz w:val="20"/>
              </w:rPr>
              <w:t>Pihak</w:t>
            </w:r>
            <w:proofErr w:type="spellEnd"/>
            <w:r w:rsidRPr="005A2466">
              <w:rPr>
                <w:rFonts w:ascii="Calibri" w:hAnsi="Calibri"/>
                <w:color w:val="000000"/>
                <w:sz w:val="20"/>
              </w:rPr>
              <w:t>; </w:t>
            </w:r>
          </w:p>
          <w:p w14:paraId="5AFB93F0" w14:textId="77777777" w:rsidR="00376184" w:rsidRPr="005A2466" w:rsidRDefault="00376184" w:rsidP="00376184">
            <w:pPr>
              <w:pStyle w:val="ListParagraph"/>
              <w:spacing w:after="0" w:line="240" w:lineRule="auto"/>
              <w:ind w:left="1031"/>
              <w:jc w:val="both"/>
              <w:rPr>
                <w:rFonts w:ascii="Calibri" w:hAnsi="Calibri"/>
                <w:sz w:val="20"/>
              </w:rPr>
            </w:pPr>
          </w:p>
          <w:p w14:paraId="24EFCF6A"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02EBEEE1" w14:textId="77777777" w:rsidTr="00BA45BC">
        <w:trPr>
          <w:gridBefore w:val="1"/>
          <w:gridAfter w:val="1"/>
          <w:wAfter w:w="142" w:type="dxa"/>
        </w:trPr>
        <w:tc>
          <w:tcPr>
            <w:tcW w:w="4820" w:type="dxa"/>
            <w:tcMar>
              <w:top w:w="0" w:type="dxa"/>
              <w:left w:w="108" w:type="dxa"/>
              <w:bottom w:w="0" w:type="dxa"/>
              <w:right w:w="108" w:type="dxa"/>
            </w:tcMar>
            <w:hideMark/>
          </w:tcPr>
          <w:p w14:paraId="34F6A1DC" w14:textId="56469C2D" w:rsidR="00134E27" w:rsidRPr="005A2466" w:rsidRDefault="00134E27" w:rsidP="00BA45BC">
            <w:pPr>
              <w:pStyle w:val="ListParagraph"/>
              <w:numPr>
                <w:ilvl w:val="0"/>
                <w:numId w:val="73"/>
              </w:numPr>
              <w:spacing w:after="0" w:line="240" w:lineRule="auto"/>
              <w:ind w:left="1019" w:hanging="424"/>
              <w:jc w:val="both"/>
              <w:rPr>
                <w:rFonts w:ascii="Calibri" w:hAnsi="Calibri"/>
                <w:sz w:val="20"/>
              </w:rPr>
            </w:pPr>
            <w:r w:rsidRPr="005A2466">
              <w:rPr>
                <w:rFonts w:ascii="Calibri" w:hAnsi="Calibri"/>
                <w:color w:val="000000"/>
                <w:sz w:val="20"/>
              </w:rPr>
              <w:t xml:space="preserve">ensure that each </w:t>
            </w:r>
            <w:r w:rsidR="005C3E21" w:rsidRPr="005A2466">
              <w:rPr>
                <w:rFonts w:ascii="Calibri" w:hAnsi="Calibri"/>
                <w:color w:val="000000"/>
                <w:sz w:val="20"/>
              </w:rPr>
              <w:t>shareholder</w:t>
            </w:r>
            <w:r w:rsidRPr="005A2466">
              <w:rPr>
                <w:rFonts w:ascii="Calibri" w:hAnsi="Calibri"/>
                <w:color w:val="000000"/>
                <w:sz w:val="20"/>
              </w:rPr>
              <w:t xml:space="preserve"> of the Company holding at least 5% (five percent) of the Company’s total Shares will promptly be given full details of any material changes in the Company’s business, financial position and or </w:t>
            </w:r>
            <w:r w:rsidR="00E96FB0" w:rsidRPr="005A2466">
              <w:rPr>
                <w:rFonts w:ascii="Calibri" w:hAnsi="Calibri"/>
                <w:color w:val="000000"/>
                <w:sz w:val="20"/>
              </w:rPr>
              <w:t>Assets</w:t>
            </w:r>
            <w:r w:rsidRPr="005A2466">
              <w:rPr>
                <w:rFonts w:ascii="Calibri" w:hAnsi="Calibri"/>
                <w:color w:val="000000"/>
                <w:sz w:val="20"/>
              </w:rPr>
              <w:t>;</w:t>
            </w:r>
          </w:p>
          <w:p w14:paraId="74AC428B" w14:textId="77777777" w:rsidR="00134E27" w:rsidRPr="005A2466" w:rsidRDefault="00134E27" w:rsidP="00BA45BC">
            <w:pPr>
              <w:spacing w:after="0" w:line="240" w:lineRule="auto"/>
              <w:ind w:left="1019" w:hanging="424"/>
              <w:contextualSpacing/>
              <w:rPr>
                <w:rFonts w:ascii="Calibri" w:hAnsi="Calibri"/>
                <w:sz w:val="20"/>
              </w:rPr>
            </w:pPr>
          </w:p>
        </w:tc>
        <w:tc>
          <w:tcPr>
            <w:tcW w:w="4678" w:type="dxa"/>
            <w:tcMar>
              <w:top w:w="0" w:type="dxa"/>
              <w:left w:w="108" w:type="dxa"/>
              <w:bottom w:w="0" w:type="dxa"/>
              <w:right w:w="108" w:type="dxa"/>
            </w:tcMar>
            <w:hideMark/>
          </w:tcPr>
          <w:p w14:paraId="129EA559" w14:textId="56EC3266" w:rsidR="00134E27" w:rsidRPr="005A2466" w:rsidRDefault="00134E27" w:rsidP="00C5052D">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memastikan</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w:t>
            </w:r>
            <w:proofErr w:type="spellStart"/>
            <w:r w:rsidR="005C3E21" w:rsidRPr="005A2466">
              <w:rPr>
                <w:rFonts w:ascii="Calibri" w:hAnsi="Calibri"/>
                <w:color w:val="000000"/>
                <w:sz w:val="20"/>
              </w:rPr>
              <w:t>pemegang</w:t>
            </w:r>
            <w:proofErr w:type="spellEnd"/>
            <w:r w:rsidR="005C3E21" w:rsidRPr="005A2466">
              <w:rPr>
                <w:rFonts w:ascii="Calibri" w:hAnsi="Calibri"/>
                <w:color w:val="000000"/>
                <w:sz w:val="20"/>
              </w:rPr>
              <w:t xml:space="preserve"> </w:t>
            </w:r>
            <w:proofErr w:type="spellStart"/>
            <w:r w:rsidR="005C3E21" w:rsidRPr="005A2466">
              <w:rPr>
                <w:rFonts w:ascii="Calibri" w:hAnsi="Calibri"/>
                <w:color w:val="000000"/>
                <w:sz w:val="20"/>
              </w:rPr>
              <w:t>saham</w:t>
            </w:r>
            <w:proofErr w:type="spellEnd"/>
            <w:r w:rsidRPr="005A2466">
              <w:rPr>
                <w:rFonts w:ascii="Calibri" w:hAnsi="Calibri"/>
                <w:color w:val="000000"/>
                <w:sz w:val="20"/>
              </w:rPr>
              <w:t xml:space="preserve"> Perseroan yang </w:t>
            </w:r>
            <w:proofErr w:type="spellStart"/>
            <w:r w:rsidRPr="005A2466">
              <w:rPr>
                <w:rFonts w:ascii="Calibri" w:hAnsi="Calibri"/>
                <w:color w:val="000000"/>
                <w:sz w:val="20"/>
              </w:rPr>
              <w:t>memegang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sekurang-kurangnya</w:t>
            </w:r>
            <w:proofErr w:type="spellEnd"/>
            <w:r w:rsidRPr="005A2466">
              <w:rPr>
                <w:rFonts w:ascii="Calibri" w:hAnsi="Calibri"/>
                <w:color w:val="000000"/>
                <w:sz w:val="20"/>
              </w:rPr>
              <w:t xml:space="preserve"> 5% (lima </w:t>
            </w:r>
            <w:proofErr w:type="spellStart"/>
            <w:r w:rsidRPr="005A2466">
              <w:rPr>
                <w:rFonts w:ascii="Calibri" w:hAnsi="Calibri"/>
                <w:color w:val="000000"/>
                <w:sz w:val="20"/>
              </w:rPr>
              <w:t>persen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Saham Perseroan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segera</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rincian</w:t>
            </w:r>
            <w:proofErr w:type="spellEnd"/>
            <w:r w:rsidRPr="005A2466">
              <w:rPr>
                <w:rFonts w:ascii="Calibri" w:hAnsi="Calibri"/>
                <w:color w:val="000000"/>
                <w:sz w:val="20"/>
              </w:rPr>
              <w:t xml:space="preserve"> </w:t>
            </w:r>
            <w:proofErr w:type="spellStart"/>
            <w:r w:rsidRPr="005A2466">
              <w:rPr>
                <w:rFonts w:ascii="Calibri" w:hAnsi="Calibri"/>
                <w:color w:val="000000"/>
                <w:sz w:val="20"/>
              </w:rPr>
              <w:t>lengkap</w:t>
            </w:r>
            <w:proofErr w:type="spellEnd"/>
            <w:r w:rsidRPr="005A2466">
              <w:rPr>
                <w:rFonts w:ascii="Calibri" w:hAnsi="Calibri"/>
                <w:color w:val="000000"/>
                <w:sz w:val="20"/>
              </w:rPr>
              <w:t xml:space="preserve"> </w:t>
            </w:r>
            <w:proofErr w:type="spellStart"/>
            <w:r w:rsidRPr="005A2466">
              <w:rPr>
                <w:rFonts w:ascii="Calibri" w:hAnsi="Calibri"/>
                <w:color w:val="000000"/>
                <w:sz w:val="20"/>
              </w:rPr>
              <w:t>mengenai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material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w:t>
            </w:r>
            <w:proofErr w:type="spellStart"/>
            <w:r w:rsidRPr="005A2466">
              <w:rPr>
                <w:rFonts w:ascii="Calibri" w:hAnsi="Calibri"/>
                <w:color w:val="000000"/>
                <w:sz w:val="20"/>
              </w:rPr>
              <w:t>keadaan</w:t>
            </w:r>
            <w:proofErr w:type="spellEnd"/>
            <w:r w:rsidRPr="005A2466">
              <w:rPr>
                <w:rFonts w:ascii="Calibri" w:hAnsi="Calibri"/>
                <w:color w:val="000000"/>
                <w:sz w:val="20"/>
              </w:rPr>
              <w:t xml:space="preserve"> </w:t>
            </w:r>
            <w:proofErr w:type="spellStart"/>
            <w:r w:rsidRPr="005A2466">
              <w:rPr>
                <w:rFonts w:ascii="Calibri" w:hAnsi="Calibri"/>
                <w:color w:val="000000"/>
                <w:sz w:val="20"/>
              </w:rPr>
              <w:t>keuangan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del w:id="1178" w:author="OLTRE" w:date="2024-07-03T22:42:00Z">
              <w:r w:rsidRPr="005A2466">
                <w:rPr>
                  <w:rFonts w:ascii="Calibri" w:hAnsi="Calibri"/>
                  <w:color w:val="000000"/>
                  <w:sz w:val="20"/>
                </w:rPr>
                <w:delText>harta kekayaan</w:delText>
              </w:r>
            </w:del>
            <w:proofErr w:type="spellStart"/>
            <w:ins w:id="1179" w:author="OLTRE" w:date="2024-07-03T22:42:00Z">
              <w:r w:rsidR="003B29D7">
                <w:rPr>
                  <w:rFonts w:ascii="Calibri" w:hAnsi="Calibri"/>
                  <w:color w:val="000000"/>
                  <w:sz w:val="20"/>
                </w:rPr>
                <w:t>Aset</w:t>
              </w:r>
            </w:ins>
            <w:proofErr w:type="spellEnd"/>
            <w:r w:rsidR="003B29D7">
              <w:rPr>
                <w:rFonts w:ascii="Calibri" w:hAnsi="Calibri"/>
                <w:color w:val="000000"/>
                <w:sz w:val="20"/>
              </w:rPr>
              <w:t xml:space="preserve"> </w:t>
            </w:r>
            <w:r w:rsidRPr="005A2466">
              <w:rPr>
                <w:rFonts w:ascii="Calibri" w:hAnsi="Calibri"/>
                <w:color w:val="000000"/>
                <w:sz w:val="20"/>
              </w:rPr>
              <w:t>Perseroan;</w:t>
            </w:r>
          </w:p>
          <w:p w14:paraId="5B2AC754" w14:textId="77777777" w:rsidR="005566D6" w:rsidRPr="005A2466" w:rsidRDefault="005566D6" w:rsidP="005A2466">
            <w:pPr>
              <w:pStyle w:val="ListParagraph"/>
              <w:spacing w:after="0" w:line="240" w:lineRule="auto"/>
              <w:ind w:left="1031"/>
              <w:jc w:val="both"/>
              <w:rPr>
                <w:rFonts w:ascii="Calibri" w:hAnsi="Calibri"/>
                <w:sz w:val="20"/>
              </w:rPr>
            </w:pPr>
          </w:p>
          <w:p w14:paraId="0F81D598"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0BD11FDB" w14:textId="77777777" w:rsidTr="00BA45BC">
        <w:tblPrEx>
          <w:tblW w:w="9782" w:type="dxa"/>
          <w:tblInd w:w="-284" w:type="dxa"/>
          <w:tblCellMar>
            <w:top w:w="15" w:type="dxa"/>
            <w:left w:w="15" w:type="dxa"/>
            <w:bottom w:w="15" w:type="dxa"/>
            <w:right w:w="15" w:type="dxa"/>
          </w:tblCellMar>
          <w:tblPrExChange w:id="1180"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181" w:author="OLTRE" w:date="2024-07-03T22:42:00Z">
            <w:trPr>
              <w:gridAfter w:val="1"/>
              <w:wAfter w:w="318" w:type="dxa"/>
            </w:trPr>
          </w:trPrChange>
        </w:trPr>
        <w:tc>
          <w:tcPr>
            <w:tcW w:w="4820" w:type="dxa"/>
            <w:tcMar>
              <w:top w:w="0" w:type="dxa"/>
              <w:left w:w="108" w:type="dxa"/>
              <w:bottom w:w="0" w:type="dxa"/>
              <w:right w:w="108" w:type="dxa"/>
            </w:tcMar>
            <w:hideMark/>
            <w:tcPrChange w:id="1182" w:author="OLTRE" w:date="2024-07-03T22:42:00Z">
              <w:tcPr>
                <w:tcW w:w="4820" w:type="dxa"/>
                <w:gridSpan w:val="2"/>
                <w:tcMar>
                  <w:top w:w="0" w:type="dxa"/>
                  <w:left w:w="108" w:type="dxa"/>
                  <w:bottom w:w="0" w:type="dxa"/>
                  <w:right w:w="108" w:type="dxa"/>
                </w:tcMar>
                <w:hideMark/>
              </w:tcPr>
            </w:tcPrChange>
          </w:tcPr>
          <w:p w14:paraId="3037EC3B" w14:textId="77777777" w:rsidR="00134E27" w:rsidRPr="005A2466" w:rsidRDefault="00134E27" w:rsidP="00BA45BC">
            <w:pPr>
              <w:pStyle w:val="ListParagraph"/>
              <w:numPr>
                <w:ilvl w:val="0"/>
                <w:numId w:val="73"/>
              </w:numPr>
              <w:spacing w:after="0" w:line="240" w:lineRule="auto"/>
              <w:ind w:left="1019" w:hanging="424"/>
              <w:jc w:val="both"/>
              <w:rPr>
                <w:rFonts w:ascii="Calibri" w:hAnsi="Calibri"/>
                <w:sz w:val="20"/>
              </w:rPr>
            </w:pPr>
            <w:r w:rsidRPr="005A2466">
              <w:rPr>
                <w:rFonts w:ascii="Calibri" w:hAnsi="Calibri"/>
                <w:color w:val="000000"/>
                <w:sz w:val="20"/>
              </w:rPr>
              <w:t>to provide, once a month, a progress report and a record of all expenses to each </w:t>
            </w:r>
            <w:r w:rsidR="000964B7" w:rsidRPr="005A2466">
              <w:rPr>
                <w:rFonts w:ascii="Calibri" w:hAnsi="Calibri"/>
                <w:color w:val="000000"/>
                <w:sz w:val="20"/>
              </w:rPr>
              <w:t xml:space="preserve">Shareholder </w:t>
            </w:r>
            <w:r w:rsidRPr="005A2466">
              <w:rPr>
                <w:rFonts w:ascii="Calibri" w:hAnsi="Calibri"/>
                <w:color w:val="000000"/>
                <w:sz w:val="20"/>
              </w:rPr>
              <w:t>who holds at least 5% (five percent</w:t>
            </w:r>
            <w:r w:rsidR="00DC3F7C" w:rsidRPr="005A2466">
              <w:rPr>
                <w:rFonts w:ascii="Calibri" w:hAnsi="Calibri"/>
                <w:color w:val="000000"/>
                <w:sz w:val="20"/>
              </w:rPr>
              <w:t>) of the Company’s total Shares</w:t>
            </w:r>
            <w:r w:rsidRPr="005A2466">
              <w:rPr>
                <w:rFonts w:ascii="Calibri" w:hAnsi="Calibri"/>
                <w:color w:val="000000"/>
                <w:sz w:val="20"/>
              </w:rPr>
              <w:t>;</w:t>
            </w:r>
          </w:p>
          <w:p w14:paraId="6C6E59A4" w14:textId="77777777" w:rsidR="00134E27" w:rsidRPr="005A2466" w:rsidRDefault="00134E27" w:rsidP="00BA45BC">
            <w:pPr>
              <w:spacing w:after="0" w:line="240" w:lineRule="auto"/>
              <w:ind w:left="1019" w:hanging="424"/>
              <w:contextualSpacing/>
              <w:rPr>
                <w:rFonts w:ascii="Calibri" w:hAnsi="Calibri"/>
                <w:sz w:val="20"/>
              </w:rPr>
            </w:pPr>
          </w:p>
        </w:tc>
        <w:tc>
          <w:tcPr>
            <w:tcW w:w="4678" w:type="dxa"/>
            <w:tcMar>
              <w:top w:w="0" w:type="dxa"/>
              <w:left w:w="108" w:type="dxa"/>
              <w:bottom w:w="0" w:type="dxa"/>
              <w:right w:w="108" w:type="dxa"/>
            </w:tcMar>
            <w:hideMark/>
            <w:tcPrChange w:id="1183" w:author="OLTRE" w:date="2024-07-03T22:42:00Z">
              <w:tcPr>
                <w:tcW w:w="4678" w:type="dxa"/>
                <w:gridSpan w:val="3"/>
                <w:tcMar>
                  <w:top w:w="0" w:type="dxa"/>
                  <w:left w:w="108" w:type="dxa"/>
                  <w:bottom w:w="0" w:type="dxa"/>
                  <w:right w:w="108" w:type="dxa"/>
                </w:tcMar>
                <w:hideMark/>
              </w:tcPr>
            </w:tcPrChange>
          </w:tcPr>
          <w:p w14:paraId="17F9AB64" w14:textId="77777777" w:rsidR="00134E27" w:rsidRPr="005A2466" w:rsidRDefault="00134E27" w:rsidP="00C5052D">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sekali</w:t>
            </w:r>
            <w:proofErr w:type="spellEnd"/>
            <w:r w:rsidRPr="005A2466">
              <w:rPr>
                <w:rFonts w:ascii="Calibri" w:hAnsi="Calibri"/>
                <w:color w:val="000000"/>
                <w:sz w:val="20"/>
              </w:rPr>
              <w:t xml:space="preserve"> </w:t>
            </w:r>
            <w:proofErr w:type="spellStart"/>
            <w:r w:rsidRPr="005A2466">
              <w:rPr>
                <w:rFonts w:ascii="Calibri" w:hAnsi="Calibri"/>
                <w:color w:val="000000"/>
                <w:sz w:val="20"/>
              </w:rPr>
              <w:t>sebulan</w:t>
            </w:r>
            <w:proofErr w:type="spellEnd"/>
            <w:r w:rsidRPr="005A2466">
              <w:rPr>
                <w:rFonts w:ascii="Calibri" w:hAnsi="Calibri"/>
                <w:color w:val="000000"/>
                <w:sz w:val="20"/>
              </w:rPr>
              <w:t xml:space="preserve">,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w:t>
            </w:r>
            <w:proofErr w:type="spellStart"/>
            <w:r w:rsidRPr="005A2466">
              <w:rPr>
                <w:rFonts w:ascii="Calibri" w:hAnsi="Calibri"/>
                <w:color w:val="000000"/>
                <w:sz w:val="20"/>
              </w:rPr>
              <w:t>perkembangan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catatan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pengeluaran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tiap-tiap</w:t>
            </w:r>
            <w:proofErr w:type="spellEnd"/>
            <w:r w:rsidRPr="005A2466">
              <w:rPr>
                <w:rFonts w:ascii="Calibri" w:hAnsi="Calibri"/>
                <w:color w:val="000000"/>
                <w:sz w:val="20"/>
              </w:rPr>
              <w:t xml:space="preserve"> </w:t>
            </w:r>
            <w:proofErr w:type="spellStart"/>
            <w:r w:rsidR="000964B7" w:rsidRPr="005A2466">
              <w:rPr>
                <w:rFonts w:ascii="Calibri" w:hAnsi="Calibri"/>
                <w:color w:val="000000"/>
                <w:sz w:val="20"/>
              </w:rPr>
              <w:t>Pemegang</w:t>
            </w:r>
            <w:proofErr w:type="spellEnd"/>
            <w:r w:rsidR="000964B7" w:rsidRPr="005A2466">
              <w:rPr>
                <w:rFonts w:ascii="Calibri" w:hAnsi="Calibri"/>
                <w:color w:val="000000"/>
                <w:sz w:val="20"/>
              </w:rPr>
              <w:t xml:space="preserve"> Saham</w:t>
            </w:r>
            <w:r w:rsidRPr="005A2466">
              <w:rPr>
                <w:rFonts w:ascii="Calibri" w:hAnsi="Calibri"/>
                <w:color w:val="000000"/>
                <w:sz w:val="20"/>
              </w:rPr>
              <w:t xml:space="preserve"> yang </w:t>
            </w:r>
            <w:proofErr w:type="spellStart"/>
            <w:r w:rsidRPr="005A2466">
              <w:rPr>
                <w:rFonts w:ascii="Calibri" w:hAnsi="Calibri"/>
                <w:color w:val="000000"/>
                <w:sz w:val="20"/>
              </w:rPr>
              <w:t>memegang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sekurang-kurangnya</w:t>
            </w:r>
            <w:proofErr w:type="spellEnd"/>
            <w:r w:rsidRPr="005A2466">
              <w:rPr>
                <w:rFonts w:ascii="Calibri" w:hAnsi="Calibri"/>
                <w:color w:val="000000"/>
                <w:sz w:val="20"/>
              </w:rPr>
              <w:t xml:space="preserve"> 5% (lima </w:t>
            </w:r>
            <w:proofErr w:type="spellStart"/>
            <w:r w:rsidRPr="005A2466">
              <w:rPr>
                <w:rFonts w:ascii="Calibri" w:hAnsi="Calibri"/>
                <w:color w:val="000000"/>
                <w:sz w:val="20"/>
              </w:rPr>
              <w:t>persen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Saham Perseroan;</w:t>
            </w:r>
          </w:p>
          <w:p w14:paraId="5705DCC9" w14:textId="77777777" w:rsidR="00A00F97" w:rsidRPr="005A2466" w:rsidRDefault="00A00F97" w:rsidP="005A2466">
            <w:pPr>
              <w:pStyle w:val="ListParagraph"/>
              <w:spacing w:after="0" w:line="240" w:lineRule="auto"/>
              <w:ind w:left="1031"/>
              <w:jc w:val="both"/>
              <w:rPr>
                <w:rFonts w:ascii="Calibri" w:hAnsi="Calibri"/>
                <w:sz w:val="20"/>
              </w:rPr>
            </w:pPr>
          </w:p>
          <w:p w14:paraId="6071E0FC"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40F0A3E2" w14:textId="77777777" w:rsidTr="00BA45BC">
        <w:tblPrEx>
          <w:tblW w:w="9782" w:type="dxa"/>
          <w:tblInd w:w="-284" w:type="dxa"/>
          <w:tblCellMar>
            <w:top w:w="15" w:type="dxa"/>
            <w:left w:w="15" w:type="dxa"/>
            <w:bottom w:w="15" w:type="dxa"/>
            <w:right w:w="15" w:type="dxa"/>
          </w:tblCellMar>
          <w:tblPrExChange w:id="1184"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185" w:author="OLTRE" w:date="2024-07-03T22:42:00Z">
            <w:trPr>
              <w:gridAfter w:val="1"/>
              <w:wAfter w:w="318" w:type="dxa"/>
            </w:trPr>
          </w:trPrChange>
        </w:trPr>
        <w:tc>
          <w:tcPr>
            <w:tcW w:w="4820" w:type="dxa"/>
            <w:tcMar>
              <w:top w:w="0" w:type="dxa"/>
              <w:left w:w="108" w:type="dxa"/>
              <w:bottom w:w="0" w:type="dxa"/>
              <w:right w:w="108" w:type="dxa"/>
            </w:tcMar>
            <w:hideMark/>
            <w:tcPrChange w:id="1186" w:author="OLTRE" w:date="2024-07-03T22:42:00Z">
              <w:tcPr>
                <w:tcW w:w="4820" w:type="dxa"/>
                <w:gridSpan w:val="2"/>
                <w:tcMar>
                  <w:top w:w="0" w:type="dxa"/>
                  <w:left w:w="108" w:type="dxa"/>
                  <w:bottom w:w="0" w:type="dxa"/>
                  <w:right w:w="108" w:type="dxa"/>
                </w:tcMar>
                <w:hideMark/>
              </w:tcPr>
            </w:tcPrChange>
          </w:tcPr>
          <w:p w14:paraId="70BFD525" w14:textId="77777777" w:rsidR="00134E27" w:rsidRPr="005A2466" w:rsidRDefault="00134E27" w:rsidP="00BA45BC">
            <w:pPr>
              <w:pStyle w:val="ListParagraph"/>
              <w:numPr>
                <w:ilvl w:val="0"/>
                <w:numId w:val="73"/>
              </w:numPr>
              <w:spacing w:after="0" w:line="240" w:lineRule="auto"/>
              <w:ind w:left="1019" w:hanging="424"/>
              <w:jc w:val="both"/>
              <w:rPr>
                <w:rFonts w:ascii="Calibri" w:hAnsi="Calibri"/>
                <w:sz w:val="20"/>
              </w:rPr>
            </w:pPr>
            <w:r w:rsidRPr="005A2466">
              <w:rPr>
                <w:rFonts w:ascii="Calibri" w:hAnsi="Calibri"/>
                <w:color w:val="000000"/>
                <w:sz w:val="20"/>
              </w:rPr>
              <w:t xml:space="preserve">declare and report all existing projects completed and future projects to be undertaken by the Company to each  </w:t>
            </w:r>
            <w:r w:rsidR="000964B7" w:rsidRPr="005A2466">
              <w:rPr>
                <w:rFonts w:ascii="Calibri" w:hAnsi="Calibri"/>
                <w:color w:val="000000"/>
                <w:sz w:val="20"/>
              </w:rPr>
              <w:t>Shareholder</w:t>
            </w:r>
            <w:r w:rsidRPr="005A2466">
              <w:rPr>
                <w:rFonts w:ascii="Calibri" w:hAnsi="Calibri"/>
                <w:color w:val="000000"/>
                <w:sz w:val="20"/>
              </w:rPr>
              <w:t xml:space="preserve"> who holds at least 5% (five percent)</w:t>
            </w:r>
            <w:r w:rsidR="00487D14" w:rsidRPr="005A2466">
              <w:rPr>
                <w:rFonts w:ascii="Calibri" w:hAnsi="Calibri"/>
                <w:color w:val="000000"/>
                <w:sz w:val="20"/>
              </w:rPr>
              <w:t xml:space="preserve"> of the Company’s total Shares</w:t>
            </w:r>
            <w:r w:rsidRPr="005A2466">
              <w:rPr>
                <w:rFonts w:ascii="Calibri" w:hAnsi="Calibri"/>
                <w:color w:val="000000"/>
                <w:sz w:val="20"/>
              </w:rPr>
              <w:t>;</w:t>
            </w:r>
          </w:p>
        </w:tc>
        <w:tc>
          <w:tcPr>
            <w:tcW w:w="4678" w:type="dxa"/>
            <w:tcMar>
              <w:top w:w="0" w:type="dxa"/>
              <w:left w:w="108" w:type="dxa"/>
              <w:bottom w:w="0" w:type="dxa"/>
              <w:right w:w="108" w:type="dxa"/>
            </w:tcMar>
            <w:hideMark/>
            <w:tcPrChange w:id="1187" w:author="OLTRE" w:date="2024-07-03T22:42:00Z">
              <w:tcPr>
                <w:tcW w:w="4678" w:type="dxa"/>
                <w:gridSpan w:val="3"/>
                <w:tcMar>
                  <w:top w:w="0" w:type="dxa"/>
                  <w:left w:w="108" w:type="dxa"/>
                  <w:bottom w:w="0" w:type="dxa"/>
                  <w:right w:w="108" w:type="dxa"/>
                </w:tcMar>
                <w:hideMark/>
              </w:tcPr>
            </w:tcPrChange>
          </w:tcPr>
          <w:p w14:paraId="293ACD36" w14:textId="77777777" w:rsidR="00134E27" w:rsidRPr="005A2466" w:rsidRDefault="00134E27" w:rsidP="00C5052D">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menyatakan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melaporkan</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proyek-proyek</w:t>
            </w:r>
            <w:proofErr w:type="spellEnd"/>
            <w:r w:rsidRPr="005A2466">
              <w:rPr>
                <w:rFonts w:ascii="Calibri" w:hAnsi="Calibri"/>
                <w:color w:val="000000"/>
                <w:sz w:val="20"/>
              </w:rPr>
              <w:t xml:space="preserve"> yang </w:t>
            </w:r>
            <w:proofErr w:type="spellStart"/>
            <w:r w:rsidRPr="005A2466">
              <w:rPr>
                <w:rFonts w:ascii="Calibri" w:hAnsi="Calibri"/>
                <w:color w:val="000000"/>
                <w:sz w:val="20"/>
              </w:rPr>
              <w:t>ada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diselesaikan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proyek-proyek</w:t>
            </w:r>
            <w:proofErr w:type="spellEnd"/>
            <w:r w:rsidRPr="005A2466">
              <w:rPr>
                <w:rFonts w:ascii="Calibri" w:hAnsi="Calibri"/>
                <w:color w:val="000000"/>
                <w:sz w:val="20"/>
              </w:rPr>
              <w:t xml:space="preserve"> masa </w:t>
            </w:r>
            <w:proofErr w:type="spellStart"/>
            <w:r w:rsidRPr="005A2466">
              <w:rPr>
                <w:rFonts w:ascii="Calibri" w:hAnsi="Calibri"/>
                <w:color w:val="000000"/>
                <w:sz w:val="20"/>
              </w:rPr>
              <w:t>mendatang</w:t>
            </w:r>
            <w:proofErr w:type="spellEnd"/>
            <w:r w:rsidRPr="005A2466">
              <w:rPr>
                <w:rFonts w:ascii="Calibri" w:hAnsi="Calibri"/>
                <w:color w:val="000000"/>
                <w:sz w:val="20"/>
              </w:rPr>
              <w:t xml:space="preserve"> yang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dikerjakan</w:t>
            </w:r>
            <w:proofErr w:type="spellEnd"/>
            <w:r w:rsidRPr="005A2466">
              <w:rPr>
                <w:rFonts w:ascii="Calibri" w:hAnsi="Calibri"/>
                <w:color w:val="000000"/>
                <w:sz w:val="20"/>
              </w:rPr>
              <w:t xml:space="preserve"> oleh Perseroan </w:t>
            </w:r>
            <w:proofErr w:type="spellStart"/>
            <w:r w:rsidRPr="005A2466">
              <w:rPr>
                <w:rFonts w:ascii="Calibri" w:hAnsi="Calibri"/>
                <w:color w:val="000000"/>
                <w:sz w:val="20"/>
              </w:rPr>
              <w:t>kepada</w:t>
            </w:r>
            <w:proofErr w:type="spellEnd"/>
            <w:r w:rsidRPr="005A2466">
              <w:rPr>
                <w:rFonts w:ascii="Calibri" w:hAnsi="Calibri"/>
                <w:color w:val="000000"/>
                <w:sz w:val="20"/>
              </w:rPr>
              <w:t> </w:t>
            </w:r>
            <w:r w:rsidR="00A97282" w:rsidRPr="005A2466">
              <w:rPr>
                <w:rFonts w:ascii="Calibri" w:hAnsi="Calibri"/>
                <w:color w:val="000000"/>
                <w:sz w:val="20"/>
              </w:rPr>
              <w:t xml:space="preserve">Para </w:t>
            </w:r>
            <w:proofErr w:type="spellStart"/>
            <w:r w:rsidR="000964B7" w:rsidRPr="005A2466">
              <w:rPr>
                <w:rFonts w:ascii="Calibri" w:hAnsi="Calibri"/>
                <w:color w:val="000000"/>
                <w:sz w:val="20"/>
              </w:rPr>
              <w:t>Pemegang</w:t>
            </w:r>
            <w:proofErr w:type="spellEnd"/>
            <w:r w:rsidR="000964B7" w:rsidRPr="005A2466">
              <w:rPr>
                <w:rFonts w:ascii="Calibri" w:hAnsi="Calibri"/>
                <w:color w:val="000000"/>
                <w:sz w:val="20"/>
              </w:rPr>
              <w:t xml:space="preserve"> Saham </w:t>
            </w:r>
            <w:r w:rsidRPr="005A2466">
              <w:rPr>
                <w:rFonts w:ascii="Calibri" w:hAnsi="Calibri"/>
                <w:color w:val="000000"/>
                <w:sz w:val="20"/>
              </w:rPr>
              <w:t xml:space="preserve">yang </w:t>
            </w:r>
            <w:proofErr w:type="spellStart"/>
            <w:r w:rsidRPr="005A2466">
              <w:rPr>
                <w:rFonts w:ascii="Calibri" w:hAnsi="Calibri"/>
                <w:color w:val="000000"/>
                <w:sz w:val="20"/>
              </w:rPr>
              <w:t>memegang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sekurang-kurangnya</w:t>
            </w:r>
            <w:proofErr w:type="spellEnd"/>
            <w:r w:rsidRPr="005A2466">
              <w:rPr>
                <w:rFonts w:ascii="Calibri" w:hAnsi="Calibri"/>
                <w:color w:val="000000"/>
                <w:sz w:val="20"/>
              </w:rPr>
              <w:t xml:space="preserve"> 5% (lima </w:t>
            </w:r>
            <w:proofErr w:type="spellStart"/>
            <w:r w:rsidRPr="005A2466">
              <w:rPr>
                <w:rFonts w:ascii="Calibri" w:hAnsi="Calibri"/>
                <w:color w:val="000000"/>
                <w:sz w:val="20"/>
              </w:rPr>
              <w:t>persen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Saham Perseroan;</w:t>
            </w:r>
          </w:p>
          <w:p w14:paraId="20FB5C65" w14:textId="77777777" w:rsidR="00A00F97" w:rsidRPr="005A2466" w:rsidRDefault="00A00F97" w:rsidP="005A2466">
            <w:pPr>
              <w:pStyle w:val="ListParagraph"/>
              <w:spacing w:after="0" w:line="240" w:lineRule="auto"/>
              <w:ind w:left="1031"/>
              <w:jc w:val="both"/>
              <w:rPr>
                <w:rFonts w:ascii="Calibri" w:hAnsi="Calibri"/>
                <w:sz w:val="20"/>
              </w:rPr>
            </w:pPr>
          </w:p>
          <w:p w14:paraId="0A60DC50"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5620CE3E" w14:textId="77777777" w:rsidTr="00BA45BC">
        <w:tblPrEx>
          <w:tblW w:w="9782" w:type="dxa"/>
          <w:tblInd w:w="-284" w:type="dxa"/>
          <w:tblCellMar>
            <w:top w:w="15" w:type="dxa"/>
            <w:left w:w="15" w:type="dxa"/>
            <w:bottom w:w="15" w:type="dxa"/>
            <w:right w:w="15" w:type="dxa"/>
          </w:tblCellMar>
          <w:tblPrExChange w:id="1188"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189" w:author="OLTRE" w:date="2024-07-03T22:42:00Z">
            <w:trPr>
              <w:gridAfter w:val="1"/>
              <w:wAfter w:w="318" w:type="dxa"/>
            </w:trPr>
          </w:trPrChange>
        </w:trPr>
        <w:tc>
          <w:tcPr>
            <w:tcW w:w="4820" w:type="dxa"/>
            <w:tcMar>
              <w:top w:w="0" w:type="dxa"/>
              <w:left w:w="108" w:type="dxa"/>
              <w:bottom w:w="0" w:type="dxa"/>
              <w:right w:w="108" w:type="dxa"/>
            </w:tcMar>
            <w:hideMark/>
            <w:tcPrChange w:id="1190" w:author="OLTRE" w:date="2024-07-03T22:42:00Z">
              <w:tcPr>
                <w:tcW w:w="4820" w:type="dxa"/>
                <w:gridSpan w:val="2"/>
                <w:tcMar>
                  <w:top w:w="0" w:type="dxa"/>
                  <w:left w:w="108" w:type="dxa"/>
                  <w:bottom w:w="0" w:type="dxa"/>
                  <w:right w:w="108" w:type="dxa"/>
                </w:tcMar>
                <w:hideMark/>
              </w:tcPr>
            </w:tcPrChange>
          </w:tcPr>
          <w:p w14:paraId="54CA9C17" w14:textId="77777777" w:rsidR="00134E27" w:rsidRPr="005A2466" w:rsidRDefault="00134E27" w:rsidP="00391ED2">
            <w:pPr>
              <w:pStyle w:val="ListParagraph"/>
              <w:numPr>
                <w:ilvl w:val="0"/>
                <w:numId w:val="73"/>
              </w:numPr>
              <w:spacing w:after="0" w:line="240" w:lineRule="auto"/>
              <w:ind w:left="1019" w:hanging="424"/>
              <w:jc w:val="both"/>
              <w:rPr>
                <w:rFonts w:ascii="Calibri" w:hAnsi="Calibri"/>
                <w:sz w:val="20"/>
              </w:rPr>
            </w:pPr>
            <w:r w:rsidRPr="005A2466">
              <w:rPr>
                <w:rFonts w:ascii="Calibri" w:hAnsi="Calibri"/>
                <w:color w:val="000000"/>
                <w:sz w:val="20"/>
              </w:rPr>
              <w:t xml:space="preserve">maintain and provide access to  each  </w:t>
            </w:r>
            <w:r w:rsidR="000964B7" w:rsidRPr="005A2466">
              <w:rPr>
                <w:rFonts w:ascii="Calibri" w:hAnsi="Calibri"/>
                <w:color w:val="000000"/>
                <w:sz w:val="20"/>
              </w:rPr>
              <w:t>Shareholder</w:t>
            </w:r>
            <w:r w:rsidRPr="005A2466">
              <w:rPr>
                <w:rFonts w:ascii="Calibri" w:hAnsi="Calibri"/>
                <w:color w:val="000000"/>
                <w:sz w:val="20"/>
              </w:rPr>
              <w:t xml:space="preserve"> who holds at least 5% (five percent) of the Company’s total  Shares </w:t>
            </w:r>
            <w:r w:rsidR="005C3E21" w:rsidRPr="005A2466">
              <w:rPr>
                <w:rFonts w:ascii="Calibri" w:hAnsi="Calibri"/>
                <w:color w:val="000000"/>
                <w:sz w:val="20"/>
              </w:rPr>
              <w:t xml:space="preserve"> </w:t>
            </w:r>
            <w:r w:rsidRPr="005A2466">
              <w:rPr>
                <w:rFonts w:ascii="Calibri" w:hAnsi="Calibri"/>
                <w:color w:val="000000"/>
                <w:sz w:val="20"/>
              </w:rPr>
              <w:t xml:space="preserve"> at any time on all the Company’s licenses, books, financial reports, Shareholders registers and other important documents relating to the Company;</w:t>
            </w:r>
          </w:p>
          <w:p w14:paraId="6ACBDF21" w14:textId="77777777" w:rsidR="00A00F97" w:rsidRPr="005A2466" w:rsidRDefault="00A00F97" w:rsidP="00BA45BC">
            <w:pPr>
              <w:pStyle w:val="ListParagraph"/>
              <w:spacing w:after="0" w:line="240" w:lineRule="auto"/>
              <w:ind w:left="1019"/>
              <w:jc w:val="both"/>
              <w:rPr>
                <w:rFonts w:ascii="Calibri" w:hAnsi="Calibri"/>
                <w:sz w:val="20"/>
              </w:rPr>
            </w:pPr>
          </w:p>
        </w:tc>
        <w:tc>
          <w:tcPr>
            <w:tcW w:w="4678" w:type="dxa"/>
            <w:tcMar>
              <w:top w:w="0" w:type="dxa"/>
              <w:left w:w="108" w:type="dxa"/>
              <w:bottom w:w="0" w:type="dxa"/>
              <w:right w:w="108" w:type="dxa"/>
            </w:tcMar>
            <w:hideMark/>
            <w:tcPrChange w:id="1191" w:author="OLTRE" w:date="2024-07-03T22:42:00Z">
              <w:tcPr>
                <w:tcW w:w="4678" w:type="dxa"/>
                <w:gridSpan w:val="3"/>
                <w:tcMar>
                  <w:top w:w="0" w:type="dxa"/>
                  <w:left w:w="108" w:type="dxa"/>
                  <w:bottom w:w="0" w:type="dxa"/>
                  <w:right w:w="108" w:type="dxa"/>
                </w:tcMar>
                <w:hideMark/>
              </w:tcPr>
            </w:tcPrChange>
          </w:tcPr>
          <w:p w14:paraId="7E62906C" w14:textId="77777777" w:rsidR="00134E27" w:rsidRPr="00376184" w:rsidRDefault="00134E27">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mempertahankan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akses</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w:t>
            </w:r>
            <w:proofErr w:type="spellStart"/>
            <w:r w:rsidR="000964B7" w:rsidRPr="005A2466">
              <w:rPr>
                <w:rFonts w:ascii="Calibri" w:hAnsi="Calibri"/>
                <w:color w:val="000000"/>
                <w:sz w:val="20"/>
              </w:rPr>
              <w:t>Pemegang</w:t>
            </w:r>
            <w:proofErr w:type="spellEnd"/>
            <w:r w:rsidR="000964B7" w:rsidRPr="005A2466">
              <w:rPr>
                <w:rFonts w:ascii="Calibri" w:hAnsi="Calibri"/>
                <w:color w:val="000000"/>
                <w:sz w:val="20"/>
              </w:rPr>
              <w:t xml:space="preserve"> Saham</w:t>
            </w:r>
            <w:r w:rsidRPr="005A2466">
              <w:rPr>
                <w:rFonts w:ascii="Calibri" w:hAnsi="Calibri"/>
                <w:color w:val="000000"/>
                <w:sz w:val="20"/>
              </w:rPr>
              <w:t xml:space="preserve"> yang </w:t>
            </w:r>
            <w:proofErr w:type="spellStart"/>
            <w:r w:rsidRPr="005A2466">
              <w:rPr>
                <w:rFonts w:ascii="Calibri" w:hAnsi="Calibri"/>
                <w:color w:val="000000"/>
                <w:sz w:val="20"/>
              </w:rPr>
              <w:t>memegang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sekurang-kurangnya</w:t>
            </w:r>
            <w:proofErr w:type="spellEnd"/>
            <w:r w:rsidRPr="005A2466">
              <w:rPr>
                <w:rFonts w:ascii="Calibri" w:hAnsi="Calibri"/>
                <w:color w:val="000000"/>
                <w:sz w:val="20"/>
              </w:rPr>
              <w:t xml:space="preserve"> 5% (lima </w:t>
            </w:r>
            <w:proofErr w:type="spellStart"/>
            <w:r w:rsidRPr="005A2466">
              <w:rPr>
                <w:rFonts w:ascii="Calibri" w:hAnsi="Calibri"/>
                <w:color w:val="000000"/>
                <w:sz w:val="20"/>
              </w:rPr>
              <w:t>persen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Saham Perseroan </w:t>
            </w:r>
            <w:r w:rsidR="005C3E21"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w:t>
            </w:r>
            <w:proofErr w:type="spellStart"/>
            <w:r w:rsidRPr="005A2466">
              <w:rPr>
                <w:rFonts w:ascii="Calibri" w:hAnsi="Calibri"/>
                <w:color w:val="000000"/>
                <w:sz w:val="20"/>
              </w:rPr>
              <w:t>ke</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perizinan</w:t>
            </w:r>
            <w:proofErr w:type="spellEnd"/>
            <w:r w:rsidRPr="005A2466">
              <w:rPr>
                <w:rFonts w:ascii="Calibri" w:hAnsi="Calibri"/>
                <w:color w:val="000000"/>
                <w:sz w:val="20"/>
              </w:rPr>
              <w:t xml:space="preserve">, </w:t>
            </w:r>
            <w:proofErr w:type="spellStart"/>
            <w:r w:rsidRPr="005A2466">
              <w:rPr>
                <w:rFonts w:ascii="Calibri" w:hAnsi="Calibri"/>
                <w:color w:val="000000"/>
                <w:sz w:val="20"/>
              </w:rPr>
              <w:t>buku</w:t>
            </w:r>
            <w:proofErr w:type="spellEnd"/>
            <w:r w:rsidRPr="005A2466">
              <w:rPr>
                <w:rFonts w:ascii="Calibri" w:hAnsi="Calibri"/>
                <w:color w:val="000000"/>
                <w:sz w:val="20"/>
              </w:rPr>
              <w:t xml:space="preserve">,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w:t>
            </w:r>
            <w:proofErr w:type="spellStart"/>
            <w:r w:rsidRPr="005A2466">
              <w:rPr>
                <w:rFonts w:ascii="Calibri" w:hAnsi="Calibri"/>
                <w:color w:val="000000"/>
                <w:sz w:val="20"/>
              </w:rPr>
              <w:t>keuangan</w:t>
            </w:r>
            <w:proofErr w:type="spellEnd"/>
            <w:r w:rsidRPr="005A2466">
              <w:rPr>
                <w:rFonts w:ascii="Calibri" w:hAnsi="Calibri"/>
                <w:color w:val="000000"/>
                <w:sz w:val="20"/>
              </w:rPr>
              <w:t xml:space="preserve">, daftar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serta</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dokumen</w:t>
            </w:r>
            <w:proofErr w:type="spellEnd"/>
            <w:r w:rsidRPr="005A2466">
              <w:rPr>
                <w:rFonts w:ascii="Calibri" w:hAnsi="Calibri"/>
                <w:color w:val="000000"/>
                <w:sz w:val="20"/>
              </w:rPr>
              <w:t xml:space="preserve"> </w:t>
            </w:r>
            <w:proofErr w:type="spellStart"/>
            <w:r w:rsidRPr="005A2466">
              <w:rPr>
                <w:rFonts w:ascii="Calibri" w:hAnsi="Calibri"/>
                <w:color w:val="000000"/>
                <w:sz w:val="20"/>
              </w:rPr>
              <w:t>penting</w:t>
            </w:r>
            <w:proofErr w:type="spellEnd"/>
            <w:r w:rsidRPr="005A2466">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berkaitan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Perseroan;</w:t>
            </w:r>
          </w:p>
          <w:p w14:paraId="12813A5B" w14:textId="77777777" w:rsidR="00376184" w:rsidRPr="005A2466" w:rsidRDefault="00376184" w:rsidP="00376184">
            <w:pPr>
              <w:pStyle w:val="ListParagraph"/>
              <w:spacing w:after="0" w:line="240" w:lineRule="auto"/>
              <w:ind w:left="1031"/>
              <w:jc w:val="both"/>
              <w:rPr>
                <w:rFonts w:ascii="Calibri" w:hAnsi="Calibri"/>
                <w:sz w:val="20"/>
              </w:rPr>
            </w:pPr>
          </w:p>
          <w:p w14:paraId="2A3BE083"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0F9CA490" w14:textId="77777777" w:rsidTr="00BA45BC">
        <w:tblPrEx>
          <w:tblW w:w="9782" w:type="dxa"/>
          <w:tblInd w:w="-284" w:type="dxa"/>
          <w:tblCellMar>
            <w:top w:w="15" w:type="dxa"/>
            <w:left w:w="15" w:type="dxa"/>
            <w:bottom w:w="15" w:type="dxa"/>
            <w:right w:w="15" w:type="dxa"/>
          </w:tblCellMar>
          <w:tblPrExChange w:id="1192"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193" w:author="OLTRE" w:date="2024-07-03T22:42:00Z">
            <w:trPr>
              <w:gridAfter w:val="1"/>
              <w:wAfter w:w="318" w:type="dxa"/>
            </w:trPr>
          </w:trPrChange>
        </w:trPr>
        <w:tc>
          <w:tcPr>
            <w:tcW w:w="4820" w:type="dxa"/>
            <w:tcMar>
              <w:top w:w="0" w:type="dxa"/>
              <w:left w:w="108" w:type="dxa"/>
              <w:bottom w:w="0" w:type="dxa"/>
              <w:right w:w="108" w:type="dxa"/>
            </w:tcMar>
            <w:hideMark/>
            <w:tcPrChange w:id="1194" w:author="OLTRE" w:date="2024-07-03T22:42:00Z">
              <w:tcPr>
                <w:tcW w:w="4820" w:type="dxa"/>
                <w:gridSpan w:val="2"/>
                <w:tcMar>
                  <w:top w:w="0" w:type="dxa"/>
                  <w:left w:w="108" w:type="dxa"/>
                  <w:bottom w:w="0" w:type="dxa"/>
                  <w:right w:w="108" w:type="dxa"/>
                </w:tcMar>
                <w:hideMark/>
              </w:tcPr>
            </w:tcPrChange>
          </w:tcPr>
          <w:p w14:paraId="4394F365" w14:textId="77777777" w:rsidR="00134E27" w:rsidRPr="005A2466" w:rsidRDefault="00134E27" w:rsidP="00BA45BC">
            <w:pPr>
              <w:pStyle w:val="ListParagraph"/>
              <w:numPr>
                <w:ilvl w:val="0"/>
                <w:numId w:val="73"/>
              </w:numPr>
              <w:spacing w:after="0" w:line="240" w:lineRule="auto"/>
              <w:ind w:left="1019" w:hanging="424"/>
              <w:jc w:val="both"/>
              <w:outlineLvl w:val="2"/>
              <w:rPr>
                <w:rFonts w:ascii="Calibri" w:hAnsi="Calibri"/>
                <w:b/>
                <w:sz w:val="20"/>
              </w:rPr>
            </w:pPr>
            <w:r w:rsidRPr="005A2466">
              <w:rPr>
                <w:rFonts w:ascii="Calibri" w:hAnsi="Calibri"/>
                <w:color w:val="000000"/>
                <w:sz w:val="20"/>
              </w:rPr>
              <w:t>refrain from doing any action that will be deemed whether directly or indirectly harmful to the Company and or decrease the value of the Company’s Assets as well as the value of the Company;</w:t>
            </w:r>
          </w:p>
          <w:p w14:paraId="444A3F7C" w14:textId="77777777" w:rsidR="00134E27" w:rsidRPr="005A2466" w:rsidRDefault="00134E27" w:rsidP="00BA45BC">
            <w:pPr>
              <w:spacing w:after="0" w:line="240" w:lineRule="auto"/>
              <w:ind w:left="1019" w:hanging="424"/>
              <w:contextualSpacing/>
              <w:rPr>
                <w:rFonts w:ascii="Calibri" w:hAnsi="Calibri"/>
                <w:sz w:val="20"/>
              </w:rPr>
            </w:pPr>
          </w:p>
        </w:tc>
        <w:tc>
          <w:tcPr>
            <w:tcW w:w="4678" w:type="dxa"/>
            <w:tcMar>
              <w:top w:w="0" w:type="dxa"/>
              <w:left w:w="108" w:type="dxa"/>
              <w:bottom w:w="0" w:type="dxa"/>
              <w:right w:w="108" w:type="dxa"/>
            </w:tcMar>
            <w:hideMark/>
            <w:tcPrChange w:id="1195" w:author="OLTRE" w:date="2024-07-03T22:42:00Z">
              <w:tcPr>
                <w:tcW w:w="4678" w:type="dxa"/>
                <w:gridSpan w:val="3"/>
                <w:tcMar>
                  <w:top w:w="0" w:type="dxa"/>
                  <w:left w:w="108" w:type="dxa"/>
                  <w:bottom w:w="0" w:type="dxa"/>
                  <w:right w:w="108" w:type="dxa"/>
                </w:tcMar>
                <w:hideMark/>
              </w:tcPr>
            </w:tcPrChange>
          </w:tcPr>
          <w:p w14:paraId="3342C2B3" w14:textId="77777777" w:rsidR="00134E27" w:rsidRPr="005A2466" w:rsidRDefault="00134E27" w:rsidP="00C5052D">
            <w:pPr>
              <w:pStyle w:val="ListParagraph"/>
              <w:numPr>
                <w:ilvl w:val="0"/>
                <w:numId w:val="76"/>
              </w:numPr>
              <w:spacing w:after="0" w:line="240" w:lineRule="auto"/>
              <w:ind w:left="1031"/>
              <w:jc w:val="both"/>
              <w:outlineLvl w:val="2"/>
              <w:rPr>
                <w:rFonts w:ascii="Calibri" w:hAnsi="Calibri"/>
                <w:b/>
                <w:sz w:val="20"/>
              </w:rPr>
            </w:pPr>
            <w:proofErr w:type="spellStart"/>
            <w:r w:rsidRPr="005A2466">
              <w:rPr>
                <w:rFonts w:ascii="Calibri" w:hAnsi="Calibri"/>
                <w:color w:val="000000"/>
                <w:sz w:val="20"/>
              </w:rPr>
              <w:t>menahan</w:t>
            </w:r>
            <w:proofErr w:type="spellEnd"/>
            <w:r w:rsidRPr="005A2466">
              <w:rPr>
                <w:rFonts w:ascii="Calibri" w:hAnsi="Calibri"/>
                <w:color w:val="000000"/>
                <w:sz w:val="20"/>
              </w:rPr>
              <w:t xml:space="preserve"> </w:t>
            </w:r>
            <w:proofErr w:type="spellStart"/>
            <w:r w:rsidRPr="005A2466">
              <w:rPr>
                <w:rFonts w:ascii="Calibri" w:hAnsi="Calibri"/>
                <w:color w:val="000000"/>
                <w:sz w:val="20"/>
              </w:rPr>
              <w:t>diri</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melakukan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tindakan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baik</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maupun</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membahayakan</w:t>
            </w:r>
            <w:proofErr w:type="spellEnd"/>
            <w:r w:rsidRPr="005A2466">
              <w:rPr>
                <w:rFonts w:ascii="Calibri" w:hAnsi="Calibri"/>
                <w:color w:val="000000"/>
                <w:sz w:val="20"/>
              </w:rPr>
              <w:t xml:space="preserve"> Perseroan dan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mengurangi</w:t>
            </w:r>
            <w:proofErr w:type="spellEnd"/>
            <w:r w:rsidRPr="005A2466">
              <w:rPr>
                <w:rFonts w:ascii="Calibri" w:hAnsi="Calibri"/>
                <w:color w:val="000000"/>
                <w:sz w:val="20"/>
              </w:rPr>
              <w:t xml:space="preserve"> </w:t>
            </w:r>
            <w:proofErr w:type="spellStart"/>
            <w:r w:rsidRPr="005A2466">
              <w:rPr>
                <w:rFonts w:ascii="Calibri" w:hAnsi="Calibri"/>
                <w:color w:val="000000"/>
                <w:sz w:val="20"/>
              </w:rPr>
              <w:t>nilai</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harta</w:t>
            </w:r>
            <w:proofErr w:type="spellEnd"/>
            <w:r w:rsidRPr="005A2466">
              <w:rPr>
                <w:rFonts w:ascii="Calibri" w:hAnsi="Calibri"/>
                <w:color w:val="000000"/>
                <w:sz w:val="20"/>
              </w:rPr>
              <w:t xml:space="preserve"> </w:t>
            </w:r>
            <w:proofErr w:type="spellStart"/>
            <w:r w:rsidRPr="005A2466">
              <w:rPr>
                <w:rFonts w:ascii="Calibri" w:hAnsi="Calibri"/>
                <w:color w:val="000000"/>
                <w:sz w:val="20"/>
              </w:rPr>
              <w:t>Aset</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serta</w:t>
            </w:r>
            <w:proofErr w:type="spellEnd"/>
            <w:r w:rsidRPr="005A2466">
              <w:rPr>
                <w:rFonts w:ascii="Calibri" w:hAnsi="Calibri"/>
                <w:color w:val="000000"/>
                <w:sz w:val="20"/>
              </w:rPr>
              <w:t xml:space="preserve"> </w:t>
            </w:r>
            <w:proofErr w:type="spellStart"/>
            <w:r w:rsidRPr="005A2466">
              <w:rPr>
                <w:rFonts w:ascii="Calibri" w:hAnsi="Calibri"/>
                <w:color w:val="000000"/>
                <w:sz w:val="20"/>
              </w:rPr>
              <w:t>nilai</w:t>
            </w:r>
            <w:proofErr w:type="spellEnd"/>
            <w:r w:rsidRPr="005A2466">
              <w:rPr>
                <w:rFonts w:ascii="Calibri" w:hAnsi="Calibri"/>
                <w:color w:val="000000"/>
                <w:sz w:val="20"/>
              </w:rPr>
              <w:t xml:space="preserve"> Perseroan;</w:t>
            </w:r>
          </w:p>
          <w:p w14:paraId="4CF57B21" w14:textId="77777777" w:rsidR="00B3524C" w:rsidRPr="005A2466" w:rsidRDefault="00B3524C" w:rsidP="005A2466">
            <w:pPr>
              <w:pStyle w:val="ListParagraph"/>
              <w:spacing w:after="0" w:line="240" w:lineRule="auto"/>
              <w:ind w:left="1031"/>
              <w:jc w:val="both"/>
              <w:outlineLvl w:val="2"/>
              <w:rPr>
                <w:rFonts w:ascii="Calibri" w:hAnsi="Calibri"/>
                <w:b/>
                <w:sz w:val="20"/>
              </w:rPr>
            </w:pPr>
          </w:p>
          <w:p w14:paraId="6F72510F" w14:textId="77777777" w:rsidR="002062C1" w:rsidRPr="005A2466" w:rsidRDefault="002062C1" w:rsidP="00BA45BC">
            <w:pPr>
              <w:pStyle w:val="ListParagraph"/>
              <w:spacing w:after="0" w:line="240" w:lineRule="auto"/>
              <w:ind w:left="1031"/>
              <w:jc w:val="both"/>
              <w:outlineLvl w:val="2"/>
              <w:rPr>
                <w:rFonts w:ascii="Calibri" w:hAnsi="Calibri"/>
                <w:b/>
                <w:sz w:val="20"/>
              </w:rPr>
            </w:pPr>
          </w:p>
        </w:tc>
      </w:tr>
      <w:tr w:rsidR="00F115BF" w:rsidRPr="00613832" w14:paraId="3085E864" w14:textId="77777777" w:rsidTr="00BA45BC">
        <w:tblPrEx>
          <w:tblW w:w="9782" w:type="dxa"/>
          <w:tblInd w:w="-284" w:type="dxa"/>
          <w:tblCellMar>
            <w:top w:w="15" w:type="dxa"/>
            <w:left w:w="15" w:type="dxa"/>
            <w:bottom w:w="15" w:type="dxa"/>
            <w:right w:w="15" w:type="dxa"/>
          </w:tblCellMar>
          <w:tblPrExChange w:id="1196"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197" w:author="OLTRE" w:date="2024-07-03T22:42:00Z">
            <w:trPr>
              <w:gridAfter w:val="1"/>
              <w:wAfter w:w="318" w:type="dxa"/>
            </w:trPr>
          </w:trPrChange>
        </w:trPr>
        <w:tc>
          <w:tcPr>
            <w:tcW w:w="4820" w:type="dxa"/>
            <w:tcMar>
              <w:top w:w="0" w:type="dxa"/>
              <w:left w:w="108" w:type="dxa"/>
              <w:bottom w:w="0" w:type="dxa"/>
              <w:right w:w="108" w:type="dxa"/>
            </w:tcMar>
            <w:hideMark/>
            <w:tcPrChange w:id="1198" w:author="OLTRE" w:date="2024-07-03T22:42:00Z">
              <w:tcPr>
                <w:tcW w:w="4820" w:type="dxa"/>
                <w:gridSpan w:val="2"/>
                <w:tcMar>
                  <w:top w:w="0" w:type="dxa"/>
                  <w:left w:w="108" w:type="dxa"/>
                  <w:bottom w:w="0" w:type="dxa"/>
                  <w:right w:w="108" w:type="dxa"/>
                </w:tcMar>
                <w:hideMark/>
              </w:tcPr>
            </w:tcPrChange>
          </w:tcPr>
          <w:p w14:paraId="0761E263" w14:textId="77777777" w:rsidR="00134E27" w:rsidRPr="005A2466" w:rsidRDefault="00134E27" w:rsidP="00BA45BC">
            <w:pPr>
              <w:pStyle w:val="ListParagraph"/>
              <w:numPr>
                <w:ilvl w:val="0"/>
                <w:numId w:val="73"/>
              </w:numPr>
              <w:spacing w:after="0" w:line="240" w:lineRule="auto"/>
              <w:ind w:left="1019" w:hanging="424"/>
              <w:jc w:val="both"/>
              <w:rPr>
                <w:rFonts w:ascii="Calibri" w:hAnsi="Calibri"/>
                <w:sz w:val="20"/>
              </w:rPr>
            </w:pPr>
            <w:r w:rsidRPr="005A2466">
              <w:rPr>
                <w:rFonts w:ascii="Calibri" w:hAnsi="Calibri"/>
                <w:color w:val="000000"/>
                <w:sz w:val="20"/>
              </w:rPr>
              <w:t>prepare the financial statements, books and records of the Company every 3 (three) months and provide copies thereof to each shareholder who holds at least 5% (five percent) of the Company’s total Shares ;</w:t>
            </w:r>
          </w:p>
          <w:p w14:paraId="51369AAC" w14:textId="77777777" w:rsidR="00134E27" w:rsidRPr="005A2466" w:rsidRDefault="00134E27" w:rsidP="00BA45BC">
            <w:pPr>
              <w:spacing w:after="0" w:line="240" w:lineRule="auto"/>
              <w:ind w:left="1019" w:hanging="424"/>
              <w:contextualSpacing/>
              <w:rPr>
                <w:rFonts w:ascii="Calibri" w:hAnsi="Calibri"/>
                <w:sz w:val="20"/>
              </w:rPr>
            </w:pPr>
          </w:p>
        </w:tc>
        <w:tc>
          <w:tcPr>
            <w:tcW w:w="4678" w:type="dxa"/>
            <w:tcMar>
              <w:top w:w="0" w:type="dxa"/>
              <w:left w:w="108" w:type="dxa"/>
              <w:bottom w:w="0" w:type="dxa"/>
              <w:right w:w="108" w:type="dxa"/>
            </w:tcMar>
            <w:hideMark/>
            <w:tcPrChange w:id="1199" w:author="OLTRE" w:date="2024-07-03T22:42:00Z">
              <w:tcPr>
                <w:tcW w:w="4678" w:type="dxa"/>
                <w:gridSpan w:val="3"/>
                <w:tcMar>
                  <w:top w:w="0" w:type="dxa"/>
                  <w:left w:w="108" w:type="dxa"/>
                  <w:bottom w:w="0" w:type="dxa"/>
                  <w:right w:w="108" w:type="dxa"/>
                </w:tcMar>
                <w:hideMark/>
              </w:tcPr>
            </w:tcPrChange>
          </w:tcPr>
          <w:p w14:paraId="7E48CFFD" w14:textId="77777777" w:rsidR="00134E27" w:rsidRPr="005A2466" w:rsidRDefault="00134E27" w:rsidP="00C5052D">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menyiapkan</w:t>
            </w:r>
            <w:proofErr w:type="spellEnd"/>
            <w:r w:rsidRPr="005A2466">
              <w:rPr>
                <w:rFonts w:ascii="Calibri" w:hAnsi="Calibri"/>
                <w:color w:val="000000"/>
                <w:sz w:val="20"/>
              </w:rPr>
              <w:t xml:space="preserve">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w:t>
            </w:r>
            <w:proofErr w:type="spellStart"/>
            <w:r w:rsidRPr="005A2466">
              <w:rPr>
                <w:rFonts w:ascii="Calibri" w:hAnsi="Calibri"/>
                <w:color w:val="000000"/>
                <w:sz w:val="20"/>
              </w:rPr>
              <w:t>keuangan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pembukuan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catatan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3 (</w:t>
            </w:r>
            <w:proofErr w:type="spellStart"/>
            <w:r w:rsidRPr="005A2466">
              <w:rPr>
                <w:rFonts w:ascii="Calibri" w:hAnsi="Calibri"/>
                <w:color w:val="000000"/>
                <w:sz w:val="20"/>
              </w:rPr>
              <w:t>tiga</w:t>
            </w:r>
            <w:proofErr w:type="spellEnd"/>
            <w:r w:rsidRPr="005A2466">
              <w:rPr>
                <w:rFonts w:ascii="Calibri" w:hAnsi="Calibri"/>
                <w:color w:val="000000"/>
                <w:sz w:val="20"/>
              </w:rPr>
              <w:t xml:space="preserve">) </w:t>
            </w:r>
            <w:proofErr w:type="spellStart"/>
            <w:r w:rsidRPr="005A2466">
              <w:rPr>
                <w:rFonts w:ascii="Calibri" w:hAnsi="Calibri"/>
                <w:color w:val="000000"/>
                <w:sz w:val="20"/>
              </w:rPr>
              <w:t>bulan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salinannya</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w:t>
            </w:r>
            <w:proofErr w:type="spellStart"/>
            <w:r w:rsidRPr="005A2466">
              <w:rPr>
                <w:rFonts w:ascii="Calibri" w:hAnsi="Calibri"/>
                <w:color w:val="000000"/>
                <w:sz w:val="20"/>
              </w:rPr>
              <w:t>tiap-tiap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sekurang-kurangnya</w:t>
            </w:r>
            <w:proofErr w:type="spellEnd"/>
            <w:r w:rsidRPr="005A2466">
              <w:rPr>
                <w:rFonts w:ascii="Calibri" w:hAnsi="Calibri"/>
                <w:color w:val="000000"/>
                <w:sz w:val="20"/>
              </w:rPr>
              <w:t xml:space="preserve"> 5% (lima </w:t>
            </w:r>
            <w:proofErr w:type="spellStart"/>
            <w:r w:rsidRPr="005A2466">
              <w:rPr>
                <w:rFonts w:ascii="Calibri" w:hAnsi="Calibri"/>
                <w:color w:val="000000"/>
                <w:sz w:val="20"/>
              </w:rPr>
              <w:t>persen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Saham Perseroan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Perhitungan</w:t>
            </w:r>
            <w:proofErr w:type="spellEnd"/>
            <w:r w:rsidRPr="005A2466">
              <w:rPr>
                <w:rFonts w:ascii="Calibri" w:hAnsi="Calibri"/>
                <w:color w:val="000000"/>
                <w:sz w:val="20"/>
              </w:rPr>
              <w:t xml:space="preserve"> </w:t>
            </w:r>
            <w:proofErr w:type="spellStart"/>
            <w:r w:rsidRPr="005A2466">
              <w:rPr>
                <w:rFonts w:ascii="Calibri" w:hAnsi="Calibri"/>
                <w:color w:val="000000"/>
                <w:sz w:val="20"/>
              </w:rPr>
              <w:t>Konversi</w:t>
            </w:r>
            <w:proofErr w:type="spellEnd"/>
            <w:r w:rsidRPr="005A2466">
              <w:rPr>
                <w:rFonts w:ascii="Calibri" w:hAnsi="Calibri"/>
                <w:color w:val="000000"/>
                <w:sz w:val="20"/>
              </w:rPr>
              <w:t>;</w:t>
            </w:r>
          </w:p>
          <w:p w14:paraId="3195A939" w14:textId="77777777" w:rsidR="00B3524C" w:rsidRPr="005A2466" w:rsidRDefault="00B3524C" w:rsidP="005A2466">
            <w:pPr>
              <w:pStyle w:val="ListParagraph"/>
              <w:spacing w:after="0" w:line="240" w:lineRule="auto"/>
              <w:ind w:left="1031"/>
              <w:jc w:val="both"/>
              <w:rPr>
                <w:rFonts w:ascii="Calibri" w:hAnsi="Calibri"/>
                <w:sz w:val="20"/>
              </w:rPr>
            </w:pPr>
          </w:p>
          <w:p w14:paraId="36D8A6DB"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342DFC36" w14:textId="77777777" w:rsidTr="00BA45BC">
        <w:tblPrEx>
          <w:tblW w:w="9782" w:type="dxa"/>
          <w:tblInd w:w="-284" w:type="dxa"/>
          <w:tblCellMar>
            <w:top w:w="15" w:type="dxa"/>
            <w:left w:w="15" w:type="dxa"/>
            <w:bottom w:w="15" w:type="dxa"/>
            <w:right w:w="15" w:type="dxa"/>
          </w:tblCellMar>
          <w:tblPrExChange w:id="1200"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201" w:author="OLTRE" w:date="2024-07-03T22:42:00Z">
            <w:trPr>
              <w:gridAfter w:val="1"/>
              <w:wAfter w:w="318" w:type="dxa"/>
            </w:trPr>
          </w:trPrChange>
        </w:trPr>
        <w:tc>
          <w:tcPr>
            <w:tcW w:w="4820" w:type="dxa"/>
            <w:tcMar>
              <w:top w:w="0" w:type="dxa"/>
              <w:left w:w="108" w:type="dxa"/>
              <w:bottom w:w="0" w:type="dxa"/>
              <w:right w:w="108" w:type="dxa"/>
            </w:tcMar>
            <w:hideMark/>
            <w:tcPrChange w:id="1202" w:author="OLTRE" w:date="2024-07-03T22:42:00Z">
              <w:tcPr>
                <w:tcW w:w="4820" w:type="dxa"/>
                <w:gridSpan w:val="2"/>
                <w:tcMar>
                  <w:top w:w="0" w:type="dxa"/>
                  <w:left w:w="108" w:type="dxa"/>
                  <w:bottom w:w="0" w:type="dxa"/>
                  <w:right w:w="108" w:type="dxa"/>
                </w:tcMar>
                <w:hideMark/>
              </w:tcPr>
            </w:tcPrChange>
          </w:tcPr>
          <w:p w14:paraId="1C310D16" w14:textId="77777777" w:rsidR="00134E27" w:rsidRPr="005A2466" w:rsidRDefault="00134E27" w:rsidP="00BA45BC">
            <w:pPr>
              <w:pStyle w:val="ListParagraph"/>
              <w:numPr>
                <w:ilvl w:val="0"/>
                <w:numId w:val="73"/>
              </w:numPr>
              <w:spacing w:after="0" w:line="240" w:lineRule="auto"/>
              <w:ind w:left="1019" w:hanging="424"/>
              <w:jc w:val="both"/>
              <w:rPr>
                <w:rFonts w:ascii="Calibri" w:hAnsi="Calibri"/>
                <w:sz w:val="20"/>
              </w:rPr>
            </w:pPr>
            <w:r w:rsidRPr="005A2466">
              <w:rPr>
                <w:rFonts w:ascii="Calibri" w:hAnsi="Calibri"/>
                <w:color w:val="000000"/>
                <w:sz w:val="20"/>
              </w:rPr>
              <w:lastRenderedPageBreak/>
              <w:t>provide, at the end of each financial year, the audited balance sheet and profit and loss statement, and a report of the Company's operations to each shareholder who holds at least 5% (five percent) of the Company’s total Shares; </w:t>
            </w:r>
          </w:p>
          <w:p w14:paraId="20CFC6C8" w14:textId="77777777" w:rsidR="00134E27" w:rsidRPr="005A2466" w:rsidRDefault="00134E27" w:rsidP="00BA45BC">
            <w:pPr>
              <w:spacing w:after="0" w:line="240" w:lineRule="auto"/>
              <w:ind w:left="1019" w:hanging="424"/>
              <w:contextualSpacing/>
              <w:rPr>
                <w:rFonts w:ascii="Calibri" w:hAnsi="Calibri"/>
                <w:sz w:val="20"/>
              </w:rPr>
            </w:pPr>
          </w:p>
        </w:tc>
        <w:tc>
          <w:tcPr>
            <w:tcW w:w="4678" w:type="dxa"/>
            <w:tcMar>
              <w:top w:w="0" w:type="dxa"/>
              <w:left w:w="108" w:type="dxa"/>
              <w:bottom w:w="0" w:type="dxa"/>
              <w:right w:w="108" w:type="dxa"/>
            </w:tcMar>
            <w:hideMark/>
            <w:tcPrChange w:id="1203" w:author="OLTRE" w:date="2024-07-03T22:42:00Z">
              <w:tcPr>
                <w:tcW w:w="4678" w:type="dxa"/>
                <w:gridSpan w:val="3"/>
                <w:tcMar>
                  <w:top w:w="0" w:type="dxa"/>
                  <w:left w:w="108" w:type="dxa"/>
                  <w:bottom w:w="0" w:type="dxa"/>
                  <w:right w:w="108" w:type="dxa"/>
                </w:tcMar>
                <w:hideMark/>
              </w:tcPr>
            </w:tcPrChange>
          </w:tcPr>
          <w:p w14:paraId="7DB9CAB9" w14:textId="77777777" w:rsidR="00134E27" w:rsidRPr="005A2466" w:rsidRDefault="00134E27" w:rsidP="00C5052D">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pada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akhir</w:t>
            </w:r>
            <w:proofErr w:type="spellEnd"/>
            <w:r w:rsidRPr="005A2466">
              <w:rPr>
                <w:rFonts w:ascii="Calibri" w:hAnsi="Calibri"/>
                <w:color w:val="000000"/>
                <w:sz w:val="20"/>
              </w:rPr>
              <w:t xml:space="preserve"> </w:t>
            </w:r>
            <w:proofErr w:type="spellStart"/>
            <w:r w:rsidRPr="005A2466">
              <w:rPr>
                <w:rFonts w:ascii="Calibri" w:hAnsi="Calibri"/>
                <w:color w:val="000000"/>
                <w:sz w:val="20"/>
              </w:rPr>
              <w:t>tahun</w:t>
            </w:r>
            <w:proofErr w:type="spellEnd"/>
            <w:r w:rsidRPr="005A2466">
              <w:rPr>
                <w:rFonts w:ascii="Calibri" w:hAnsi="Calibri"/>
                <w:color w:val="000000"/>
                <w:sz w:val="20"/>
              </w:rPr>
              <w:t xml:space="preserve"> </w:t>
            </w:r>
            <w:proofErr w:type="spellStart"/>
            <w:r w:rsidRPr="005A2466">
              <w:rPr>
                <w:rFonts w:ascii="Calibri" w:hAnsi="Calibri"/>
                <w:color w:val="000000"/>
                <w:sz w:val="20"/>
              </w:rPr>
              <w:t>buku</w:t>
            </w:r>
            <w:proofErr w:type="spellEnd"/>
            <w:r w:rsidRPr="005A2466">
              <w:rPr>
                <w:rFonts w:ascii="Calibri" w:hAnsi="Calibri"/>
                <w:color w:val="000000"/>
                <w:sz w:val="20"/>
              </w:rPr>
              <w:t xml:space="preserve">, </w:t>
            </w:r>
            <w:proofErr w:type="spellStart"/>
            <w:r w:rsidRPr="005A2466">
              <w:rPr>
                <w:rFonts w:ascii="Calibri" w:hAnsi="Calibri"/>
                <w:color w:val="000000"/>
                <w:sz w:val="20"/>
              </w:rPr>
              <w:t>neraca</w:t>
            </w:r>
            <w:proofErr w:type="spellEnd"/>
            <w:r w:rsidRPr="005A2466">
              <w:rPr>
                <w:rFonts w:ascii="Calibri" w:hAnsi="Calibri"/>
                <w:color w:val="000000"/>
                <w:sz w:val="20"/>
              </w:rPr>
              <w:t xml:space="preserve"> dan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w:t>
            </w:r>
            <w:proofErr w:type="spellStart"/>
            <w:r w:rsidRPr="005A2466">
              <w:rPr>
                <w:rFonts w:ascii="Calibri" w:hAnsi="Calibri"/>
                <w:color w:val="000000"/>
                <w:sz w:val="20"/>
              </w:rPr>
              <w:t>ganti</w:t>
            </w:r>
            <w:proofErr w:type="spellEnd"/>
            <w:r w:rsidRPr="005A2466">
              <w:rPr>
                <w:rFonts w:ascii="Calibri" w:hAnsi="Calibri"/>
                <w:color w:val="000000"/>
                <w:sz w:val="20"/>
              </w:rPr>
              <w:t xml:space="preserve"> </w:t>
            </w:r>
            <w:proofErr w:type="spellStart"/>
            <w:r w:rsidRPr="005A2466">
              <w:rPr>
                <w:rFonts w:ascii="Calibri" w:hAnsi="Calibri"/>
                <w:color w:val="000000"/>
                <w:sz w:val="20"/>
              </w:rPr>
              <w:t>rugi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di-audit, dan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w:t>
            </w:r>
            <w:proofErr w:type="spellStart"/>
            <w:r w:rsidRPr="005A2466">
              <w:rPr>
                <w:rFonts w:ascii="Calibri" w:hAnsi="Calibri"/>
                <w:color w:val="000000"/>
                <w:sz w:val="20"/>
              </w:rPr>
              <w:t>mengenai</w:t>
            </w:r>
            <w:proofErr w:type="spellEnd"/>
            <w:r w:rsidRPr="005A2466">
              <w:rPr>
                <w:rFonts w:ascii="Calibri" w:hAnsi="Calibri"/>
                <w:color w:val="000000"/>
                <w:sz w:val="20"/>
              </w:rPr>
              <w:t xml:space="preserve"> </w:t>
            </w:r>
            <w:proofErr w:type="spellStart"/>
            <w:r w:rsidRPr="005A2466">
              <w:rPr>
                <w:rFonts w:ascii="Calibri" w:hAnsi="Calibri"/>
                <w:color w:val="000000"/>
                <w:sz w:val="20"/>
              </w:rPr>
              <w:t>pengoperasian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kepada</w:t>
            </w:r>
            <w:proofErr w:type="spellEnd"/>
            <w:r w:rsidRPr="005A2466">
              <w:rPr>
                <w:rFonts w:ascii="Calibri" w:hAnsi="Calibri"/>
                <w:color w:val="000000"/>
                <w:sz w:val="20"/>
              </w:rPr>
              <w:t> </w:t>
            </w:r>
            <w:proofErr w:type="spellStart"/>
            <w:r w:rsidRPr="005A2466">
              <w:rPr>
                <w:rFonts w:ascii="Calibri" w:hAnsi="Calibri"/>
                <w:color w:val="000000"/>
                <w:sz w:val="20"/>
              </w:rPr>
              <w:t>tiap-tiap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sekurang-kurangnya</w:t>
            </w:r>
            <w:proofErr w:type="spellEnd"/>
            <w:r w:rsidRPr="005A2466">
              <w:rPr>
                <w:rFonts w:ascii="Calibri" w:hAnsi="Calibri"/>
                <w:color w:val="000000"/>
                <w:sz w:val="20"/>
              </w:rPr>
              <w:t xml:space="preserve"> 5% (lima </w:t>
            </w:r>
            <w:proofErr w:type="spellStart"/>
            <w:r w:rsidRPr="005A2466">
              <w:rPr>
                <w:rFonts w:ascii="Calibri" w:hAnsi="Calibri"/>
                <w:color w:val="000000"/>
                <w:sz w:val="20"/>
              </w:rPr>
              <w:t>persen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seluruh</w:t>
            </w:r>
            <w:proofErr w:type="spellEnd"/>
            <w:r w:rsidRPr="005A2466">
              <w:rPr>
                <w:rFonts w:ascii="Calibri" w:hAnsi="Calibri"/>
                <w:color w:val="000000"/>
                <w:sz w:val="20"/>
              </w:rPr>
              <w:t xml:space="preserve"> Saham Perseroan </w:t>
            </w:r>
            <w:proofErr w:type="spellStart"/>
            <w:r w:rsidRPr="005A2466">
              <w:rPr>
                <w:rFonts w:ascii="Calibri" w:hAnsi="Calibri"/>
                <w:color w:val="000000"/>
                <w:sz w:val="20"/>
              </w:rPr>
              <w:t>berdasarkan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Perhitungan</w:t>
            </w:r>
            <w:proofErr w:type="spellEnd"/>
            <w:r w:rsidRPr="005A2466">
              <w:rPr>
                <w:rFonts w:ascii="Calibri" w:hAnsi="Calibri"/>
                <w:color w:val="000000"/>
                <w:sz w:val="20"/>
              </w:rPr>
              <w:t xml:space="preserve"> </w:t>
            </w:r>
            <w:proofErr w:type="spellStart"/>
            <w:r w:rsidRPr="005A2466">
              <w:rPr>
                <w:rFonts w:ascii="Calibri" w:hAnsi="Calibri"/>
                <w:color w:val="000000"/>
                <w:sz w:val="20"/>
              </w:rPr>
              <w:t>Konversi</w:t>
            </w:r>
            <w:proofErr w:type="spellEnd"/>
            <w:r w:rsidRPr="005A2466">
              <w:rPr>
                <w:rFonts w:ascii="Calibri" w:hAnsi="Calibri"/>
                <w:color w:val="000000"/>
                <w:sz w:val="20"/>
              </w:rPr>
              <w:t>; </w:t>
            </w:r>
          </w:p>
          <w:p w14:paraId="76565617" w14:textId="77777777" w:rsidR="00B3524C" w:rsidRPr="005A2466" w:rsidRDefault="00B3524C" w:rsidP="005A2466">
            <w:pPr>
              <w:pStyle w:val="ListParagraph"/>
              <w:spacing w:after="0" w:line="240" w:lineRule="auto"/>
              <w:ind w:left="1031"/>
              <w:jc w:val="both"/>
              <w:rPr>
                <w:rFonts w:ascii="Calibri" w:hAnsi="Calibri"/>
                <w:sz w:val="20"/>
              </w:rPr>
            </w:pPr>
          </w:p>
          <w:p w14:paraId="5E09AC90"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26FDC73B" w14:textId="77777777" w:rsidTr="00BA45BC">
        <w:tblPrEx>
          <w:tblW w:w="9782" w:type="dxa"/>
          <w:tblInd w:w="-284" w:type="dxa"/>
          <w:tblCellMar>
            <w:top w:w="15" w:type="dxa"/>
            <w:left w:w="15" w:type="dxa"/>
            <w:bottom w:w="15" w:type="dxa"/>
            <w:right w:w="15" w:type="dxa"/>
          </w:tblCellMar>
          <w:tblPrExChange w:id="1204"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205" w:author="OLTRE" w:date="2024-07-03T22:42:00Z">
            <w:trPr>
              <w:gridAfter w:val="1"/>
              <w:wAfter w:w="318" w:type="dxa"/>
            </w:trPr>
          </w:trPrChange>
        </w:trPr>
        <w:tc>
          <w:tcPr>
            <w:tcW w:w="4820" w:type="dxa"/>
            <w:tcMar>
              <w:top w:w="0" w:type="dxa"/>
              <w:left w:w="108" w:type="dxa"/>
              <w:bottom w:w="0" w:type="dxa"/>
              <w:right w:w="108" w:type="dxa"/>
            </w:tcMar>
            <w:hideMark/>
            <w:tcPrChange w:id="1206" w:author="OLTRE" w:date="2024-07-03T22:42:00Z">
              <w:tcPr>
                <w:tcW w:w="4820" w:type="dxa"/>
                <w:gridSpan w:val="2"/>
                <w:tcMar>
                  <w:top w:w="0" w:type="dxa"/>
                  <w:left w:w="108" w:type="dxa"/>
                  <w:bottom w:w="0" w:type="dxa"/>
                  <w:right w:w="108" w:type="dxa"/>
                </w:tcMar>
                <w:hideMark/>
              </w:tcPr>
            </w:tcPrChange>
          </w:tcPr>
          <w:p w14:paraId="63316CAC" w14:textId="77777777" w:rsidR="00134E27" w:rsidRPr="005A2466" w:rsidRDefault="00134E27" w:rsidP="00BA45BC">
            <w:pPr>
              <w:pStyle w:val="ListParagraph"/>
              <w:numPr>
                <w:ilvl w:val="0"/>
                <w:numId w:val="73"/>
              </w:numPr>
              <w:spacing w:after="0" w:line="240" w:lineRule="auto"/>
              <w:ind w:left="1019" w:hanging="424"/>
              <w:jc w:val="both"/>
              <w:rPr>
                <w:rFonts w:ascii="Calibri" w:hAnsi="Calibri"/>
                <w:sz w:val="20"/>
              </w:rPr>
            </w:pPr>
            <w:r w:rsidRPr="005A2466">
              <w:rPr>
                <w:rFonts w:ascii="Calibri" w:hAnsi="Calibri"/>
                <w:color w:val="000000"/>
                <w:sz w:val="20"/>
              </w:rPr>
              <w:t>cause all reports and documents to be filed with the proper government agencies, if required by prevailing regulations; </w:t>
            </w:r>
          </w:p>
        </w:tc>
        <w:tc>
          <w:tcPr>
            <w:tcW w:w="4678" w:type="dxa"/>
            <w:tcMar>
              <w:top w:w="0" w:type="dxa"/>
              <w:left w:w="108" w:type="dxa"/>
              <w:bottom w:w="0" w:type="dxa"/>
              <w:right w:w="108" w:type="dxa"/>
            </w:tcMar>
            <w:hideMark/>
            <w:tcPrChange w:id="1207" w:author="OLTRE" w:date="2024-07-03T22:42:00Z">
              <w:tcPr>
                <w:tcW w:w="4678" w:type="dxa"/>
                <w:gridSpan w:val="3"/>
                <w:tcMar>
                  <w:top w:w="0" w:type="dxa"/>
                  <w:left w:w="108" w:type="dxa"/>
                  <w:bottom w:w="0" w:type="dxa"/>
                  <w:right w:w="108" w:type="dxa"/>
                </w:tcMar>
                <w:hideMark/>
              </w:tcPr>
            </w:tcPrChange>
          </w:tcPr>
          <w:p w14:paraId="04C360B2" w14:textId="77777777" w:rsidR="00134E27" w:rsidRPr="005A2466" w:rsidRDefault="00134E27" w:rsidP="00C5052D">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menyebabkan</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dokumen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diajukan</w:t>
            </w:r>
            <w:proofErr w:type="spellEnd"/>
            <w:r w:rsidRPr="005A2466">
              <w:rPr>
                <w:rFonts w:ascii="Calibri" w:hAnsi="Calibri"/>
                <w:color w:val="000000"/>
                <w:sz w:val="20"/>
              </w:rPr>
              <w:t xml:space="preserve"> </w:t>
            </w:r>
            <w:proofErr w:type="spellStart"/>
            <w:r w:rsidRPr="005A2466">
              <w:rPr>
                <w:rFonts w:ascii="Calibri" w:hAnsi="Calibri"/>
                <w:color w:val="000000"/>
                <w:sz w:val="20"/>
              </w:rPr>
              <w:t>ke</w:t>
            </w:r>
            <w:proofErr w:type="spellEnd"/>
            <w:r w:rsidRPr="005A2466">
              <w:rPr>
                <w:rFonts w:ascii="Calibri" w:hAnsi="Calibri"/>
                <w:color w:val="000000"/>
                <w:sz w:val="20"/>
              </w:rPr>
              <w:t xml:space="preserve"> </w:t>
            </w:r>
            <w:proofErr w:type="spellStart"/>
            <w:r w:rsidRPr="005A2466">
              <w:rPr>
                <w:rFonts w:ascii="Calibri" w:hAnsi="Calibri"/>
                <w:color w:val="000000"/>
                <w:sz w:val="20"/>
              </w:rPr>
              <w:t>instansi</w:t>
            </w:r>
            <w:proofErr w:type="spellEnd"/>
            <w:r w:rsidRPr="005A2466">
              <w:rPr>
                <w:rFonts w:ascii="Calibri" w:hAnsi="Calibri"/>
                <w:color w:val="000000"/>
                <w:sz w:val="20"/>
              </w:rPr>
              <w:t xml:space="preserve"> </w:t>
            </w:r>
            <w:proofErr w:type="spellStart"/>
            <w:r w:rsidRPr="005A2466">
              <w:rPr>
                <w:rFonts w:ascii="Calibri" w:hAnsi="Calibri"/>
                <w:color w:val="000000"/>
                <w:sz w:val="20"/>
              </w:rPr>
              <w:t>pemerintah</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berwenang</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Pr="005A2466">
              <w:rPr>
                <w:rFonts w:ascii="Calibri" w:hAnsi="Calibri"/>
                <w:color w:val="000000"/>
                <w:sz w:val="20"/>
              </w:rPr>
              <w:t>disyaratkan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peraturan-peraturan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berlaku</w:t>
            </w:r>
            <w:proofErr w:type="spellEnd"/>
            <w:r w:rsidRPr="005A2466">
              <w:rPr>
                <w:rFonts w:ascii="Calibri" w:hAnsi="Calibri"/>
                <w:color w:val="000000"/>
                <w:sz w:val="20"/>
              </w:rPr>
              <w:t>; </w:t>
            </w:r>
          </w:p>
          <w:p w14:paraId="4A11538F" w14:textId="77777777" w:rsidR="002C5A0D" w:rsidRPr="005A2466" w:rsidRDefault="002C5A0D" w:rsidP="005A2466">
            <w:pPr>
              <w:pStyle w:val="ListParagraph"/>
              <w:spacing w:after="0" w:line="240" w:lineRule="auto"/>
              <w:ind w:left="1031"/>
              <w:jc w:val="both"/>
              <w:rPr>
                <w:rFonts w:ascii="Calibri" w:hAnsi="Calibri"/>
                <w:sz w:val="20"/>
              </w:rPr>
            </w:pPr>
          </w:p>
          <w:p w14:paraId="7A22E024" w14:textId="77777777" w:rsidR="002062C1" w:rsidRPr="005A2466" w:rsidRDefault="002062C1" w:rsidP="00BA45BC">
            <w:pPr>
              <w:pStyle w:val="ListParagraph"/>
              <w:spacing w:after="0" w:line="240" w:lineRule="auto"/>
              <w:ind w:left="1031"/>
              <w:jc w:val="both"/>
              <w:rPr>
                <w:rFonts w:ascii="Calibri" w:hAnsi="Calibri"/>
                <w:sz w:val="20"/>
              </w:rPr>
            </w:pPr>
          </w:p>
        </w:tc>
      </w:tr>
      <w:tr w:rsidR="00F115BF" w:rsidRPr="00613832" w14:paraId="0D3C4A04" w14:textId="77777777" w:rsidTr="00BA45BC">
        <w:trPr>
          <w:gridBefore w:val="1"/>
          <w:gridAfter w:val="1"/>
          <w:wAfter w:w="142" w:type="dxa"/>
        </w:trPr>
        <w:tc>
          <w:tcPr>
            <w:tcW w:w="4820" w:type="dxa"/>
            <w:tcMar>
              <w:top w:w="0" w:type="dxa"/>
              <w:left w:w="108" w:type="dxa"/>
              <w:bottom w:w="0" w:type="dxa"/>
              <w:right w:w="108" w:type="dxa"/>
            </w:tcMar>
            <w:hideMark/>
          </w:tcPr>
          <w:p w14:paraId="70D0E98A" w14:textId="77777777" w:rsidR="00134E27" w:rsidRPr="005A2466" w:rsidRDefault="00134E27" w:rsidP="00BA45BC">
            <w:pPr>
              <w:pStyle w:val="ListParagraph"/>
              <w:numPr>
                <w:ilvl w:val="0"/>
                <w:numId w:val="73"/>
              </w:numPr>
              <w:spacing w:after="0" w:line="240" w:lineRule="auto"/>
              <w:ind w:left="1019" w:hanging="426"/>
              <w:jc w:val="both"/>
              <w:rPr>
                <w:rFonts w:ascii="Calibri" w:hAnsi="Calibri"/>
                <w:sz w:val="20"/>
              </w:rPr>
            </w:pPr>
            <w:r w:rsidRPr="005A2466">
              <w:rPr>
                <w:rFonts w:ascii="Calibri" w:hAnsi="Calibri"/>
                <w:color w:val="000000"/>
                <w:sz w:val="20"/>
              </w:rPr>
              <w:t>prepare and compile annual report prior to the commencement of the following financial year;</w:t>
            </w:r>
          </w:p>
          <w:p w14:paraId="2F3E739A" w14:textId="77777777" w:rsidR="002062C1" w:rsidRDefault="002062C1" w:rsidP="005A2466">
            <w:pPr>
              <w:pStyle w:val="ListParagraph"/>
              <w:spacing w:after="0" w:line="240" w:lineRule="auto"/>
              <w:ind w:left="1019"/>
              <w:jc w:val="both"/>
              <w:rPr>
                <w:rFonts w:ascii="Calibri" w:hAnsi="Calibri"/>
                <w:sz w:val="20"/>
              </w:rPr>
            </w:pPr>
          </w:p>
          <w:p w14:paraId="17F21900" w14:textId="77777777" w:rsidR="00BA45BC" w:rsidRPr="005A2466" w:rsidRDefault="00BA45BC" w:rsidP="005A2466">
            <w:pPr>
              <w:pStyle w:val="ListParagraph"/>
              <w:spacing w:after="0" w:line="240" w:lineRule="auto"/>
              <w:ind w:left="1019"/>
              <w:jc w:val="both"/>
              <w:rPr>
                <w:ins w:id="1208" w:author="OLTRE" w:date="2024-07-03T22:42:00Z"/>
                <w:rFonts w:ascii="Calibri" w:hAnsi="Calibri"/>
                <w:sz w:val="20"/>
              </w:rPr>
            </w:pPr>
          </w:p>
          <w:p w14:paraId="199C3B70" w14:textId="77777777" w:rsidR="00DC3F7C" w:rsidRDefault="00134E27" w:rsidP="00BA45BC">
            <w:pPr>
              <w:pStyle w:val="ListParagraph"/>
              <w:numPr>
                <w:ilvl w:val="0"/>
                <w:numId w:val="73"/>
              </w:numPr>
              <w:spacing w:after="0" w:line="240" w:lineRule="auto"/>
              <w:ind w:left="1019" w:hanging="426"/>
              <w:jc w:val="both"/>
              <w:textAlignment w:val="baseline"/>
              <w:rPr>
                <w:rFonts w:ascii="Calibri" w:hAnsi="Calibri"/>
                <w:color w:val="000000"/>
                <w:sz w:val="20"/>
              </w:rPr>
            </w:pPr>
            <w:r w:rsidRPr="005A2466">
              <w:rPr>
                <w:rFonts w:ascii="Calibri" w:hAnsi="Calibri"/>
                <w:color w:val="000000"/>
                <w:sz w:val="20"/>
              </w:rPr>
              <w:t>prepare and deliver to the General Meeting of Shareholders an annual report, which has been reviewed by the Board of Commissioners, at the latest 6 (six) months after the end of a financial year; and</w:t>
            </w:r>
          </w:p>
          <w:p w14:paraId="4E098CF8" w14:textId="77777777" w:rsidR="002062C1" w:rsidRDefault="002062C1" w:rsidP="00391ED2">
            <w:pPr>
              <w:pStyle w:val="ListParagraph"/>
              <w:spacing w:after="0" w:line="240" w:lineRule="auto"/>
              <w:ind w:left="1019"/>
              <w:jc w:val="both"/>
              <w:textAlignment w:val="baseline"/>
              <w:rPr>
                <w:rFonts w:ascii="Calibri" w:hAnsi="Calibri"/>
                <w:color w:val="000000"/>
                <w:sz w:val="20"/>
              </w:rPr>
            </w:pPr>
          </w:p>
          <w:p w14:paraId="00BF1CC0" w14:textId="77777777" w:rsidR="002C5A0D" w:rsidRPr="005A2466" w:rsidRDefault="002C5A0D" w:rsidP="005A2466">
            <w:pPr>
              <w:pStyle w:val="ListParagraph"/>
              <w:spacing w:after="0" w:line="240" w:lineRule="auto"/>
              <w:ind w:left="1019"/>
              <w:jc w:val="both"/>
              <w:textAlignment w:val="baseline"/>
              <w:rPr>
                <w:rFonts w:ascii="Calibri" w:hAnsi="Calibri"/>
                <w:color w:val="000000"/>
                <w:sz w:val="20"/>
              </w:rPr>
            </w:pPr>
          </w:p>
          <w:p w14:paraId="19A0E52C" w14:textId="77777777" w:rsidR="00134E27" w:rsidRPr="005A2466" w:rsidRDefault="00134E27" w:rsidP="00BA45BC">
            <w:pPr>
              <w:pStyle w:val="ListParagraph"/>
              <w:numPr>
                <w:ilvl w:val="0"/>
                <w:numId w:val="73"/>
              </w:numPr>
              <w:spacing w:after="0" w:line="240" w:lineRule="auto"/>
              <w:ind w:left="1019" w:hanging="426"/>
              <w:jc w:val="both"/>
              <w:textAlignment w:val="baseline"/>
              <w:rPr>
                <w:rFonts w:ascii="Calibri" w:hAnsi="Calibri"/>
                <w:color w:val="000000"/>
                <w:sz w:val="20"/>
              </w:rPr>
            </w:pPr>
            <w:r w:rsidRPr="005A2466">
              <w:rPr>
                <w:rFonts w:ascii="Calibri" w:hAnsi="Calibri"/>
                <w:color w:val="000000"/>
                <w:sz w:val="20"/>
              </w:rPr>
              <w:t>such other duties as may be set forth in the Articles of Association or as may be delegated by the General Meeting.</w:t>
            </w:r>
          </w:p>
          <w:p w14:paraId="4C848646" w14:textId="77777777" w:rsidR="00134E27" w:rsidRPr="005A2466" w:rsidRDefault="00134E27" w:rsidP="00BA45BC">
            <w:pPr>
              <w:spacing w:after="0" w:line="240" w:lineRule="auto"/>
              <w:ind w:left="1019"/>
              <w:contextualSpacing/>
              <w:rPr>
                <w:rFonts w:ascii="Calibri" w:hAnsi="Calibri"/>
                <w:sz w:val="20"/>
              </w:rPr>
            </w:pPr>
          </w:p>
        </w:tc>
        <w:tc>
          <w:tcPr>
            <w:tcW w:w="4678" w:type="dxa"/>
            <w:tcMar>
              <w:top w:w="0" w:type="dxa"/>
              <w:left w:w="108" w:type="dxa"/>
              <w:bottom w:w="0" w:type="dxa"/>
              <w:right w:w="108" w:type="dxa"/>
            </w:tcMar>
            <w:hideMark/>
          </w:tcPr>
          <w:p w14:paraId="13201B9A" w14:textId="77777777" w:rsidR="00134E27" w:rsidRPr="005A2466" w:rsidRDefault="00134E27" w:rsidP="00BA45BC">
            <w:pPr>
              <w:pStyle w:val="ListParagraph"/>
              <w:numPr>
                <w:ilvl w:val="0"/>
                <w:numId w:val="76"/>
              </w:numPr>
              <w:spacing w:after="0" w:line="240" w:lineRule="auto"/>
              <w:ind w:left="1031"/>
              <w:jc w:val="both"/>
              <w:rPr>
                <w:rFonts w:ascii="Calibri" w:hAnsi="Calibri"/>
                <w:sz w:val="20"/>
              </w:rPr>
            </w:pPr>
            <w:proofErr w:type="spellStart"/>
            <w:r w:rsidRPr="005A2466">
              <w:rPr>
                <w:rFonts w:ascii="Calibri" w:hAnsi="Calibri"/>
                <w:color w:val="000000"/>
                <w:sz w:val="20"/>
              </w:rPr>
              <w:t>mempersiapkan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menyusun</w:t>
            </w:r>
            <w:proofErr w:type="spellEnd"/>
            <w:r w:rsidRPr="005A2466">
              <w:rPr>
                <w:rFonts w:ascii="Calibri" w:hAnsi="Calibri"/>
                <w:color w:val="000000"/>
                <w:sz w:val="20"/>
              </w:rPr>
              <w:t xml:space="preserve"> </w:t>
            </w:r>
            <w:proofErr w:type="spellStart"/>
            <w:r w:rsidRPr="005A2466">
              <w:rPr>
                <w:rFonts w:ascii="Calibri" w:hAnsi="Calibri"/>
                <w:color w:val="000000"/>
                <w:sz w:val="20"/>
              </w:rPr>
              <w:t>rencana</w:t>
            </w:r>
            <w:proofErr w:type="spellEnd"/>
            <w:r w:rsidRPr="005A2466">
              <w:rPr>
                <w:rFonts w:ascii="Calibri" w:hAnsi="Calibri"/>
                <w:color w:val="000000"/>
                <w:sz w:val="20"/>
              </w:rPr>
              <w:t xml:space="preserve"> </w:t>
            </w:r>
            <w:proofErr w:type="spellStart"/>
            <w:r w:rsidRPr="005A2466">
              <w:rPr>
                <w:rFonts w:ascii="Calibri" w:hAnsi="Calibri"/>
                <w:color w:val="000000"/>
                <w:sz w:val="20"/>
              </w:rPr>
              <w:t>kerja</w:t>
            </w:r>
            <w:proofErr w:type="spellEnd"/>
            <w:r w:rsidRPr="005A2466">
              <w:rPr>
                <w:rFonts w:ascii="Calibri" w:hAnsi="Calibri"/>
                <w:color w:val="000000"/>
                <w:sz w:val="20"/>
              </w:rPr>
              <w:t xml:space="preserve"> </w:t>
            </w:r>
            <w:proofErr w:type="spellStart"/>
            <w:r w:rsidRPr="005A2466">
              <w:rPr>
                <w:rFonts w:ascii="Calibri" w:hAnsi="Calibri"/>
                <w:color w:val="000000"/>
                <w:sz w:val="20"/>
              </w:rPr>
              <w:t>tahunan</w:t>
            </w:r>
            <w:proofErr w:type="spellEnd"/>
            <w:r w:rsidRPr="005A2466">
              <w:rPr>
                <w:rFonts w:ascii="Calibri" w:hAnsi="Calibri"/>
                <w:color w:val="000000"/>
                <w:sz w:val="20"/>
              </w:rPr>
              <w:t xml:space="preserve"> </w:t>
            </w:r>
            <w:proofErr w:type="spellStart"/>
            <w:r w:rsidRPr="005A2466">
              <w:rPr>
                <w:rFonts w:ascii="Calibri" w:hAnsi="Calibri"/>
                <w:color w:val="000000"/>
                <w:sz w:val="20"/>
              </w:rPr>
              <w:t>sebelum</w:t>
            </w:r>
            <w:proofErr w:type="spellEnd"/>
            <w:r w:rsidRPr="005A2466">
              <w:rPr>
                <w:rFonts w:ascii="Calibri" w:hAnsi="Calibri"/>
                <w:color w:val="000000"/>
                <w:sz w:val="20"/>
              </w:rPr>
              <w:t xml:space="preserve"> </w:t>
            </w:r>
            <w:proofErr w:type="spellStart"/>
            <w:r w:rsidRPr="005A2466">
              <w:rPr>
                <w:rFonts w:ascii="Calibri" w:hAnsi="Calibri"/>
                <w:color w:val="000000"/>
                <w:sz w:val="20"/>
              </w:rPr>
              <w:t>dimulainya</w:t>
            </w:r>
            <w:proofErr w:type="spellEnd"/>
            <w:r w:rsidRPr="005A2466">
              <w:rPr>
                <w:rFonts w:ascii="Calibri" w:hAnsi="Calibri"/>
                <w:color w:val="000000"/>
                <w:sz w:val="20"/>
              </w:rPr>
              <w:t xml:space="preserve"> </w:t>
            </w:r>
            <w:proofErr w:type="spellStart"/>
            <w:r w:rsidRPr="005A2466">
              <w:rPr>
                <w:rFonts w:ascii="Calibri" w:hAnsi="Calibri"/>
                <w:color w:val="000000"/>
                <w:sz w:val="20"/>
              </w:rPr>
              <w:t>tahun</w:t>
            </w:r>
            <w:proofErr w:type="spellEnd"/>
            <w:r w:rsidRPr="005A2466">
              <w:rPr>
                <w:rFonts w:ascii="Calibri" w:hAnsi="Calibri"/>
                <w:color w:val="000000"/>
                <w:sz w:val="20"/>
              </w:rPr>
              <w:t xml:space="preserve"> </w:t>
            </w:r>
            <w:proofErr w:type="spellStart"/>
            <w:r w:rsidRPr="005A2466">
              <w:rPr>
                <w:rFonts w:ascii="Calibri" w:hAnsi="Calibri"/>
                <w:color w:val="000000"/>
                <w:sz w:val="20"/>
              </w:rPr>
              <w:t>buku</w:t>
            </w:r>
            <w:proofErr w:type="spellEnd"/>
            <w:r w:rsidRPr="005A2466">
              <w:rPr>
                <w:rFonts w:ascii="Calibri" w:hAnsi="Calibri"/>
                <w:color w:val="000000"/>
                <w:sz w:val="20"/>
              </w:rPr>
              <w:t xml:space="preserve"> yang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datang</w:t>
            </w:r>
            <w:proofErr w:type="spellEnd"/>
            <w:r w:rsidRPr="005A2466">
              <w:rPr>
                <w:rFonts w:ascii="Calibri" w:hAnsi="Calibri"/>
                <w:color w:val="000000"/>
                <w:sz w:val="20"/>
              </w:rPr>
              <w:t>;</w:t>
            </w:r>
          </w:p>
          <w:p w14:paraId="1CBB63DD" w14:textId="77777777" w:rsidR="002062C1" w:rsidRPr="005A2466" w:rsidRDefault="002062C1" w:rsidP="005A2466">
            <w:pPr>
              <w:pStyle w:val="ListParagraph"/>
              <w:spacing w:after="0" w:line="240" w:lineRule="auto"/>
              <w:ind w:left="1031"/>
              <w:jc w:val="both"/>
              <w:rPr>
                <w:rFonts w:ascii="Calibri" w:hAnsi="Calibri"/>
                <w:sz w:val="20"/>
              </w:rPr>
            </w:pPr>
          </w:p>
          <w:p w14:paraId="51CF9333" w14:textId="77777777" w:rsidR="00134E27" w:rsidRPr="005A2466" w:rsidRDefault="00134E27" w:rsidP="00BA45BC">
            <w:pPr>
              <w:pStyle w:val="ListParagraph"/>
              <w:numPr>
                <w:ilvl w:val="0"/>
                <w:numId w:val="76"/>
              </w:numPr>
              <w:spacing w:after="0" w:line="240" w:lineRule="auto"/>
              <w:ind w:left="1031"/>
              <w:jc w:val="both"/>
              <w:textAlignment w:val="baseline"/>
              <w:rPr>
                <w:rFonts w:ascii="Calibri" w:hAnsi="Calibri"/>
                <w:color w:val="000000"/>
                <w:sz w:val="20"/>
              </w:rPr>
            </w:pPr>
            <w:proofErr w:type="spellStart"/>
            <w:r w:rsidRPr="005A2466">
              <w:rPr>
                <w:rFonts w:ascii="Calibri" w:hAnsi="Calibri"/>
                <w:color w:val="000000"/>
                <w:sz w:val="20"/>
              </w:rPr>
              <w:t>mempersiapkan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menyampaikan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w:t>
            </w:r>
            <w:proofErr w:type="spellStart"/>
            <w:r w:rsidRPr="005A2466">
              <w:rPr>
                <w:rFonts w:ascii="Calibri" w:hAnsi="Calibri"/>
                <w:color w:val="000000"/>
                <w:sz w:val="20"/>
              </w:rPr>
              <w:t>tahunan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ditelaah</w:t>
            </w:r>
            <w:proofErr w:type="spellEnd"/>
            <w:r w:rsidRPr="005A2466">
              <w:rPr>
                <w:rFonts w:ascii="Calibri" w:hAnsi="Calibri"/>
                <w:color w:val="000000"/>
                <w:sz w:val="20"/>
              </w:rPr>
              <w:t xml:space="preserve"> oleh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selambat-lambatnya</w:t>
            </w:r>
            <w:proofErr w:type="spellEnd"/>
            <w:r w:rsidRPr="005A2466">
              <w:rPr>
                <w:rFonts w:ascii="Calibri" w:hAnsi="Calibri"/>
                <w:color w:val="000000"/>
                <w:sz w:val="20"/>
              </w:rPr>
              <w:t xml:space="preserve"> 6 (</w:t>
            </w:r>
            <w:proofErr w:type="spellStart"/>
            <w:r w:rsidRPr="005A2466">
              <w:rPr>
                <w:rFonts w:ascii="Calibri" w:hAnsi="Calibri"/>
                <w:color w:val="000000"/>
                <w:sz w:val="20"/>
              </w:rPr>
              <w:t>enam</w:t>
            </w:r>
            <w:proofErr w:type="spellEnd"/>
            <w:r w:rsidRPr="005A2466">
              <w:rPr>
                <w:rFonts w:ascii="Calibri" w:hAnsi="Calibri"/>
                <w:color w:val="000000"/>
                <w:sz w:val="20"/>
              </w:rPr>
              <w:t xml:space="preserve">) </w:t>
            </w:r>
            <w:proofErr w:type="spellStart"/>
            <w:r w:rsidRPr="005A2466">
              <w:rPr>
                <w:rFonts w:ascii="Calibri" w:hAnsi="Calibri"/>
                <w:color w:val="000000"/>
                <w:sz w:val="20"/>
              </w:rPr>
              <w:t>bulan</w:t>
            </w:r>
            <w:proofErr w:type="spellEnd"/>
            <w:r w:rsidRPr="005A2466">
              <w:rPr>
                <w:rFonts w:ascii="Calibri" w:hAnsi="Calibri"/>
                <w:color w:val="000000"/>
                <w:sz w:val="20"/>
              </w:rPr>
              <w:t xml:space="preserve"> </w:t>
            </w:r>
            <w:proofErr w:type="spellStart"/>
            <w:r w:rsidRPr="005A2466">
              <w:rPr>
                <w:rFonts w:ascii="Calibri" w:hAnsi="Calibri"/>
                <w:color w:val="000000"/>
                <w:sz w:val="20"/>
              </w:rPr>
              <w:t>setelah</w:t>
            </w:r>
            <w:proofErr w:type="spellEnd"/>
            <w:r w:rsidRPr="005A2466">
              <w:rPr>
                <w:rFonts w:ascii="Calibri" w:hAnsi="Calibri"/>
                <w:color w:val="000000"/>
                <w:sz w:val="20"/>
              </w:rPr>
              <w:t xml:space="preserve"> </w:t>
            </w:r>
            <w:proofErr w:type="spellStart"/>
            <w:r w:rsidRPr="005A2466">
              <w:rPr>
                <w:rFonts w:ascii="Calibri" w:hAnsi="Calibri"/>
                <w:color w:val="000000"/>
                <w:sz w:val="20"/>
              </w:rPr>
              <w:t>berakhirnya</w:t>
            </w:r>
            <w:proofErr w:type="spellEnd"/>
            <w:r w:rsidRPr="005A2466">
              <w:rPr>
                <w:rFonts w:ascii="Calibri" w:hAnsi="Calibri"/>
                <w:color w:val="000000"/>
                <w:sz w:val="20"/>
              </w:rPr>
              <w:t xml:space="preserve"> </w:t>
            </w:r>
            <w:proofErr w:type="spellStart"/>
            <w:r w:rsidRPr="005A2466">
              <w:rPr>
                <w:rFonts w:ascii="Calibri" w:hAnsi="Calibri"/>
                <w:color w:val="000000"/>
                <w:sz w:val="20"/>
              </w:rPr>
              <w:t>tahun</w:t>
            </w:r>
            <w:proofErr w:type="spellEnd"/>
            <w:r w:rsidRPr="005A2466">
              <w:rPr>
                <w:rFonts w:ascii="Calibri" w:hAnsi="Calibri"/>
                <w:color w:val="000000"/>
                <w:sz w:val="20"/>
              </w:rPr>
              <w:t xml:space="preserve"> </w:t>
            </w:r>
            <w:proofErr w:type="spellStart"/>
            <w:r w:rsidRPr="005A2466">
              <w:rPr>
                <w:rFonts w:ascii="Calibri" w:hAnsi="Calibri"/>
                <w:color w:val="000000"/>
                <w:sz w:val="20"/>
              </w:rPr>
              <w:t>buku</w:t>
            </w:r>
            <w:proofErr w:type="spellEnd"/>
            <w:r w:rsidRPr="005A2466">
              <w:rPr>
                <w:rFonts w:ascii="Calibri" w:hAnsi="Calibri"/>
                <w:color w:val="000000"/>
                <w:sz w:val="20"/>
              </w:rPr>
              <w:t>; dan</w:t>
            </w:r>
          </w:p>
          <w:p w14:paraId="234EE478" w14:textId="77777777" w:rsidR="00487D14" w:rsidRDefault="00487D14" w:rsidP="00BA45BC">
            <w:pPr>
              <w:pStyle w:val="ListParagraph"/>
              <w:spacing w:after="0" w:line="240" w:lineRule="auto"/>
              <w:ind w:left="1031"/>
              <w:jc w:val="both"/>
              <w:textAlignment w:val="baseline"/>
              <w:rPr>
                <w:rFonts w:ascii="Calibri" w:hAnsi="Calibri"/>
                <w:color w:val="000000"/>
                <w:sz w:val="20"/>
              </w:rPr>
            </w:pPr>
          </w:p>
          <w:p w14:paraId="249F9A60" w14:textId="77777777" w:rsidR="00134E27" w:rsidRPr="005A2466" w:rsidRDefault="00134E27" w:rsidP="00BA45BC">
            <w:pPr>
              <w:pStyle w:val="ListParagraph"/>
              <w:numPr>
                <w:ilvl w:val="0"/>
                <w:numId w:val="76"/>
              </w:numPr>
              <w:spacing w:after="0" w:line="240" w:lineRule="auto"/>
              <w:ind w:left="1031"/>
              <w:jc w:val="both"/>
              <w:textAlignment w:val="baseline"/>
              <w:rPr>
                <w:rFonts w:ascii="Calibri" w:hAnsi="Calibri"/>
                <w:color w:val="000000"/>
                <w:sz w:val="20"/>
              </w:rPr>
            </w:pPr>
            <w:proofErr w:type="spellStart"/>
            <w:r w:rsidRPr="005A2466">
              <w:rPr>
                <w:rFonts w:ascii="Calibri" w:hAnsi="Calibri"/>
                <w:color w:val="000000"/>
                <w:sz w:val="20"/>
              </w:rPr>
              <w:t>tugas-tugas</w:t>
            </w:r>
            <w:proofErr w:type="spellEnd"/>
            <w:r w:rsidRPr="005A2466">
              <w:rPr>
                <w:rFonts w:ascii="Calibri" w:hAnsi="Calibri"/>
                <w:color w:val="000000"/>
                <w:sz w:val="20"/>
              </w:rPr>
              <w:t xml:space="preserve"> lain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ditentukan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Dasar </w:t>
            </w:r>
            <w:proofErr w:type="spellStart"/>
            <w:r w:rsidRPr="005A2466">
              <w:rPr>
                <w:rFonts w:ascii="Calibri" w:hAnsi="Calibri"/>
                <w:color w:val="000000"/>
                <w:sz w:val="20"/>
              </w:rPr>
              <w:t>atau</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mungkin</w:t>
            </w:r>
            <w:proofErr w:type="spellEnd"/>
            <w:r w:rsidRPr="005A2466">
              <w:rPr>
                <w:rFonts w:ascii="Calibri" w:hAnsi="Calibri"/>
                <w:color w:val="000000"/>
                <w:sz w:val="20"/>
              </w:rPr>
              <w:t xml:space="preserve"> </w:t>
            </w:r>
            <w:proofErr w:type="spellStart"/>
            <w:r w:rsidRPr="005A2466">
              <w:rPr>
                <w:rFonts w:ascii="Calibri" w:hAnsi="Calibri"/>
                <w:color w:val="000000"/>
                <w:sz w:val="20"/>
              </w:rPr>
              <w:t>didelegasikan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w:t>
            </w:r>
          </w:p>
          <w:p w14:paraId="19F212FE" w14:textId="77777777" w:rsidR="00666964" w:rsidRPr="004865C1" w:rsidRDefault="00666964" w:rsidP="00BA45BC">
            <w:pPr>
              <w:spacing w:after="0" w:line="240" w:lineRule="auto"/>
              <w:ind w:left="1031"/>
              <w:contextualSpacing/>
              <w:jc w:val="both"/>
              <w:textAlignment w:val="baseline"/>
              <w:rPr>
                <w:rFonts w:ascii="Calibri" w:eastAsia="Times New Roman" w:hAnsi="Calibri" w:cs="Calibri"/>
                <w:color w:val="000000"/>
                <w:sz w:val="20"/>
                <w:szCs w:val="20"/>
                <w:lang w:eastAsia="en-ID"/>
              </w:rPr>
            </w:pPr>
          </w:p>
          <w:p w14:paraId="76CF6400" w14:textId="77777777" w:rsidR="00134E27" w:rsidRPr="005A2466" w:rsidRDefault="00134E27" w:rsidP="00BA45BC">
            <w:pPr>
              <w:spacing w:after="0" w:line="240" w:lineRule="auto"/>
              <w:ind w:left="1031"/>
              <w:contextualSpacing/>
              <w:rPr>
                <w:rFonts w:ascii="Calibri" w:hAnsi="Calibri"/>
                <w:sz w:val="20"/>
              </w:rPr>
            </w:pPr>
          </w:p>
        </w:tc>
      </w:tr>
      <w:tr w:rsidR="00F115BF" w:rsidRPr="00613832" w14:paraId="32CFDF2C" w14:textId="77777777" w:rsidTr="00BA45BC">
        <w:tblPrEx>
          <w:tblW w:w="9782" w:type="dxa"/>
          <w:tblInd w:w="-284" w:type="dxa"/>
          <w:tblCellMar>
            <w:top w:w="15" w:type="dxa"/>
            <w:left w:w="15" w:type="dxa"/>
            <w:bottom w:w="15" w:type="dxa"/>
            <w:right w:w="15" w:type="dxa"/>
          </w:tblCellMar>
          <w:tblPrExChange w:id="1209"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Height w:val="2772"/>
          <w:trPrChange w:id="1210" w:author="OLTRE" w:date="2024-07-03T22:42:00Z">
            <w:trPr>
              <w:gridAfter w:val="1"/>
              <w:wAfter w:w="318" w:type="dxa"/>
              <w:trHeight w:val="2772"/>
            </w:trPr>
          </w:trPrChange>
        </w:trPr>
        <w:tc>
          <w:tcPr>
            <w:tcW w:w="4820" w:type="dxa"/>
            <w:tcMar>
              <w:top w:w="0" w:type="dxa"/>
              <w:left w:w="108" w:type="dxa"/>
              <w:bottom w:w="0" w:type="dxa"/>
              <w:right w:w="108" w:type="dxa"/>
            </w:tcMar>
            <w:hideMark/>
            <w:tcPrChange w:id="1211" w:author="OLTRE" w:date="2024-07-03T22:42:00Z">
              <w:tcPr>
                <w:tcW w:w="4820" w:type="dxa"/>
                <w:gridSpan w:val="2"/>
                <w:tcMar>
                  <w:top w:w="0" w:type="dxa"/>
                  <w:left w:w="108" w:type="dxa"/>
                  <w:bottom w:w="0" w:type="dxa"/>
                  <w:right w:w="108" w:type="dxa"/>
                </w:tcMar>
                <w:hideMark/>
              </w:tcPr>
            </w:tcPrChange>
          </w:tcPr>
          <w:p w14:paraId="5CF03239" w14:textId="77777777" w:rsidR="00134E27" w:rsidRPr="005A2466" w:rsidRDefault="00DC3F7C" w:rsidP="00BA45BC">
            <w:pPr>
              <w:pStyle w:val="ListParagraph"/>
              <w:numPr>
                <w:ilvl w:val="1"/>
                <w:numId w:val="37"/>
              </w:numPr>
              <w:spacing w:after="0" w:line="240" w:lineRule="auto"/>
              <w:ind w:left="594" w:hanging="566"/>
              <w:jc w:val="both"/>
              <w:textAlignment w:val="baseline"/>
              <w:rPr>
                <w:rFonts w:ascii="Calibri" w:hAnsi="Calibri"/>
                <w:color w:val="000000"/>
                <w:sz w:val="20"/>
              </w:rPr>
            </w:pPr>
            <w:r w:rsidRPr="005A2466">
              <w:rPr>
                <w:rFonts w:ascii="Calibri" w:hAnsi="Calibri"/>
                <w:color w:val="000000"/>
                <w:sz w:val="20"/>
              </w:rPr>
              <w:t>T</w:t>
            </w:r>
            <w:r w:rsidR="00134E27" w:rsidRPr="005A2466">
              <w:rPr>
                <w:rFonts w:ascii="Calibri" w:hAnsi="Calibri"/>
                <w:color w:val="000000"/>
                <w:sz w:val="20"/>
              </w:rPr>
              <w:t>he Founding Shareholders shall not use the Company, its bank accounts for any personal transactions, interests or benefits of the Founding Shareholders or any other actions unrelated to the business of the Company. Any losses, damages, claims which may arise due to a breach of this clause by any of the Founding Shareholders shall be the responsibility of and borne by such Founding Shareholder.</w:t>
            </w:r>
          </w:p>
        </w:tc>
        <w:tc>
          <w:tcPr>
            <w:tcW w:w="4678" w:type="dxa"/>
            <w:tcMar>
              <w:top w:w="0" w:type="dxa"/>
              <w:left w:w="108" w:type="dxa"/>
              <w:bottom w:w="0" w:type="dxa"/>
              <w:right w:w="108" w:type="dxa"/>
            </w:tcMar>
            <w:hideMark/>
            <w:tcPrChange w:id="1212" w:author="OLTRE" w:date="2024-07-03T22:42:00Z">
              <w:tcPr>
                <w:tcW w:w="4678" w:type="dxa"/>
                <w:gridSpan w:val="3"/>
                <w:tcMar>
                  <w:top w:w="0" w:type="dxa"/>
                  <w:left w:w="108" w:type="dxa"/>
                  <w:bottom w:w="0" w:type="dxa"/>
                  <w:right w:w="108" w:type="dxa"/>
                </w:tcMar>
                <w:hideMark/>
              </w:tcPr>
            </w:tcPrChange>
          </w:tcPr>
          <w:p w14:paraId="516111D3" w14:textId="5E49D013" w:rsidR="00E43954" w:rsidRDefault="00391ED2" w:rsidP="00BA45BC">
            <w:pPr>
              <w:pStyle w:val="ListParagraph"/>
              <w:numPr>
                <w:ilvl w:val="1"/>
                <w:numId w:val="39"/>
              </w:numPr>
              <w:spacing w:after="0" w:line="240" w:lineRule="auto"/>
              <w:ind w:left="606" w:hanging="606"/>
              <w:jc w:val="both"/>
              <w:textAlignment w:val="baseline"/>
              <w:rPr>
                <w:rFonts w:ascii="Calibri" w:hAnsi="Calibri"/>
                <w:color w:val="000000"/>
                <w:sz w:val="20"/>
              </w:rPr>
            </w:pPr>
            <w:r w:rsidRPr="004A53E7">
              <w:rPr>
                <w:rFonts w:ascii="Calibri" w:hAnsi="Calibri"/>
                <w:color w:val="000000"/>
                <w:sz w:val="20"/>
              </w:rPr>
              <w:t xml:space="preserve">Para </w:t>
            </w:r>
            <w:proofErr w:type="spellStart"/>
            <w:r w:rsidRPr="004A53E7">
              <w:rPr>
                <w:rFonts w:ascii="Calibri" w:hAnsi="Calibri"/>
                <w:color w:val="000000"/>
                <w:sz w:val="20"/>
              </w:rPr>
              <w:t>Pemegang</w:t>
            </w:r>
            <w:proofErr w:type="spellEnd"/>
            <w:r w:rsidRPr="004A53E7">
              <w:rPr>
                <w:rFonts w:ascii="Calibri" w:hAnsi="Calibri"/>
                <w:color w:val="000000"/>
                <w:sz w:val="20"/>
              </w:rPr>
              <w:t xml:space="preserve"> Saham </w:t>
            </w:r>
            <w:proofErr w:type="spellStart"/>
            <w:r w:rsidRPr="004A53E7">
              <w:rPr>
                <w:rFonts w:ascii="Calibri" w:hAnsi="Calibri"/>
                <w:color w:val="000000"/>
                <w:sz w:val="20"/>
              </w:rPr>
              <w:t>Pendiri</w:t>
            </w:r>
            <w:proofErr w:type="spellEnd"/>
            <w:r w:rsidRPr="004A53E7">
              <w:rPr>
                <w:rFonts w:ascii="Calibri" w:hAnsi="Calibri"/>
                <w:color w:val="000000"/>
                <w:sz w:val="20"/>
              </w:rPr>
              <w:t xml:space="preserve"> </w:t>
            </w:r>
            <w:proofErr w:type="spellStart"/>
            <w:r w:rsidRPr="004A53E7">
              <w:rPr>
                <w:rFonts w:ascii="Calibri" w:hAnsi="Calibri"/>
                <w:color w:val="000000"/>
                <w:sz w:val="20"/>
              </w:rPr>
              <w:t>tidak</w:t>
            </w:r>
            <w:proofErr w:type="spellEnd"/>
            <w:r w:rsidRPr="004A53E7">
              <w:rPr>
                <w:rFonts w:ascii="Calibri" w:hAnsi="Calibri"/>
                <w:color w:val="000000"/>
                <w:sz w:val="20"/>
              </w:rPr>
              <w:t xml:space="preserve"> </w:t>
            </w:r>
            <w:proofErr w:type="spellStart"/>
            <w:r w:rsidRPr="004A53E7">
              <w:rPr>
                <w:rFonts w:ascii="Calibri" w:hAnsi="Calibri"/>
                <w:color w:val="000000"/>
                <w:sz w:val="20"/>
              </w:rPr>
              <w:t>akan</w:t>
            </w:r>
            <w:proofErr w:type="spellEnd"/>
            <w:r w:rsidRPr="004A53E7">
              <w:rPr>
                <w:rFonts w:ascii="Calibri" w:hAnsi="Calibri"/>
                <w:color w:val="000000"/>
                <w:sz w:val="20"/>
              </w:rPr>
              <w:t xml:space="preserve"> </w:t>
            </w:r>
            <w:proofErr w:type="spellStart"/>
            <w:r w:rsidRPr="004A53E7">
              <w:rPr>
                <w:rFonts w:ascii="Calibri" w:hAnsi="Calibri"/>
                <w:color w:val="000000"/>
                <w:sz w:val="20"/>
              </w:rPr>
              <w:t>menggunakan</w:t>
            </w:r>
            <w:proofErr w:type="spellEnd"/>
            <w:r w:rsidRPr="004A53E7">
              <w:rPr>
                <w:rFonts w:ascii="Calibri" w:hAnsi="Calibri"/>
                <w:color w:val="000000"/>
                <w:sz w:val="20"/>
              </w:rPr>
              <w:t xml:space="preserve"> Perseroan, </w:t>
            </w:r>
            <w:proofErr w:type="spellStart"/>
            <w:r w:rsidRPr="004A53E7">
              <w:rPr>
                <w:rFonts w:ascii="Calibri" w:hAnsi="Calibri"/>
                <w:color w:val="000000"/>
                <w:sz w:val="20"/>
              </w:rPr>
              <w:t>rekening</w:t>
            </w:r>
            <w:proofErr w:type="spellEnd"/>
            <w:r w:rsidRPr="004A53E7">
              <w:rPr>
                <w:rFonts w:ascii="Calibri" w:hAnsi="Calibri"/>
                <w:color w:val="000000"/>
                <w:sz w:val="20"/>
              </w:rPr>
              <w:t xml:space="preserve"> </w:t>
            </w:r>
            <w:proofErr w:type="spellStart"/>
            <w:r w:rsidRPr="004A53E7">
              <w:rPr>
                <w:rFonts w:ascii="Calibri" w:hAnsi="Calibri"/>
                <w:color w:val="000000"/>
                <w:sz w:val="20"/>
              </w:rPr>
              <w:t>banknya</w:t>
            </w:r>
            <w:proofErr w:type="spellEnd"/>
            <w:r w:rsidRPr="004A53E7">
              <w:rPr>
                <w:rFonts w:ascii="Calibri" w:hAnsi="Calibri"/>
                <w:color w:val="000000"/>
                <w:sz w:val="20"/>
              </w:rPr>
              <w:t xml:space="preserve"> </w:t>
            </w:r>
            <w:proofErr w:type="spellStart"/>
            <w:r w:rsidRPr="004A53E7">
              <w:rPr>
                <w:rFonts w:ascii="Calibri" w:hAnsi="Calibri"/>
                <w:color w:val="000000"/>
                <w:sz w:val="20"/>
              </w:rPr>
              <w:t>untuk</w:t>
            </w:r>
            <w:proofErr w:type="spellEnd"/>
            <w:r w:rsidRPr="004A53E7">
              <w:rPr>
                <w:rFonts w:ascii="Calibri" w:hAnsi="Calibri"/>
                <w:color w:val="000000"/>
                <w:sz w:val="20"/>
              </w:rPr>
              <w:t xml:space="preserve"> </w:t>
            </w:r>
            <w:proofErr w:type="spellStart"/>
            <w:r w:rsidRPr="004A53E7">
              <w:rPr>
                <w:rFonts w:ascii="Calibri" w:hAnsi="Calibri"/>
                <w:color w:val="000000"/>
                <w:sz w:val="20"/>
              </w:rPr>
              <w:t>suatu</w:t>
            </w:r>
            <w:proofErr w:type="spellEnd"/>
            <w:r w:rsidRPr="004A53E7">
              <w:rPr>
                <w:rFonts w:ascii="Calibri" w:hAnsi="Calibri"/>
                <w:color w:val="000000"/>
                <w:sz w:val="20"/>
              </w:rPr>
              <w:t xml:space="preserve"> </w:t>
            </w:r>
            <w:proofErr w:type="spellStart"/>
            <w:r w:rsidRPr="004A53E7">
              <w:rPr>
                <w:rFonts w:ascii="Calibri" w:hAnsi="Calibri"/>
                <w:color w:val="000000"/>
                <w:sz w:val="20"/>
              </w:rPr>
              <w:t>transaksi</w:t>
            </w:r>
            <w:proofErr w:type="spellEnd"/>
            <w:r w:rsidRPr="004A53E7">
              <w:rPr>
                <w:rFonts w:ascii="Calibri" w:hAnsi="Calibri"/>
                <w:color w:val="000000"/>
                <w:sz w:val="20"/>
              </w:rPr>
              <w:t xml:space="preserve">, </w:t>
            </w:r>
            <w:proofErr w:type="spellStart"/>
            <w:r w:rsidRPr="004A53E7">
              <w:rPr>
                <w:rFonts w:ascii="Calibri" w:hAnsi="Calibri"/>
                <w:color w:val="000000"/>
                <w:sz w:val="20"/>
              </w:rPr>
              <w:t>kepentingan</w:t>
            </w:r>
            <w:proofErr w:type="spellEnd"/>
            <w:r w:rsidRPr="004A53E7">
              <w:rPr>
                <w:rFonts w:ascii="Calibri" w:hAnsi="Calibri"/>
                <w:color w:val="000000"/>
                <w:sz w:val="20"/>
              </w:rPr>
              <w:t xml:space="preserve"> </w:t>
            </w:r>
            <w:proofErr w:type="spellStart"/>
            <w:r w:rsidRPr="004A53E7">
              <w:rPr>
                <w:rFonts w:ascii="Calibri" w:hAnsi="Calibri"/>
                <w:color w:val="000000"/>
                <w:sz w:val="20"/>
              </w:rPr>
              <w:t>atau</w:t>
            </w:r>
            <w:proofErr w:type="spellEnd"/>
            <w:r w:rsidRPr="004A53E7">
              <w:rPr>
                <w:rFonts w:ascii="Calibri" w:hAnsi="Calibri"/>
                <w:color w:val="000000"/>
                <w:sz w:val="20"/>
              </w:rPr>
              <w:t xml:space="preserve"> </w:t>
            </w:r>
            <w:proofErr w:type="spellStart"/>
            <w:r w:rsidRPr="004A53E7">
              <w:rPr>
                <w:rFonts w:ascii="Calibri" w:hAnsi="Calibri"/>
                <w:color w:val="000000"/>
                <w:sz w:val="20"/>
              </w:rPr>
              <w:t>manfaat</w:t>
            </w:r>
            <w:proofErr w:type="spellEnd"/>
            <w:r w:rsidRPr="004A53E7">
              <w:rPr>
                <w:rFonts w:ascii="Calibri" w:hAnsi="Calibri"/>
                <w:color w:val="000000"/>
                <w:sz w:val="20"/>
              </w:rPr>
              <w:t xml:space="preserve"> </w:t>
            </w:r>
            <w:proofErr w:type="spellStart"/>
            <w:r w:rsidRPr="004A53E7">
              <w:rPr>
                <w:rFonts w:ascii="Calibri" w:hAnsi="Calibri"/>
                <w:color w:val="000000"/>
                <w:sz w:val="20"/>
              </w:rPr>
              <w:t>pribadi</w:t>
            </w:r>
            <w:proofErr w:type="spellEnd"/>
            <w:r w:rsidRPr="004A53E7">
              <w:rPr>
                <w:rFonts w:ascii="Calibri" w:hAnsi="Calibri"/>
                <w:color w:val="000000"/>
                <w:sz w:val="20"/>
              </w:rPr>
              <w:t xml:space="preserve"> </w:t>
            </w:r>
            <w:proofErr w:type="spellStart"/>
            <w:r w:rsidRPr="004A53E7">
              <w:rPr>
                <w:rFonts w:ascii="Calibri" w:hAnsi="Calibri"/>
                <w:color w:val="000000"/>
                <w:sz w:val="20"/>
              </w:rPr>
              <w:t>dari</w:t>
            </w:r>
            <w:proofErr w:type="spellEnd"/>
            <w:r w:rsidRPr="004A53E7">
              <w:rPr>
                <w:rFonts w:ascii="Calibri" w:hAnsi="Calibri"/>
                <w:color w:val="000000"/>
                <w:sz w:val="20"/>
              </w:rPr>
              <w:t xml:space="preserve"> Para </w:t>
            </w:r>
            <w:proofErr w:type="spellStart"/>
            <w:r w:rsidRPr="004A53E7">
              <w:rPr>
                <w:rFonts w:ascii="Calibri" w:hAnsi="Calibri"/>
                <w:color w:val="000000"/>
                <w:sz w:val="20"/>
              </w:rPr>
              <w:t>Pemegang</w:t>
            </w:r>
            <w:proofErr w:type="spellEnd"/>
            <w:r w:rsidRPr="004A53E7">
              <w:rPr>
                <w:rFonts w:ascii="Calibri" w:hAnsi="Calibri"/>
                <w:color w:val="000000"/>
                <w:sz w:val="20"/>
              </w:rPr>
              <w:t xml:space="preserve"> Saham </w:t>
            </w:r>
            <w:proofErr w:type="spellStart"/>
            <w:r w:rsidRPr="004A53E7">
              <w:rPr>
                <w:rFonts w:ascii="Calibri" w:hAnsi="Calibri"/>
                <w:color w:val="000000"/>
                <w:sz w:val="20"/>
              </w:rPr>
              <w:t>Pendiri</w:t>
            </w:r>
            <w:proofErr w:type="spellEnd"/>
            <w:r w:rsidRPr="004A53E7">
              <w:rPr>
                <w:rFonts w:ascii="Calibri" w:hAnsi="Calibri"/>
                <w:color w:val="000000"/>
                <w:sz w:val="20"/>
              </w:rPr>
              <w:t xml:space="preserve"> </w:t>
            </w:r>
            <w:proofErr w:type="spellStart"/>
            <w:r w:rsidRPr="004A53E7">
              <w:rPr>
                <w:rFonts w:ascii="Calibri" w:hAnsi="Calibri"/>
                <w:color w:val="000000"/>
                <w:sz w:val="20"/>
              </w:rPr>
              <w:t>atau</w:t>
            </w:r>
            <w:proofErr w:type="spellEnd"/>
            <w:r w:rsidRPr="004A53E7">
              <w:rPr>
                <w:rFonts w:ascii="Calibri" w:hAnsi="Calibri"/>
                <w:color w:val="000000"/>
                <w:sz w:val="20"/>
              </w:rPr>
              <w:t xml:space="preserve"> </w:t>
            </w:r>
            <w:proofErr w:type="spellStart"/>
            <w:r w:rsidRPr="004A53E7">
              <w:rPr>
                <w:rFonts w:ascii="Calibri" w:hAnsi="Calibri"/>
                <w:color w:val="000000"/>
                <w:sz w:val="20"/>
              </w:rPr>
              <w:t>setiap</w:t>
            </w:r>
            <w:proofErr w:type="spellEnd"/>
            <w:r w:rsidRPr="004A53E7">
              <w:rPr>
                <w:rFonts w:ascii="Calibri" w:hAnsi="Calibri"/>
                <w:color w:val="000000"/>
                <w:sz w:val="20"/>
              </w:rPr>
              <w:t xml:space="preserve"> </w:t>
            </w:r>
            <w:proofErr w:type="spellStart"/>
            <w:r w:rsidRPr="004A53E7">
              <w:rPr>
                <w:rFonts w:ascii="Calibri" w:hAnsi="Calibri"/>
                <w:color w:val="000000"/>
                <w:sz w:val="20"/>
              </w:rPr>
              <w:t>tindakan</w:t>
            </w:r>
            <w:proofErr w:type="spellEnd"/>
            <w:r w:rsidRPr="004A53E7">
              <w:rPr>
                <w:rFonts w:ascii="Calibri" w:hAnsi="Calibri"/>
                <w:color w:val="000000"/>
                <w:sz w:val="20"/>
              </w:rPr>
              <w:t xml:space="preserve"> yang </w:t>
            </w:r>
            <w:proofErr w:type="spellStart"/>
            <w:r w:rsidRPr="004A53E7">
              <w:rPr>
                <w:rFonts w:ascii="Calibri" w:hAnsi="Calibri"/>
                <w:color w:val="000000"/>
                <w:sz w:val="20"/>
              </w:rPr>
              <w:t>tidak</w:t>
            </w:r>
            <w:proofErr w:type="spellEnd"/>
            <w:r w:rsidRPr="004A53E7">
              <w:rPr>
                <w:rFonts w:ascii="Calibri" w:hAnsi="Calibri"/>
                <w:color w:val="000000"/>
                <w:sz w:val="20"/>
              </w:rPr>
              <w:t xml:space="preserve"> </w:t>
            </w:r>
            <w:proofErr w:type="spellStart"/>
            <w:r w:rsidRPr="004A53E7">
              <w:rPr>
                <w:rFonts w:ascii="Calibri" w:hAnsi="Calibri"/>
                <w:color w:val="000000"/>
                <w:sz w:val="20"/>
              </w:rPr>
              <w:t>berhubungan</w:t>
            </w:r>
            <w:proofErr w:type="spellEnd"/>
            <w:r w:rsidRPr="004A53E7">
              <w:rPr>
                <w:rFonts w:ascii="Calibri" w:hAnsi="Calibri"/>
                <w:color w:val="000000"/>
                <w:sz w:val="20"/>
              </w:rPr>
              <w:t xml:space="preserve"> </w:t>
            </w:r>
            <w:proofErr w:type="spellStart"/>
            <w:r w:rsidRPr="004A53E7">
              <w:rPr>
                <w:rFonts w:ascii="Calibri" w:hAnsi="Calibri"/>
                <w:color w:val="000000"/>
                <w:sz w:val="20"/>
              </w:rPr>
              <w:t>dengan</w:t>
            </w:r>
            <w:proofErr w:type="spellEnd"/>
            <w:r w:rsidRPr="004A53E7">
              <w:rPr>
                <w:rFonts w:ascii="Calibri" w:hAnsi="Calibri"/>
                <w:color w:val="000000"/>
                <w:sz w:val="20"/>
              </w:rPr>
              <w:t xml:space="preserve"> </w:t>
            </w:r>
            <w:proofErr w:type="spellStart"/>
            <w:r w:rsidRPr="004A53E7">
              <w:rPr>
                <w:rFonts w:ascii="Calibri" w:hAnsi="Calibri"/>
                <w:color w:val="000000"/>
                <w:sz w:val="20"/>
              </w:rPr>
              <w:t>usaha</w:t>
            </w:r>
            <w:proofErr w:type="spellEnd"/>
            <w:r w:rsidRPr="004A53E7">
              <w:rPr>
                <w:rFonts w:ascii="Calibri" w:hAnsi="Calibri"/>
                <w:color w:val="000000"/>
                <w:sz w:val="20"/>
              </w:rPr>
              <w:t xml:space="preserve"> Perseroan. </w:t>
            </w:r>
            <w:proofErr w:type="spellStart"/>
            <w:r w:rsidRPr="004A53E7">
              <w:rPr>
                <w:rFonts w:ascii="Calibri" w:hAnsi="Calibri"/>
                <w:color w:val="000000"/>
                <w:sz w:val="20"/>
              </w:rPr>
              <w:t>Setiap</w:t>
            </w:r>
            <w:proofErr w:type="spellEnd"/>
            <w:r w:rsidRPr="004A53E7">
              <w:rPr>
                <w:rFonts w:ascii="Calibri" w:hAnsi="Calibri"/>
                <w:color w:val="000000"/>
                <w:sz w:val="20"/>
              </w:rPr>
              <w:t xml:space="preserve"> </w:t>
            </w:r>
            <w:proofErr w:type="spellStart"/>
            <w:r w:rsidRPr="004A53E7">
              <w:rPr>
                <w:rFonts w:ascii="Calibri" w:hAnsi="Calibri"/>
                <w:color w:val="000000"/>
                <w:sz w:val="20"/>
              </w:rPr>
              <w:t>kerugian</w:t>
            </w:r>
            <w:proofErr w:type="spellEnd"/>
            <w:r w:rsidRPr="004A53E7">
              <w:rPr>
                <w:rFonts w:ascii="Calibri" w:hAnsi="Calibri"/>
                <w:color w:val="000000"/>
                <w:sz w:val="20"/>
              </w:rPr>
              <w:t xml:space="preserve">, </w:t>
            </w:r>
            <w:proofErr w:type="spellStart"/>
            <w:r w:rsidRPr="004A53E7">
              <w:rPr>
                <w:rFonts w:ascii="Calibri" w:hAnsi="Calibri"/>
                <w:color w:val="000000"/>
                <w:sz w:val="20"/>
              </w:rPr>
              <w:t>kerusakan</w:t>
            </w:r>
            <w:proofErr w:type="spellEnd"/>
            <w:r w:rsidRPr="004A53E7">
              <w:rPr>
                <w:rFonts w:ascii="Calibri" w:hAnsi="Calibri"/>
                <w:color w:val="000000"/>
                <w:sz w:val="20"/>
              </w:rPr>
              <w:t xml:space="preserve">, </w:t>
            </w:r>
            <w:proofErr w:type="spellStart"/>
            <w:r w:rsidRPr="004A53E7">
              <w:rPr>
                <w:rFonts w:ascii="Calibri" w:hAnsi="Calibri"/>
                <w:color w:val="000000"/>
                <w:sz w:val="20"/>
              </w:rPr>
              <w:t>tuntutan</w:t>
            </w:r>
            <w:proofErr w:type="spellEnd"/>
            <w:r w:rsidRPr="004A53E7">
              <w:rPr>
                <w:rFonts w:ascii="Calibri" w:hAnsi="Calibri"/>
                <w:color w:val="000000"/>
                <w:sz w:val="20"/>
              </w:rPr>
              <w:t xml:space="preserve"> yang </w:t>
            </w:r>
            <w:proofErr w:type="spellStart"/>
            <w:r w:rsidRPr="004A53E7">
              <w:rPr>
                <w:rFonts w:ascii="Calibri" w:hAnsi="Calibri"/>
                <w:color w:val="000000"/>
                <w:sz w:val="20"/>
              </w:rPr>
              <w:t>mungkin</w:t>
            </w:r>
            <w:proofErr w:type="spellEnd"/>
            <w:r w:rsidRPr="004A53E7">
              <w:rPr>
                <w:rFonts w:ascii="Calibri" w:hAnsi="Calibri"/>
                <w:color w:val="000000"/>
                <w:sz w:val="20"/>
              </w:rPr>
              <w:t xml:space="preserve"> </w:t>
            </w:r>
            <w:proofErr w:type="spellStart"/>
            <w:r w:rsidRPr="004A53E7">
              <w:rPr>
                <w:rFonts w:ascii="Calibri" w:hAnsi="Calibri"/>
                <w:color w:val="000000"/>
                <w:sz w:val="20"/>
              </w:rPr>
              <w:t>timbul</w:t>
            </w:r>
            <w:proofErr w:type="spellEnd"/>
            <w:r w:rsidRPr="004A53E7">
              <w:rPr>
                <w:rFonts w:ascii="Calibri" w:hAnsi="Calibri"/>
                <w:color w:val="000000"/>
                <w:sz w:val="20"/>
              </w:rPr>
              <w:t xml:space="preserve"> </w:t>
            </w:r>
            <w:proofErr w:type="spellStart"/>
            <w:r w:rsidRPr="004A53E7">
              <w:rPr>
                <w:rFonts w:ascii="Calibri" w:hAnsi="Calibri"/>
                <w:color w:val="000000"/>
                <w:sz w:val="20"/>
              </w:rPr>
              <w:t>akibat</w:t>
            </w:r>
            <w:proofErr w:type="spellEnd"/>
            <w:r w:rsidRPr="004A53E7">
              <w:rPr>
                <w:rFonts w:ascii="Calibri" w:hAnsi="Calibri"/>
                <w:color w:val="000000"/>
                <w:sz w:val="20"/>
              </w:rPr>
              <w:t xml:space="preserve"> </w:t>
            </w:r>
            <w:proofErr w:type="spellStart"/>
            <w:r w:rsidRPr="004A53E7">
              <w:rPr>
                <w:rFonts w:ascii="Calibri" w:hAnsi="Calibri"/>
                <w:color w:val="000000"/>
                <w:sz w:val="20"/>
              </w:rPr>
              <w:t>pelanggaran</w:t>
            </w:r>
            <w:proofErr w:type="spellEnd"/>
            <w:r w:rsidRPr="004A53E7">
              <w:rPr>
                <w:rFonts w:ascii="Calibri" w:hAnsi="Calibri"/>
                <w:color w:val="000000"/>
                <w:sz w:val="20"/>
              </w:rPr>
              <w:t xml:space="preserve"> </w:t>
            </w:r>
            <w:proofErr w:type="spellStart"/>
            <w:r w:rsidRPr="004A53E7">
              <w:rPr>
                <w:rFonts w:ascii="Calibri" w:hAnsi="Calibri"/>
                <w:color w:val="000000"/>
                <w:sz w:val="20"/>
              </w:rPr>
              <w:t>dari</w:t>
            </w:r>
            <w:proofErr w:type="spellEnd"/>
            <w:r w:rsidRPr="004A53E7">
              <w:rPr>
                <w:rFonts w:ascii="Calibri" w:hAnsi="Calibri"/>
                <w:color w:val="000000"/>
                <w:sz w:val="20"/>
              </w:rPr>
              <w:t xml:space="preserve"> </w:t>
            </w:r>
            <w:proofErr w:type="spellStart"/>
            <w:r w:rsidRPr="004A53E7">
              <w:rPr>
                <w:rFonts w:ascii="Calibri" w:hAnsi="Calibri"/>
                <w:color w:val="000000"/>
                <w:sz w:val="20"/>
              </w:rPr>
              <w:t>ketentuan</w:t>
            </w:r>
            <w:proofErr w:type="spellEnd"/>
            <w:r w:rsidRPr="004A53E7">
              <w:rPr>
                <w:rFonts w:ascii="Calibri" w:hAnsi="Calibri"/>
                <w:color w:val="000000"/>
                <w:sz w:val="20"/>
              </w:rPr>
              <w:t xml:space="preserve"> </w:t>
            </w:r>
            <w:proofErr w:type="spellStart"/>
            <w:r w:rsidRPr="004A53E7">
              <w:rPr>
                <w:rFonts w:ascii="Calibri" w:hAnsi="Calibri"/>
                <w:color w:val="000000"/>
                <w:sz w:val="20"/>
              </w:rPr>
              <w:t>ini</w:t>
            </w:r>
            <w:proofErr w:type="spellEnd"/>
            <w:r w:rsidRPr="004A53E7">
              <w:rPr>
                <w:rFonts w:ascii="Calibri" w:hAnsi="Calibri"/>
                <w:color w:val="000000"/>
                <w:sz w:val="20"/>
              </w:rPr>
              <w:t xml:space="preserve"> oleh </w:t>
            </w:r>
            <w:proofErr w:type="spellStart"/>
            <w:r w:rsidRPr="004A53E7">
              <w:rPr>
                <w:rFonts w:ascii="Calibri" w:hAnsi="Calibri"/>
                <w:color w:val="000000"/>
                <w:sz w:val="20"/>
              </w:rPr>
              <w:t>setiap</w:t>
            </w:r>
            <w:proofErr w:type="spellEnd"/>
            <w:r w:rsidRPr="004A53E7">
              <w:rPr>
                <w:rFonts w:ascii="Calibri" w:hAnsi="Calibri"/>
                <w:color w:val="000000"/>
                <w:sz w:val="20"/>
              </w:rPr>
              <w:t xml:space="preserve"> Para </w:t>
            </w:r>
            <w:proofErr w:type="spellStart"/>
            <w:r w:rsidRPr="004A53E7">
              <w:rPr>
                <w:rFonts w:ascii="Calibri" w:hAnsi="Calibri"/>
                <w:color w:val="000000"/>
                <w:sz w:val="20"/>
              </w:rPr>
              <w:t>Pemegang</w:t>
            </w:r>
            <w:proofErr w:type="spellEnd"/>
            <w:r w:rsidRPr="004A53E7">
              <w:rPr>
                <w:rFonts w:ascii="Calibri" w:hAnsi="Calibri"/>
                <w:color w:val="000000"/>
                <w:sz w:val="20"/>
              </w:rPr>
              <w:t xml:space="preserve"> Saham </w:t>
            </w:r>
            <w:proofErr w:type="spellStart"/>
            <w:r w:rsidRPr="004A53E7">
              <w:rPr>
                <w:rFonts w:ascii="Calibri" w:hAnsi="Calibri"/>
                <w:color w:val="000000"/>
                <w:sz w:val="20"/>
              </w:rPr>
              <w:t>Pendiri</w:t>
            </w:r>
            <w:proofErr w:type="spellEnd"/>
            <w:r w:rsidRPr="004A53E7">
              <w:rPr>
                <w:rFonts w:ascii="Calibri" w:hAnsi="Calibri"/>
                <w:color w:val="000000"/>
                <w:sz w:val="20"/>
              </w:rPr>
              <w:t xml:space="preserve"> </w:t>
            </w:r>
            <w:proofErr w:type="spellStart"/>
            <w:r w:rsidRPr="004A53E7">
              <w:rPr>
                <w:rFonts w:ascii="Calibri" w:hAnsi="Calibri"/>
                <w:color w:val="000000"/>
                <w:sz w:val="20"/>
              </w:rPr>
              <w:t>akan</w:t>
            </w:r>
            <w:proofErr w:type="spellEnd"/>
            <w:r w:rsidRPr="004A53E7">
              <w:rPr>
                <w:rFonts w:ascii="Calibri" w:hAnsi="Calibri"/>
                <w:color w:val="000000"/>
                <w:sz w:val="20"/>
              </w:rPr>
              <w:t xml:space="preserve"> </w:t>
            </w:r>
            <w:proofErr w:type="spellStart"/>
            <w:r w:rsidRPr="004A53E7">
              <w:rPr>
                <w:rFonts w:ascii="Calibri" w:hAnsi="Calibri"/>
                <w:color w:val="000000"/>
                <w:sz w:val="20"/>
              </w:rPr>
              <w:t>menjadi</w:t>
            </w:r>
            <w:proofErr w:type="spellEnd"/>
            <w:r w:rsidRPr="004A53E7">
              <w:rPr>
                <w:rFonts w:ascii="Calibri" w:hAnsi="Calibri"/>
                <w:color w:val="000000"/>
                <w:sz w:val="20"/>
              </w:rPr>
              <w:t xml:space="preserve"> </w:t>
            </w:r>
            <w:proofErr w:type="spellStart"/>
            <w:r w:rsidRPr="004A53E7">
              <w:rPr>
                <w:rFonts w:ascii="Calibri" w:hAnsi="Calibri"/>
                <w:color w:val="000000"/>
                <w:sz w:val="20"/>
              </w:rPr>
              <w:t>tanggung</w:t>
            </w:r>
            <w:proofErr w:type="spellEnd"/>
            <w:r w:rsidRPr="004A53E7">
              <w:rPr>
                <w:rFonts w:ascii="Calibri" w:hAnsi="Calibri"/>
                <w:color w:val="000000"/>
                <w:sz w:val="20"/>
              </w:rPr>
              <w:t xml:space="preserve"> </w:t>
            </w:r>
            <w:proofErr w:type="spellStart"/>
            <w:r w:rsidRPr="004A53E7">
              <w:rPr>
                <w:rFonts w:ascii="Calibri" w:hAnsi="Calibri"/>
                <w:color w:val="000000"/>
                <w:sz w:val="20"/>
              </w:rPr>
              <w:t>jawab</w:t>
            </w:r>
            <w:proofErr w:type="spellEnd"/>
            <w:r w:rsidRPr="004A53E7">
              <w:rPr>
                <w:rFonts w:ascii="Calibri" w:hAnsi="Calibri"/>
                <w:color w:val="000000"/>
                <w:sz w:val="20"/>
              </w:rPr>
              <w:t xml:space="preserve"> </w:t>
            </w:r>
            <w:proofErr w:type="spellStart"/>
            <w:r w:rsidRPr="004A53E7">
              <w:rPr>
                <w:rFonts w:ascii="Calibri" w:hAnsi="Calibri"/>
                <w:color w:val="000000"/>
                <w:sz w:val="20"/>
              </w:rPr>
              <w:t>dari</w:t>
            </w:r>
            <w:proofErr w:type="spellEnd"/>
            <w:r w:rsidRPr="004A53E7">
              <w:rPr>
                <w:rFonts w:ascii="Calibri" w:hAnsi="Calibri"/>
                <w:color w:val="000000"/>
                <w:sz w:val="20"/>
              </w:rPr>
              <w:t xml:space="preserve"> dan </w:t>
            </w:r>
            <w:proofErr w:type="spellStart"/>
            <w:r w:rsidRPr="004A53E7">
              <w:rPr>
                <w:rFonts w:ascii="Calibri" w:hAnsi="Calibri"/>
                <w:color w:val="000000"/>
                <w:sz w:val="20"/>
              </w:rPr>
              <w:t>ditanggung</w:t>
            </w:r>
            <w:proofErr w:type="spellEnd"/>
            <w:r w:rsidRPr="004A53E7">
              <w:rPr>
                <w:rFonts w:ascii="Calibri" w:hAnsi="Calibri"/>
                <w:color w:val="000000"/>
                <w:sz w:val="20"/>
              </w:rPr>
              <w:t xml:space="preserve"> oleh </w:t>
            </w:r>
            <w:proofErr w:type="spellStart"/>
            <w:r w:rsidRPr="004A53E7">
              <w:rPr>
                <w:rFonts w:ascii="Calibri" w:hAnsi="Calibri"/>
                <w:color w:val="000000"/>
                <w:sz w:val="20"/>
              </w:rPr>
              <w:t>Pemegang</w:t>
            </w:r>
            <w:proofErr w:type="spellEnd"/>
            <w:r w:rsidRPr="004A53E7">
              <w:rPr>
                <w:rFonts w:ascii="Calibri" w:hAnsi="Calibri"/>
                <w:color w:val="000000"/>
                <w:sz w:val="20"/>
              </w:rPr>
              <w:t xml:space="preserve"> Saham </w:t>
            </w:r>
            <w:proofErr w:type="spellStart"/>
            <w:r w:rsidRPr="004A53E7">
              <w:rPr>
                <w:rFonts w:ascii="Calibri" w:hAnsi="Calibri"/>
                <w:color w:val="000000"/>
                <w:sz w:val="20"/>
              </w:rPr>
              <w:t>Pendiri</w:t>
            </w:r>
            <w:proofErr w:type="spellEnd"/>
            <w:r w:rsidRPr="004A53E7">
              <w:rPr>
                <w:rFonts w:ascii="Calibri" w:hAnsi="Calibri"/>
                <w:color w:val="000000"/>
                <w:sz w:val="20"/>
              </w:rPr>
              <w:t xml:space="preserve"> yang </w:t>
            </w:r>
            <w:proofErr w:type="spellStart"/>
            <w:r w:rsidRPr="004A53E7">
              <w:rPr>
                <w:rFonts w:ascii="Calibri" w:hAnsi="Calibri"/>
                <w:color w:val="000000"/>
                <w:sz w:val="20"/>
              </w:rPr>
              <w:t>bersangkutan</w:t>
            </w:r>
            <w:proofErr w:type="spellEnd"/>
            <w:r>
              <w:rPr>
                <w:rFonts w:ascii="Calibri" w:hAnsi="Calibri"/>
                <w:color w:val="000000"/>
                <w:sz w:val="20"/>
              </w:rPr>
              <w:t>.</w:t>
            </w:r>
          </w:p>
          <w:p w14:paraId="1431D39E" w14:textId="77777777" w:rsidR="00376184" w:rsidRPr="005A2466" w:rsidRDefault="00376184" w:rsidP="00376184">
            <w:pPr>
              <w:pStyle w:val="ListParagraph"/>
              <w:spacing w:after="0" w:line="240" w:lineRule="auto"/>
              <w:ind w:left="606"/>
              <w:jc w:val="both"/>
              <w:textAlignment w:val="baseline"/>
              <w:rPr>
                <w:rFonts w:ascii="Calibri" w:hAnsi="Calibri"/>
                <w:color w:val="000000"/>
                <w:sz w:val="20"/>
              </w:rPr>
            </w:pPr>
          </w:p>
          <w:p w14:paraId="3EBB4EEE" w14:textId="77777777" w:rsidR="00134E27" w:rsidRPr="005A2466" w:rsidRDefault="00134E27" w:rsidP="00BA45BC">
            <w:pPr>
              <w:pStyle w:val="ListParagraph"/>
              <w:tabs>
                <w:tab w:val="left" w:pos="397"/>
              </w:tabs>
              <w:spacing w:after="0" w:line="240" w:lineRule="auto"/>
              <w:ind w:left="397"/>
              <w:jc w:val="both"/>
              <w:textAlignment w:val="baseline"/>
              <w:rPr>
                <w:rFonts w:ascii="Calibri" w:hAnsi="Calibri"/>
                <w:sz w:val="20"/>
              </w:rPr>
            </w:pPr>
          </w:p>
        </w:tc>
      </w:tr>
      <w:tr w:rsidR="00F115BF" w:rsidRPr="00613832" w14:paraId="5B669735" w14:textId="77777777" w:rsidTr="00BA45BC">
        <w:tblPrEx>
          <w:tblW w:w="9782" w:type="dxa"/>
          <w:tblInd w:w="-284" w:type="dxa"/>
          <w:tblCellMar>
            <w:top w:w="15" w:type="dxa"/>
            <w:left w:w="15" w:type="dxa"/>
            <w:bottom w:w="15" w:type="dxa"/>
            <w:right w:w="15" w:type="dxa"/>
          </w:tblCellMar>
          <w:tblPrExChange w:id="1213"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214" w:author="OLTRE" w:date="2024-07-03T22:42:00Z">
            <w:trPr>
              <w:gridAfter w:val="1"/>
              <w:wAfter w:w="318" w:type="dxa"/>
            </w:trPr>
          </w:trPrChange>
        </w:trPr>
        <w:tc>
          <w:tcPr>
            <w:tcW w:w="4820" w:type="dxa"/>
            <w:tcMar>
              <w:top w:w="0" w:type="dxa"/>
              <w:left w:w="108" w:type="dxa"/>
              <w:bottom w:w="0" w:type="dxa"/>
              <w:right w:w="108" w:type="dxa"/>
            </w:tcMar>
            <w:hideMark/>
            <w:tcPrChange w:id="1215" w:author="OLTRE" w:date="2024-07-03T22:42:00Z">
              <w:tcPr>
                <w:tcW w:w="4820" w:type="dxa"/>
                <w:gridSpan w:val="2"/>
                <w:tcMar>
                  <w:top w:w="0" w:type="dxa"/>
                  <w:left w:w="108" w:type="dxa"/>
                  <w:bottom w:w="0" w:type="dxa"/>
                  <w:right w:w="108" w:type="dxa"/>
                </w:tcMar>
                <w:hideMark/>
              </w:tcPr>
            </w:tcPrChange>
          </w:tcPr>
          <w:p w14:paraId="6BB1653C" w14:textId="2FA661CA" w:rsidR="00134E27" w:rsidRPr="005A2466" w:rsidRDefault="00134E27" w:rsidP="00BA45BC">
            <w:pPr>
              <w:pStyle w:val="ListParagraph"/>
              <w:numPr>
                <w:ilvl w:val="1"/>
                <w:numId w:val="37"/>
              </w:numPr>
              <w:spacing w:after="0" w:line="240" w:lineRule="auto"/>
              <w:ind w:left="594" w:hanging="566"/>
              <w:jc w:val="both"/>
              <w:textAlignment w:val="baseline"/>
              <w:rPr>
                <w:rFonts w:ascii="Calibri" w:hAnsi="Calibri"/>
                <w:color w:val="000000"/>
                <w:sz w:val="20"/>
              </w:rPr>
            </w:pPr>
            <w:r w:rsidRPr="005A2466">
              <w:rPr>
                <w:rFonts w:ascii="Calibri" w:hAnsi="Calibri"/>
                <w:color w:val="000000"/>
                <w:sz w:val="20"/>
              </w:rPr>
              <w:t>A Party shall be fully indemnified by the violating Party for and against any and all obligations, liabilities, claims and judgments which are caused by or as a result from any breach of this Agreement by such violating Party.</w:t>
            </w:r>
          </w:p>
          <w:p w14:paraId="16A00449" w14:textId="77777777" w:rsidR="003E7E7C" w:rsidRPr="005A2466" w:rsidRDefault="003E7E7C"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Change w:id="1216" w:author="OLTRE" w:date="2024-07-03T22:42:00Z">
              <w:tcPr>
                <w:tcW w:w="4678" w:type="dxa"/>
                <w:gridSpan w:val="3"/>
                <w:tcMar>
                  <w:top w:w="0" w:type="dxa"/>
                  <w:left w:w="108" w:type="dxa"/>
                  <w:bottom w:w="0" w:type="dxa"/>
                  <w:right w:w="108" w:type="dxa"/>
                </w:tcMar>
                <w:hideMark/>
              </w:tcPr>
            </w:tcPrChange>
          </w:tcPr>
          <w:p w14:paraId="72478204" w14:textId="1D024632" w:rsidR="00134E27" w:rsidRPr="00376184" w:rsidRDefault="00134E27">
            <w:pPr>
              <w:pStyle w:val="ListParagraph"/>
              <w:numPr>
                <w:ilvl w:val="1"/>
                <w:numId w:val="39"/>
              </w:numPr>
              <w:spacing w:after="0" w:line="240" w:lineRule="auto"/>
              <w:ind w:left="606" w:hanging="606"/>
              <w:jc w:val="both"/>
              <w:textAlignment w:val="baseline"/>
              <w:rPr>
                <w:rFonts w:ascii="Calibri" w:hAnsi="Calibri"/>
                <w:sz w:val="20"/>
              </w:rPr>
            </w:pP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diindemnifikasi</w:t>
            </w:r>
            <w:proofErr w:type="spellEnd"/>
            <w:r w:rsidRPr="005A2466">
              <w:rPr>
                <w:rFonts w:ascii="Calibri" w:hAnsi="Calibri"/>
                <w:color w:val="000000"/>
                <w:sz w:val="20"/>
              </w:rPr>
              <w:t xml:space="preserve"> </w:t>
            </w:r>
            <w:proofErr w:type="spellStart"/>
            <w:r w:rsidRPr="005A2466">
              <w:rPr>
                <w:rFonts w:ascii="Calibri" w:hAnsi="Calibri"/>
                <w:color w:val="000000"/>
                <w:sz w:val="20"/>
              </w:rPr>
              <w:t>sepenuhnya</w:t>
            </w:r>
            <w:proofErr w:type="spellEnd"/>
            <w:r w:rsidRPr="005A2466">
              <w:rPr>
                <w:rFonts w:ascii="Calibri" w:hAnsi="Calibri"/>
                <w:color w:val="000000"/>
                <w:sz w:val="20"/>
              </w:rPr>
              <w:t xml:space="preserve"> oleh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pelanggar</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dan </w:t>
            </w:r>
            <w:proofErr w:type="spellStart"/>
            <w:r w:rsidRPr="005A2466">
              <w:rPr>
                <w:rFonts w:ascii="Calibri" w:hAnsi="Calibri"/>
                <w:color w:val="000000"/>
                <w:sz w:val="20"/>
              </w:rPr>
              <w:t>terhadap</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kewajiban</w:t>
            </w:r>
            <w:proofErr w:type="spellEnd"/>
            <w:r w:rsidRPr="005A2466">
              <w:rPr>
                <w:rFonts w:ascii="Calibri" w:hAnsi="Calibri"/>
                <w:color w:val="000000"/>
                <w:sz w:val="20"/>
              </w:rPr>
              <w:t xml:space="preserve">, </w:t>
            </w:r>
            <w:proofErr w:type="spellStart"/>
            <w:r w:rsidRPr="005A2466">
              <w:rPr>
                <w:rFonts w:ascii="Calibri" w:hAnsi="Calibri"/>
                <w:color w:val="000000"/>
                <w:sz w:val="20"/>
              </w:rPr>
              <w:t>tanggung</w:t>
            </w:r>
            <w:proofErr w:type="spellEnd"/>
            <w:r w:rsidRPr="005A2466">
              <w:rPr>
                <w:rFonts w:ascii="Calibri" w:hAnsi="Calibri"/>
                <w:color w:val="000000"/>
                <w:sz w:val="20"/>
              </w:rPr>
              <w:t xml:space="preserve"> </w:t>
            </w:r>
            <w:proofErr w:type="spellStart"/>
            <w:r w:rsidRPr="005A2466">
              <w:rPr>
                <w:rFonts w:ascii="Calibri" w:hAnsi="Calibri"/>
                <w:color w:val="000000"/>
                <w:sz w:val="20"/>
              </w:rPr>
              <w:t>jawab</w:t>
            </w:r>
            <w:proofErr w:type="spellEnd"/>
            <w:r w:rsidRPr="005A2466">
              <w:rPr>
                <w:rFonts w:ascii="Calibri" w:hAnsi="Calibri"/>
                <w:color w:val="000000"/>
                <w:sz w:val="20"/>
              </w:rPr>
              <w:t xml:space="preserve">, </w:t>
            </w:r>
            <w:proofErr w:type="spellStart"/>
            <w:r w:rsidRPr="005A2466">
              <w:rPr>
                <w:rFonts w:ascii="Calibri" w:hAnsi="Calibri"/>
                <w:color w:val="000000"/>
                <w:sz w:val="20"/>
              </w:rPr>
              <w:t>tuntutan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keputusan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disebabkan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atau</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terjadi</w:t>
            </w:r>
            <w:proofErr w:type="spellEnd"/>
            <w:r w:rsidRPr="005A2466">
              <w:rPr>
                <w:rFonts w:ascii="Calibri" w:hAnsi="Calibri"/>
                <w:color w:val="000000"/>
                <w:sz w:val="20"/>
              </w:rPr>
              <w:t xml:space="preserve"> </w:t>
            </w:r>
            <w:proofErr w:type="spellStart"/>
            <w:r w:rsidRPr="005A2466">
              <w:rPr>
                <w:rFonts w:ascii="Calibri" w:hAnsi="Calibri"/>
                <w:color w:val="000000"/>
                <w:sz w:val="20"/>
              </w:rPr>
              <w:t>akibat</w:t>
            </w:r>
            <w:proofErr w:type="spellEnd"/>
            <w:r w:rsidRPr="005A2466">
              <w:rPr>
                <w:rFonts w:ascii="Calibri" w:hAnsi="Calibri"/>
                <w:color w:val="000000"/>
                <w:sz w:val="20"/>
              </w:rPr>
              <w:t xml:space="preserve"> </w:t>
            </w:r>
            <w:proofErr w:type="spellStart"/>
            <w:r w:rsidRPr="005A2466">
              <w:rPr>
                <w:rFonts w:ascii="Calibri" w:hAnsi="Calibri"/>
                <w:color w:val="000000"/>
                <w:sz w:val="20"/>
              </w:rPr>
              <w:t>pelanggaran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oleh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pelanggar</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w:t>
            </w:r>
          </w:p>
          <w:p w14:paraId="13D1318D" w14:textId="1747CFA2" w:rsidR="00376184" w:rsidRPr="005A2466" w:rsidRDefault="00376184" w:rsidP="00BA45BC">
            <w:pPr>
              <w:pStyle w:val="ListParagraph"/>
              <w:spacing w:after="0" w:line="240" w:lineRule="auto"/>
              <w:ind w:left="606"/>
              <w:jc w:val="both"/>
              <w:textAlignment w:val="baseline"/>
              <w:rPr>
                <w:rFonts w:ascii="Calibri" w:hAnsi="Calibri"/>
                <w:sz w:val="20"/>
              </w:rPr>
            </w:pPr>
          </w:p>
        </w:tc>
      </w:tr>
      <w:tr w:rsidR="00F115BF" w:rsidRPr="00613832" w14:paraId="1372D24E" w14:textId="77777777" w:rsidTr="00BA45BC">
        <w:tblPrEx>
          <w:tblW w:w="9782" w:type="dxa"/>
          <w:tblInd w:w="-284" w:type="dxa"/>
          <w:tblCellMar>
            <w:top w:w="15" w:type="dxa"/>
            <w:left w:w="15" w:type="dxa"/>
            <w:bottom w:w="15" w:type="dxa"/>
            <w:right w:w="15" w:type="dxa"/>
          </w:tblCellMar>
          <w:tblPrExChange w:id="1217"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218" w:author="OLTRE" w:date="2024-07-03T22:42:00Z">
            <w:trPr>
              <w:gridAfter w:val="1"/>
              <w:wAfter w:w="318" w:type="dxa"/>
            </w:trPr>
          </w:trPrChange>
        </w:trPr>
        <w:tc>
          <w:tcPr>
            <w:tcW w:w="4820" w:type="dxa"/>
            <w:tcMar>
              <w:top w:w="0" w:type="dxa"/>
              <w:left w:w="108" w:type="dxa"/>
              <w:bottom w:w="0" w:type="dxa"/>
              <w:right w:w="108" w:type="dxa"/>
            </w:tcMar>
            <w:hideMark/>
            <w:tcPrChange w:id="1219" w:author="OLTRE" w:date="2024-07-03T22:42:00Z">
              <w:tcPr>
                <w:tcW w:w="4820" w:type="dxa"/>
                <w:gridSpan w:val="2"/>
                <w:tcMar>
                  <w:top w:w="0" w:type="dxa"/>
                  <w:left w:w="108" w:type="dxa"/>
                  <w:bottom w:w="0" w:type="dxa"/>
                  <w:right w:w="108" w:type="dxa"/>
                </w:tcMar>
                <w:hideMark/>
              </w:tcPr>
            </w:tcPrChange>
          </w:tcPr>
          <w:p w14:paraId="2021E611" w14:textId="77777777" w:rsidR="00B12798" w:rsidRPr="00613832" w:rsidRDefault="00B12798" w:rsidP="00613832">
            <w:pPr>
              <w:spacing w:after="0" w:line="240" w:lineRule="auto"/>
              <w:contextualSpacing/>
              <w:jc w:val="center"/>
              <w:rPr>
                <w:rFonts w:ascii="Calibri" w:eastAsia="Times New Roman" w:hAnsi="Calibri" w:cs="Calibri"/>
                <w:b/>
                <w:bCs/>
                <w:color w:val="000000"/>
                <w:sz w:val="20"/>
                <w:szCs w:val="20"/>
                <w:lang w:eastAsia="en-ID"/>
              </w:rPr>
            </w:pPr>
          </w:p>
          <w:p w14:paraId="09C3B3CF" w14:textId="440C1F84"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12</w:t>
            </w:r>
          </w:p>
          <w:p w14:paraId="33D5C0BA"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PRIOR CONSENT ON IMPORTANT MATTERS</w:t>
            </w:r>
          </w:p>
          <w:p w14:paraId="2A4F5FB6" w14:textId="77777777" w:rsidR="00134E27" w:rsidRPr="005A2466" w:rsidRDefault="00134E27"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Change w:id="1220" w:author="OLTRE" w:date="2024-07-03T22:42:00Z">
              <w:tcPr>
                <w:tcW w:w="4678" w:type="dxa"/>
                <w:gridSpan w:val="3"/>
                <w:tcMar>
                  <w:top w:w="0" w:type="dxa"/>
                  <w:left w:w="108" w:type="dxa"/>
                  <w:bottom w:w="0" w:type="dxa"/>
                  <w:right w:w="108" w:type="dxa"/>
                </w:tcMar>
                <w:hideMark/>
              </w:tcPr>
            </w:tcPrChange>
          </w:tcPr>
          <w:p w14:paraId="71A0540F" w14:textId="77777777" w:rsidR="00B12798" w:rsidRPr="00613832" w:rsidRDefault="00B12798" w:rsidP="00613832">
            <w:pPr>
              <w:spacing w:after="0" w:line="240" w:lineRule="auto"/>
              <w:contextualSpacing/>
              <w:jc w:val="center"/>
              <w:rPr>
                <w:rFonts w:ascii="Calibri" w:eastAsia="Times New Roman" w:hAnsi="Calibri" w:cs="Calibri"/>
                <w:b/>
                <w:bCs/>
                <w:color w:val="000000"/>
                <w:sz w:val="20"/>
                <w:szCs w:val="20"/>
                <w:lang w:eastAsia="en-ID"/>
              </w:rPr>
            </w:pPr>
          </w:p>
          <w:p w14:paraId="42178F2D" w14:textId="2ACC1076"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12</w:t>
            </w:r>
          </w:p>
          <w:p w14:paraId="1CDC84D2" w14:textId="77777777"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PERSETUJUAN TERLEBIH DAHULU UNTUK HAL-HAL PENTING</w:t>
            </w:r>
          </w:p>
          <w:p w14:paraId="52E02D1A" w14:textId="77777777" w:rsidR="00666964" w:rsidRPr="00613832" w:rsidRDefault="00666964" w:rsidP="00613832">
            <w:pPr>
              <w:spacing w:after="0" w:line="240" w:lineRule="auto"/>
              <w:contextualSpacing/>
              <w:jc w:val="center"/>
              <w:rPr>
                <w:rFonts w:ascii="Calibri" w:eastAsia="Times New Roman" w:hAnsi="Calibri" w:cs="Calibri"/>
                <w:b/>
                <w:bCs/>
                <w:color w:val="000000"/>
                <w:sz w:val="20"/>
                <w:szCs w:val="20"/>
                <w:lang w:eastAsia="en-ID"/>
              </w:rPr>
            </w:pPr>
          </w:p>
          <w:p w14:paraId="7D2F1CDA" w14:textId="77777777" w:rsidR="002E0E33" w:rsidRPr="005A2466" w:rsidRDefault="002E0E33" w:rsidP="005A2466">
            <w:pPr>
              <w:spacing w:after="0" w:line="240" w:lineRule="auto"/>
              <w:contextualSpacing/>
              <w:rPr>
                <w:rFonts w:ascii="Calibri" w:hAnsi="Calibri"/>
                <w:sz w:val="20"/>
              </w:rPr>
            </w:pPr>
          </w:p>
        </w:tc>
      </w:tr>
      <w:tr w:rsidR="00F115BF" w:rsidRPr="00613832" w14:paraId="27EE299D" w14:textId="77777777" w:rsidTr="00BA45BC">
        <w:tblPrEx>
          <w:tblW w:w="9782" w:type="dxa"/>
          <w:tblInd w:w="-284" w:type="dxa"/>
          <w:tblCellMar>
            <w:top w:w="15" w:type="dxa"/>
            <w:left w:w="15" w:type="dxa"/>
            <w:bottom w:w="15" w:type="dxa"/>
            <w:right w:w="15" w:type="dxa"/>
          </w:tblCellMar>
          <w:tblPrExChange w:id="1221"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222" w:author="OLTRE" w:date="2024-07-03T22:42:00Z">
            <w:trPr>
              <w:gridAfter w:val="1"/>
              <w:wAfter w:w="318" w:type="dxa"/>
            </w:trPr>
          </w:trPrChange>
        </w:trPr>
        <w:tc>
          <w:tcPr>
            <w:tcW w:w="4820" w:type="dxa"/>
            <w:tcMar>
              <w:top w:w="0" w:type="dxa"/>
              <w:left w:w="108" w:type="dxa"/>
              <w:bottom w:w="0" w:type="dxa"/>
              <w:right w:w="108" w:type="dxa"/>
            </w:tcMar>
            <w:hideMark/>
            <w:tcPrChange w:id="1223" w:author="OLTRE" w:date="2024-07-03T22:42:00Z">
              <w:tcPr>
                <w:tcW w:w="4820" w:type="dxa"/>
                <w:gridSpan w:val="2"/>
                <w:tcMar>
                  <w:top w:w="0" w:type="dxa"/>
                  <w:left w:w="108" w:type="dxa"/>
                  <w:bottom w:w="0" w:type="dxa"/>
                  <w:right w:w="108" w:type="dxa"/>
                </w:tcMar>
                <w:hideMark/>
              </w:tcPr>
            </w:tcPrChange>
          </w:tcPr>
          <w:p w14:paraId="36FABE99" w14:textId="71334D30" w:rsidR="00134E27" w:rsidRDefault="00134E27" w:rsidP="00BA45BC">
            <w:pPr>
              <w:pStyle w:val="ListParagraph"/>
              <w:numPr>
                <w:ilvl w:val="1"/>
                <w:numId w:val="40"/>
              </w:numPr>
              <w:spacing w:after="0" w:line="240" w:lineRule="auto"/>
              <w:ind w:left="594" w:hanging="566"/>
              <w:jc w:val="both"/>
              <w:textAlignment w:val="baseline"/>
              <w:rPr>
                <w:rFonts w:ascii="Calibri" w:hAnsi="Calibri"/>
                <w:color w:val="000000"/>
                <w:sz w:val="20"/>
              </w:rPr>
            </w:pPr>
            <w:r w:rsidRPr="005A2466">
              <w:rPr>
                <w:rFonts w:ascii="Calibri" w:hAnsi="Calibri"/>
                <w:color w:val="000000"/>
                <w:sz w:val="20"/>
              </w:rPr>
              <w:t>The Parties shall mutually agree to all important and strategic decisions</w:t>
            </w:r>
            <w:r w:rsidR="00E96FB0" w:rsidRPr="005A2466">
              <w:rPr>
                <w:rFonts w:ascii="Calibri" w:hAnsi="Calibri"/>
                <w:color w:val="000000"/>
                <w:sz w:val="20"/>
              </w:rPr>
              <w:t xml:space="preserve"> relating to the Company and its Business</w:t>
            </w:r>
            <w:r w:rsidRPr="005A2466">
              <w:rPr>
                <w:rFonts w:ascii="Calibri" w:hAnsi="Calibri"/>
                <w:color w:val="000000"/>
                <w:sz w:val="20"/>
              </w:rPr>
              <w:t>, including preparation of the business plan and the budgeting of the Company.</w:t>
            </w:r>
          </w:p>
          <w:p w14:paraId="58CCF64D" w14:textId="77777777" w:rsidR="001841F6" w:rsidRPr="005A2466" w:rsidRDefault="001841F6" w:rsidP="001841F6">
            <w:pPr>
              <w:pStyle w:val="ListParagraph"/>
              <w:spacing w:after="0" w:line="240" w:lineRule="auto"/>
              <w:ind w:left="594"/>
              <w:jc w:val="both"/>
              <w:textAlignment w:val="baseline"/>
              <w:rPr>
                <w:rFonts w:ascii="Calibri" w:hAnsi="Calibri"/>
                <w:color w:val="000000"/>
                <w:sz w:val="20"/>
              </w:rPr>
            </w:pPr>
          </w:p>
          <w:p w14:paraId="4C6EB944" w14:textId="77777777" w:rsidR="00134E27" w:rsidRPr="005A2466" w:rsidRDefault="00134E27" w:rsidP="00BA45BC">
            <w:pPr>
              <w:spacing w:after="0" w:line="240" w:lineRule="auto"/>
              <w:ind w:left="594" w:hanging="566"/>
              <w:contextualSpacing/>
              <w:rPr>
                <w:rFonts w:ascii="Calibri" w:hAnsi="Calibri"/>
                <w:sz w:val="20"/>
              </w:rPr>
            </w:pPr>
          </w:p>
        </w:tc>
        <w:tc>
          <w:tcPr>
            <w:tcW w:w="4678" w:type="dxa"/>
            <w:tcMar>
              <w:top w:w="0" w:type="dxa"/>
              <w:left w:w="108" w:type="dxa"/>
              <w:bottom w:w="0" w:type="dxa"/>
              <w:right w:w="108" w:type="dxa"/>
            </w:tcMar>
            <w:hideMark/>
            <w:tcPrChange w:id="1224" w:author="OLTRE" w:date="2024-07-03T22:42:00Z">
              <w:tcPr>
                <w:tcW w:w="4678" w:type="dxa"/>
                <w:gridSpan w:val="3"/>
                <w:tcMar>
                  <w:top w:w="0" w:type="dxa"/>
                  <w:left w:w="108" w:type="dxa"/>
                  <w:bottom w:w="0" w:type="dxa"/>
                  <w:right w:w="108" w:type="dxa"/>
                </w:tcMar>
                <w:hideMark/>
              </w:tcPr>
            </w:tcPrChange>
          </w:tcPr>
          <w:p w14:paraId="4EC63CB2" w14:textId="7E30D735" w:rsidR="00134E27" w:rsidRPr="005A2466" w:rsidRDefault="00134E27" w:rsidP="00613832">
            <w:pPr>
              <w:pStyle w:val="ListParagraph"/>
              <w:numPr>
                <w:ilvl w:val="1"/>
                <w:numId w:val="41"/>
              </w:numPr>
              <w:spacing w:after="0" w:line="240" w:lineRule="auto"/>
              <w:ind w:left="397" w:hanging="397"/>
              <w:jc w:val="both"/>
              <w:textAlignment w:val="baseline"/>
              <w:rPr>
                <w:rFonts w:ascii="Calibri" w:hAnsi="Calibri"/>
                <w:color w:val="000000"/>
                <w:sz w:val="20"/>
              </w:rPr>
            </w:pPr>
            <w:r w:rsidRPr="005A2466">
              <w:rPr>
                <w:rFonts w:ascii="Calibri" w:hAnsi="Calibri"/>
                <w:color w:val="000000"/>
                <w:sz w:val="20"/>
              </w:rPr>
              <w:t xml:space="preserve">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bersama-sama</w:t>
            </w:r>
            <w:proofErr w:type="spellEnd"/>
            <w:r w:rsidRPr="005A2466">
              <w:rPr>
                <w:rFonts w:ascii="Calibri" w:hAnsi="Calibri"/>
                <w:color w:val="000000"/>
                <w:sz w:val="20"/>
              </w:rPr>
              <w:t xml:space="preserve"> </w:t>
            </w:r>
            <w:proofErr w:type="spellStart"/>
            <w:r w:rsidRPr="005A2466">
              <w:rPr>
                <w:rFonts w:ascii="Calibri" w:hAnsi="Calibri"/>
                <w:color w:val="000000"/>
                <w:sz w:val="20"/>
              </w:rPr>
              <w:t>menyepakati</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keputusan</w:t>
            </w:r>
            <w:proofErr w:type="spellEnd"/>
            <w:r w:rsidRPr="005A2466">
              <w:rPr>
                <w:rFonts w:ascii="Calibri" w:hAnsi="Calibri"/>
                <w:color w:val="000000"/>
                <w:sz w:val="20"/>
              </w:rPr>
              <w:t xml:space="preserve"> </w:t>
            </w:r>
            <w:proofErr w:type="spellStart"/>
            <w:r w:rsidRPr="005A2466">
              <w:rPr>
                <w:rFonts w:ascii="Calibri" w:hAnsi="Calibri"/>
                <w:color w:val="000000"/>
                <w:sz w:val="20"/>
              </w:rPr>
              <w:t>penting</w:t>
            </w:r>
            <w:proofErr w:type="spellEnd"/>
            <w:r w:rsidRPr="005A2466">
              <w:rPr>
                <w:rFonts w:ascii="Calibri" w:hAnsi="Calibri"/>
                <w:color w:val="000000"/>
                <w:sz w:val="20"/>
              </w:rPr>
              <w:t xml:space="preserve"> dan </w:t>
            </w:r>
            <w:proofErr w:type="spellStart"/>
            <w:r w:rsidRPr="005A2466">
              <w:rPr>
                <w:rFonts w:ascii="Calibri" w:hAnsi="Calibri"/>
                <w:color w:val="000000"/>
                <w:sz w:val="20"/>
              </w:rPr>
              <w:t>strategis</w:t>
            </w:r>
            <w:proofErr w:type="spellEnd"/>
            <w:r w:rsidR="00690EAF" w:rsidRPr="00613832">
              <w:rPr>
                <w:rFonts w:ascii="Calibri" w:eastAsia="Times New Roman" w:hAnsi="Calibri" w:cs="Calibri"/>
                <w:color w:val="000000"/>
                <w:sz w:val="20"/>
                <w:szCs w:val="20"/>
                <w:lang w:eastAsia="en-ID"/>
              </w:rPr>
              <w:t xml:space="preserve"> yang </w:t>
            </w:r>
            <w:proofErr w:type="spellStart"/>
            <w:r w:rsidR="00690EAF" w:rsidRPr="00613832">
              <w:rPr>
                <w:rFonts w:ascii="Calibri" w:eastAsia="Times New Roman" w:hAnsi="Calibri" w:cs="Calibri"/>
                <w:color w:val="000000"/>
                <w:sz w:val="20"/>
                <w:szCs w:val="20"/>
                <w:lang w:eastAsia="en-ID"/>
              </w:rPr>
              <w:t>terkait</w:t>
            </w:r>
            <w:proofErr w:type="spellEnd"/>
            <w:r w:rsidR="00690EAF" w:rsidRPr="00613832">
              <w:rPr>
                <w:rFonts w:ascii="Calibri" w:eastAsia="Times New Roman" w:hAnsi="Calibri" w:cs="Calibri"/>
                <w:color w:val="000000"/>
                <w:sz w:val="20"/>
                <w:szCs w:val="20"/>
                <w:lang w:eastAsia="en-ID"/>
              </w:rPr>
              <w:t xml:space="preserve"> </w:t>
            </w:r>
            <w:proofErr w:type="spellStart"/>
            <w:r w:rsidR="00690EAF" w:rsidRPr="00613832">
              <w:rPr>
                <w:rFonts w:ascii="Calibri" w:eastAsia="Times New Roman" w:hAnsi="Calibri" w:cs="Calibri"/>
                <w:color w:val="000000"/>
                <w:sz w:val="20"/>
                <w:szCs w:val="20"/>
                <w:lang w:eastAsia="en-ID"/>
              </w:rPr>
              <w:t>dengan</w:t>
            </w:r>
            <w:proofErr w:type="spellEnd"/>
            <w:r w:rsidR="00690EAF" w:rsidRPr="00613832">
              <w:rPr>
                <w:rFonts w:ascii="Calibri" w:eastAsia="Times New Roman" w:hAnsi="Calibri" w:cs="Calibri"/>
                <w:color w:val="000000"/>
                <w:sz w:val="20"/>
                <w:szCs w:val="20"/>
                <w:lang w:eastAsia="en-ID"/>
              </w:rPr>
              <w:t xml:space="preserve"> Perseroan dan </w:t>
            </w:r>
            <w:proofErr w:type="spellStart"/>
            <w:r w:rsidR="00405CFA">
              <w:rPr>
                <w:rFonts w:ascii="Calibri" w:eastAsia="Times New Roman" w:hAnsi="Calibri" w:cs="Calibri"/>
                <w:color w:val="000000"/>
                <w:sz w:val="20"/>
                <w:szCs w:val="20"/>
                <w:lang w:eastAsia="en-ID"/>
              </w:rPr>
              <w:t>U</w:t>
            </w:r>
            <w:r w:rsidR="00690EAF" w:rsidRPr="00405CFA">
              <w:rPr>
                <w:rFonts w:ascii="Calibri" w:eastAsia="Times New Roman" w:hAnsi="Calibri" w:cs="Calibri"/>
                <w:color w:val="000000"/>
                <w:sz w:val="20"/>
                <w:szCs w:val="20"/>
                <w:lang w:eastAsia="en-ID"/>
              </w:rPr>
              <w:t>sahanya</w:t>
            </w:r>
            <w:proofErr w:type="spellEnd"/>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persiapan</w:t>
            </w:r>
            <w:proofErr w:type="spellEnd"/>
            <w:r w:rsidRPr="005A2466">
              <w:rPr>
                <w:rFonts w:ascii="Calibri" w:hAnsi="Calibri"/>
                <w:color w:val="000000"/>
                <w:sz w:val="20"/>
              </w:rPr>
              <w:t xml:space="preserve"> </w:t>
            </w:r>
            <w:proofErr w:type="spellStart"/>
            <w:r w:rsidRPr="005A2466">
              <w:rPr>
                <w:rFonts w:ascii="Calibri" w:hAnsi="Calibri"/>
                <w:color w:val="000000"/>
                <w:sz w:val="20"/>
              </w:rPr>
              <w:t>rencana</w:t>
            </w:r>
            <w:proofErr w:type="spellEnd"/>
            <w:r w:rsidRPr="005A2466">
              <w:rPr>
                <w:rFonts w:ascii="Calibri" w:hAnsi="Calibri"/>
                <w:color w:val="000000"/>
                <w:sz w:val="20"/>
              </w:rPr>
              <w:t xml:space="preserve"> </w:t>
            </w:r>
            <w:proofErr w:type="spellStart"/>
            <w:r w:rsidRPr="005A2466">
              <w:rPr>
                <w:rFonts w:ascii="Calibri" w:hAnsi="Calibri"/>
                <w:color w:val="000000"/>
                <w:sz w:val="20"/>
              </w:rPr>
              <w:t>kerja</w:t>
            </w:r>
            <w:proofErr w:type="spellEnd"/>
            <w:r w:rsidRPr="005A2466">
              <w:rPr>
                <w:rFonts w:ascii="Calibri" w:hAnsi="Calibri"/>
                <w:color w:val="000000"/>
                <w:sz w:val="20"/>
              </w:rPr>
              <w:t xml:space="preserve"> dan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Perseroan.</w:t>
            </w:r>
          </w:p>
          <w:p w14:paraId="26134E16" w14:textId="77777777" w:rsidR="006569D9" w:rsidRPr="00613832" w:rsidRDefault="006569D9" w:rsidP="004865C1">
            <w:pPr>
              <w:pStyle w:val="ListParagraph"/>
              <w:spacing w:after="0" w:line="240" w:lineRule="auto"/>
              <w:ind w:left="397"/>
              <w:jc w:val="both"/>
              <w:textAlignment w:val="baseline"/>
              <w:rPr>
                <w:rFonts w:ascii="Calibri" w:eastAsia="Times New Roman" w:hAnsi="Calibri" w:cs="Calibri"/>
                <w:color w:val="000000"/>
                <w:sz w:val="20"/>
                <w:szCs w:val="20"/>
                <w:lang w:eastAsia="en-ID"/>
              </w:rPr>
            </w:pPr>
          </w:p>
          <w:p w14:paraId="4DA7582A" w14:textId="77777777" w:rsidR="00134E27" w:rsidRPr="005A2466" w:rsidRDefault="00134E27" w:rsidP="005A2466">
            <w:pPr>
              <w:spacing w:after="0" w:line="240" w:lineRule="auto"/>
              <w:contextualSpacing/>
              <w:rPr>
                <w:rFonts w:ascii="Calibri" w:hAnsi="Calibri"/>
                <w:sz w:val="20"/>
              </w:rPr>
            </w:pPr>
          </w:p>
        </w:tc>
      </w:tr>
      <w:tr w:rsidR="00F115BF" w:rsidRPr="00613832" w14:paraId="72F2A6F3" w14:textId="77777777" w:rsidTr="00BA45BC">
        <w:trPr>
          <w:gridBefore w:val="1"/>
          <w:gridAfter w:val="1"/>
          <w:wAfter w:w="142" w:type="dxa"/>
        </w:trPr>
        <w:tc>
          <w:tcPr>
            <w:tcW w:w="4820" w:type="dxa"/>
            <w:tcMar>
              <w:top w:w="0" w:type="dxa"/>
              <w:left w:w="108" w:type="dxa"/>
              <w:bottom w:w="0" w:type="dxa"/>
              <w:right w:w="108" w:type="dxa"/>
            </w:tcMar>
            <w:hideMark/>
          </w:tcPr>
          <w:p w14:paraId="76BF2427" w14:textId="658F6108" w:rsidR="00134E27" w:rsidRPr="005A2466" w:rsidRDefault="00134E27" w:rsidP="0079269D">
            <w:pPr>
              <w:pStyle w:val="ListParagraph"/>
              <w:numPr>
                <w:ilvl w:val="1"/>
                <w:numId w:val="41"/>
              </w:numPr>
              <w:spacing w:after="0" w:line="240" w:lineRule="auto"/>
              <w:ind w:left="453" w:hanging="425"/>
              <w:jc w:val="both"/>
              <w:textAlignment w:val="baseline"/>
              <w:rPr>
                <w:rFonts w:ascii="Calibri" w:hAnsi="Calibri"/>
                <w:color w:val="404040"/>
                <w:sz w:val="20"/>
              </w:rPr>
            </w:pPr>
            <w:r w:rsidRPr="005A2466">
              <w:rPr>
                <w:rFonts w:ascii="Calibri" w:hAnsi="Calibri"/>
                <w:color w:val="000000"/>
                <w:sz w:val="20"/>
              </w:rPr>
              <w:lastRenderedPageBreak/>
              <w:t xml:space="preserve">For </w:t>
            </w:r>
            <w:r w:rsidR="00E96FB0" w:rsidRPr="005A2466">
              <w:rPr>
                <w:rFonts w:ascii="Calibri" w:hAnsi="Calibri"/>
                <w:color w:val="000000"/>
                <w:sz w:val="20"/>
              </w:rPr>
              <w:t xml:space="preserve">any one or </w:t>
            </w:r>
            <w:r w:rsidR="00E96FB0" w:rsidRPr="00BA45BC">
              <w:rPr>
                <w:color w:val="000000"/>
                <w:sz w:val="20"/>
              </w:rPr>
              <w:t>more</w:t>
            </w:r>
            <w:r w:rsidR="00BE7DA7">
              <w:rPr>
                <w:rFonts w:eastAsia="Times New Roman" w:cstheme="minorHAnsi"/>
                <w:color w:val="000000"/>
                <w:sz w:val="20"/>
                <w:szCs w:val="20"/>
                <w:lang w:eastAsia="en-ID"/>
              </w:rPr>
              <w:t xml:space="preserve"> of the </w:t>
            </w:r>
            <w:r w:rsidRPr="00FD31E6">
              <w:rPr>
                <w:rFonts w:eastAsia="Times New Roman" w:cstheme="minorHAnsi"/>
                <w:color w:val="000000"/>
                <w:sz w:val="20"/>
                <w:szCs w:val="20"/>
                <w:lang w:eastAsia="en-ID"/>
              </w:rPr>
              <w:t>following matters</w:t>
            </w:r>
            <w:r w:rsidRPr="005A2466">
              <w:rPr>
                <w:rFonts w:ascii="Calibri" w:hAnsi="Calibri"/>
                <w:color w:val="000000"/>
                <w:sz w:val="20"/>
              </w:rPr>
              <w:t xml:space="preserve">, the </w:t>
            </w:r>
            <w:ins w:id="1225" w:author="OLTRE" w:date="2024-07-03T22:42:00Z">
              <w:r w:rsidR="00B22A50">
                <w:rPr>
                  <w:rFonts w:ascii="Calibri" w:hAnsi="Calibri"/>
                  <w:color w:val="000000"/>
                  <w:sz w:val="20"/>
                </w:rPr>
                <w:t xml:space="preserve">Board of </w:t>
              </w:r>
            </w:ins>
            <w:r w:rsidR="00656E66" w:rsidRPr="005A2466">
              <w:rPr>
                <w:rFonts w:ascii="Calibri" w:hAnsi="Calibri"/>
                <w:color w:val="000000"/>
                <w:sz w:val="20"/>
              </w:rPr>
              <w:t>Directors</w:t>
            </w:r>
            <w:r w:rsidRPr="005A2466">
              <w:rPr>
                <w:rFonts w:ascii="Calibri" w:hAnsi="Calibri"/>
                <w:color w:val="000000"/>
                <w:sz w:val="20"/>
              </w:rPr>
              <w:t xml:space="preserve"> shall </w:t>
            </w:r>
            <w:r w:rsidR="00E96FB0" w:rsidRPr="005A2466">
              <w:rPr>
                <w:rFonts w:ascii="Calibri" w:hAnsi="Calibri"/>
                <w:color w:val="000000"/>
                <w:sz w:val="20"/>
              </w:rPr>
              <w:t xml:space="preserve">obtain </w:t>
            </w:r>
            <w:r w:rsidRPr="005A2466">
              <w:rPr>
                <w:rFonts w:ascii="Calibri" w:hAnsi="Calibri"/>
                <w:color w:val="000000"/>
                <w:sz w:val="20"/>
              </w:rPr>
              <w:t xml:space="preserve">the prior written approval of the </w:t>
            </w:r>
            <w:r w:rsidR="00C53146" w:rsidRPr="00613832">
              <w:rPr>
                <w:rFonts w:ascii="Calibri" w:eastAsia="Times New Roman" w:hAnsi="Calibri" w:cs="Calibri"/>
                <w:color w:val="000000"/>
                <w:sz w:val="20"/>
                <w:szCs w:val="20"/>
                <w:lang w:eastAsia="en-ID"/>
              </w:rPr>
              <w:t>¾ Preferred Shareholder</w:t>
            </w:r>
            <w:r w:rsidRPr="005A2466">
              <w:rPr>
                <w:rFonts w:ascii="Calibri" w:hAnsi="Calibri"/>
                <w:color w:val="000000"/>
                <w:sz w:val="20"/>
              </w:rPr>
              <w:t>: </w:t>
            </w:r>
          </w:p>
        </w:tc>
        <w:tc>
          <w:tcPr>
            <w:tcW w:w="4678" w:type="dxa"/>
            <w:tcMar>
              <w:top w:w="0" w:type="dxa"/>
              <w:left w:w="108" w:type="dxa"/>
              <w:bottom w:w="0" w:type="dxa"/>
              <w:right w:w="108" w:type="dxa"/>
            </w:tcMar>
            <w:hideMark/>
          </w:tcPr>
          <w:p w14:paraId="6D259F6C" w14:textId="0CC5672D" w:rsidR="00134E27" w:rsidRDefault="00134E27">
            <w:pPr>
              <w:pStyle w:val="ListParagraph"/>
              <w:numPr>
                <w:ilvl w:val="1"/>
                <w:numId w:val="40"/>
              </w:numPr>
              <w:spacing w:after="0" w:line="240" w:lineRule="auto"/>
              <w:ind w:left="397" w:hanging="397"/>
              <w:jc w:val="both"/>
              <w:textAlignment w:val="baseline"/>
              <w:rPr>
                <w:rFonts w:ascii="Calibri" w:hAnsi="Calibri"/>
                <w:color w:val="000000"/>
                <w:sz w:val="20"/>
              </w:rPr>
            </w:pP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00690EAF" w:rsidRPr="00613832">
              <w:rPr>
                <w:rFonts w:ascii="Calibri" w:eastAsia="Times New Roman" w:hAnsi="Calibri" w:cs="Calibri"/>
                <w:color w:val="000000"/>
                <w:sz w:val="20"/>
                <w:szCs w:val="20"/>
                <w:lang w:eastAsia="en-ID"/>
              </w:rPr>
              <w:t>satu</w:t>
            </w:r>
            <w:proofErr w:type="spellEnd"/>
            <w:r w:rsidR="00690EAF" w:rsidRPr="00613832">
              <w:rPr>
                <w:rFonts w:ascii="Calibri" w:eastAsia="Times New Roman" w:hAnsi="Calibri" w:cs="Calibri"/>
                <w:color w:val="000000"/>
                <w:sz w:val="20"/>
                <w:szCs w:val="20"/>
                <w:lang w:eastAsia="en-ID"/>
              </w:rPr>
              <w:t xml:space="preserve"> </w:t>
            </w:r>
            <w:proofErr w:type="spellStart"/>
            <w:r w:rsidRPr="005A2466">
              <w:rPr>
                <w:rFonts w:ascii="Calibri" w:hAnsi="Calibri"/>
                <w:color w:val="000000"/>
                <w:sz w:val="20"/>
              </w:rPr>
              <w:t>hal</w:t>
            </w:r>
            <w:proofErr w:type="spellEnd"/>
            <w:r w:rsidR="00690EAF" w:rsidRPr="00613832">
              <w:rPr>
                <w:rFonts w:ascii="Calibri" w:eastAsia="Times New Roman" w:hAnsi="Calibri" w:cs="Calibri"/>
                <w:color w:val="000000"/>
                <w:sz w:val="20"/>
                <w:szCs w:val="20"/>
                <w:lang w:eastAsia="en-ID"/>
              </w:rPr>
              <w:t xml:space="preserve"> </w:t>
            </w:r>
            <w:proofErr w:type="spellStart"/>
            <w:r w:rsidR="00690EAF" w:rsidRPr="00613832">
              <w:rPr>
                <w:rFonts w:ascii="Calibri" w:eastAsia="Times New Roman" w:hAnsi="Calibri" w:cs="Calibri"/>
                <w:color w:val="000000"/>
                <w:sz w:val="20"/>
                <w:szCs w:val="20"/>
                <w:lang w:eastAsia="en-ID"/>
              </w:rPr>
              <w:t>atau</w:t>
            </w:r>
            <w:proofErr w:type="spellEnd"/>
            <w:r w:rsidR="00690EAF" w:rsidRPr="00613832">
              <w:rPr>
                <w:rFonts w:ascii="Calibri" w:eastAsia="Times New Roman" w:hAnsi="Calibri" w:cs="Calibri"/>
                <w:color w:val="000000"/>
                <w:sz w:val="20"/>
                <w:szCs w:val="20"/>
                <w:lang w:eastAsia="en-ID"/>
              </w:rPr>
              <w:t xml:space="preserve"> </w:t>
            </w:r>
            <w:proofErr w:type="spellStart"/>
            <w:r w:rsidR="00690EAF" w:rsidRPr="00613832">
              <w:rPr>
                <w:rFonts w:ascii="Calibri" w:eastAsia="Times New Roman" w:hAnsi="Calibri" w:cs="Calibri"/>
                <w:color w:val="000000"/>
                <w:sz w:val="20"/>
                <w:szCs w:val="20"/>
                <w:lang w:eastAsia="en-ID"/>
              </w:rPr>
              <w:t>lebih</w:t>
            </w:r>
            <w:proofErr w:type="spellEnd"/>
            <w:r w:rsidRPr="005A2466">
              <w:rPr>
                <w:rFonts w:ascii="Calibri" w:hAnsi="Calibri"/>
                <w:color w:val="000000"/>
                <w:sz w:val="20"/>
              </w:rPr>
              <w:t xml:space="preserve"> </w:t>
            </w:r>
            <w:proofErr w:type="spellStart"/>
            <w:r w:rsidRPr="005A2466">
              <w:rPr>
                <w:rFonts w:ascii="Calibri" w:hAnsi="Calibri"/>
                <w:color w:val="000000"/>
                <w:sz w:val="20"/>
              </w:rPr>
              <w:t>berikut</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harus</w:t>
            </w:r>
            <w:proofErr w:type="spellEnd"/>
            <w:r w:rsidRPr="005A2466">
              <w:rPr>
                <w:rFonts w:ascii="Calibri" w:hAnsi="Calibri"/>
                <w:color w:val="000000"/>
                <w:sz w:val="20"/>
              </w:rPr>
              <w:t xml:space="preserve"> </w:t>
            </w:r>
            <w:proofErr w:type="spellStart"/>
            <w:r w:rsidRPr="005A2466">
              <w:rPr>
                <w:rFonts w:ascii="Calibri" w:hAnsi="Calibri"/>
                <w:color w:val="000000"/>
                <w:sz w:val="20"/>
              </w:rPr>
              <w:t>mendapatkan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terlebih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dahulu</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00C53146" w:rsidRPr="005A2466">
              <w:rPr>
                <w:rFonts w:ascii="Calibri" w:hAnsi="Calibri"/>
                <w:color w:val="000000"/>
                <w:sz w:val="20"/>
              </w:rPr>
              <w:t xml:space="preserve"> </w:t>
            </w:r>
            <w:r w:rsidR="00C53146" w:rsidRPr="00613832">
              <w:rPr>
                <w:rFonts w:ascii="Calibri" w:eastAsia="Times New Roman" w:hAnsi="Calibri" w:cs="Calibri"/>
                <w:color w:val="000000"/>
                <w:sz w:val="20"/>
                <w:szCs w:val="20"/>
                <w:lang w:eastAsia="en-ID"/>
              </w:rPr>
              <w:t>¾</w:t>
            </w:r>
            <w:r w:rsidRPr="00613832">
              <w:rPr>
                <w:rFonts w:ascii="Calibri" w:eastAsia="Times New Roman" w:hAnsi="Calibri" w:cs="Calibri"/>
                <w:color w:val="000000"/>
                <w:sz w:val="20"/>
                <w:szCs w:val="20"/>
                <w:lang w:eastAsia="en-ID"/>
              </w:rPr>
              <w:t xml:space="preserve"> </w:t>
            </w:r>
            <w:proofErr w:type="spellStart"/>
            <w:r w:rsidR="00C53146" w:rsidRPr="00613832">
              <w:rPr>
                <w:rFonts w:ascii="Calibri" w:eastAsia="Times New Roman" w:hAnsi="Calibri" w:cs="Calibri"/>
                <w:color w:val="000000"/>
                <w:sz w:val="20"/>
                <w:szCs w:val="20"/>
                <w:lang w:eastAsia="en-ID"/>
              </w:rPr>
              <w:t>Pemegang</w:t>
            </w:r>
            <w:proofErr w:type="spellEnd"/>
            <w:r w:rsidR="00C53146" w:rsidRPr="00613832">
              <w:rPr>
                <w:rFonts w:ascii="Calibri" w:eastAsia="Times New Roman" w:hAnsi="Calibri" w:cs="Calibri"/>
                <w:color w:val="000000"/>
                <w:sz w:val="20"/>
                <w:szCs w:val="20"/>
                <w:lang w:eastAsia="en-ID"/>
              </w:rPr>
              <w:t xml:space="preserve"> Saham </w:t>
            </w:r>
            <w:proofErr w:type="spellStart"/>
            <w:r w:rsidR="00C53146" w:rsidRPr="00613832">
              <w:rPr>
                <w:rFonts w:ascii="Calibri" w:eastAsia="Times New Roman" w:hAnsi="Calibri" w:cs="Calibri"/>
                <w:color w:val="000000"/>
                <w:sz w:val="20"/>
                <w:szCs w:val="20"/>
                <w:lang w:eastAsia="en-ID"/>
              </w:rPr>
              <w:t>Preferen</w:t>
            </w:r>
            <w:proofErr w:type="spellEnd"/>
            <w:r w:rsidRPr="005A2466">
              <w:rPr>
                <w:rFonts w:ascii="Calibri" w:hAnsi="Calibri"/>
                <w:color w:val="000000"/>
                <w:sz w:val="20"/>
              </w:rPr>
              <w:t>: </w:t>
            </w:r>
          </w:p>
          <w:p w14:paraId="74A223D6" w14:textId="77777777" w:rsidR="00E43954" w:rsidRDefault="00E43954" w:rsidP="005A2466">
            <w:pPr>
              <w:pStyle w:val="ListParagraph"/>
              <w:spacing w:after="0" w:line="240" w:lineRule="auto"/>
              <w:ind w:left="397"/>
              <w:jc w:val="both"/>
              <w:textAlignment w:val="baseline"/>
              <w:rPr>
                <w:rFonts w:ascii="Calibri" w:hAnsi="Calibri"/>
                <w:color w:val="000000"/>
                <w:sz w:val="20"/>
              </w:rPr>
            </w:pPr>
          </w:p>
          <w:p w14:paraId="1DDAEE3F" w14:textId="3CC38508" w:rsidR="00E43954" w:rsidRPr="005A2466" w:rsidRDefault="00E43954" w:rsidP="00BA45BC">
            <w:pPr>
              <w:pStyle w:val="ListParagraph"/>
              <w:spacing w:after="0" w:line="240" w:lineRule="auto"/>
              <w:ind w:left="397"/>
              <w:jc w:val="both"/>
              <w:textAlignment w:val="baseline"/>
              <w:rPr>
                <w:rFonts w:ascii="Calibri" w:hAnsi="Calibri"/>
                <w:color w:val="000000"/>
                <w:sz w:val="20"/>
              </w:rPr>
            </w:pPr>
          </w:p>
        </w:tc>
      </w:tr>
      <w:tr w:rsidR="00F115BF" w:rsidRPr="00613832" w14:paraId="202D159E" w14:textId="77777777" w:rsidTr="00BA45BC">
        <w:tblPrEx>
          <w:tblW w:w="9782" w:type="dxa"/>
          <w:tblInd w:w="-284" w:type="dxa"/>
          <w:tblCellMar>
            <w:top w:w="15" w:type="dxa"/>
            <w:left w:w="15" w:type="dxa"/>
            <w:bottom w:w="15" w:type="dxa"/>
            <w:right w:w="15" w:type="dxa"/>
          </w:tblCellMar>
          <w:tblPrExChange w:id="1226"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227" w:author="OLTRE" w:date="2024-07-03T22:42:00Z">
            <w:trPr>
              <w:gridAfter w:val="1"/>
              <w:wAfter w:w="318" w:type="dxa"/>
            </w:trPr>
          </w:trPrChange>
        </w:trPr>
        <w:tc>
          <w:tcPr>
            <w:tcW w:w="4820" w:type="dxa"/>
            <w:tcMar>
              <w:top w:w="0" w:type="dxa"/>
              <w:left w:w="108" w:type="dxa"/>
              <w:bottom w:w="0" w:type="dxa"/>
              <w:right w:w="108" w:type="dxa"/>
            </w:tcMar>
            <w:hideMark/>
            <w:tcPrChange w:id="1228" w:author="OLTRE" w:date="2024-07-03T22:42:00Z">
              <w:tcPr>
                <w:tcW w:w="4820" w:type="dxa"/>
                <w:gridSpan w:val="2"/>
                <w:tcMar>
                  <w:top w:w="0" w:type="dxa"/>
                  <w:left w:w="108" w:type="dxa"/>
                  <w:bottom w:w="0" w:type="dxa"/>
                  <w:right w:w="108" w:type="dxa"/>
                </w:tcMar>
                <w:hideMark/>
              </w:tcPr>
            </w:tcPrChange>
          </w:tcPr>
          <w:p w14:paraId="61FB9DBA" w14:textId="7B4BAE66" w:rsidR="00134E27" w:rsidRPr="00BA45BC" w:rsidRDefault="00134E27" w:rsidP="00BA45BC">
            <w:pPr>
              <w:pStyle w:val="ListParagraph"/>
              <w:numPr>
                <w:ilvl w:val="2"/>
                <w:numId w:val="76"/>
              </w:numPr>
              <w:spacing w:after="0" w:line="240" w:lineRule="auto"/>
              <w:ind w:left="878" w:hanging="426"/>
              <w:jc w:val="both"/>
              <w:rPr>
                <w:rFonts w:ascii="Calibri" w:hAnsi="Calibri"/>
                <w:color w:val="000000"/>
                <w:sz w:val="20"/>
              </w:rPr>
            </w:pPr>
            <w:r w:rsidRPr="005A2466">
              <w:rPr>
                <w:rFonts w:ascii="Calibri" w:hAnsi="Calibri"/>
                <w:color w:val="000000"/>
                <w:sz w:val="20"/>
              </w:rPr>
              <w:t>merger or consolidation of the Company with a third party, transfer or assignment of the management of the Company to any third party, a share exchange, share transfer, company split, capital alliance, or any other important changes in the organization or management of the Company  or restructuring of the Company’s corporate group; </w:t>
            </w:r>
          </w:p>
          <w:p w14:paraId="45BA52D2" w14:textId="77777777" w:rsidR="00A05835" w:rsidRPr="005A2466" w:rsidRDefault="00A05835" w:rsidP="005A2466">
            <w:pPr>
              <w:spacing w:after="0" w:line="240" w:lineRule="auto"/>
              <w:contextualSpacing/>
              <w:jc w:val="both"/>
              <w:rPr>
                <w:rFonts w:ascii="Calibri" w:hAnsi="Calibri"/>
                <w:sz w:val="20"/>
              </w:rPr>
            </w:pPr>
          </w:p>
          <w:p w14:paraId="0CDEE687" w14:textId="77777777" w:rsidR="00134E27" w:rsidRPr="005A2466" w:rsidRDefault="00134E27"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Change w:id="1229" w:author="OLTRE" w:date="2024-07-03T22:42:00Z">
              <w:tcPr>
                <w:tcW w:w="4678" w:type="dxa"/>
                <w:gridSpan w:val="3"/>
                <w:tcMar>
                  <w:top w:w="0" w:type="dxa"/>
                  <w:left w:w="108" w:type="dxa"/>
                  <w:bottom w:w="0" w:type="dxa"/>
                  <w:right w:w="108" w:type="dxa"/>
                </w:tcMar>
                <w:hideMark/>
              </w:tcPr>
            </w:tcPrChange>
          </w:tcPr>
          <w:p w14:paraId="1BDECD8C" w14:textId="216E6EC6" w:rsidR="00134E27" w:rsidRDefault="00134E27" w:rsidP="005A2466">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penggabungan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konsolidasi</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ketiga</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pemindahan</w:t>
            </w:r>
            <w:proofErr w:type="spellEnd"/>
            <w:r w:rsidRPr="005A2466">
              <w:rPr>
                <w:rFonts w:ascii="Calibri" w:hAnsi="Calibri"/>
                <w:color w:val="000000"/>
                <w:sz w:val="20"/>
              </w:rPr>
              <w:t xml:space="preserve"> </w:t>
            </w:r>
            <w:proofErr w:type="spellStart"/>
            <w:r w:rsidRPr="005A2466">
              <w:rPr>
                <w:rFonts w:ascii="Calibri" w:hAnsi="Calibri"/>
                <w:color w:val="000000"/>
                <w:sz w:val="20"/>
              </w:rPr>
              <w:t>kepengurusan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ketiga</w:t>
            </w:r>
            <w:proofErr w:type="spellEnd"/>
            <w:r w:rsidRPr="005A2466">
              <w:rPr>
                <w:rFonts w:ascii="Calibri" w:hAnsi="Calibri"/>
                <w:color w:val="000000"/>
                <w:sz w:val="20"/>
              </w:rPr>
              <w:t xml:space="preserve">, </w:t>
            </w:r>
            <w:proofErr w:type="spellStart"/>
            <w:r w:rsidRPr="005A2466">
              <w:rPr>
                <w:rFonts w:ascii="Calibri" w:hAnsi="Calibri"/>
                <w:color w:val="000000"/>
                <w:sz w:val="20"/>
              </w:rPr>
              <w:t>pertukaran</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pemisahan</w:t>
            </w:r>
            <w:proofErr w:type="spellEnd"/>
            <w:r w:rsidRPr="005A2466">
              <w:rPr>
                <w:rFonts w:ascii="Calibri" w:hAnsi="Calibri"/>
                <w:color w:val="000000"/>
                <w:sz w:val="20"/>
              </w:rPr>
              <w:t xml:space="preserve"> </w:t>
            </w:r>
            <w:proofErr w:type="spellStart"/>
            <w:r w:rsidRPr="005A2466">
              <w:rPr>
                <w:rFonts w:ascii="Calibri" w:hAnsi="Calibri"/>
                <w:color w:val="000000"/>
                <w:sz w:val="20"/>
              </w:rPr>
              <w:t>perusahan</w:t>
            </w:r>
            <w:proofErr w:type="spellEnd"/>
            <w:r w:rsidRPr="005A2466">
              <w:rPr>
                <w:rFonts w:ascii="Calibri" w:hAnsi="Calibri"/>
                <w:color w:val="000000"/>
                <w:sz w:val="20"/>
              </w:rPr>
              <w:t xml:space="preserve">, </w:t>
            </w:r>
            <w:proofErr w:type="spellStart"/>
            <w:r w:rsidRPr="005A2466">
              <w:rPr>
                <w:rFonts w:ascii="Calibri" w:hAnsi="Calibri"/>
                <w:color w:val="000000"/>
                <w:sz w:val="20"/>
              </w:rPr>
              <w:t>aliansi</w:t>
            </w:r>
            <w:proofErr w:type="spellEnd"/>
            <w:r w:rsidRPr="005A2466">
              <w:rPr>
                <w:rFonts w:ascii="Calibri" w:hAnsi="Calibri"/>
                <w:color w:val="000000"/>
                <w:sz w:val="20"/>
              </w:rPr>
              <w:t xml:space="preserve"> modal,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penting</w:t>
            </w:r>
            <w:proofErr w:type="spellEnd"/>
            <w:r w:rsidRPr="005A2466">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organisasi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kepengurusan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struktur</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grup</w:t>
            </w:r>
            <w:proofErr w:type="spellEnd"/>
            <w:r w:rsidRPr="005A2466">
              <w:rPr>
                <w:rFonts w:ascii="Calibri" w:hAnsi="Calibri"/>
                <w:color w:val="000000"/>
                <w:sz w:val="20"/>
              </w:rPr>
              <w:t xml:space="preserve"> </w:t>
            </w:r>
            <w:proofErr w:type="spellStart"/>
            <w:r w:rsidRPr="005A2466">
              <w:rPr>
                <w:rFonts w:ascii="Calibri" w:hAnsi="Calibri"/>
                <w:color w:val="000000"/>
                <w:sz w:val="20"/>
              </w:rPr>
              <w:t>perusahaan</w:t>
            </w:r>
            <w:proofErr w:type="spellEnd"/>
            <w:r w:rsidRPr="005A2466">
              <w:rPr>
                <w:rFonts w:ascii="Calibri" w:hAnsi="Calibri"/>
                <w:color w:val="000000"/>
                <w:sz w:val="20"/>
              </w:rPr>
              <w:t xml:space="preserve"> Perseroan; </w:t>
            </w:r>
          </w:p>
          <w:p w14:paraId="59428F67" w14:textId="77777777" w:rsidR="00E43954" w:rsidRPr="005A2466" w:rsidRDefault="00E43954" w:rsidP="005A2466">
            <w:pPr>
              <w:pStyle w:val="ListParagraph"/>
              <w:spacing w:after="0" w:line="240" w:lineRule="auto"/>
              <w:ind w:left="781"/>
              <w:jc w:val="both"/>
              <w:rPr>
                <w:rFonts w:ascii="Calibri" w:hAnsi="Calibri"/>
                <w:color w:val="000000"/>
                <w:sz w:val="20"/>
              </w:rPr>
            </w:pPr>
          </w:p>
          <w:p w14:paraId="5E3E897B" w14:textId="77777777" w:rsidR="00E43954" w:rsidRPr="005A2466" w:rsidRDefault="00E43954" w:rsidP="00BA45BC">
            <w:pPr>
              <w:pStyle w:val="ListParagraph"/>
              <w:spacing w:after="0" w:line="240" w:lineRule="auto"/>
              <w:ind w:left="2340"/>
              <w:jc w:val="both"/>
              <w:rPr>
                <w:rFonts w:ascii="Calibri" w:hAnsi="Calibri"/>
                <w:sz w:val="20"/>
              </w:rPr>
            </w:pPr>
          </w:p>
        </w:tc>
      </w:tr>
      <w:tr w:rsidR="00F115BF" w:rsidRPr="00613832" w14:paraId="08E3711F" w14:textId="77777777" w:rsidTr="00BA45BC">
        <w:tblPrEx>
          <w:tblW w:w="9782" w:type="dxa"/>
          <w:tblInd w:w="-284" w:type="dxa"/>
          <w:tblCellMar>
            <w:top w:w="15" w:type="dxa"/>
            <w:left w:w="15" w:type="dxa"/>
            <w:bottom w:w="15" w:type="dxa"/>
            <w:right w:w="15" w:type="dxa"/>
          </w:tblCellMar>
          <w:tblPrExChange w:id="1230"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231" w:author="OLTRE" w:date="2024-07-03T22:42:00Z">
            <w:trPr>
              <w:gridAfter w:val="1"/>
              <w:wAfter w:w="318" w:type="dxa"/>
            </w:trPr>
          </w:trPrChange>
        </w:trPr>
        <w:tc>
          <w:tcPr>
            <w:tcW w:w="4820" w:type="dxa"/>
            <w:tcMar>
              <w:top w:w="0" w:type="dxa"/>
              <w:left w:w="108" w:type="dxa"/>
              <w:bottom w:w="0" w:type="dxa"/>
              <w:right w:w="108" w:type="dxa"/>
            </w:tcMar>
            <w:tcPrChange w:id="1232" w:author="OLTRE" w:date="2024-07-03T22:42:00Z">
              <w:tcPr>
                <w:tcW w:w="4820" w:type="dxa"/>
                <w:gridSpan w:val="2"/>
                <w:tcMar>
                  <w:top w:w="0" w:type="dxa"/>
                  <w:left w:w="108" w:type="dxa"/>
                  <w:bottom w:w="0" w:type="dxa"/>
                  <w:right w:w="108" w:type="dxa"/>
                </w:tcMar>
              </w:tcPr>
            </w:tcPrChange>
          </w:tcPr>
          <w:p w14:paraId="2BF24BD7" w14:textId="2148119F" w:rsidR="008C0009" w:rsidRPr="008C0009" w:rsidRDefault="008C0009"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t>liquidation, dissolution or winding up of the Company</w:t>
            </w:r>
            <w:r w:rsidR="009627B2">
              <w:rPr>
                <w:rFonts w:ascii="Calibri" w:hAnsi="Calibri"/>
                <w:color w:val="000000"/>
                <w:sz w:val="20"/>
              </w:rPr>
              <w:t>, suspension of debt repayment obligation (</w:t>
            </w:r>
            <w:proofErr w:type="spellStart"/>
            <w:r w:rsidR="009627B2">
              <w:rPr>
                <w:rFonts w:ascii="Calibri" w:hAnsi="Calibri"/>
                <w:i/>
                <w:iCs/>
                <w:color w:val="000000"/>
                <w:sz w:val="20"/>
              </w:rPr>
              <w:t>Penundaan</w:t>
            </w:r>
            <w:proofErr w:type="spellEnd"/>
            <w:r w:rsidR="009627B2">
              <w:rPr>
                <w:rFonts w:ascii="Calibri" w:hAnsi="Calibri"/>
                <w:i/>
                <w:iCs/>
                <w:color w:val="000000"/>
                <w:sz w:val="20"/>
              </w:rPr>
              <w:t xml:space="preserve"> </w:t>
            </w:r>
            <w:proofErr w:type="spellStart"/>
            <w:r w:rsidR="009627B2">
              <w:rPr>
                <w:rFonts w:ascii="Calibri" w:hAnsi="Calibri"/>
                <w:i/>
                <w:iCs/>
                <w:color w:val="000000"/>
                <w:sz w:val="20"/>
              </w:rPr>
              <w:t>Kewajiban</w:t>
            </w:r>
            <w:proofErr w:type="spellEnd"/>
            <w:r w:rsidR="009627B2">
              <w:rPr>
                <w:rFonts w:ascii="Calibri" w:hAnsi="Calibri"/>
                <w:i/>
                <w:iCs/>
                <w:color w:val="000000"/>
                <w:sz w:val="20"/>
              </w:rPr>
              <w:t xml:space="preserve"> </w:t>
            </w:r>
            <w:proofErr w:type="spellStart"/>
            <w:r w:rsidR="009627B2">
              <w:rPr>
                <w:rFonts w:ascii="Calibri" w:hAnsi="Calibri"/>
                <w:i/>
                <w:iCs/>
                <w:color w:val="000000"/>
                <w:sz w:val="20"/>
              </w:rPr>
              <w:t>Pembayaran</w:t>
            </w:r>
            <w:proofErr w:type="spellEnd"/>
            <w:r w:rsidR="009627B2">
              <w:rPr>
                <w:rFonts w:ascii="Calibri" w:hAnsi="Calibri"/>
                <w:i/>
                <w:iCs/>
                <w:color w:val="000000"/>
                <w:sz w:val="20"/>
              </w:rPr>
              <w:t xml:space="preserve">  Utang – PKPU</w:t>
            </w:r>
            <w:r w:rsidR="009627B2">
              <w:rPr>
                <w:rFonts w:ascii="Calibri" w:hAnsi="Calibri"/>
                <w:color w:val="000000"/>
                <w:sz w:val="20"/>
              </w:rPr>
              <w:t>), suspension of business activities,</w:t>
            </w:r>
            <w:r w:rsidRPr="005A2466">
              <w:rPr>
                <w:rFonts w:ascii="Calibri" w:hAnsi="Calibri"/>
                <w:color w:val="000000"/>
                <w:sz w:val="20"/>
              </w:rPr>
              <w:t xml:space="preserve"> or  filing for the commencement of bankruptcy proceedings;</w:t>
            </w:r>
          </w:p>
          <w:p w14:paraId="42F7E0B2" w14:textId="421CBC81" w:rsidR="008C0009" w:rsidRPr="00BA45BC" w:rsidDel="00A05835" w:rsidRDefault="008C0009"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Change w:id="1233" w:author="OLTRE" w:date="2024-07-03T22:42:00Z">
              <w:tcPr>
                <w:tcW w:w="4678" w:type="dxa"/>
                <w:gridSpan w:val="3"/>
                <w:tcMar>
                  <w:top w:w="0" w:type="dxa"/>
                  <w:left w:w="108" w:type="dxa"/>
                  <w:bottom w:w="0" w:type="dxa"/>
                  <w:right w:w="108" w:type="dxa"/>
                </w:tcMar>
              </w:tcPr>
            </w:tcPrChange>
          </w:tcPr>
          <w:p w14:paraId="3A73D5F2" w14:textId="05B79510" w:rsidR="008C0009" w:rsidRPr="00BA45BC" w:rsidDel="00E43954" w:rsidRDefault="008C0009" w:rsidP="00BA45BC">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likuidasi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pembubaran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penutupan</w:t>
            </w:r>
            <w:proofErr w:type="spellEnd"/>
            <w:r w:rsidRPr="005A2466">
              <w:rPr>
                <w:rFonts w:ascii="Calibri" w:hAnsi="Calibri"/>
                <w:color w:val="000000"/>
                <w:sz w:val="20"/>
              </w:rPr>
              <w:t> Perseroan</w:t>
            </w:r>
            <w:r w:rsidR="000172F8">
              <w:rPr>
                <w:rFonts w:ascii="Calibri" w:hAnsi="Calibri"/>
                <w:color w:val="000000"/>
                <w:sz w:val="20"/>
              </w:rPr>
              <w:t xml:space="preserve">, </w:t>
            </w:r>
            <w:proofErr w:type="spellStart"/>
            <w:r w:rsidR="000172F8" w:rsidRPr="00BA45BC">
              <w:rPr>
                <w:rFonts w:ascii="Calibri" w:hAnsi="Calibri"/>
                <w:color w:val="000000"/>
                <w:sz w:val="20"/>
              </w:rPr>
              <w:t>Penundaan</w:t>
            </w:r>
            <w:proofErr w:type="spellEnd"/>
            <w:r w:rsidR="000172F8" w:rsidRPr="00BA45BC">
              <w:rPr>
                <w:rFonts w:ascii="Calibri" w:hAnsi="Calibri"/>
                <w:color w:val="000000"/>
                <w:sz w:val="20"/>
              </w:rPr>
              <w:t xml:space="preserve"> </w:t>
            </w:r>
            <w:proofErr w:type="spellStart"/>
            <w:r w:rsidR="000172F8" w:rsidRPr="00BA45BC">
              <w:rPr>
                <w:rFonts w:ascii="Calibri" w:hAnsi="Calibri"/>
                <w:color w:val="000000"/>
                <w:sz w:val="20"/>
              </w:rPr>
              <w:t>Kewajiban</w:t>
            </w:r>
            <w:proofErr w:type="spellEnd"/>
            <w:r w:rsidR="000172F8" w:rsidRPr="00BA45BC">
              <w:rPr>
                <w:rFonts w:ascii="Calibri" w:hAnsi="Calibri"/>
                <w:color w:val="000000"/>
                <w:sz w:val="20"/>
              </w:rPr>
              <w:t xml:space="preserve"> </w:t>
            </w:r>
            <w:proofErr w:type="spellStart"/>
            <w:r w:rsidR="000172F8" w:rsidRPr="00BA45BC">
              <w:rPr>
                <w:rFonts w:ascii="Calibri" w:hAnsi="Calibri"/>
                <w:color w:val="000000"/>
                <w:sz w:val="20"/>
              </w:rPr>
              <w:t>Pembayaran</w:t>
            </w:r>
            <w:proofErr w:type="spellEnd"/>
            <w:r w:rsidR="000172F8" w:rsidRPr="00BA45BC">
              <w:rPr>
                <w:rFonts w:ascii="Calibri" w:hAnsi="Calibri"/>
                <w:color w:val="000000"/>
                <w:sz w:val="20"/>
              </w:rPr>
              <w:t xml:space="preserve">  Utang – PKPU</w:t>
            </w:r>
            <w:r w:rsidR="000172F8"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000172F8">
              <w:rPr>
                <w:rFonts w:ascii="Calibri" w:hAnsi="Calibri"/>
                <w:color w:val="000000"/>
                <w:sz w:val="20"/>
              </w:rPr>
              <w:t>penundaan</w:t>
            </w:r>
            <w:proofErr w:type="spellEnd"/>
            <w:r w:rsidR="000172F8">
              <w:rPr>
                <w:rFonts w:ascii="Calibri" w:hAnsi="Calibri"/>
                <w:color w:val="000000"/>
                <w:sz w:val="20"/>
              </w:rPr>
              <w:t xml:space="preserve"> </w:t>
            </w:r>
            <w:proofErr w:type="spellStart"/>
            <w:r w:rsidR="000172F8">
              <w:rPr>
                <w:rFonts w:ascii="Calibri" w:hAnsi="Calibri"/>
                <w:color w:val="000000"/>
                <w:sz w:val="20"/>
              </w:rPr>
              <w:t>kegiatan</w:t>
            </w:r>
            <w:proofErr w:type="spellEnd"/>
            <w:r w:rsidR="000172F8">
              <w:rPr>
                <w:rFonts w:ascii="Calibri" w:hAnsi="Calibri"/>
                <w:color w:val="000000"/>
                <w:sz w:val="20"/>
              </w:rPr>
              <w:t xml:space="preserve"> </w:t>
            </w:r>
            <w:proofErr w:type="spellStart"/>
            <w:r w:rsidR="000172F8">
              <w:rPr>
                <w:rFonts w:ascii="Calibri" w:hAnsi="Calibri"/>
                <w:color w:val="000000"/>
                <w:sz w:val="20"/>
              </w:rPr>
              <w:t>usaha</w:t>
            </w:r>
            <w:proofErr w:type="spellEnd"/>
            <w:r w:rsidR="000172F8">
              <w:rPr>
                <w:rFonts w:ascii="Calibri" w:hAnsi="Calibri"/>
                <w:color w:val="000000"/>
                <w:sz w:val="20"/>
              </w:rPr>
              <w:t xml:space="preserve">, </w:t>
            </w:r>
            <w:proofErr w:type="spellStart"/>
            <w:r w:rsidRPr="005A2466">
              <w:rPr>
                <w:rFonts w:ascii="Calibri" w:hAnsi="Calibri"/>
                <w:color w:val="000000"/>
                <w:sz w:val="20"/>
              </w:rPr>
              <w:t>pengajuan</w:t>
            </w:r>
            <w:proofErr w:type="spellEnd"/>
            <w:r w:rsidRPr="005A2466">
              <w:rPr>
                <w:rFonts w:ascii="Calibri" w:hAnsi="Calibri"/>
                <w:color w:val="000000"/>
                <w:sz w:val="20"/>
              </w:rPr>
              <w:t xml:space="preserve"> </w:t>
            </w:r>
            <w:proofErr w:type="spellStart"/>
            <w:r w:rsidRPr="005A2466">
              <w:rPr>
                <w:rFonts w:ascii="Calibri" w:hAnsi="Calibri"/>
                <w:color w:val="000000"/>
                <w:sz w:val="20"/>
              </w:rPr>
              <w:t>dimulainya</w:t>
            </w:r>
            <w:proofErr w:type="spellEnd"/>
            <w:r w:rsidRPr="005A2466">
              <w:rPr>
                <w:rFonts w:ascii="Calibri" w:hAnsi="Calibri"/>
                <w:color w:val="000000"/>
                <w:sz w:val="20"/>
              </w:rPr>
              <w:t xml:space="preserve"> acara </w:t>
            </w:r>
            <w:proofErr w:type="spellStart"/>
            <w:r w:rsidRPr="005A2466">
              <w:rPr>
                <w:rFonts w:ascii="Calibri" w:hAnsi="Calibri"/>
                <w:color w:val="000000"/>
                <w:sz w:val="20"/>
              </w:rPr>
              <w:t>kepailitan</w:t>
            </w:r>
            <w:proofErr w:type="spellEnd"/>
            <w:r w:rsidRPr="005A2466">
              <w:rPr>
                <w:rFonts w:ascii="Calibri" w:hAnsi="Calibri"/>
                <w:color w:val="000000"/>
                <w:sz w:val="20"/>
              </w:rPr>
              <w:t>;</w:t>
            </w:r>
          </w:p>
        </w:tc>
      </w:tr>
      <w:tr w:rsidR="00F115BF" w:rsidRPr="00613832" w14:paraId="44F7F61D" w14:textId="77777777" w:rsidTr="00BA45BC">
        <w:tblPrEx>
          <w:tblW w:w="9782" w:type="dxa"/>
          <w:tblInd w:w="-284" w:type="dxa"/>
          <w:tblCellMar>
            <w:top w:w="15" w:type="dxa"/>
            <w:left w:w="15" w:type="dxa"/>
            <w:bottom w:w="15" w:type="dxa"/>
            <w:right w:w="15" w:type="dxa"/>
          </w:tblCellMar>
          <w:tblPrExChange w:id="1234"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235" w:author="OLTRE" w:date="2024-07-03T22:42:00Z">
            <w:trPr>
              <w:gridAfter w:val="1"/>
              <w:wAfter w:w="318" w:type="dxa"/>
            </w:trPr>
          </w:trPrChange>
        </w:trPr>
        <w:tc>
          <w:tcPr>
            <w:tcW w:w="4820" w:type="dxa"/>
            <w:tcMar>
              <w:top w:w="0" w:type="dxa"/>
              <w:left w:w="108" w:type="dxa"/>
              <w:bottom w:w="0" w:type="dxa"/>
              <w:right w:w="108" w:type="dxa"/>
            </w:tcMar>
            <w:tcPrChange w:id="1236" w:author="OLTRE" w:date="2024-07-03T22:42:00Z">
              <w:tcPr>
                <w:tcW w:w="4820" w:type="dxa"/>
                <w:gridSpan w:val="2"/>
                <w:tcMar>
                  <w:top w:w="0" w:type="dxa"/>
                  <w:left w:w="108" w:type="dxa"/>
                  <w:bottom w:w="0" w:type="dxa"/>
                  <w:right w:w="108" w:type="dxa"/>
                </w:tcMar>
              </w:tcPr>
            </w:tcPrChange>
          </w:tcPr>
          <w:p w14:paraId="50B6370C" w14:textId="5DE500C3" w:rsidR="008C0009" w:rsidRPr="008C0009" w:rsidRDefault="008C0009"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t>acquisition of treasury stock, change of the capital account and the utilization of reserves and surplus;</w:t>
            </w:r>
          </w:p>
          <w:p w14:paraId="56394E4D" w14:textId="617F9736" w:rsidR="008C0009" w:rsidRPr="00BA45BC" w:rsidDel="00A05835" w:rsidRDefault="008C0009"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Change w:id="1237" w:author="OLTRE" w:date="2024-07-03T22:42:00Z">
              <w:tcPr>
                <w:tcW w:w="4678" w:type="dxa"/>
                <w:gridSpan w:val="3"/>
                <w:tcMar>
                  <w:top w:w="0" w:type="dxa"/>
                  <w:left w:w="108" w:type="dxa"/>
                  <w:bottom w:w="0" w:type="dxa"/>
                  <w:right w:w="108" w:type="dxa"/>
                </w:tcMar>
              </w:tcPr>
            </w:tcPrChange>
          </w:tcPr>
          <w:p w14:paraId="6F7DB790" w14:textId="02BD2551" w:rsidR="008C0009" w:rsidRPr="00BA45BC" w:rsidDel="00E43954" w:rsidRDefault="008C0009" w:rsidP="00BA45BC">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akuisisi</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jumlah</w:t>
            </w:r>
            <w:proofErr w:type="spellEnd"/>
            <w:r w:rsidRPr="005A2466">
              <w:rPr>
                <w:rFonts w:ascii="Calibri" w:hAnsi="Calibri"/>
                <w:color w:val="000000"/>
                <w:sz w:val="20"/>
              </w:rPr>
              <w:t xml:space="preserve"> </w:t>
            </w:r>
            <w:proofErr w:type="spellStart"/>
            <w:r w:rsidRPr="005A2466">
              <w:rPr>
                <w:rFonts w:ascii="Calibri" w:hAnsi="Calibri"/>
                <w:color w:val="000000"/>
                <w:sz w:val="20"/>
              </w:rPr>
              <w:t>akun</w:t>
            </w:r>
            <w:proofErr w:type="spellEnd"/>
            <w:r w:rsidRPr="005A2466">
              <w:rPr>
                <w:rFonts w:ascii="Calibri" w:hAnsi="Calibri"/>
                <w:color w:val="000000"/>
                <w:sz w:val="20"/>
              </w:rPr>
              <w:t xml:space="preserve"> modal dan </w:t>
            </w:r>
            <w:proofErr w:type="spellStart"/>
            <w:r w:rsidRPr="005A2466">
              <w:rPr>
                <w:rFonts w:ascii="Calibri" w:hAnsi="Calibri"/>
                <w:color w:val="000000"/>
                <w:sz w:val="20"/>
              </w:rPr>
              <w:t>penggunaan</w:t>
            </w:r>
            <w:proofErr w:type="spellEnd"/>
            <w:r w:rsidRPr="005A2466">
              <w:rPr>
                <w:rFonts w:ascii="Calibri" w:hAnsi="Calibri"/>
                <w:color w:val="000000"/>
                <w:sz w:val="20"/>
              </w:rPr>
              <w:t xml:space="preserve"> </w:t>
            </w:r>
            <w:proofErr w:type="spellStart"/>
            <w:r w:rsidRPr="005A2466">
              <w:rPr>
                <w:rFonts w:ascii="Calibri" w:hAnsi="Calibri"/>
                <w:color w:val="000000"/>
                <w:sz w:val="20"/>
              </w:rPr>
              <w:t>cadangan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kelebihan</w:t>
            </w:r>
            <w:proofErr w:type="spellEnd"/>
            <w:r w:rsidRPr="005A2466">
              <w:rPr>
                <w:rFonts w:ascii="Calibri" w:hAnsi="Calibri"/>
                <w:color w:val="000000"/>
                <w:sz w:val="20"/>
              </w:rPr>
              <w:t>;</w:t>
            </w:r>
          </w:p>
        </w:tc>
      </w:tr>
      <w:tr w:rsidR="00F115BF" w:rsidRPr="00613832" w14:paraId="1A69D87A" w14:textId="77777777" w:rsidTr="00BA45BC">
        <w:trPr>
          <w:gridBefore w:val="1"/>
          <w:gridAfter w:val="1"/>
          <w:wAfter w:w="142" w:type="dxa"/>
        </w:trPr>
        <w:tc>
          <w:tcPr>
            <w:tcW w:w="4820" w:type="dxa"/>
            <w:tcMar>
              <w:top w:w="0" w:type="dxa"/>
              <w:left w:w="108" w:type="dxa"/>
              <w:bottom w:w="0" w:type="dxa"/>
              <w:right w:w="108" w:type="dxa"/>
            </w:tcMar>
          </w:tcPr>
          <w:p w14:paraId="44CC0D10" w14:textId="3B70E910" w:rsidR="008C0009" w:rsidRPr="00DD1C00" w:rsidRDefault="00EB722C" w:rsidP="008C0009">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t>sale, lease, mortgage, pledge, disposal of any Assets or intellectual property rights of the Company</w:t>
            </w:r>
            <w:r>
              <w:rPr>
                <w:rFonts w:ascii="Calibri" w:hAnsi="Calibri"/>
                <w:color w:val="000000"/>
                <w:sz w:val="20"/>
              </w:rPr>
              <w:t xml:space="preserve">, </w:t>
            </w:r>
            <w:r w:rsidR="008C0009" w:rsidRPr="005A2466">
              <w:rPr>
                <w:rFonts w:ascii="Calibri" w:hAnsi="Calibri"/>
                <w:color w:val="000000"/>
                <w:sz w:val="20"/>
              </w:rPr>
              <w:t>save and except the ordinary course of the aesthetic clinic business</w:t>
            </w:r>
            <w:r w:rsidR="0079269D">
              <w:rPr>
                <w:rFonts w:ascii="Calibri" w:hAnsi="Calibri"/>
                <w:color w:val="000000"/>
                <w:sz w:val="20"/>
              </w:rPr>
              <w:t xml:space="preserve"> </w:t>
            </w:r>
            <w:r w:rsidR="0017014D">
              <w:rPr>
                <w:rFonts w:ascii="Calibri" w:hAnsi="Calibri"/>
                <w:color w:val="000000"/>
                <w:sz w:val="20"/>
              </w:rPr>
              <w:t xml:space="preserve">which </w:t>
            </w:r>
            <w:r w:rsidR="00E4516F">
              <w:rPr>
                <w:rFonts w:ascii="Calibri" w:hAnsi="Calibri"/>
                <w:color w:val="000000"/>
                <w:sz w:val="20"/>
              </w:rPr>
              <w:t xml:space="preserve">shall </w:t>
            </w:r>
            <w:r w:rsidR="007E3E10">
              <w:rPr>
                <w:rFonts w:ascii="Calibri" w:hAnsi="Calibri"/>
                <w:color w:val="000000"/>
                <w:sz w:val="20"/>
              </w:rPr>
              <w:t>in aggre</w:t>
            </w:r>
            <w:r w:rsidR="009040CE">
              <w:rPr>
                <w:rFonts w:ascii="Calibri" w:hAnsi="Calibri"/>
                <w:color w:val="000000"/>
                <w:sz w:val="20"/>
              </w:rPr>
              <w:t xml:space="preserve">gate </w:t>
            </w:r>
            <w:r w:rsidR="0017014D">
              <w:rPr>
                <w:rFonts w:ascii="Calibri" w:hAnsi="Calibri"/>
                <w:color w:val="000000"/>
                <w:sz w:val="20"/>
              </w:rPr>
              <w:t>not exceed</w:t>
            </w:r>
            <w:r w:rsidR="007D346B">
              <w:rPr>
                <w:rFonts w:ascii="Calibri" w:hAnsi="Calibri"/>
                <w:color w:val="000000"/>
                <w:sz w:val="20"/>
              </w:rPr>
              <w:t xml:space="preserve"> </w:t>
            </w:r>
            <w:r w:rsidR="0079269D">
              <w:rPr>
                <w:rFonts w:ascii="Calibri" w:hAnsi="Calibri"/>
                <w:color w:val="000000"/>
                <w:sz w:val="20"/>
              </w:rPr>
              <w:t>50% (fifty percent) of the total net assets of the Company</w:t>
            </w:r>
            <w:r w:rsidR="008C0009" w:rsidRPr="005A2466">
              <w:rPr>
                <w:rFonts w:ascii="Calibri" w:hAnsi="Calibri"/>
                <w:color w:val="000000"/>
                <w:sz w:val="20"/>
              </w:rPr>
              <w:t>;</w:t>
            </w:r>
          </w:p>
          <w:p w14:paraId="323C03A4" w14:textId="77777777" w:rsidR="00DD1C00" w:rsidRDefault="00DD1C00" w:rsidP="00DD1C00">
            <w:pPr>
              <w:pStyle w:val="ListParagraph"/>
              <w:spacing w:after="0" w:line="240" w:lineRule="auto"/>
              <w:ind w:left="878"/>
              <w:jc w:val="both"/>
              <w:rPr>
                <w:rFonts w:ascii="Calibri" w:eastAsia="Times New Roman" w:hAnsi="Calibri" w:cs="Calibri"/>
                <w:color w:val="000000"/>
                <w:sz w:val="20"/>
                <w:szCs w:val="20"/>
                <w:lang w:eastAsia="en-ID"/>
              </w:rPr>
            </w:pPr>
          </w:p>
          <w:p w14:paraId="02403D57" w14:textId="77777777" w:rsidR="00BA45BC" w:rsidRPr="005A2466" w:rsidRDefault="00BA45BC" w:rsidP="00DD1C00">
            <w:pPr>
              <w:pStyle w:val="ListParagraph"/>
              <w:spacing w:after="0" w:line="240" w:lineRule="auto"/>
              <w:ind w:left="878"/>
              <w:jc w:val="both"/>
              <w:rPr>
                <w:ins w:id="1238" w:author="OLTRE" w:date="2024-07-03T22:42:00Z"/>
                <w:rFonts w:ascii="Calibri" w:eastAsia="Times New Roman" w:hAnsi="Calibri" w:cs="Calibri"/>
                <w:color w:val="000000"/>
                <w:sz w:val="20"/>
                <w:szCs w:val="20"/>
                <w:lang w:eastAsia="en-ID"/>
              </w:rPr>
            </w:pPr>
          </w:p>
          <w:p w14:paraId="2F018750" w14:textId="79A40F9E" w:rsidR="00EB722C" w:rsidRPr="008C0009" w:rsidRDefault="00EB722C" w:rsidP="008C0009">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exclusive licensing of all or substantially of the intellectual property of the Company and its subsidiaries</w:t>
            </w:r>
            <w:r w:rsidR="00893DA3">
              <w:rPr>
                <w:rFonts w:ascii="Calibri" w:eastAsia="Times New Roman" w:hAnsi="Calibri" w:cs="Calibri"/>
                <w:color w:val="000000"/>
                <w:sz w:val="20"/>
                <w:szCs w:val="20"/>
                <w:lang w:eastAsia="en-ID"/>
              </w:rPr>
              <w:t>;</w:t>
            </w:r>
          </w:p>
          <w:p w14:paraId="37E72148" w14:textId="609C6E6B" w:rsidR="008C0009" w:rsidRPr="00BA45BC" w:rsidDel="00A05835" w:rsidRDefault="008C0009"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
          <w:p w14:paraId="30E0C3C5" w14:textId="57BC00F1" w:rsidR="008C0009" w:rsidRDefault="00274982">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penjualan</w:t>
            </w:r>
            <w:proofErr w:type="spellEnd"/>
            <w:r w:rsidRPr="005A2466">
              <w:rPr>
                <w:rFonts w:ascii="Calibri" w:hAnsi="Calibri"/>
                <w:color w:val="000000"/>
                <w:sz w:val="20"/>
              </w:rPr>
              <w:t xml:space="preserve">, </w:t>
            </w:r>
            <w:proofErr w:type="spellStart"/>
            <w:r w:rsidRPr="005A2466">
              <w:rPr>
                <w:rFonts w:ascii="Calibri" w:hAnsi="Calibri"/>
                <w:color w:val="000000"/>
                <w:sz w:val="20"/>
              </w:rPr>
              <w:t>sewa</w:t>
            </w:r>
            <w:proofErr w:type="spellEnd"/>
            <w:r w:rsidRPr="005A2466">
              <w:rPr>
                <w:rFonts w:ascii="Calibri" w:hAnsi="Calibri"/>
                <w:color w:val="000000"/>
                <w:sz w:val="20"/>
              </w:rPr>
              <w:t xml:space="preserve">, </w:t>
            </w:r>
            <w:proofErr w:type="spellStart"/>
            <w:r w:rsidRPr="005A2466">
              <w:rPr>
                <w:rFonts w:ascii="Calibri" w:hAnsi="Calibri"/>
                <w:color w:val="000000"/>
                <w:sz w:val="20"/>
              </w:rPr>
              <w:t>penjaminan</w:t>
            </w:r>
            <w:proofErr w:type="spellEnd"/>
            <w:r w:rsidRPr="005A2466">
              <w:rPr>
                <w:rFonts w:ascii="Calibri" w:hAnsi="Calibri"/>
                <w:color w:val="000000"/>
                <w:sz w:val="20"/>
              </w:rPr>
              <w:t xml:space="preserve">, </w:t>
            </w:r>
            <w:proofErr w:type="spellStart"/>
            <w:r w:rsidRPr="005A2466">
              <w:rPr>
                <w:rFonts w:ascii="Calibri" w:hAnsi="Calibri"/>
                <w:color w:val="000000"/>
                <w:sz w:val="20"/>
              </w:rPr>
              <w:t>gadai</w:t>
            </w:r>
            <w:proofErr w:type="spellEnd"/>
            <w:r w:rsidRPr="005A2466">
              <w:rPr>
                <w:rFonts w:ascii="Calibri" w:hAnsi="Calibri"/>
                <w:color w:val="000000"/>
                <w:sz w:val="20"/>
              </w:rPr>
              <w:t xml:space="preserve">, </w:t>
            </w:r>
            <w:proofErr w:type="spellStart"/>
            <w:r w:rsidRPr="005A2466">
              <w:rPr>
                <w:rFonts w:ascii="Calibri" w:hAnsi="Calibri"/>
                <w:color w:val="000000"/>
                <w:sz w:val="20"/>
              </w:rPr>
              <w:t>pelepasan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Aset</w:t>
            </w:r>
            <w:proofErr w:type="spellEnd"/>
            <w:r w:rsidRPr="005A2466">
              <w:rPr>
                <w:rFonts w:ascii="Calibri" w:hAnsi="Calibri"/>
                <w:color w:val="000000"/>
                <w:sz w:val="20"/>
              </w:rPr>
              <w:t xml:space="preserve"> or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kekayaan</w:t>
            </w:r>
            <w:proofErr w:type="spellEnd"/>
            <w:r w:rsidRPr="005A2466">
              <w:rPr>
                <w:rFonts w:ascii="Calibri" w:hAnsi="Calibri"/>
                <w:color w:val="000000"/>
                <w:sz w:val="20"/>
              </w:rPr>
              <w:t xml:space="preserve"> </w:t>
            </w:r>
            <w:proofErr w:type="spellStart"/>
            <w:r w:rsidRPr="005A2466">
              <w:rPr>
                <w:rFonts w:ascii="Calibri" w:hAnsi="Calibri"/>
                <w:color w:val="000000"/>
                <w:sz w:val="20"/>
              </w:rPr>
              <w:t>intelektual</w:t>
            </w:r>
            <w:proofErr w:type="spellEnd"/>
            <w:r w:rsidRPr="005A2466">
              <w:rPr>
                <w:rFonts w:ascii="Calibri" w:hAnsi="Calibri"/>
                <w:color w:val="000000"/>
                <w:sz w:val="20"/>
              </w:rPr>
              <w:t xml:space="preserve"> </w:t>
            </w:r>
            <w:proofErr w:type="spellStart"/>
            <w:r w:rsidRPr="005A2466">
              <w:rPr>
                <w:rFonts w:ascii="Calibri" w:hAnsi="Calibri"/>
                <w:color w:val="000000"/>
                <w:sz w:val="20"/>
              </w:rPr>
              <w:t>milik</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praktik</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kegiatan</w:t>
            </w:r>
            <w:proofErr w:type="spellEnd"/>
            <w:r w:rsidRPr="005A2466">
              <w:rPr>
                <w:rFonts w:ascii="Calibri" w:hAnsi="Calibri"/>
                <w:color w:val="000000"/>
                <w:sz w:val="20"/>
              </w:rPr>
              <w:t xml:space="preserve"> </w:t>
            </w:r>
            <w:proofErr w:type="spellStart"/>
            <w:r w:rsidRPr="005A2466">
              <w:rPr>
                <w:rFonts w:ascii="Calibri" w:hAnsi="Calibri"/>
                <w:color w:val="000000"/>
                <w:sz w:val="20"/>
              </w:rPr>
              <w:t>usahanya</w:t>
            </w:r>
            <w:proofErr w:type="spellEnd"/>
            <w:r w:rsidRPr="005A2466">
              <w:rPr>
                <w:rFonts w:ascii="Calibri" w:hAnsi="Calibri"/>
                <w:color w:val="000000"/>
                <w:sz w:val="20"/>
              </w:rPr>
              <w:t xml:space="preserve">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klinik</w:t>
            </w:r>
            <w:proofErr w:type="spellEnd"/>
            <w:r w:rsidRPr="005A2466">
              <w:rPr>
                <w:rFonts w:ascii="Calibri" w:hAnsi="Calibri"/>
                <w:color w:val="000000"/>
                <w:sz w:val="20"/>
              </w:rPr>
              <w:t xml:space="preserve"> </w:t>
            </w:r>
            <w:proofErr w:type="spellStart"/>
            <w:r w:rsidRPr="005A2466">
              <w:rPr>
                <w:rFonts w:ascii="Calibri" w:hAnsi="Calibri"/>
                <w:color w:val="000000"/>
                <w:sz w:val="20"/>
              </w:rPr>
              <w:t>kecantikan</w:t>
            </w:r>
            <w:proofErr w:type="spellEnd"/>
            <w:r w:rsidR="000172F8">
              <w:rPr>
                <w:rFonts w:ascii="Calibri" w:hAnsi="Calibri"/>
                <w:color w:val="000000"/>
                <w:sz w:val="20"/>
              </w:rPr>
              <w:t xml:space="preserve">, </w:t>
            </w:r>
            <w:proofErr w:type="spellStart"/>
            <w:r w:rsidR="000172F8">
              <w:rPr>
                <w:rFonts w:ascii="Calibri" w:hAnsi="Calibri"/>
                <w:color w:val="000000"/>
                <w:sz w:val="20"/>
              </w:rPr>
              <w:t>usaha</w:t>
            </w:r>
            <w:proofErr w:type="spellEnd"/>
            <w:r w:rsidR="000172F8">
              <w:rPr>
                <w:rFonts w:ascii="Calibri" w:hAnsi="Calibri"/>
                <w:color w:val="000000"/>
                <w:sz w:val="20"/>
              </w:rPr>
              <w:t xml:space="preserve"> yang </w:t>
            </w:r>
            <w:proofErr w:type="spellStart"/>
            <w:r w:rsidR="000172F8">
              <w:rPr>
                <w:rFonts w:ascii="Calibri" w:hAnsi="Calibri"/>
                <w:color w:val="000000"/>
                <w:sz w:val="20"/>
              </w:rPr>
              <w:t>tidak</w:t>
            </w:r>
            <w:proofErr w:type="spellEnd"/>
            <w:r w:rsidR="000172F8">
              <w:rPr>
                <w:rFonts w:ascii="Calibri" w:hAnsi="Calibri"/>
                <w:color w:val="000000"/>
                <w:sz w:val="20"/>
              </w:rPr>
              <w:t xml:space="preserve"> </w:t>
            </w:r>
            <w:proofErr w:type="spellStart"/>
            <w:r w:rsidR="000172F8">
              <w:rPr>
                <w:rFonts w:ascii="Calibri" w:hAnsi="Calibri"/>
                <w:color w:val="000000"/>
                <w:sz w:val="20"/>
              </w:rPr>
              <w:t>melebihi</w:t>
            </w:r>
            <w:proofErr w:type="spellEnd"/>
            <w:r w:rsidR="000172F8">
              <w:rPr>
                <w:rFonts w:ascii="Calibri" w:hAnsi="Calibri"/>
                <w:color w:val="000000"/>
                <w:sz w:val="20"/>
              </w:rPr>
              <w:t xml:space="preserve"> 50% (lima </w:t>
            </w:r>
            <w:proofErr w:type="spellStart"/>
            <w:r w:rsidR="000172F8">
              <w:rPr>
                <w:rFonts w:ascii="Calibri" w:hAnsi="Calibri"/>
                <w:color w:val="000000"/>
                <w:sz w:val="20"/>
              </w:rPr>
              <w:t>puluh</w:t>
            </w:r>
            <w:proofErr w:type="spellEnd"/>
            <w:r w:rsidR="000172F8">
              <w:rPr>
                <w:rFonts w:ascii="Calibri" w:hAnsi="Calibri"/>
                <w:color w:val="000000"/>
                <w:sz w:val="20"/>
              </w:rPr>
              <w:t xml:space="preserve"> </w:t>
            </w:r>
            <w:proofErr w:type="spellStart"/>
            <w:r w:rsidR="000172F8">
              <w:rPr>
                <w:rFonts w:ascii="Calibri" w:hAnsi="Calibri"/>
                <w:color w:val="000000"/>
                <w:sz w:val="20"/>
              </w:rPr>
              <w:t>persen</w:t>
            </w:r>
            <w:proofErr w:type="spellEnd"/>
            <w:r w:rsidR="000172F8">
              <w:rPr>
                <w:rFonts w:ascii="Calibri" w:hAnsi="Calibri"/>
                <w:color w:val="000000"/>
                <w:sz w:val="20"/>
              </w:rPr>
              <w:t xml:space="preserve">) </w:t>
            </w:r>
            <w:proofErr w:type="spellStart"/>
            <w:r w:rsidR="000172F8">
              <w:rPr>
                <w:rFonts w:ascii="Calibri" w:hAnsi="Calibri"/>
                <w:color w:val="000000"/>
                <w:sz w:val="20"/>
              </w:rPr>
              <w:t>dari</w:t>
            </w:r>
            <w:proofErr w:type="spellEnd"/>
            <w:r w:rsidR="000172F8">
              <w:rPr>
                <w:rFonts w:ascii="Calibri" w:hAnsi="Calibri"/>
                <w:color w:val="000000"/>
                <w:sz w:val="20"/>
              </w:rPr>
              <w:t xml:space="preserve"> total net asset Perseroan</w:t>
            </w:r>
            <w:r w:rsidRPr="005A2466">
              <w:rPr>
                <w:rFonts w:ascii="Calibri" w:hAnsi="Calibri"/>
                <w:color w:val="000000"/>
                <w:sz w:val="20"/>
              </w:rPr>
              <w:t>;</w:t>
            </w:r>
          </w:p>
          <w:p w14:paraId="3D86D816" w14:textId="77777777" w:rsidR="00893DA3" w:rsidRDefault="00893DA3" w:rsidP="00BA45BC">
            <w:pPr>
              <w:pStyle w:val="ListParagraph"/>
              <w:spacing w:after="0" w:line="240" w:lineRule="auto"/>
              <w:ind w:left="781"/>
              <w:jc w:val="both"/>
              <w:rPr>
                <w:rFonts w:ascii="Calibri" w:hAnsi="Calibri"/>
                <w:color w:val="000000"/>
                <w:sz w:val="20"/>
              </w:rPr>
            </w:pPr>
          </w:p>
          <w:p w14:paraId="38F497A1" w14:textId="6EC1D556" w:rsidR="000172F8" w:rsidRPr="00BA45BC" w:rsidDel="00E43954" w:rsidRDefault="000172F8" w:rsidP="00BA45BC">
            <w:pPr>
              <w:pStyle w:val="ListParagraph"/>
              <w:numPr>
                <w:ilvl w:val="0"/>
                <w:numId w:val="131"/>
              </w:numPr>
              <w:spacing w:after="0" w:line="240" w:lineRule="auto"/>
              <w:ind w:left="781"/>
              <w:jc w:val="both"/>
              <w:rPr>
                <w:rFonts w:ascii="Calibri" w:hAnsi="Calibri"/>
                <w:color w:val="000000"/>
                <w:sz w:val="20"/>
              </w:rPr>
            </w:pPr>
            <w:proofErr w:type="spellStart"/>
            <w:r>
              <w:rPr>
                <w:rFonts w:ascii="Calibri" w:hAnsi="Calibri"/>
                <w:color w:val="000000"/>
                <w:sz w:val="20"/>
              </w:rPr>
              <w:t>Lisensi</w:t>
            </w:r>
            <w:proofErr w:type="spellEnd"/>
            <w:r>
              <w:rPr>
                <w:rFonts w:ascii="Calibri" w:hAnsi="Calibri"/>
                <w:color w:val="000000"/>
                <w:sz w:val="20"/>
              </w:rPr>
              <w:t xml:space="preserve"> Sebagian </w:t>
            </w:r>
            <w:proofErr w:type="spellStart"/>
            <w:r>
              <w:rPr>
                <w:rFonts w:ascii="Calibri" w:hAnsi="Calibri"/>
                <w:color w:val="000000"/>
                <w:sz w:val="20"/>
              </w:rPr>
              <w:t>dari</w:t>
            </w:r>
            <w:proofErr w:type="spellEnd"/>
            <w:r>
              <w:rPr>
                <w:rFonts w:ascii="Calibri" w:hAnsi="Calibri"/>
                <w:color w:val="000000"/>
                <w:sz w:val="20"/>
              </w:rPr>
              <w:t xml:space="preserve"> </w:t>
            </w:r>
            <w:proofErr w:type="spellStart"/>
            <w:r>
              <w:rPr>
                <w:rFonts w:ascii="Calibri" w:hAnsi="Calibri"/>
                <w:color w:val="000000"/>
                <w:sz w:val="20"/>
              </w:rPr>
              <w:t>atau</w:t>
            </w:r>
            <w:proofErr w:type="spellEnd"/>
            <w:r>
              <w:rPr>
                <w:rFonts w:ascii="Calibri" w:hAnsi="Calibri"/>
                <w:color w:val="000000"/>
                <w:sz w:val="20"/>
              </w:rPr>
              <w:t xml:space="preserve"> </w:t>
            </w:r>
            <w:proofErr w:type="spellStart"/>
            <w:r>
              <w:rPr>
                <w:rFonts w:ascii="Calibri" w:hAnsi="Calibri"/>
                <w:color w:val="000000"/>
                <w:sz w:val="20"/>
              </w:rPr>
              <w:t>keseluruhan</w:t>
            </w:r>
            <w:proofErr w:type="spellEnd"/>
            <w:r>
              <w:rPr>
                <w:rFonts w:ascii="Calibri" w:hAnsi="Calibri"/>
                <w:color w:val="000000"/>
                <w:sz w:val="20"/>
              </w:rPr>
              <w:t xml:space="preserve"> </w:t>
            </w:r>
            <w:proofErr w:type="spellStart"/>
            <w:r>
              <w:rPr>
                <w:rFonts w:ascii="Calibri" w:hAnsi="Calibri"/>
                <w:color w:val="000000"/>
                <w:sz w:val="20"/>
              </w:rPr>
              <w:t>Hak</w:t>
            </w:r>
            <w:proofErr w:type="spellEnd"/>
            <w:r>
              <w:rPr>
                <w:rFonts w:ascii="Calibri" w:hAnsi="Calibri"/>
                <w:color w:val="000000"/>
                <w:sz w:val="20"/>
              </w:rPr>
              <w:t xml:space="preserve"> </w:t>
            </w:r>
            <w:proofErr w:type="spellStart"/>
            <w:r>
              <w:rPr>
                <w:rFonts w:ascii="Calibri" w:hAnsi="Calibri"/>
                <w:color w:val="000000"/>
                <w:sz w:val="20"/>
              </w:rPr>
              <w:t>Intelektual</w:t>
            </w:r>
            <w:proofErr w:type="spellEnd"/>
            <w:r>
              <w:rPr>
                <w:rFonts w:ascii="Calibri" w:hAnsi="Calibri"/>
                <w:color w:val="000000"/>
                <w:sz w:val="20"/>
              </w:rPr>
              <w:t xml:space="preserve"> Perseroan dan </w:t>
            </w:r>
            <w:proofErr w:type="spellStart"/>
            <w:r>
              <w:rPr>
                <w:rFonts w:ascii="Calibri" w:hAnsi="Calibri"/>
                <w:color w:val="000000"/>
                <w:sz w:val="20"/>
              </w:rPr>
              <w:t>anak</w:t>
            </w:r>
            <w:proofErr w:type="spellEnd"/>
            <w:r>
              <w:rPr>
                <w:rFonts w:ascii="Calibri" w:hAnsi="Calibri"/>
                <w:color w:val="000000"/>
                <w:sz w:val="20"/>
              </w:rPr>
              <w:t xml:space="preserve"> </w:t>
            </w:r>
            <w:proofErr w:type="spellStart"/>
            <w:r>
              <w:rPr>
                <w:rFonts w:ascii="Calibri" w:hAnsi="Calibri"/>
                <w:color w:val="000000"/>
                <w:sz w:val="20"/>
              </w:rPr>
              <w:t>perusahaan</w:t>
            </w:r>
            <w:proofErr w:type="spellEnd"/>
            <w:ins w:id="1239" w:author="OLTRE" w:date="2024-07-03T22:42:00Z">
              <w:r w:rsidR="0022471E">
                <w:rPr>
                  <w:rFonts w:ascii="Calibri" w:hAnsi="Calibri"/>
                  <w:color w:val="000000"/>
                  <w:sz w:val="20"/>
                </w:rPr>
                <w:t xml:space="preserve"> </w:t>
              </w:r>
              <w:r w:rsidR="0022471E">
                <w:rPr>
                  <w:rFonts w:ascii="Calibri" w:eastAsia="Times New Roman" w:hAnsi="Calibri" w:cs="Calibri"/>
                  <w:color w:val="000000"/>
                  <w:sz w:val="20"/>
                  <w:szCs w:val="20"/>
                  <w:lang w:eastAsia="en-ID"/>
                </w:rPr>
                <w:t>Perseroan</w:t>
              </w:r>
            </w:ins>
            <w:r w:rsidR="00DA1F08">
              <w:rPr>
                <w:rFonts w:ascii="Calibri" w:hAnsi="Calibri"/>
                <w:color w:val="000000"/>
                <w:sz w:val="20"/>
              </w:rPr>
              <w:t>;</w:t>
            </w:r>
          </w:p>
        </w:tc>
      </w:tr>
      <w:tr w:rsidR="00F115BF" w:rsidRPr="00613832" w14:paraId="3DDF1DD7" w14:textId="77777777" w:rsidTr="00BA45BC">
        <w:tblPrEx>
          <w:tblW w:w="9782" w:type="dxa"/>
          <w:tblInd w:w="-284" w:type="dxa"/>
          <w:tblCellMar>
            <w:top w:w="15" w:type="dxa"/>
            <w:left w:w="15" w:type="dxa"/>
            <w:bottom w:w="15" w:type="dxa"/>
            <w:right w:w="15" w:type="dxa"/>
          </w:tblCellMar>
          <w:tblPrExChange w:id="1240"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241" w:author="OLTRE" w:date="2024-07-03T22:42:00Z">
            <w:trPr>
              <w:gridAfter w:val="1"/>
              <w:wAfter w:w="318" w:type="dxa"/>
            </w:trPr>
          </w:trPrChange>
        </w:trPr>
        <w:tc>
          <w:tcPr>
            <w:tcW w:w="4820" w:type="dxa"/>
            <w:tcMar>
              <w:top w:w="0" w:type="dxa"/>
              <w:left w:w="108" w:type="dxa"/>
              <w:bottom w:w="0" w:type="dxa"/>
              <w:right w:w="108" w:type="dxa"/>
            </w:tcMar>
            <w:tcPrChange w:id="1242" w:author="OLTRE" w:date="2024-07-03T22:42:00Z">
              <w:tcPr>
                <w:tcW w:w="4820" w:type="dxa"/>
                <w:gridSpan w:val="2"/>
                <w:tcMar>
                  <w:top w:w="0" w:type="dxa"/>
                  <w:left w:w="108" w:type="dxa"/>
                  <w:bottom w:w="0" w:type="dxa"/>
                  <w:right w:w="108" w:type="dxa"/>
                </w:tcMar>
              </w:tcPr>
            </w:tcPrChange>
          </w:tcPr>
          <w:p w14:paraId="041CE8E0" w14:textId="79F9F835" w:rsidR="008C0009" w:rsidRPr="00274982" w:rsidRDefault="008C0009"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t>obtaining a loan from any bank or any other party or creating any financial indebtedness, granting any form of security, guarantee or indemnity in the amount of more than </w:t>
            </w:r>
            <w:r w:rsidR="005F4E12">
              <w:rPr>
                <w:rFonts w:ascii="Calibri" w:hAnsi="Calibri"/>
                <w:color w:val="000000"/>
                <w:sz w:val="20"/>
              </w:rPr>
              <w:t xml:space="preserve"> IDR 24,000,000,000 (twenty four billion Rupiah)</w:t>
            </w:r>
            <w:r w:rsidRPr="005A2466">
              <w:rPr>
                <w:rFonts w:ascii="Calibri" w:hAnsi="Calibri"/>
                <w:color w:val="000000"/>
                <w:sz w:val="20"/>
              </w:rPr>
              <w:t>;</w:t>
            </w:r>
          </w:p>
          <w:p w14:paraId="57A92EC1" w14:textId="0D9188BB"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Change w:id="1243" w:author="OLTRE" w:date="2024-07-03T22:42:00Z">
              <w:tcPr>
                <w:tcW w:w="4678" w:type="dxa"/>
                <w:gridSpan w:val="3"/>
                <w:tcMar>
                  <w:top w:w="0" w:type="dxa"/>
                  <w:left w:w="108" w:type="dxa"/>
                  <w:bottom w:w="0" w:type="dxa"/>
                  <w:right w:w="108" w:type="dxa"/>
                </w:tcMar>
              </w:tcPr>
            </w:tcPrChange>
          </w:tcPr>
          <w:p w14:paraId="481B13B3" w14:textId="1274C1D6" w:rsidR="008C0009" w:rsidRDefault="00274982" w:rsidP="00A05835">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mendapatkan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pinjaman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bank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lain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menciptakan</w:t>
            </w:r>
            <w:proofErr w:type="spellEnd"/>
            <w:r w:rsidRPr="005A2466">
              <w:rPr>
                <w:rFonts w:ascii="Calibri" w:hAnsi="Calibri"/>
                <w:color w:val="000000"/>
                <w:sz w:val="20"/>
              </w:rPr>
              <w:t xml:space="preserve"> utang </w:t>
            </w:r>
            <w:proofErr w:type="spellStart"/>
            <w:r w:rsidRPr="005A2466">
              <w:rPr>
                <w:rFonts w:ascii="Calibri" w:hAnsi="Calibri"/>
                <w:color w:val="000000"/>
                <w:sz w:val="20"/>
              </w:rPr>
              <w:t>finansial</w:t>
            </w:r>
            <w:proofErr w:type="spellEnd"/>
            <w:r w:rsidRPr="005A2466">
              <w:rPr>
                <w:rFonts w:ascii="Calibri" w:hAnsi="Calibri"/>
                <w:color w:val="000000"/>
                <w:sz w:val="20"/>
              </w:rPr>
              <w:t xml:space="preserve">, </w:t>
            </w: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jaminan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indemnitas</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bentuk</w:t>
            </w:r>
            <w:proofErr w:type="spellEnd"/>
            <w:r w:rsidRPr="005A2466">
              <w:rPr>
                <w:rFonts w:ascii="Calibri" w:hAnsi="Calibri"/>
                <w:color w:val="000000"/>
                <w:sz w:val="20"/>
              </w:rPr>
              <w:t xml:space="preserve"> </w:t>
            </w:r>
            <w:proofErr w:type="spellStart"/>
            <w:r w:rsidRPr="005A2466">
              <w:rPr>
                <w:rFonts w:ascii="Calibri" w:hAnsi="Calibri"/>
                <w:color w:val="000000"/>
                <w:sz w:val="20"/>
              </w:rPr>
              <w:t>apapun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jumlah</w:t>
            </w:r>
            <w:proofErr w:type="spellEnd"/>
            <w:r w:rsidRPr="005A2466">
              <w:rPr>
                <w:rFonts w:ascii="Calibri" w:hAnsi="Calibri"/>
                <w:color w:val="000000"/>
                <w:sz w:val="20"/>
              </w:rPr>
              <w:t xml:space="preserve"> </w:t>
            </w:r>
            <w:proofErr w:type="spellStart"/>
            <w:r w:rsidRPr="005A2466">
              <w:rPr>
                <w:rFonts w:ascii="Calibri" w:hAnsi="Calibri"/>
                <w:color w:val="000000"/>
                <w:sz w:val="20"/>
              </w:rPr>
              <w:t>lebih</w:t>
            </w:r>
            <w:proofErr w:type="spellEnd"/>
            <w:r w:rsidRPr="005A2466">
              <w:rPr>
                <w:rFonts w:ascii="Calibri" w:hAnsi="Calibri"/>
                <w:color w:val="000000"/>
                <w:sz w:val="20"/>
              </w:rPr>
              <w:t xml:space="preserve"> </w:t>
            </w:r>
            <w:proofErr w:type="spellStart"/>
            <w:r w:rsidRPr="005A2466">
              <w:rPr>
                <w:rFonts w:ascii="Calibri" w:hAnsi="Calibri"/>
                <w:color w:val="000000"/>
                <w:sz w:val="20"/>
              </w:rPr>
              <w:t>besar</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r w:rsidR="005F4E12">
              <w:rPr>
                <w:rFonts w:ascii="Calibri" w:hAnsi="Calibri"/>
                <w:color w:val="000000"/>
                <w:sz w:val="20"/>
              </w:rPr>
              <w:t>IDR 24.000.000.000 (</w:t>
            </w:r>
            <w:proofErr w:type="spellStart"/>
            <w:r w:rsidR="005F4E12">
              <w:rPr>
                <w:rFonts w:ascii="Calibri" w:hAnsi="Calibri"/>
                <w:color w:val="000000"/>
                <w:sz w:val="20"/>
              </w:rPr>
              <w:t>dua</w:t>
            </w:r>
            <w:proofErr w:type="spellEnd"/>
            <w:r w:rsidR="005F4E12">
              <w:rPr>
                <w:rFonts w:ascii="Calibri" w:hAnsi="Calibri"/>
                <w:color w:val="000000"/>
                <w:sz w:val="20"/>
              </w:rPr>
              <w:t xml:space="preserve"> </w:t>
            </w:r>
            <w:proofErr w:type="spellStart"/>
            <w:r w:rsidR="005F4E12">
              <w:rPr>
                <w:rFonts w:ascii="Calibri" w:hAnsi="Calibri"/>
                <w:color w:val="000000"/>
                <w:sz w:val="20"/>
              </w:rPr>
              <w:t>puluh</w:t>
            </w:r>
            <w:proofErr w:type="spellEnd"/>
            <w:r w:rsidR="005F4E12">
              <w:rPr>
                <w:rFonts w:ascii="Calibri" w:hAnsi="Calibri"/>
                <w:color w:val="000000"/>
                <w:sz w:val="20"/>
              </w:rPr>
              <w:t xml:space="preserve"> </w:t>
            </w:r>
            <w:proofErr w:type="spellStart"/>
            <w:r w:rsidR="005F4E12">
              <w:rPr>
                <w:rFonts w:ascii="Calibri" w:hAnsi="Calibri"/>
                <w:color w:val="000000"/>
                <w:sz w:val="20"/>
              </w:rPr>
              <w:t>empat</w:t>
            </w:r>
            <w:proofErr w:type="spellEnd"/>
            <w:r w:rsidR="005F4E12">
              <w:rPr>
                <w:rFonts w:ascii="Calibri" w:hAnsi="Calibri"/>
                <w:color w:val="000000"/>
                <w:sz w:val="20"/>
              </w:rPr>
              <w:t xml:space="preserve"> </w:t>
            </w:r>
            <w:proofErr w:type="spellStart"/>
            <w:r w:rsidR="005F4E12">
              <w:rPr>
                <w:rFonts w:ascii="Calibri" w:hAnsi="Calibri"/>
                <w:color w:val="000000"/>
                <w:sz w:val="20"/>
              </w:rPr>
              <w:t>miliar</w:t>
            </w:r>
            <w:proofErr w:type="spellEnd"/>
            <w:r w:rsidR="005F4E12">
              <w:rPr>
                <w:rFonts w:ascii="Calibri" w:hAnsi="Calibri"/>
                <w:color w:val="000000"/>
                <w:sz w:val="20"/>
              </w:rPr>
              <w:t xml:space="preserve"> Rupiah);</w:t>
            </w:r>
          </w:p>
          <w:p w14:paraId="107399C7" w14:textId="6E2F2994" w:rsidR="00BE24D9" w:rsidRPr="00BA45BC" w:rsidDel="00E43954" w:rsidRDefault="00BE24D9" w:rsidP="00BA45BC">
            <w:pPr>
              <w:pStyle w:val="ListParagraph"/>
              <w:spacing w:after="0" w:line="240" w:lineRule="auto"/>
              <w:ind w:left="781"/>
              <w:jc w:val="both"/>
              <w:rPr>
                <w:rFonts w:ascii="Calibri" w:hAnsi="Calibri"/>
                <w:color w:val="000000"/>
                <w:sz w:val="20"/>
              </w:rPr>
            </w:pPr>
          </w:p>
        </w:tc>
      </w:tr>
      <w:tr w:rsidR="00F115BF" w:rsidRPr="00613832" w14:paraId="4BD7208C" w14:textId="77777777" w:rsidTr="00BA45BC">
        <w:tblPrEx>
          <w:tblW w:w="9782" w:type="dxa"/>
          <w:tblInd w:w="-284" w:type="dxa"/>
          <w:tblCellMar>
            <w:top w:w="15" w:type="dxa"/>
            <w:left w:w="15" w:type="dxa"/>
            <w:bottom w:w="15" w:type="dxa"/>
            <w:right w:w="15" w:type="dxa"/>
          </w:tblCellMar>
          <w:tblPrExChange w:id="1244"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245" w:author="OLTRE" w:date="2024-07-03T22:42:00Z">
            <w:trPr>
              <w:gridAfter w:val="1"/>
              <w:wAfter w:w="318" w:type="dxa"/>
            </w:trPr>
          </w:trPrChange>
        </w:trPr>
        <w:tc>
          <w:tcPr>
            <w:tcW w:w="4820" w:type="dxa"/>
            <w:tcMar>
              <w:top w:w="0" w:type="dxa"/>
              <w:left w:w="108" w:type="dxa"/>
              <w:bottom w:w="0" w:type="dxa"/>
              <w:right w:w="108" w:type="dxa"/>
            </w:tcMar>
            <w:tcPrChange w:id="1246" w:author="OLTRE" w:date="2024-07-03T22:42:00Z">
              <w:tcPr>
                <w:tcW w:w="4820" w:type="dxa"/>
                <w:gridSpan w:val="2"/>
                <w:tcMar>
                  <w:top w:w="0" w:type="dxa"/>
                  <w:left w:w="108" w:type="dxa"/>
                  <w:bottom w:w="0" w:type="dxa"/>
                  <w:right w:w="108" w:type="dxa"/>
                </w:tcMar>
              </w:tcPr>
            </w:tcPrChange>
          </w:tcPr>
          <w:p w14:paraId="2A887294" w14:textId="51855012" w:rsidR="008C0009" w:rsidRPr="00BA45BC" w:rsidRDefault="008C0009" w:rsidP="00BA45BC">
            <w:pPr>
              <w:pStyle w:val="ListParagraph"/>
              <w:numPr>
                <w:ilvl w:val="2"/>
                <w:numId w:val="76"/>
              </w:numPr>
              <w:spacing w:after="0" w:line="240" w:lineRule="auto"/>
              <w:ind w:left="878" w:hanging="426"/>
              <w:jc w:val="both"/>
              <w:rPr>
                <w:rFonts w:ascii="Calibri" w:hAnsi="Calibri"/>
                <w:color w:val="000000"/>
                <w:sz w:val="20"/>
              </w:rPr>
            </w:pPr>
            <w:r w:rsidRPr="005A2466">
              <w:rPr>
                <w:rFonts w:ascii="Calibri" w:hAnsi="Calibri"/>
                <w:color w:val="000000"/>
                <w:sz w:val="20"/>
              </w:rPr>
              <w:t>a change in the capital structure of the Company in any way, including without limitation the issue of any new Shares, stock warrants, bonds with warrants, options or any other instrument convertible or exchangeable into Shares, or the creation of any rights issue or increasing the number of Shares to be issued under an ESOP;</w:t>
            </w:r>
          </w:p>
          <w:p w14:paraId="2C0A81C3" w14:textId="3F16DF29"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Change w:id="1247" w:author="OLTRE" w:date="2024-07-03T22:42:00Z">
              <w:tcPr>
                <w:tcW w:w="4678" w:type="dxa"/>
                <w:gridSpan w:val="3"/>
                <w:tcMar>
                  <w:top w:w="0" w:type="dxa"/>
                  <w:left w:w="108" w:type="dxa"/>
                  <w:bottom w:w="0" w:type="dxa"/>
                  <w:right w:w="108" w:type="dxa"/>
                </w:tcMar>
              </w:tcPr>
            </w:tcPrChange>
          </w:tcPr>
          <w:p w14:paraId="22154C95" w14:textId="025DADD7" w:rsidR="008C0009" w:rsidRDefault="00274982" w:rsidP="00A05835">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struktur</w:t>
            </w:r>
            <w:proofErr w:type="spellEnd"/>
            <w:r w:rsidRPr="005A2466">
              <w:rPr>
                <w:rFonts w:ascii="Calibri" w:hAnsi="Calibri"/>
                <w:color w:val="000000"/>
                <w:sz w:val="20"/>
              </w:rPr>
              <w:t xml:space="preserve"> </w:t>
            </w:r>
            <w:proofErr w:type="spellStart"/>
            <w:r w:rsidRPr="005A2466">
              <w:rPr>
                <w:rFonts w:ascii="Calibri" w:hAnsi="Calibri"/>
                <w:color w:val="000000"/>
                <w:sz w:val="20"/>
              </w:rPr>
              <w:t>permodalan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cara</w:t>
            </w:r>
            <w:proofErr w:type="spellEnd"/>
            <w:r w:rsidRPr="005A2466">
              <w:rPr>
                <w:rFonts w:ascii="Calibri" w:hAnsi="Calibri"/>
                <w:color w:val="000000"/>
                <w:sz w:val="20"/>
              </w:rPr>
              <w:t xml:space="preserve"> </w:t>
            </w:r>
            <w:proofErr w:type="spellStart"/>
            <w:r w:rsidRPr="005A2466">
              <w:rPr>
                <w:rFonts w:ascii="Calibri" w:hAnsi="Calibri"/>
                <w:color w:val="000000"/>
                <w:sz w:val="20"/>
              </w:rPr>
              <w:t>apapun</w:t>
            </w:r>
            <w:proofErr w:type="spellEnd"/>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tetapi</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terbatas</w:t>
            </w:r>
            <w:proofErr w:type="spellEnd"/>
            <w:r w:rsidRPr="005A2466">
              <w:rPr>
                <w:rFonts w:ascii="Calibri" w:hAnsi="Calibri"/>
                <w:color w:val="000000"/>
                <w:sz w:val="20"/>
              </w:rPr>
              <w:t xml:space="preserve"> pada </w:t>
            </w:r>
            <w:proofErr w:type="spellStart"/>
            <w:r w:rsidRPr="005A2466">
              <w:rPr>
                <w:rFonts w:ascii="Calibri" w:hAnsi="Calibri"/>
                <w:color w:val="000000"/>
                <w:sz w:val="20"/>
              </w:rPr>
              <w:t>pengeluaran</w:t>
            </w:r>
            <w:proofErr w:type="spellEnd"/>
            <w:r w:rsidRPr="005A2466">
              <w:rPr>
                <w:rFonts w:ascii="Calibri" w:hAnsi="Calibri"/>
                <w:color w:val="000000"/>
                <w:sz w:val="20"/>
              </w:rPr>
              <w:t xml:space="preserve"> Saham-</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baru</w:t>
            </w:r>
            <w:proofErr w:type="spellEnd"/>
            <w:r w:rsidRPr="005A2466">
              <w:rPr>
                <w:rFonts w:ascii="Calibri" w:hAnsi="Calibri"/>
                <w:color w:val="000000"/>
                <w:sz w:val="20"/>
              </w:rPr>
              <w:t xml:space="preserve">, </w:t>
            </w:r>
            <w:proofErr w:type="spellStart"/>
            <w:r w:rsidRPr="005A2466">
              <w:rPr>
                <w:rFonts w:ascii="Calibri" w:hAnsi="Calibri"/>
                <w:color w:val="000000"/>
                <w:sz w:val="20"/>
              </w:rPr>
              <w:t>waran</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surat</w:t>
            </w:r>
            <w:proofErr w:type="spellEnd"/>
            <w:r w:rsidRPr="005A2466">
              <w:rPr>
                <w:rFonts w:ascii="Calibri" w:hAnsi="Calibri"/>
                <w:color w:val="000000"/>
                <w:sz w:val="20"/>
              </w:rPr>
              <w:t xml:space="preserve"> </w:t>
            </w:r>
            <w:proofErr w:type="spellStart"/>
            <w:r w:rsidRPr="005A2466">
              <w:rPr>
                <w:rFonts w:ascii="Calibri" w:hAnsi="Calibri"/>
                <w:color w:val="000000"/>
                <w:sz w:val="20"/>
              </w:rPr>
              <w:t>berharga</w:t>
            </w:r>
            <w:proofErr w:type="spellEnd"/>
            <w:r w:rsidRPr="005A2466">
              <w:rPr>
                <w:rFonts w:ascii="Calibri" w:hAnsi="Calibri"/>
                <w:color w:val="000000"/>
                <w:sz w:val="20"/>
              </w:rPr>
              <w:t>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waran</w:t>
            </w:r>
            <w:proofErr w:type="spellEnd"/>
            <w:r w:rsidRPr="005A2466">
              <w:rPr>
                <w:rFonts w:ascii="Calibri" w:hAnsi="Calibri"/>
                <w:color w:val="000000"/>
                <w:sz w:val="20"/>
              </w:rPr>
              <w:t xml:space="preserve">, </w:t>
            </w:r>
            <w:proofErr w:type="spellStart"/>
            <w:r w:rsidRPr="005A2466">
              <w:rPr>
                <w:rFonts w:ascii="Calibri" w:hAnsi="Calibri"/>
                <w:color w:val="000000"/>
                <w:sz w:val="20"/>
              </w:rPr>
              <w:t>opsi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instrumen</w:t>
            </w:r>
            <w:proofErr w:type="spellEnd"/>
            <w:r w:rsidRPr="005A2466">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dikonversikan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ditukarkan</w:t>
            </w:r>
            <w:proofErr w:type="spellEnd"/>
            <w:r w:rsidRPr="005A2466">
              <w:rPr>
                <w:rFonts w:ascii="Calibri" w:hAnsi="Calibri"/>
                <w:color w:val="000000"/>
                <w:sz w:val="20"/>
              </w:rPr>
              <w:t xml:space="preserve"> </w:t>
            </w:r>
            <w:proofErr w:type="spellStart"/>
            <w:r w:rsidRPr="005A2466">
              <w:rPr>
                <w:rFonts w:ascii="Calibri" w:hAnsi="Calibri"/>
                <w:color w:val="000000"/>
                <w:sz w:val="20"/>
              </w:rPr>
              <w:t>menjadi</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penciptaan</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membeli</w:t>
            </w:r>
            <w:proofErr w:type="spellEnd"/>
            <w:r w:rsidRPr="005A2466">
              <w:rPr>
                <w:rFonts w:ascii="Calibri" w:hAnsi="Calibri"/>
                <w:color w:val="000000"/>
                <w:sz w:val="20"/>
              </w:rPr>
              <w:t xml:space="preserve"> </w:t>
            </w:r>
            <w:proofErr w:type="spellStart"/>
            <w:r w:rsidRPr="005A2466">
              <w:rPr>
                <w:rFonts w:ascii="Calibri" w:hAnsi="Calibri"/>
                <w:color w:val="000000"/>
                <w:sz w:val="20"/>
              </w:rPr>
              <w:t>efek</w:t>
            </w:r>
            <w:proofErr w:type="spellEnd"/>
            <w:r w:rsidRPr="005A2466">
              <w:rPr>
                <w:rFonts w:ascii="Calibri" w:hAnsi="Calibri"/>
                <w:color w:val="000000"/>
                <w:sz w:val="20"/>
              </w:rPr>
              <w:t xml:space="preserve"> </w:t>
            </w:r>
            <w:proofErr w:type="spellStart"/>
            <w:r w:rsidRPr="005A2466">
              <w:rPr>
                <w:rFonts w:ascii="Calibri" w:hAnsi="Calibri"/>
                <w:color w:val="000000"/>
                <w:sz w:val="20"/>
              </w:rPr>
              <w:t>terlebih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dahulu</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peningkatan</w:t>
            </w:r>
            <w:proofErr w:type="spellEnd"/>
            <w:r w:rsidRPr="005A2466">
              <w:rPr>
                <w:rFonts w:ascii="Calibri" w:hAnsi="Calibri"/>
                <w:color w:val="000000"/>
                <w:sz w:val="20"/>
              </w:rPr>
              <w:t xml:space="preserve"> </w:t>
            </w:r>
            <w:proofErr w:type="spellStart"/>
            <w:r w:rsidRPr="005A2466">
              <w:rPr>
                <w:rFonts w:ascii="Calibri" w:hAnsi="Calibri"/>
                <w:color w:val="000000"/>
                <w:sz w:val="20"/>
              </w:rPr>
              <w:t>jumlah</w:t>
            </w:r>
            <w:proofErr w:type="spellEnd"/>
            <w:r w:rsidRPr="005A2466">
              <w:rPr>
                <w:rFonts w:ascii="Calibri" w:hAnsi="Calibri"/>
                <w:color w:val="000000"/>
                <w:sz w:val="20"/>
              </w:rPr>
              <w:t xml:space="preserve"> Saham yang </w:t>
            </w:r>
            <w:proofErr w:type="spellStart"/>
            <w:r w:rsidRPr="005A2466">
              <w:rPr>
                <w:rFonts w:ascii="Calibri" w:hAnsi="Calibri"/>
                <w:color w:val="000000"/>
                <w:sz w:val="20"/>
              </w:rPr>
              <w:t>diterbitkan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ESOP; </w:t>
            </w:r>
          </w:p>
          <w:p w14:paraId="2A20EAA9" w14:textId="7638628B" w:rsidR="00BE24D9" w:rsidRPr="00BA45BC" w:rsidDel="00E43954" w:rsidRDefault="00BE24D9" w:rsidP="00BA45BC">
            <w:pPr>
              <w:pStyle w:val="ListParagraph"/>
              <w:spacing w:after="0" w:line="240" w:lineRule="auto"/>
              <w:ind w:left="781"/>
              <w:jc w:val="both"/>
              <w:rPr>
                <w:rFonts w:ascii="Calibri" w:hAnsi="Calibri"/>
                <w:color w:val="000000"/>
                <w:sz w:val="20"/>
              </w:rPr>
            </w:pPr>
          </w:p>
        </w:tc>
      </w:tr>
      <w:tr w:rsidR="00F115BF" w:rsidRPr="00613832" w14:paraId="02BF85E5" w14:textId="77777777" w:rsidTr="00BA45BC">
        <w:tblPrEx>
          <w:tblW w:w="9782" w:type="dxa"/>
          <w:tblInd w:w="-284" w:type="dxa"/>
          <w:tblCellMar>
            <w:top w:w="15" w:type="dxa"/>
            <w:left w:w="15" w:type="dxa"/>
            <w:bottom w:w="15" w:type="dxa"/>
            <w:right w:w="15" w:type="dxa"/>
          </w:tblCellMar>
          <w:tblPrExChange w:id="1248"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249" w:author="OLTRE" w:date="2024-07-03T22:42:00Z">
            <w:trPr>
              <w:gridAfter w:val="1"/>
              <w:wAfter w:w="318" w:type="dxa"/>
            </w:trPr>
          </w:trPrChange>
        </w:trPr>
        <w:tc>
          <w:tcPr>
            <w:tcW w:w="4820" w:type="dxa"/>
            <w:tcMar>
              <w:top w:w="0" w:type="dxa"/>
              <w:left w:w="108" w:type="dxa"/>
              <w:bottom w:w="0" w:type="dxa"/>
              <w:right w:w="108" w:type="dxa"/>
            </w:tcMar>
            <w:tcPrChange w:id="1250" w:author="OLTRE" w:date="2024-07-03T22:42:00Z">
              <w:tcPr>
                <w:tcW w:w="4820" w:type="dxa"/>
                <w:gridSpan w:val="2"/>
                <w:tcMar>
                  <w:top w:w="0" w:type="dxa"/>
                  <w:left w:w="108" w:type="dxa"/>
                  <w:bottom w:w="0" w:type="dxa"/>
                  <w:right w:w="108" w:type="dxa"/>
                </w:tcMar>
              </w:tcPr>
            </w:tcPrChange>
          </w:tcPr>
          <w:p w14:paraId="2A1A4669" w14:textId="5EE2C8C7" w:rsidR="008C0009" w:rsidRPr="00BA45BC" w:rsidRDefault="008C0009" w:rsidP="00BA45BC">
            <w:pPr>
              <w:pStyle w:val="ListParagraph"/>
              <w:numPr>
                <w:ilvl w:val="2"/>
                <w:numId w:val="76"/>
              </w:numPr>
              <w:spacing w:after="0" w:line="240" w:lineRule="auto"/>
              <w:ind w:left="878" w:hanging="426"/>
              <w:jc w:val="both"/>
              <w:rPr>
                <w:rFonts w:ascii="Calibri" w:hAnsi="Calibri"/>
                <w:color w:val="000000"/>
                <w:sz w:val="20"/>
              </w:rPr>
            </w:pPr>
            <w:r w:rsidRPr="005A2466">
              <w:rPr>
                <w:rFonts w:ascii="Calibri" w:hAnsi="Calibri"/>
                <w:color w:val="000000"/>
                <w:sz w:val="20"/>
              </w:rPr>
              <w:t xml:space="preserve">creation of (by reclassification or otherwise) any new class or series of Shares, </w:t>
            </w:r>
            <w:r w:rsidR="004615FF">
              <w:rPr>
                <w:rFonts w:ascii="Calibri" w:hAnsi="Calibri"/>
                <w:color w:val="000000"/>
                <w:sz w:val="20"/>
              </w:rPr>
              <w:t xml:space="preserve">including the creation or authorizing the creation of or issue </w:t>
            </w:r>
            <w:r w:rsidR="004615FF">
              <w:rPr>
                <w:rFonts w:ascii="Calibri" w:hAnsi="Calibri"/>
                <w:color w:val="000000"/>
                <w:sz w:val="20"/>
              </w:rPr>
              <w:lastRenderedPageBreak/>
              <w:t xml:space="preserve">any other security convertible into or exercisable for any equity security, having rights, preferences or </w:t>
            </w:r>
            <w:proofErr w:type="spellStart"/>
            <w:r w:rsidR="004615FF">
              <w:rPr>
                <w:rFonts w:ascii="Calibri" w:hAnsi="Calibri"/>
                <w:color w:val="000000"/>
                <w:sz w:val="20"/>
              </w:rPr>
              <w:t>priviledges</w:t>
            </w:r>
            <w:proofErr w:type="spellEnd"/>
            <w:r w:rsidR="004615FF">
              <w:rPr>
                <w:rFonts w:ascii="Calibri" w:hAnsi="Calibri"/>
                <w:color w:val="000000"/>
                <w:sz w:val="20"/>
              </w:rPr>
              <w:t xml:space="preserve"> senior to or on parity with any Preferred Shares</w:t>
            </w:r>
            <w:r w:rsidR="008170BA">
              <w:rPr>
                <w:rFonts w:ascii="Calibri" w:hAnsi="Calibri"/>
                <w:color w:val="000000"/>
                <w:sz w:val="20"/>
              </w:rPr>
              <w:t>,</w:t>
            </w:r>
            <w:r w:rsidR="004615FF">
              <w:rPr>
                <w:rFonts w:ascii="Calibri" w:hAnsi="Calibri"/>
                <w:color w:val="000000"/>
                <w:sz w:val="20"/>
              </w:rPr>
              <w:t xml:space="preserve"> </w:t>
            </w:r>
            <w:r w:rsidRPr="005A2466">
              <w:rPr>
                <w:rFonts w:ascii="Calibri" w:hAnsi="Calibri"/>
                <w:color w:val="000000"/>
                <w:sz w:val="20"/>
              </w:rPr>
              <w:t>split or consolidation of Shares, or change of the rights  of any classes of Shares;</w:t>
            </w:r>
          </w:p>
          <w:p w14:paraId="264EA008" w14:textId="751E5180"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Change w:id="1251" w:author="OLTRE" w:date="2024-07-03T22:42:00Z">
              <w:tcPr>
                <w:tcW w:w="4678" w:type="dxa"/>
                <w:gridSpan w:val="3"/>
                <w:tcMar>
                  <w:top w:w="0" w:type="dxa"/>
                  <w:left w:w="108" w:type="dxa"/>
                  <w:bottom w:w="0" w:type="dxa"/>
                  <w:right w:w="108" w:type="dxa"/>
                </w:tcMar>
              </w:tcPr>
            </w:tcPrChange>
          </w:tcPr>
          <w:p w14:paraId="28FA0233" w14:textId="3D3D5290" w:rsidR="008C0009" w:rsidRDefault="00274982">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lastRenderedPageBreak/>
              <w:t>penciptaan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cara</w:t>
            </w:r>
            <w:proofErr w:type="spellEnd"/>
            <w:r w:rsidRPr="005A2466">
              <w:rPr>
                <w:rFonts w:ascii="Calibri" w:hAnsi="Calibri"/>
                <w:color w:val="000000"/>
                <w:sz w:val="20"/>
              </w:rPr>
              <w:t xml:space="preserve"> </w:t>
            </w:r>
            <w:proofErr w:type="spellStart"/>
            <w:r w:rsidRPr="005A2466">
              <w:rPr>
                <w:rFonts w:ascii="Calibri" w:hAnsi="Calibri"/>
                <w:color w:val="000000"/>
                <w:sz w:val="20"/>
              </w:rPr>
              <w:t>mengklasifikasi</w:t>
            </w:r>
            <w:proofErr w:type="spellEnd"/>
            <w:r w:rsidRPr="005A2466">
              <w:rPr>
                <w:rFonts w:ascii="Calibri" w:hAnsi="Calibri"/>
                <w:color w:val="000000"/>
                <w:sz w:val="20"/>
              </w:rPr>
              <w:t xml:space="preserve"> </w:t>
            </w:r>
            <w:proofErr w:type="spellStart"/>
            <w:r w:rsidRPr="005A2466">
              <w:rPr>
                <w:rFonts w:ascii="Calibri" w:hAnsi="Calibri"/>
                <w:color w:val="000000"/>
                <w:sz w:val="20"/>
              </w:rPr>
              <w:t>ulang</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kelas</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seri</w:t>
            </w:r>
            <w:proofErr w:type="spellEnd"/>
            <w:r w:rsidRPr="005A2466">
              <w:rPr>
                <w:rFonts w:ascii="Calibri" w:hAnsi="Calibri"/>
                <w:color w:val="000000"/>
                <w:sz w:val="20"/>
              </w:rPr>
              <w:t xml:space="preserve"> </w:t>
            </w:r>
            <w:r w:rsidRPr="005A2466">
              <w:rPr>
                <w:rFonts w:ascii="Calibri" w:hAnsi="Calibri"/>
                <w:color w:val="000000"/>
                <w:sz w:val="20"/>
              </w:rPr>
              <w:br/>
              <w:t xml:space="preserve">Saham yang </w:t>
            </w:r>
            <w:proofErr w:type="spellStart"/>
            <w:r w:rsidRPr="005A2466">
              <w:rPr>
                <w:rFonts w:ascii="Calibri" w:hAnsi="Calibri"/>
                <w:color w:val="000000"/>
                <w:sz w:val="20"/>
              </w:rPr>
              <w:t>baru</w:t>
            </w:r>
            <w:proofErr w:type="spellEnd"/>
            <w:r w:rsidRPr="005A2466">
              <w:rPr>
                <w:rFonts w:ascii="Calibri" w:hAnsi="Calibri"/>
                <w:color w:val="000000"/>
                <w:sz w:val="20"/>
              </w:rPr>
              <w:t xml:space="preserve">, </w:t>
            </w:r>
            <w:proofErr w:type="spellStart"/>
            <w:r w:rsidR="00DA1F08">
              <w:rPr>
                <w:rFonts w:ascii="Calibri" w:hAnsi="Calibri"/>
                <w:color w:val="000000"/>
                <w:sz w:val="20"/>
              </w:rPr>
              <w:t>termasuk</w:t>
            </w:r>
            <w:proofErr w:type="spellEnd"/>
            <w:r w:rsidR="00DA1F08">
              <w:rPr>
                <w:rFonts w:ascii="Calibri" w:hAnsi="Calibri"/>
                <w:color w:val="000000"/>
                <w:sz w:val="20"/>
              </w:rPr>
              <w:t xml:space="preserve"> </w:t>
            </w:r>
            <w:proofErr w:type="spellStart"/>
            <w:r w:rsidR="00DA1F08">
              <w:rPr>
                <w:rFonts w:ascii="Calibri" w:hAnsi="Calibri"/>
                <w:color w:val="000000"/>
                <w:sz w:val="20"/>
              </w:rPr>
              <w:t>menciptakan</w:t>
            </w:r>
            <w:proofErr w:type="spellEnd"/>
            <w:r w:rsidR="00DA1F08">
              <w:rPr>
                <w:rFonts w:ascii="Calibri" w:hAnsi="Calibri"/>
                <w:color w:val="000000"/>
                <w:sz w:val="20"/>
              </w:rPr>
              <w:t xml:space="preserve"> </w:t>
            </w:r>
            <w:proofErr w:type="spellStart"/>
            <w:r w:rsidR="00DA1F08">
              <w:rPr>
                <w:rFonts w:ascii="Calibri" w:hAnsi="Calibri"/>
                <w:color w:val="000000"/>
                <w:sz w:val="20"/>
              </w:rPr>
              <w:t>atau</w:t>
            </w:r>
            <w:proofErr w:type="spellEnd"/>
            <w:r w:rsidR="00DA1F08">
              <w:rPr>
                <w:rFonts w:ascii="Calibri" w:hAnsi="Calibri"/>
                <w:color w:val="000000"/>
                <w:sz w:val="20"/>
              </w:rPr>
              <w:t xml:space="preserve"> </w:t>
            </w:r>
            <w:proofErr w:type="spellStart"/>
            <w:r w:rsidR="00DA1F08">
              <w:rPr>
                <w:rFonts w:ascii="Calibri" w:hAnsi="Calibri"/>
                <w:color w:val="000000"/>
                <w:sz w:val="20"/>
              </w:rPr>
              <w:lastRenderedPageBreak/>
              <w:t>menyetujui</w:t>
            </w:r>
            <w:proofErr w:type="spellEnd"/>
            <w:r w:rsidR="00DA1F08">
              <w:rPr>
                <w:rFonts w:ascii="Calibri" w:hAnsi="Calibri"/>
                <w:color w:val="000000"/>
                <w:sz w:val="20"/>
              </w:rPr>
              <w:t xml:space="preserve"> </w:t>
            </w:r>
            <w:proofErr w:type="spellStart"/>
            <w:r w:rsidR="00DA1F08">
              <w:rPr>
                <w:rFonts w:ascii="Calibri" w:hAnsi="Calibri"/>
                <w:color w:val="000000"/>
                <w:sz w:val="20"/>
              </w:rPr>
              <w:t>penciptaan</w:t>
            </w:r>
            <w:proofErr w:type="spellEnd"/>
            <w:r w:rsidR="00DA1F08">
              <w:rPr>
                <w:rFonts w:ascii="Calibri" w:hAnsi="Calibri"/>
                <w:color w:val="000000"/>
                <w:sz w:val="20"/>
              </w:rPr>
              <w:t xml:space="preserve"> </w:t>
            </w:r>
            <w:proofErr w:type="spellStart"/>
            <w:r w:rsidR="00DA1F08">
              <w:rPr>
                <w:rFonts w:ascii="Calibri" w:hAnsi="Calibri"/>
                <w:color w:val="000000"/>
                <w:sz w:val="20"/>
              </w:rPr>
              <w:t>atau</w:t>
            </w:r>
            <w:proofErr w:type="spellEnd"/>
            <w:r w:rsidR="00DA1F08">
              <w:rPr>
                <w:rFonts w:ascii="Calibri" w:hAnsi="Calibri"/>
                <w:color w:val="000000"/>
                <w:sz w:val="20"/>
              </w:rPr>
              <w:t xml:space="preserve"> </w:t>
            </w:r>
            <w:proofErr w:type="spellStart"/>
            <w:r w:rsidR="00DA1F08">
              <w:rPr>
                <w:rFonts w:ascii="Calibri" w:hAnsi="Calibri"/>
                <w:color w:val="000000"/>
                <w:sz w:val="20"/>
              </w:rPr>
              <w:t>penerbitan</w:t>
            </w:r>
            <w:proofErr w:type="spellEnd"/>
            <w:r w:rsidR="00DA1F08">
              <w:rPr>
                <w:rFonts w:ascii="Calibri" w:hAnsi="Calibri"/>
                <w:color w:val="000000"/>
                <w:sz w:val="20"/>
              </w:rPr>
              <w:t xml:space="preserve"> </w:t>
            </w:r>
            <w:proofErr w:type="spellStart"/>
            <w:r w:rsidR="00DA1F08">
              <w:rPr>
                <w:rFonts w:ascii="Calibri" w:hAnsi="Calibri"/>
                <w:color w:val="000000"/>
                <w:sz w:val="20"/>
              </w:rPr>
              <w:t>sekuritas</w:t>
            </w:r>
            <w:proofErr w:type="spellEnd"/>
            <w:r w:rsidR="00DA1F08">
              <w:rPr>
                <w:rFonts w:ascii="Calibri" w:hAnsi="Calibri"/>
                <w:color w:val="000000"/>
                <w:sz w:val="20"/>
              </w:rPr>
              <w:t xml:space="preserve"> </w:t>
            </w:r>
            <w:proofErr w:type="spellStart"/>
            <w:r w:rsidR="00DA1F08">
              <w:rPr>
                <w:rFonts w:ascii="Calibri" w:hAnsi="Calibri"/>
                <w:color w:val="000000"/>
                <w:sz w:val="20"/>
              </w:rPr>
              <w:t>konversi</w:t>
            </w:r>
            <w:proofErr w:type="spellEnd"/>
            <w:r w:rsidR="00DA1F08">
              <w:rPr>
                <w:rFonts w:ascii="Calibri" w:hAnsi="Calibri"/>
                <w:color w:val="000000"/>
                <w:sz w:val="20"/>
              </w:rPr>
              <w:t xml:space="preserve"> </w:t>
            </w:r>
            <w:proofErr w:type="spellStart"/>
            <w:r w:rsidR="00DA1F08">
              <w:rPr>
                <w:rFonts w:ascii="Calibri" w:hAnsi="Calibri"/>
                <w:color w:val="000000"/>
                <w:sz w:val="20"/>
              </w:rPr>
              <w:t>atau</w:t>
            </w:r>
            <w:proofErr w:type="spellEnd"/>
            <w:r w:rsidR="00DA1F08">
              <w:rPr>
                <w:rFonts w:ascii="Calibri" w:hAnsi="Calibri"/>
                <w:color w:val="000000"/>
                <w:sz w:val="20"/>
              </w:rPr>
              <w:t xml:space="preserve"> </w:t>
            </w:r>
            <w:proofErr w:type="spellStart"/>
            <w:r w:rsidR="00DA1F08">
              <w:rPr>
                <w:rFonts w:ascii="Calibri" w:hAnsi="Calibri"/>
                <w:color w:val="000000"/>
                <w:sz w:val="20"/>
              </w:rPr>
              <w:t>hak</w:t>
            </w:r>
            <w:proofErr w:type="spellEnd"/>
            <w:r w:rsidR="00DA1F08">
              <w:rPr>
                <w:rFonts w:ascii="Calibri" w:hAnsi="Calibri"/>
                <w:color w:val="000000"/>
                <w:sz w:val="20"/>
              </w:rPr>
              <w:t xml:space="preserve"> </w:t>
            </w:r>
            <w:proofErr w:type="spellStart"/>
            <w:r w:rsidR="00DA1F08">
              <w:rPr>
                <w:rFonts w:ascii="Calibri" w:hAnsi="Calibri"/>
                <w:color w:val="000000"/>
                <w:sz w:val="20"/>
              </w:rPr>
              <w:t>lainnya</w:t>
            </w:r>
            <w:proofErr w:type="spellEnd"/>
            <w:r w:rsidR="00DA1F08">
              <w:rPr>
                <w:rFonts w:ascii="Calibri" w:hAnsi="Calibri"/>
                <w:color w:val="000000"/>
                <w:sz w:val="20"/>
              </w:rPr>
              <w:t xml:space="preserve"> yang </w:t>
            </w:r>
            <w:proofErr w:type="spellStart"/>
            <w:r w:rsidR="00DA1F08">
              <w:rPr>
                <w:rFonts w:ascii="Calibri" w:hAnsi="Calibri"/>
                <w:color w:val="000000"/>
                <w:sz w:val="20"/>
              </w:rPr>
              <w:t>dapat</w:t>
            </w:r>
            <w:proofErr w:type="spellEnd"/>
            <w:r w:rsidR="00DA1F08">
              <w:rPr>
                <w:rFonts w:ascii="Calibri" w:hAnsi="Calibri"/>
                <w:color w:val="000000"/>
                <w:sz w:val="20"/>
              </w:rPr>
              <w:t xml:space="preserve"> </w:t>
            </w:r>
            <w:proofErr w:type="spellStart"/>
            <w:r w:rsidR="00DA1F08">
              <w:rPr>
                <w:rFonts w:ascii="Calibri" w:hAnsi="Calibri"/>
                <w:color w:val="000000"/>
                <w:sz w:val="20"/>
              </w:rPr>
              <w:t>dilaksanakan</w:t>
            </w:r>
            <w:proofErr w:type="spellEnd"/>
            <w:r w:rsidR="00DA1F08">
              <w:rPr>
                <w:rFonts w:ascii="Calibri" w:hAnsi="Calibri"/>
                <w:color w:val="000000"/>
                <w:sz w:val="20"/>
              </w:rPr>
              <w:t xml:space="preserve"> </w:t>
            </w:r>
            <w:proofErr w:type="spellStart"/>
            <w:r w:rsidR="00DA1F08">
              <w:rPr>
                <w:rFonts w:ascii="Calibri" w:hAnsi="Calibri"/>
                <w:color w:val="000000"/>
                <w:sz w:val="20"/>
              </w:rPr>
              <w:t>sebagai</w:t>
            </w:r>
            <w:proofErr w:type="spellEnd"/>
            <w:r w:rsidR="00DA1F08">
              <w:rPr>
                <w:rFonts w:ascii="Calibri" w:hAnsi="Calibri"/>
                <w:color w:val="000000"/>
                <w:sz w:val="20"/>
              </w:rPr>
              <w:t xml:space="preserve"> </w:t>
            </w:r>
            <w:proofErr w:type="spellStart"/>
            <w:r w:rsidR="00DA1F08">
              <w:rPr>
                <w:rFonts w:ascii="Calibri" w:hAnsi="Calibri"/>
                <w:color w:val="000000"/>
                <w:sz w:val="20"/>
              </w:rPr>
              <w:t>bentuk</w:t>
            </w:r>
            <w:proofErr w:type="spellEnd"/>
            <w:r w:rsidR="00DA1F08">
              <w:rPr>
                <w:rFonts w:ascii="Calibri" w:hAnsi="Calibri"/>
                <w:color w:val="000000"/>
                <w:sz w:val="20"/>
              </w:rPr>
              <w:t xml:space="preserve"> </w:t>
            </w:r>
            <w:proofErr w:type="spellStart"/>
            <w:r w:rsidR="00DA1F08">
              <w:rPr>
                <w:rFonts w:ascii="Calibri" w:hAnsi="Calibri"/>
                <w:color w:val="000000"/>
                <w:sz w:val="20"/>
              </w:rPr>
              <w:t>sekuritas</w:t>
            </w:r>
            <w:proofErr w:type="spellEnd"/>
            <w:r w:rsidR="00DA1F08">
              <w:rPr>
                <w:rFonts w:ascii="Calibri" w:hAnsi="Calibri"/>
                <w:color w:val="000000"/>
                <w:sz w:val="20"/>
              </w:rPr>
              <w:t xml:space="preserve"> </w:t>
            </w:r>
            <w:proofErr w:type="spellStart"/>
            <w:r w:rsidR="00DA1F08">
              <w:rPr>
                <w:rFonts w:ascii="Calibri" w:hAnsi="Calibri"/>
                <w:color w:val="000000"/>
                <w:sz w:val="20"/>
              </w:rPr>
              <w:t>ekuitas</w:t>
            </w:r>
            <w:proofErr w:type="spellEnd"/>
            <w:r w:rsidR="00DA1F08">
              <w:rPr>
                <w:rFonts w:ascii="Calibri" w:hAnsi="Calibri"/>
                <w:color w:val="000000"/>
                <w:sz w:val="20"/>
              </w:rPr>
              <w:t xml:space="preserve">, yang </w:t>
            </w:r>
            <w:proofErr w:type="spellStart"/>
            <w:r w:rsidR="00DA1F08">
              <w:rPr>
                <w:rFonts w:ascii="Calibri" w:hAnsi="Calibri"/>
                <w:color w:val="000000"/>
                <w:sz w:val="20"/>
              </w:rPr>
              <w:t>memiliki</w:t>
            </w:r>
            <w:proofErr w:type="spellEnd"/>
            <w:r w:rsidR="00DA1F08">
              <w:rPr>
                <w:rFonts w:ascii="Calibri" w:hAnsi="Calibri"/>
                <w:color w:val="000000"/>
                <w:sz w:val="20"/>
              </w:rPr>
              <w:t xml:space="preserve"> </w:t>
            </w:r>
            <w:proofErr w:type="spellStart"/>
            <w:r w:rsidR="00DA1F08">
              <w:rPr>
                <w:rFonts w:ascii="Calibri" w:hAnsi="Calibri"/>
                <w:color w:val="000000"/>
                <w:sz w:val="20"/>
              </w:rPr>
              <w:t>hak</w:t>
            </w:r>
            <w:proofErr w:type="spellEnd"/>
            <w:r w:rsidR="00DA1F08">
              <w:rPr>
                <w:rFonts w:ascii="Calibri" w:hAnsi="Calibri"/>
                <w:color w:val="000000"/>
                <w:sz w:val="20"/>
              </w:rPr>
              <w:t xml:space="preserve">, </w:t>
            </w:r>
            <w:proofErr w:type="spellStart"/>
            <w:r w:rsidR="00DA1F08">
              <w:rPr>
                <w:rFonts w:ascii="Calibri" w:hAnsi="Calibri"/>
                <w:color w:val="000000"/>
                <w:sz w:val="20"/>
              </w:rPr>
              <w:t>preferen</w:t>
            </w:r>
            <w:proofErr w:type="spellEnd"/>
            <w:r w:rsidR="00DA1F08">
              <w:rPr>
                <w:rFonts w:ascii="Calibri" w:hAnsi="Calibri"/>
                <w:color w:val="000000"/>
                <w:sz w:val="20"/>
              </w:rPr>
              <w:t xml:space="preserve"> </w:t>
            </w:r>
            <w:proofErr w:type="spellStart"/>
            <w:r w:rsidR="00DA1F08">
              <w:rPr>
                <w:rFonts w:ascii="Calibri" w:hAnsi="Calibri"/>
                <w:color w:val="000000"/>
                <w:sz w:val="20"/>
              </w:rPr>
              <w:t>atau</w:t>
            </w:r>
            <w:proofErr w:type="spellEnd"/>
            <w:r w:rsidR="00DA1F08">
              <w:rPr>
                <w:rFonts w:ascii="Calibri" w:hAnsi="Calibri"/>
                <w:color w:val="000000"/>
                <w:sz w:val="20"/>
              </w:rPr>
              <w:t xml:space="preserve"> </w:t>
            </w:r>
            <w:proofErr w:type="spellStart"/>
            <w:r w:rsidR="00DA1F08">
              <w:rPr>
                <w:rFonts w:ascii="Calibri" w:hAnsi="Calibri"/>
                <w:color w:val="000000"/>
                <w:sz w:val="20"/>
              </w:rPr>
              <w:t>kemanfaatan</w:t>
            </w:r>
            <w:proofErr w:type="spellEnd"/>
            <w:r w:rsidR="00DA1F08">
              <w:rPr>
                <w:rFonts w:ascii="Calibri" w:hAnsi="Calibri"/>
                <w:color w:val="000000"/>
                <w:sz w:val="20"/>
              </w:rPr>
              <w:t xml:space="preserve"> di</w:t>
            </w:r>
            <w:r w:rsidR="00893DA3">
              <w:rPr>
                <w:rFonts w:ascii="Calibri" w:hAnsi="Calibri"/>
                <w:color w:val="000000"/>
                <w:sz w:val="20"/>
              </w:rPr>
              <w:t xml:space="preserve"> </w:t>
            </w:r>
            <w:proofErr w:type="spellStart"/>
            <w:r w:rsidR="00DA1F08">
              <w:rPr>
                <w:rFonts w:ascii="Calibri" w:hAnsi="Calibri"/>
                <w:color w:val="000000"/>
                <w:sz w:val="20"/>
              </w:rPr>
              <w:t>atas</w:t>
            </w:r>
            <w:proofErr w:type="spellEnd"/>
            <w:r w:rsidR="00DA1F08">
              <w:rPr>
                <w:rFonts w:ascii="Calibri" w:hAnsi="Calibri"/>
                <w:color w:val="000000"/>
                <w:sz w:val="20"/>
              </w:rPr>
              <w:t xml:space="preserve"> </w:t>
            </w:r>
            <w:proofErr w:type="spellStart"/>
            <w:r w:rsidR="00DA1F08">
              <w:rPr>
                <w:rFonts w:ascii="Calibri" w:hAnsi="Calibri"/>
                <w:color w:val="000000"/>
                <w:sz w:val="20"/>
              </w:rPr>
              <w:t>atau</w:t>
            </w:r>
            <w:proofErr w:type="spellEnd"/>
            <w:r w:rsidR="00DA1F08">
              <w:rPr>
                <w:rFonts w:ascii="Calibri" w:hAnsi="Calibri"/>
                <w:color w:val="000000"/>
                <w:sz w:val="20"/>
              </w:rPr>
              <w:t xml:space="preserve"> </w:t>
            </w:r>
            <w:proofErr w:type="spellStart"/>
            <w:r w:rsidR="00DA1F08">
              <w:rPr>
                <w:rFonts w:ascii="Calibri" w:hAnsi="Calibri"/>
                <w:color w:val="000000"/>
                <w:sz w:val="20"/>
              </w:rPr>
              <w:t>sama</w:t>
            </w:r>
            <w:proofErr w:type="spellEnd"/>
            <w:r w:rsidR="00DA1F08">
              <w:rPr>
                <w:rFonts w:ascii="Calibri" w:hAnsi="Calibri"/>
                <w:color w:val="000000"/>
                <w:sz w:val="20"/>
              </w:rPr>
              <w:t xml:space="preserve"> </w:t>
            </w:r>
            <w:proofErr w:type="spellStart"/>
            <w:r w:rsidR="00DA1F08">
              <w:rPr>
                <w:rFonts w:ascii="Calibri" w:hAnsi="Calibri"/>
                <w:color w:val="000000"/>
                <w:sz w:val="20"/>
              </w:rPr>
              <w:t>dengan</w:t>
            </w:r>
            <w:proofErr w:type="spellEnd"/>
            <w:r w:rsidR="00DA1F08">
              <w:rPr>
                <w:rFonts w:ascii="Calibri" w:hAnsi="Calibri"/>
                <w:color w:val="000000"/>
                <w:sz w:val="20"/>
              </w:rPr>
              <w:t xml:space="preserve"> Saham </w:t>
            </w:r>
            <w:proofErr w:type="spellStart"/>
            <w:r w:rsidR="00DA1F08">
              <w:rPr>
                <w:rFonts w:ascii="Calibri" w:hAnsi="Calibri"/>
                <w:color w:val="000000"/>
                <w:sz w:val="20"/>
              </w:rPr>
              <w:t>Preferen,</w:t>
            </w:r>
            <w:r w:rsidRPr="005A2466">
              <w:rPr>
                <w:rFonts w:ascii="Calibri" w:hAnsi="Calibri"/>
                <w:color w:val="000000"/>
                <w:sz w:val="20"/>
              </w:rPr>
              <w:t>pemisahan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konsolidasi</w:t>
            </w:r>
            <w:proofErr w:type="spellEnd"/>
            <w:r w:rsidRPr="005A2466">
              <w:rPr>
                <w:rFonts w:ascii="Calibri" w:hAnsi="Calibri"/>
                <w:color w:val="000000"/>
                <w:sz w:val="20"/>
              </w:rPr>
              <w:t xml:space="preserve"> Saham-</w:t>
            </w:r>
            <w:proofErr w:type="spellStart"/>
            <w:r w:rsidRPr="005A2466">
              <w:rPr>
                <w:rFonts w:ascii="Calibri" w:hAnsi="Calibri"/>
                <w:color w:val="000000"/>
                <w:sz w:val="20"/>
              </w:rPr>
              <w:t>saham</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kelas</w:t>
            </w:r>
            <w:proofErr w:type="spellEnd"/>
            <w:r w:rsidRPr="005A2466">
              <w:rPr>
                <w:rFonts w:ascii="Calibri" w:hAnsi="Calibri"/>
                <w:color w:val="000000"/>
                <w:sz w:val="20"/>
              </w:rPr>
              <w:t xml:space="preserve"> Saham-</w:t>
            </w:r>
            <w:proofErr w:type="spellStart"/>
            <w:r w:rsidRPr="005A2466">
              <w:rPr>
                <w:rFonts w:ascii="Calibri" w:hAnsi="Calibri"/>
                <w:color w:val="000000"/>
                <w:sz w:val="20"/>
              </w:rPr>
              <w:t>saham</w:t>
            </w:r>
            <w:proofErr w:type="spellEnd"/>
            <w:r w:rsidRPr="005A2466">
              <w:rPr>
                <w:rFonts w:ascii="Calibri" w:hAnsi="Calibri"/>
                <w:color w:val="000000"/>
                <w:sz w:val="20"/>
              </w:rPr>
              <w:t>;</w:t>
            </w:r>
          </w:p>
          <w:p w14:paraId="315E1E5C" w14:textId="01B75592" w:rsidR="00893DA3" w:rsidRPr="00BA45BC" w:rsidDel="00E43954" w:rsidRDefault="00893DA3" w:rsidP="00BA45BC">
            <w:pPr>
              <w:pStyle w:val="ListParagraph"/>
              <w:spacing w:after="0" w:line="240" w:lineRule="auto"/>
              <w:ind w:left="781"/>
              <w:jc w:val="both"/>
              <w:rPr>
                <w:rFonts w:ascii="Calibri" w:hAnsi="Calibri"/>
                <w:color w:val="000000"/>
                <w:sz w:val="20"/>
              </w:rPr>
            </w:pPr>
          </w:p>
        </w:tc>
      </w:tr>
      <w:tr w:rsidR="00F115BF" w:rsidRPr="00613832" w14:paraId="56B2947D" w14:textId="77777777" w:rsidTr="00BA45BC">
        <w:tblPrEx>
          <w:tblW w:w="9782" w:type="dxa"/>
          <w:tblInd w:w="-284" w:type="dxa"/>
          <w:tblCellMar>
            <w:top w:w="15" w:type="dxa"/>
            <w:left w:w="15" w:type="dxa"/>
            <w:bottom w:w="15" w:type="dxa"/>
            <w:right w:w="15" w:type="dxa"/>
          </w:tblCellMar>
          <w:tblPrExChange w:id="1252"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253" w:author="OLTRE" w:date="2024-07-03T22:42:00Z">
            <w:trPr>
              <w:gridAfter w:val="1"/>
              <w:wAfter w:w="318" w:type="dxa"/>
            </w:trPr>
          </w:trPrChange>
        </w:trPr>
        <w:tc>
          <w:tcPr>
            <w:tcW w:w="4820" w:type="dxa"/>
            <w:tcMar>
              <w:top w:w="0" w:type="dxa"/>
              <w:left w:w="108" w:type="dxa"/>
              <w:bottom w:w="0" w:type="dxa"/>
              <w:right w:w="108" w:type="dxa"/>
            </w:tcMar>
            <w:tcPrChange w:id="1254" w:author="OLTRE" w:date="2024-07-03T22:42:00Z">
              <w:tcPr>
                <w:tcW w:w="4820" w:type="dxa"/>
                <w:gridSpan w:val="2"/>
                <w:tcMar>
                  <w:top w:w="0" w:type="dxa"/>
                  <w:left w:w="108" w:type="dxa"/>
                  <w:bottom w:w="0" w:type="dxa"/>
                  <w:right w:w="108" w:type="dxa"/>
                </w:tcMar>
              </w:tcPr>
            </w:tcPrChange>
          </w:tcPr>
          <w:p w14:paraId="263BD71F" w14:textId="5B4ED883" w:rsidR="008C0009" w:rsidRPr="00DD1C00" w:rsidRDefault="008C0009"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lastRenderedPageBreak/>
              <w:t xml:space="preserve">alteration </w:t>
            </w:r>
            <w:r w:rsidRPr="005A2466">
              <w:rPr>
                <w:rFonts w:ascii="Calibri" w:eastAsia="Times New Roman" w:hAnsi="Calibri" w:cs="Calibri"/>
                <w:color w:val="000000"/>
                <w:sz w:val="20"/>
                <w:szCs w:val="20"/>
                <w:lang w:eastAsia="en-ID"/>
              </w:rPr>
              <w:t>in</w:t>
            </w:r>
            <w:r w:rsidRPr="005A2466">
              <w:rPr>
                <w:rFonts w:ascii="Calibri" w:hAnsi="Calibri"/>
                <w:color w:val="000000"/>
                <w:sz w:val="20"/>
              </w:rPr>
              <w:t xml:space="preserve"> or amendment to the Articles of Association, including the purpose of the Company, </w:t>
            </w:r>
            <w:r w:rsidRPr="005A2466">
              <w:rPr>
                <w:rFonts w:ascii="Calibri" w:eastAsia="Times New Roman" w:hAnsi="Calibri" w:cs="Calibri"/>
                <w:color w:val="000000"/>
                <w:sz w:val="20"/>
                <w:szCs w:val="20"/>
                <w:lang w:eastAsia="en-ID"/>
              </w:rPr>
              <w:t>corporate</w:t>
            </w:r>
            <w:r w:rsidRPr="005A2466">
              <w:rPr>
                <w:rFonts w:ascii="Calibri" w:hAnsi="Calibri"/>
                <w:color w:val="000000"/>
                <w:sz w:val="20"/>
              </w:rPr>
              <w:t xml:space="preserve"> name, location of the headquarters, change in the authorized capital</w:t>
            </w:r>
            <w:r w:rsidR="00A47343">
              <w:rPr>
                <w:rFonts w:ascii="Calibri" w:hAnsi="Calibri"/>
                <w:color w:val="000000"/>
                <w:sz w:val="20"/>
              </w:rPr>
              <w:t>, increase or decrease of the maximum number of the Board of Directors and Board of Commissioners</w:t>
            </w:r>
            <w:r w:rsidRPr="005A2466">
              <w:rPr>
                <w:rFonts w:ascii="Calibri" w:hAnsi="Calibri"/>
                <w:color w:val="000000"/>
                <w:sz w:val="20"/>
              </w:rPr>
              <w:t>;</w:t>
            </w:r>
          </w:p>
          <w:p w14:paraId="02780BB4" w14:textId="77777777" w:rsidR="00DD1C00" w:rsidRPr="005A2466" w:rsidRDefault="00DD1C00" w:rsidP="00DD1C00">
            <w:pPr>
              <w:pStyle w:val="ListParagraph"/>
              <w:spacing w:after="0" w:line="240" w:lineRule="auto"/>
              <w:ind w:left="878"/>
              <w:jc w:val="both"/>
              <w:rPr>
                <w:rFonts w:ascii="Calibri" w:eastAsia="Times New Roman" w:hAnsi="Calibri" w:cs="Calibri"/>
                <w:color w:val="000000"/>
                <w:sz w:val="20"/>
                <w:szCs w:val="20"/>
                <w:lang w:eastAsia="en-ID"/>
              </w:rPr>
            </w:pPr>
          </w:p>
          <w:p w14:paraId="1F574E28" w14:textId="77777777" w:rsidR="00274982" w:rsidRDefault="007865CC" w:rsidP="007865CC">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Pr>
                <w:rFonts w:ascii="Calibri" w:eastAsia="Times New Roman" w:hAnsi="Calibri" w:cs="Calibri"/>
                <w:color w:val="000000"/>
                <w:sz w:val="20"/>
                <w:szCs w:val="20"/>
                <w:lang w:eastAsia="en-ID"/>
              </w:rPr>
              <w:t>conduct any changes to the scope of Company’s business;</w:t>
            </w:r>
          </w:p>
          <w:p w14:paraId="36D0F553" w14:textId="77777777" w:rsidR="00DA1F08" w:rsidRDefault="00DA1F08" w:rsidP="00BA45BC">
            <w:pPr>
              <w:pStyle w:val="ListParagraph"/>
              <w:rPr>
                <w:rFonts w:ascii="Calibri" w:hAnsi="Calibri"/>
                <w:color w:val="000000"/>
                <w:sz w:val="20"/>
              </w:rPr>
            </w:pPr>
          </w:p>
          <w:p w14:paraId="38F63FC7" w14:textId="6C0B582F" w:rsidR="00DD1C00" w:rsidRPr="00BA45BC" w:rsidDel="00A05835" w:rsidRDefault="00DD1C00" w:rsidP="00BA45BC">
            <w:pPr>
              <w:spacing w:after="0" w:line="240" w:lineRule="auto"/>
              <w:jc w:val="both"/>
              <w:rPr>
                <w:rFonts w:ascii="Calibri" w:hAnsi="Calibri"/>
                <w:color w:val="000000"/>
                <w:sz w:val="20"/>
              </w:rPr>
            </w:pPr>
          </w:p>
        </w:tc>
        <w:tc>
          <w:tcPr>
            <w:tcW w:w="4678" w:type="dxa"/>
            <w:tcMar>
              <w:top w:w="0" w:type="dxa"/>
              <w:left w:w="108" w:type="dxa"/>
              <w:bottom w:w="0" w:type="dxa"/>
              <w:right w:w="108" w:type="dxa"/>
            </w:tcMar>
            <w:tcPrChange w:id="1255" w:author="OLTRE" w:date="2024-07-03T22:42:00Z">
              <w:tcPr>
                <w:tcW w:w="4678" w:type="dxa"/>
                <w:gridSpan w:val="3"/>
                <w:tcMar>
                  <w:top w:w="0" w:type="dxa"/>
                  <w:left w:w="108" w:type="dxa"/>
                  <w:bottom w:w="0" w:type="dxa"/>
                  <w:right w:w="108" w:type="dxa"/>
                </w:tcMar>
              </w:tcPr>
            </w:tcPrChange>
          </w:tcPr>
          <w:p w14:paraId="584ADCA7" w14:textId="627CF883" w:rsidR="008C0009" w:rsidRDefault="00274982">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penggantian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Dasar,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tujuan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nama</w:t>
            </w:r>
            <w:proofErr w:type="spellEnd"/>
            <w:r w:rsidRPr="005A2466">
              <w:rPr>
                <w:rFonts w:ascii="Calibri" w:hAnsi="Calibri"/>
                <w:color w:val="000000"/>
                <w:sz w:val="20"/>
              </w:rPr>
              <w:t xml:space="preserve"> </w:t>
            </w:r>
            <w:proofErr w:type="spellStart"/>
            <w:r w:rsidRPr="005A2466">
              <w:rPr>
                <w:rFonts w:ascii="Calibri" w:hAnsi="Calibri"/>
                <w:color w:val="000000"/>
                <w:sz w:val="20"/>
              </w:rPr>
              <w:t>perusahaan</w:t>
            </w:r>
            <w:proofErr w:type="spellEnd"/>
            <w:r w:rsidRPr="005A2466">
              <w:rPr>
                <w:rFonts w:ascii="Calibri" w:hAnsi="Calibri"/>
                <w:color w:val="000000"/>
                <w:sz w:val="20"/>
              </w:rPr>
              <w:t xml:space="preserve">, </w:t>
            </w:r>
            <w:proofErr w:type="spellStart"/>
            <w:r w:rsidRPr="005A2466">
              <w:rPr>
                <w:rFonts w:ascii="Calibri" w:hAnsi="Calibri"/>
                <w:color w:val="000000"/>
                <w:sz w:val="20"/>
              </w:rPr>
              <w:t>domisili</w:t>
            </w:r>
            <w:proofErr w:type="spellEnd"/>
            <w:r w:rsidRPr="005A2466">
              <w:rPr>
                <w:rFonts w:ascii="Calibri" w:hAnsi="Calibri"/>
                <w:color w:val="000000"/>
                <w:sz w:val="20"/>
              </w:rPr>
              <w:t xml:space="preserve"> </w:t>
            </w:r>
            <w:proofErr w:type="spellStart"/>
            <w:r w:rsidRPr="005A2466">
              <w:rPr>
                <w:rFonts w:ascii="Calibri" w:hAnsi="Calibri"/>
                <w:color w:val="000000"/>
                <w:sz w:val="20"/>
              </w:rPr>
              <w:t>kantor</w:t>
            </w:r>
            <w:proofErr w:type="spellEnd"/>
            <w:r w:rsidRPr="005A2466">
              <w:rPr>
                <w:rFonts w:ascii="Calibri" w:hAnsi="Calibri"/>
                <w:color w:val="000000"/>
                <w:sz w:val="20"/>
              </w:rPr>
              <w:t xml:space="preserve"> </w:t>
            </w:r>
            <w:proofErr w:type="spellStart"/>
            <w:r w:rsidRPr="005A2466">
              <w:rPr>
                <w:rFonts w:ascii="Calibri" w:hAnsi="Calibri"/>
                <w:color w:val="000000"/>
                <w:sz w:val="20"/>
              </w:rPr>
              <w:t>pusat</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modal </w:t>
            </w:r>
            <w:proofErr w:type="spellStart"/>
            <w:r w:rsidRPr="005A2466">
              <w:rPr>
                <w:rFonts w:ascii="Calibri" w:hAnsi="Calibri"/>
                <w:color w:val="000000"/>
                <w:sz w:val="20"/>
              </w:rPr>
              <w:t>dasar</w:t>
            </w:r>
            <w:proofErr w:type="spellEnd"/>
            <w:r w:rsidR="00DA1F08">
              <w:rPr>
                <w:rFonts w:ascii="Calibri" w:hAnsi="Calibri"/>
                <w:color w:val="000000"/>
                <w:sz w:val="20"/>
              </w:rPr>
              <w:t xml:space="preserve">, men </w:t>
            </w:r>
            <w:proofErr w:type="spellStart"/>
            <w:r w:rsidR="00DA1F08">
              <w:rPr>
                <w:rFonts w:ascii="Calibri" w:hAnsi="Calibri"/>
                <w:color w:val="000000"/>
                <w:sz w:val="20"/>
              </w:rPr>
              <w:t>ingkatkan</w:t>
            </w:r>
            <w:proofErr w:type="spellEnd"/>
            <w:r w:rsidR="00DA1F08">
              <w:rPr>
                <w:rFonts w:ascii="Calibri" w:hAnsi="Calibri"/>
                <w:color w:val="000000"/>
                <w:sz w:val="20"/>
              </w:rPr>
              <w:t xml:space="preserve"> </w:t>
            </w:r>
            <w:proofErr w:type="spellStart"/>
            <w:r w:rsidR="00DA1F08">
              <w:rPr>
                <w:rFonts w:ascii="Calibri" w:hAnsi="Calibri"/>
                <w:color w:val="000000"/>
                <w:sz w:val="20"/>
              </w:rPr>
              <w:t>atau</w:t>
            </w:r>
            <w:proofErr w:type="spellEnd"/>
            <w:r w:rsidR="00DA1F08">
              <w:rPr>
                <w:rFonts w:ascii="Calibri" w:hAnsi="Calibri"/>
                <w:color w:val="000000"/>
                <w:sz w:val="20"/>
              </w:rPr>
              <w:t xml:space="preserve"> </w:t>
            </w:r>
            <w:proofErr w:type="spellStart"/>
            <w:r w:rsidR="00DA1F08">
              <w:rPr>
                <w:rFonts w:ascii="Calibri" w:hAnsi="Calibri"/>
                <w:color w:val="000000"/>
                <w:sz w:val="20"/>
              </w:rPr>
              <w:t>mengurangi</w:t>
            </w:r>
            <w:proofErr w:type="spellEnd"/>
            <w:r w:rsidR="00DA1F08">
              <w:rPr>
                <w:rFonts w:ascii="Calibri" w:hAnsi="Calibri"/>
                <w:color w:val="000000"/>
                <w:sz w:val="20"/>
              </w:rPr>
              <w:t xml:space="preserve"> </w:t>
            </w:r>
            <w:proofErr w:type="spellStart"/>
            <w:r w:rsidR="00DA1F08">
              <w:rPr>
                <w:rFonts w:ascii="Calibri" w:hAnsi="Calibri"/>
                <w:color w:val="000000"/>
                <w:sz w:val="20"/>
              </w:rPr>
              <w:t>jumlah</w:t>
            </w:r>
            <w:proofErr w:type="spellEnd"/>
            <w:r w:rsidR="00DA1F08">
              <w:rPr>
                <w:rFonts w:ascii="Calibri" w:hAnsi="Calibri"/>
                <w:color w:val="000000"/>
                <w:sz w:val="20"/>
              </w:rPr>
              <w:t xml:space="preserve"> </w:t>
            </w:r>
            <w:proofErr w:type="spellStart"/>
            <w:r w:rsidR="00DA1F08">
              <w:rPr>
                <w:rFonts w:ascii="Calibri" w:hAnsi="Calibri"/>
                <w:color w:val="000000"/>
                <w:sz w:val="20"/>
              </w:rPr>
              <w:t>Direksi</w:t>
            </w:r>
            <w:proofErr w:type="spellEnd"/>
            <w:r w:rsidR="00DA1F08">
              <w:rPr>
                <w:rFonts w:ascii="Calibri" w:hAnsi="Calibri"/>
                <w:color w:val="000000"/>
                <w:sz w:val="20"/>
              </w:rPr>
              <w:t xml:space="preserve"> dan Dewan </w:t>
            </w:r>
            <w:proofErr w:type="spellStart"/>
            <w:r w:rsidR="00DA1F08">
              <w:rPr>
                <w:rFonts w:ascii="Calibri" w:hAnsi="Calibri"/>
                <w:color w:val="000000"/>
                <w:sz w:val="20"/>
              </w:rPr>
              <w:t>Komisaris</w:t>
            </w:r>
            <w:proofErr w:type="spellEnd"/>
            <w:r w:rsidR="00DA1F08">
              <w:rPr>
                <w:rFonts w:ascii="Calibri" w:hAnsi="Calibri"/>
                <w:color w:val="000000"/>
                <w:sz w:val="20"/>
              </w:rPr>
              <w:t>;</w:t>
            </w:r>
          </w:p>
          <w:p w14:paraId="32162F08" w14:textId="77777777" w:rsidR="00893DA3" w:rsidRDefault="00893DA3" w:rsidP="00893DA3">
            <w:pPr>
              <w:pStyle w:val="ListParagraph"/>
              <w:spacing w:after="0" w:line="240" w:lineRule="auto"/>
              <w:ind w:left="781"/>
              <w:jc w:val="both"/>
              <w:rPr>
                <w:rFonts w:ascii="Calibri" w:hAnsi="Calibri"/>
                <w:color w:val="000000"/>
                <w:sz w:val="20"/>
              </w:rPr>
            </w:pPr>
          </w:p>
          <w:p w14:paraId="281151DA" w14:textId="77777777" w:rsidR="00893DA3" w:rsidRDefault="00893DA3" w:rsidP="00BA45BC">
            <w:pPr>
              <w:pStyle w:val="ListParagraph"/>
              <w:spacing w:after="0" w:line="240" w:lineRule="auto"/>
              <w:ind w:left="781"/>
              <w:jc w:val="both"/>
              <w:rPr>
                <w:rFonts w:ascii="Calibri" w:hAnsi="Calibri"/>
                <w:color w:val="000000"/>
                <w:sz w:val="20"/>
              </w:rPr>
            </w:pPr>
          </w:p>
          <w:p w14:paraId="59F99413" w14:textId="0CBB7796" w:rsidR="00DA1F08" w:rsidRPr="00BA45BC" w:rsidDel="00E43954" w:rsidRDefault="00893DA3" w:rsidP="00BA45BC">
            <w:pPr>
              <w:pStyle w:val="ListParagraph"/>
              <w:numPr>
                <w:ilvl w:val="0"/>
                <w:numId w:val="131"/>
              </w:numPr>
              <w:spacing w:after="0" w:line="240" w:lineRule="auto"/>
              <w:ind w:left="781"/>
              <w:jc w:val="both"/>
              <w:rPr>
                <w:rFonts w:ascii="Calibri" w:hAnsi="Calibri"/>
                <w:color w:val="000000"/>
                <w:sz w:val="20"/>
              </w:rPr>
            </w:pPr>
            <w:proofErr w:type="spellStart"/>
            <w:r>
              <w:rPr>
                <w:rFonts w:ascii="Calibri" w:hAnsi="Calibri"/>
                <w:color w:val="000000"/>
                <w:sz w:val="20"/>
              </w:rPr>
              <w:t>m</w:t>
            </w:r>
            <w:r w:rsidR="00DA1F08">
              <w:rPr>
                <w:rFonts w:ascii="Calibri" w:hAnsi="Calibri"/>
                <w:color w:val="000000"/>
                <w:sz w:val="20"/>
              </w:rPr>
              <w:t>enjalankan</w:t>
            </w:r>
            <w:proofErr w:type="spellEnd"/>
            <w:r w:rsidR="00DA1F08">
              <w:rPr>
                <w:rFonts w:ascii="Calibri" w:hAnsi="Calibri"/>
                <w:color w:val="000000"/>
                <w:sz w:val="20"/>
              </w:rPr>
              <w:t xml:space="preserve"> </w:t>
            </w:r>
            <w:proofErr w:type="spellStart"/>
            <w:r w:rsidR="00DA1F08">
              <w:rPr>
                <w:rFonts w:ascii="Calibri" w:hAnsi="Calibri"/>
                <w:color w:val="000000"/>
                <w:sz w:val="20"/>
              </w:rPr>
              <w:t>perubahan</w:t>
            </w:r>
            <w:proofErr w:type="spellEnd"/>
            <w:r w:rsidR="00DA1F08">
              <w:rPr>
                <w:rFonts w:ascii="Calibri" w:hAnsi="Calibri"/>
                <w:color w:val="000000"/>
                <w:sz w:val="20"/>
              </w:rPr>
              <w:t xml:space="preserve"> </w:t>
            </w:r>
            <w:proofErr w:type="spellStart"/>
            <w:r w:rsidR="00DA1F08">
              <w:rPr>
                <w:rFonts w:ascii="Calibri" w:hAnsi="Calibri"/>
                <w:color w:val="000000"/>
                <w:sz w:val="20"/>
              </w:rPr>
              <w:t>terhadap</w:t>
            </w:r>
            <w:proofErr w:type="spellEnd"/>
            <w:r w:rsidR="00DA1F08">
              <w:rPr>
                <w:rFonts w:ascii="Calibri" w:hAnsi="Calibri"/>
                <w:color w:val="000000"/>
                <w:sz w:val="20"/>
              </w:rPr>
              <w:t xml:space="preserve"> </w:t>
            </w:r>
            <w:proofErr w:type="spellStart"/>
            <w:r w:rsidR="00DA1F08">
              <w:rPr>
                <w:rFonts w:ascii="Calibri" w:hAnsi="Calibri"/>
                <w:color w:val="000000"/>
                <w:sz w:val="20"/>
              </w:rPr>
              <w:t>ruang</w:t>
            </w:r>
            <w:proofErr w:type="spellEnd"/>
            <w:r w:rsidR="00DA1F08">
              <w:rPr>
                <w:rFonts w:ascii="Calibri" w:hAnsi="Calibri"/>
                <w:color w:val="000000"/>
                <w:sz w:val="20"/>
              </w:rPr>
              <w:t xml:space="preserve"> </w:t>
            </w:r>
            <w:proofErr w:type="spellStart"/>
            <w:r w:rsidR="00DA1F08">
              <w:rPr>
                <w:rFonts w:ascii="Calibri" w:hAnsi="Calibri"/>
                <w:color w:val="000000"/>
                <w:sz w:val="20"/>
              </w:rPr>
              <w:t>lingkup</w:t>
            </w:r>
            <w:proofErr w:type="spellEnd"/>
            <w:r w:rsidR="00DA1F08">
              <w:rPr>
                <w:rFonts w:ascii="Calibri" w:hAnsi="Calibri"/>
                <w:color w:val="000000"/>
                <w:sz w:val="20"/>
              </w:rPr>
              <w:t xml:space="preserve"> </w:t>
            </w:r>
            <w:proofErr w:type="spellStart"/>
            <w:r w:rsidR="00DA1F08">
              <w:rPr>
                <w:rFonts w:ascii="Calibri" w:hAnsi="Calibri"/>
                <w:color w:val="000000"/>
                <w:sz w:val="20"/>
              </w:rPr>
              <w:t>usaha</w:t>
            </w:r>
            <w:proofErr w:type="spellEnd"/>
            <w:r w:rsidR="00DA1F08">
              <w:rPr>
                <w:rFonts w:ascii="Calibri" w:hAnsi="Calibri"/>
                <w:color w:val="000000"/>
                <w:sz w:val="20"/>
              </w:rPr>
              <w:t xml:space="preserve"> Perseroan;</w:t>
            </w:r>
          </w:p>
        </w:tc>
      </w:tr>
      <w:tr w:rsidR="00F115BF" w:rsidRPr="00613832" w14:paraId="69840CA1" w14:textId="77777777" w:rsidTr="00BA45BC">
        <w:trPr>
          <w:gridBefore w:val="1"/>
          <w:gridAfter w:val="1"/>
          <w:wAfter w:w="142" w:type="dxa"/>
        </w:trPr>
        <w:tc>
          <w:tcPr>
            <w:tcW w:w="4820" w:type="dxa"/>
            <w:tcMar>
              <w:top w:w="0" w:type="dxa"/>
              <w:left w:w="108" w:type="dxa"/>
              <w:bottom w:w="0" w:type="dxa"/>
              <w:right w:w="108" w:type="dxa"/>
            </w:tcMar>
          </w:tcPr>
          <w:p w14:paraId="2F574B86" w14:textId="345D75E6" w:rsidR="00127AFD" w:rsidRDefault="004615FF" w:rsidP="00BA45BC">
            <w:pPr>
              <w:pStyle w:val="ListParagraph"/>
              <w:numPr>
                <w:ilvl w:val="2"/>
                <w:numId w:val="76"/>
              </w:numPr>
              <w:spacing w:after="0" w:line="240" w:lineRule="auto"/>
              <w:ind w:left="878" w:hanging="426"/>
              <w:jc w:val="both"/>
              <w:rPr>
                <w:ins w:id="1256" w:author="OLTRE" w:date="2024-07-03T22:42:00Z"/>
                <w:rFonts w:ascii="Calibri" w:eastAsia="Times New Roman" w:hAnsi="Calibri" w:cs="Calibri"/>
                <w:color w:val="000000"/>
                <w:sz w:val="20"/>
                <w:szCs w:val="20"/>
                <w:lang w:eastAsia="en-ID"/>
              </w:rPr>
            </w:pPr>
            <w:commentRangeStart w:id="1257"/>
            <w:del w:id="1258" w:author="OLTRE" w:date="2024-07-03T22:42:00Z">
              <w:r>
                <w:rPr>
                  <w:rFonts w:ascii="Calibri" w:eastAsia="Times New Roman" w:hAnsi="Calibri" w:cs="Calibri"/>
                  <w:color w:val="000000"/>
                  <w:sz w:val="20"/>
                  <w:szCs w:val="20"/>
                  <w:lang w:eastAsia="en-ID"/>
                </w:rPr>
                <w:delText xml:space="preserve">purchase, redeem, </w:delText>
              </w:r>
            </w:del>
            <w:r w:rsidR="00127AFD">
              <w:rPr>
                <w:rFonts w:ascii="Calibri" w:eastAsia="Times New Roman" w:hAnsi="Calibri" w:cs="Calibri"/>
                <w:color w:val="000000"/>
                <w:sz w:val="20"/>
                <w:szCs w:val="20"/>
                <w:lang w:eastAsia="en-ID"/>
              </w:rPr>
              <w:t xml:space="preserve">declare or </w:t>
            </w:r>
            <w:del w:id="1259" w:author="OLTRE" w:date="2024-07-03T22:42:00Z">
              <w:r>
                <w:rPr>
                  <w:rFonts w:ascii="Calibri" w:eastAsia="Times New Roman" w:hAnsi="Calibri" w:cs="Calibri"/>
                  <w:color w:val="000000"/>
                  <w:sz w:val="20"/>
                  <w:szCs w:val="20"/>
                  <w:lang w:eastAsia="en-ID"/>
                </w:rPr>
                <w:delText>distribute</w:delText>
              </w:r>
            </w:del>
            <w:ins w:id="1260" w:author="OLTRE" w:date="2024-07-03T22:42:00Z">
              <w:r w:rsidR="00127AFD">
                <w:rPr>
                  <w:rFonts w:ascii="Calibri" w:eastAsia="Times New Roman" w:hAnsi="Calibri" w:cs="Calibri"/>
                  <w:color w:val="000000"/>
                  <w:sz w:val="20"/>
                  <w:szCs w:val="20"/>
                  <w:lang w:eastAsia="en-ID"/>
                </w:rPr>
                <w:t>pay</w:t>
              </w:r>
            </w:ins>
            <w:r w:rsidR="00127AFD">
              <w:rPr>
                <w:rFonts w:ascii="Calibri" w:eastAsia="Times New Roman" w:hAnsi="Calibri" w:cs="Calibri"/>
                <w:color w:val="000000"/>
                <w:sz w:val="20"/>
                <w:szCs w:val="20"/>
                <w:lang w:eastAsia="en-ID"/>
              </w:rPr>
              <w:t xml:space="preserve"> </w:t>
            </w:r>
            <w:r w:rsidR="006D5E8A">
              <w:rPr>
                <w:rFonts w:ascii="Calibri" w:eastAsia="Times New Roman" w:hAnsi="Calibri" w:cs="Calibri"/>
                <w:color w:val="000000"/>
                <w:sz w:val="20"/>
                <w:szCs w:val="20"/>
                <w:lang w:eastAsia="en-ID"/>
              </w:rPr>
              <w:t xml:space="preserve">any </w:t>
            </w:r>
            <w:del w:id="1261" w:author="OLTRE" w:date="2024-07-03T22:42:00Z">
              <w:r w:rsidR="008C0009" w:rsidRPr="005A2466">
                <w:rPr>
                  <w:rFonts w:ascii="Calibri" w:hAnsi="Calibri"/>
                  <w:color w:val="000000"/>
                  <w:sz w:val="20"/>
                </w:rPr>
                <w:delText>dividends</w:delText>
              </w:r>
            </w:del>
            <w:proofErr w:type="spellStart"/>
            <w:ins w:id="1262" w:author="OLTRE" w:date="2024-07-03T22:42:00Z">
              <w:r w:rsidR="00127AFD">
                <w:rPr>
                  <w:rFonts w:ascii="Calibri" w:eastAsia="Times New Roman" w:hAnsi="Calibri" w:cs="Calibri"/>
                  <w:color w:val="000000"/>
                  <w:sz w:val="20"/>
                  <w:szCs w:val="20"/>
                  <w:lang w:eastAsia="en-ID"/>
                </w:rPr>
                <w:t>dividen</w:t>
              </w:r>
            </w:ins>
            <w:proofErr w:type="spellEnd"/>
            <w:r w:rsidR="00127AFD">
              <w:rPr>
                <w:rFonts w:ascii="Calibri" w:eastAsia="Times New Roman" w:hAnsi="Calibri" w:cs="Calibri"/>
                <w:color w:val="000000"/>
                <w:sz w:val="20"/>
                <w:szCs w:val="20"/>
                <w:lang w:eastAsia="en-ID"/>
              </w:rPr>
              <w:t xml:space="preserve"> or interim </w:t>
            </w:r>
            <w:del w:id="1263" w:author="OLTRE" w:date="2024-07-03T22:42:00Z">
              <w:r w:rsidR="008C0009" w:rsidRPr="005A2466">
                <w:rPr>
                  <w:rFonts w:ascii="Calibri" w:hAnsi="Calibri"/>
                  <w:color w:val="000000"/>
                  <w:sz w:val="20"/>
                </w:rPr>
                <w:delText>dividends</w:delText>
              </w:r>
              <w:r>
                <w:rPr>
                  <w:rFonts w:ascii="Calibri" w:hAnsi="Calibri"/>
                  <w:color w:val="000000"/>
                  <w:sz w:val="20"/>
                </w:rPr>
                <w:delText xml:space="preserve"> on</w:delText>
              </w:r>
            </w:del>
            <w:ins w:id="1264" w:author="OLTRE" w:date="2024-07-03T22:42:00Z">
              <w:r w:rsidR="00127AFD">
                <w:rPr>
                  <w:rFonts w:ascii="Calibri" w:eastAsia="Times New Roman" w:hAnsi="Calibri" w:cs="Calibri"/>
                  <w:color w:val="000000"/>
                  <w:sz w:val="20"/>
                  <w:szCs w:val="20"/>
                  <w:lang w:eastAsia="en-ID"/>
                </w:rPr>
                <w:t>dividend;</w:t>
              </w:r>
            </w:ins>
          </w:p>
          <w:p w14:paraId="44F9F053" w14:textId="77777777" w:rsidR="00127AFD" w:rsidRDefault="00127AFD" w:rsidP="00127AFD">
            <w:pPr>
              <w:pStyle w:val="ListParagraph"/>
              <w:spacing w:after="0" w:line="240" w:lineRule="auto"/>
              <w:ind w:left="878"/>
              <w:jc w:val="both"/>
              <w:rPr>
                <w:ins w:id="1265" w:author="OLTRE" w:date="2024-07-03T22:42:00Z"/>
                <w:rFonts w:ascii="Calibri" w:eastAsia="Times New Roman" w:hAnsi="Calibri" w:cs="Calibri"/>
                <w:color w:val="000000"/>
                <w:sz w:val="20"/>
                <w:szCs w:val="20"/>
                <w:lang w:eastAsia="en-ID"/>
              </w:rPr>
            </w:pPr>
          </w:p>
          <w:p w14:paraId="4C824EB3" w14:textId="77777777" w:rsidR="00127AFD" w:rsidRDefault="00127AFD" w:rsidP="004E5CBB">
            <w:pPr>
              <w:pStyle w:val="ListParagraph"/>
              <w:spacing w:after="0" w:line="240" w:lineRule="auto"/>
              <w:ind w:left="878"/>
              <w:jc w:val="both"/>
              <w:rPr>
                <w:ins w:id="1266" w:author="OLTRE" w:date="2024-07-03T22:42:00Z"/>
                <w:rFonts w:ascii="Calibri" w:eastAsia="Times New Roman" w:hAnsi="Calibri" w:cs="Calibri"/>
                <w:color w:val="000000"/>
                <w:sz w:val="20"/>
                <w:szCs w:val="20"/>
                <w:lang w:eastAsia="en-ID"/>
              </w:rPr>
            </w:pPr>
          </w:p>
          <w:p w14:paraId="58605DCF" w14:textId="18B0582F" w:rsidR="00DD1C00" w:rsidRPr="00BA45BC" w:rsidDel="00A05835" w:rsidRDefault="004615FF" w:rsidP="00BA45BC">
            <w:pPr>
              <w:pStyle w:val="ListParagraph"/>
              <w:numPr>
                <w:ilvl w:val="2"/>
                <w:numId w:val="76"/>
              </w:numPr>
              <w:spacing w:after="0" w:line="240" w:lineRule="auto"/>
              <w:ind w:left="878" w:hanging="426"/>
              <w:jc w:val="both"/>
              <w:rPr>
                <w:rFonts w:ascii="Calibri" w:hAnsi="Calibri"/>
                <w:color w:val="000000"/>
                <w:sz w:val="20"/>
              </w:rPr>
            </w:pPr>
            <w:ins w:id="1267" w:author="OLTRE" w:date="2024-07-03T22:42:00Z">
              <w:r w:rsidRPr="00815545">
                <w:rPr>
                  <w:rFonts w:ascii="Calibri" w:eastAsia="Times New Roman" w:hAnsi="Calibri" w:cs="Calibri"/>
                  <w:color w:val="000000"/>
                  <w:sz w:val="20"/>
                  <w:szCs w:val="20"/>
                  <w:lang w:eastAsia="en-ID"/>
                  <w:rPrChange w:id="1268" w:author="OLTRE" w:date="2024-07-03T22:53:00Z">
                    <w:rPr>
                      <w:rFonts w:ascii="Calibri" w:eastAsia="Times New Roman" w:hAnsi="Calibri" w:cs="Calibri"/>
                      <w:color w:val="000000"/>
                      <w:sz w:val="20"/>
                      <w:szCs w:val="20"/>
                      <w:highlight w:val="yellow"/>
                      <w:lang w:eastAsia="en-ID"/>
                    </w:rPr>
                  </w:rPrChange>
                </w:rPr>
                <w:t xml:space="preserve">purchase, </w:t>
              </w:r>
              <w:r w:rsidR="006D5E8A" w:rsidRPr="00815545">
                <w:rPr>
                  <w:rFonts w:ascii="Calibri" w:eastAsia="Times New Roman" w:hAnsi="Calibri" w:cs="Calibri"/>
                  <w:color w:val="000000"/>
                  <w:sz w:val="20"/>
                  <w:szCs w:val="20"/>
                  <w:lang w:eastAsia="en-ID"/>
                  <w:rPrChange w:id="1269" w:author="OLTRE" w:date="2024-07-03T22:53:00Z">
                    <w:rPr>
                      <w:rFonts w:ascii="Calibri" w:eastAsia="Times New Roman" w:hAnsi="Calibri" w:cs="Calibri"/>
                      <w:color w:val="000000"/>
                      <w:sz w:val="20"/>
                      <w:szCs w:val="20"/>
                      <w:highlight w:val="yellow"/>
                      <w:lang w:eastAsia="en-ID"/>
                    </w:rPr>
                  </w:rPrChange>
                </w:rPr>
                <w:t>or change</w:t>
              </w:r>
            </w:ins>
            <w:r w:rsidR="006D5E8A" w:rsidRPr="00815545">
              <w:rPr>
                <w:rFonts w:ascii="Calibri" w:hAnsi="Calibri"/>
                <w:color w:val="000000"/>
                <w:sz w:val="20"/>
              </w:rPr>
              <w:t xml:space="preserve"> </w:t>
            </w:r>
            <w:r w:rsidRPr="00815545">
              <w:rPr>
                <w:rFonts w:ascii="Calibri" w:hAnsi="Calibri"/>
                <w:color w:val="000000"/>
                <w:sz w:val="20"/>
              </w:rPr>
              <w:t xml:space="preserve">any capital stock prior to the Preferred Shares, other than stock repurchased from former employees or consultants in connection with the cessation of their reemployment/services, at </w:t>
            </w:r>
            <w:r w:rsidR="007865CC" w:rsidRPr="00815545">
              <w:rPr>
                <w:rFonts w:ascii="Calibri" w:hAnsi="Calibri"/>
                <w:color w:val="000000"/>
                <w:sz w:val="20"/>
              </w:rPr>
              <w:t>a price lower than the market value</w:t>
            </w:r>
            <w:r w:rsidR="008C0009" w:rsidRPr="00815545">
              <w:rPr>
                <w:rFonts w:ascii="Calibri" w:hAnsi="Calibri"/>
                <w:color w:val="000000"/>
                <w:sz w:val="20"/>
              </w:rPr>
              <w:t>;</w:t>
            </w:r>
            <w:commentRangeEnd w:id="1257"/>
            <w:r w:rsidR="00815545">
              <w:rPr>
                <w:rStyle w:val="CommentReference"/>
              </w:rPr>
              <w:commentReference w:id="1257"/>
            </w:r>
          </w:p>
        </w:tc>
        <w:tc>
          <w:tcPr>
            <w:tcW w:w="4678" w:type="dxa"/>
            <w:tcMar>
              <w:top w:w="0" w:type="dxa"/>
              <w:left w:w="108" w:type="dxa"/>
              <w:bottom w:w="0" w:type="dxa"/>
              <w:right w:w="108" w:type="dxa"/>
            </w:tcMar>
          </w:tcPr>
          <w:p w14:paraId="18FE0694" w14:textId="236E5C01" w:rsidR="00127AFD" w:rsidRDefault="00893DA3" w:rsidP="00A05835">
            <w:pPr>
              <w:pStyle w:val="ListParagraph"/>
              <w:numPr>
                <w:ilvl w:val="0"/>
                <w:numId w:val="131"/>
              </w:numPr>
              <w:spacing w:after="0" w:line="240" w:lineRule="auto"/>
              <w:ind w:left="781"/>
              <w:jc w:val="both"/>
              <w:rPr>
                <w:ins w:id="1270" w:author="OLTRE" w:date="2024-07-03T22:42:00Z"/>
                <w:rFonts w:ascii="Calibri" w:hAnsi="Calibri"/>
                <w:color w:val="000000"/>
                <w:sz w:val="20"/>
              </w:rPr>
            </w:pPr>
            <w:del w:id="1271" w:author="OLTRE" w:date="2024-07-03T22:42:00Z">
              <w:r>
                <w:rPr>
                  <w:rFonts w:ascii="Calibri" w:hAnsi="Calibri"/>
                  <w:color w:val="000000"/>
                  <w:sz w:val="20"/>
                </w:rPr>
                <w:delText>m</w:delText>
              </w:r>
              <w:r w:rsidR="00DA1F08">
                <w:rPr>
                  <w:rFonts w:ascii="Calibri" w:hAnsi="Calibri"/>
                  <w:color w:val="000000"/>
                  <w:sz w:val="20"/>
                </w:rPr>
                <w:delText>embeli, menebus,</w:delText>
              </w:r>
            </w:del>
            <w:proofErr w:type="spellStart"/>
            <w:ins w:id="1272" w:author="OLTRE" w:date="2024-07-03T22:42:00Z">
              <w:r w:rsidR="00127AFD">
                <w:rPr>
                  <w:rFonts w:ascii="Calibri" w:hAnsi="Calibri"/>
                  <w:color w:val="000000"/>
                  <w:sz w:val="20"/>
                </w:rPr>
                <w:t>Menebus</w:t>
              </w:r>
            </w:ins>
            <w:proofErr w:type="spellEnd"/>
            <w:r w:rsidR="00127AFD">
              <w:rPr>
                <w:rFonts w:ascii="Calibri" w:hAnsi="Calibri"/>
                <w:color w:val="000000"/>
                <w:sz w:val="20"/>
              </w:rPr>
              <w:t xml:space="preserve"> </w:t>
            </w:r>
            <w:proofErr w:type="spellStart"/>
            <w:r w:rsidR="00127AFD">
              <w:rPr>
                <w:rFonts w:ascii="Calibri" w:hAnsi="Calibri"/>
                <w:color w:val="000000"/>
                <w:sz w:val="20"/>
              </w:rPr>
              <w:t>atau</w:t>
            </w:r>
            <w:proofErr w:type="spellEnd"/>
            <w:r w:rsidR="00127AFD">
              <w:rPr>
                <w:rFonts w:ascii="Calibri" w:hAnsi="Calibri"/>
                <w:color w:val="000000"/>
                <w:sz w:val="20"/>
              </w:rPr>
              <w:t xml:space="preserve"> </w:t>
            </w:r>
            <w:del w:id="1273" w:author="OLTRE" w:date="2024-07-03T22:42:00Z">
              <w:r w:rsidR="00DA1F08">
                <w:rPr>
                  <w:rFonts w:ascii="Calibri" w:hAnsi="Calibri"/>
                  <w:color w:val="000000"/>
                  <w:sz w:val="20"/>
                </w:rPr>
                <w:delText>membagikan</w:delText>
              </w:r>
            </w:del>
            <w:proofErr w:type="spellStart"/>
            <w:ins w:id="1274" w:author="OLTRE" w:date="2024-07-03T22:42:00Z">
              <w:r w:rsidR="00127AFD">
                <w:rPr>
                  <w:rFonts w:ascii="Calibri" w:hAnsi="Calibri"/>
                  <w:color w:val="000000"/>
                  <w:sz w:val="20"/>
                </w:rPr>
                <w:t>membayar</w:t>
              </w:r>
            </w:ins>
            <w:proofErr w:type="spellEnd"/>
            <w:r w:rsidR="00127AFD">
              <w:rPr>
                <w:rFonts w:ascii="Calibri" w:hAnsi="Calibri"/>
                <w:color w:val="000000"/>
                <w:sz w:val="20"/>
              </w:rPr>
              <w:t xml:space="preserve"> </w:t>
            </w:r>
            <w:proofErr w:type="spellStart"/>
            <w:r w:rsidR="00127AFD">
              <w:rPr>
                <w:rFonts w:ascii="Calibri" w:hAnsi="Calibri"/>
                <w:color w:val="000000"/>
                <w:sz w:val="20"/>
              </w:rPr>
              <w:t>dividen</w:t>
            </w:r>
            <w:proofErr w:type="spellEnd"/>
            <w:r w:rsidR="00127AFD">
              <w:rPr>
                <w:rFonts w:ascii="Calibri" w:hAnsi="Calibri"/>
                <w:color w:val="000000"/>
                <w:sz w:val="20"/>
              </w:rPr>
              <w:t xml:space="preserve"> </w:t>
            </w:r>
            <w:proofErr w:type="spellStart"/>
            <w:r w:rsidR="00127AFD">
              <w:rPr>
                <w:rFonts w:ascii="Calibri" w:hAnsi="Calibri"/>
                <w:color w:val="000000"/>
                <w:sz w:val="20"/>
              </w:rPr>
              <w:t>atau</w:t>
            </w:r>
            <w:proofErr w:type="spellEnd"/>
            <w:r w:rsidR="00127AFD">
              <w:rPr>
                <w:rFonts w:ascii="Calibri" w:hAnsi="Calibri"/>
                <w:color w:val="000000"/>
                <w:sz w:val="20"/>
              </w:rPr>
              <w:t xml:space="preserve"> </w:t>
            </w:r>
            <w:proofErr w:type="spellStart"/>
            <w:r w:rsidR="00127AFD">
              <w:rPr>
                <w:rFonts w:ascii="Calibri" w:hAnsi="Calibri"/>
                <w:color w:val="000000"/>
                <w:sz w:val="20"/>
              </w:rPr>
              <w:t>dividen</w:t>
            </w:r>
            <w:proofErr w:type="spellEnd"/>
            <w:r w:rsidR="00127AFD">
              <w:rPr>
                <w:rFonts w:ascii="Calibri" w:hAnsi="Calibri"/>
                <w:color w:val="000000"/>
                <w:sz w:val="20"/>
              </w:rPr>
              <w:t xml:space="preserve"> interim</w:t>
            </w:r>
            <w:del w:id="1275" w:author="OLTRE" w:date="2024-07-03T22:42:00Z">
              <w:r w:rsidR="00DA1F08">
                <w:rPr>
                  <w:rFonts w:ascii="Calibri" w:hAnsi="Calibri"/>
                  <w:color w:val="000000"/>
                  <w:sz w:val="20"/>
                </w:rPr>
                <w:delText xml:space="preserve"> atas</w:delText>
              </w:r>
            </w:del>
            <w:ins w:id="1276" w:author="OLTRE" w:date="2024-07-03T22:42:00Z">
              <w:r w:rsidR="00127AFD">
                <w:rPr>
                  <w:rFonts w:ascii="Calibri" w:hAnsi="Calibri"/>
                  <w:color w:val="000000"/>
                  <w:sz w:val="20"/>
                </w:rPr>
                <w:t>;</w:t>
              </w:r>
            </w:ins>
          </w:p>
          <w:p w14:paraId="39070CB2" w14:textId="77777777" w:rsidR="00127AFD" w:rsidRDefault="00127AFD" w:rsidP="004E5CBB">
            <w:pPr>
              <w:pStyle w:val="ListParagraph"/>
              <w:spacing w:after="0" w:line="240" w:lineRule="auto"/>
              <w:ind w:left="781"/>
              <w:jc w:val="both"/>
              <w:rPr>
                <w:ins w:id="1277" w:author="OLTRE" w:date="2024-07-03T22:42:00Z"/>
                <w:rFonts w:ascii="Calibri" w:hAnsi="Calibri"/>
                <w:color w:val="000000"/>
                <w:sz w:val="20"/>
              </w:rPr>
            </w:pPr>
          </w:p>
          <w:p w14:paraId="58FB704D" w14:textId="5CB53673" w:rsidR="00DA1F08" w:rsidRPr="00815545" w:rsidRDefault="00127AFD" w:rsidP="00A05835">
            <w:pPr>
              <w:pStyle w:val="ListParagraph"/>
              <w:numPr>
                <w:ilvl w:val="0"/>
                <w:numId w:val="131"/>
              </w:numPr>
              <w:spacing w:after="0" w:line="240" w:lineRule="auto"/>
              <w:ind w:left="781"/>
              <w:jc w:val="both"/>
              <w:rPr>
                <w:rFonts w:ascii="Calibri" w:hAnsi="Calibri"/>
                <w:color w:val="000000"/>
                <w:sz w:val="20"/>
              </w:rPr>
            </w:pPr>
            <w:ins w:id="1278" w:author="OLTRE" w:date="2024-07-03T22:42:00Z">
              <w:r w:rsidRPr="00815545">
                <w:rPr>
                  <w:rFonts w:ascii="Calibri" w:hAnsi="Calibri"/>
                  <w:color w:val="000000"/>
                  <w:sz w:val="20"/>
                  <w:lang w:val="id-ID"/>
                  <w:rPrChange w:id="1279" w:author="OLTRE" w:date="2024-07-03T22:53:00Z">
                    <w:rPr>
                      <w:rFonts w:ascii="Calibri" w:hAnsi="Calibri"/>
                      <w:color w:val="000000"/>
                      <w:sz w:val="20"/>
                      <w:highlight w:val="yellow"/>
                      <w:lang w:val="id-ID"/>
                    </w:rPr>
                  </w:rPrChange>
                </w:rPr>
                <w:t>membeli atau mengubah modal</w:t>
              </w:r>
            </w:ins>
            <w:r w:rsidRPr="00815545">
              <w:rPr>
                <w:rFonts w:ascii="Calibri" w:hAnsi="Calibri"/>
                <w:color w:val="000000"/>
                <w:sz w:val="20"/>
                <w:lang w:val="id-ID"/>
                <w:rPrChange w:id="1280" w:author="OLTRE" w:date="2024-07-03T22:53:00Z">
                  <w:rPr>
                    <w:rFonts w:ascii="Calibri" w:hAnsi="Calibri"/>
                    <w:color w:val="000000"/>
                    <w:sz w:val="20"/>
                  </w:rPr>
                </w:rPrChange>
              </w:rPr>
              <w:t xml:space="preserve"> saham </w:t>
            </w:r>
            <w:del w:id="1281" w:author="OLTRE" w:date="2024-07-03T22:42:00Z">
              <w:r w:rsidR="00DA1F08" w:rsidRPr="00815545">
                <w:rPr>
                  <w:rFonts w:ascii="Calibri" w:hAnsi="Calibri"/>
                  <w:color w:val="000000"/>
                  <w:sz w:val="20"/>
                </w:rPr>
                <w:delText>manapun</w:delText>
              </w:r>
            </w:del>
            <w:ins w:id="1282" w:author="OLTRE" w:date="2024-07-03T22:42:00Z">
              <w:r w:rsidRPr="00815545">
                <w:rPr>
                  <w:rFonts w:ascii="Calibri" w:hAnsi="Calibri"/>
                  <w:color w:val="000000"/>
                  <w:sz w:val="20"/>
                  <w:lang w:val="id-ID"/>
                  <w:rPrChange w:id="1283" w:author="OLTRE" w:date="2024-07-03T22:53:00Z">
                    <w:rPr>
                      <w:rFonts w:ascii="Calibri" w:hAnsi="Calibri"/>
                      <w:color w:val="000000"/>
                      <w:sz w:val="20"/>
                      <w:highlight w:val="yellow"/>
                      <w:lang w:val="id-ID"/>
                    </w:rPr>
                  </w:rPrChange>
                </w:rPr>
                <w:t>apa pun</w:t>
              </w:r>
            </w:ins>
            <w:r w:rsidRPr="00815545">
              <w:rPr>
                <w:rFonts w:ascii="Calibri" w:hAnsi="Calibri"/>
                <w:color w:val="000000"/>
                <w:sz w:val="20"/>
                <w:lang w:val="id-ID"/>
                <w:rPrChange w:id="1284" w:author="OLTRE" w:date="2024-07-03T22:53:00Z">
                  <w:rPr>
                    <w:rFonts w:ascii="Calibri" w:hAnsi="Calibri"/>
                    <w:color w:val="000000"/>
                    <w:sz w:val="20"/>
                  </w:rPr>
                </w:rPrChange>
              </w:rPr>
              <w:t xml:space="preserve"> sebelum </w:t>
            </w:r>
            <w:del w:id="1285" w:author="OLTRE" w:date="2024-07-03T22:42:00Z">
              <w:r w:rsidR="00DA1F08" w:rsidRPr="00815545">
                <w:rPr>
                  <w:rFonts w:ascii="Calibri" w:hAnsi="Calibri"/>
                  <w:color w:val="000000"/>
                  <w:sz w:val="20"/>
                </w:rPr>
                <w:delText xml:space="preserve">pembagian kepada </w:delText>
              </w:r>
            </w:del>
            <w:r w:rsidRPr="00815545">
              <w:rPr>
                <w:rFonts w:ascii="Calibri" w:hAnsi="Calibri"/>
                <w:color w:val="000000"/>
                <w:sz w:val="20"/>
                <w:lang w:val="id-ID"/>
                <w:rPrChange w:id="1286" w:author="OLTRE" w:date="2024-07-03T22:53:00Z">
                  <w:rPr>
                    <w:rFonts w:ascii="Calibri" w:hAnsi="Calibri"/>
                    <w:color w:val="000000"/>
                    <w:sz w:val="20"/>
                  </w:rPr>
                </w:rPrChange>
              </w:rPr>
              <w:t xml:space="preserve">Saham Preferen, selain </w:t>
            </w:r>
            <w:del w:id="1287" w:author="OLTRE" w:date="2024-07-03T22:42:00Z">
              <w:r w:rsidR="00DA1F08" w:rsidRPr="00815545">
                <w:rPr>
                  <w:rFonts w:ascii="Calibri" w:hAnsi="Calibri"/>
                  <w:color w:val="000000"/>
                  <w:sz w:val="20"/>
                </w:rPr>
                <w:delText xml:space="preserve">dari pembelian </w:delText>
              </w:r>
            </w:del>
            <w:r w:rsidRPr="00815545">
              <w:rPr>
                <w:rFonts w:ascii="Calibri" w:hAnsi="Calibri"/>
                <w:color w:val="000000"/>
                <w:sz w:val="20"/>
                <w:lang w:val="id-ID"/>
                <w:rPrChange w:id="1288" w:author="OLTRE" w:date="2024-07-03T22:53:00Z">
                  <w:rPr>
                    <w:rFonts w:ascii="Calibri" w:hAnsi="Calibri"/>
                    <w:color w:val="000000"/>
                    <w:sz w:val="20"/>
                  </w:rPr>
                </w:rPrChange>
              </w:rPr>
              <w:t xml:space="preserve">saham </w:t>
            </w:r>
            <w:ins w:id="1289" w:author="OLTRE" w:date="2024-07-03T22:42:00Z">
              <w:r w:rsidRPr="00815545">
                <w:rPr>
                  <w:rFonts w:ascii="Calibri" w:hAnsi="Calibri"/>
                  <w:color w:val="000000"/>
                  <w:sz w:val="20"/>
                  <w:lang w:val="id-ID"/>
                  <w:rPrChange w:id="1290" w:author="OLTRE" w:date="2024-07-03T22:53:00Z">
                    <w:rPr>
                      <w:rFonts w:ascii="Calibri" w:hAnsi="Calibri"/>
                      <w:color w:val="000000"/>
                      <w:sz w:val="20"/>
                      <w:highlight w:val="yellow"/>
                      <w:lang w:val="id-ID"/>
                    </w:rPr>
                  </w:rPrChange>
                </w:rPr>
                <w:t xml:space="preserve">yang dibeli kembali </w:t>
              </w:r>
            </w:ins>
            <w:r w:rsidRPr="00815545">
              <w:rPr>
                <w:rFonts w:ascii="Calibri" w:hAnsi="Calibri"/>
                <w:color w:val="000000"/>
                <w:sz w:val="20"/>
                <w:lang w:val="id-ID"/>
                <w:rPrChange w:id="1291" w:author="OLTRE" w:date="2024-07-03T22:53:00Z">
                  <w:rPr>
                    <w:rFonts w:ascii="Calibri" w:hAnsi="Calibri"/>
                    <w:color w:val="000000"/>
                    <w:sz w:val="20"/>
                  </w:rPr>
                </w:rPrChange>
              </w:rPr>
              <w:t xml:space="preserve">dari mantan </w:t>
            </w:r>
            <w:del w:id="1292" w:author="OLTRE" w:date="2024-07-03T22:42:00Z">
              <w:r w:rsidR="00DA1F08" w:rsidRPr="00815545">
                <w:rPr>
                  <w:rFonts w:ascii="Calibri" w:hAnsi="Calibri"/>
                  <w:color w:val="000000"/>
                  <w:sz w:val="20"/>
                </w:rPr>
                <w:delText>karyawan</w:delText>
              </w:r>
            </w:del>
            <w:ins w:id="1293" w:author="OLTRE" w:date="2024-07-03T22:42:00Z">
              <w:r w:rsidRPr="00815545">
                <w:rPr>
                  <w:rFonts w:ascii="Calibri" w:hAnsi="Calibri"/>
                  <w:color w:val="000000"/>
                  <w:sz w:val="20"/>
                  <w:lang w:val="id-ID"/>
                  <w:rPrChange w:id="1294" w:author="OLTRE" w:date="2024-07-03T22:53:00Z">
                    <w:rPr>
                      <w:rFonts w:ascii="Calibri" w:hAnsi="Calibri"/>
                      <w:color w:val="000000"/>
                      <w:sz w:val="20"/>
                      <w:highlight w:val="yellow"/>
                      <w:lang w:val="id-ID"/>
                    </w:rPr>
                  </w:rPrChange>
                </w:rPr>
                <w:t>pekerja</w:t>
              </w:r>
            </w:ins>
            <w:r w:rsidRPr="00815545">
              <w:rPr>
                <w:rFonts w:ascii="Calibri" w:hAnsi="Calibri"/>
                <w:color w:val="000000"/>
                <w:sz w:val="20"/>
                <w:lang w:val="id-ID"/>
                <w:rPrChange w:id="1295" w:author="OLTRE" w:date="2024-07-03T22:53:00Z">
                  <w:rPr>
                    <w:rFonts w:ascii="Calibri" w:hAnsi="Calibri"/>
                    <w:color w:val="000000"/>
                    <w:sz w:val="20"/>
                  </w:rPr>
                </w:rPrChange>
              </w:rPr>
              <w:t xml:space="preserve"> atau konsultan sehubungan dengan </w:t>
            </w:r>
            <w:del w:id="1296" w:author="OLTRE" w:date="2024-07-03T22:42:00Z">
              <w:r w:rsidR="00DA1F08" w:rsidRPr="00815545">
                <w:rPr>
                  <w:rFonts w:ascii="Calibri" w:hAnsi="Calibri"/>
                  <w:color w:val="000000"/>
                  <w:sz w:val="20"/>
                </w:rPr>
                <w:delText>pemutusan</w:delText>
              </w:r>
            </w:del>
            <w:ins w:id="1297" w:author="OLTRE" w:date="2024-07-03T22:42:00Z">
              <w:r w:rsidRPr="00815545">
                <w:rPr>
                  <w:rFonts w:ascii="Calibri" w:hAnsi="Calibri"/>
                  <w:color w:val="000000"/>
                  <w:sz w:val="20"/>
                  <w:lang w:val="id-ID"/>
                  <w:rPrChange w:id="1298" w:author="OLTRE" w:date="2024-07-03T22:53:00Z">
                    <w:rPr>
                      <w:rFonts w:ascii="Calibri" w:hAnsi="Calibri"/>
                      <w:color w:val="000000"/>
                      <w:sz w:val="20"/>
                      <w:highlight w:val="yellow"/>
                      <w:lang w:val="id-ID"/>
                    </w:rPr>
                  </w:rPrChange>
                </w:rPr>
                <w:t>berakhirnya</w:t>
              </w:r>
            </w:ins>
            <w:r w:rsidRPr="00815545">
              <w:rPr>
                <w:rFonts w:ascii="Calibri" w:hAnsi="Calibri"/>
                <w:color w:val="000000"/>
                <w:sz w:val="20"/>
                <w:lang w:val="id-ID"/>
                <w:rPrChange w:id="1299" w:author="OLTRE" w:date="2024-07-03T22:53:00Z">
                  <w:rPr>
                    <w:rFonts w:ascii="Calibri" w:hAnsi="Calibri"/>
                    <w:color w:val="000000"/>
                    <w:sz w:val="20"/>
                  </w:rPr>
                </w:rPrChange>
              </w:rPr>
              <w:t xml:space="preserve"> hubungan kerja</w:t>
            </w:r>
            <w:del w:id="1300" w:author="OLTRE" w:date="2024-07-03T22:42:00Z">
              <w:r w:rsidR="00DA1F08" w:rsidRPr="00815545">
                <w:rPr>
                  <w:rFonts w:ascii="Calibri" w:hAnsi="Calibri"/>
                  <w:color w:val="000000"/>
                  <w:sz w:val="20"/>
                </w:rPr>
                <w:delText xml:space="preserve"> atau layanan</w:delText>
              </w:r>
            </w:del>
            <w:ins w:id="1301" w:author="OLTRE" w:date="2024-07-03T22:42:00Z">
              <w:r w:rsidRPr="00815545">
                <w:rPr>
                  <w:rFonts w:ascii="Calibri" w:hAnsi="Calibri"/>
                  <w:color w:val="000000"/>
                  <w:sz w:val="20"/>
                  <w:lang w:val="id-ID"/>
                  <w:rPrChange w:id="1302" w:author="OLTRE" w:date="2024-07-03T22:53:00Z">
                    <w:rPr>
                      <w:rFonts w:ascii="Calibri" w:hAnsi="Calibri"/>
                      <w:color w:val="000000"/>
                      <w:sz w:val="20"/>
                      <w:highlight w:val="yellow"/>
                      <w:lang w:val="id-ID"/>
                    </w:rPr>
                  </w:rPrChange>
                </w:rPr>
                <w:t>/pengadaan jasanya</w:t>
              </w:r>
            </w:ins>
            <w:r w:rsidRPr="00815545">
              <w:rPr>
                <w:rFonts w:ascii="Calibri" w:hAnsi="Calibri"/>
                <w:color w:val="000000"/>
                <w:sz w:val="20"/>
                <w:lang w:val="id-ID"/>
                <w:rPrChange w:id="1303" w:author="OLTRE" w:date="2024-07-03T22:53:00Z">
                  <w:rPr>
                    <w:rFonts w:ascii="Calibri" w:hAnsi="Calibri"/>
                    <w:color w:val="000000"/>
                    <w:sz w:val="20"/>
                  </w:rPr>
                </w:rPrChange>
              </w:rPr>
              <w:t xml:space="preserve">, pada harga </w:t>
            </w:r>
            <w:del w:id="1304" w:author="OLTRE" w:date="2024-07-03T22:42:00Z">
              <w:r w:rsidR="00DA1F08" w:rsidRPr="00815545">
                <w:rPr>
                  <w:rFonts w:ascii="Calibri" w:hAnsi="Calibri"/>
                  <w:color w:val="000000"/>
                  <w:sz w:val="20"/>
                </w:rPr>
                <w:delText>di</w:delText>
              </w:r>
              <w:r w:rsidR="00893DA3" w:rsidRPr="00815545">
                <w:rPr>
                  <w:rFonts w:ascii="Calibri" w:hAnsi="Calibri"/>
                  <w:color w:val="000000"/>
                  <w:sz w:val="20"/>
                </w:rPr>
                <w:delText xml:space="preserve"> </w:delText>
              </w:r>
              <w:r w:rsidR="00DA1F08" w:rsidRPr="00815545">
                <w:rPr>
                  <w:rFonts w:ascii="Calibri" w:hAnsi="Calibri"/>
                  <w:color w:val="000000"/>
                  <w:sz w:val="20"/>
                </w:rPr>
                <w:delText>bawah</w:delText>
              </w:r>
            </w:del>
            <w:ins w:id="1305" w:author="OLTRE" w:date="2024-07-03T22:42:00Z">
              <w:r w:rsidRPr="00815545">
                <w:rPr>
                  <w:rFonts w:ascii="Calibri" w:hAnsi="Calibri"/>
                  <w:color w:val="000000"/>
                  <w:sz w:val="20"/>
                  <w:lang w:val="id-ID"/>
                  <w:rPrChange w:id="1306" w:author="OLTRE" w:date="2024-07-03T22:53:00Z">
                    <w:rPr>
                      <w:rFonts w:ascii="Calibri" w:hAnsi="Calibri"/>
                      <w:color w:val="000000"/>
                      <w:sz w:val="20"/>
                      <w:highlight w:val="yellow"/>
                      <w:lang w:val="id-ID"/>
                    </w:rPr>
                  </w:rPrChange>
                </w:rPr>
                <w:t>yang lebih rendah daripada</w:t>
              </w:r>
            </w:ins>
            <w:r w:rsidRPr="00815545">
              <w:rPr>
                <w:rFonts w:ascii="Calibri" w:hAnsi="Calibri"/>
                <w:color w:val="000000"/>
                <w:sz w:val="20"/>
                <w:lang w:val="id-ID"/>
                <w:rPrChange w:id="1307" w:author="OLTRE" w:date="2024-07-03T22:53:00Z">
                  <w:rPr>
                    <w:rFonts w:ascii="Calibri" w:hAnsi="Calibri"/>
                    <w:color w:val="000000"/>
                    <w:sz w:val="20"/>
                  </w:rPr>
                </w:rPrChange>
              </w:rPr>
              <w:t xml:space="preserve"> harga pasar</w:t>
            </w:r>
            <w:r w:rsidR="00DA1F08" w:rsidRPr="00815545">
              <w:rPr>
                <w:rFonts w:ascii="Calibri" w:hAnsi="Calibri"/>
                <w:color w:val="000000"/>
                <w:sz w:val="20"/>
              </w:rPr>
              <w:t>;</w:t>
            </w:r>
          </w:p>
          <w:p w14:paraId="03FBAF63" w14:textId="2CA50B13" w:rsidR="00274982" w:rsidRPr="00BA45BC" w:rsidDel="00E43954" w:rsidRDefault="00274982" w:rsidP="00BA45BC"/>
        </w:tc>
      </w:tr>
      <w:tr w:rsidR="00F115BF" w:rsidRPr="00613832" w14:paraId="6B12205B" w14:textId="77777777" w:rsidTr="00BA45BC">
        <w:tblPrEx>
          <w:tblW w:w="9782" w:type="dxa"/>
          <w:tblInd w:w="-284" w:type="dxa"/>
          <w:tblCellMar>
            <w:top w:w="15" w:type="dxa"/>
            <w:left w:w="15" w:type="dxa"/>
            <w:bottom w:w="15" w:type="dxa"/>
            <w:right w:w="15" w:type="dxa"/>
          </w:tblCellMar>
          <w:tblPrExChange w:id="1308"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309" w:author="OLTRE" w:date="2024-07-03T22:42:00Z">
            <w:trPr>
              <w:gridAfter w:val="1"/>
              <w:wAfter w:w="318" w:type="dxa"/>
            </w:trPr>
          </w:trPrChange>
        </w:trPr>
        <w:tc>
          <w:tcPr>
            <w:tcW w:w="4820" w:type="dxa"/>
            <w:tcMar>
              <w:top w:w="0" w:type="dxa"/>
              <w:left w:w="108" w:type="dxa"/>
              <w:bottom w:w="0" w:type="dxa"/>
              <w:right w:w="108" w:type="dxa"/>
            </w:tcMar>
            <w:tcPrChange w:id="1310" w:author="OLTRE" w:date="2024-07-03T22:42:00Z">
              <w:tcPr>
                <w:tcW w:w="4820" w:type="dxa"/>
                <w:gridSpan w:val="2"/>
                <w:tcMar>
                  <w:top w:w="0" w:type="dxa"/>
                  <w:left w:w="108" w:type="dxa"/>
                  <w:bottom w:w="0" w:type="dxa"/>
                  <w:right w:w="108" w:type="dxa"/>
                </w:tcMar>
              </w:tcPr>
            </w:tcPrChange>
          </w:tcPr>
          <w:p w14:paraId="7E70548C" w14:textId="6B34EB76" w:rsidR="008C0009" w:rsidRPr="00BA45BC" w:rsidRDefault="00274982" w:rsidP="00BA45BC">
            <w:pPr>
              <w:pStyle w:val="ListParagraph"/>
              <w:numPr>
                <w:ilvl w:val="2"/>
                <w:numId w:val="76"/>
              </w:numPr>
              <w:spacing w:after="0" w:line="240" w:lineRule="auto"/>
              <w:ind w:left="878" w:hanging="426"/>
              <w:jc w:val="both"/>
              <w:rPr>
                <w:rFonts w:ascii="Calibri" w:hAnsi="Calibri"/>
                <w:color w:val="000000"/>
                <w:sz w:val="20"/>
              </w:rPr>
            </w:pPr>
            <w:r w:rsidRPr="005A2466">
              <w:rPr>
                <w:rFonts w:ascii="Calibri" w:hAnsi="Calibri"/>
                <w:color w:val="000000"/>
                <w:sz w:val="20"/>
              </w:rPr>
              <w:t>decision on, or change in the timing of, an IPO of the Company, the type of market and the lead securities company;</w:t>
            </w:r>
          </w:p>
          <w:p w14:paraId="2136F707" w14:textId="694D5FFC"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Change w:id="1311" w:author="OLTRE" w:date="2024-07-03T22:42:00Z">
              <w:tcPr>
                <w:tcW w:w="4678" w:type="dxa"/>
                <w:gridSpan w:val="3"/>
                <w:tcMar>
                  <w:top w:w="0" w:type="dxa"/>
                  <w:left w:w="108" w:type="dxa"/>
                  <w:bottom w:w="0" w:type="dxa"/>
                  <w:right w:w="108" w:type="dxa"/>
                </w:tcMar>
              </w:tcPr>
            </w:tcPrChange>
          </w:tcPr>
          <w:p w14:paraId="32F22842" w14:textId="683A017B" w:rsidR="008C0009" w:rsidRDefault="00274982" w:rsidP="00A05835">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keputusan</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w:t>
            </w:r>
            <w:proofErr w:type="spellStart"/>
            <w:r w:rsidRPr="005A2466">
              <w:rPr>
                <w:rFonts w:ascii="Calibri" w:hAnsi="Calibri"/>
                <w:color w:val="000000"/>
                <w:sz w:val="20"/>
              </w:rPr>
              <w:t>pelaksanaan</w:t>
            </w:r>
            <w:proofErr w:type="spellEnd"/>
            <w:r w:rsidRPr="005A2466">
              <w:rPr>
                <w:rFonts w:ascii="Calibri" w:hAnsi="Calibri"/>
                <w:color w:val="000000"/>
                <w:sz w:val="20"/>
              </w:rPr>
              <w:t xml:space="preserve"> IPO Perseroan, </w:t>
            </w:r>
            <w:proofErr w:type="spellStart"/>
            <w:r w:rsidRPr="005A2466">
              <w:rPr>
                <w:rFonts w:ascii="Calibri" w:hAnsi="Calibri"/>
                <w:color w:val="000000"/>
                <w:sz w:val="20"/>
              </w:rPr>
              <w:t>jenis</w:t>
            </w:r>
            <w:proofErr w:type="spellEnd"/>
            <w:r w:rsidRPr="005A2466">
              <w:rPr>
                <w:rFonts w:ascii="Calibri" w:hAnsi="Calibri"/>
                <w:color w:val="000000"/>
                <w:sz w:val="20"/>
              </w:rPr>
              <w:t xml:space="preserve"> </w:t>
            </w:r>
            <w:proofErr w:type="spellStart"/>
            <w:r w:rsidRPr="005A2466">
              <w:rPr>
                <w:rFonts w:ascii="Calibri" w:hAnsi="Calibri"/>
                <w:color w:val="000000"/>
                <w:sz w:val="20"/>
              </w:rPr>
              <w:t>pasarnya</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perusahaan</w:t>
            </w:r>
            <w:proofErr w:type="spellEnd"/>
            <w:r w:rsidRPr="005A2466">
              <w:rPr>
                <w:rFonts w:ascii="Calibri" w:hAnsi="Calibri"/>
                <w:color w:val="000000"/>
                <w:sz w:val="20"/>
              </w:rPr>
              <w:t xml:space="preserve"> </w:t>
            </w:r>
            <w:proofErr w:type="spellStart"/>
            <w:r w:rsidRPr="005A2466">
              <w:rPr>
                <w:rFonts w:ascii="Calibri" w:hAnsi="Calibri"/>
                <w:color w:val="000000"/>
                <w:sz w:val="20"/>
              </w:rPr>
              <w:t>sekuritas</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memimpinnya</w:t>
            </w:r>
            <w:proofErr w:type="spellEnd"/>
            <w:r w:rsidRPr="005A2466">
              <w:rPr>
                <w:rFonts w:ascii="Calibri" w:hAnsi="Calibri"/>
                <w:color w:val="000000"/>
                <w:sz w:val="20"/>
              </w:rPr>
              <w:t>;</w:t>
            </w:r>
          </w:p>
          <w:p w14:paraId="54AF7B18" w14:textId="72AB0F97" w:rsidR="00DD1C00" w:rsidRPr="00BA45BC" w:rsidDel="00E43954" w:rsidRDefault="00DD1C00" w:rsidP="00BA45BC">
            <w:pPr>
              <w:pStyle w:val="ListParagraph"/>
              <w:spacing w:after="0" w:line="240" w:lineRule="auto"/>
              <w:ind w:left="781"/>
              <w:jc w:val="both"/>
              <w:rPr>
                <w:rFonts w:ascii="Calibri" w:hAnsi="Calibri"/>
                <w:color w:val="000000"/>
                <w:sz w:val="20"/>
              </w:rPr>
            </w:pPr>
          </w:p>
        </w:tc>
      </w:tr>
      <w:tr w:rsidR="00F115BF" w:rsidRPr="00613832" w14:paraId="6597DBE3" w14:textId="77777777" w:rsidTr="00BA45BC">
        <w:trPr>
          <w:gridBefore w:val="1"/>
          <w:gridAfter w:val="1"/>
          <w:wAfter w:w="142" w:type="dxa"/>
        </w:trPr>
        <w:tc>
          <w:tcPr>
            <w:tcW w:w="4820" w:type="dxa"/>
            <w:tcMar>
              <w:top w:w="0" w:type="dxa"/>
              <w:left w:w="108" w:type="dxa"/>
              <w:bottom w:w="0" w:type="dxa"/>
              <w:right w:w="108" w:type="dxa"/>
            </w:tcMar>
          </w:tcPr>
          <w:p w14:paraId="497AF9FD" w14:textId="1457B004" w:rsidR="00BD3DC3" w:rsidRPr="00DD1C00" w:rsidRDefault="00274982"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t xml:space="preserve">create a </w:t>
            </w:r>
            <w:r w:rsidR="00446E81">
              <w:rPr>
                <w:rFonts w:ascii="Calibri" w:hAnsi="Calibri"/>
                <w:color w:val="000000"/>
                <w:sz w:val="20"/>
              </w:rPr>
              <w:t xml:space="preserve">joint venture, </w:t>
            </w:r>
            <w:r w:rsidRPr="005A2466">
              <w:rPr>
                <w:rFonts w:ascii="Calibri" w:hAnsi="Calibri"/>
                <w:color w:val="000000"/>
                <w:sz w:val="20"/>
              </w:rPr>
              <w:t xml:space="preserve">subsidiary, </w:t>
            </w:r>
            <w:commentRangeStart w:id="1312"/>
            <w:r w:rsidR="00BD3DC3">
              <w:rPr>
                <w:rFonts w:ascii="Calibri" w:hAnsi="Calibri"/>
                <w:color w:val="000000"/>
                <w:sz w:val="20"/>
              </w:rPr>
              <w:t xml:space="preserve">or own shares in a company unless as disclosed for the purpose of lab expansion and equipment like </w:t>
            </w:r>
            <w:proofErr w:type="spellStart"/>
            <w:r w:rsidR="00BD3DC3">
              <w:rPr>
                <w:rFonts w:ascii="Calibri" w:hAnsi="Calibri"/>
                <w:color w:val="000000"/>
                <w:sz w:val="20"/>
              </w:rPr>
              <w:t>stemcell</w:t>
            </w:r>
            <w:proofErr w:type="spellEnd"/>
            <w:r w:rsidR="00BD3DC3">
              <w:rPr>
                <w:rFonts w:ascii="Calibri" w:hAnsi="Calibri"/>
                <w:color w:val="000000"/>
                <w:sz w:val="20"/>
              </w:rPr>
              <w:t xml:space="preserve">, clinics expansion and other biotech products including but not limited to the wellness supplement and skincare products as initially disclosed to the Investor as part of the natural business conduct of the Company; </w:t>
            </w:r>
            <w:commentRangeEnd w:id="1312"/>
            <w:r w:rsidR="00BD3DC3">
              <w:rPr>
                <w:rStyle w:val="CommentReference"/>
              </w:rPr>
              <w:commentReference w:id="1312"/>
            </w:r>
          </w:p>
          <w:p w14:paraId="716E3CDF" w14:textId="77777777" w:rsidR="00DD1C00" w:rsidRDefault="00DD1C00" w:rsidP="00DD1C00">
            <w:pPr>
              <w:pStyle w:val="ListParagraph"/>
              <w:spacing w:after="0" w:line="240" w:lineRule="auto"/>
              <w:ind w:left="878"/>
              <w:jc w:val="both"/>
              <w:rPr>
                <w:rFonts w:ascii="Calibri" w:eastAsia="Times New Roman" w:hAnsi="Calibri" w:cs="Calibri"/>
                <w:color w:val="000000"/>
                <w:sz w:val="20"/>
                <w:szCs w:val="20"/>
                <w:lang w:eastAsia="en-ID"/>
              </w:rPr>
            </w:pPr>
          </w:p>
          <w:p w14:paraId="72C967C6" w14:textId="77777777" w:rsidR="000B610D" w:rsidRDefault="000B610D" w:rsidP="00DD1C00">
            <w:pPr>
              <w:pStyle w:val="ListParagraph"/>
              <w:spacing w:after="0" w:line="240" w:lineRule="auto"/>
              <w:ind w:left="878"/>
              <w:jc w:val="both"/>
              <w:rPr>
                <w:rFonts w:ascii="Calibri" w:eastAsia="Times New Roman" w:hAnsi="Calibri" w:cs="Calibri"/>
                <w:color w:val="000000"/>
                <w:sz w:val="20"/>
                <w:szCs w:val="20"/>
                <w:lang w:eastAsia="en-ID"/>
              </w:rPr>
            </w:pPr>
          </w:p>
          <w:p w14:paraId="74F1B704" w14:textId="77777777" w:rsidR="000B610D" w:rsidRDefault="000B610D" w:rsidP="00DD1C00">
            <w:pPr>
              <w:pStyle w:val="ListParagraph"/>
              <w:spacing w:after="0" w:line="240" w:lineRule="auto"/>
              <w:ind w:left="878"/>
              <w:jc w:val="both"/>
              <w:rPr>
                <w:rFonts w:ascii="Calibri" w:eastAsia="Times New Roman" w:hAnsi="Calibri" w:cs="Calibri"/>
                <w:color w:val="000000"/>
                <w:sz w:val="20"/>
                <w:szCs w:val="20"/>
                <w:lang w:eastAsia="en-ID"/>
              </w:rPr>
            </w:pPr>
          </w:p>
          <w:p w14:paraId="7AA2BD48" w14:textId="77777777" w:rsidR="00BA45BC" w:rsidRPr="005A2466" w:rsidRDefault="00BA45BC" w:rsidP="00DD1C00">
            <w:pPr>
              <w:pStyle w:val="ListParagraph"/>
              <w:spacing w:after="0" w:line="240" w:lineRule="auto"/>
              <w:ind w:left="878"/>
              <w:jc w:val="both"/>
              <w:rPr>
                <w:ins w:id="1313" w:author="OLTRE" w:date="2024-07-03T22:42:00Z"/>
                <w:rFonts w:ascii="Calibri" w:eastAsia="Times New Roman" w:hAnsi="Calibri" w:cs="Calibri"/>
                <w:color w:val="000000"/>
                <w:sz w:val="20"/>
                <w:szCs w:val="20"/>
                <w:lang w:eastAsia="en-ID"/>
              </w:rPr>
            </w:pPr>
          </w:p>
          <w:p w14:paraId="4B44A277" w14:textId="30BFCF28" w:rsidR="008C0009" w:rsidRPr="00BA45BC" w:rsidRDefault="00274982" w:rsidP="00BA45BC">
            <w:pPr>
              <w:pStyle w:val="ListParagraph"/>
              <w:numPr>
                <w:ilvl w:val="2"/>
                <w:numId w:val="76"/>
              </w:numPr>
              <w:spacing w:after="0" w:line="240" w:lineRule="auto"/>
              <w:ind w:left="878" w:hanging="426"/>
              <w:jc w:val="both"/>
              <w:rPr>
                <w:rFonts w:ascii="Calibri" w:hAnsi="Calibri"/>
                <w:color w:val="000000"/>
                <w:sz w:val="20"/>
              </w:rPr>
            </w:pPr>
            <w:r w:rsidRPr="005A2466">
              <w:rPr>
                <w:rFonts w:ascii="Calibri" w:hAnsi="Calibri"/>
                <w:color w:val="000000"/>
                <w:sz w:val="20"/>
              </w:rPr>
              <w:t>transfer or acquisition of business, suspension or abolition of business, or commencement of new business;</w:t>
            </w:r>
          </w:p>
          <w:p w14:paraId="3FD79826" w14:textId="54EC6461"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
          <w:p w14:paraId="01944828" w14:textId="4500BA80" w:rsidR="00DA1F08" w:rsidRDefault="00274982">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menciptakan</w:t>
            </w:r>
            <w:proofErr w:type="spellEnd"/>
            <w:r w:rsidR="00DA1F08">
              <w:rPr>
                <w:rFonts w:ascii="Calibri" w:hAnsi="Calibri"/>
                <w:color w:val="000000"/>
                <w:sz w:val="20"/>
              </w:rPr>
              <w:t xml:space="preserve"> </w:t>
            </w:r>
            <w:proofErr w:type="spellStart"/>
            <w:r w:rsidR="00DA1F08">
              <w:rPr>
                <w:rFonts w:ascii="Calibri" w:hAnsi="Calibri"/>
                <w:color w:val="000000"/>
                <w:sz w:val="20"/>
              </w:rPr>
              <w:t>kerjasama</w:t>
            </w:r>
            <w:proofErr w:type="spellEnd"/>
            <w:r w:rsidR="00DA1F08">
              <w:rPr>
                <w:rFonts w:ascii="Calibri" w:hAnsi="Calibri"/>
                <w:color w:val="000000"/>
                <w:sz w:val="20"/>
              </w:rPr>
              <w:t xml:space="preserve"> </w:t>
            </w:r>
            <w:proofErr w:type="spellStart"/>
            <w:r w:rsidR="00DA1F08">
              <w:rPr>
                <w:rFonts w:ascii="Calibri" w:hAnsi="Calibri"/>
                <w:color w:val="000000"/>
                <w:sz w:val="20"/>
              </w:rPr>
              <w:t>permodalan</w:t>
            </w:r>
            <w:proofErr w:type="spellEnd"/>
            <w:r w:rsidR="00DA1F08">
              <w:rPr>
                <w:rFonts w:ascii="Calibri" w:hAnsi="Calibri"/>
                <w:color w:val="000000"/>
                <w:sz w:val="20"/>
              </w:rPr>
              <w:t xml:space="preserve">, </w:t>
            </w:r>
            <w:r w:rsidRPr="005A2466">
              <w:rPr>
                <w:rFonts w:ascii="Calibri" w:hAnsi="Calibri"/>
                <w:color w:val="000000"/>
                <w:sz w:val="20"/>
              </w:rPr>
              <w:t xml:space="preserve"> </w:t>
            </w:r>
            <w:proofErr w:type="spellStart"/>
            <w:r w:rsidRPr="005A2466">
              <w:rPr>
                <w:rFonts w:ascii="Calibri" w:hAnsi="Calibri"/>
                <w:color w:val="000000"/>
                <w:sz w:val="20"/>
              </w:rPr>
              <w:t>subsidiari</w:t>
            </w:r>
            <w:proofErr w:type="spellEnd"/>
            <w:r w:rsidRPr="005A2466">
              <w:rPr>
                <w:rFonts w:ascii="Calibri" w:hAnsi="Calibri"/>
                <w:color w:val="000000"/>
                <w:sz w:val="20"/>
              </w:rPr>
              <w:t xml:space="preserve">, </w:t>
            </w:r>
            <w:proofErr w:type="spellStart"/>
            <w:r w:rsidR="00DA1F08">
              <w:rPr>
                <w:rFonts w:ascii="Calibri" w:hAnsi="Calibri"/>
                <w:color w:val="000000"/>
                <w:sz w:val="20"/>
              </w:rPr>
              <w:t>atau</w:t>
            </w:r>
            <w:proofErr w:type="spellEnd"/>
            <w:r w:rsidR="00DA1F08">
              <w:rPr>
                <w:rFonts w:ascii="Calibri" w:hAnsi="Calibri"/>
                <w:color w:val="000000"/>
                <w:sz w:val="20"/>
              </w:rPr>
              <w:t xml:space="preserve"> </w:t>
            </w:r>
            <w:proofErr w:type="spellStart"/>
            <w:r w:rsidR="00DA1F08">
              <w:rPr>
                <w:rFonts w:ascii="Calibri" w:hAnsi="Calibri"/>
                <w:color w:val="000000"/>
                <w:sz w:val="20"/>
              </w:rPr>
              <w:t>memiliki</w:t>
            </w:r>
            <w:proofErr w:type="spellEnd"/>
            <w:r w:rsidR="00DA1F08">
              <w:rPr>
                <w:rFonts w:ascii="Calibri" w:hAnsi="Calibri"/>
                <w:color w:val="000000"/>
                <w:sz w:val="20"/>
              </w:rPr>
              <w:t xml:space="preserve"> </w:t>
            </w:r>
            <w:proofErr w:type="spellStart"/>
            <w:r w:rsidR="00DA1F08">
              <w:rPr>
                <w:rFonts w:ascii="Calibri" w:hAnsi="Calibri"/>
                <w:color w:val="000000"/>
                <w:sz w:val="20"/>
              </w:rPr>
              <w:t>saham</w:t>
            </w:r>
            <w:proofErr w:type="spellEnd"/>
            <w:r w:rsidR="00DA1F08">
              <w:rPr>
                <w:rFonts w:ascii="Calibri" w:hAnsi="Calibri"/>
                <w:color w:val="000000"/>
                <w:sz w:val="20"/>
              </w:rPr>
              <w:t xml:space="preserve"> </w:t>
            </w:r>
            <w:proofErr w:type="spellStart"/>
            <w:r w:rsidR="00DA1F08">
              <w:rPr>
                <w:rFonts w:ascii="Calibri" w:hAnsi="Calibri"/>
                <w:color w:val="000000"/>
                <w:sz w:val="20"/>
              </w:rPr>
              <w:t>dalam</w:t>
            </w:r>
            <w:proofErr w:type="spellEnd"/>
            <w:r w:rsidR="00DA1F08">
              <w:rPr>
                <w:rFonts w:ascii="Calibri" w:hAnsi="Calibri"/>
                <w:color w:val="000000"/>
                <w:sz w:val="20"/>
              </w:rPr>
              <w:t xml:space="preserve"> </w:t>
            </w:r>
            <w:proofErr w:type="spellStart"/>
            <w:r w:rsidR="00DA1F08">
              <w:rPr>
                <w:rFonts w:ascii="Calibri" w:hAnsi="Calibri"/>
                <w:color w:val="000000"/>
                <w:sz w:val="20"/>
              </w:rPr>
              <w:t>perusahaan</w:t>
            </w:r>
            <w:proofErr w:type="spellEnd"/>
            <w:r w:rsidR="00DA1F08">
              <w:rPr>
                <w:rFonts w:ascii="Calibri" w:hAnsi="Calibri"/>
                <w:color w:val="000000"/>
                <w:sz w:val="20"/>
              </w:rPr>
              <w:t xml:space="preserve"> </w:t>
            </w:r>
            <w:proofErr w:type="spellStart"/>
            <w:r w:rsidR="00DA1F08">
              <w:rPr>
                <w:rFonts w:ascii="Calibri" w:hAnsi="Calibri"/>
                <w:color w:val="000000"/>
                <w:sz w:val="20"/>
              </w:rPr>
              <w:t>selain</w:t>
            </w:r>
            <w:proofErr w:type="spellEnd"/>
            <w:r w:rsidR="00DA1F08">
              <w:rPr>
                <w:rFonts w:ascii="Calibri" w:hAnsi="Calibri"/>
                <w:color w:val="000000"/>
                <w:sz w:val="20"/>
              </w:rPr>
              <w:t xml:space="preserve"> </w:t>
            </w:r>
            <w:proofErr w:type="spellStart"/>
            <w:r w:rsidR="00DA1F08">
              <w:rPr>
                <w:rFonts w:ascii="Calibri" w:hAnsi="Calibri"/>
                <w:color w:val="000000"/>
                <w:sz w:val="20"/>
              </w:rPr>
              <w:t>daripada</w:t>
            </w:r>
            <w:proofErr w:type="spellEnd"/>
            <w:r w:rsidR="00DA1F08">
              <w:rPr>
                <w:rFonts w:ascii="Calibri" w:hAnsi="Calibri"/>
                <w:color w:val="000000"/>
                <w:sz w:val="20"/>
              </w:rPr>
              <w:t xml:space="preserve"> yang </w:t>
            </w:r>
            <w:proofErr w:type="spellStart"/>
            <w:r w:rsidR="00DA1F08">
              <w:rPr>
                <w:rFonts w:ascii="Calibri" w:hAnsi="Calibri"/>
                <w:color w:val="000000"/>
                <w:sz w:val="20"/>
              </w:rPr>
              <w:t>telah</w:t>
            </w:r>
            <w:proofErr w:type="spellEnd"/>
            <w:r w:rsidR="00DA1F08">
              <w:rPr>
                <w:rFonts w:ascii="Calibri" w:hAnsi="Calibri"/>
                <w:color w:val="000000"/>
                <w:sz w:val="20"/>
              </w:rPr>
              <w:t xml:space="preserve"> </w:t>
            </w:r>
            <w:proofErr w:type="spellStart"/>
            <w:r w:rsidR="00DA1F08">
              <w:rPr>
                <w:rFonts w:ascii="Calibri" w:hAnsi="Calibri"/>
                <w:color w:val="000000"/>
                <w:sz w:val="20"/>
              </w:rPr>
              <w:t>diungkapkan</w:t>
            </w:r>
            <w:proofErr w:type="spellEnd"/>
            <w:r w:rsidR="00DA1F08">
              <w:rPr>
                <w:rFonts w:ascii="Calibri" w:hAnsi="Calibri"/>
                <w:color w:val="000000"/>
                <w:sz w:val="20"/>
              </w:rPr>
              <w:t xml:space="preserve"> </w:t>
            </w:r>
            <w:proofErr w:type="spellStart"/>
            <w:r w:rsidR="00DA1F08">
              <w:rPr>
                <w:rFonts w:ascii="Calibri" w:hAnsi="Calibri"/>
                <w:color w:val="000000"/>
                <w:sz w:val="20"/>
              </w:rPr>
              <w:t>untuk</w:t>
            </w:r>
            <w:proofErr w:type="spellEnd"/>
            <w:r w:rsidR="00DA1F08">
              <w:rPr>
                <w:rFonts w:ascii="Calibri" w:hAnsi="Calibri"/>
                <w:color w:val="000000"/>
                <w:sz w:val="20"/>
              </w:rPr>
              <w:t xml:space="preserve"> </w:t>
            </w:r>
            <w:proofErr w:type="spellStart"/>
            <w:r w:rsidR="00DA1F08">
              <w:rPr>
                <w:rFonts w:ascii="Calibri" w:hAnsi="Calibri"/>
                <w:color w:val="000000"/>
                <w:sz w:val="20"/>
              </w:rPr>
              <w:t>tujuan</w:t>
            </w:r>
            <w:proofErr w:type="spellEnd"/>
            <w:r w:rsidR="00DA1F08">
              <w:rPr>
                <w:rFonts w:ascii="Calibri" w:hAnsi="Calibri"/>
                <w:color w:val="000000"/>
                <w:sz w:val="20"/>
              </w:rPr>
              <w:t xml:space="preserve"> </w:t>
            </w:r>
            <w:proofErr w:type="spellStart"/>
            <w:r w:rsidR="00DA1F08">
              <w:rPr>
                <w:rFonts w:ascii="Calibri" w:hAnsi="Calibri"/>
                <w:color w:val="000000"/>
                <w:sz w:val="20"/>
              </w:rPr>
              <w:t>perluasan</w:t>
            </w:r>
            <w:proofErr w:type="spellEnd"/>
            <w:r w:rsidR="00DA1F08">
              <w:rPr>
                <w:rFonts w:ascii="Calibri" w:hAnsi="Calibri"/>
                <w:color w:val="000000"/>
                <w:sz w:val="20"/>
              </w:rPr>
              <w:t xml:space="preserve"> </w:t>
            </w:r>
            <w:proofErr w:type="spellStart"/>
            <w:r w:rsidR="00DA1F08">
              <w:rPr>
                <w:rFonts w:ascii="Calibri" w:hAnsi="Calibri"/>
                <w:color w:val="000000"/>
                <w:sz w:val="20"/>
              </w:rPr>
              <w:t>laboratori</w:t>
            </w:r>
            <w:r w:rsidR="000B610D">
              <w:rPr>
                <w:rFonts w:ascii="Calibri" w:hAnsi="Calibri"/>
                <w:color w:val="000000"/>
                <w:sz w:val="20"/>
              </w:rPr>
              <w:t>um</w:t>
            </w:r>
            <w:proofErr w:type="spellEnd"/>
            <w:r w:rsidR="00DA1F08">
              <w:rPr>
                <w:rFonts w:ascii="Calibri" w:hAnsi="Calibri"/>
                <w:color w:val="000000"/>
                <w:sz w:val="20"/>
              </w:rPr>
              <w:t xml:space="preserve"> dan </w:t>
            </w:r>
            <w:proofErr w:type="spellStart"/>
            <w:r w:rsidR="00DA1F08">
              <w:rPr>
                <w:rFonts w:ascii="Calibri" w:hAnsi="Calibri"/>
                <w:color w:val="000000"/>
                <w:sz w:val="20"/>
              </w:rPr>
              <w:t>peralatan</w:t>
            </w:r>
            <w:proofErr w:type="spellEnd"/>
            <w:r w:rsidR="00DA1F08">
              <w:rPr>
                <w:rFonts w:ascii="Calibri" w:hAnsi="Calibri"/>
                <w:color w:val="000000"/>
                <w:sz w:val="20"/>
              </w:rPr>
              <w:t xml:space="preserve"> </w:t>
            </w:r>
            <w:proofErr w:type="spellStart"/>
            <w:r w:rsidR="00DA1F08" w:rsidRPr="00BA45BC">
              <w:rPr>
                <w:rFonts w:ascii="Calibri" w:hAnsi="Calibri"/>
                <w:i/>
                <w:iCs/>
                <w:color w:val="000000"/>
                <w:sz w:val="20"/>
              </w:rPr>
              <w:t>stemcell</w:t>
            </w:r>
            <w:proofErr w:type="spellEnd"/>
            <w:r w:rsidR="00DA1F08">
              <w:rPr>
                <w:rFonts w:ascii="Calibri" w:hAnsi="Calibri"/>
                <w:color w:val="000000"/>
                <w:sz w:val="20"/>
              </w:rPr>
              <w:t xml:space="preserve">, </w:t>
            </w:r>
            <w:proofErr w:type="spellStart"/>
            <w:r w:rsidR="00DA1F08">
              <w:rPr>
                <w:rFonts w:ascii="Calibri" w:hAnsi="Calibri"/>
                <w:color w:val="000000"/>
                <w:sz w:val="20"/>
              </w:rPr>
              <w:t>perluasan</w:t>
            </w:r>
            <w:proofErr w:type="spellEnd"/>
            <w:r w:rsidR="00DA1F08">
              <w:rPr>
                <w:rFonts w:ascii="Calibri" w:hAnsi="Calibri"/>
                <w:color w:val="000000"/>
                <w:sz w:val="20"/>
              </w:rPr>
              <w:t xml:space="preserve"> </w:t>
            </w:r>
            <w:proofErr w:type="spellStart"/>
            <w:r w:rsidR="00DA1F08">
              <w:rPr>
                <w:rFonts w:ascii="Calibri" w:hAnsi="Calibri"/>
                <w:color w:val="000000"/>
                <w:sz w:val="20"/>
              </w:rPr>
              <w:t>klinik</w:t>
            </w:r>
            <w:proofErr w:type="spellEnd"/>
            <w:r w:rsidR="00DA1F08">
              <w:rPr>
                <w:rFonts w:ascii="Calibri" w:hAnsi="Calibri"/>
                <w:color w:val="000000"/>
                <w:sz w:val="20"/>
              </w:rPr>
              <w:t xml:space="preserve"> dan </w:t>
            </w:r>
            <w:proofErr w:type="spellStart"/>
            <w:r w:rsidR="00DA1F08">
              <w:rPr>
                <w:rFonts w:ascii="Calibri" w:hAnsi="Calibri"/>
                <w:color w:val="000000"/>
                <w:sz w:val="20"/>
              </w:rPr>
              <w:t>produk</w:t>
            </w:r>
            <w:proofErr w:type="spellEnd"/>
            <w:r w:rsidR="00DA1F08">
              <w:rPr>
                <w:rFonts w:ascii="Calibri" w:hAnsi="Calibri"/>
                <w:color w:val="000000"/>
                <w:sz w:val="20"/>
              </w:rPr>
              <w:t xml:space="preserve"> </w:t>
            </w:r>
            <w:proofErr w:type="spellStart"/>
            <w:r w:rsidR="00DA1F08">
              <w:rPr>
                <w:rFonts w:ascii="Calibri" w:hAnsi="Calibri"/>
                <w:color w:val="000000"/>
                <w:sz w:val="20"/>
              </w:rPr>
              <w:t>bioteknologi</w:t>
            </w:r>
            <w:proofErr w:type="spellEnd"/>
            <w:r w:rsidR="00DA1F08">
              <w:rPr>
                <w:rFonts w:ascii="Calibri" w:hAnsi="Calibri"/>
                <w:color w:val="000000"/>
                <w:sz w:val="20"/>
              </w:rPr>
              <w:t xml:space="preserve"> </w:t>
            </w:r>
            <w:proofErr w:type="spellStart"/>
            <w:r w:rsidR="00DA1F08">
              <w:rPr>
                <w:rFonts w:ascii="Calibri" w:hAnsi="Calibri"/>
                <w:color w:val="000000"/>
                <w:sz w:val="20"/>
              </w:rPr>
              <w:t>lainnya</w:t>
            </w:r>
            <w:proofErr w:type="spellEnd"/>
            <w:r w:rsidR="00DA1F08">
              <w:rPr>
                <w:rFonts w:ascii="Calibri" w:hAnsi="Calibri"/>
                <w:color w:val="000000"/>
                <w:sz w:val="20"/>
              </w:rPr>
              <w:t xml:space="preserve"> </w:t>
            </w:r>
            <w:proofErr w:type="spellStart"/>
            <w:r w:rsidR="00DA1F08">
              <w:rPr>
                <w:rFonts w:ascii="Calibri" w:hAnsi="Calibri"/>
                <w:color w:val="000000"/>
                <w:sz w:val="20"/>
              </w:rPr>
              <w:t>termasuk</w:t>
            </w:r>
            <w:proofErr w:type="spellEnd"/>
            <w:r w:rsidR="00DA1F08">
              <w:rPr>
                <w:rFonts w:ascii="Calibri" w:hAnsi="Calibri"/>
                <w:color w:val="000000"/>
                <w:sz w:val="20"/>
              </w:rPr>
              <w:t xml:space="preserve"> </w:t>
            </w:r>
            <w:proofErr w:type="spellStart"/>
            <w:r w:rsidR="00DA1F08">
              <w:rPr>
                <w:rFonts w:ascii="Calibri" w:hAnsi="Calibri"/>
                <w:color w:val="000000"/>
                <w:sz w:val="20"/>
              </w:rPr>
              <w:t>namun</w:t>
            </w:r>
            <w:proofErr w:type="spellEnd"/>
            <w:r w:rsidR="00DA1F08">
              <w:rPr>
                <w:rFonts w:ascii="Calibri" w:hAnsi="Calibri"/>
                <w:color w:val="000000"/>
                <w:sz w:val="20"/>
              </w:rPr>
              <w:t xml:space="preserve"> </w:t>
            </w:r>
            <w:proofErr w:type="spellStart"/>
            <w:r w:rsidR="00DA1F08">
              <w:rPr>
                <w:rFonts w:ascii="Calibri" w:hAnsi="Calibri"/>
                <w:color w:val="000000"/>
                <w:sz w:val="20"/>
              </w:rPr>
              <w:t>tidak</w:t>
            </w:r>
            <w:proofErr w:type="spellEnd"/>
            <w:r w:rsidR="00DA1F08">
              <w:rPr>
                <w:rFonts w:ascii="Calibri" w:hAnsi="Calibri"/>
                <w:color w:val="000000"/>
                <w:sz w:val="20"/>
              </w:rPr>
              <w:t xml:space="preserve"> </w:t>
            </w:r>
            <w:proofErr w:type="spellStart"/>
            <w:r w:rsidR="00DA1F08">
              <w:rPr>
                <w:rFonts w:ascii="Calibri" w:hAnsi="Calibri"/>
                <w:color w:val="000000"/>
                <w:sz w:val="20"/>
              </w:rPr>
              <w:t>terbatas</w:t>
            </w:r>
            <w:proofErr w:type="spellEnd"/>
            <w:r w:rsidR="00DA1F08">
              <w:rPr>
                <w:rFonts w:ascii="Calibri" w:hAnsi="Calibri"/>
                <w:color w:val="000000"/>
                <w:sz w:val="20"/>
              </w:rPr>
              <w:t xml:space="preserve"> pada </w:t>
            </w:r>
            <w:proofErr w:type="spellStart"/>
            <w:r w:rsidR="00DA1F08">
              <w:rPr>
                <w:rFonts w:ascii="Calibri" w:hAnsi="Calibri"/>
                <w:color w:val="000000"/>
                <w:sz w:val="20"/>
              </w:rPr>
              <w:t>suplemen</w:t>
            </w:r>
            <w:proofErr w:type="spellEnd"/>
            <w:r w:rsidR="00DA1F08">
              <w:rPr>
                <w:rFonts w:ascii="Calibri" w:hAnsi="Calibri"/>
                <w:color w:val="000000"/>
                <w:sz w:val="20"/>
              </w:rPr>
              <w:t xml:space="preserve"> wellness dan </w:t>
            </w:r>
            <w:proofErr w:type="spellStart"/>
            <w:r w:rsidR="00DA1F08">
              <w:rPr>
                <w:rFonts w:ascii="Calibri" w:hAnsi="Calibri"/>
                <w:color w:val="000000"/>
                <w:sz w:val="20"/>
              </w:rPr>
              <w:t>produk</w:t>
            </w:r>
            <w:proofErr w:type="spellEnd"/>
            <w:r w:rsidR="00DA1F08">
              <w:rPr>
                <w:rFonts w:ascii="Calibri" w:hAnsi="Calibri"/>
                <w:color w:val="000000"/>
                <w:sz w:val="20"/>
              </w:rPr>
              <w:t xml:space="preserve"> </w:t>
            </w:r>
            <w:proofErr w:type="spellStart"/>
            <w:r w:rsidR="00DA1F08">
              <w:rPr>
                <w:rFonts w:ascii="Calibri" w:hAnsi="Calibri"/>
                <w:color w:val="000000"/>
                <w:sz w:val="20"/>
              </w:rPr>
              <w:t>perawatan</w:t>
            </w:r>
            <w:proofErr w:type="spellEnd"/>
            <w:r w:rsidR="00DA1F08">
              <w:rPr>
                <w:rFonts w:ascii="Calibri" w:hAnsi="Calibri"/>
                <w:color w:val="000000"/>
                <w:sz w:val="20"/>
              </w:rPr>
              <w:t xml:space="preserve"> </w:t>
            </w:r>
            <w:proofErr w:type="spellStart"/>
            <w:r w:rsidR="00DA1F08">
              <w:rPr>
                <w:rFonts w:ascii="Calibri" w:hAnsi="Calibri"/>
                <w:color w:val="000000"/>
                <w:sz w:val="20"/>
              </w:rPr>
              <w:t>kulit</w:t>
            </w:r>
            <w:proofErr w:type="spellEnd"/>
            <w:r w:rsidR="00DA1F08">
              <w:rPr>
                <w:rFonts w:ascii="Calibri" w:hAnsi="Calibri"/>
                <w:color w:val="000000"/>
                <w:sz w:val="20"/>
              </w:rPr>
              <w:t xml:space="preserve"> </w:t>
            </w:r>
            <w:r w:rsidR="000B610D">
              <w:rPr>
                <w:rFonts w:ascii="Calibri" w:hAnsi="Calibri"/>
                <w:color w:val="000000"/>
                <w:sz w:val="20"/>
              </w:rPr>
              <w:t>y</w:t>
            </w:r>
            <w:r w:rsidR="00DA1F08">
              <w:rPr>
                <w:rFonts w:ascii="Calibri" w:hAnsi="Calibri"/>
                <w:color w:val="000000"/>
                <w:sz w:val="20"/>
              </w:rPr>
              <w:t xml:space="preserve">ang </w:t>
            </w:r>
            <w:proofErr w:type="spellStart"/>
            <w:r w:rsidR="00DA1F08">
              <w:rPr>
                <w:rFonts w:ascii="Calibri" w:hAnsi="Calibri"/>
                <w:color w:val="000000"/>
                <w:sz w:val="20"/>
              </w:rPr>
              <w:t>telah</w:t>
            </w:r>
            <w:proofErr w:type="spellEnd"/>
            <w:r w:rsidR="00DA1F08">
              <w:rPr>
                <w:rFonts w:ascii="Calibri" w:hAnsi="Calibri"/>
                <w:color w:val="000000"/>
                <w:sz w:val="20"/>
              </w:rPr>
              <w:t xml:space="preserve"> </w:t>
            </w:r>
            <w:proofErr w:type="spellStart"/>
            <w:r w:rsidR="00DA1F08">
              <w:rPr>
                <w:rFonts w:ascii="Calibri" w:hAnsi="Calibri"/>
                <w:color w:val="000000"/>
                <w:sz w:val="20"/>
              </w:rPr>
              <w:t>diungkapkan</w:t>
            </w:r>
            <w:proofErr w:type="spellEnd"/>
            <w:r w:rsidR="00DA1F08">
              <w:rPr>
                <w:rFonts w:ascii="Calibri" w:hAnsi="Calibri"/>
                <w:color w:val="000000"/>
                <w:sz w:val="20"/>
              </w:rPr>
              <w:t xml:space="preserve"> </w:t>
            </w:r>
            <w:proofErr w:type="spellStart"/>
            <w:r w:rsidR="00DA1F08">
              <w:rPr>
                <w:rFonts w:ascii="Calibri" w:hAnsi="Calibri"/>
                <w:color w:val="000000"/>
                <w:sz w:val="20"/>
              </w:rPr>
              <w:t>kepada</w:t>
            </w:r>
            <w:proofErr w:type="spellEnd"/>
            <w:r w:rsidR="00DA1F08">
              <w:rPr>
                <w:rFonts w:ascii="Calibri" w:hAnsi="Calibri"/>
                <w:color w:val="000000"/>
                <w:sz w:val="20"/>
              </w:rPr>
              <w:t xml:space="preserve"> Investor </w:t>
            </w:r>
            <w:proofErr w:type="spellStart"/>
            <w:r w:rsidR="00DA1F08">
              <w:rPr>
                <w:rFonts w:ascii="Calibri" w:hAnsi="Calibri"/>
                <w:color w:val="000000"/>
                <w:sz w:val="20"/>
              </w:rPr>
              <w:t>sebagai</w:t>
            </w:r>
            <w:proofErr w:type="spellEnd"/>
            <w:r w:rsidR="00DA1F08">
              <w:rPr>
                <w:rFonts w:ascii="Calibri" w:hAnsi="Calibri"/>
                <w:color w:val="000000"/>
                <w:sz w:val="20"/>
              </w:rPr>
              <w:t xml:space="preserve"> </w:t>
            </w:r>
            <w:proofErr w:type="spellStart"/>
            <w:r w:rsidR="00DA1F08">
              <w:rPr>
                <w:rFonts w:ascii="Calibri" w:hAnsi="Calibri"/>
                <w:color w:val="000000"/>
                <w:sz w:val="20"/>
              </w:rPr>
              <w:t>bagian</w:t>
            </w:r>
            <w:proofErr w:type="spellEnd"/>
            <w:r w:rsidR="00DA1F08">
              <w:rPr>
                <w:rFonts w:ascii="Calibri" w:hAnsi="Calibri"/>
                <w:color w:val="000000"/>
                <w:sz w:val="20"/>
              </w:rPr>
              <w:t xml:space="preserve"> </w:t>
            </w:r>
            <w:proofErr w:type="spellStart"/>
            <w:r w:rsidR="00DA1F08">
              <w:rPr>
                <w:rFonts w:ascii="Calibri" w:hAnsi="Calibri"/>
                <w:color w:val="000000"/>
                <w:sz w:val="20"/>
              </w:rPr>
              <w:t>dari</w:t>
            </w:r>
            <w:proofErr w:type="spellEnd"/>
            <w:r w:rsidR="00DA1F08">
              <w:rPr>
                <w:rFonts w:ascii="Calibri" w:hAnsi="Calibri"/>
                <w:color w:val="000000"/>
                <w:sz w:val="20"/>
              </w:rPr>
              <w:t xml:space="preserve"> </w:t>
            </w:r>
            <w:proofErr w:type="spellStart"/>
            <w:r w:rsidR="00DA1F08">
              <w:rPr>
                <w:rFonts w:ascii="Calibri" w:hAnsi="Calibri"/>
                <w:color w:val="000000"/>
                <w:sz w:val="20"/>
              </w:rPr>
              <w:t>kegiatan</w:t>
            </w:r>
            <w:proofErr w:type="spellEnd"/>
            <w:r w:rsidR="00DA1F08">
              <w:rPr>
                <w:rFonts w:ascii="Calibri" w:hAnsi="Calibri"/>
                <w:color w:val="000000"/>
                <w:sz w:val="20"/>
              </w:rPr>
              <w:t xml:space="preserve"> </w:t>
            </w:r>
            <w:proofErr w:type="spellStart"/>
            <w:r w:rsidR="00DA1F08">
              <w:rPr>
                <w:rFonts w:ascii="Calibri" w:hAnsi="Calibri"/>
                <w:color w:val="000000"/>
                <w:sz w:val="20"/>
              </w:rPr>
              <w:t>usaha</w:t>
            </w:r>
            <w:proofErr w:type="spellEnd"/>
            <w:r w:rsidR="00DA1F08">
              <w:rPr>
                <w:rFonts w:ascii="Calibri" w:hAnsi="Calibri"/>
                <w:color w:val="000000"/>
                <w:sz w:val="20"/>
              </w:rPr>
              <w:t xml:space="preserve"> </w:t>
            </w:r>
            <w:proofErr w:type="spellStart"/>
            <w:r w:rsidR="00DA1F08">
              <w:rPr>
                <w:rFonts w:ascii="Calibri" w:hAnsi="Calibri"/>
                <w:color w:val="000000"/>
                <w:sz w:val="20"/>
              </w:rPr>
              <w:t>wajar</w:t>
            </w:r>
            <w:proofErr w:type="spellEnd"/>
            <w:r w:rsidR="00DA1F08">
              <w:rPr>
                <w:rFonts w:ascii="Calibri" w:hAnsi="Calibri"/>
                <w:color w:val="000000"/>
                <w:sz w:val="20"/>
              </w:rPr>
              <w:t xml:space="preserve"> Perseroan;</w:t>
            </w:r>
          </w:p>
          <w:p w14:paraId="24C771BC" w14:textId="77777777" w:rsidR="000B610D" w:rsidRDefault="000B610D" w:rsidP="00BA45BC">
            <w:pPr>
              <w:pStyle w:val="ListParagraph"/>
              <w:spacing w:after="0" w:line="240" w:lineRule="auto"/>
              <w:ind w:left="781"/>
              <w:jc w:val="both"/>
              <w:rPr>
                <w:rFonts w:ascii="Calibri" w:hAnsi="Calibri"/>
                <w:color w:val="000000"/>
                <w:sz w:val="20"/>
              </w:rPr>
            </w:pPr>
          </w:p>
          <w:p w14:paraId="4CF4C78A" w14:textId="7238A163" w:rsidR="008C0009" w:rsidRPr="00BA45BC" w:rsidDel="00E43954" w:rsidRDefault="00274982" w:rsidP="00BA45BC">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akuisisi</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w:t>
            </w:r>
            <w:proofErr w:type="spellStart"/>
            <w:r w:rsidRPr="005A2466">
              <w:rPr>
                <w:rFonts w:ascii="Calibri" w:hAnsi="Calibri"/>
                <w:color w:val="000000"/>
                <w:sz w:val="20"/>
              </w:rPr>
              <w:t>penghentian</w:t>
            </w:r>
            <w:proofErr w:type="spellEnd"/>
            <w:r w:rsidRPr="005A2466">
              <w:rPr>
                <w:rFonts w:ascii="Calibri" w:hAnsi="Calibri"/>
                <w:color w:val="000000"/>
                <w:sz w:val="20"/>
              </w:rPr>
              <w:t xml:space="preserve"> </w:t>
            </w:r>
            <w:proofErr w:type="spellStart"/>
            <w:r w:rsidRPr="005A2466">
              <w:rPr>
                <w:rFonts w:ascii="Calibri" w:hAnsi="Calibri"/>
                <w:color w:val="000000"/>
                <w:sz w:val="20"/>
              </w:rPr>
              <w:t>sementara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peniadaan</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memulai</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w:t>
            </w:r>
            <w:proofErr w:type="spellStart"/>
            <w:r w:rsidRPr="005A2466">
              <w:rPr>
                <w:rFonts w:ascii="Calibri" w:hAnsi="Calibri"/>
                <w:color w:val="000000"/>
                <w:sz w:val="20"/>
              </w:rPr>
              <w:t>baru</w:t>
            </w:r>
            <w:proofErr w:type="spellEnd"/>
            <w:r w:rsidRPr="005A2466">
              <w:rPr>
                <w:rFonts w:ascii="Calibri" w:hAnsi="Calibri"/>
                <w:color w:val="000000"/>
                <w:sz w:val="20"/>
              </w:rPr>
              <w:t>;</w:t>
            </w:r>
          </w:p>
        </w:tc>
      </w:tr>
      <w:tr w:rsidR="00F115BF" w:rsidRPr="00613832" w14:paraId="2FA03B64" w14:textId="77777777" w:rsidTr="00BA45BC">
        <w:tblPrEx>
          <w:tblW w:w="9782" w:type="dxa"/>
          <w:tblInd w:w="-284" w:type="dxa"/>
          <w:tblCellMar>
            <w:top w:w="15" w:type="dxa"/>
            <w:left w:w="15" w:type="dxa"/>
            <w:bottom w:w="15" w:type="dxa"/>
            <w:right w:w="15" w:type="dxa"/>
          </w:tblCellMar>
          <w:tblPrExChange w:id="1314"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315" w:author="OLTRE" w:date="2024-07-03T22:42:00Z">
            <w:trPr>
              <w:gridAfter w:val="1"/>
              <w:wAfter w:w="318" w:type="dxa"/>
            </w:trPr>
          </w:trPrChange>
        </w:trPr>
        <w:tc>
          <w:tcPr>
            <w:tcW w:w="4820" w:type="dxa"/>
            <w:tcMar>
              <w:top w:w="0" w:type="dxa"/>
              <w:left w:w="108" w:type="dxa"/>
              <w:bottom w:w="0" w:type="dxa"/>
              <w:right w:w="108" w:type="dxa"/>
            </w:tcMar>
            <w:tcPrChange w:id="1316" w:author="OLTRE" w:date="2024-07-03T22:42:00Z">
              <w:tcPr>
                <w:tcW w:w="4820" w:type="dxa"/>
                <w:gridSpan w:val="2"/>
                <w:tcMar>
                  <w:top w:w="0" w:type="dxa"/>
                  <w:left w:w="108" w:type="dxa"/>
                  <w:bottom w:w="0" w:type="dxa"/>
                  <w:right w:w="108" w:type="dxa"/>
                </w:tcMar>
              </w:tcPr>
            </w:tcPrChange>
          </w:tcPr>
          <w:p w14:paraId="04F7E535" w14:textId="47FF8AAE" w:rsidR="008C0009" w:rsidRPr="00274982" w:rsidRDefault="00274982"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t xml:space="preserve">the formation </w:t>
            </w:r>
            <w:r w:rsidRPr="005A2466">
              <w:rPr>
                <w:rFonts w:ascii="Calibri" w:eastAsia="Times New Roman" w:hAnsi="Calibri" w:cs="Calibri"/>
                <w:color w:val="000000"/>
                <w:sz w:val="20"/>
                <w:szCs w:val="20"/>
                <w:lang w:eastAsia="en-ID"/>
              </w:rPr>
              <w:t>or</w:t>
            </w:r>
            <w:r w:rsidRPr="005A2466">
              <w:rPr>
                <w:rFonts w:ascii="Calibri" w:hAnsi="Calibri"/>
                <w:color w:val="000000"/>
                <w:sz w:val="20"/>
              </w:rPr>
              <w:t xml:space="preserve"> dissolution of business alliance;</w:t>
            </w:r>
          </w:p>
          <w:p w14:paraId="06AB2A99" w14:textId="3C2F67D3"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Change w:id="1317" w:author="OLTRE" w:date="2024-07-03T22:42:00Z">
              <w:tcPr>
                <w:tcW w:w="4678" w:type="dxa"/>
                <w:gridSpan w:val="3"/>
                <w:tcMar>
                  <w:top w:w="0" w:type="dxa"/>
                  <w:left w:w="108" w:type="dxa"/>
                  <w:bottom w:w="0" w:type="dxa"/>
                  <w:right w:w="108" w:type="dxa"/>
                </w:tcMar>
              </w:tcPr>
            </w:tcPrChange>
          </w:tcPr>
          <w:p w14:paraId="6F8DD7E4" w14:textId="3178084F" w:rsidR="008C0009" w:rsidRPr="00BA45BC" w:rsidDel="00E43954" w:rsidRDefault="00274982" w:rsidP="00BA45BC">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lastRenderedPageBreak/>
              <w:t>pembentukan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pembubaran</w:t>
            </w:r>
            <w:proofErr w:type="spellEnd"/>
            <w:r w:rsidRPr="005A2466">
              <w:rPr>
                <w:rFonts w:ascii="Calibri" w:hAnsi="Calibri"/>
                <w:color w:val="000000"/>
                <w:sz w:val="20"/>
              </w:rPr>
              <w:t xml:space="preserve"> </w:t>
            </w:r>
            <w:proofErr w:type="spellStart"/>
            <w:r w:rsidRPr="005A2466">
              <w:rPr>
                <w:rFonts w:ascii="Calibri" w:hAnsi="Calibri"/>
                <w:color w:val="000000"/>
                <w:sz w:val="20"/>
              </w:rPr>
              <w:t>aliansi</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w:t>
            </w:r>
          </w:p>
        </w:tc>
      </w:tr>
      <w:tr w:rsidR="00F115BF" w:rsidRPr="00613832" w14:paraId="27826511" w14:textId="77777777" w:rsidTr="00BA45BC">
        <w:tblPrEx>
          <w:tblW w:w="9782" w:type="dxa"/>
          <w:tblInd w:w="-284" w:type="dxa"/>
          <w:tblCellMar>
            <w:top w:w="15" w:type="dxa"/>
            <w:left w:w="15" w:type="dxa"/>
            <w:bottom w:w="15" w:type="dxa"/>
            <w:right w:w="15" w:type="dxa"/>
          </w:tblCellMar>
          <w:tblPrExChange w:id="1318"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319" w:author="OLTRE" w:date="2024-07-03T22:42:00Z">
            <w:trPr>
              <w:gridAfter w:val="1"/>
              <w:wAfter w:w="318" w:type="dxa"/>
            </w:trPr>
          </w:trPrChange>
        </w:trPr>
        <w:tc>
          <w:tcPr>
            <w:tcW w:w="4820" w:type="dxa"/>
            <w:tcMar>
              <w:top w:w="0" w:type="dxa"/>
              <w:left w:w="108" w:type="dxa"/>
              <w:bottom w:w="0" w:type="dxa"/>
              <w:right w:w="108" w:type="dxa"/>
            </w:tcMar>
            <w:tcPrChange w:id="1320" w:author="OLTRE" w:date="2024-07-03T22:42:00Z">
              <w:tcPr>
                <w:tcW w:w="4820" w:type="dxa"/>
                <w:gridSpan w:val="2"/>
                <w:tcMar>
                  <w:top w:w="0" w:type="dxa"/>
                  <w:left w:w="108" w:type="dxa"/>
                  <w:bottom w:w="0" w:type="dxa"/>
                  <w:right w:w="108" w:type="dxa"/>
                </w:tcMar>
              </w:tcPr>
            </w:tcPrChange>
          </w:tcPr>
          <w:p w14:paraId="5B659B74" w14:textId="0726BCED" w:rsidR="008C0009" w:rsidRPr="00274982" w:rsidRDefault="00274982"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t xml:space="preserve">transfer or acquisition of shares of related parties by </w:t>
            </w:r>
            <w:r w:rsidRPr="005A2466">
              <w:rPr>
                <w:rFonts w:ascii="Calibri" w:eastAsia="Times New Roman" w:hAnsi="Calibri" w:cs="Calibri"/>
                <w:color w:val="000000"/>
                <w:sz w:val="20"/>
                <w:szCs w:val="20"/>
                <w:lang w:eastAsia="en-ID"/>
              </w:rPr>
              <w:t>the</w:t>
            </w:r>
            <w:r w:rsidRPr="005A2466">
              <w:rPr>
                <w:rFonts w:ascii="Calibri" w:hAnsi="Calibri"/>
                <w:color w:val="000000"/>
                <w:sz w:val="20"/>
              </w:rPr>
              <w:t xml:space="preserve"> Company;</w:t>
            </w:r>
          </w:p>
          <w:p w14:paraId="2D8EC6DB" w14:textId="106556DE"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Change w:id="1321" w:author="OLTRE" w:date="2024-07-03T22:42:00Z">
              <w:tcPr>
                <w:tcW w:w="4678" w:type="dxa"/>
                <w:gridSpan w:val="3"/>
                <w:tcMar>
                  <w:top w:w="0" w:type="dxa"/>
                  <w:left w:w="108" w:type="dxa"/>
                  <w:bottom w:w="0" w:type="dxa"/>
                  <w:right w:w="108" w:type="dxa"/>
                </w:tcMar>
              </w:tcPr>
            </w:tcPrChange>
          </w:tcPr>
          <w:p w14:paraId="596F8D09" w14:textId="1CFB1C1B" w:rsidR="008C0009" w:rsidRPr="00BA45BC" w:rsidDel="00E43954" w:rsidRDefault="00274982" w:rsidP="00BA45BC">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pengalihan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akuisisi</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pihak-pihak</w:t>
            </w:r>
            <w:proofErr w:type="spellEnd"/>
            <w:r w:rsidRPr="005A2466">
              <w:rPr>
                <w:rFonts w:ascii="Calibri" w:hAnsi="Calibri"/>
                <w:color w:val="000000"/>
                <w:sz w:val="20"/>
              </w:rPr>
              <w:t xml:space="preserve"> </w:t>
            </w:r>
            <w:proofErr w:type="spellStart"/>
            <w:r w:rsidRPr="005A2466">
              <w:rPr>
                <w:rFonts w:ascii="Calibri" w:hAnsi="Calibri"/>
                <w:color w:val="000000"/>
                <w:sz w:val="20"/>
              </w:rPr>
              <w:t>terkait</w:t>
            </w:r>
            <w:proofErr w:type="spellEnd"/>
            <w:r w:rsidRPr="005A2466">
              <w:rPr>
                <w:rFonts w:ascii="Calibri" w:hAnsi="Calibri"/>
                <w:color w:val="000000"/>
                <w:sz w:val="20"/>
              </w:rPr>
              <w:t xml:space="preserve"> oleh Perseroan;</w:t>
            </w:r>
          </w:p>
        </w:tc>
      </w:tr>
      <w:tr w:rsidR="00F115BF" w:rsidRPr="00613832" w14:paraId="39FA09B9" w14:textId="77777777" w:rsidTr="00BA45BC">
        <w:tblPrEx>
          <w:tblW w:w="9782" w:type="dxa"/>
          <w:tblInd w:w="-284" w:type="dxa"/>
          <w:tblCellMar>
            <w:top w:w="15" w:type="dxa"/>
            <w:left w:w="15" w:type="dxa"/>
            <w:bottom w:w="15" w:type="dxa"/>
            <w:right w:w="15" w:type="dxa"/>
          </w:tblCellMar>
          <w:tblPrExChange w:id="1322"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323" w:author="OLTRE" w:date="2024-07-03T22:42:00Z">
            <w:trPr>
              <w:gridAfter w:val="1"/>
              <w:wAfter w:w="318" w:type="dxa"/>
            </w:trPr>
          </w:trPrChange>
        </w:trPr>
        <w:tc>
          <w:tcPr>
            <w:tcW w:w="4820" w:type="dxa"/>
            <w:tcMar>
              <w:top w:w="0" w:type="dxa"/>
              <w:left w:w="108" w:type="dxa"/>
              <w:bottom w:w="0" w:type="dxa"/>
              <w:right w:w="108" w:type="dxa"/>
            </w:tcMar>
            <w:tcPrChange w:id="1324" w:author="OLTRE" w:date="2024-07-03T22:42:00Z">
              <w:tcPr>
                <w:tcW w:w="4820" w:type="dxa"/>
                <w:gridSpan w:val="2"/>
                <w:tcMar>
                  <w:top w:w="0" w:type="dxa"/>
                  <w:left w:w="108" w:type="dxa"/>
                  <w:bottom w:w="0" w:type="dxa"/>
                  <w:right w:w="108" w:type="dxa"/>
                </w:tcMar>
              </w:tcPr>
            </w:tcPrChange>
          </w:tcPr>
          <w:p w14:paraId="6B72090E" w14:textId="6871EA88" w:rsidR="008C0009" w:rsidRPr="00274982" w:rsidRDefault="00274982"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t>filing a law suit or entering into a settlement;</w:t>
            </w:r>
          </w:p>
          <w:p w14:paraId="353DC517" w14:textId="71BAE6C7"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Change w:id="1325" w:author="OLTRE" w:date="2024-07-03T22:42:00Z">
              <w:tcPr>
                <w:tcW w:w="4678" w:type="dxa"/>
                <w:gridSpan w:val="3"/>
                <w:tcMar>
                  <w:top w:w="0" w:type="dxa"/>
                  <w:left w:w="108" w:type="dxa"/>
                  <w:bottom w:w="0" w:type="dxa"/>
                  <w:right w:w="108" w:type="dxa"/>
                </w:tcMar>
              </w:tcPr>
            </w:tcPrChange>
          </w:tcPr>
          <w:p w14:paraId="6B294665" w14:textId="753F627B" w:rsidR="008C0009" w:rsidRDefault="00274982">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pengajuan</w:t>
            </w:r>
            <w:proofErr w:type="spellEnd"/>
            <w:r w:rsidRPr="005A2466">
              <w:rPr>
                <w:rFonts w:ascii="Calibri" w:hAnsi="Calibri"/>
                <w:color w:val="000000"/>
                <w:sz w:val="20"/>
              </w:rPr>
              <w:t xml:space="preserve"> </w:t>
            </w:r>
            <w:proofErr w:type="spellStart"/>
            <w:r w:rsidRPr="005A2466">
              <w:rPr>
                <w:rFonts w:ascii="Calibri" w:hAnsi="Calibri"/>
                <w:color w:val="000000"/>
                <w:sz w:val="20"/>
              </w:rPr>
              <w:t>gugatan</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memasuki</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penyelesaian</w:t>
            </w:r>
            <w:proofErr w:type="spellEnd"/>
            <w:r w:rsidRPr="005A2466">
              <w:rPr>
                <w:rFonts w:ascii="Calibri" w:hAnsi="Calibri"/>
                <w:color w:val="000000"/>
                <w:sz w:val="20"/>
              </w:rPr>
              <w:t>;</w:t>
            </w:r>
          </w:p>
          <w:p w14:paraId="1DBEC0E0" w14:textId="6338F952" w:rsidR="000B610D" w:rsidRPr="00BA45BC" w:rsidDel="00E43954" w:rsidRDefault="000B610D" w:rsidP="00BA45BC">
            <w:pPr>
              <w:pStyle w:val="ListParagraph"/>
              <w:spacing w:after="0" w:line="240" w:lineRule="auto"/>
              <w:ind w:left="781"/>
              <w:jc w:val="both"/>
              <w:rPr>
                <w:rFonts w:ascii="Calibri" w:hAnsi="Calibri"/>
                <w:color w:val="000000"/>
                <w:sz w:val="20"/>
              </w:rPr>
            </w:pPr>
          </w:p>
        </w:tc>
      </w:tr>
      <w:tr w:rsidR="00F115BF" w:rsidRPr="00613832" w14:paraId="2D8587BF" w14:textId="77777777" w:rsidTr="00BA45BC">
        <w:tblPrEx>
          <w:tblW w:w="9782" w:type="dxa"/>
          <w:tblInd w:w="-284" w:type="dxa"/>
          <w:tblCellMar>
            <w:top w:w="15" w:type="dxa"/>
            <w:left w:w="15" w:type="dxa"/>
            <w:bottom w:w="15" w:type="dxa"/>
            <w:right w:w="15" w:type="dxa"/>
          </w:tblCellMar>
          <w:tblPrExChange w:id="1326"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327" w:author="OLTRE" w:date="2024-07-03T22:42:00Z">
            <w:trPr>
              <w:gridAfter w:val="1"/>
              <w:wAfter w:w="318" w:type="dxa"/>
            </w:trPr>
          </w:trPrChange>
        </w:trPr>
        <w:tc>
          <w:tcPr>
            <w:tcW w:w="4820" w:type="dxa"/>
            <w:tcMar>
              <w:top w:w="0" w:type="dxa"/>
              <w:left w:w="108" w:type="dxa"/>
              <w:bottom w:w="0" w:type="dxa"/>
              <w:right w:w="108" w:type="dxa"/>
            </w:tcMar>
            <w:tcPrChange w:id="1328" w:author="OLTRE" w:date="2024-07-03T22:42:00Z">
              <w:tcPr>
                <w:tcW w:w="4820" w:type="dxa"/>
                <w:gridSpan w:val="2"/>
                <w:tcMar>
                  <w:top w:w="0" w:type="dxa"/>
                  <w:left w:w="108" w:type="dxa"/>
                  <w:bottom w:w="0" w:type="dxa"/>
                  <w:right w:w="108" w:type="dxa"/>
                </w:tcMar>
              </w:tcPr>
            </w:tcPrChange>
          </w:tcPr>
          <w:p w14:paraId="049DAA8D" w14:textId="1BB20B49" w:rsidR="008C0009" w:rsidRPr="00BA45BC" w:rsidRDefault="00274982" w:rsidP="00BA45BC">
            <w:pPr>
              <w:pStyle w:val="ListParagraph"/>
              <w:numPr>
                <w:ilvl w:val="2"/>
                <w:numId w:val="76"/>
              </w:numPr>
              <w:spacing w:after="0" w:line="240" w:lineRule="auto"/>
              <w:ind w:left="878" w:hanging="426"/>
              <w:jc w:val="both"/>
              <w:rPr>
                <w:rFonts w:ascii="Calibri" w:hAnsi="Calibri"/>
                <w:color w:val="000000"/>
                <w:sz w:val="20"/>
              </w:rPr>
            </w:pPr>
            <w:r w:rsidRPr="005A2466">
              <w:rPr>
                <w:rFonts w:ascii="Calibri" w:hAnsi="Calibri"/>
                <w:color w:val="000000"/>
                <w:sz w:val="20"/>
              </w:rPr>
              <w:t xml:space="preserve">change the Company’s accounting policies or the </w:t>
            </w:r>
            <w:r w:rsidRPr="005A2466">
              <w:rPr>
                <w:rFonts w:ascii="Calibri" w:eastAsia="Times New Roman" w:hAnsi="Calibri" w:cs="Calibri"/>
                <w:color w:val="000000"/>
                <w:sz w:val="20"/>
                <w:szCs w:val="20"/>
                <w:lang w:eastAsia="en-ID"/>
              </w:rPr>
              <w:t>financial</w:t>
            </w:r>
            <w:r w:rsidRPr="005A2466">
              <w:rPr>
                <w:rFonts w:ascii="Calibri" w:hAnsi="Calibri"/>
                <w:color w:val="000000"/>
                <w:sz w:val="20"/>
              </w:rPr>
              <w:t xml:space="preserve"> year;</w:t>
            </w:r>
          </w:p>
          <w:p w14:paraId="59E80109" w14:textId="79541DCA"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Change w:id="1329" w:author="OLTRE" w:date="2024-07-03T22:42:00Z">
              <w:tcPr>
                <w:tcW w:w="4678" w:type="dxa"/>
                <w:gridSpan w:val="3"/>
                <w:tcMar>
                  <w:top w:w="0" w:type="dxa"/>
                  <w:left w:w="108" w:type="dxa"/>
                  <w:bottom w:w="0" w:type="dxa"/>
                  <w:right w:w="108" w:type="dxa"/>
                </w:tcMar>
              </w:tcPr>
            </w:tcPrChange>
          </w:tcPr>
          <w:p w14:paraId="5D8D9702" w14:textId="5E5A3A7A" w:rsidR="008C0009" w:rsidRDefault="00274982" w:rsidP="00A05835">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ketentuan-ketentuan</w:t>
            </w:r>
            <w:proofErr w:type="spellEnd"/>
            <w:r w:rsidRPr="005A2466">
              <w:rPr>
                <w:rFonts w:ascii="Calibri" w:hAnsi="Calibri"/>
                <w:color w:val="000000"/>
                <w:sz w:val="20"/>
              </w:rPr>
              <w:t xml:space="preserve"> </w:t>
            </w:r>
            <w:proofErr w:type="spellStart"/>
            <w:r w:rsidRPr="005A2466">
              <w:rPr>
                <w:rFonts w:ascii="Calibri" w:hAnsi="Calibri"/>
                <w:color w:val="000000"/>
                <w:sz w:val="20"/>
              </w:rPr>
              <w:t>kebijakan</w:t>
            </w:r>
            <w:proofErr w:type="spellEnd"/>
            <w:r w:rsidRPr="005A2466">
              <w:rPr>
                <w:rFonts w:ascii="Calibri" w:hAnsi="Calibri"/>
                <w:color w:val="000000"/>
                <w:sz w:val="20"/>
              </w:rPr>
              <w:t xml:space="preserve"> </w:t>
            </w:r>
            <w:proofErr w:type="spellStart"/>
            <w:r w:rsidRPr="005A2466">
              <w:rPr>
                <w:rFonts w:ascii="Calibri" w:hAnsi="Calibri"/>
                <w:color w:val="000000"/>
                <w:sz w:val="20"/>
              </w:rPr>
              <w:t>akuntansi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tahun</w:t>
            </w:r>
            <w:proofErr w:type="spellEnd"/>
            <w:r w:rsidRPr="005A2466">
              <w:rPr>
                <w:rFonts w:ascii="Calibri" w:hAnsi="Calibri"/>
                <w:color w:val="000000"/>
                <w:sz w:val="20"/>
              </w:rPr>
              <w:t xml:space="preserve"> </w:t>
            </w:r>
            <w:proofErr w:type="spellStart"/>
            <w:r w:rsidRPr="005A2466">
              <w:rPr>
                <w:rFonts w:ascii="Calibri" w:hAnsi="Calibri"/>
                <w:color w:val="000000"/>
                <w:sz w:val="20"/>
              </w:rPr>
              <w:t>berjalan</w:t>
            </w:r>
            <w:proofErr w:type="spellEnd"/>
            <w:r w:rsidRPr="005A2466">
              <w:rPr>
                <w:rFonts w:ascii="Calibri" w:hAnsi="Calibri"/>
                <w:color w:val="000000"/>
                <w:sz w:val="20"/>
              </w:rPr>
              <w:t xml:space="preserve"> </w:t>
            </w:r>
            <w:proofErr w:type="spellStart"/>
            <w:r w:rsidRPr="005A2466">
              <w:rPr>
                <w:rFonts w:ascii="Calibri" w:hAnsi="Calibri"/>
                <w:color w:val="000000"/>
                <w:sz w:val="20"/>
              </w:rPr>
              <w:t>keuangan</w:t>
            </w:r>
            <w:proofErr w:type="spellEnd"/>
            <w:r w:rsidRPr="005A2466">
              <w:rPr>
                <w:rFonts w:ascii="Calibri" w:hAnsi="Calibri"/>
                <w:color w:val="000000"/>
                <w:sz w:val="20"/>
              </w:rPr>
              <w:t xml:space="preserve"> Perseroan;</w:t>
            </w:r>
          </w:p>
          <w:p w14:paraId="347CA9A9" w14:textId="3699F813" w:rsidR="00BE24D9" w:rsidRPr="00BA45BC" w:rsidDel="00E43954" w:rsidRDefault="00BE24D9" w:rsidP="00BA45BC">
            <w:pPr>
              <w:pStyle w:val="ListParagraph"/>
              <w:spacing w:after="0" w:line="240" w:lineRule="auto"/>
              <w:ind w:left="781"/>
              <w:jc w:val="both"/>
              <w:rPr>
                <w:rFonts w:ascii="Calibri" w:hAnsi="Calibri"/>
                <w:color w:val="000000"/>
                <w:sz w:val="20"/>
              </w:rPr>
            </w:pPr>
          </w:p>
        </w:tc>
      </w:tr>
      <w:tr w:rsidR="00F115BF" w:rsidRPr="00613832" w14:paraId="108A398B" w14:textId="77777777" w:rsidTr="00BA45BC">
        <w:trPr>
          <w:gridBefore w:val="1"/>
          <w:gridAfter w:val="1"/>
          <w:wAfter w:w="142" w:type="dxa"/>
        </w:trPr>
        <w:tc>
          <w:tcPr>
            <w:tcW w:w="4820" w:type="dxa"/>
            <w:tcMar>
              <w:top w:w="0" w:type="dxa"/>
              <w:left w:w="108" w:type="dxa"/>
              <w:bottom w:w="0" w:type="dxa"/>
              <w:right w:w="108" w:type="dxa"/>
            </w:tcMar>
          </w:tcPr>
          <w:p w14:paraId="12AD06AD" w14:textId="2EF6B318" w:rsidR="00A47343" w:rsidRPr="005A2466" w:rsidRDefault="00A47343"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Pr>
                <w:rFonts w:ascii="Calibri" w:hAnsi="Calibri"/>
                <w:color w:val="000000"/>
                <w:sz w:val="20"/>
              </w:rPr>
              <w:t xml:space="preserve">enter into any corporate strategic partnership involving the payment contribution or assignment by the Company or to the Company of </w:t>
            </w:r>
            <w:del w:id="1330" w:author="OLTRE" w:date="2024-07-03T22:42:00Z">
              <w:r>
                <w:rPr>
                  <w:rFonts w:ascii="Calibri" w:hAnsi="Calibri"/>
                  <w:color w:val="000000"/>
                  <w:sz w:val="20"/>
                </w:rPr>
                <w:delText>assets</w:delText>
              </w:r>
            </w:del>
            <w:ins w:id="1331" w:author="OLTRE" w:date="2024-07-03T22:42:00Z">
              <w:r w:rsidR="003B29D7">
                <w:rPr>
                  <w:rFonts w:ascii="Calibri" w:hAnsi="Calibri"/>
                  <w:color w:val="000000"/>
                  <w:sz w:val="20"/>
                </w:rPr>
                <w:t>A</w:t>
              </w:r>
              <w:r>
                <w:rPr>
                  <w:rFonts w:ascii="Calibri" w:hAnsi="Calibri"/>
                  <w:color w:val="000000"/>
                  <w:sz w:val="20"/>
                </w:rPr>
                <w:t>ssets</w:t>
              </w:r>
            </w:ins>
            <w:r>
              <w:rPr>
                <w:rFonts w:ascii="Calibri" w:hAnsi="Calibri"/>
                <w:color w:val="000000"/>
                <w:sz w:val="20"/>
              </w:rPr>
              <w:t xml:space="preserve"> greater than</w:t>
            </w:r>
            <w:r w:rsidR="00DB7408">
              <w:rPr>
                <w:rFonts w:ascii="Calibri" w:hAnsi="Calibri"/>
                <w:color w:val="000000"/>
                <w:sz w:val="20"/>
              </w:rPr>
              <w:t xml:space="preserve"> IDR 16,000,000,000 (sixteen billion Rupiah)</w:t>
            </w:r>
            <w:r>
              <w:rPr>
                <w:rFonts w:ascii="Calibri" w:hAnsi="Calibri"/>
                <w:color w:val="000000"/>
                <w:sz w:val="20"/>
              </w:rPr>
              <w:t>;</w:t>
            </w:r>
          </w:p>
          <w:p w14:paraId="2185CFD6" w14:textId="77777777" w:rsidR="00A47343" w:rsidRPr="005A2466" w:rsidRDefault="00A47343" w:rsidP="005A2466">
            <w:pPr>
              <w:pStyle w:val="ListParagraph"/>
              <w:spacing w:after="0" w:line="240" w:lineRule="auto"/>
              <w:ind w:left="878"/>
              <w:jc w:val="both"/>
              <w:rPr>
                <w:rFonts w:ascii="Calibri" w:eastAsia="Times New Roman" w:hAnsi="Calibri" w:cs="Calibri"/>
                <w:color w:val="000000"/>
                <w:sz w:val="20"/>
                <w:szCs w:val="20"/>
                <w:lang w:eastAsia="en-ID"/>
              </w:rPr>
            </w:pPr>
          </w:p>
          <w:p w14:paraId="5C6F2307" w14:textId="1F6F7A21" w:rsidR="008C0009" w:rsidRPr="00274982" w:rsidRDefault="00274982"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t xml:space="preserve">investment in equipment or any other investment,  or incurring a contractual commitment for operating </w:t>
            </w:r>
            <w:proofErr w:type="spellStart"/>
            <w:r w:rsidRPr="005A2466">
              <w:rPr>
                <w:rFonts w:ascii="Calibri" w:hAnsi="Calibri"/>
                <w:color w:val="000000"/>
                <w:sz w:val="20"/>
              </w:rPr>
              <w:t>expenditure,of</w:t>
            </w:r>
            <w:proofErr w:type="spellEnd"/>
            <w:r w:rsidRPr="005A2466">
              <w:rPr>
                <w:rFonts w:ascii="Calibri" w:hAnsi="Calibri"/>
                <w:color w:val="000000"/>
                <w:sz w:val="20"/>
              </w:rPr>
              <w:t xml:space="preserve"> more than  IDR 8,000,000,000 (eight billion Rupiah);</w:t>
            </w:r>
          </w:p>
          <w:p w14:paraId="1DC01A76" w14:textId="7EC8FB15"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
          <w:p w14:paraId="3D795725" w14:textId="494166FA" w:rsidR="00DA1F08" w:rsidRDefault="00DA1F08">
            <w:pPr>
              <w:pStyle w:val="ListParagraph"/>
              <w:numPr>
                <w:ilvl w:val="0"/>
                <w:numId w:val="131"/>
              </w:numPr>
              <w:spacing w:after="0" w:line="240" w:lineRule="auto"/>
              <w:ind w:left="781"/>
              <w:jc w:val="both"/>
              <w:rPr>
                <w:rFonts w:ascii="Calibri" w:hAnsi="Calibri"/>
                <w:color w:val="000000"/>
                <w:sz w:val="20"/>
              </w:rPr>
            </w:pPr>
            <w:proofErr w:type="spellStart"/>
            <w:r>
              <w:rPr>
                <w:rFonts w:ascii="Calibri" w:hAnsi="Calibri"/>
                <w:color w:val="000000"/>
                <w:sz w:val="20"/>
              </w:rPr>
              <w:t>memasukin</w:t>
            </w:r>
            <w:proofErr w:type="spellEnd"/>
            <w:r>
              <w:rPr>
                <w:rFonts w:ascii="Calibri" w:hAnsi="Calibri"/>
                <w:color w:val="000000"/>
                <w:sz w:val="20"/>
              </w:rPr>
              <w:t xml:space="preserve"> </w:t>
            </w:r>
            <w:del w:id="1332" w:author="OLTRE" w:date="2024-07-03T22:42:00Z">
              <w:r>
                <w:rPr>
                  <w:rFonts w:ascii="Calibri" w:hAnsi="Calibri"/>
                  <w:color w:val="000000"/>
                  <w:sz w:val="20"/>
                </w:rPr>
                <w:delText>Kerjasama</w:delText>
              </w:r>
            </w:del>
            <w:proofErr w:type="spellStart"/>
            <w:ins w:id="1333" w:author="OLTRE" w:date="2024-07-03T22:42:00Z">
              <w:r w:rsidR="003B29D7">
                <w:rPr>
                  <w:rFonts w:ascii="Calibri" w:hAnsi="Calibri"/>
                  <w:color w:val="000000"/>
                  <w:sz w:val="20"/>
                </w:rPr>
                <w:t>k</w:t>
              </w:r>
              <w:r>
                <w:rPr>
                  <w:rFonts w:ascii="Calibri" w:hAnsi="Calibri"/>
                  <w:color w:val="000000"/>
                  <w:sz w:val="20"/>
                </w:rPr>
                <w:t>erjasama</w:t>
              </w:r>
            </w:ins>
            <w:proofErr w:type="spellEnd"/>
            <w:r>
              <w:rPr>
                <w:rFonts w:ascii="Calibri" w:hAnsi="Calibri"/>
                <w:color w:val="000000"/>
                <w:sz w:val="20"/>
              </w:rPr>
              <w:t xml:space="preserve"> </w:t>
            </w:r>
            <w:proofErr w:type="spellStart"/>
            <w:r>
              <w:rPr>
                <w:rFonts w:ascii="Calibri" w:hAnsi="Calibri"/>
                <w:color w:val="000000"/>
                <w:sz w:val="20"/>
              </w:rPr>
              <w:t>strategis</w:t>
            </w:r>
            <w:proofErr w:type="spellEnd"/>
            <w:r>
              <w:rPr>
                <w:rFonts w:ascii="Calibri" w:hAnsi="Calibri"/>
                <w:color w:val="000000"/>
                <w:sz w:val="20"/>
              </w:rPr>
              <w:t xml:space="preserve"> yang </w:t>
            </w:r>
            <w:proofErr w:type="spellStart"/>
            <w:r>
              <w:rPr>
                <w:rFonts w:ascii="Calibri" w:hAnsi="Calibri"/>
                <w:color w:val="000000"/>
                <w:sz w:val="20"/>
              </w:rPr>
              <w:t>mencakup</w:t>
            </w:r>
            <w:proofErr w:type="spellEnd"/>
            <w:r>
              <w:rPr>
                <w:rFonts w:ascii="Calibri" w:hAnsi="Calibri"/>
                <w:color w:val="000000"/>
                <w:sz w:val="20"/>
              </w:rPr>
              <w:t xml:space="preserve"> </w:t>
            </w:r>
            <w:proofErr w:type="spellStart"/>
            <w:r>
              <w:rPr>
                <w:rFonts w:ascii="Calibri" w:hAnsi="Calibri"/>
                <w:color w:val="000000"/>
                <w:sz w:val="20"/>
              </w:rPr>
              <w:t>pembayaran</w:t>
            </w:r>
            <w:proofErr w:type="spellEnd"/>
            <w:r>
              <w:rPr>
                <w:rFonts w:ascii="Calibri" w:hAnsi="Calibri"/>
                <w:color w:val="000000"/>
                <w:sz w:val="20"/>
              </w:rPr>
              <w:t xml:space="preserve"> </w:t>
            </w:r>
            <w:proofErr w:type="spellStart"/>
            <w:r>
              <w:rPr>
                <w:rFonts w:ascii="Calibri" w:hAnsi="Calibri"/>
                <w:color w:val="000000"/>
                <w:sz w:val="20"/>
              </w:rPr>
              <w:t>atau</w:t>
            </w:r>
            <w:proofErr w:type="spellEnd"/>
            <w:r>
              <w:rPr>
                <w:rFonts w:ascii="Calibri" w:hAnsi="Calibri"/>
                <w:color w:val="000000"/>
                <w:sz w:val="20"/>
              </w:rPr>
              <w:t xml:space="preserve"> </w:t>
            </w:r>
            <w:proofErr w:type="spellStart"/>
            <w:r>
              <w:rPr>
                <w:rFonts w:ascii="Calibri" w:hAnsi="Calibri"/>
                <w:color w:val="000000"/>
                <w:sz w:val="20"/>
              </w:rPr>
              <w:t>pengalihan</w:t>
            </w:r>
            <w:proofErr w:type="spellEnd"/>
            <w:r>
              <w:rPr>
                <w:rFonts w:ascii="Calibri" w:hAnsi="Calibri"/>
                <w:color w:val="000000"/>
                <w:sz w:val="20"/>
              </w:rPr>
              <w:t xml:space="preserve"> oleh </w:t>
            </w:r>
            <w:proofErr w:type="spellStart"/>
            <w:r>
              <w:rPr>
                <w:rFonts w:ascii="Calibri" w:hAnsi="Calibri"/>
                <w:color w:val="000000"/>
                <w:sz w:val="20"/>
              </w:rPr>
              <w:t>atau</w:t>
            </w:r>
            <w:proofErr w:type="spellEnd"/>
            <w:r>
              <w:rPr>
                <w:rFonts w:ascii="Calibri" w:hAnsi="Calibri"/>
                <w:color w:val="000000"/>
                <w:sz w:val="20"/>
              </w:rPr>
              <w:t xml:space="preserve"> </w:t>
            </w:r>
            <w:proofErr w:type="spellStart"/>
            <w:r>
              <w:rPr>
                <w:rFonts w:ascii="Calibri" w:hAnsi="Calibri"/>
                <w:color w:val="000000"/>
                <w:sz w:val="20"/>
              </w:rPr>
              <w:t>kepada</w:t>
            </w:r>
            <w:proofErr w:type="spellEnd"/>
            <w:r>
              <w:rPr>
                <w:rFonts w:ascii="Calibri" w:hAnsi="Calibri"/>
                <w:color w:val="000000"/>
                <w:sz w:val="20"/>
              </w:rPr>
              <w:t xml:space="preserve"> Perseroan</w:t>
            </w:r>
            <w:ins w:id="1334" w:author="OLTRE" w:date="2024-07-03T22:42:00Z">
              <w:r>
                <w:rPr>
                  <w:rFonts w:ascii="Calibri" w:hAnsi="Calibri"/>
                  <w:color w:val="000000"/>
                  <w:sz w:val="20"/>
                </w:rPr>
                <w:t xml:space="preserve"> </w:t>
              </w:r>
              <w:proofErr w:type="spellStart"/>
              <w:r w:rsidR="003B29D7">
                <w:rPr>
                  <w:rFonts w:ascii="Calibri" w:hAnsi="Calibri"/>
                  <w:color w:val="000000"/>
                  <w:sz w:val="20"/>
                </w:rPr>
                <w:t>atas</w:t>
              </w:r>
              <w:proofErr w:type="spellEnd"/>
              <w:r w:rsidR="003B29D7">
                <w:rPr>
                  <w:rFonts w:ascii="Calibri" w:hAnsi="Calibri"/>
                  <w:color w:val="000000"/>
                  <w:sz w:val="20"/>
                </w:rPr>
                <w:t xml:space="preserve"> </w:t>
              </w:r>
              <w:proofErr w:type="spellStart"/>
              <w:r w:rsidR="003B29D7">
                <w:rPr>
                  <w:rFonts w:ascii="Calibri" w:hAnsi="Calibri"/>
                  <w:color w:val="000000"/>
                  <w:sz w:val="20"/>
                </w:rPr>
                <w:t>Aset</w:t>
              </w:r>
            </w:ins>
            <w:proofErr w:type="spellEnd"/>
            <w:r w:rsidR="003B29D7">
              <w:rPr>
                <w:rFonts w:ascii="Calibri" w:hAnsi="Calibri"/>
                <w:color w:val="000000"/>
                <w:sz w:val="20"/>
              </w:rPr>
              <w:t xml:space="preserve"> </w:t>
            </w:r>
            <w:proofErr w:type="spellStart"/>
            <w:r>
              <w:rPr>
                <w:rFonts w:ascii="Calibri" w:hAnsi="Calibri"/>
                <w:color w:val="000000"/>
                <w:sz w:val="20"/>
              </w:rPr>
              <w:t>dengan</w:t>
            </w:r>
            <w:proofErr w:type="spellEnd"/>
            <w:r>
              <w:rPr>
                <w:rFonts w:ascii="Calibri" w:hAnsi="Calibri"/>
                <w:color w:val="000000"/>
                <w:sz w:val="20"/>
              </w:rPr>
              <w:t xml:space="preserve"> </w:t>
            </w:r>
            <w:proofErr w:type="spellStart"/>
            <w:r>
              <w:rPr>
                <w:rFonts w:ascii="Calibri" w:hAnsi="Calibri"/>
                <w:color w:val="000000"/>
                <w:sz w:val="20"/>
              </w:rPr>
              <w:t>jumlah</w:t>
            </w:r>
            <w:proofErr w:type="spellEnd"/>
            <w:r>
              <w:rPr>
                <w:rFonts w:ascii="Calibri" w:hAnsi="Calibri"/>
                <w:color w:val="000000"/>
                <w:sz w:val="20"/>
              </w:rPr>
              <w:t xml:space="preserve"> </w:t>
            </w:r>
            <w:proofErr w:type="spellStart"/>
            <w:r>
              <w:rPr>
                <w:rFonts w:ascii="Calibri" w:hAnsi="Calibri"/>
                <w:color w:val="000000"/>
                <w:sz w:val="20"/>
              </w:rPr>
              <w:t>lebih</w:t>
            </w:r>
            <w:proofErr w:type="spellEnd"/>
            <w:r>
              <w:rPr>
                <w:rFonts w:ascii="Calibri" w:hAnsi="Calibri"/>
                <w:color w:val="000000"/>
                <w:sz w:val="20"/>
              </w:rPr>
              <w:t xml:space="preserve"> </w:t>
            </w:r>
            <w:proofErr w:type="spellStart"/>
            <w:r>
              <w:rPr>
                <w:rFonts w:ascii="Calibri" w:hAnsi="Calibri"/>
                <w:color w:val="000000"/>
                <w:sz w:val="20"/>
              </w:rPr>
              <w:t>besar</w:t>
            </w:r>
            <w:proofErr w:type="spellEnd"/>
            <w:r>
              <w:rPr>
                <w:rFonts w:ascii="Calibri" w:hAnsi="Calibri"/>
                <w:color w:val="000000"/>
                <w:sz w:val="20"/>
              </w:rPr>
              <w:t xml:space="preserve"> </w:t>
            </w:r>
            <w:proofErr w:type="spellStart"/>
            <w:r>
              <w:rPr>
                <w:rFonts w:ascii="Calibri" w:hAnsi="Calibri"/>
                <w:color w:val="000000"/>
                <w:sz w:val="20"/>
              </w:rPr>
              <w:t>dari</w:t>
            </w:r>
            <w:proofErr w:type="spellEnd"/>
            <w:r>
              <w:rPr>
                <w:rFonts w:ascii="Calibri" w:hAnsi="Calibri"/>
                <w:color w:val="000000"/>
                <w:sz w:val="20"/>
              </w:rPr>
              <w:t xml:space="preserve"> </w:t>
            </w:r>
            <w:proofErr w:type="spellStart"/>
            <w:r>
              <w:rPr>
                <w:rFonts w:ascii="Calibri" w:hAnsi="Calibri"/>
                <w:color w:val="000000"/>
                <w:sz w:val="20"/>
              </w:rPr>
              <w:t>sebesar</w:t>
            </w:r>
            <w:proofErr w:type="spellEnd"/>
            <w:r>
              <w:rPr>
                <w:rFonts w:ascii="Calibri" w:hAnsi="Calibri"/>
                <w:color w:val="000000"/>
                <w:sz w:val="20"/>
              </w:rPr>
              <w:t xml:space="preserve"> </w:t>
            </w:r>
            <w:proofErr w:type="spellStart"/>
            <w:r>
              <w:rPr>
                <w:rFonts w:ascii="Calibri" w:hAnsi="Calibri"/>
                <w:color w:val="000000"/>
                <w:sz w:val="20"/>
              </w:rPr>
              <w:t>dari</w:t>
            </w:r>
            <w:proofErr w:type="spellEnd"/>
            <w:r>
              <w:rPr>
                <w:rFonts w:ascii="Calibri" w:hAnsi="Calibri"/>
                <w:color w:val="000000"/>
                <w:sz w:val="20"/>
              </w:rPr>
              <w:t xml:space="preserve"> IDR 16,000,000,000 (</w:t>
            </w:r>
            <w:proofErr w:type="spellStart"/>
            <w:r>
              <w:rPr>
                <w:rFonts w:ascii="Calibri" w:hAnsi="Calibri"/>
                <w:color w:val="000000"/>
                <w:sz w:val="20"/>
              </w:rPr>
              <w:t>enam</w:t>
            </w:r>
            <w:proofErr w:type="spellEnd"/>
            <w:r>
              <w:rPr>
                <w:rFonts w:ascii="Calibri" w:hAnsi="Calibri"/>
                <w:color w:val="000000"/>
                <w:sz w:val="20"/>
              </w:rPr>
              <w:t xml:space="preserve"> </w:t>
            </w:r>
            <w:proofErr w:type="spellStart"/>
            <w:r>
              <w:rPr>
                <w:rFonts w:ascii="Calibri" w:hAnsi="Calibri"/>
                <w:color w:val="000000"/>
                <w:sz w:val="20"/>
              </w:rPr>
              <w:t>belas</w:t>
            </w:r>
            <w:proofErr w:type="spellEnd"/>
            <w:r>
              <w:rPr>
                <w:rFonts w:ascii="Calibri" w:hAnsi="Calibri"/>
                <w:color w:val="000000"/>
                <w:sz w:val="20"/>
              </w:rPr>
              <w:t xml:space="preserve"> </w:t>
            </w:r>
            <w:proofErr w:type="spellStart"/>
            <w:r>
              <w:rPr>
                <w:rFonts w:ascii="Calibri" w:hAnsi="Calibri"/>
                <w:color w:val="000000"/>
                <w:sz w:val="20"/>
              </w:rPr>
              <w:t>mil</w:t>
            </w:r>
            <w:r w:rsidR="000B610D">
              <w:rPr>
                <w:rFonts w:ascii="Calibri" w:hAnsi="Calibri"/>
                <w:color w:val="000000"/>
                <w:sz w:val="20"/>
              </w:rPr>
              <w:t>i</w:t>
            </w:r>
            <w:r>
              <w:rPr>
                <w:rFonts w:ascii="Calibri" w:hAnsi="Calibri"/>
                <w:color w:val="000000"/>
                <w:sz w:val="20"/>
              </w:rPr>
              <w:t>ar</w:t>
            </w:r>
            <w:proofErr w:type="spellEnd"/>
            <w:r>
              <w:rPr>
                <w:rFonts w:ascii="Calibri" w:hAnsi="Calibri"/>
                <w:color w:val="000000"/>
                <w:sz w:val="20"/>
              </w:rPr>
              <w:t xml:space="preserve"> Rupiah)</w:t>
            </w:r>
            <w:r w:rsidR="000B610D">
              <w:rPr>
                <w:rFonts w:ascii="Calibri" w:hAnsi="Calibri"/>
                <w:color w:val="000000"/>
                <w:sz w:val="20"/>
              </w:rPr>
              <w:t>;</w:t>
            </w:r>
          </w:p>
          <w:p w14:paraId="076F836F" w14:textId="77777777" w:rsidR="000B610D" w:rsidRPr="00BA45BC" w:rsidRDefault="000B610D" w:rsidP="00BA45BC">
            <w:pPr>
              <w:pStyle w:val="ListParagraph"/>
              <w:spacing w:after="0" w:line="240" w:lineRule="auto"/>
              <w:ind w:left="781"/>
              <w:jc w:val="both"/>
              <w:rPr>
                <w:rFonts w:ascii="Calibri" w:hAnsi="Calibri"/>
                <w:color w:val="000000"/>
                <w:sz w:val="20"/>
              </w:rPr>
            </w:pPr>
          </w:p>
          <w:p w14:paraId="6DC3EDE4" w14:textId="7B195806" w:rsidR="008C0009" w:rsidRPr="00BA45BC" w:rsidDel="00E43954" w:rsidRDefault="00274982" w:rsidP="00BA45BC">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investasi</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peralatan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investasi</w:t>
            </w:r>
            <w:proofErr w:type="spellEnd"/>
            <w:r w:rsidRPr="005A2466">
              <w:rPr>
                <w:rFonts w:ascii="Calibri" w:hAnsi="Calibri"/>
                <w:color w:val="000000"/>
                <w:sz w:val="20"/>
              </w:rPr>
              <w:t xml:space="preserve"> </w:t>
            </w:r>
            <w:proofErr w:type="spellStart"/>
            <w:r w:rsidRPr="005A2466">
              <w:rPr>
                <w:rFonts w:ascii="Calibri" w:hAnsi="Calibri"/>
                <w:color w:val="000000"/>
                <w:sz w:val="20"/>
              </w:rPr>
              <w:t>lain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menerima</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komitment</w:t>
            </w:r>
            <w:proofErr w:type="spellEnd"/>
            <w:r w:rsidRPr="005A2466">
              <w:rPr>
                <w:rFonts w:ascii="Calibri" w:hAnsi="Calibri"/>
                <w:color w:val="000000"/>
                <w:sz w:val="20"/>
              </w:rPr>
              <w:t xml:space="preserve"> </w:t>
            </w:r>
            <w:proofErr w:type="spellStart"/>
            <w:r w:rsidRPr="005A2466">
              <w:rPr>
                <w:rFonts w:ascii="Calibri" w:hAnsi="Calibri"/>
                <w:color w:val="000000"/>
                <w:sz w:val="20"/>
              </w:rPr>
              <w:t>kontrak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pengeluaran</w:t>
            </w:r>
            <w:proofErr w:type="spellEnd"/>
            <w:r w:rsidRPr="005A2466">
              <w:rPr>
                <w:rFonts w:ascii="Calibri" w:hAnsi="Calibri"/>
                <w:color w:val="000000"/>
                <w:sz w:val="20"/>
              </w:rPr>
              <w:t xml:space="preserve"> </w:t>
            </w:r>
            <w:proofErr w:type="spellStart"/>
            <w:r w:rsidRPr="005A2466">
              <w:rPr>
                <w:rFonts w:ascii="Calibri" w:hAnsi="Calibri"/>
                <w:color w:val="000000"/>
                <w:sz w:val="20"/>
              </w:rPr>
              <w:t>operasional</w:t>
            </w:r>
            <w:proofErr w:type="spellEnd"/>
            <w:r w:rsidRPr="005A2466">
              <w:rPr>
                <w:rFonts w:ascii="Calibri" w:hAnsi="Calibri"/>
                <w:color w:val="000000"/>
                <w:sz w:val="20"/>
              </w:rPr>
              <w:t xml:space="preserve"> </w:t>
            </w:r>
            <w:proofErr w:type="spellStart"/>
            <w:r w:rsidRPr="005A2466">
              <w:rPr>
                <w:rFonts w:ascii="Calibri" w:hAnsi="Calibri"/>
                <w:color w:val="000000"/>
                <w:sz w:val="20"/>
              </w:rPr>
              <w:t>senilai</w:t>
            </w:r>
            <w:proofErr w:type="spellEnd"/>
            <w:r w:rsidRPr="005A2466">
              <w:rPr>
                <w:rFonts w:ascii="Calibri" w:hAnsi="Calibri"/>
                <w:color w:val="000000"/>
                <w:sz w:val="20"/>
              </w:rPr>
              <w:t xml:space="preserve"> </w:t>
            </w:r>
            <w:proofErr w:type="spellStart"/>
            <w:r w:rsidRPr="005A2466">
              <w:rPr>
                <w:rFonts w:ascii="Calibri" w:hAnsi="Calibri"/>
                <w:color w:val="000000"/>
                <w:sz w:val="20"/>
              </w:rPr>
              <w:t>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IDR 8</w:t>
            </w:r>
            <w:r>
              <w:rPr>
                <w:rFonts w:ascii="Calibri" w:hAnsi="Calibri"/>
                <w:color w:val="000000"/>
                <w:sz w:val="20"/>
              </w:rPr>
              <w:t>.</w:t>
            </w:r>
            <w:r w:rsidRPr="005A2466">
              <w:rPr>
                <w:rFonts w:ascii="Calibri" w:hAnsi="Calibri"/>
                <w:color w:val="000000"/>
                <w:sz w:val="20"/>
              </w:rPr>
              <w:t>000</w:t>
            </w:r>
            <w:r>
              <w:rPr>
                <w:rFonts w:ascii="Calibri" w:hAnsi="Calibri"/>
                <w:color w:val="000000"/>
                <w:sz w:val="20"/>
              </w:rPr>
              <w:t>.</w:t>
            </w:r>
            <w:r w:rsidRPr="005A2466">
              <w:rPr>
                <w:rFonts w:ascii="Calibri" w:hAnsi="Calibri"/>
                <w:color w:val="000000"/>
                <w:sz w:val="20"/>
              </w:rPr>
              <w:t>000</w:t>
            </w:r>
            <w:r>
              <w:rPr>
                <w:rFonts w:ascii="Calibri" w:hAnsi="Calibri"/>
                <w:color w:val="000000"/>
                <w:sz w:val="20"/>
              </w:rPr>
              <w:t>.</w:t>
            </w:r>
            <w:r w:rsidRPr="005A2466">
              <w:rPr>
                <w:rFonts w:ascii="Calibri" w:hAnsi="Calibri"/>
                <w:color w:val="000000"/>
                <w:sz w:val="20"/>
              </w:rPr>
              <w:t>000 (</w:t>
            </w:r>
            <w:proofErr w:type="spellStart"/>
            <w:r w:rsidRPr="005A2466">
              <w:rPr>
                <w:rFonts w:ascii="Calibri" w:hAnsi="Calibri"/>
                <w:color w:val="000000"/>
                <w:sz w:val="20"/>
              </w:rPr>
              <w:t>delapan</w:t>
            </w:r>
            <w:proofErr w:type="spellEnd"/>
            <w:r w:rsidRPr="005A2466">
              <w:rPr>
                <w:rFonts w:ascii="Calibri" w:hAnsi="Calibri"/>
                <w:color w:val="000000"/>
                <w:sz w:val="20"/>
              </w:rPr>
              <w:t xml:space="preserve"> </w:t>
            </w:r>
            <w:proofErr w:type="spellStart"/>
            <w:r w:rsidRPr="005A2466">
              <w:rPr>
                <w:rFonts w:ascii="Calibri" w:hAnsi="Calibri"/>
                <w:color w:val="000000"/>
                <w:sz w:val="20"/>
              </w:rPr>
              <w:t>miliar</w:t>
            </w:r>
            <w:proofErr w:type="spellEnd"/>
            <w:r w:rsidRPr="005A2466">
              <w:rPr>
                <w:rFonts w:ascii="Calibri" w:hAnsi="Calibri"/>
                <w:color w:val="000000"/>
                <w:sz w:val="20"/>
              </w:rPr>
              <w:t xml:space="preserve"> Rupiah);</w:t>
            </w:r>
          </w:p>
        </w:tc>
      </w:tr>
      <w:tr w:rsidR="00F115BF" w:rsidRPr="00613832" w14:paraId="6B7727E1" w14:textId="77777777" w:rsidTr="00BA45BC">
        <w:trPr>
          <w:gridBefore w:val="1"/>
          <w:gridAfter w:val="1"/>
          <w:wAfter w:w="142" w:type="dxa"/>
        </w:trPr>
        <w:tc>
          <w:tcPr>
            <w:tcW w:w="4820" w:type="dxa"/>
            <w:tcMar>
              <w:top w:w="0" w:type="dxa"/>
              <w:left w:w="108" w:type="dxa"/>
              <w:bottom w:w="0" w:type="dxa"/>
              <w:right w:w="108" w:type="dxa"/>
            </w:tcMar>
          </w:tcPr>
          <w:p w14:paraId="6D65D004" w14:textId="1652CFB3" w:rsidR="008C0009" w:rsidRPr="00274982" w:rsidRDefault="00274982"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sidRPr="005A2466">
              <w:rPr>
                <w:rFonts w:ascii="Calibri" w:hAnsi="Calibri"/>
                <w:color w:val="000000"/>
                <w:sz w:val="20"/>
              </w:rPr>
              <w:t xml:space="preserve">transactions among </w:t>
            </w:r>
            <w:r w:rsidRPr="005A2466">
              <w:rPr>
                <w:rFonts w:ascii="Calibri" w:eastAsia="Times New Roman" w:hAnsi="Calibri" w:cs="Calibri"/>
                <w:color w:val="000000"/>
                <w:sz w:val="20"/>
                <w:szCs w:val="20"/>
                <w:lang w:eastAsia="en-ID"/>
              </w:rPr>
              <w:t>Affiliated</w:t>
            </w:r>
            <w:r w:rsidRPr="005A2466">
              <w:rPr>
                <w:rFonts w:ascii="Calibri" w:hAnsi="Calibri"/>
                <w:color w:val="000000"/>
                <w:sz w:val="20"/>
              </w:rPr>
              <w:t xml:space="preserve"> parties;</w:t>
            </w:r>
          </w:p>
          <w:p w14:paraId="41295D43" w14:textId="3B69984F"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
          <w:p w14:paraId="5660A922" w14:textId="6D1854B1" w:rsidR="008C0009" w:rsidRDefault="00274982" w:rsidP="00A05835">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transaksi-transaksi</w:t>
            </w:r>
            <w:proofErr w:type="spellEnd"/>
            <w:r w:rsidRPr="005A2466">
              <w:rPr>
                <w:rFonts w:ascii="Calibri" w:hAnsi="Calibri"/>
                <w:color w:val="000000"/>
                <w:sz w:val="20"/>
              </w:rPr>
              <w:t xml:space="preserve"> di </w:t>
            </w:r>
            <w:proofErr w:type="spellStart"/>
            <w:r w:rsidRPr="005A2466">
              <w:rPr>
                <w:rFonts w:ascii="Calibri" w:hAnsi="Calibri"/>
                <w:color w:val="000000"/>
                <w:sz w:val="20"/>
              </w:rPr>
              <w:t>antara</w:t>
            </w:r>
            <w:proofErr w:type="spellEnd"/>
            <w:r w:rsidRPr="005A2466">
              <w:rPr>
                <w:rFonts w:ascii="Calibri" w:hAnsi="Calibri"/>
                <w:color w:val="000000"/>
                <w:sz w:val="20"/>
              </w:rPr>
              <w:t xml:space="preserve"> </w:t>
            </w:r>
            <w:proofErr w:type="spellStart"/>
            <w:r w:rsidRPr="005A2466">
              <w:rPr>
                <w:rFonts w:ascii="Calibri" w:hAnsi="Calibri"/>
                <w:color w:val="000000"/>
                <w:sz w:val="20"/>
              </w:rPr>
              <w:t>pihak-pihak</w:t>
            </w:r>
            <w:proofErr w:type="spellEnd"/>
            <w:r w:rsidRPr="005A2466">
              <w:rPr>
                <w:rFonts w:ascii="Calibri" w:hAnsi="Calibri"/>
                <w:color w:val="000000"/>
                <w:sz w:val="20"/>
              </w:rPr>
              <w:t xml:space="preserve"> </w:t>
            </w:r>
            <w:del w:id="1335" w:author="OLTRE" w:date="2024-07-03T22:42:00Z">
              <w:r w:rsidRPr="005A2466">
                <w:rPr>
                  <w:rFonts w:ascii="Calibri" w:hAnsi="Calibri"/>
                  <w:color w:val="000000"/>
                  <w:sz w:val="20"/>
                </w:rPr>
                <w:delText>terAfiliasi</w:delText>
              </w:r>
            </w:del>
            <w:proofErr w:type="spellStart"/>
            <w:ins w:id="1336" w:author="OLTRE" w:date="2024-07-03T22:42:00Z">
              <w:r w:rsidRPr="005A2466">
                <w:rPr>
                  <w:rFonts w:ascii="Calibri" w:hAnsi="Calibri"/>
                  <w:color w:val="000000"/>
                  <w:sz w:val="20"/>
                </w:rPr>
                <w:t>Afiliasi</w:t>
              </w:r>
            </w:ins>
            <w:proofErr w:type="spellEnd"/>
            <w:r w:rsidRPr="005A2466">
              <w:rPr>
                <w:rFonts w:ascii="Calibri" w:hAnsi="Calibri"/>
                <w:color w:val="000000"/>
                <w:sz w:val="20"/>
              </w:rPr>
              <w:t>;</w:t>
            </w:r>
          </w:p>
          <w:p w14:paraId="6AEB99C6" w14:textId="7E92D92C" w:rsidR="00FD5322" w:rsidRPr="00BA45BC" w:rsidDel="00E43954" w:rsidRDefault="00FD5322" w:rsidP="00BA45BC">
            <w:pPr>
              <w:pStyle w:val="ListParagraph"/>
              <w:spacing w:after="0" w:line="240" w:lineRule="auto"/>
              <w:ind w:left="781"/>
              <w:jc w:val="both"/>
              <w:rPr>
                <w:rFonts w:ascii="Calibri" w:hAnsi="Calibri"/>
                <w:color w:val="000000"/>
                <w:sz w:val="20"/>
              </w:rPr>
            </w:pPr>
          </w:p>
        </w:tc>
      </w:tr>
      <w:tr w:rsidR="00F115BF" w:rsidRPr="00613832" w14:paraId="0A627638" w14:textId="77777777" w:rsidTr="00BA45BC">
        <w:trPr>
          <w:gridBefore w:val="1"/>
          <w:gridAfter w:val="1"/>
          <w:wAfter w:w="142" w:type="dxa"/>
        </w:trPr>
        <w:tc>
          <w:tcPr>
            <w:tcW w:w="4820" w:type="dxa"/>
            <w:tcMar>
              <w:top w:w="0" w:type="dxa"/>
              <w:left w:w="108" w:type="dxa"/>
              <w:bottom w:w="0" w:type="dxa"/>
              <w:right w:w="108" w:type="dxa"/>
            </w:tcMar>
          </w:tcPr>
          <w:p w14:paraId="09F75CCE" w14:textId="75F0BECE" w:rsidR="00DD1C00" w:rsidRPr="00BA45BC" w:rsidDel="00A05835" w:rsidRDefault="00DA23A7" w:rsidP="00BA45BC">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Pr>
                <w:rFonts w:ascii="Calibri" w:hAnsi="Calibri"/>
                <w:color w:val="000000"/>
                <w:sz w:val="20"/>
              </w:rPr>
              <w:t xml:space="preserve">determination of the </w:t>
            </w:r>
            <w:r w:rsidR="00274982" w:rsidRPr="005A2466">
              <w:rPr>
                <w:rFonts w:ascii="Calibri" w:hAnsi="Calibri"/>
                <w:color w:val="000000"/>
                <w:sz w:val="20"/>
              </w:rPr>
              <w:t>remuneration</w:t>
            </w:r>
            <w:r w:rsidR="00DB7408">
              <w:rPr>
                <w:rFonts w:ascii="Calibri" w:hAnsi="Calibri"/>
                <w:color w:val="000000"/>
                <w:sz w:val="20"/>
              </w:rPr>
              <w:t xml:space="preserve"> </w:t>
            </w:r>
            <w:r>
              <w:rPr>
                <w:rFonts w:ascii="Calibri" w:hAnsi="Calibri"/>
                <w:color w:val="000000"/>
                <w:sz w:val="20"/>
              </w:rPr>
              <w:t xml:space="preserve">amount and removal </w:t>
            </w:r>
            <w:r w:rsidR="00DB7408">
              <w:rPr>
                <w:rFonts w:ascii="Calibri" w:hAnsi="Calibri"/>
                <w:color w:val="000000"/>
                <w:sz w:val="20"/>
              </w:rPr>
              <w:t>and</w:t>
            </w:r>
            <w:r>
              <w:rPr>
                <w:rFonts w:ascii="Calibri" w:hAnsi="Calibri"/>
                <w:color w:val="000000"/>
                <w:sz w:val="20"/>
              </w:rPr>
              <w:t xml:space="preserve"> appointment (including addition and </w:t>
            </w:r>
            <w:r w:rsidR="00274982" w:rsidRPr="005A2466">
              <w:rPr>
                <w:rFonts w:ascii="Calibri" w:hAnsi="Calibri"/>
                <w:color w:val="000000"/>
                <w:sz w:val="20"/>
              </w:rPr>
              <w:t>replacement</w:t>
            </w:r>
            <w:r>
              <w:rPr>
                <w:rFonts w:ascii="Calibri" w:hAnsi="Calibri"/>
                <w:color w:val="000000"/>
                <w:sz w:val="20"/>
              </w:rPr>
              <w:t>)</w:t>
            </w:r>
            <w:r w:rsidR="00DB7408">
              <w:rPr>
                <w:rFonts w:ascii="Calibri" w:hAnsi="Calibri"/>
                <w:color w:val="000000"/>
                <w:sz w:val="20"/>
              </w:rPr>
              <w:t xml:space="preserve"> of </w:t>
            </w:r>
            <w:r w:rsidR="00274982" w:rsidRPr="005A2466">
              <w:rPr>
                <w:rFonts w:ascii="Calibri" w:hAnsi="Calibri"/>
                <w:color w:val="000000"/>
                <w:sz w:val="20"/>
              </w:rPr>
              <w:t xml:space="preserve">any </w:t>
            </w:r>
            <w:r>
              <w:rPr>
                <w:rFonts w:ascii="Calibri" w:hAnsi="Calibri"/>
                <w:color w:val="000000"/>
                <w:sz w:val="20"/>
              </w:rPr>
              <w:t xml:space="preserve">member of the Board of </w:t>
            </w:r>
            <w:r w:rsidR="00274982" w:rsidRPr="005A2466">
              <w:rPr>
                <w:rFonts w:ascii="Calibri" w:hAnsi="Calibri"/>
                <w:color w:val="000000"/>
                <w:sz w:val="20"/>
              </w:rPr>
              <w:t>Director</w:t>
            </w:r>
            <w:r>
              <w:rPr>
                <w:rFonts w:ascii="Calibri" w:hAnsi="Calibri"/>
                <w:color w:val="000000"/>
                <w:sz w:val="20"/>
              </w:rPr>
              <w:t>s</w:t>
            </w:r>
            <w:r w:rsidR="00274982" w:rsidRPr="005A2466">
              <w:rPr>
                <w:rFonts w:ascii="Calibri" w:hAnsi="Calibri"/>
                <w:color w:val="000000"/>
                <w:sz w:val="20"/>
              </w:rPr>
              <w:t xml:space="preserve"> and </w:t>
            </w:r>
            <w:r>
              <w:rPr>
                <w:rFonts w:ascii="Calibri" w:hAnsi="Calibri"/>
                <w:color w:val="000000"/>
                <w:sz w:val="20"/>
              </w:rPr>
              <w:t xml:space="preserve">Board of </w:t>
            </w:r>
            <w:r w:rsidR="00274982" w:rsidRPr="005A2466">
              <w:rPr>
                <w:rFonts w:ascii="Calibri" w:hAnsi="Calibri"/>
                <w:color w:val="000000"/>
                <w:sz w:val="20"/>
              </w:rPr>
              <w:t>Commissioner</w:t>
            </w:r>
            <w:r>
              <w:rPr>
                <w:rFonts w:ascii="Calibri" w:hAnsi="Calibri"/>
                <w:color w:val="000000"/>
                <w:sz w:val="20"/>
              </w:rPr>
              <w:t>s</w:t>
            </w:r>
            <w:r w:rsidR="00DB7408">
              <w:rPr>
                <w:rFonts w:ascii="Calibri" w:hAnsi="Calibri"/>
                <w:color w:val="000000"/>
                <w:sz w:val="20"/>
              </w:rPr>
              <w:t>, other than pursuant to Clause 5.1</w:t>
            </w:r>
            <w:r w:rsidR="00274982" w:rsidRPr="005A2466">
              <w:rPr>
                <w:rFonts w:ascii="Calibri" w:hAnsi="Calibri"/>
                <w:color w:val="000000"/>
                <w:sz w:val="20"/>
              </w:rPr>
              <w:t>;</w:t>
            </w:r>
            <w:r w:rsidR="00DB7408">
              <w:rPr>
                <w:rFonts w:ascii="Calibri" w:hAnsi="Calibri"/>
                <w:color w:val="000000"/>
                <w:sz w:val="20"/>
              </w:rPr>
              <w:t xml:space="preserve"> </w:t>
            </w:r>
          </w:p>
        </w:tc>
        <w:tc>
          <w:tcPr>
            <w:tcW w:w="4678" w:type="dxa"/>
            <w:tcMar>
              <w:top w:w="0" w:type="dxa"/>
              <w:left w:w="108" w:type="dxa"/>
              <w:bottom w:w="0" w:type="dxa"/>
              <w:right w:w="108" w:type="dxa"/>
            </w:tcMar>
          </w:tcPr>
          <w:p w14:paraId="2D57AF27" w14:textId="5975FC44" w:rsidR="008C0009" w:rsidRDefault="00274982" w:rsidP="00A05835">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penetapan</w:t>
            </w:r>
            <w:proofErr w:type="spellEnd"/>
            <w:r w:rsidRPr="005A2466">
              <w:rPr>
                <w:rFonts w:ascii="Calibri" w:hAnsi="Calibri"/>
                <w:color w:val="000000"/>
                <w:sz w:val="20"/>
              </w:rPr>
              <w:t xml:space="preserve"> honorarium, </w:t>
            </w:r>
            <w:proofErr w:type="spellStart"/>
            <w:r w:rsidRPr="005A2466">
              <w:rPr>
                <w:rFonts w:ascii="Calibri" w:hAnsi="Calibri"/>
                <w:color w:val="000000"/>
                <w:sz w:val="20"/>
              </w:rPr>
              <w:t>penambahan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pembebas-tugasan</w:t>
            </w:r>
            <w:proofErr w:type="spellEnd"/>
            <w:r w:rsidRPr="005A2466">
              <w:rPr>
                <w:rFonts w:ascii="Calibri" w:hAnsi="Calibri"/>
                <w:color w:val="000000"/>
                <w:sz w:val="20"/>
              </w:rPr>
              <w:t>/</w:t>
            </w:r>
            <w:proofErr w:type="spellStart"/>
            <w:r w:rsidRPr="005A2466">
              <w:rPr>
                <w:rFonts w:ascii="Calibri" w:hAnsi="Calibri"/>
                <w:color w:val="000000"/>
                <w:sz w:val="20"/>
              </w:rPr>
              <w:t>pelepasan-jabatan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penggantian</w:t>
            </w:r>
            <w:proofErr w:type="spellEnd"/>
            <w:r w:rsidRPr="005A2466">
              <w:rPr>
                <w:rFonts w:ascii="Calibri" w:hAnsi="Calibri"/>
                <w:color w:val="000000"/>
                <w:sz w:val="20"/>
              </w:rPr>
              <w:t xml:space="preserve"> </w:t>
            </w:r>
            <w:del w:id="1337" w:author="OLTRE" w:date="2024-07-03T22:42:00Z">
              <w:r w:rsidRPr="005A2466">
                <w:rPr>
                  <w:rFonts w:ascii="Calibri" w:hAnsi="Calibri"/>
                  <w:color w:val="000000"/>
                  <w:sz w:val="20"/>
                </w:rPr>
                <w:delText>Direktur</w:delText>
              </w:r>
            </w:del>
            <w:proofErr w:type="spellStart"/>
            <w:ins w:id="1338" w:author="OLTRE" w:date="2024-07-03T22:42:00Z">
              <w:r w:rsidR="00B22A50">
                <w:rPr>
                  <w:rFonts w:ascii="Calibri" w:hAnsi="Calibri"/>
                  <w:color w:val="000000"/>
                  <w:sz w:val="20"/>
                </w:rPr>
                <w:t>anggota</w:t>
              </w:r>
              <w:proofErr w:type="spellEnd"/>
              <w:r w:rsidR="00B22A50">
                <w:rPr>
                  <w:rFonts w:ascii="Calibri" w:hAnsi="Calibri"/>
                  <w:color w:val="000000"/>
                  <w:sz w:val="20"/>
                </w:rPr>
                <w:t xml:space="preserve"> </w:t>
              </w:r>
              <w:proofErr w:type="spellStart"/>
              <w:r w:rsidR="00B22A50">
                <w:rPr>
                  <w:rFonts w:ascii="Calibri" w:hAnsi="Calibri"/>
                  <w:color w:val="000000"/>
                  <w:sz w:val="20"/>
                </w:rPr>
                <w:t>Direksi</w:t>
              </w:r>
            </w:ins>
            <w:proofErr w:type="spellEnd"/>
            <w:r w:rsidR="00B22A50" w:rsidRPr="005A2466">
              <w:rPr>
                <w:rFonts w:ascii="Calibri" w:hAnsi="Calibri"/>
                <w:color w:val="000000"/>
                <w:sz w:val="20"/>
              </w:rPr>
              <w:t xml:space="preserve"> </w:t>
            </w:r>
            <w:r w:rsidRPr="005A2466">
              <w:rPr>
                <w:rFonts w:ascii="Calibri" w:hAnsi="Calibri"/>
                <w:color w:val="000000"/>
                <w:sz w:val="20"/>
              </w:rPr>
              <w:t xml:space="preserve">dan </w:t>
            </w:r>
            <w:ins w:id="1339" w:author="OLTRE" w:date="2024-07-03T22:42:00Z">
              <w:r w:rsidR="00B22A50">
                <w:rPr>
                  <w:rFonts w:ascii="Calibri" w:hAnsi="Calibri"/>
                  <w:color w:val="000000"/>
                  <w:sz w:val="20"/>
                </w:rPr>
                <w:t xml:space="preserve">Dewan </w:t>
              </w:r>
            </w:ins>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selain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5.1;</w:t>
            </w:r>
          </w:p>
          <w:p w14:paraId="4140F04F" w14:textId="77777777" w:rsidR="000B610D" w:rsidRDefault="000B610D" w:rsidP="000B610D">
            <w:pPr>
              <w:pStyle w:val="ListParagraph"/>
              <w:spacing w:after="0" w:line="240" w:lineRule="auto"/>
              <w:ind w:left="781"/>
              <w:jc w:val="both"/>
              <w:rPr>
                <w:rFonts w:ascii="Calibri" w:hAnsi="Calibri"/>
                <w:color w:val="000000"/>
                <w:sz w:val="20"/>
              </w:rPr>
            </w:pPr>
          </w:p>
          <w:p w14:paraId="393B2F17" w14:textId="77777777" w:rsidR="000B610D" w:rsidRDefault="000B610D" w:rsidP="000B610D">
            <w:pPr>
              <w:pStyle w:val="ListParagraph"/>
              <w:spacing w:after="0" w:line="240" w:lineRule="auto"/>
              <w:ind w:left="781"/>
              <w:jc w:val="both"/>
              <w:rPr>
                <w:rFonts w:ascii="Calibri" w:hAnsi="Calibri"/>
                <w:color w:val="000000"/>
                <w:sz w:val="20"/>
              </w:rPr>
            </w:pPr>
          </w:p>
          <w:p w14:paraId="71B00FFE" w14:textId="77777777" w:rsidR="00274982" w:rsidRPr="00BA45BC" w:rsidDel="00E43954" w:rsidRDefault="00274982" w:rsidP="00BA45BC">
            <w:pPr>
              <w:spacing w:after="0" w:line="240" w:lineRule="auto"/>
              <w:jc w:val="both"/>
              <w:rPr>
                <w:rFonts w:ascii="Calibri" w:hAnsi="Calibri"/>
                <w:color w:val="000000"/>
                <w:sz w:val="20"/>
              </w:rPr>
            </w:pPr>
          </w:p>
        </w:tc>
      </w:tr>
      <w:tr w:rsidR="00F115BF" w:rsidRPr="00613832" w14:paraId="1B57E262" w14:textId="77777777" w:rsidTr="00BA45BC">
        <w:tblPrEx>
          <w:tblW w:w="9782" w:type="dxa"/>
          <w:tblInd w:w="-284" w:type="dxa"/>
          <w:tblCellMar>
            <w:top w:w="15" w:type="dxa"/>
            <w:left w:w="15" w:type="dxa"/>
            <w:bottom w:w="15" w:type="dxa"/>
            <w:right w:w="15" w:type="dxa"/>
          </w:tblCellMar>
          <w:tblPrExChange w:id="1340"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341" w:author="OLTRE" w:date="2024-07-03T22:42:00Z">
            <w:trPr>
              <w:gridAfter w:val="1"/>
              <w:wAfter w:w="318" w:type="dxa"/>
            </w:trPr>
          </w:trPrChange>
        </w:trPr>
        <w:tc>
          <w:tcPr>
            <w:tcW w:w="4820" w:type="dxa"/>
            <w:tcMar>
              <w:top w:w="0" w:type="dxa"/>
              <w:left w:w="108" w:type="dxa"/>
              <w:bottom w:w="0" w:type="dxa"/>
              <w:right w:w="108" w:type="dxa"/>
            </w:tcMar>
            <w:tcPrChange w:id="1342" w:author="OLTRE" w:date="2024-07-03T22:42:00Z">
              <w:tcPr>
                <w:tcW w:w="4820" w:type="dxa"/>
                <w:gridSpan w:val="2"/>
                <w:tcMar>
                  <w:top w:w="0" w:type="dxa"/>
                  <w:left w:w="108" w:type="dxa"/>
                  <w:bottom w:w="0" w:type="dxa"/>
                  <w:right w:w="108" w:type="dxa"/>
                </w:tcMar>
              </w:tcPr>
            </w:tcPrChange>
          </w:tcPr>
          <w:p w14:paraId="1417497B" w14:textId="446B7DD1" w:rsidR="008C0009" w:rsidRPr="00274982" w:rsidRDefault="004615FF" w:rsidP="00A05835">
            <w:pPr>
              <w:pStyle w:val="ListParagraph"/>
              <w:numPr>
                <w:ilvl w:val="2"/>
                <w:numId w:val="76"/>
              </w:numPr>
              <w:spacing w:after="0" w:line="240" w:lineRule="auto"/>
              <w:ind w:left="878" w:hanging="426"/>
              <w:jc w:val="both"/>
              <w:rPr>
                <w:rFonts w:ascii="Calibri" w:eastAsia="Times New Roman" w:hAnsi="Calibri" w:cs="Calibri"/>
                <w:color w:val="000000"/>
                <w:sz w:val="20"/>
                <w:szCs w:val="20"/>
                <w:lang w:eastAsia="en-ID"/>
              </w:rPr>
            </w:pPr>
            <w:r>
              <w:rPr>
                <w:rFonts w:ascii="Calibri" w:hAnsi="Calibri"/>
                <w:color w:val="000000"/>
                <w:sz w:val="20"/>
              </w:rPr>
              <w:t xml:space="preserve">enter into or be a party to any transaction with any director, officer or employee of the Company or any associate/partner of any such person except transactions resulting in payments to or by the Company in an amount less than </w:t>
            </w:r>
            <w:r w:rsidR="00F83FF8">
              <w:rPr>
                <w:rFonts w:ascii="Calibri" w:hAnsi="Calibri"/>
                <w:color w:val="000000"/>
                <w:sz w:val="20"/>
              </w:rPr>
              <w:t>IDR 800,000,000 (eight hundred million Rupiah)</w:t>
            </w:r>
            <w:commentRangeStart w:id="1343"/>
            <w:r>
              <w:rPr>
                <w:rFonts w:ascii="Calibri" w:hAnsi="Calibri"/>
                <w:color w:val="000000"/>
                <w:sz w:val="20"/>
              </w:rPr>
              <w:t xml:space="preserve"> per year; </w:t>
            </w:r>
            <w:r w:rsidR="00274982" w:rsidRPr="005A2466">
              <w:rPr>
                <w:rFonts w:ascii="Calibri" w:hAnsi="Calibri"/>
                <w:color w:val="000000"/>
                <w:sz w:val="20"/>
              </w:rPr>
              <w:t>and</w:t>
            </w:r>
            <w:commentRangeEnd w:id="1343"/>
            <w:r w:rsidR="00DB7408">
              <w:rPr>
                <w:rStyle w:val="CommentReference"/>
              </w:rPr>
              <w:commentReference w:id="1343"/>
            </w:r>
          </w:p>
          <w:p w14:paraId="4E9BA918" w14:textId="392CED4D" w:rsidR="00274982" w:rsidRPr="008C0009" w:rsidDel="00A05835" w:rsidRDefault="00274982" w:rsidP="00274982">
            <w:pPr>
              <w:pStyle w:val="ListParagraph"/>
              <w:spacing w:after="0" w:line="240" w:lineRule="auto"/>
              <w:ind w:left="878"/>
              <w:jc w:val="both"/>
              <w:rPr>
                <w:rFonts w:ascii="Calibri" w:eastAsia="Times New Roman" w:hAnsi="Calibri" w:cs="Calibri"/>
                <w:color w:val="000000"/>
                <w:sz w:val="20"/>
                <w:szCs w:val="20"/>
                <w:lang w:eastAsia="en-ID"/>
              </w:rPr>
            </w:pPr>
          </w:p>
        </w:tc>
        <w:tc>
          <w:tcPr>
            <w:tcW w:w="4678" w:type="dxa"/>
            <w:tcMar>
              <w:top w:w="0" w:type="dxa"/>
              <w:left w:w="108" w:type="dxa"/>
              <w:bottom w:w="0" w:type="dxa"/>
              <w:right w:w="108" w:type="dxa"/>
            </w:tcMar>
            <w:tcPrChange w:id="1344" w:author="OLTRE" w:date="2024-07-03T22:42:00Z">
              <w:tcPr>
                <w:tcW w:w="4678" w:type="dxa"/>
                <w:gridSpan w:val="3"/>
                <w:tcMar>
                  <w:top w:w="0" w:type="dxa"/>
                  <w:left w:w="108" w:type="dxa"/>
                  <w:bottom w:w="0" w:type="dxa"/>
                  <w:right w:w="108" w:type="dxa"/>
                </w:tcMar>
              </w:tcPr>
            </w:tcPrChange>
          </w:tcPr>
          <w:p w14:paraId="67A7A52F" w14:textId="1A7880E3" w:rsidR="000B610D" w:rsidRDefault="000B610D" w:rsidP="000B610D">
            <w:pPr>
              <w:pStyle w:val="ListParagraph"/>
              <w:numPr>
                <w:ilvl w:val="0"/>
                <w:numId w:val="131"/>
              </w:numPr>
              <w:spacing w:after="0" w:line="240" w:lineRule="auto"/>
              <w:ind w:left="781"/>
              <w:jc w:val="both"/>
              <w:rPr>
                <w:rFonts w:ascii="Calibri" w:hAnsi="Calibri"/>
                <w:color w:val="000000"/>
                <w:sz w:val="20"/>
              </w:rPr>
            </w:pPr>
            <w:proofErr w:type="spellStart"/>
            <w:r>
              <w:rPr>
                <w:rFonts w:ascii="Calibri" w:hAnsi="Calibri"/>
                <w:color w:val="000000"/>
                <w:sz w:val="20"/>
              </w:rPr>
              <w:t>memasuki</w:t>
            </w:r>
            <w:proofErr w:type="spellEnd"/>
            <w:r>
              <w:rPr>
                <w:rFonts w:ascii="Calibri" w:hAnsi="Calibri"/>
                <w:color w:val="000000"/>
                <w:sz w:val="20"/>
              </w:rPr>
              <w:t xml:space="preserve"> </w:t>
            </w:r>
            <w:proofErr w:type="spellStart"/>
            <w:r>
              <w:rPr>
                <w:rFonts w:ascii="Calibri" w:hAnsi="Calibri"/>
                <w:color w:val="000000"/>
                <w:sz w:val="20"/>
              </w:rPr>
              <w:t>suatu</w:t>
            </w:r>
            <w:proofErr w:type="spellEnd"/>
            <w:r>
              <w:rPr>
                <w:rFonts w:ascii="Calibri" w:hAnsi="Calibri"/>
                <w:color w:val="000000"/>
                <w:sz w:val="20"/>
              </w:rPr>
              <w:t xml:space="preserve"> </w:t>
            </w:r>
            <w:proofErr w:type="spellStart"/>
            <w:r>
              <w:rPr>
                <w:rFonts w:ascii="Calibri" w:hAnsi="Calibri"/>
                <w:color w:val="000000"/>
                <w:sz w:val="20"/>
              </w:rPr>
              <w:t>transaksi</w:t>
            </w:r>
            <w:proofErr w:type="spellEnd"/>
            <w:r>
              <w:rPr>
                <w:rFonts w:ascii="Calibri" w:hAnsi="Calibri"/>
                <w:color w:val="000000"/>
                <w:sz w:val="20"/>
              </w:rPr>
              <w:t xml:space="preserve"> </w:t>
            </w:r>
            <w:proofErr w:type="spellStart"/>
            <w:r>
              <w:rPr>
                <w:rFonts w:ascii="Calibri" w:hAnsi="Calibri"/>
                <w:color w:val="000000"/>
                <w:sz w:val="20"/>
              </w:rPr>
              <w:t>perjanjian</w:t>
            </w:r>
            <w:proofErr w:type="spellEnd"/>
            <w:r>
              <w:rPr>
                <w:rFonts w:ascii="Calibri" w:hAnsi="Calibri"/>
                <w:color w:val="000000"/>
                <w:sz w:val="20"/>
              </w:rPr>
              <w:t xml:space="preserve"> </w:t>
            </w:r>
            <w:proofErr w:type="spellStart"/>
            <w:r>
              <w:rPr>
                <w:rFonts w:ascii="Calibri" w:hAnsi="Calibri"/>
                <w:color w:val="000000"/>
                <w:sz w:val="20"/>
              </w:rPr>
              <w:t>dengan</w:t>
            </w:r>
            <w:proofErr w:type="spellEnd"/>
            <w:r>
              <w:rPr>
                <w:rFonts w:ascii="Calibri" w:hAnsi="Calibri"/>
                <w:color w:val="000000"/>
                <w:sz w:val="20"/>
              </w:rPr>
              <w:t xml:space="preserve"> </w:t>
            </w:r>
            <w:proofErr w:type="spellStart"/>
            <w:r>
              <w:rPr>
                <w:rFonts w:ascii="Calibri" w:hAnsi="Calibri"/>
                <w:color w:val="000000"/>
                <w:sz w:val="20"/>
              </w:rPr>
              <w:t>direktur</w:t>
            </w:r>
            <w:proofErr w:type="spellEnd"/>
            <w:r>
              <w:rPr>
                <w:rFonts w:ascii="Calibri" w:hAnsi="Calibri"/>
                <w:color w:val="000000"/>
                <w:sz w:val="20"/>
              </w:rPr>
              <w:t xml:space="preserve">, </w:t>
            </w:r>
            <w:proofErr w:type="spellStart"/>
            <w:r>
              <w:rPr>
                <w:rFonts w:ascii="Calibri" w:hAnsi="Calibri"/>
                <w:color w:val="000000"/>
                <w:sz w:val="20"/>
              </w:rPr>
              <w:t>karyawan</w:t>
            </w:r>
            <w:proofErr w:type="spellEnd"/>
            <w:r>
              <w:rPr>
                <w:rFonts w:ascii="Calibri" w:hAnsi="Calibri"/>
                <w:color w:val="000000"/>
                <w:sz w:val="20"/>
              </w:rPr>
              <w:t xml:space="preserve">, </w:t>
            </w:r>
            <w:proofErr w:type="spellStart"/>
            <w:r>
              <w:rPr>
                <w:rFonts w:ascii="Calibri" w:hAnsi="Calibri"/>
                <w:color w:val="000000"/>
                <w:sz w:val="20"/>
              </w:rPr>
              <w:t>natau</w:t>
            </w:r>
            <w:proofErr w:type="spellEnd"/>
            <w:r>
              <w:rPr>
                <w:rFonts w:ascii="Calibri" w:hAnsi="Calibri"/>
                <w:color w:val="000000"/>
                <w:sz w:val="20"/>
              </w:rPr>
              <w:t xml:space="preserve"> </w:t>
            </w:r>
            <w:proofErr w:type="spellStart"/>
            <w:r>
              <w:rPr>
                <w:rFonts w:ascii="Calibri" w:hAnsi="Calibri"/>
                <w:color w:val="000000"/>
                <w:sz w:val="20"/>
              </w:rPr>
              <w:t>karyawaqn</w:t>
            </w:r>
            <w:proofErr w:type="spellEnd"/>
            <w:r>
              <w:rPr>
                <w:rFonts w:ascii="Calibri" w:hAnsi="Calibri"/>
                <w:color w:val="000000"/>
                <w:sz w:val="20"/>
              </w:rPr>
              <w:t xml:space="preserve"> Perseroan </w:t>
            </w:r>
            <w:proofErr w:type="spellStart"/>
            <w:r>
              <w:rPr>
                <w:rFonts w:ascii="Calibri" w:hAnsi="Calibri"/>
                <w:color w:val="000000"/>
                <w:sz w:val="20"/>
              </w:rPr>
              <w:t>atau</w:t>
            </w:r>
            <w:proofErr w:type="spellEnd"/>
            <w:r>
              <w:rPr>
                <w:rFonts w:ascii="Calibri" w:hAnsi="Calibri"/>
                <w:color w:val="000000"/>
                <w:sz w:val="20"/>
              </w:rPr>
              <w:t xml:space="preserve"> </w:t>
            </w:r>
            <w:proofErr w:type="spellStart"/>
            <w:r>
              <w:rPr>
                <w:rFonts w:ascii="Calibri" w:hAnsi="Calibri"/>
                <w:color w:val="000000"/>
                <w:sz w:val="20"/>
              </w:rPr>
              <w:t>mitra</w:t>
            </w:r>
            <w:proofErr w:type="spellEnd"/>
            <w:r>
              <w:rPr>
                <w:rFonts w:ascii="Calibri" w:hAnsi="Calibri"/>
                <w:color w:val="000000"/>
                <w:sz w:val="20"/>
              </w:rPr>
              <w:t xml:space="preserve"> </w:t>
            </w:r>
            <w:proofErr w:type="spellStart"/>
            <w:r>
              <w:rPr>
                <w:rFonts w:ascii="Calibri" w:hAnsi="Calibri"/>
                <w:color w:val="000000"/>
                <w:sz w:val="20"/>
              </w:rPr>
              <w:t>kecuali</w:t>
            </w:r>
            <w:proofErr w:type="spellEnd"/>
            <w:r>
              <w:rPr>
                <w:rFonts w:ascii="Calibri" w:hAnsi="Calibri"/>
                <w:color w:val="000000"/>
                <w:sz w:val="20"/>
              </w:rPr>
              <w:t xml:space="preserve"> </w:t>
            </w:r>
            <w:proofErr w:type="spellStart"/>
            <w:r>
              <w:rPr>
                <w:rFonts w:ascii="Calibri" w:hAnsi="Calibri"/>
                <w:color w:val="000000"/>
                <w:sz w:val="20"/>
              </w:rPr>
              <w:t>dibawah</w:t>
            </w:r>
            <w:proofErr w:type="spellEnd"/>
            <w:r>
              <w:rPr>
                <w:rFonts w:ascii="Calibri" w:hAnsi="Calibri"/>
                <w:color w:val="000000"/>
                <w:sz w:val="20"/>
              </w:rPr>
              <w:t xml:space="preserve"> IDR 800</w:t>
            </w:r>
            <w:r w:rsidR="007B70C1">
              <w:rPr>
                <w:rFonts w:ascii="Calibri" w:hAnsi="Calibri"/>
                <w:color w:val="000000"/>
                <w:sz w:val="20"/>
              </w:rPr>
              <w:t>.</w:t>
            </w:r>
            <w:r>
              <w:rPr>
                <w:rFonts w:ascii="Calibri" w:hAnsi="Calibri"/>
                <w:color w:val="000000"/>
                <w:sz w:val="20"/>
              </w:rPr>
              <w:t>000</w:t>
            </w:r>
            <w:r w:rsidR="007B70C1">
              <w:rPr>
                <w:rFonts w:ascii="Calibri" w:hAnsi="Calibri"/>
                <w:color w:val="000000"/>
                <w:sz w:val="20"/>
              </w:rPr>
              <w:t>.</w:t>
            </w:r>
            <w:r>
              <w:rPr>
                <w:rFonts w:ascii="Calibri" w:hAnsi="Calibri"/>
                <w:color w:val="000000"/>
                <w:sz w:val="20"/>
              </w:rPr>
              <w:t>000 (</w:t>
            </w:r>
            <w:proofErr w:type="spellStart"/>
            <w:r>
              <w:rPr>
                <w:rFonts w:ascii="Calibri" w:hAnsi="Calibri"/>
                <w:color w:val="000000"/>
                <w:sz w:val="20"/>
              </w:rPr>
              <w:t>delapan</w:t>
            </w:r>
            <w:proofErr w:type="spellEnd"/>
            <w:r>
              <w:rPr>
                <w:rFonts w:ascii="Calibri" w:hAnsi="Calibri"/>
                <w:color w:val="000000"/>
                <w:sz w:val="20"/>
              </w:rPr>
              <w:t xml:space="preserve"> ratus </w:t>
            </w:r>
            <w:proofErr w:type="spellStart"/>
            <w:r>
              <w:rPr>
                <w:rFonts w:ascii="Calibri" w:hAnsi="Calibri"/>
                <w:color w:val="000000"/>
                <w:sz w:val="20"/>
              </w:rPr>
              <w:t>juta</w:t>
            </w:r>
            <w:proofErr w:type="spellEnd"/>
            <w:r>
              <w:rPr>
                <w:rFonts w:ascii="Calibri" w:hAnsi="Calibri"/>
                <w:color w:val="000000"/>
                <w:sz w:val="20"/>
              </w:rPr>
              <w:t xml:space="preserve"> Rupiah) per </w:t>
            </w:r>
            <w:proofErr w:type="spellStart"/>
            <w:r>
              <w:rPr>
                <w:rFonts w:ascii="Calibri" w:hAnsi="Calibri"/>
                <w:color w:val="000000"/>
                <w:sz w:val="20"/>
              </w:rPr>
              <w:t>tahuannya</w:t>
            </w:r>
            <w:proofErr w:type="spellEnd"/>
            <w:r>
              <w:rPr>
                <w:rFonts w:ascii="Calibri" w:hAnsi="Calibri"/>
                <w:color w:val="000000"/>
                <w:sz w:val="20"/>
              </w:rPr>
              <w:t>; dan</w:t>
            </w:r>
          </w:p>
          <w:p w14:paraId="44B2D310" w14:textId="12FD6F30" w:rsidR="00274982" w:rsidRPr="008C0009" w:rsidDel="00E43954" w:rsidRDefault="00274982" w:rsidP="004B4A42">
            <w:pPr>
              <w:pStyle w:val="ListParagraph"/>
              <w:spacing w:after="0" w:line="240" w:lineRule="auto"/>
              <w:ind w:left="781"/>
              <w:jc w:val="both"/>
              <w:rPr>
                <w:rFonts w:ascii="Calibri" w:hAnsi="Calibri"/>
                <w:color w:val="000000"/>
                <w:sz w:val="20"/>
              </w:rPr>
            </w:pPr>
          </w:p>
        </w:tc>
      </w:tr>
      <w:tr w:rsidR="00F115BF" w:rsidRPr="00613832" w14:paraId="48DF1BD0" w14:textId="77777777" w:rsidTr="00BA45BC">
        <w:tblPrEx>
          <w:tblW w:w="9782" w:type="dxa"/>
          <w:tblInd w:w="-284" w:type="dxa"/>
          <w:tblCellMar>
            <w:top w:w="15" w:type="dxa"/>
            <w:left w:w="15" w:type="dxa"/>
            <w:bottom w:w="15" w:type="dxa"/>
            <w:right w:w="15" w:type="dxa"/>
          </w:tblCellMar>
          <w:tblPrExChange w:id="1345"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346" w:author="OLTRE" w:date="2024-07-03T22:42:00Z">
            <w:trPr>
              <w:gridAfter w:val="1"/>
              <w:wAfter w:w="318" w:type="dxa"/>
            </w:trPr>
          </w:trPrChange>
        </w:trPr>
        <w:tc>
          <w:tcPr>
            <w:tcW w:w="4820" w:type="dxa"/>
            <w:tcMar>
              <w:top w:w="0" w:type="dxa"/>
              <w:left w:w="108" w:type="dxa"/>
              <w:bottom w:w="0" w:type="dxa"/>
              <w:right w:w="108" w:type="dxa"/>
            </w:tcMar>
            <w:tcPrChange w:id="1347" w:author="OLTRE" w:date="2024-07-03T22:42:00Z">
              <w:tcPr>
                <w:tcW w:w="4820" w:type="dxa"/>
                <w:gridSpan w:val="2"/>
                <w:tcMar>
                  <w:top w:w="0" w:type="dxa"/>
                  <w:left w:w="108" w:type="dxa"/>
                  <w:bottom w:w="0" w:type="dxa"/>
                  <w:right w:w="108" w:type="dxa"/>
                </w:tcMar>
              </w:tcPr>
            </w:tcPrChange>
          </w:tcPr>
          <w:p w14:paraId="760660F9" w14:textId="6F9093BA" w:rsidR="008C0009" w:rsidRPr="00BA45BC" w:rsidRDefault="00274982" w:rsidP="00BA45BC">
            <w:pPr>
              <w:pStyle w:val="ListParagraph"/>
              <w:numPr>
                <w:ilvl w:val="2"/>
                <w:numId w:val="76"/>
              </w:numPr>
              <w:spacing w:after="0" w:line="240" w:lineRule="auto"/>
              <w:ind w:left="878" w:hanging="426"/>
              <w:jc w:val="both"/>
              <w:rPr>
                <w:rFonts w:ascii="Calibri" w:hAnsi="Calibri"/>
                <w:color w:val="000000"/>
                <w:sz w:val="20"/>
              </w:rPr>
            </w:pPr>
            <w:r w:rsidRPr="005A2466">
              <w:rPr>
                <w:rFonts w:ascii="Calibri" w:hAnsi="Calibri"/>
                <w:color w:val="000000"/>
                <w:sz w:val="20"/>
              </w:rPr>
              <w:t xml:space="preserve">entering any agreements relating to the intellectual property of the Company or any agreement for the </w:t>
            </w:r>
            <w:r w:rsidRPr="005A2466">
              <w:rPr>
                <w:rFonts w:ascii="Calibri" w:eastAsia="Times New Roman" w:hAnsi="Calibri" w:cs="Calibri"/>
                <w:color w:val="000000"/>
                <w:sz w:val="20"/>
                <w:szCs w:val="20"/>
                <w:lang w:eastAsia="en-ID"/>
              </w:rPr>
              <w:t>development</w:t>
            </w:r>
            <w:r w:rsidRPr="005A2466">
              <w:rPr>
                <w:rFonts w:ascii="Calibri" w:hAnsi="Calibri"/>
                <w:color w:val="000000"/>
                <w:sz w:val="20"/>
              </w:rPr>
              <w:t xml:space="preserve"> of software for use in the business under which the Company does not obtain complete ownership over the intellectual property to be developed, such consent not to be unreasonably withheld by Investor.</w:t>
            </w:r>
          </w:p>
          <w:p w14:paraId="3EBE594E" w14:textId="561E7FB2" w:rsidR="00274982" w:rsidRPr="00BA45BC" w:rsidDel="00A05835" w:rsidRDefault="00274982" w:rsidP="00BA45BC">
            <w:pPr>
              <w:pStyle w:val="ListParagraph"/>
              <w:spacing w:after="0" w:line="240" w:lineRule="auto"/>
              <w:ind w:left="878"/>
              <w:jc w:val="both"/>
              <w:rPr>
                <w:rFonts w:ascii="Calibri" w:hAnsi="Calibri"/>
                <w:color w:val="000000"/>
                <w:sz w:val="20"/>
              </w:rPr>
            </w:pPr>
          </w:p>
        </w:tc>
        <w:tc>
          <w:tcPr>
            <w:tcW w:w="4678" w:type="dxa"/>
            <w:tcMar>
              <w:top w:w="0" w:type="dxa"/>
              <w:left w:w="108" w:type="dxa"/>
              <w:bottom w:w="0" w:type="dxa"/>
              <w:right w:w="108" w:type="dxa"/>
            </w:tcMar>
            <w:tcPrChange w:id="1348" w:author="OLTRE" w:date="2024-07-03T22:42:00Z">
              <w:tcPr>
                <w:tcW w:w="4678" w:type="dxa"/>
                <w:gridSpan w:val="3"/>
                <w:tcMar>
                  <w:top w:w="0" w:type="dxa"/>
                  <w:left w:w="108" w:type="dxa"/>
                  <w:bottom w:w="0" w:type="dxa"/>
                  <w:right w:w="108" w:type="dxa"/>
                </w:tcMar>
              </w:tcPr>
            </w:tcPrChange>
          </w:tcPr>
          <w:p w14:paraId="68AEDE1A" w14:textId="692C3E71" w:rsidR="008C0009" w:rsidRDefault="00274982" w:rsidP="00BA45BC">
            <w:pPr>
              <w:pStyle w:val="ListParagraph"/>
              <w:numPr>
                <w:ilvl w:val="0"/>
                <w:numId w:val="131"/>
              </w:numPr>
              <w:spacing w:after="0" w:line="240" w:lineRule="auto"/>
              <w:ind w:left="781"/>
              <w:jc w:val="both"/>
              <w:rPr>
                <w:rFonts w:ascii="Calibri" w:hAnsi="Calibri"/>
                <w:color w:val="000000"/>
                <w:sz w:val="20"/>
              </w:rPr>
            </w:pPr>
            <w:proofErr w:type="spellStart"/>
            <w:r w:rsidRPr="005A2466">
              <w:rPr>
                <w:rFonts w:ascii="Calibri" w:hAnsi="Calibri"/>
                <w:color w:val="000000"/>
                <w:sz w:val="20"/>
              </w:rPr>
              <w:t>memasuki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kekayaan</w:t>
            </w:r>
            <w:proofErr w:type="spellEnd"/>
            <w:r w:rsidRPr="005A2466">
              <w:rPr>
                <w:rFonts w:ascii="Calibri" w:hAnsi="Calibri"/>
                <w:color w:val="000000"/>
                <w:sz w:val="20"/>
              </w:rPr>
              <w:t xml:space="preserve"> </w:t>
            </w:r>
            <w:proofErr w:type="spellStart"/>
            <w:r w:rsidRPr="005A2466">
              <w:rPr>
                <w:rFonts w:ascii="Calibri" w:hAnsi="Calibri"/>
                <w:color w:val="000000"/>
                <w:sz w:val="20"/>
              </w:rPr>
              <w:t>properti</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lain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pengembangan</w:t>
            </w:r>
            <w:proofErr w:type="spellEnd"/>
            <w:r w:rsidRPr="005A2466">
              <w:rPr>
                <w:rFonts w:ascii="Calibri" w:hAnsi="Calibri"/>
                <w:color w:val="000000"/>
                <w:sz w:val="20"/>
              </w:rPr>
              <w:t xml:space="preserve"> </w:t>
            </w:r>
            <w:proofErr w:type="spellStart"/>
            <w:r w:rsidRPr="005A2466">
              <w:rPr>
                <w:rFonts w:ascii="Calibri" w:hAnsi="Calibri"/>
                <w:color w:val="000000"/>
                <w:sz w:val="20"/>
              </w:rPr>
              <w:t>perangkat</w:t>
            </w:r>
            <w:proofErr w:type="spellEnd"/>
            <w:r w:rsidRPr="005A2466">
              <w:rPr>
                <w:rFonts w:ascii="Calibri" w:hAnsi="Calibri"/>
                <w:color w:val="000000"/>
                <w:sz w:val="20"/>
              </w:rPr>
              <w:t xml:space="preserve"> </w:t>
            </w:r>
            <w:proofErr w:type="spellStart"/>
            <w:r w:rsidRPr="005A2466">
              <w:rPr>
                <w:rFonts w:ascii="Calibri" w:hAnsi="Calibri"/>
                <w:color w:val="000000"/>
                <w:sz w:val="20"/>
              </w:rPr>
              <w:t>lunak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digunakan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w:t>
            </w:r>
            <w:proofErr w:type="spellStart"/>
            <w:r w:rsidRPr="005A2466">
              <w:rPr>
                <w:rFonts w:ascii="Calibri" w:hAnsi="Calibri"/>
                <w:color w:val="000000"/>
                <w:sz w:val="20"/>
              </w:rPr>
              <w:t>dimana</w:t>
            </w:r>
            <w:proofErr w:type="spellEnd"/>
            <w:r w:rsidRPr="005A2466">
              <w:rPr>
                <w:rFonts w:ascii="Calibri" w:hAnsi="Calibri"/>
                <w:color w:val="000000"/>
                <w:sz w:val="20"/>
              </w:rPr>
              <w:t xml:space="preserve"> </w:t>
            </w:r>
            <w:proofErr w:type="spellStart"/>
            <w:r w:rsidRPr="005A2466">
              <w:rPr>
                <w:rFonts w:ascii="Calibri" w:hAnsi="Calibri"/>
                <w:color w:val="000000"/>
                <w:sz w:val="20"/>
              </w:rPr>
              <w:t>Persereoan</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mendapatkan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kepemilikan</w:t>
            </w:r>
            <w:proofErr w:type="spellEnd"/>
            <w:r w:rsidRPr="005A2466">
              <w:rPr>
                <w:rFonts w:ascii="Calibri" w:hAnsi="Calibri"/>
                <w:color w:val="000000"/>
                <w:sz w:val="20"/>
              </w:rPr>
              <w:t xml:space="preserve"> </w:t>
            </w:r>
            <w:proofErr w:type="spellStart"/>
            <w:r w:rsidRPr="005A2466">
              <w:rPr>
                <w:rFonts w:ascii="Calibri" w:hAnsi="Calibri"/>
                <w:color w:val="000000"/>
                <w:sz w:val="20"/>
              </w:rPr>
              <w:t>penuh</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intelektual</w:t>
            </w:r>
            <w:proofErr w:type="spellEnd"/>
            <w:r w:rsidRPr="005A2466">
              <w:rPr>
                <w:rFonts w:ascii="Calibri" w:hAnsi="Calibri"/>
                <w:color w:val="000000"/>
                <w:sz w:val="20"/>
              </w:rPr>
              <w:t xml:space="preserve"> </w:t>
            </w:r>
            <w:proofErr w:type="spellStart"/>
            <w:r w:rsidRPr="005A2466">
              <w:rPr>
                <w:rFonts w:ascii="Calibri" w:hAnsi="Calibri"/>
                <w:color w:val="000000"/>
                <w:sz w:val="20"/>
              </w:rPr>
              <w:t>properti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dikembangkan</w:t>
            </w:r>
            <w:proofErr w:type="spellEnd"/>
            <w:r w:rsidRPr="005A2466">
              <w:rPr>
                <w:rFonts w:ascii="Calibri" w:hAnsi="Calibri"/>
                <w:color w:val="000000"/>
                <w:sz w:val="20"/>
              </w:rPr>
              <w:t xml:space="preserve">, </w:t>
            </w:r>
            <w:proofErr w:type="spellStart"/>
            <w:r w:rsidRPr="005A2466">
              <w:rPr>
                <w:rFonts w:ascii="Calibri" w:hAnsi="Calibri"/>
                <w:color w:val="000000"/>
                <w:sz w:val="20"/>
              </w:rPr>
              <w:t>dimana</w:t>
            </w:r>
            <w:proofErr w:type="spellEnd"/>
            <w:r w:rsidRPr="005A2466">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boleh</w:t>
            </w:r>
            <w:proofErr w:type="spellEnd"/>
            <w:r w:rsidRPr="005A2466">
              <w:rPr>
                <w:rFonts w:ascii="Calibri" w:hAnsi="Calibri"/>
                <w:color w:val="000000"/>
                <w:sz w:val="20"/>
              </w:rPr>
              <w:t xml:space="preserve"> </w:t>
            </w:r>
            <w:proofErr w:type="spellStart"/>
            <w:r w:rsidRPr="005A2466">
              <w:rPr>
                <w:rFonts w:ascii="Calibri" w:hAnsi="Calibri"/>
                <w:color w:val="000000"/>
                <w:sz w:val="20"/>
              </w:rPr>
              <w:t>ditahan</w:t>
            </w:r>
            <w:proofErr w:type="spellEnd"/>
            <w:r w:rsidRPr="005A2466">
              <w:rPr>
                <w:rFonts w:ascii="Calibri" w:hAnsi="Calibri"/>
                <w:color w:val="000000"/>
                <w:sz w:val="20"/>
              </w:rPr>
              <w:t xml:space="preserve"> </w:t>
            </w:r>
            <w:proofErr w:type="spellStart"/>
            <w:r w:rsidRPr="005A2466">
              <w:rPr>
                <w:rFonts w:ascii="Calibri" w:hAnsi="Calibri"/>
                <w:color w:val="000000"/>
                <w:sz w:val="20"/>
              </w:rPr>
              <w:t>tanpa</w:t>
            </w:r>
            <w:proofErr w:type="spellEnd"/>
            <w:r w:rsidRPr="005A2466">
              <w:rPr>
                <w:rFonts w:ascii="Calibri" w:hAnsi="Calibri"/>
                <w:color w:val="000000"/>
                <w:sz w:val="20"/>
              </w:rPr>
              <w:t xml:space="preserve"> </w:t>
            </w:r>
            <w:proofErr w:type="spellStart"/>
            <w:r w:rsidRPr="005A2466">
              <w:rPr>
                <w:rFonts w:ascii="Calibri" w:hAnsi="Calibri"/>
                <w:color w:val="000000"/>
                <w:sz w:val="20"/>
              </w:rPr>
              <w:t>alasan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wajar</w:t>
            </w:r>
            <w:proofErr w:type="spellEnd"/>
            <w:r w:rsidRPr="005A2466">
              <w:rPr>
                <w:rFonts w:ascii="Calibri" w:hAnsi="Calibri"/>
                <w:color w:val="000000"/>
                <w:sz w:val="20"/>
              </w:rPr>
              <w:t xml:space="preserve"> oleh Investor.</w:t>
            </w:r>
          </w:p>
          <w:p w14:paraId="2774DA15" w14:textId="200072B9" w:rsidR="008E32E8" w:rsidRPr="00BA45BC" w:rsidDel="00E43954" w:rsidRDefault="008E32E8" w:rsidP="00BA45BC">
            <w:pPr>
              <w:pStyle w:val="ListParagraph"/>
              <w:spacing w:after="0" w:line="240" w:lineRule="auto"/>
              <w:ind w:left="781"/>
              <w:jc w:val="both"/>
              <w:rPr>
                <w:rFonts w:ascii="Calibri" w:hAnsi="Calibri"/>
                <w:color w:val="000000"/>
                <w:sz w:val="20"/>
              </w:rPr>
            </w:pPr>
          </w:p>
        </w:tc>
      </w:tr>
      <w:tr w:rsidR="00F115BF" w:rsidRPr="00613832" w14:paraId="5706D621" w14:textId="77777777" w:rsidTr="00BA45BC">
        <w:trPr>
          <w:gridBefore w:val="1"/>
          <w:gridAfter w:val="1"/>
          <w:wAfter w:w="142" w:type="dxa"/>
        </w:trPr>
        <w:tc>
          <w:tcPr>
            <w:tcW w:w="4820" w:type="dxa"/>
            <w:tcMar>
              <w:top w:w="0" w:type="dxa"/>
              <w:left w:w="108" w:type="dxa"/>
              <w:bottom w:w="0" w:type="dxa"/>
              <w:right w:w="108" w:type="dxa"/>
            </w:tcMar>
          </w:tcPr>
          <w:p w14:paraId="026E8082" w14:textId="3024AA32" w:rsidR="00996F5C" w:rsidRDefault="00996F5C">
            <w:pPr>
              <w:pStyle w:val="ListParagraph"/>
              <w:numPr>
                <w:ilvl w:val="1"/>
                <w:numId w:val="40"/>
              </w:numPr>
              <w:spacing w:after="0" w:line="240" w:lineRule="auto"/>
              <w:ind w:left="606" w:hanging="606"/>
              <w:jc w:val="both"/>
              <w:textAlignment w:val="baseline"/>
              <w:rPr>
                <w:rFonts w:ascii="Calibri" w:hAnsi="Calibri"/>
                <w:color w:val="000000"/>
                <w:sz w:val="20"/>
              </w:rPr>
            </w:pPr>
            <w:r>
              <w:rPr>
                <w:rFonts w:ascii="Calibri" w:hAnsi="Calibri"/>
                <w:color w:val="000000"/>
                <w:sz w:val="20"/>
              </w:rPr>
              <w:t>In addition to Clause 12.2 above, the</w:t>
            </w:r>
            <w:ins w:id="1349" w:author="OLTRE" w:date="2024-07-03T22:42:00Z">
              <w:r>
                <w:rPr>
                  <w:rFonts w:ascii="Calibri" w:hAnsi="Calibri"/>
                  <w:color w:val="000000"/>
                  <w:sz w:val="20"/>
                </w:rPr>
                <w:t xml:space="preserve"> </w:t>
              </w:r>
              <w:r w:rsidR="00B22A50">
                <w:rPr>
                  <w:rFonts w:ascii="Calibri" w:hAnsi="Calibri"/>
                  <w:color w:val="000000"/>
                  <w:sz w:val="20"/>
                </w:rPr>
                <w:t>Board of</w:t>
              </w:r>
            </w:ins>
            <w:r w:rsidR="00B22A50">
              <w:rPr>
                <w:rFonts w:ascii="Calibri" w:hAnsi="Calibri"/>
                <w:color w:val="000000"/>
                <w:sz w:val="20"/>
              </w:rPr>
              <w:t xml:space="preserve"> </w:t>
            </w:r>
            <w:r>
              <w:rPr>
                <w:rFonts w:ascii="Calibri" w:hAnsi="Calibri"/>
                <w:color w:val="000000"/>
                <w:sz w:val="20"/>
              </w:rPr>
              <w:t>Directors shall obtain the prior written approval of all the Shareholders holding Preferred Shares for any of the following actions:</w:t>
            </w:r>
          </w:p>
          <w:p w14:paraId="6D1E43B1" w14:textId="15147A81" w:rsidR="00996F5C" w:rsidRPr="005A2466" w:rsidRDefault="00996F5C" w:rsidP="005A2466">
            <w:pPr>
              <w:spacing w:after="0" w:line="240" w:lineRule="auto"/>
              <w:jc w:val="both"/>
              <w:textAlignment w:val="baseline"/>
              <w:rPr>
                <w:rFonts w:ascii="Calibri" w:hAnsi="Calibri"/>
                <w:color w:val="000000"/>
                <w:sz w:val="20"/>
              </w:rPr>
            </w:pPr>
          </w:p>
        </w:tc>
        <w:tc>
          <w:tcPr>
            <w:tcW w:w="4678" w:type="dxa"/>
            <w:tcMar>
              <w:top w:w="0" w:type="dxa"/>
              <w:left w:w="108" w:type="dxa"/>
              <w:bottom w:w="0" w:type="dxa"/>
              <w:right w:w="108" w:type="dxa"/>
            </w:tcMar>
          </w:tcPr>
          <w:p w14:paraId="3D17D9AF" w14:textId="01A19B0A" w:rsidR="00996F5C" w:rsidRPr="00613832" w:rsidRDefault="00ED16D4" w:rsidP="00BA45BC">
            <w:pPr>
              <w:pStyle w:val="ListParagraph"/>
              <w:numPr>
                <w:ilvl w:val="1"/>
                <w:numId w:val="41"/>
              </w:numPr>
              <w:spacing w:after="0" w:line="240" w:lineRule="auto"/>
              <w:ind w:left="461" w:hanging="461"/>
              <w:jc w:val="both"/>
              <w:textAlignment w:val="baseline"/>
              <w:rPr>
                <w:rFonts w:ascii="Calibri" w:eastAsia="Times New Roman" w:hAnsi="Calibri" w:cs="Calibri"/>
                <w:color w:val="000000"/>
                <w:sz w:val="20"/>
                <w:szCs w:val="20"/>
                <w:lang w:eastAsia="en-ID"/>
              </w:rPr>
            </w:pPr>
            <w:proofErr w:type="spellStart"/>
            <w:r w:rsidRPr="005162B7">
              <w:rPr>
                <w:rFonts w:ascii="Calibri" w:eastAsia="Times New Roman" w:hAnsi="Calibri" w:cs="Calibri"/>
                <w:color w:val="000000"/>
                <w:sz w:val="20"/>
                <w:szCs w:val="20"/>
                <w:lang w:eastAsia="en-ID"/>
              </w:rPr>
              <w:t>Selain</w:t>
            </w:r>
            <w:proofErr w:type="spellEnd"/>
            <w:r w:rsidRPr="005162B7">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Pasal</w:t>
            </w:r>
            <w:proofErr w:type="spellEnd"/>
            <w:r w:rsidRPr="005162B7">
              <w:rPr>
                <w:rFonts w:ascii="Calibri" w:eastAsia="Times New Roman" w:hAnsi="Calibri" w:cs="Calibri"/>
                <w:color w:val="000000"/>
                <w:sz w:val="20"/>
                <w:szCs w:val="20"/>
                <w:lang w:eastAsia="en-ID"/>
              </w:rPr>
              <w:t xml:space="preserve"> 12.2 di </w:t>
            </w:r>
            <w:proofErr w:type="spellStart"/>
            <w:r w:rsidRPr="005162B7">
              <w:rPr>
                <w:rFonts w:ascii="Calibri" w:eastAsia="Times New Roman" w:hAnsi="Calibri" w:cs="Calibri"/>
                <w:color w:val="000000"/>
                <w:sz w:val="20"/>
                <w:szCs w:val="20"/>
                <w:lang w:eastAsia="en-ID"/>
              </w:rPr>
              <w:t>atas</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Direk</w:t>
            </w:r>
            <w:r>
              <w:rPr>
                <w:rFonts w:ascii="Calibri" w:eastAsia="Times New Roman" w:hAnsi="Calibri" w:cs="Calibri"/>
                <w:color w:val="000000"/>
                <w:sz w:val="20"/>
                <w:szCs w:val="20"/>
                <w:lang w:eastAsia="en-ID"/>
              </w:rPr>
              <w:t>si</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harus</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memperole</w:t>
            </w:r>
            <w:r>
              <w:rPr>
                <w:rFonts w:ascii="Calibri" w:eastAsia="Times New Roman" w:hAnsi="Calibri" w:cs="Calibri"/>
                <w:color w:val="000000"/>
                <w:sz w:val="20"/>
                <w:szCs w:val="20"/>
                <w:lang w:eastAsia="en-ID"/>
              </w:rPr>
              <w:t>h</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persetujuan</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tertulis</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terlebih</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dahulu</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dari</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seluruh</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Pemegang</w:t>
            </w:r>
            <w:proofErr w:type="spellEnd"/>
            <w:r w:rsidRPr="005162B7">
              <w:rPr>
                <w:rFonts w:ascii="Calibri" w:eastAsia="Times New Roman" w:hAnsi="Calibri" w:cs="Calibri"/>
                <w:color w:val="000000"/>
                <w:sz w:val="20"/>
                <w:szCs w:val="20"/>
                <w:lang w:eastAsia="en-ID"/>
              </w:rPr>
              <w:t xml:space="preserve"> Saham </w:t>
            </w:r>
            <w:proofErr w:type="spellStart"/>
            <w:r w:rsidRPr="005162B7">
              <w:rPr>
                <w:rFonts w:ascii="Calibri" w:eastAsia="Times New Roman" w:hAnsi="Calibri" w:cs="Calibri"/>
                <w:color w:val="000000"/>
                <w:sz w:val="20"/>
                <w:szCs w:val="20"/>
                <w:lang w:eastAsia="en-ID"/>
              </w:rPr>
              <w:t>Preferen</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untuk</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setiap</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tindakan</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berikut</w:t>
            </w:r>
            <w:proofErr w:type="spellEnd"/>
            <w:r w:rsidRPr="005162B7">
              <w:rPr>
                <w:rFonts w:ascii="Calibri" w:eastAsia="Times New Roman" w:hAnsi="Calibri" w:cs="Calibri"/>
                <w:color w:val="000000"/>
                <w:sz w:val="20"/>
                <w:szCs w:val="20"/>
                <w:lang w:eastAsia="en-ID"/>
              </w:rPr>
              <w:t>:</w:t>
            </w:r>
          </w:p>
        </w:tc>
      </w:tr>
      <w:tr w:rsidR="00F115BF" w:rsidRPr="00613832" w14:paraId="3FD20637" w14:textId="77777777" w:rsidTr="00BA45BC">
        <w:tblPrEx>
          <w:tblW w:w="9782" w:type="dxa"/>
          <w:tblInd w:w="-284" w:type="dxa"/>
          <w:tblCellMar>
            <w:top w:w="15" w:type="dxa"/>
            <w:left w:w="15" w:type="dxa"/>
            <w:bottom w:w="15" w:type="dxa"/>
            <w:right w:w="15" w:type="dxa"/>
          </w:tblCellMar>
          <w:tblPrExChange w:id="1350"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351" w:author="OLTRE" w:date="2024-07-03T22:42:00Z">
            <w:trPr>
              <w:gridAfter w:val="1"/>
              <w:wAfter w:w="318" w:type="dxa"/>
            </w:trPr>
          </w:trPrChange>
        </w:trPr>
        <w:tc>
          <w:tcPr>
            <w:tcW w:w="4820" w:type="dxa"/>
            <w:tcMar>
              <w:top w:w="0" w:type="dxa"/>
              <w:left w:w="108" w:type="dxa"/>
              <w:bottom w:w="0" w:type="dxa"/>
              <w:right w:w="108" w:type="dxa"/>
            </w:tcMar>
            <w:tcPrChange w:id="1352" w:author="OLTRE" w:date="2024-07-03T22:42:00Z">
              <w:tcPr>
                <w:tcW w:w="4820" w:type="dxa"/>
                <w:gridSpan w:val="2"/>
                <w:tcMar>
                  <w:top w:w="0" w:type="dxa"/>
                  <w:left w:w="108" w:type="dxa"/>
                  <w:bottom w:w="0" w:type="dxa"/>
                  <w:right w:w="108" w:type="dxa"/>
                </w:tcMar>
              </w:tcPr>
            </w:tcPrChange>
          </w:tcPr>
          <w:p w14:paraId="62828AD0" w14:textId="123DC08B" w:rsidR="00996F5C" w:rsidRDefault="006B3B3B" w:rsidP="00996F5C">
            <w:pPr>
              <w:pStyle w:val="ListParagraph"/>
              <w:numPr>
                <w:ilvl w:val="1"/>
                <w:numId w:val="73"/>
              </w:numPr>
              <w:spacing w:after="0" w:line="240" w:lineRule="auto"/>
              <w:ind w:left="888"/>
              <w:jc w:val="both"/>
              <w:textAlignment w:val="baseline"/>
              <w:rPr>
                <w:rFonts w:ascii="Calibri" w:hAnsi="Calibri"/>
                <w:color w:val="000000"/>
                <w:sz w:val="20"/>
              </w:rPr>
            </w:pPr>
            <w:r>
              <w:rPr>
                <w:rFonts w:ascii="Calibri" w:hAnsi="Calibri"/>
                <w:color w:val="000000"/>
                <w:sz w:val="20"/>
              </w:rPr>
              <w:t xml:space="preserve">amend, alter, add, or repeal any provision of the Articles of Association or by laws, which may </w:t>
            </w:r>
            <w:r>
              <w:rPr>
                <w:rFonts w:ascii="Calibri" w:hAnsi="Calibri"/>
                <w:color w:val="000000"/>
                <w:sz w:val="20"/>
              </w:rPr>
              <w:lastRenderedPageBreak/>
              <w:t>affect the rights, preferences, privileges or powers of or restrictions on the Preferred Shares;</w:t>
            </w:r>
          </w:p>
          <w:p w14:paraId="780DCD9C" w14:textId="6AA499E1" w:rsidR="006B3B3B" w:rsidRDefault="006B3B3B" w:rsidP="005A2466">
            <w:pPr>
              <w:pStyle w:val="ListParagraph"/>
              <w:spacing w:after="0" w:line="240" w:lineRule="auto"/>
              <w:ind w:left="888"/>
              <w:jc w:val="both"/>
              <w:textAlignment w:val="baseline"/>
              <w:rPr>
                <w:rFonts w:ascii="Calibri" w:hAnsi="Calibri"/>
                <w:color w:val="000000"/>
                <w:sz w:val="20"/>
              </w:rPr>
            </w:pPr>
          </w:p>
        </w:tc>
        <w:tc>
          <w:tcPr>
            <w:tcW w:w="4678" w:type="dxa"/>
            <w:tcMar>
              <w:top w:w="0" w:type="dxa"/>
              <w:left w:w="108" w:type="dxa"/>
              <w:bottom w:w="0" w:type="dxa"/>
              <w:right w:w="108" w:type="dxa"/>
            </w:tcMar>
            <w:tcPrChange w:id="1353" w:author="OLTRE" w:date="2024-07-03T22:42:00Z">
              <w:tcPr>
                <w:tcW w:w="4678" w:type="dxa"/>
                <w:gridSpan w:val="3"/>
                <w:tcMar>
                  <w:top w:w="0" w:type="dxa"/>
                  <w:left w:w="108" w:type="dxa"/>
                  <w:bottom w:w="0" w:type="dxa"/>
                  <w:right w:w="108" w:type="dxa"/>
                </w:tcMar>
              </w:tcPr>
            </w:tcPrChange>
          </w:tcPr>
          <w:p w14:paraId="4495BF20" w14:textId="5C421BA5" w:rsidR="00996F5C" w:rsidRPr="00613832" w:rsidRDefault="00ED16D4" w:rsidP="00BA45BC">
            <w:pPr>
              <w:pStyle w:val="ListParagraph"/>
              <w:numPr>
                <w:ilvl w:val="0"/>
                <w:numId w:val="163"/>
              </w:numPr>
              <w:spacing w:after="0" w:line="240" w:lineRule="auto"/>
              <w:ind w:left="886" w:hanging="425"/>
              <w:jc w:val="both"/>
              <w:textAlignment w:val="baseline"/>
              <w:rPr>
                <w:rFonts w:ascii="Calibri" w:eastAsia="Times New Roman" w:hAnsi="Calibri" w:cs="Calibri"/>
                <w:color w:val="000000"/>
                <w:sz w:val="20"/>
                <w:szCs w:val="20"/>
                <w:lang w:eastAsia="en-ID"/>
              </w:rPr>
            </w:pPr>
            <w:proofErr w:type="spellStart"/>
            <w:r w:rsidRPr="005162B7">
              <w:rPr>
                <w:rFonts w:ascii="Calibri" w:eastAsia="Times New Roman" w:hAnsi="Calibri" w:cs="Calibri"/>
                <w:color w:val="000000"/>
                <w:sz w:val="20"/>
                <w:szCs w:val="20"/>
                <w:lang w:eastAsia="en-ID"/>
              </w:rPr>
              <w:lastRenderedPageBreak/>
              <w:t>mengubah</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menambah</w:t>
            </w:r>
            <w:proofErr w:type="spellEnd"/>
            <w:r w:rsidRPr="005162B7">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atau</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menghapus</w:t>
            </w:r>
            <w:proofErr w:type="spellEnd"/>
            <w:r>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ketentuan</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apa</w:t>
            </w:r>
            <w:proofErr w:type="spellEnd"/>
            <w:r w:rsidRPr="005162B7">
              <w:rPr>
                <w:rFonts w:ascii="Calibri" w:eastAsia="Times New Roman" w:hAnsi="Calibri" w:cs="Calibri"/>
                <w:color w:val="000000"/>
                <w:sz w:val="20"/>
                <w:szCs w:val="20"/>
                <w:lang w:eastAsia="en-ID"/>
              </w:rPr>
              <w:t xml:space="preserve"> pun </w:t>
            </w:r>
            <w:proofErr w:type="spellStart"/>
            <w:r w:rsidRPr="005162B7">
              <w:rPr>
                <w:rFonts w:ascii="Calibri" w:eastAsia="Times New Roman" w:hAnsi="Calibri" w:cs="Calibri"/>
                <w:color w:val="000000"/>
                <w:sz w:val="20"/>
                <w:szCs w:val="20"/>
                <w:lang w:eastAsia="en-ID"/>
              </w:rPr>
              <w:t>dalam</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Anggaran</w:t>
            </w:r>
            <w:proofErr w:type="spellEnd"/>
            <w:r w:rsidRPr="005162B7">
              <w:rPr>
                <w:rFonts w:ascii="Calibri" w:eastAsia="Times New Roman" w:hAnsi="Calibri" w:cs="Calibri"/>
                <w:color w:val="000000"/>
                <w:sz w:val="20"/>
                <w:szCs w:val="20"/>
                <w:lang w:eastAsia="en-ID"/>
              </w:rPr>
              <w:t xml:space="preserve"> Dasar, </w:t>
            </w:r>
            <w:r w:rsidRPr="005162B7">
              <w:rPr>
                <w:rFonts w:ascii="Calibri" w:eastAsia="Times New Roman" w:hAnsi="Calibri" w:cs="Calibri"/>
                <w:color w:val="000000"/>
                <w:sz w:val="20"/>
                <w:szCs w:val="20"/>
                <w:lang w:eastAsia="en-ID"/>
              </w:rPr>
              <w:lastRenderedPageBreak/>
              <w:t xml:space="preserve">yang </w:t>
            </w:r>
            <w:proofErr w:type="spellStart"/>
            <w:r w:rsidRPr="005162B7">
              <w:rPr>
                <w:rFonts w:ascii="Calibri" w:eastAsia="Times New Roman" w:hAnsi="Calibri" w:cs="Calibri"/>
                <w:color w:val="000000"/>
                <w:sz w:val="20"/>
                <w:szCs w:val="20"/>
                <w:lang w:eastAsia="en-ID"/>
              </w:rPr>
              <w:t>dapat</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mempengaruhi</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hak</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preferensi</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hak</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istimewa</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atau</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kuasa</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atau</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pembatasan</w:t>
            </w:r>
            <w:proofErr w:type="spellEnd"/>
            <w:r w:rsidRPr="005162B7">
              <w:rPr>
                <w:rFonts w:ascii="Calibri" w:eastAsia="Times New Roman" w:hAnsi="Calibri" w:cs="Calibri"/>
                <w:color w:val="000000"/>
                <w:sz w:val="20"/>
                <w:szCs w:val="20"/>
                <w:lang w:eastAsia="en-ID"/>
              </w:rPr>
              <w:t xml:space="preserve"> </w:t>
            </w:r>
            <w:proofErr w:type="spellStart"/>
            <w:r w:rsidRPr="005162B7">
              <w:rPr>
                <w:rFonts w:ascii="Calibri" w:eastAsia="Times New Roman" w:hAnsi="Calibri" w:cs="Calibri"/>
                <w:color w:val="000000"/>
                <w:sz w:val="20"/>
                <w:szCs w:val="20"/>
                <w:lang w:eastAsia="en-ID"/>
              </w:rPr>
              <w:t>atas</w:t>
            </w:r>
            <w:proofErr w:type="spellEnd"/>
            <w:r w:rsidRPr="005162B7">
              <w:rPr>
                <w:rFonts w:ascii="Calibri" w:eastAsia="Times New Roman" w:hAnsi="Calibri" w:cs="Calibri"/>
                <w:color w:val="000000"/>
                <w:sz w:val="20"/>
                <w:szCs w:val="20"/>
                <w:lang w:eastAsia="en-ID"/>
              </w:rPr>
              <w:t xml:space="preserve"> Saham </w:t>
            </w:r>
            <w:proofErr w:type="spellStart"/>
            <w:r w:rsidRPr="005162B7">
              <w:rPr>
                <w:rFonts w:ascii="Calibri" w:eastAsia="Times New Roman" w:hAnsi="Calibri" w:cs="Calibri"/>
                <w:color w:val="000000"/>
                <w:sz w:val="20"/>
                <w:szCs w:val="20"/>
                <w:lang w:eastAsia="en-ID"/>
              </w:rPr>
              <w:t>Preferen</w:t>
            </w:r>
            <w:proofErr w:type="spellEnd"/>
            <w:r>
              <w:rPr>
                <w:rFonts w:ascii="Calibri" w:eastAsia="Times New Roman" w:hAnsi="Calibri" w:cs="Calibri"/>
                <w:color w:val="000000"/>
                <w:sz w:val="20"/>
                <w:szCs w:val="20"/>
                <w:lang w:eastAsia="en-ID"/>
              </w:rPr>
              <w:t>;</w:t>
            </w:r>
          </w:p>
        </w:tc>
      </w:tr>
      <w:tr w:rsidR="00F115BF" w:rsidRPr="00613832" w14:paraId="7A3151D1" w14:textId="77777777" w:rsidTr="00BA45BC">
        <w:tblPrEx>
          <w:tblW w:w="9782" w:type="dxa"/>
          <w:tblInd w:w="-284" w:type="dxa"/>
          <w:tblCellMar>
            <w:top w:w="15" w:type="dxa"/>
            <w:left w:w="15" w:type="dxa"/>
            <w:bottom w:w="15" w:type="dxa"/>
            <w:right w:w="15" w:type="dxa"/>
          </w:tblCellMar>
          <w:tblPrExChange w:id="1354"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355" w:author="OLTRE" w:date="2024-07-03T22:42:00Z">
            <w:trPr>
              <w:gridAfter w:val="1"/>
              <w:wAfter w:w="318" w:type="dxa"/>
            </w:trPr>
          </w:trPrChange>
        </w:trPr>
        <w:tc>
          <w:tcPr>
            <w:tcW w:w="4820" w:type="dxa"/>
            <w:tcMar>
              <w:top w:w="0" w:type="dxa"/>
              <w:left w:w="108" w:type="dxa"/>
              <w:bottom w:w="0" w:type="dxa"/>
              <w:right w:w="108" w:type="dxa"/>
            </w:tcMar>
            <w:tcPrChange w:id="1356" w:author="OLTRE" w:date="2024-07-03T22:42:00Z">
              <w:tcPr>
                <w:tcW w:w="4820" w:type="dxa"/>
                <w:gridSpan w:val="2"/>
                <w:tcMar>
                  <w:top w:w="0" w:type="dxa"/>
                  <w:left w:w="108" w:type="dxa"/>
                  <w:bottom w:w="0" w:type="dxa"/>
                  <w:right w:w="108" w:type="dxa"/>
                </w:tcMar>
              </w:tcPr>
            </w:tcPrChange>
          </w:tcPr>
          <w:p w14:paraId="70D9235D" w14:textId="739F9988" w:rsidR="006B3B3B" w:rsidRDefault="006B3B3B" w:rsidP="006B3B3B">
            <w:pPr>
              <w:pStyle w:val="ListParagraph"/>
              <w:numPr>
                <w:ilvl w:val="1"/>
                <w:numId w:val="73"/>
              </w:numPr>
              <w:spacing w:after="0" w:line="240" w:lineRule="auto"/>
              <w:ind w:left="888"/>
              <w:jc w:val="both"/>
              <w:textAlignment w:val="baseline"/>
              <w:rPr>
                <w:rFonts w:ascii="Calibri" w:hAnsi="Calibri"/>
                <w:color w:val="000000"/>
                <w:sz w:val="20"/>
              </w:rPr>
            </w:pPr>
            <w:r>
              <w:rPr>
                <w:rFonts w:ascii="Calibri" w:hAnsi="Calibri"/>
                <w:color w:val="000000"/>
                <w:sz w:val="20"/>
              </w:rPr>
              <w:lastRenderedPageBreak/>
              <w:t xml:space="preserve">create a new class of shares or a series of shares in with rights, preference and </w:t>
            </w:r>
            <w:proofErr w:type="spellStart"/>
            <w:r>
              <w:rPr>
                <w:rFonts w:ascii="Calibri" w:hAnsi="Calibri"/>
                <w:color w:val="000000"/>
                <w:sz w:val="20"/>
              </w:rPr>
              <w:t>priviledges</w:t>
            </w:r>
            <w:proofErr w:type="spellEnd"/>
            <w:r>
              <w:rPr>
                <w:rFonts w:ascii="Calibri" w:hAnsi="Calibri"/>
                <w:color w:val="000000"/>
                <w:sz w:val="20"/>
              </w:rPr>
              <w:t xml:space="preserve"> more beneficial than, senior to or equal to any Preferred Shares or obtaining voting rights other than the voting rights given to the Preferred Share holder in general;</w:t>
            </w:r>
          </w:p>
          <w:p w14:paraId="3DED16B5" w14:textId="77777777" w:rsidR="006B3B3B" w:rsidRDefault="006B3B3B" w:rsidP="005A2466">
            <w:pPr>
              <w:pStyle w:val="ListParagraph"/>
              <w:spacing w:after="0" w:line="240" w:lineRule="auto"/>
              <w:ind w:left="888"/>
              <w:jc w:val="both"/>
              <w:textAlignment w:val="baseline"/>
              <w:rPr>
                <w:rFonts w:ascii="Calibri" w:hAnsi="Calibri"/>
                <w:color w:val="000000"/>
                <w:sz w:val="20"/>
              </w:rPr>
            </w:pPr>
          </w:p>
        </w:tc>
        <w:tc>
          <w:tcPr>
            <w:tcW w:w="4678" w:type="dxa"/>
            <w:tcMar>
              <w:top w:w="0" w:type="dxa"/>
              <w:left w:w="108" w:type="dxa"/>
              <w:bottom w:w="0" w:type="dxa"/>
              <w:right w:w="108" w:type="dxa"/>
            </w:tcMar>
            <w:tcPrChange w:id="1357" w:author="OLTRE" w:date="2024-07-03T22:42:00Z">
              <w:tcPr>
                <w:tcW w:w="4678" w:type="dxa"/>
                <w:gridSpan w:val="3"/>
                <w:tcMar>
                  <w:top w:w="0" w:type="dxa"/>
                  <w:left w:w="108" w:type="dxa"/>
                  <w:bottom w:w="0" w:type="dxa"/>
                  <w:right w:w="108" w:type="dxa"/>
                </w:tcMar>
              </w:tcPr>
            </w:tcPrChange>
          </w:tcPr>
          <w:p w14:paraId="7295BA7A" w14:textId="77777777" w:rsidR="006B3B3B" w:rsidRDefault="00ED16D4" w:rsidP="00996F5C">
            <w:pPr>
              <w:pStyle w:val="ListParagraph"/>
              <w:numPr>
                <w:ilvl w:val="0"/>
                <w:numId w:val="163"/>
              </w:numPr>
              <w:spacing w:after="0" w:line="240" w:lineRule="auto"/>
              <w:ind w:left="744"/>
              <w:jc w:val="both"/>
              <w:textAlignment w:val="baseline"/>
              <w:rPr>
                <w:rFonts w:ascii="Calibri" w:eastAsia="Times New Roman" w:hAnsi="Calibri" w:cs="Calibri"/>
                <w:color w:val="000000"/>
                <w:sz w:val="20"/>
                <w:szCs w:val="20"/>
                <w:lang w:eastAsia="en-ID"/>
              </w:rPr>
            </w:pPr>
            <w:proofErr w:type="spellStart"/>
            <w:r w:rsidRPr="00E24DE4">
              <w:rPr>
                <w:rFonts w:ascii="Calibri" w:eastAsia="Times New Roman" w:hAnsi="Calibri" w:cs="Calibri"/>
                <w:color w:val="000000"/>
                <w:sz w:val="20"/>
                <w:szCs w:val="20"/>
                <w:lang w:eastAsia="en-ID"/>
              </w:rPr>
              <w:t>membuat</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kelas</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saham</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baru</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atau</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serangkaian</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saham</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dengan</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hak</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preferensi</w:t>
            </w:r>
            <w:proofErr w:type="spellEnd"/>
            <w:r w:rsidRPr="00E24DE4">
              <w:rPr>
                <w:rFonts w:ascii="Calibri" w:eastAsia="Times New Roman" w:hAnsi="Calibri" w:cs="Calibri"/>
                <w:color w:val="000000"/>
                <w:sz w:val="20"/>
                <w:szCs w:val="20"/>
                <w:lang w:eastAsia="en-ID"/>
              </w:rPr>
              <w:t xml:space="preserve"> dan </w:t>
            </w:r>
            <w:proofErr w:type="spellStart"/>
            <w:r w:rsidRPr="00E24DE4">
              <w:rPr>
                <w:rFonts w:ascii="Calibri" w:eastAsia="Times New Roman" w:hAnsi="Calibri" w:cs="Calibri"/>
                <w:color w:val="000000"/>
                <w:sz w:val="20"/>
                <w:szCs w:val="20"/>
                <w:lang w:eastAsia="en-ID"/>
              </w:rPr>
              <w:t>keistimewaan</w:t>
            </w:r>
            <w:proofErr w:type="spellEnd"/>
            <w:r w:rsidRPr="00E24DE4">
              <w:rPr>
                <w:rFonts w:ascii="Calibri" w:eastAsia="Times New Roman" w:hAnsi="Calibri" w:cs="Calibri"/>
                <w:color w:val="000000"/>
                <w:sz w:val="20"/>
                <w:szCs w:val="20"/>
                <w:lang w:eastAsia="en-ID"/>
              </w:rPr>
              <w:t xml:space="preserve"> yang </w:t>
            </w:r>
            <w:proofErr w:type="spellStart"/>
            <w:r w:rsidRPr="00E24DE4">
              <w:rPr>
                <w:rFonts w:ascii="Calibri" w:eastAsia="Times New Roman" w:hAnsi="Calibri" w:cs="Calibri"/>
                <w:color w:val="000000"/>
                <w:sz w:val="20"/>
                <w:szCs w:val="20"/>
                <w:lang w:eastAsia="en-ID"/>
              </w:rPr>
              <w:t>lebih</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menguntungkan</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daripada</w:t>
            </w:r>
            <w:proofErr w:type="spellEnd"/>
            <w:r w:rsidRPr="00E24DE4">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mendhului</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atau</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setara</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dengan</w:t>
            </w:r>
            <w:proofErr w:type="spellEnd"/>
            <w:r w:rsidRPr="00E24DE4">
              <w:rPr>
                <w:rFonts w:ascii="Calibri" w:eastAsia="Times New Roman" w:hAnsi="Calibri" w:cs="Calibri"/>
                <w:color w:val="000000"/>
                <w:sz w:val="20"/>
                <w:szCs w:val="20"/>
                <w:lang w:eastAsia="en-ID"/>
              </w:rPr>
              <w:t xml:space="preserve"> Saham </w:t>
            </w:r>
            <w:proofErr w:type="spellStart"/>
            <w:r w:rsidRPr="00E24DE4">
              <w:rPr>
                <w:rFonts w:ascii="Calibri" w:eastAsia="Times New Roman" w:hAnsi="Calibri" w:cs="Calibri"/>
                <w:color w:val="000000"/>
                <w:sz w:val="20"/>
                <w:szCs w:val="20"/>
                <w:lang w:eastAsia="en-ID"/>
              </w:rPr>
              <w:t>Preferen</w:t>
            </w:r>
            <w:proofErr w:type="spellEnd"/>
            <w:r w:rsidRPr="00E24DE4">
              <w:rPr>
                <w:rFonts w:ascii="Calibri" w:eastAsia="Times New Roman" w:hAnsi="Calibri" w:cs="Calibri"/>
                <w:color w:val="000000"/>
                <w:sz w:val="20"/>
                <w:szCs w:val="20"/>
                <w:lang w:eastAsia="en-ID"/>
              </w:rPr>
              <w:t xml:space="preserve"> mana pun </w:t>
            </w:r>
            <w:proofErr w:type="spellStart"/>
            <w:r w:rsidRPr="00E24DE4">
              <w:rPr>
                <w:rFonts w:ascii="Calibri" w:eastAsia="Times New Roman" w:hAnsi="Calibri" w:cs="Calibri"/>
                <w:color w:val="000000"/>
                <w:sz w:val="20"/>
                <w:szCs w:val="20"/>
                <w:lang w:eastAsia="en-ID"/>
              </w:rPr>
              <w:t>atau</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memperoleh</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hak</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suara</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selain</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hak</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suara</w:t>
            </w:r>
            <w:proofErr w:type="spellEnd"/>
            <w:r w:rsidRPr="00E24DE4">
              <w:rPr>
                <w:rFonts w:ascii="Calibri" w:eastAsia="Times New Roman" w:hAnsi="Calibri" w:cs="Calibri"/>
                <w:color w:val="000000"/>
                <w:sz w:val="20"/>
                <w:szCs w:val="20"/>
                <w:lang w:eastAsia="en-ID"/>
              </w:rPr>
              <w:t xml:space="preserve"> yang </w:t>
            </w:r>
            <w:proofErr w:type="spellStart"/>
            <w:r w:rsidRPr="00E24DE4">
              <w:rPr>
                <w:rFonts w:ascii="Calibri" w:eastAsia="Times New Roman" w:hAnsi="Calibri" w:cs="Calibri"/>
                <w:color w:val="000000"/>
                <w:sz w:val="20"/>
                <w:szCs w:val="20"/>
                <w:lang w:eastAsia="en-ID"/>
              </w:rPr>
              <w:t>diberikan</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kepada</w:t>
            </w:r>
            <w:proofErr w:type="spellEnd"/>
            <w:r w:rsidRPr="00E24DE4">
              <w:rPr>
                <w:rFonts w:ascii="Calibri" w:eastAsia="Times New Roman" w:hAnsi="Calibri" w:cs="Calibri"/>
                <w:color w:val="000000"/>
                <w:sz w:val="20"/>
                <w:szCs w:val="20"/>
                <w:lang w:eastAsia="en-ID"/>
              </w:rPr>
              <w:t xml:space="preserve"> </w:t>
            </w:r>
            <w:proofErr w:type="spellStart"/>
            <w:r w:rsidRPr="00E24DE4">
              <w:rPr>
                <w:rFonts w:ascii="Calibri" w:eastAsia="Times New Roman" w:hAnsi="Calibri" w:cs="Calibri"/>
                <w:color w:val="000000"/>
                <w:sz w:val="20"/>
                <w:szCs w:val="20"/>
                <w:lang w:eastAsia="en-ID"/>
              </w:rPr>
              <w:t>pemegang</w:t>
            </w:r>
            <w:proofErr w:type="spellEnd"/>
            <w:r w:rsidRPr="00E24DE4">
              <w:rPr>
                <w:rFonts w:ascii="Calibri" w:eastAsia="Times New Roman" w:hAnsi="Calibri" w:cs="Calibri"/>
                <w:color w:val="000000"/>
                <w:sz w:val="20"/>
                <w:szCs w:val="20"/>
                <w:lang w:eastAsia="en-ID"/>
              </w:rPr>
              <w:t xml:space="preserve"> Saham </w:t>
            </w:r>
            <w:proofErr w:type="spellStart"/>
            <w:r w:rsidRPr="00E24DE4">
              <w:rPr>
                <w:rFonts w:ascii="Calibri" w:eastAsia="Times New Roman" w:hAnsi="Calibri" w:cs="Calibri"/>
                <w:color w:val="000000"/>
                <w:sz w:val="20"/>
                <w:szCs w:val="20"/>
                <w:lang w:eastAsia="en-ID"/>
              </w:rPr>
              <w:t>Preferen</w:t>
            </w:r>
            <w:proofErr w:type="spellEnd"/>
            <w:r w:rsidRPr="00E24DE4">
              <w:rPr>
                <w:rFonts w:ascii="Calibri" w:eastAsia="Times New Roman" w:hAnsi="Calibri" w:cs="Calibri"/>
                <w:color w:val="000000"/>
                <w:sz w:val="20"/>
                <w:szCs w:val="20"/>
                <w:lang w:eastAsia="en-ID"/>
              </w:rPr>
              <w:t xml:space="preserve"> pada </w:t>
            </w:r>
            <w:proofErr w:type="spellStart"/>
            <w:r w:rsidRPr="00E24DE4">
              <w:rPr>
                <w:rFonts w:ascii="Calibri" w:eastAsia="Times New Roman" w:hAnsi="Calibri" w:cs="Calibri"/>
                <w:color w:val="000000"/>
                <w:sz w:val="20"/>
                <w:szCs w:val="20"/>
                <w:lang w:eastAsia="en-ID"/>
              </w:rPr>
              <w:t>umumnya</w:t>
            </w:r>
            <w:proofErr w:type="spellEnd"/>
            <w:r>
              <w:rPr>
                <w:rFonts w:ascii="Calibri" w:eastAsia="Times New Roman" w:hAnsi="Calibri" w:cs="Calibri"/>
                <w:color w:val="000000"/>
                <w:sz w:val="20"/>
                <w:szCs w:val="20"/>
                <w:lang w:eastAsia="en-ID"/>
              </w:rPr>
              <w:t>;</w:t>
            </w:r>
          </w:p>
          <w:p w14:paraId="4B8CF8CB" w14:textId="439F5115" w:rsidR="00ED16D4" w:rsidRPr="00613832" w:rsidRDefault="00ED16D4" w:rsidP="00BA45BC">
            <w:pPr>
              <w:pStyle w:val="ListParagraph"/>
              <w:spacing w:after="0" w:line="240" w:lineRule="auto"/>
              <w:ind w:left="744"/>
              <w:jc w:val="both"/>
              <w:textAlignment w:val="baseline"/>
              <w:rPr>
                <w:rFonts w:ascii="Calibri" w:eastAsia="Times New Roman" w:hAnsi="Calibri" w:cs="Calibri"/>
                <w:color w:val="000000"/>
                <w:sz w:val="20"/>
                <w:szCs w:val="20"/>
                <w:lang w:eastAsia="en-ID"/>
              </w:rPr>
            </w:pPr>
          </w:p>
        </w:tc>
      </w:tr>
      <w:tr w:rsidR="00F115BF" w:rsidRPr="00613832" w14:paraId="0C5308D8" w14:textId="77777777" w:rsidTr="00BA45BC">
        <w:tblPrEx>
          <w:tblW w:w="9782" w:type="dxa"/>
          <w:tblInd w:w="-284" w:type="dxa"/>
          <w:tblCellMar>
            <w:top w:w="15" w:type="dxa"/>
            <w:left w:w="15" w:type="dxa"/>
            <w:bottom w:w="15" w:type="dxa"/>
            <w:right w:w="15" w:type="dxa"/>
          </w:tblCellMar>
          <w:tblPrExChange w:id="1358"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359" w:author="OLTRE" w:date="2024-07-03T22:42:00Z">
            <w:trPr>
              <w:gridAfter w:val="1"/>
              <w:wAfter w:w="318" w:type="dxa"/>
            </w:trPr>
          </w:trPrChange>
        </w:trPr>
        <w:tc>
          <w:tcPr>
            <w:tcW w:w="4820" w:type="dxa"/>
            <w:tcMar>
              <w:top w:w="0" w:type="dxa"/>
              <w:left w:w="108" w:type="dxa"/>
              <w:bottom w:w="0" w:type="dxa"/>
              <w:right w:w="108" w:type="dxa"/>
            </w:tcMar>
            <w:tcPrChange w:id="1360" w:author="OLTRE" w:date="2024-07-03T22:42:00Z">
              <w:tcPr>
                <w:tcW w:w="4820" w:type="dxa"/>
                <w:gridSpan w:val="2"/>
                <w:tcMar>
                  <w:top w:w="0" w:type="dxa"/>
                  <w:left w:w="108" w:type="dxa"/>
                  <w:bottom w:w="0" w:type="dxa"/>
                  <w:right w:w="108" w:type="dxa"/>
                </w:tcMar>
              </w:tcPr>
            </w:tcPrChange>
          </w:tcPr>
          <w:p w14:paraId="1C5A93DE" w14:textId="3C3FDE4A" w:rsidR="006B3B3B" w:rsidRDefault="004749AF" w:rsidP="006B3B3B">
            <w:pPr>
              <w:pStyle w:val="ListParagraph"/>
              <w:numPr>
                <w:ilvl w:val="1"/>
                <w:numId w:val="73"/>
              </w:numPr>
              <w:spacing w:after="0" w:line="240" w:lineRule="auto"/>
              <w:ind w:left="888"/>
              <w:jc w:val="both"/>
              <w:textAlignment w:val="baseline"/>
              <w:rPr>
                <w:rFonts w:ascii="Calibri" w:hAnsi="Calibri"/>
                <w:color w:val="000000"/>
                <w:sz w:val="20"/>
              </w:rPr>
            </w:pPr>
            <w:r>
              <w:rPr>
                <w:rFonts w:ascii="Calibri" w:hAnsi="Calibri"/>
                <w:color w:val="000000"/>
                <w:sz w:val="20"/>
              </w:rPr>
              <w:t xml:space="preserve">a </w:t>
            </w:r>
            <w:r w:rsidR="006B3B3B">
              <w:rPr>
                <w:rFonts w:ascii="Calibri" w:hAnsi="Calibri"/>
                <w:color w:val="000000"/>
                <w:sz w:val="20"/>
              </w:rPr>
              <w:t>merger, consolidation, transfer of shares or any other similar transaction with any other person that results in the Shareholders immediately before the transaction owning, directly or indirectly, 50% or less of the voting power of the Company or the surviving entity, as applicable, immediately after the consummation of the transaction;</w:t>
            </w:r>
          </w:p>
          <w:p w14:paraId="7D761CDA" w14:textId="77777777" w:rsidR="006B3B3B" w:rsidRDefault="006B3B3B" w:rsidP="005A2466">
            <w:pPr>
              <w:pStyle w:val="ListParagraph"/>
              <w:spacing w:after="0" w:line="240" w:lineRule="auto"/>
              <w:ind w:left="888"/>
              <w:jc w:val="both"/>
              <w:textAlignment w:val="baseline"/>
              <w:rPr>
                <w:rFonts w:ascii="Calibri" w:hAnsi="Calibri"/>
                <w:color w:val="000000"/>
                <w:sz w:val="20"/>
              </w:rPr>
            </w:pPr>
          </w:p>
          <w:p w14:paraId="6F18EF90" w14:textId="77777777" w:rsidR="00ED16D4" w:rsidRDefault="00ED16D4" w:rsidP="005A2466">
            <w:pPr>
              <w:pStyle w:val="ListParagraph"/>
              <w:spacing w:after="0" w:line="240" w:lineRule="auto"/>
              <w:ind w:left="888"/>
              <w:jc w:val="both"/>
              <w:textAlignment w:val="baseline"/>
              <w:rPr>
                <w:rFonts w:ascii="Calibri" w:hAnsi="Calibri"/>
                <w:color w:val="000000"/>
                <w:sz w:val="20"/>
              </w:rPr>
            </w:pPr>
          </w:p>
        </w:tc>
        <w:tc>
          <w:tcPr>
            <w:tcW w:w="4678" w:type="dxa"/>
            <w:tcMar>
              <w:top w:w="0" w:type="dxa"/>
              <w:left w:w="108" w:type="dxa"/>
              <w:bottom w:w="0" w:type="dxa"/>
              <w:right w:w="108" w:type="dxa"/>
            </w:tcMar>
            <w:tcPrChange w:id="1361" w:author="OLTRE" w:date="2024-07-03T22:42:00Z">
              <w:tcPr>
                <w:tcW w:w="4678" w:type="dxa"/>
                <w:gridSpan w:val="3"/>
                <w:tcMar>
                  <w:top w:w="0" w:type="dxa"/>
                  <w:left w:w="108" w:type="dxa"/>
                  <w:bottom w:w="0" w:type="dxa"/>
                  <w:right w:w="108" w:type="dxa"/>
                </w:tcMar>
              </w:tcPr>
            </w:tcPrChange>
          </w:tcPr>
          <w:p w14:paraId="2AAB651E" w14:textId="68CC8C56" w:rsidR="006B3B3B" w:rsidRPr="00613832" w:rsidRDefault="00ED16D4" w:rsidP="00996F5C">
            <w:pPr>
              <w:pStyle w:val="ListParagraph"/>
              <w:numPr>
                <w:ilvl w:val="0"/>
                <w:numId w:val="163"/>
              </w:numPr>
              <w:spacing w:after="0" w:line="240" w:lineRule="auto"/>
              <w:ind w:left="744"/>
              <w:jc w:val="both"/>
              <w:textAlignment w:val="baseline"/>
              <w:rPr>
                <w:rFonts w:ascii="Calibri" w:eastAsia="Times New Roman" w:hAnsi="Calibri" w:cs="Calibri"/>
                <w:color w:val="000000"/>
                <w:sz w:val="20"/>
                <w:szCs w:val="20"/>
                <w:lang w:eastAsia="en-ID"/>
              </w:rPr>
            </w:pPr>
            <w:proofErr w:type="spellStart"/>
            <w:r w:rsidRPr="00410492">
              <w:rPr>
                <w:rFonts w:ascii="Calibri" w:eastAsia="Times New Roman" w:hAnsi="Calibri" w:cs="Calibri"/>
                <w:color w:val="000000"/>
                <w:sz w:val="20"/>
                <w:szCs w:val="20"/>
                <w:lang w:eastAsia="en-ID"/>
              </w:rPr>
              <w:t>penggabungan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konsolidasi</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pengalihan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saham</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atau</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transaksi</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serupa</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lainnya</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dengan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pihak</w:t>
            </w:r>
            <w:proofErr w:type="spellEnd"/>
            <w:r w:rsidRPr="00410492">
              <w:rPr>
                <w:rFonts w:ascii="Calibri" w:eastAsia="Times New Roman" w:hAnsi="Calibri" w:cs="Calibri"/>
                <w:color w:val="000000"/>
                <w:sz w:val="20"/>
                <w:szCs w:val="20"/>
                <w:lang w:eastAsia="en-ID"/>
              </w:rPr>
              <w:t xml:space="preserve"> lain yang </w:t>
            </w:r>
            <w:proofErr w:type="spellStart"/>
            <w:r w:rsidRPr="00410492">
              <w:rPr>
                <w:rFonts w:ascii="Calibri" w:eastAsia="Times New Roman" w:hAnsi="Calibri" w:cs="Calibri"/>
                <w:color w:val="000000"/>
                <w:sz w:val="20"/>
                <w:szCs w:val="20"/>
                <w:lang w:eastAsia="en-ID"/>
              </w:rPr>
              <w:t>mengakibatkan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Pemegang</w:t>
            </w:r>
            <w:proofErr w:type="spellEnd"/>
            <w:r w:rsidRPr="00410492">
              <w:rPr>
                <w:rFonts w:ascii="Calibri" w:eastAsia="Times New Roman" w:hAnsi="Calibri" w:cs="Calibri"/>
                <w:color w:val="000000"/>
                <w:sz w:val="20"/>
                <w:szCs w:val="20"/>
                <w:lang w:eastAsia="en-ID"/>
              </w:rPr>
              <w:t xml:space="preserve"> Saham </w:t>
            </w:r>
            <w:proofErr w:type="spellStart"/>
            <w:r w:rsidRPr="00410492">
              <w:rPr>
                <w:rFonts w:ascii="Calibri" w:eastAsia="Times New Roman" w:hAnsi="Calibri" w:cs="Calibri"/>
                <w:color w:val="000000"/>
                <w:sz w:val="20"/>
                <w:szCs w:val="20"/>
                <w:lang w:eastAsia="en-ID"/>
              </w:rPr>
              <w:t>sesaat</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sebelum</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transaksi</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tersebut</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memiliki</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secara</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langsung</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atau</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tidak</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langsung</w:t>
            </w:r>
            <w:proofErr w:type="spellEnd"/>
            <w:r w:rsidRPr="00410492">
              <w:rPr>
                <w:rFonts w:ascii="Calibri" w:eastAsia="Times New Roman" w:hAnsi="Calibri" w:cs="Calibri"/>
                <w:color w:val="000000"/>
                <w:sz w:val="20"/>
                <w:szCs w:val="20"/>
                <w:lang w:eastAsia="en-ID"/>
              </w:rPr>
              <w:t xml:space="preserve">, 50% </w:t>
            </w:r>
            <w:proofErr w:type="spellStart"/>
            <w:r w:rsidRPr="00410492">
              <w:rPr>
                <w:rFonts w:ascii="Calibri" w:eastAsia="Times New Roman" w:hAnsi="Calibri" w:cs="Calibri"/>
                <w:color w:val="000000"/>
                <w:sz w:val="20"/>
                <w:szCs w:val="20"/>
                <w:lang w:eastAsia="en-ID"/>
              </w:rPr>
              <w:t>atau</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kurang</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hak</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suara</w:t>
            </w:r>
            <w:proofErr w:type="spellEnd"/>
            <w:r w:rsidRPr="00410492">
              <w:rPr>
                <w:rFonts w:ascii="Calibri" w:eastAsia="Times New Roman" w:hAnsi="Calibri" w:cs="Calibri"/>
                <w:color w:val="000000"/>
                <w:sz w:val="20"/>
                <w:szCs w:val="20"/>
                <w:lang w:eastAsia="en-ID"/>
              </w:rPr>
              <w:t xml:space="preserve"> Per</w:t>
            </w:r>
            <w:r>
              <w:rPr>
                <w:rFonts w:ascii="Calibri" w:eastAsia="Times New Roman" w:hAnsi="Calibri" w:cs="Calibri"/>
                <w:color w:val="000000"/>
                <w:sz w:val="20"/>
                <w:szCs w:val="20"/>
                <w:lang w:eastAsia="en-ID"/>
              </w:rPr>
              <w:t xml:space="preserve">seroan </w:t>
            </w:r>
            <w:proofErr w:type="spellStart"/>
            <w:r w:rsidRPr="00410492">
              <w:rPr>
                <w:rFonts w:ascii="Calibri" w:eastAsia="Times New Roman" w:hAnsi="Calibri" w:cs="Calibri"/>
                <w:color w:val="000000"/>
                <w:sz w:val="20"/>
                <w:szCs w:val="20"/>
                <w:lang w:eastAsia="en-ID"/>
              </w:rPr>
              <w:t>atau</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entitas</w:t>
            </w:r>
            <w:proofErr w:type="spellEnd"/>
            <w:r w:rsidRPr="00410492">
              <w:rPr>
                <w:rFonts w:ascii="Calibri" w:eastAsia="Times New Roman" w:hAnsi="Calibri" w:cs="Calibri"/>
                <w:color w:val="000000"/>
                <w:sz w:val="20"/>
                <w:szCs w:val="20"/>
                <w:lang w:eastAsia="en-ID"/>
              </w:rPr>
              <w:t xml:space="preserve"> yang </w:t>
            </w:r>
            <w:proofErr w:type="spellStart"/>
            <w:r w:rsidRPr="00410492">
              <w:rPr>
                <w:rFonts w:ascii="Calibri" w:eastAsia="Times New Roman" w:hAnsi="Calibri" w:cs="Calibri"/>
                <w:color w:val="000000"/>
                <w:sz w:val="20"/>
                <w:szCs w:val="20"/>
                <w:lang w:eastAsia="en-ID"/>
              </w:rPr>
              <w:t>menerima</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penggabungan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sebagaimana</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berlaku</w:t>
            </w:r>
            <w:proofErr w:type="spellEnd"/>
            <w:r w:rsidRPr="00410492">
              <w:rPr>
                <w:rFonts w:ascii="Calibri" w:eastAsia="Times New Roman" w:hAnsi="Calibri" w:cs="Calibri"/>
                <w:color w:val="000000"/>
                <w:sz w:val="20"/>
                <w:szCs w:val="20"/>
                <w:lang w:eastAsia="en-ID"/>
              </w:rPr>
              <w:t xml:space="preserve"> , </w:t>
            </w:r>
            <w:proofErr w:type="spellStart"/>
            <w:r w:rsidRPr="00410492">
              <w:rPr>
                <w:rFonts w:ascii="Calibri" w:eastAsia="Times New Roman" w:hAnsi="Calibri" w:cs="Calibri"/>
                <w:color w:val="000000"/>
                <w:sz w:val="20"/>
                <w:szCs w:val="20"/>
                <w:lang w:eastAsia="en-ID"/>
              </w:rPr>
              <w:t>segera</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setelah</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transaksi</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selesai</w:t>
            </w:r>
            <w:proofErr w:type="spellEnd"/>
            <w:r>
              <w:rPr>
                <w:rFonts w:ascii="Calibri" w:eastAsia="Times New Roman" w:hAnsi="Calibri" w:cs="Calibri"/>
                <w:color w:val="000000"/>
                <w:sz w:val="20"/>
                <w:szCs w:val="20"/>
                <w:lang w:eastAsia="en-ID"/>
              </w:rPr>
              <w:t>;</w:t>
            </w:r>
          </w:p>
        </w:tc>
      </w:tr>
      <w:tr w:rsidR="00F115BF" w:rsidRPr="00613832" w14:paraId="780DA219" w14:textId="77777777" w:rsidTr="00BA45BC">
        <w:trPr>
          <w:gridBefore w:val="1"/>
          <w:gridAfter w:val="1"/>
          <w:wAfter w:w="142" w:type="dxa"/>
        </w:trPr>
        <w:tc>
          <w:tcPr>
            <w:tcW w:w="4820" w:type="dxa"/>
            <w:tcMar>
              <w:top w:w="0" w:type="dxa"/>
              <w:left w:w="108" w:type="dxa"/>
              <w:bottom w:w="0" w:type="dxa"/>
              <w:right w:w="108" w:type="dxa"/>
            </w:tcMar>
          </w:tcPr>
          <w:p w14:paraId="375382AF" w14:textId="3C4351CE" w:rsidR="006B3B3B" w:rsidRDefault="006B3B3B" w:rsidP="006B3B3B">
            <w:pPr>
              <w:pStyle w:val="ListParagraph"/>
              <w:numPr>
                <w:ilvl w:val="1"/>
                <w:numId w:val="73"/>
              </w:numPr>
              <w:spacing w:after="0" w:line="240" w:lineRule="auto"/>
              <w:ind w:left="888"/>
              <w:jc w:val="both"/>
              <w:textAlignment w:val="baseline"/>
              <w:rPr>
                <w:rFonts w:ascii="Calibri" w:hAnsi="Calibri"/>
                <w:color w:val="000000"/>
                <w:sz w:val="20"/>
              </w:rPr>
            </w:pPr>
            <w:r>
              <w:rPr>
                <w:rFonts w:ascii="Calibri" w:hAnsi="Calibri"/>
                <w:color w:val="000000"/>
                <w:sz w:val="20"/>
              </w:rPr>
              <w:t xml:space="preserve">a sale or disposal of all of the property or </w:t>
            </w:r>
            <w:del w:id="1362" w:author="OLTRE" w:date="2024-07-03T22:42:00Z">
              <w:r>
                <w:rPr>
                  <w:rFonts w:ascii="Calibri" w:hAnsi="Calibri"/>
                  <w:color w:val="000000"/>
                  <w:sz w:val="20"/>
                </w:rPr>
                <w:delText>assets</w:delText>
              </w:r>
            </w:del>
            <w:ins w:id="1363" w:author="OLTRE" w:date="2024-07-03T22:42:00Z">
              <w:r w:rsidR="00F95C98">
                <w:rPr>
                  <w:rFonts w:ascii="Calibri" w:hAnsi="Calibri"/>
                  <w:color w:val="000000"/>
                  <w:sz w:val="20"/>
                </w:rPr>
                <w:t>A</w:t>
              </w:r>
              <w:r>
                <w:rPr>
                  <w:rFonts w:ascii="Calibri" w:hAnsi="Calibri"/>
                  <w:color w:val="000000"/>
                  <w:sz w:val="20"/>
                </w:rPr>
                <w:t>ssets</w:t>
              </w:r>
            </w:ins>
            <w:r>
              <w:rPr>
                <w:rFonts w:ascii="Calibri" w:hAnsi="Calibri"/>
                <w:color w:val="000000"/>
                <w:sz w:val="20"/>
              </w:rPr>
              <w:t xml:space="preserve"> of the Company, or any material part of the property or </w:t>
            </w:r>
            <w:del w:id="1364" w:author="OLTRE" w:date="2024-07-03T22:42:00Z">
              <w:r>
                <w:rPr>
                  <w:rFonts w:ascii="Calibri" w:hAnsi="Calibri"/>
                  <w:color w:val="000000"/>
                  <w:sz w:val="20"/>
                </w:rPr>
                <w:delText>assets</w:delText>
              </w:r>
            </w:del>
            <w:ins w:id="1365" w:author="OLTRE" w:date="2024-07-03T22:42:00Z">
              <w:r w:rsidR="00F95C98">
                <w:rPr>
                  <w:rFonts w:ascii="Calibri" w:hAnsi="Calibri"/>
                  <w:color w:val="000000"/>
                  <w:sz w:val="20"/>
                </w:rPr>
                <w:t>A</w:t>
              </w:r>
              <w:r>
                <w:rPr>
                  <w:rFonts w:ascii="Calibri" w:hAnsi="Calibri"/>
                  <w:color w:val="000000"/>
                  <w:sz w:val="20"/>
                </w:rPr>
                <w:t>ssets</w:t>
              </w:r>
            </w:ins>
            <w:r>
              <w:rPr>
                <w:rFonts w:ascii="Calibri" w:hAnsi="Calibri"/>
                <w:color w:val="000000"/>
                <w:sz w:val="20"/>
              </w:rPr>
              <w:t xml:space="preserve"> of the Company, including the Company’s intellectual property, amounting to 50% (fifty percent) of the total net </w:t>
            </w:r>
            <w:r w:rsidR="00F95C98">
              <w:rPr>
                <w:rFonts w:ascii="Calibri" w:hAnsi="Calibri"/>
                <w:color w:val="000000"/>
                <w:sz w:val="20"/>
              </w:rPr>
              <w:t>a</w:t>
            </w:r>
            <w:r>
              <w:rPr>
                <w:rFonts w:ascii="Calibri" w:hAnsi="Calibri"/>
                <w:color w:val="000000"/>
                <w:sz w:val="20"/>
              </w:rPr>
              <w:t>ssets of the Company; and</w:t>
            </w:r>
          </w:p>
          <w:p w14:paraId="2E9B51DC" w14:textId="77777777" w:rsidR="006B3B3B" w:rsidRDefault="006B3B3B" w:rsidP="005A2466">
            <w:pPr>
              <w:pStyle w:val="ListParagraph"/>
              <w:spacing w:after="0" w:line="240" w:lineRule="auto"/>
              <w:ind w:left="888"/>
              <w:jc w:val="both"/>
              <w:textAlignment w:val="baseline"/>
              <w:rPr>
                <w:rFonts w:ascii="Calibri" w:hAnsi="Calibri"/>
                <w:color w:val="000000"/>
                <w:sz w:val="20"/>
              </w:rPr>
            </w:pPr>
          </w:p>
        </w:tc>
        <w:tc>
          <w:tcPr>
            <w:tcW w:w="4678" w:type="dxa"/>
            <w:tcMar>
              <w:top w:w="0" w:type="dxa"/>
              <w:left w:w="108" w:type="dxa"/>
              <w:bottom w:w="0" w:type="dxa"/>
              <w:right w:w="108" w:type="dxa"/>
            </w:tcMar>
          </w:tcPr>
          <w:p w14:paraId="17A03493" w14:textId="6879411B" w:rsidR="006B3B3B" w:rsidRPr="00613832" w:rsidRDefault="00ED16D4" w:rsidP="00996F5C">
            <w:pPr>
              <w:pStyle w:val="ListParagraph"/>
              <w:numPr>
                <w:ilvl w:val="0"/>
                <w:numId w:val="163"/>
              </w:numPr>
              <w:spacing w:after="0" w:line="240" w:lineRule="auto"/>
              <w:ind w:left="744"/>
              <w:jc w:val="both"/>
              <w:textAlignment w:val="baseline"/>
              <w:rPr>
                <w:rFonts w:ascii="Calibri" w:eastAsia="Times New Roman" w:hAnsi="Calibri" w:cs="Calibri"/>
                <w:color w:val="000000"/>
                <w:sz w:val="20"/>
                <w:szCs w:val="20"/>
                <w:lang w:eastAsia="en-ID"/>
              </w:rPr>
            </w:pPr>
            <w:proofErr w:type="spellStart"/>
            <w:r w:rsidRPr="00410492">
              <w:rPr>
                <w:rFonts w:ascii="Calibri" w:eastAsia="Times New Roman" w:hAnsi="Calibri" w:cs="Calibri"/>
                <w:color w:val="000000"/>
                <w:sz w:val="20"/>
                <w:szCs w:val="20"/>
                <w:lang w:eastAsia="en-ID"/>
              </w:rPr>
              <w:t>penjualan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atau</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pelepasan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seluruh</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kekayaan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atau</w:t>
            </w:r>
            <w:proofErr w:type="spellEnd"/>
            <w:r w:rsidRPr="00410492">
              <w:rPr>
                <w:rFonts w:ascii="Calibri" w:eastAsia="Times New Roman" w:hAnsi="Calibri" w:cs="Calibri"/>
                <w:color w:val="000000"/>
                <w:sz w:val="20"/>
                <w:szCs w:val="20"/>
                <w:lang w:eastAsia="en-ID"/>
              </w:rPr>
              <w:t xml:space="preserve"> </w:t>
            </w:r>
            <w:del w:id="1366" w:author="OLTRE" w:date="2024-07-03T22:42:00Z">
              <w:r w:rsidRPr="00410492">
                <w:rPr>
                  <w:rFonts w:ascii="Calibri" w:eastAsia="Times New Roman" w:hAnsi="Calibri" w:cs="Calibri"/>
                  <w:color w:val="000000"/>
                  <w:sz w:val="20"/>
                  <w:szCs w:val="20"/>
                  <w:lang w:eastAsia="en-ID"/>
                </w:rPr>
                <w:delText>aset</w:delText>
              </w:r>
            </w:del>
            <w:proofErr w:type="spellStart"/>
            <w:ins w:id="1367" w:author="OLTRE" w:date="2024-07-03T22:42:00Z">
              <w:r w:rsidR="00F95C98">
                <w:rPr>
                  <w:rFonts w:ascii="Calibri" w:eastAsia="Times New Roman" w:hAnsi="Calibri" w:cs="Calibri"/>
                  <w:color w:val="000000"/>
                  <w:sz w:val="20"/>
                  <w:szCs w:val="20"/>
                  <w:lang w:eastAsia="en-ID"/>
                </w:rPr>
                <w:t>A</w:t>
              </w:r>
              <w:r w:rsidRPr="00410492">
                <w:rPr>
                  <w:rFonts w:ascii="Calibri" w:eastAsia="Times New Roman" w:hAnsi="Calibri" w:cs="Calibri"/>
                  <w:color w:val="000000"/>
                  <w:sz w:val="20"/>
                  <w:szCs w:val="20"/>
                  <w:lang w:eastAsia="en-ID"/>
                </w:rPr>
                <w:t>set</w:t>
              </w:r>
            </w:ins>
            <w:proofErr w:type="spellEnd"/>
            <w:r w:rsidRPr="00410492">
              <w:rPr>
                <w:rFonts w:ascii="Calibri" w:eastAsia="Times New Roman" w:hAnsi="Calibri" w:cs="Calibri"/>
                <w:color w:val="000000"/>
                <w:sz w:val="20"/>
                <w:szCs w:val="20"/>
                <w:lang w:eastAsia="en-ID"/>
              </w:rPr>
              <w:t xml:space="preserve"> Perseroan, </w:t>
            </w:r>
            <w:proofErr w:type="spellStart"/>
            <w:r w:rsidRPr="00410492">
              <w:rPr>
                <w:rFonts w:ascii="Calibri" w:eastAsia="Times New Roman" w:hAnsi="Calibri" w:cs="Calibri"/>
                <w:color w:val="000000"/>
                <w:sz w:val="20"/>
                <w:szCs w:val="20"/>
                <w:lang w:eastAsia="en-ID"/>
              </w:rPr>
              <w:t>atau</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setiap</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bagian</w:t>
            </w:r>
            <w:proofErr w:type="spellEnd"/>
            <w:r w:rsidRPr="00410492">
              <w:rPr>
                <w:rFonts w:ascii="Calibri" w:eastAsia="Times New Roman" w:hAnsi="Calibri" w:cs="Calibri"/>
                <w:color w:val="000000"/>
                <w:sz w:val="20"/>
                <w:szCs w:val="20"/>
                <w:lang w:eastAsia="en-ID"/>
              </w:rPr>
              <w:t xml:space="preserve"> material </w:t>
            </w:r>
            <w:proofErr w:type="spellStart"/>
            <w:r w:rsidRPr="00410492">
              <w:rPr>
                <w:rFonts w:ascii="Calibri" w:eastAsia="Times New Roman" w:hAnsi="Calibri" w:cs="Calibri"/>
                <w:color w:val="000000"/>
                <w:sz w:val="20"/>
                <w:szCs w:val="20"/>
                <w:lang w:eastAsia="en-ID"/>
              </w:rPr>
              <w:t>dari</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kekayaan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atau</w:t>
            </w:r>
            <w:proofErr w:type="spellEnd"/>
            <w:r w:rsidRPr="00410492">
              <w:rPr>
                <w:rFonts w:ascii="Calibri" w:eastAsia="Times New Roman" w:hAnsi="Calibri" w:cs="Calibri"/>
                <w:color w:val="000000"/>
                <w:sz w:val="20"/>
                <w:szCs w:val="20"/>
                <w:lang w:eastAsia="en-ID"/>
              </w:rPr>
              <w:t xml:space="preserve"> </w:t>
            </w:r>
            <w:del w:id="1368" w:author="OLTRE" w:date="2024-07-03T22:42:00Z">
              <w:r w:rsidRPr="00410492">
                <w:rPr>
                  <w:rFonts w:ascii="Calibri" w:eastAsia="Times New Roman" w:hAnsi="Calibri" w:cs="Calibri"/>
                  <w:color w:val="000000"/>
                  <w:sz w:val="20"/>
                  <w:szCs w:val="20"/>
                  <w:lang w:eastAsia="en-ID"/>
                </w:rPr>
                <w:delText>aset</w:delText>
              </w:r>
            </w:del>
            <w:proofErr w:type="spellStart"/>
            <w:ins w:id="1369" w:author="OLTRE" w:date="2024-07-03T22:42:00Z">
              <w:r w:rsidR="00F95C98">
                <w:rPr>
                  <w:rFonts w:ascii="Calibri" w:eastAsia="Times New Roman" w:hAnsi="Calibri" w:cs="Calibri"/>
                  <w:color w:val="000000"/>
                  <w:sz w:val="20"/>
                  <w:szCs w:val="20"/>
                  <w:lang w:eastAsia="en-ID"/>
                </w:rPr>
                <w:t>A</w:t>
              </w:r>
              <w:r w:rsidRPr="00410492">
                <w:rPr>
                  <w:rFonts w:ascii="Calibri" w:eastAsia="Times New Roman" w:hAnsi="Calibri" w:cs="Calibri"/>
                  <w:color w:val="000000"/>
                  <w:sz w:val="20"/>
                  <w:szCs w:val="20"/>
                  <w:lang w:eastAsia="en-ID"/>
                </w:rPr>
                <w:t>set</w:t>
              </w:r>
            </w:ins>
            <w:proofErr w:type="spellEnd"/>
            <w:r w:rsidRPr="00410492">
              <w:rPr>
                <w:rFonts w:ascii="Calibri" w:eastAsia="Times New Roman" w:hAnsi="Calibri" w:cs="Calibri"/>
                <w:color w:val="000000"/>
                <w:sz w:val="20"/>
                <w:szCs w:val="20"/>
                <w:lang w:eastAsia="en-ID"/>
              </w:rPr>
              <w:t xml:space="preserve"> Perseroan, </w:t>
            </w:r>
            <w:proofErr w:type="spellStart"/>
            <w:r w:rsidRPr="00410492">
              <w:rPr>
                <w:rFonts w:ascii="Calibri" w:eastAsia="Times New Roman" w:hAnsi="Calibri" w:cs="Calibri"/>
                <w:color w:val="000000"/>
                <w:sz w:val="20"/>
                <w:szCs w:val="20"/>
                <w:lang w:eastAsia="en-ID"/>
              </w:rPr>
              <w:t>termasuk</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kekayaan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intelektual</w:t>
            </w:r>
            <w:proofErr w:type="spellEnd"/>
            <w:r w:rsidRPr="00410492">
              <w:rPr>
                <w:rFonts w:ascii="Calibri" w:eastAsia="Times New Roman" w:hAnsi="Calibri" w:cs="Calibri"/>
                <w:color w:val="000000"/>
                <w:sz w:val="20"/>
                <w:szCs w:val="20"/>
                <w:lang w:eastAsia="en-ID"/>
              </w:rPr>
              <w:t xml:space="preserve"> Perseroan, </w:t>
            </w:r>
            <w:proofErr w:type="spellStart"/>
            <w:r w:rsidRPr="00410492">
              <w:rPr>
                <w:rFonts w:ascii="Calibri" w:eastAsia="Times New Roman" w:hAnsi="Calibri" w:cs="Calibri"/>
                <w:color w:val="000000"/>
                <w:sz w:val="20"/>
                <w:szCs w:val="20"/>
                <w:lang w:eastAsia="en-ID"/>
              </w:rPr>
              <w:t>sebesar</w:t>
            </w:r>
            <w:proofErr w:type="spellEnd"/>
            <w:r w:rsidRPr="00410492">
              <w:rPr>
                <w:rFonts w:ascii="Calibri" w:eastAsia="Times New Roman" w:hAnsi="Calibri" w:cs="Calibri"/>
                <w:color w:val="000000"/>
                <w:sz w:val="20"/>
                <w:szCs w:val="20"/>
                <w:lang w:eastAsia="en-ID"/>
              </w:rPr>
              <w:t xml:space="preserve"> 50% (lima </w:t>
            </w:r>
            <w:proofErr w:type="spellStart"/>
            <w:r w:rsidRPr="00410492">
              <w:rPr>
                <w:rFonts w:ascii="Calibri" w:eastAsia="Times New Roman" w:hAnsi="Calibri" w:cs="Calibri"/>
                <w:color w:val="000000"/>
                <w:sz w:val="20"/>
                <w:szCs w:val="20"/>
                <w:lang w:eastAsia="en-ID"/>
              </w:rPr>
              <w:t>puluh</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persen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dari</w:t>
            </w:r>
            <w:proofErr w:type="spellEnd"/>
            <w:r w:rsidRPr="00410492">
              <w:rPr>
                <w:rFonts w:ascii="Calibri" w:eastAsia="Times New Roman" w:hAnsi="Calibri" w:cs="Calibri"/>
                <w:color w:val="000000"/>
                <w:sz w:val="20"/>
                <w:szCs w:val="20"/>
                <w:lang w:eastAsia="en-ID"/>
              </w:rPr>
              <w:t xml:space="preserve"> total </w:t>
            </w:r>
            <w:proofErr w:type="spellStart"/>
            <w:r w:rsidRPr="00410492">
              <w:rPr>
                <w:rFonts w:ascii="Calibri" w:eastAsia="Times New Roman" w:hAnsi="Calibri" w:cs="Calibri"/>
                <w:color w:val="000000"/>
                <w:sz w:val="20"/>
                <w:szCs w:val="20"/>
                <w:lang w:eastAsia="en-ID"/>
              </w:rPr>
              <w:t>kekayaan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bersih</w:t>
            </w:r>
            <w:proofErr w:type="spellEnd"/>
            <w:r w:rsidRPr="00410492">
              <w:rPr>
                <w:rFonts w:ascii="Calibri" w:eastAsia="Times New Roman" w:hAnsi="Calibri" w:cs="Calibri"/>
                <w:color w:val="000000"/>
                <w:sz w:val="20"/>
                <w:szCs w:val="20"/>
                <w:lang w:eastAsia="en-ID"/>
              </w:rPr>
              <w:t xml:space="preserve"> Perseroan; </w:t>
            </w:r>
            <w:r>
              <w:rPr>
                <w:rFonts w:ascii="Calibri" w:eastAsia="Times New Roman" w:hAnsi="Calibri" w:cs="Calibri"/>
                <w:color w:val="000000"/>
                <w:sz w:val="20"/>
                <w:szCs w:val="20"/>
                <w:lang w:eastAsia="en-ID"/>
              </w:rPr>
              <w:t>dan</w:t>
            </w:r>
          </w:p>
        </w:tc>
      </w:tr>
      <w:tr w:rsidR="00F115BF" w:rsidRPr="00613832" w14:paraId="4D0CD47C" w14:textId="77777777" w:rsidTr="00BA45BC">
        <w:tblPrEx>
          <w:tblW w:w="9782" w:type="dxa"/>
          <w:tblInd w:w="-284" w:type="dxa"/>
          <w:tblCellMar>
            <w:top w:w="15" w:type="dxa"/>
            <w:left w:w="15" w:type="dxa"/>
            <w:bottom w:w="15" w:type="dxa"/>
            <w:right w:w="15" w:type="dxa"/>
          </w:tblCellMar>
          <w:tblPrExChange w:id="1370"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371" w:author="OLTRE" w:date="2024-07-03T22:42:00Z">
            <w:trPr>
              <w:gridAfter w:val="1"/>
              <w:wAfter w:w="318" w:type="dxa"/>
            </w:trPr>
          </w:trPrChange>
        </w:trPr>
        <w:tc>
          <w:tcPr>
            <w:tcW w:w="4820" w:type="dxa"/>
            <w:tcMar>
              <w:top w:w="0" w:type="dxa"/>
              <w:left w:w="108" w:type="dxa"/>
              <w:bottom w:w="0" w:type="dxa"/>
              <w:right w:w="108" w:type="dxa"/>
            </w:tcMar>
            <w:tcPrChange w:id="1372" w:author="OLTRE" w:date="2024-07-03T22:42:00Z">
              <w:tcPr>
                <w:tcW w:w="4820" w:type="dxa"/>
                <w:gridSpan w:val="2"/>
                <w:tcMar>
                  <w:top w:w="0" w:type="dxa"/>
                  <w:left w:w="108" w:type="dxa"/>
                  <w:bottom w:w="0" w:type="dxa"/>
                  <w:right w:w="108" w:type="dxa"/>
                </w:tcMar>
              </w:tcPr>
            </w:tcPrChange>
          </w:tcPr>
          <w:p w14:paraId="1C82B074" w14:textId="77777777" w:rsidR="006B3B3B" w:rsidRDefault="006B3B3B" w:rsidP="00996F5C">
            <w:pPr>
              <w:pStyle w:val="ListParagraph"/>
              <w:numPr>
                <w:ilvl w:val="1"/>
                <w:numId w:val="73"/>
              </w:numPr>
              <w:spacing w:after="0" w:line="240" w:lineRule="auto"/>
              <w:ind w:left="888"/>
              <w:jc w:val="both"/>
              <w:textAlignment w:val="baseline"/>
              <w:rPr>
                <w:rFonts w:ascii="Calibri" w:hAnsi="Calibri"/>
                <w:color w:val="000000"/>
                <w:sz w:val="20"/>
              </w:rPr>
            </w:pPr>
            <w:r>
              <w:rPr>
                <w:rFonts w:ascii="Calibri" w:hAnsi="Calibri"/>
                <w:color w:val="000000"/>
                <w:sz w:val="20"/>
              </w:rPr>
              <w:t xml:space="preserve">any increase or decrease in the number of </w:t>
            </w:r>
            <w:proofErr w:type="spellStart"/>
            <w:r>
              <w:rPr>
                <w:rFonts w:ascii="Calibri" w:hAnsi="Calibri"/>
                <w:color w:val="000000"/>
                <w:sz w:val="20"/>
              </w:rPr>
              <w:t>Preferres</w:t>
            </w:r>
            <w:proofErr w:type="spellEnd"/>
            <w:r>
              <w:rPr>
                <w:rFonts w:ascii="Calibri" w:hAnsi="Calibri"/>
                <w:color w:val="000000"/>
                <w:sz w:val="20"/>
              </w:rPr>
              <w:t xml:space="preserve"> Shares in the Company.</w:t>
            </w:r>
          </w:p>
          <w:p w14:paraId="5FD87695" w14:textId="4558929A" w:rsidR="006B3B3B" w:rsidRDefault="006B3B3B" w:rsidP="005A2466">
            <w:pPr>
              <w:pStyle w:val="ListParagraph"/>
              <w:spacing w:after="0" w:line="240" w:lineRule="auto"/>
              <w:ind w:left="888"/>
              <w:jc w:val="both"/>
              <w:textAlignment w:val="baseline"/>
              <w:rPr>
                <w:rFonts w:ascii="Calibri" w:hAnsi="Calibri"/>
                <w:color w:val="000000"/>
                <w:sz w:val="20"/>
              </w:rPr>
            </w:pPr>
          </w:p>
        </w:tc>
        <w:tc>
          <w:tcPr>
            <w:tcW w:w="4678" w:type="dxa"/>
            <w:tcMar>
              <w:top w:w="0" w:type="dxa"/>
              <w:left w:w="108" w:type="dxa"/>
              <w:bottom w:w="0" w:type="dxa"/>
              <w:right w:w="108" w:type="dxa"/>
            </w:tcMar>
            <w:tcPrChange w:id="1373" w:author="OLTRE" w:date="2024-07-03T22:42:00Z">
              <w:tcPr>
                <w:tcW w:w="4678" w:type="dxa"/>
                <w:gridSpan w:val="3"/>
                <w:tcMar>
                  <w:top w:w="0" w:type="dxa"/>
                  <w:left w:w="108" w:type="dxa"/>
                  <w:bottom w:w="0" w:type="dxa"/>
                  <w:right w:w="108" w:type="dxa"/>
                </w:tcMar>
              </w:tcPr>
            </w:tcPrChange>
          </w:tcPr>
          <w:p w14:paraId="0E4A2226" w14:textId="0995B93C" w:rsidR="006B3B3B" w:rsidRPr="00613832" w:rsidRDefault="00ED16D4" w:rsidP="00996F5C">
            <w:pPr>
              <w:pStyle w:val="ListParagraph"/>
              <w:numPr>
                <w:ilvl w:val="0"/>
                <w:numId w:val="163"/>
              </w:numPr>
              <w:spacing w:after="0" w:line="240" w:lineRule="auto"/>
              <w:ind w:left="744"/>
              <w:jc w:val="both"/>
              <w:textAlignment w:val="baseline"/>
              <w:rPr>
                <w:rFonts w:ascii="Calibri" w:eastAsia="Times New Roman" w:hAnsi="Calibri" w:cs="Calibri"/>
                <w:color w:val="000000"/>
                <w:sz w:val="20"/>
                <w:szCs w:val="20"/>
                <w:lang w:eastAsia="en-ID"/>
              </w:rPr>
            </w:pPr>
            <w:proofErr w:type="spellStart"/>
            <w:r w:rsidRPr="00410492">
              <w:rPr>
                <w:rFonts w:ascii="Calibri" w:eastAsia="Times New Roman" w:hAnsi="Calibri" w:cs="Calibri"/>
                <w:color w:val="000000"/>
                <w:sz w:val="20"/>
                <w:szCs w:val="20"/>
                <w:lang w:eastAsia="en-ID"/>
              </w:rPr>
              <w:t>setiap</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penambahan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atau</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pengurangan</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jumlah</w:t>
            </w:r>
            <w:proofErr w:type="spellEnd"/>
            <w:r w:rsidRPr="00410492">
              <w:rPr>
                <w:rFonts w:ascii="Calibri" w:eastAsia="Times New Roman" w:hAnsi="Calibri" w:cs="Calibri"/>
                <w:color w:val="000000"/>
                <w:sz w:val="20"/>
                <w:szCs w:val="20"/>
                <w:lang w:eastAsia="en-ID"/>
              </w:rPr>
              <w:t xml:space="preserve"> Saham </w:t>
            </w:r>
            <w:proofErr w:type="spellStart"/>
            <w:r w:rsidRPr="00410492">
              <w:rPr>
                <w:rFonts w:ascii="Calibri" w:eastAsia="Times New Roman" w:hAnsi="Calibri" w:cs="Calibri"/>
                <w:color w:val="000000"/>
                <w:sz w:val="20"/>
                <w:szCs w:val="20"/>
                <w:lang w:eastAsia="en-ID"/>
              </w:rPr>
              <w:t>Preferres</w:t>
            </w:r>
            <w:proofErr w:type="spellEnd"/>
            <w:r w:rsidRPr="00410492">
              <w:rPr>
                <w:rFonts w:ascii="Calibri" w:eastAsia="Times New Roman" w:hAnsi="Calibri" w:cs="Calibri"/>
                <w:color w:val="000000"/>
                <w:sz w:val="20"/>
                <w:szCs w:val="20"/>
                <w:lang w:eastAsia="en-ID"/>
              </w:rPr>
              <w:t xml:space="preserve"> </w:t>
            </w:r>
            <w:proofErr w:type="spellStart"/>
            <w:r w:rsidRPr="00410492">
              <w:rPr>
                <w:rFonts w:ascii="Calibri" w:eastAsia="Times New Roman" w:hAnsi="Calibri" w:cs="Calibri"/>
                <w:color w:val="000000"/>
                <w:sz w:val="20"/>
                <w:szCs w:val="20"/>
                <w:lang w:eastAsia="en-ID"/>
              </w:rPr>
              <w:t>dalam</w:t>
            </w:r>
            <w:proofErr w:type="spellEnd"/>
            <w:r w:rsidRPr="00410492">
              <w:rPr>
                <w:rFonts w:ascii="Calibri" w:eastAsia="Times New Roman" w:hAnsi="Calibri" w:cs="Calibri"/>
                <w:color w:val="000000"/>
                <w:sz w:val="20"/>
                <w:szCs w:val="20"/>
                <w:lang w:eastAsia="en-ID"/>
              </w:rPr>
              <w:t xml:space="preserve"> Perseroan</w:t>
            </w:r>
            <w:r>
              <w:rPr>
                <w:rFonts w:ascii="Calibri" w:eastAsia="Times New Roman" w:hAnsi="Calibri" w:cs="Calibri"/>
                <w:color w:val="000000"/>
                <w:sz w:val="20"/>
                <w:szCs w:val="20"/>
                <w:lang w:eastAsia="en-ID"/>
              </w:rPr>
              <w:t>.</w:t>
            </w:r>
          </w:p>
        </w:tc>
      </w:tr>
      <w:tr w:rsidR="00F115BF" w:rsidRPr="00613832" w14:paraId="07505025" w14:textId="77777777" w:rsidTr="00BA45BC">
        <w:trPr>
          <w:gridBefore w:val="1"/>
          <w:gridAfter w:val="1"/>
          <w:wAfter w:w="142" w:type="dxa"/>
        </w:trPr>
        <w:tc>
          <w:tcPr>
            <w:tcW w:w="4820" w:type="dxa"/>
            <w:tcMar>
              <w:top w:w="0" w:type="dxa"/>
              <w:left w:w="108" w:type="dxa"/>
              <w:bottom w:w="0" w:type="dxa"/>
              <w:right w:w="108" w:type="dxa"/>
            </w:tcMar>
            <w:hideMark/>
          </w:tcPr>
          <w:p w14:paraId="47EE7C42" w14:textId="73385A1E" w:rsidR="004A473C" w:rsidRPr="005A2466" w:rsidRDefault="004A473C" w:rsidP="00BA45BC">
            <w:pPr>
              <w:pStyle w:val="ListParagraph"/>
              <w:numPr>
                <w:ilvl w:val="1"/>
                <w:numId w:val="40"/>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The Company shall submit a request to the</w:t>
            </w:r>
            <w:r w:rsidR="00CF293F">
              <w:rPr>
                <w:rFonts w:ascii="Calibri" w:hAnsi="Calibri"/>
                <w:color w:val="000000"/>
                <w:sz w:val="20"/>
              </w:rPr>
              <w:t xml:space="preserve"> </w:t>
            </w:r>
            <w:r w:rsidR="00DA1F08">
              <w:rPr>
                <w:rFonts w:ascii="Calibri" w:eastAsia="Times New Roman" w:hAnsi="Calibri" w:cs="Calibri"/>
                <w:color w:val="000000"/>
                <w:sz w:val="20"/>
                <w:szCs w:val="20"/>
                <w:lang w:eastAsia="en-ID"/>
              </w:rPr>
              <w:t>Preferred Shareholder</w:t>
            </w:r>
            <w:r w:rsidRPr="005A2466">
              <w:rPr>
                <w:rFonts w:ascii="Calibri" w:hAnsi="Calibri"/>
                <w:color w:val="000000"/>
                <w:sz w:val="20"/>
              </w:rPr>
              <w:t xml:space="preserve">  for its approval pursuant to Clause 12.2</w:t>
            </w:r>
            <w:r w:rsidR="00B504B1">
              <w:rPr>
                <w:rFonts w:ascii="Calibri" w:hAnsi="Calibri"/>
                <w:color w:val="000000"/>
                <w:sz w:val="20"/>
              </w:rPr>
              <w:t xml:space="preserve"> </w:t>
            </w:r>
            <w:ins w:id="1374" w:author="OLTRE" w:date="2024-07-03T22:42:00Z">
              <w:r w:rsidR="00B504B1">
                <w:rPr>
                  <w:rFonts w:ascii="Calibri" w:hAnsi="Calibri"/>
                  <w:color w:val="000000"/>
                  <w:sz w:val="20"/>
                </w:rPr>
                <w:t>and Clause 12.3</w:t>
              </w:r>
              <w:r w:rsidRPr="005A2466">
                <w:rPr>
                  <w:rFonts w:ascii="Calibri" w:hAnsi="Calibri"/>
                  <w:color w:val="000000"/>
                  <w:sz w:val="20"/>
                </w:rPr>
                <w:t xml:space="preserve"> </w:t>
              </w:r>
            </w:ins>
            <w:r w:rsidRPr="005A2466">
              <w:rPr>
                <w:rFonts w:ascii="Calibri" w:hAnsi="Calibri"/>
                <w:color w:val="000000"/>
                <w:sz w:val="20"/>
              </w:rPr>
              <w:t>above no later than 14 (fourteen) calendar days prior to the earlier of (</w:t>
            </w:r>
            <w:proofErr w:type="spellStart"/>
            <w:r w:rsidRPr="005A2466">
              <w:rPr>
                <w:rFonts w:ascii="Calibri" w:hAnsi="Calibri"/>
                <w:color w:val="000000"/>
                <w:sz w:val="20"/>
              </w:rPr>
              <w:t>i</w:t>
            </w:r>
            <w:proofErr w:type="spellEnd"/>
            <w:r w:rsidRPr="005A2466">
              <w:rPr>
                <w:rFonts w:ascii="Calibri" w:hAnsi="Calibri"/>
                <w:color w:val="000000"/>
                <w:sz w:val="20"/>
              </w:rPr>
              <w:t xml:space="preserve">) proposed date for either the conduct of General Meeting invitation or the execution of General Meeting circular resolution, to extent required under this Agreement, Articles of Association or Company Law, and (ii) the earliest targeted implementation or execution date for any one or more actions set out in Clause 12.2 </w:t>
            </w:r>
            <w:ins w:id="1375" w:author="OLTRE" w:date="2024-07-03T22:42:00Z">
              <w:r w:rsidR="003C7949">
                <w:rPr>
                  <w:rFonts w:ascii="Calibri" w:hAnsi="Calibri"/>
                  <w:color w:val="000000"/>
                  <w:sz w:val="20"/>
                </w:rPr>
                <w:t xml:space="preserve">and Clause 12.3 </w:t>
              </w:r>
            </w:ins>
            <w:r w:rsidRPr="005A2466">
              <w:rPr>
                <w:rFonts w:ascii="Calibri" w:hAnsi="Calibri"/>
                <w:color w:val="000000"/>
                <w:sz w:val="20"/>
              </w:rPr>
              <w:t>above.</w:t>
            </w:r>
          </w:p>
          <w:p w14:paraId="4C0B1CF0" w14:textId="77777777" w:rsidR="009734CD" w:rsidRDefault="009734CD" w:rsidP="00613832">
            <w:pPr>
              <w:pStyle w:val="ListParagraph"/>
              <w:spacing w:after="0" w:line="240" w:lineRule="auto"/>
              <w:ind w:left="360"/>
              <w:jc w:val="both"/>
              <w:textAlignment w:val="baseline"/>
              <w:rPr>
                <w:rFonts w:ascii="Calibri" w:eastAsia="Times New Roman" w:hAnsi="Calibri" w:cs="Calibri"/>
                <w:color w:val="000000"/>
                <w:sz w:val="20"/>
                <w:szCs w:val="20"/>
                <w:lang w:eastAsia="en-ID"/>
              </w:rPr>
            </w:pPr>
          </w:p>
          <w:p w14:paraId="06D02BBF" w14:textId="77777777" w:rsidR="009734CD" w:rsidRDefault="009734CD" w:rsidP="00613832">
            <w:pPr>
              <w:pStyle w:val="ListParagraph"/>
              <w:spacing w:after="0" w:line="240" w:lineRule="auto"/>
              <w:ind w:left="360"/>
              <w:jc w:val="both"/>
              <w:textAlignment w:val="baseline"/>
              <w:rPr>
                <w:rFonts w:ascii="Calibri" w:eastAsia="Times New Roman" w:hAnsi="Calibri" w:cs="Calibri"/>
                <w:color w:val="000000"/>
                <w:sz w:val="20"/>
                <w:szCs w:val="20"/>
                <w:lang w:eastAsia="en-ID"/>
              </w:rPr>
            </w:pPr>
          </w:p>
          <w:p w14:paraId="381AADA4" w14:textId="77777777" w:rsidR="009734CD" w:rsidRDefault="009734CD" w:rsidP="00613832">
            <w:pPr>
              <w:pStyle w:val="ListParagraph"/>
              <w:spacing w:after="0" w:line="240" w:lineRule="auto"/>
              <w:ind w:left="360"/>
              <w:jc w:val="both"/>
              <w:textAlignment w:val="baseline"/>
              <w:rPr>
                <w:rFonts w:ascii="Calibri" w:eastAsia="Times New Roman" w:hAnsi="Calibri" w:cs="Calibri"/>
                <w:color w:val="000000"/>
                <w:sz w:val="20"/>
                <w:szCs w:val="20"/>
                <w:lang w:eastAsia="en-ID"/>
              </w:rPr>
            </w:pPr>
          </w:p>
          <w:p w14:paraId="0EC39994" w14:textId="77777777" w:rsidR="00D004E5" w:rsidRDefault="00D004E5" w:rsidP="00436505">
            <w:pPr>
              <w:spacing w:after="0" w:line="240" w:lineRule="auto"/>
              <w:jc w:val="both"/>
              <w:textAlignment w:val="baseline"/>
              <w:rPr>
                <w:rFonts w:ascii="Calibri" w:eastAsia="Times New Roman" w:hAnsi="Calibri" w:cs="Calibri"/>
                <w:color w:val="000000"/>
                <w:sz w:val="20"/>
                <w:szCs w:val="20"/>
                <w:lang w:eastAsia="en-ID"/>
              </w:rPr>
            </w:pPr>
          </w:p>
          <w:p w14:paraId="2321C7A5" w14:textId="00E78468" w:rsidR="00134E27" w:rsidRPr="005A2466" w:rsidRDefault="00134E27" w:rsidP="00815545">
            <w:pPr>
              <w:pStyle w:val="ListParagraph"/>
              <w:numPr>
                <w:ilvl w:val="1"/>
                <w:numId w:val="40"/>
              </w:numPr>
              <w:spacing w:after="0" w:line="240" w:lineRule="auto"/>
              <w:ind w:left="606" w:hanging="606"/>
              <w:jc w:val="both"/>
              <w:textAlignment w:val="baseline"/>
              <w:rPr>
                <w:rFonts w:ascii="Calibri" w:hAnsi="Calibri"/>
                <w:color w:val="000000"/>
                <w:sz w:val="20"/>
              </w:rPr>
            </w:pPr>
            <w:r w:rsidRPr="00613832">
              <w:rPr>
                <w:rFonts w:ascii="Calibri" w:eastAsia="Times New Roman" w:hAnsi="Calibri" w:cs="Calibri"/>
                <w:color w:val="000000"/>
                <w:sz w:val="20"/>
                <w:szCs w:val="20"/>
                <w:lang w:eastAsia="en-ID"/>
              </w:rPr>
              <w:t xml:space="preserve">The </w:t>
            </w:r>
            <w:r w:rsidR="00656E66" w:rsidRPr="00613832">
              <w:rPr>
                <w:rFonts w:ascii="Calibri" w:eastAsia="Times New Roman" w:hAnsi="Calibri" w:cs="Calibri"/>
                <w:color w:val="000000"/>
                <w:sz w:val="20"/>
                <w:szCs w:val="20"/>
                <w:lang w:eastAsia="en-ID"/>
              </w:rPr>
              <w:t>Directors</w:t>
            </w:r>
            <w:r w:rsidRPr="00613832">
              <w:rPr>
                <w:rFonts w:ascii="Calibri" w:eastAsia="Times New Roman" w:hAnsi="Calibri" w:cs="Calibri"/>
                <w:color w:val="000000"/>
                <w:sz w:val="20"/>
                <w:szCs w:val="20"/>
                <w:lang w:eastAsia="en-ID"/>
              </w:rPr>
              <w:t xml:space="preserve"> shall give prior written notice to the </w:t>
            </w:r>
            <w:r w:rsidR="000964B7" w:rsidRPr="00613832">
              <w:rPr>
                <w:rFonts w:ascii="Calibri" w:eastAsia="Times New Roman" w:hAnsi="Calibri" w:cs="Calibri"/>
                <w:color w:val="000000"/>
                <w:sz w:val="20"/>
                <w:szCs w:val="20"/>
                <w:lang w:eastAsia="en-ID"/>
              </w:rPr>
              <w:t>Investor</w:t>
            </w:r>
            <w:r w:rsidRPr="00613832">
              <w:rPr>
                <w:rFonts w:ascii="Calibri" w:eastAsia="Times New Roman" w:hAnsi="Calibri" w:cs="Calibri"/>
                <w:color w:val="000000"/>
                <w:sz w:val="20"/>
                <w:szCs w:val="20"/>
                <w:lang w:eastAsia="en-ID"/>
              </w:rPr>
              <w:t xml:space="preserve"> for (</w:t>
            </w:r>
            <w:proofErr w:type="spellStart"/>
            <w:r w:rsidRPr="00613832">
              <w:rPr>
                <w:rFonts w:ascii="Calibri" w:eastAsia="Times New Roman" w:hAnsi="Calibri" w:cs="Calibri"/>
                <w:color w:val="000000"/>
                <w:sz w:val="20"/>
                <w:szCs w:val="20"/>
                <w:lang w:eastAsia="en-ID"/>
              </w:rPr>
              <w:t>i</w:t>
            </w:r>
            <w:proofErr w:type="spellEnd"/>
            <w:r w:rsidRPr="00613832">
              <w:rPr>
                <w:rFonts w:ascii="Calibri" w:eastAsia="Times New Roman" w:hAnsi="Calibri" w:cs="Calibri"/>
                <w:color w:val="000000"/>
                <w:sz w:val="20"/>
                <w:szCs w:val="20"/>
                <w:lang w:eastAsia="en-ID"/>
              </w:rPr>
              <w:t>) closing any existing bank accounts of the Company and (ii) opening any new or additional bank accounts of the Company.</w:t>
            </w:r>
          </w:p>
        </w:tc>
        <w:tc>
          <w:tcPr>
            <w:tcW w:w="4678" w:type="dxa"/>
            <w:tcMar>
              <w:top w:w="0" w:type="dxa"/>
              <w:left w:w="108" w:type="dxa"/>
              <w:bottom w:w="0" w:type="dxa"/>
              <w:right w:w="108" w:type="dxa"/>
            </w:tcMar>
            <w:hideMark/>
          </w:tcPr>
          <w:p w14:paraId="14D5C15A" w14:textId="4D41CE45" w:rsidR="00A545B8" w:rsidRDefault="00A545B8" w:rsidP="00613832">
            <w:pPr>
              <w:pStyle w:val="ListParagraph"/>
              <w:numPr>
                <w:ilvl w:val="1"/>
                <w:numId w:val="41"/>
              </w:numPr>
              <w:spacing w:after="0" w:line="240" w:lineRule="auto"/>
              <w:ind w:left="397" w:hanging="397"/>
              <w:jc w:val="both"/>
              <w:textAlignment w:val="baseline"/>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Perseroan </w:t>
            </w:r>
            <w:proofErr w:type="spellStart"/>
            <w:r w:rsidRPr="00613832">
              <w:rPr>
                <w:rFonts w:ascii="Calibri" w:eastAsia="Times New Roman" w:hAnsi="Calibri" w:cs="Calibri"/>
                <w:color w:val="000000"/>
                <w:sz w:val="20"/>
                <w:szCs w:val="20"/>
                <w:lang w:eastAsia="en-ID"/>
              </w:rPr>
              <w:t>harus</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mengajukan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permintaan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persetujuan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kepada</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Pemegang</w:t>
            </w:r>
            <w:proofErr w:type="spellEnd"/>
            <w:r w:rsidRPr="00613832">
              <w:rPr>
                <w:rFonts w:ascii="Calibri" w:eastAsia="Times New Roman" w:hAnsi="Calibri" w:cs="Calibri"/>
                <w:color w:val="000000"/>
                <w:sz w:val="20"/>
                <w:szCs w:val="20"/>
                <w:lang w:eastAsia="en-ID"/>
              </w:rPr>
              <w:t xml:space="preserve"> Saham </w:t>
            </w:r>
            <w:proofErr w:type="spellStart"/>
            <w:r w:rsidRPr="00613832">
              <w:rPr>
                <w:rFonts w:ascii="Calibri" w:eastAsia="Times New Roman" w:hAnsi="Calibri" w:cs="Calibri"/>
                <w:color w:val="000000"/>
                <w:sz w:val="20"/>
                <w:szCs w:val="20"/>
                <w:lang w:eastAsia="en-ID"/>
              </w:rPr>
              <w:t>Preferen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sesuai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Pasal</w:t>
            </w:r>
            <w:proofErr w:type="spellEnd"/>
            <w:r w:rsidRPr="00613832">
              <w:rPr>
                <w:rFonts w:ascii="Calibri" w:eastAsia="Times New Roman" w:hAnsi="Calibri" w:cs="Calibri"/>
                <w:color w:val="000000"/>
                <w:sz w:val="20"/>
                <w:szCs w:val="20"/>
                <w:lang w:eastAsia="en-ID"/>
              </w:rPr>
              <w:t xml:space="preserve"> 12.2 </w:t>
            </w:r>
            <w:ins w:id="1376" w:author="OLTRE" w:date="2024-07-03T22:42:00Z">
              <w:r w:rsidR="00B504B1">
                <w:rPr>
                  <w:rFonts w:ascii="Calibri" w:eastAsia="Times New Roman" w:hAnsi="Calibri" w:cs="Calibri"/>
                  <w:color w:val="000000"/>
                  <w:sz w:val="20"/>
                  <w:szCs w:val="20"/>
                  <w:lang w:eastAsia="en-ID"/>
                </w:rPr>
                <w:t xml:space="preserve">dan </w:t>
              </w:r>
              <w:proofErr w:type="spellStart"/>
              <w:r w:rsidR="00B504B1">
                <w:rPr>
                  <w:rFonts w:ascii="Calibri" w:eastAsia="Times New Roman" w:hAnsi="Calibri" w:cs="Calibri"/>
                  <w:color w:val="000000"/>
                  <w:sz w:val="20"/>
                  <w:szCs w:val="20"/>
                  <w:lang w:eastAsia="en-ID"/>
                </w:rPr>
                <w:t>Pasal</w:t>
              </w:r>
              <w:proofErr w:type="spellEnd"/>
              <w:r w:rsidR="00B504B1">
                <w:rPr>
                  <w:rFonts w:ascii="Calibri" w:eastAsia="Times New Roman" w:hAnsi="Calibri" w:cs="Calibri"/>
                  <w:color w:val="000000"/>
                  <w:sz w:val="20"/>
                  <w:szCs w:val="20"/>
                  <w:lang w:eastAsia="en-ID"/>
                </w:rPr>
                <w:t xml:space="preserve"> 12.3 </w:t>
              </w:r>
            </w:ins>
            <w:r w:rsidRPr="00613832">
              <w:rPr>
                <w:rFonts w:ascii="Calibri" w:eastAsia="Times New Roman" w:hAnsi="Calibri" w:cs="Calibri"/>
                <w:color w:val="000000"/>
                <w:sz w:val="20"/>
                <w:szCs w:val="20"/>
                <w:lang w:eastAsia="en-ID"/>
              </w:rPr>
              <w:t xml:space="preserve">di </w:t>
            </w:r>
            <w:proofErr w:type="spellStart"/>
            <w:r w:rsidRPr="00613832">
              <w:rPr>
                <w:rFonts w:ascii="Calibri" w:eastAsia="Times New Roman" w:hAnsi="Calibri" w:cs="Calibri"/>
                <w:color w:val="000000"/>
                <w:sz w:val="20"/>
                <w:szCs w:val="20"/>
                <w:lang w:eastAsia="en-ID"/>
              </w:rPr>
              <w:t>atas</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selambat-lambatnya</w:t>
            </w:r>
            <w:proofErr w:type="spellEnd"/>
            <w:r w:rsidRPr="00613832">
              <w:rPr>
                <w:rFonts w:ascii="Calibri" w:eastAsia="Times New Roman" w:hAnsi="Calibri" w:cs="Calibri"/>
                <w:color w:val="000000"/>
                <w:sz w:val="20"/>
                <w:szCs w:val="20"/>
                <w:lang w:eastAsia="en-ID"/>
              </w:rPr>
              <w:t xml:space="preserve"> 14 (</w:t>
            </w:r>
            <w:proofErr w:type="spellStart"/>
            <w:r w:rsidRPr="00613832">
              <w:rPr>
                <w:rFonts w:ascii="Calibri" w:eastAsia="Times New Roman" w:hAnsi="Calibri" w:cs="Calibri"/>
                <w:color w:val="000000"/>
                <w:sz w:val="20"/>
                <w:szCs w:val="20"/>
                <w:lang w:eastAsia="en-ID"/>
              </w:rPr>
              <w:t>empat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belas</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hari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kalender</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sebelum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tanggal</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diusulkan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untuk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pemanggilan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Rapat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Umum</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pelaksanaan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Rapat</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Umum</w:t>
            </w:r>
            <w:proofErr w:type="spellEnd"/>
            <w:r w:rsidRPr="00613832">
              <w:rPr>
                <w:rFonts w:ascii="Calibri" w:eastAsia="Times New Roman" w:hAnsi="Calibri" w:cs="Calibri"/>
                <w:color w:val="000000"/>
                <w:sz w:val="20"/>
                <w:szCs w:val="20"/>
                <w:lang w:eastAsia="en-ID"/>
              </w:rPr>
              <w:t xml:space="preserve"> </w:t>
            </w:r>
            <w:proofErr w:type="spellStart"/>
            <w:r w:rsidR="00CC2B19" w:rsidRPr="00613832">
              <w:rPr>
                <w:rFonts w:ascii="Calibri" w:eastAsia="Times New Roman" w:hAnsi="Calibri" w:cs="Calibri"/>
                <w:color w:val="000000"/>
                <w:sz w:val="20"/>
                <w:szCs w:val="20"/>
                <w:lang w:eastAsia="en-ID"/>
              </w:rPr>
              <w:t>Pemegang</w:t>
            </w:r>
            <w:proofErr w:type="spellEnd"/>
            <w:r w:rsidR="00CC2B19" w:rsidRPr="00613832">
              <w:rPr>
                <w:rFonts w:ascii="Calibri" w:eastAsia="Times New Roman" w:hAnsi="Calibri" w:cs="Calibri"/>
                <w:color w:val="000000"/>
                <w:sz w:val="20"/>
                <w:szCs w:val="20"/>
                <w:lang w:eastAsia="en-ID"/>
              </w:rPr>
              <w:t xml:space="preserve"> Saham </w:t>
            </w:r>
            <w:proofErr w:type="spellStart"/>
            <w:r w:rsidR="00CC2B19" w:rsidRPr="00613832">
              <w:rPr>
                <w:rFonts w:ascii="Calibri" w:eastAsia="Times New Roman" w:hAnsi="Calibri" w:cs="Calibri"/>
                <w:color w:val="000000"/>
                <w:sz w:val="20"/>
                <w:szCs w:val="20"/>
                <w:lang w:eastAsia="en-ID"/>
              </w:rPr>
              <w:t>atau</w:t>
            </w:r>
            <w:proofErr w:type="spellEnd"/>
            <w:r w:rsidR="00CC2B19" w:rsidRPr="00613832">
              <w:rPr>
                <w:rFonts w:ascii="Calibri" w:eastAsia="Times New Roman" w:hAnsi="Calibri" w:cs="Calibri"/>
                <w:color w:val="000000"/>
                <w:sz w:val="20"/>
                <w:szCs w:val="20"/>
                <w:lang w:eastAsia="en-ID"/>
              </w:rPr>
              <w:t xml:space="preserve"> </w:t>
            </w:r>
            <w:proofErr w:type="spellStart"/>
            <w:r w:rsidR="00CC2B19" w:rsidRPr="00613832">
              <w:rPr>
                <w:rFonts w:ascii="Calibri" w:eastAsia="Times New Roman" w:hAnsi="Calibri" w:cs="Calibri"/>
                <w:color w:val="000000"/>
                <w:sz w:val="20"/>
                <w:szCs w:val="20"/>
                <w:lang w:eastAsia="en-ID"/>
              </w:rPr>
              <w:t>penandatanganan</w:t>
            </w:r>
            <w:proofErr w:type="spellEnd"/>
            <w:r w:rsidR="00CC2B19" w:rsidRPr="00613832">
              <w:rPr>
                <w:rFonts w:ascii="Calibri" w:eastAsia="Times New Roman" w:hAnsi="Calibri" w:cs="Calibri"/>
                <w:color w:val="000000"/>
                <w:sz w:val="20"/>
                <w:szCs w:val="20"/>
                <w:lang w:eastAsia="en-ID"/>
              </w:rPr>
              <w:t xml:space="preserve"> </w:t>
            </w:r>
            <w:proofErr w:type="spellStart"/>
            <w:r w:rsidR="00CC2B19" w:rsidRPr="00613832">
              <w:rPr>
                <w:rFonts w:ascii="Calibri" w:eastAsia="Times New Roman" w:hAnsi="Calibri" w:cs="Calibri"/>
                <w:color w:val="000000"/>
                <w:sz w:val="20"/>
                <w:szCs w:val="20"/>
                <w:lang w:eastAsia="en-ID"/>
              </w:rPr>
              <w:t>keputusan</w:t>
            </w:r>
            <w:proofErr w:type="spellEnd"/>
            <w:r w:rsidR="00CC2B19" w:rsidRPr="00613832">
              <w:rPr>
                <w:rFonts w:ascii="Calibri" w:eastAsia="Times New Roman" w:hAnsi="Calibri" w:cs="Calibri"/>
                <w:color w:val="000000"/>
                <w:sz w:val="20"/>
                <w:szCs w:val="20"/>
                <w:lang w:eastAsia="en-ID"/>
              </w:rPr>
              <w:t xml:space="preserve"> </w:t>
            </w:r>
            <w:proofErr w:type="spellStart"/>
            <w:r w:rsidR="00CC2B19" w:rsidRPr="00613832">
              <w:rPr>
                <w:rFonts w:ascii="Calibri" w:eastAsia="Times New Roman" w:hAnsi="Calibri" w:cs="Calibri"/>
                <w:color w:val="000000"/>
                <w:sz w:val="20"/>
                <w:szCs w:val="20"/>
                <w:lang w:eastAsia="en-ID"/>
              </w:rPr>
              <w:t>sirkuler</w:t>
            </w:r>
            <w:proofErr w:type="spellEnd"/>
            <w:r w:rsidR="00CC2B19" w:rsidRPr="00613832">
              <w:rPr>
                <w:rFonts w:ascii="Calibri" w:eastAsia="Times New Roman" w:hAnsi="Calibri" w:cs="Calibri"/>
                <w:color w:val="000000"/>
                <w:sz w:val="20"/>
                <w:szCs w:val="20"/>
                <w:lang w:eastAsia="en-ID"/>
              </w:rPr>
              <w:t xml:space="preserve"> </w:t>
            </w:r>
            <w:proofErr w:type="spellStart"/>
            <w:r w:rsidR="00CC2B19" w:rsidRPr="00613832">
              <w:rPr>
                <w:rFonts w:ascii="Calibri" w:eastAsia="Times New Roman" w:hAnsi="Calibri" w:cs="Calibri"/>
                <w:color w:val="000000"/>
                <w:sz w:val="20"/>
                <w:szCs w:val="20"/>
                <w:lang w:eastAsia="en-ID"/>
              </w:rPr>
              <w:t>Rapat</w:t>
            </w:r>
            <w:proofErr w:type="spellEnd"/>
            <w:r w:rsidR="00CC2B19" w:rsidRPr="00613832">
              <w:rPr>
                <w:rFonts w:ascii="Calibri" w:eastAsia="Times New Roman" w:hAnsi="Calibri" w:cs="Calibri"/>
                <w:color w:val="000000"/>
                <w:sz w:val="20"/>
                <w:szCs w:val="20"/>
                <w:lang w:eastAsia="en-ID"/>
              </w:rPr>
              <w:t xml:space="preserve"> </w:t>
            </w:r>
            <w:proofErr w:type="spellStart"/>
            <w:r w:rsidR="00CC2B19" w:rsidRPr="00613832">
              <w:rPr>
                <w:rFonts w:ascii="Calibri" w:eastAsia="Times New Roman" w:hAnsi="Calibri" w:cs="Calibri"/>
                <w:color w:val="000000"/>
                <w:sz w:val="20"/>
                <w:szCs w:val="20"/>
                <w:lang w:eastAsia="en-ID"/>
              </w:rPr>
              <w:t>Umum</w:t>
            </w:r>
            <w:proofErr w:type="spellEnd"/>
            <w:r w:rsidR="00CC2B19" w:rsidRPr="00613832">
              <w:rPr>
                <w:rFonts w:ascii="Calibri" w:eastAsia="Times New Roman" w:hAnsi="Calibri" w:cs="Calibri"/>
                <w:color w:val="000000"/>
                <w:sz w:val="20"/>
                <w:szCs w:val="20"/>
                <w:lang w:eastAsia="en-ID"/>
              </w:rPr>
              <w:t xml:space="preserve"> </w:t>
            </w:r>
            <w:proofErr w:type="spellStart"/>
            <w:r w:rsidR="00CC2B19" w:rsidRPr="00613832">
              <w:rPr>
                <w:rFonts w:ascii="Calibri" w:eastAsia="Times New Roman" w:hAnsi="Calibri" w:cs="Calibri"/>
                <w:color w:val="000000"/>
                <w:sz w:val="20"/>
                <w:szCs w:val="20"/>
                <w:lang w:eastAsia="en-ID"/>
              </w:rPr>
              <w:t>Pemegang</w:t>
            </w:r>
            <w:proofErr w:type="spellEnd"/>
            <w:r w:rsidR="00CC2B19" w:rsidRPr="00613832">
              <w:rPr>
                <w:rFonts w:ascii="Calibri" w:eastAsia="Times New Roman" w:hAnsi="Calibri" w:cs="Calibri"/>
                <w:color w:val="000000"/>
                <w:sz w:val="20"/>
                <w:szCs w:val="20"/>
                <w:lang w:eastAsia="en-ID"/>
              </w:rPr>
              <w:t xml:space="preserve"> Saham</w:t>
            </w:r>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sepanjang</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di</w:t>
            </w:r>
            <w:r w:rsidR="00CC2B19" w:rsidRPr="00613832">
              <w:rPr>
                <w:rFonts w:ascii="Calibri" w:eastAsia="Times New Roman" w:hAnsi="Calibri" w:cs="Calibri"/>
                <w:color w:val="000000"/>
                <w:sz w:val="20"/>
                <w:szCs w:val="20"/>
                <w:lang w:eastAsia="en-ID"/>
              </w:rPr>
              <w:t>persyaratkan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berdasarkan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Perjanjian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ini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Anggaran</w:t>
            </w:r>
            <w:proofErr w:type="spellEnd"/>
            <w:r w:rsidRPr="00613832">
              <w:rPr>
                <w:rFonts w:ascii="Calibri" w:eastAsia="Times New Roman" w:hAnsi="Calibri" w:cs="Calibri"/>
                <w:color w:val="000000"/>
                <w:sz w:val="20"/>
                <w:szCs w:val="20"/>
                <w:lang w:eastAsia="en-ID"/>
              </w:rPr>
              <w:t xml:space="preserve"> Dasar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r w:rsidR="00564481" w:rsidRPr="00613832">
              <w:rPr>
                <w:rFonts w:ascii="Calibri" w:eastAsia="Times New Roman" w:hAnsi="Calibri" w:cs="Calibri"/>
                <w:color w:val="000000"/>
                <w:sz w:val="20"/>
                <w:szCs w:val="20"/>
                <w:lang w:eastAsia="en-ID"/>
              </w:rPr>
              <w:t>UUPT</w:t>
            </w:r>
            <w:r w:rsidRPr="00613832">
              <w:rPr>
                <w:rFonts w:ascii="Calibri" w:eastAsia="Times New Roman" w:hAnsi="Calibri" w:cs="Calibri"/>
                <w:color w:val="000000"/>
                <w:sz w:val="20"/>
                <w:szCs w:val="20"/>
                <w:lang w:eastAsia="en-ID"/>
              </w:rPr>
              <w:t xml:space="preserve">, dan (ii) target </w:t>
            </w:r>
            <w:proofErr w:type="spellStart"/>
            <w:r w:rsidRPr="00613832">
              <w:rPr>
                <w:rFonts w:ascii="Calibri" w:eastAsia="Times New Roman" w:hAnsi="Calibri" w:cs="Calibri"/>
                <w:color w:val="000000"/>
                <w:sz w:val="20"/>
                <w:szCs w:val="20"/>
                <w:lang w:eastAsia="en-ID"/>
              </w:rPr>
              <w:t>implementasi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tanggal</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pelaksanaan</w:t>
            </w:r>
            <w:proofErr w:type="spellEnd"/>
            <w:r w:rsidR="00CC2B19" w:rsidRPr="00613832">
              <w:rPr>
                <w:rFonts w:ascii="Calibri" w:eastAsia="Times New Roman" w:hAnsi="Calibri" w:cs="Calibri"/>
                <w:color w:val="000000"/>
                <w:sz w:val="20"/>
                <w:szCs w:val="20"/>
                <w:lang w:eastAsia="en-ID"/>
              </w:rPr>
              <w:t xml:space="preserve">, yang mana </w:t>
            </w:r>
            <w:proofErr w:type="spellStart"/>
            <w:r w:rsidR="00CC2B19" w:rsidRPr="00613832">
              <w:rPr>
                <w:rFonts w:ascii="Calibri" w:eastAsia="Times New Roman" w:hAnsi="Calibri" w:cs="Calibri"/>
                <w:color w:val="000000"/>
                <w:sz w:val="20"/>
                <w:szCs w:val="20"/>
                <w:lang w:eastAsia="en-ID"/>
              </w:rPr>
              <w:t>lebih</w:t>
            </w:r>
            <w:proofErr w:type="spellEnd"/>
            <w:r w:rsidR="00CC2B19" w:rsidRPr="00613832">
              <w:rPr>
                <w:rFonts w:ascii="Calibri" w:eastAsia="Times New Roman" w:hAnsi="Calibri" w:cs="Calibri"/>
                <w:color w:val="000000"/>
                <w:sz w:val="20"/>
                <w:szCs w:val="20"/>
                <w:lang w:eastAsia="en-ID"/>
              </w:rPr>
              <w:t xml:space="preserve"> </w:t>
            </w:r>
            <w:proofErr w:type="spellStart"/>
            <w:r w:rsidR="00CC2B19" w:rsidRPr="00613832">
              <w:rPr>
                <w:rFonts w:ascii="Calibri" w:eastAsia="Times New Roman" w:hAnsi="Calibri" w:cs="Calibri"/>
                <w:color w:val="000000"/>
                <w:sz w:val="20"/>
                <w:szCs w:val="20"/>
                <w:lang w:eastAsia="en-ID"/>
              </w:rPr>
              <w:t>dahulu</w:t>
            </w:r>
            <w:proofErr w:type="spellEnd"/>
            <w:r w:rsidR="00CC2B19"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untuk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satu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atau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lebih</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tindakan</w:t>
            </w:r>
            <w:proofErr w:type="spellEnd"/>
            <w:r w:rsidRPr="00613832">
              <w:rPr>
                <w:rFonts w:ascii="Calibri" w:eastAsia="Times New Roman" w:hAnsi="Calibri" w:cs="Calibri"/>
                <w:color w:val="000000"/>
                <w:sz w:val="20"/>
                <w:szCs w:val="20"/>
                <w:lang w:eastAsia="en-ID"/>
              </w:rPr>
              <w:t xml:space="preserve"> yang </w:t>
            </w:r>
            <w:proofErr w:type="spellStart"/>
            <w:r w:rsidRPr="00613832">
              <w:rPr>
                <w:rFonts w:ascii="Calibri" w:eastAsia="Times New Roman" w:hAnsi="Calibri" w:cs="Calibri"/>
                <w:color w:val="000000"/>
                <w:sz w:val="20"/>
                <w:szCs w:val="20"/>
                <w:lang w:eastAsia="en-ID"/>
              </w:rPr>
              <w:t>ditetapkan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dalam</w:t>
            </w:r>
            <w:proofErr w:type="spellEnd"/>
            <w:r w:rsidRPr="00613832">
              <w:rPr>
                <w:rFonts w:ascii="Calibri" w:eastAsia="Times New Roman" w:hAnsi="Calibri" w:cs="Calibri"/>
                <w:color w:val="000000"/>
                <w:sz w:val="20"/>
                <w:szCs w:val="20"/>
                <w:lang w:eastAsia="en-ID"/>
              </w:rPr>
              <w:t xml:space="preserve"> </w:t>
            </w:r>
            <w:proofErr w:type="spellStart"/>
            <w:r w:rsidR="00CC2B19" w:rsidRPr="00613832">
              <w:rPr>
                <w:rFonts w:ascii="Calibri" w:eastAsia="Times New Roman" w:hAnsi="Calibri" w:cs="Calibri"/>
                <w:color w:val="000000"/>
                <w:sz w:val="20"/>
                <w:szCs w:val="20"/>
                <w:lang w:eastAsia="en-ID"/>
              </w:rPr>
              <w:t>Pasal</w:t>
            </w:r>
            <w:proofErr w:type="spellEnd"/>
            <w:r w:rsidR="00CC2B19" w:rsidRPr="00613832">
              <w:rPr>
                <w:rFonts w:ascii="Calibri" w:eastAsia="Times New Roman" w:hAnsi="Calibri" w:cs="Calibri"/>
                <w:color w:val="000000"/>
                <w:sz w:val="20"/>
                <w:szCs w:val="20"/>
                <w:lang w:eastAsia="en-ID"/>
              </w:rPr>
              <w:t xml:space="preserve"> </w:t>
            </w:r>
            <w:r w:rsidRPr="00613832">
              <w:rPr>
                <w:rFonts w:ascii="Calibri" w:eastAsia="Times New Roman" w:hAnsi="Calibri" w:cs="Calibri"/>
                <w:color w:val="000000"/>
                <w:sz w:val="20"/>
                <w:szCs w:val="20"/>
                <w:lang w:eastAsia="en-ID"/>
              </w:rPr>
              <w:t>12.2</w:t>
            </w:r>
            <w:r w:rsidR="003C7949">
              <w:rPr>
                <w:rFonts w:ascii="Calibri" w:eastAsia="Times New Roman" w:hAnsi="Calibri" w:cs="Calibri"/>
                <w:color w:val="000000"/>
                <w:sz w:val="20"/>
                <w:szCs w:val="20"/>
                <w:lang w:eastAsia="en-ID"/>
              </w:rPr>
              <w:t xml:space="preserve"> </w:t>
            </w:r>
            <w:ins w:id="1377" w:author="OLTRE" w:date="2024-07-03T22:42:00Z">
              <w:r w:rsidR="003C7949">
                <w:rPr>
                  <w:rFonts w:ascii="Calibri" w:eastAsia="Times New Roman" w:hAnsi="Calibri" w:cs="Calibri"/>
                  <w:color w:val="000000"/>
                  <w:sz w:val="20"/>
                  <w:szCs w:val="20"/>
                  <w:lang w:eastAsia="en-ID"/>
                </w:rPr>
                <w:t xml:space="preserve">dan </w:t>
              </w:r>
              <w:proofErr w:type="spellStart"/>
              <w:r w:rsidR="003C7949">
                <w:rPr>
                  <w:rFonts w:ascii="Calibri" w:eastAsia="Times New Roman" w:hAnsi="Calibri" w:cs="Calibri"/>
                  <w:color w:val="000000"/>
                  <w:sz w:val="20"/>
                  <w:szCs w:val="20"/>
                  <w:lang w:eastAsia="en-ID"/>
                </w:rPr>
                <w:t>Pasal</w:t>
              </w:r>
              <w:proofErr w:type="spellEnd"/>
              <w:r w:rsidR="003C7949">
                <w:rPr>
                  <w:rFonts w:ascii="Calibri" w:eastAsia="Times New Roman" w:hAnsi="Calibri" w:cs="Calibri"/>
                  <w:color w:val="000000"/>
                  <w:sz w:val="20"/>
                  <w:szCs w:val="20"/>
                  <w:lang w:eastAsia="en-ID"/>
                </w:rPr>
                <w:t xml:space="preserve"> 12.3</w:t>
              </w:r>
              <w:r w:rsidRPr="00613832">
                <w:rPr>
                  <w:rFonts w:ascii="Calibri" w:eastAsia="Times New Roman" w:hAnsi="Calibri" w:cs="Calibri"/>
                  <w:color w:val="000000"/>
                  <w:sz w:val="20"/>
                  <w:szCs w:val="20"/>
                  <w:lang w:eastAsia="en-ID"/>
                </w:rPr>
                <w:t xml:space="preserve"> </w:t>
              </w:r>
            </w:ins>
            <w:r w:rsidRPr="00613832">
              <w:rPr>
                <w:rFonts w:ascii="Calibri" w:eastAsia="Times New Roman" w:hAnsi="Calibri" w:cs="Calibri"/>
                <w:color w:val="000000"/>
                <w:sz w:val="20"/>
                <w:szCs w:val="20"/>
                <w:lang w:eastAsia="en-ID"/>
              </w:rPr>
              <w:t xml:space="preserve">di </w:t>
            </w:r>
            <w:proofErr w:type="spellStart"/>
            <w:r w:rsidRPr="00613832">
              <w:rPr>
                <w:rFonts w:ascii="Calibri" w:eastAsia="Times New Roman" w:hAnsi="Calibri" w:cs="Calibri"/>
                <w:color w:val="000000"/>
                <w:sz w:val="20"/>
                <w:szCs w:val="20"/>
                <w:lang w:eastAsia="en-ID"/>
              </w:rPr>
              <w:t>atas</w:t>
            </w:r>
            <w:proofErr w:type="spellEnd"/>
            <w:r w:rsidRPr="00613832">
              <w:rPr>
                <w:rFonts w:ascii="Calibri" w:eastAsia="Times New Roman" w:hAnsi="Calibri" w:cs="Calibri"/>
                <w:color w:val="000000"/>
                <w:sz w:val="20"/>
                <w:szCs w:val="20"/>
                <w:lang w:eastAsia="en-ID"/>
              </w:rPr>
              <w:t>.</w:t>
            </w:r>
          </w:p>
          <w:p w14:paraId="744E8739" w14:textId="77777777" w:rsidR="00D004E5" w:rsidRPr="00613832" w:rsidRDefault="00D004E5" w:rsidP="004865C1">
            <w:pPr>
              <w:pStyle w:val="ListParagraph"/>
              <w:spacing w:after="0" w:line="240" w:lineRule="auto"/>
              <w:ind w:left="397"/>
              <w:jc w:val="both"/>
              <w:textAlignment w:val="baseline"/>
              <w:rPr>
                <w:rFonts w:ascii="Calibri" w:eastAsia="Times New Roman" w:hAnsi="Calibri" w:cs="Calibri"/>
                <w:color w:val="000000"/>
                <w:sz w:val="20"/>
                <w:szCs w:val="20"/>
                <w:lang w:eastAsia="en-ID"/>
              </w:rPr>
            </w:pPr>
          </w:p>
          <w:p w14:paraId="61F4CC59" w14:textId="4CCF41C1" w:rsidR="00134E27" w:rsidRPr="005A2466" w:rsidRDefault="00A87228" w:rsidP="00815545">
            <w:pPr>
              <w:pStyle w:val="ListParagraph"/>
              <w:numPr>
                <w:ilvl w:val="1"/>
                <w:numId w:val="41"/>
              </w:numPr>
              <w:spacing w:after="0" w:line="240" w:lineRule="auto"/>
              <w:ind w:left="397" w:hanging="397"/>
              <w:jc w:val="both"/>
              <w:textAlignment w:val="baseline"/>
              <w:rPr>
                <w:rFonts w:ascii="Calibri" w:hAnsi="Calibri"/>
                <w:color w:val="000000"/>
                <w:sz w:val="20"/>
              </w:rPr>
            </w:pP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harus</w:t>
            </w:r>
            <w:proofErr w:type="spellEnd"/>
            <w:r w:rsidRPr="005A2466">
              <w:rPr>
                <w:rFonts w:ascii="Calibri" w:hAnsi="Calibri"/>
                <w:color w:val="000000"/>
                <w:sz w:val="20"/>
              </w:rPr>
              <w:t xml:space="preserve"> </w:t>
            </w:r>
            <w:proofErr w:type="spellStart"/>
            <w:r w:rsidRPr="005A2466">
              <w:rPr>
                <w:rFonts w:ascii="Calibri" w:hAnsi="Calibri"/>
                <w:color w:val="000000"/>
                <w:sz w:val="20"/>
              </w:rPr>
              <w:t>memberitahuan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eastAsia="Times New Roman" w:hAnsi="Calibri" w:cs="Calibri"/>
                <w:color w:val="000000"/>
                <w:sz w:val="20"/>
                <w:szCs w:val="20"/>
                <w:lang w:eastAsia="en-ID"/>
              </w:rPr>
              <w:t>tertulis</w:t>
            </w:r>
            <w:proofErr w:type="spellEnd"/>
            <w:r w:rsidRPr="005A2466">
              <w:rPr>
                <w:rFonts w:ascii="Calibri" w:hAnsi="Calibri"/>
                <w:color w:val="000000"/>
                <w:sz w:val="20"/>
              </w:rPr>
              <w:t xml:space="preserve"> </w:t>
            </w:r>
            <w:proofErr w:type="spellStart"/>
            <w:r w:rsidRPr="0061355C">
              <w:rPr>
                <w:rFonts w:ascii="Calibri" w:eastAsia="Times New Roman" w:hAnsi="Calibri" w:cs="Calibri"/>
                <w:color w:val="000000"/>
                <w:sz w:val="20"/>
                <w:szCs w:val="20"/>
                <w:lang w:eastAsia="en-ID"/>
              </w:rPr>
              <w:t>terlebih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dahulu</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Investor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i</w:t>
            </w:r>
            <w:proofErr w:type="spellEnd"/>
            <w:r w:rsidRPr="005A2466">
              <w:rPr>
                <w:rFonts w:ascii="Calibri" w:hAnsi="Calibri"/>
                <w:color w:val="000000"/>
                <w:sz w:val="20"/>
              </w:rPr>
              <w:t xml:space="preserve">) </w:t>
            </w:r>
            <w:proofErr w:type="spellStart"/>
            <w:r w:rsidRPr="005A2466">
              <w:rPr>
                <w:rFonts w:ascii="Calibri" w:hAnsi="Calibri"/>
                <w:color w:val="000000"/>
                <w:sz w:val="20"/>
              </w:rPr>
              <w:t>penutupan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rekening</w:t>
            </w:r>
            <w:proofErr w:type="spellEnd"/>
            <w:r w:rsidRPr="005A2466">
              <w:rPr>
                <w:rFonts w:ascii="Calibri" w:hAnsi="Calibri"/>
                <w:color w:val="000000"/>
                <w:sz w:val="20"/>
              </w:rPr>
              <w:t xml:space="preserve"> bank Perseroan dan (ii) </w:t>
            </w:r>
            <w:proofErr w:type="spellStart"/>
            <w:r w:rsidRPr="005A2466">
              <w:rPr>
                <w:rFonts w:ascii="Calibri" w:hAnsi="Calibri"/>
                <w:color w:val="000000"/>
                <w:sz w:val="20"/>
              </w:rPr>
              <w:t>pembukaan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rekening</w:t>
            </w:r>
            <w:proofErr w:type="spellEnd"/>
            <w:r w:rsidRPr="005A2466">
              <w:rPr>
                <w:rFonts w:ascii="Calibri" w:hAnsi="Calibri"/>
                <w:color w:val="000000"/>
                <w:sz w:val="20"/>
              </w:rPr>
              <w:t xml:space="preserve"> bank </w:t>
            </w:r>
            <w:proofErr w:type="spellStart"/>
            <w:r w:rsidRPr="005A2466">
              <w:rPr>
                <w:rFonts w:ascii="Calibri" w:hAnsi="Calibri"/>
                <w:color w:val="000000"/>
                <w:sz w:val="20"/>
              </w:rPr>
              <w:t>baru</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tambahan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Perseroan. </w:t>
            </w:r>
          </w:p>
        </w:tc>
      </w:tr>
      <w:tr w:rsidR="00F115BF" w:rsidRPr="00613832" w14:paraId="3D9A169A" w14:textId="77777777" w:rsidTr="00BA45BC">
        <w:tblPrEx>
          <w:tblW w:w="9782" w:type="dxa"/>
          <w:tblInd w:w="-284" w:type="dxa"/>
          <w:tblCellMar>
            <w:top w:w="15" w:type="dxa"/>
            <w:left w:w="15" w:type="dxa"/>
            <w:bottom w:w="15" w:type="dxa"/>
            <w:right w:w="15" w:type="dxa"/>
          </w:tblCellMar>
          <w:tblPrExChange w:id="1378"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379" w:author="OLTRE" w:date="2024-07-03T22:42:00Z">
            <w:trPr>
              <w:gridAfter w:val="1"/>
              <w:wAfter w:w="318" w:type="dxa"/>
            </w:trPr>
          </w:trPrChange>
        </w:trPr>
        <w:tc>
          <w:tcPr>
            <w:tcW w:w="4820" w:type="dxa"/>
            <w:tcMar>
              <w:top w:w="0" w:type="dxa"/>
              <w:left w:w="108" w:type="dxa"/>
              <w:bottom w:w="0" w:type="dxa"/>
              <w:right w:w="108" w:type="dxa"/>
            </w:tcMar>
            <w:hideMark/>
            <w:tcPrChange w:id="1380" w:author="OLTRE" w:date="2024-07-03T22:42:00Z">
              <w:tcPr>
                <w:tcW w:w="4820" w:type="dxa"/>
                <w:gridSpan w:val="2"/>
                <w:tcMar>
                  <w:top w:w="0" w:type="dxa"/>
                  <w:left w:w="108" w:type="dxa"/>
                  <w:bottom w:w="0" w:type="dxa"/>
                  <w:right w:w="108" w:type="dxa"/>
                </w:tcMar>
                <w:hideMark/>
              </w:tcPr>
            </w:tcPrChange>
          </w:tcPr>
          <w:p w14:paraId="01822995" w14:textId="77777777" w:rsidR="009734CD" w:rsidRPr="005A2466" w:rsidRDefault="009734CD" w:rsidP="005A2466">
            <w:pPr>
              <w:spacing w:after="0" w:line="240" w:lineRule="auto"/>
              <w:contextualSpacing/>
              <w:rPr>
                <w:rFonts w:ascii="Calibri" w:hAnsi="Calibri"/>
                <w:sz w:val="20"/>
              </w:rPr>
            </w:pPr>
          </w:p>
          <w:p w14:paraId="6184C3A0"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13</w:t>
            </w:r>
          </w:p>
          <w:p w14:paraId="3D51B335"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GENERAL MEETING OF SHAREHOLDERS</w:t>
            </w:r>
          </w:p>
        </w:tc>
        <w:tc>
          <w:tcPr>
            <w:tcW w:w="4678" w:type="dxa"/>
            <w:tcMar>
              <w:top w:w="0" w:type="dxa"/>
              <w:left w:w="108" w:type="dxa"/>
              <w:bottom w:w="0" w:type="dxa"/>
              <w:right w:w="108" w:type="dxa"/>
            </w:tcMar>
            <w:hideMark/>
            <w:tcPrChange w:id="1381" w:author="OLTRE" w:date="2024-07-03T22:42:00Z">
              <w:tcPr>
                <w:tcW w:w="4678" w:type="dxa"/>
                <w:gridSpan w:val="3"/>
                <w:tcMar>
                  <w:top w:w="0" w:type="dxa"/>
                  <w:left w:w="108" w:type="dxa"/>
                  <w:bottom w:w="0" w:type="dxa"/>
                  <w:right w:w="108" w:type="dxa"/>
                </w:tcMar>
                <w:hideMark/>
              </w:tcPr>
            </w:tcPrChange>
          </w:tcPr>
          <w:p w14:paraId="02B43DF0" w14:textId="77777777" w:rsidR="009734CD" w:rsidRPr="00BA45BC" w:rsidRDefault="009734CD" w:rsidP="00BA45BC">
            <w:pPr>
              <w:spacing w:after="0" w:line="240" w:lineRule="auto"/>
              <w:contextualSpacing/>
              <w:rPr>
                <w:rFonts w:ascii="Calibri" w:hAnsi="Calibri"/>
                <w:b/>
                <w:color w:val="000000"/>
                <w:sz w:val="20"/>
              </w:rPr>
            </w:pPr>
          </w:p>
          <w:p w14:paraId="09B6A3C9" w14:textId="30748F8F"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13</w:t>
            </w:r>
          </w:p>
          <w:p w14:paraId="3EB600BB" w14:textId="77777777"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RAPAT UMUM PARA PEMEGANG SAHAM</w:t>
            </w:r>
          </w:p>
          <w:p w14:paraId="6746E4EE" w14:textId="77777777" w:rsidR="006569D9" w:rsidRPr="00613832" w:rsidRDefault="006569D9" w:rsidP="00613832">
            <w:pPr>
              <w:spacing w:after="0" w:line="240" w:lineRule="auto"/>
              <w:contextualSpacing/>
              <w:jc w:val="center"/>
              <w:rPr>
                <w:rFonts w:ascii="Calibri" w:eastAsia="Times New Roman" w:hAnsi="Calibri" w:cs="Calibri"/>
                <w:b/>
                <w:bCs/>
                <w:color w:val="000000"/>
                <w:sz w:val="20"/>
                <w:szCs w:val="20"/>
                <w:lang w:eastAsia="en-ID"/>
              </w:rPr>
            </w:pPr>
          </w:p>
          <w:p w14:paraId="25C97BAB" w14:textId="77777777" w:rsidR="002E0E33" w:rsidRPr="005A2466" w:rsidRDefault="002E0E33" w:rsidP="005A2466">
            <w:pPr>
              <w:spacing w:after="0" w:line="240" w:lineRule="auto"/>
              <w:contextualSpacing/>
              <w:rPr>
                <w:rFonts w:ascii="Calibri" w:hAnsi="Calibri"/>
                <w:sz w:val="20"/>
              </w:rPr>
            </w:pPr>
          </w:p>
        </w:tc>
      </w:tr>
      <w:tr w:rsidR="00F115BF" w:rsidRPr="00613832" w14:paraId="437C9C21" w14:textId="77777777" w:rsidTr="00BA45BC">
        <w:tblPrEx>
          <w:tblW w:w="9782" w:type="dxa"/>
          <w:tblInd w:w="-284" w:type="dxa"/>
          <w:tblCellMar>
            <w:top w:w="15" w:type="dxa"/>
            <w:left w:w="15" w:type="dxa"/>
            <w:bottom w:w="15" w:type="dxa"/>
            <w:right w:w="15" w:type="dxa"/>
          </w:tblCellMar>
          <w:tblPrExChange w:id="1382"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383" w:author="OLTRE" w:date="2024-07-03T22:42:00Z">
            <w:trPr>
              <w:gridAfter w:val="1"/>
              <w:wAfter w:w="318" w:type="dxa"/>
            </w:trPr>
          </w:trPrChange>
        </w:trPr>
        <w:tc>
          <w:tcPr>
            <w:tcW w:w="4820" w:type="dxa"/>
            <w:tcMar>
              <w:top w:w="0" w:type="dxa"/>
              <w:left w:w="108" w:type="dxa"/>
              <w:bottom w:w="0" w:type="dxa"/>
              <w:right w:w="108" w:type="dxa"/>
            </w:tcMar>
            <w:hideMark/>
            <w:tcPrChange w:id="1384" w:author="OLTRE" w:date="2024-07-03T22:42:00Z">
              <w:tcPr>
                <w:tcW w:w="4820" w:type="dxa"/>
                <w:gridSpan w:val="2"/>
                <w:tcMar>
                  <w:top w:w="0" w:type="dxa"/>
                  <w:left w:w="108" w:type="dxa"/>
                  <w:bottom w:w="0" w:type="dxa"/>
                  <w:right w:w="108" w:type="dxa"/>
                </w:tcMar>
                <w:hideMark/>
              </w:tcPr>
            </w:tcPrChange>
          </w:tcPr>
          <w:p w14:paraId="5F886D47" w14:textId="62B8AD76" w:rsidR="00134E27" w:rsidRPr="0052275B" w:rsidRDefault="00134E27" w:rsidP="005A2466">
            <w:pPr>
              <w:pStyle w:val="ListParagraph"/>
              <w:numPr>
                <w:ilvl w:val="1"/>
                <w:numId w:val="42"/>
              </w:numPr>
              <w:spacing w:after="0" w:line="240" w:lineRule="auto"/>
              <w:ind w:left="606" w:hanging="606"/>
              <w:jc w:val="both"/>
              <w:textAlignment w:val="baseline"/>
              <w:rPr>
                <w:rFonts w:eastAsia="Times New Roman" w:cstheme="minorHAnsi"/>
                <w:color w:val="000000"/>
                <w:sz w:val="20"/>
                <w:szCs w:val="20"/>
                <w:lang w:eastAsia="en-ID"/>
              </w:rPr>
            </w:pPr>
            <w:r w:rsidRPr="005A2466">
              <w:rPr>
                <w:rFonts w:ascii="Calibri" w:hAnsi="Calibri"/>
                <w:color w:val="000000"/>
                <w:sz w:val="20"/>
              </w:rPr>
              <w:lastRenderedPageBreak/>
              <w:t xml:space="preserve">An annual General Meeting </w:t>
            </w:r>
            <w:r w:rsidR="004576B7" w:rsidRPr="005A2466">
              <w:rPr>
                <w:rFonts w:ascii="Calibri" w:hAnsi="Calibri"/>
                <w:color w:val="000000"/>
                <w:sz w:val="20"/>
              </w:rPr>
              <w:t xml:space="preserve">of </w:t>
            </w:r>
            <w:proofErr w:type="spellStart"/>
            <w:r w:rsidR="004576B7" w:rsidRPr="005A2466">
              <w:rPr>
                <w:rFonts w:ascii="Calibri" w:hAnsi="Calibri"/>
                <w:color w:val="000000"/>
                <w:sz w:val="20"/>
              </w:rPr>
              <w:t>Shareholdes</w:t>
            </w:r>
            <w:proofErr w:type="spellEnd"/>
            <w:r w:rsidR="004576B7" w:rsidRPr="005A2466">
              <w:rPr>
                <w:rFonts w:ascii="Calibri" w:hAnsi="Calibri"/>
                <w:color w:val="000000"/>
                <w:sz w:val="20"/>
              </w:rPr>
              <w:t xml:space="preserve"> </w:t>
            </w:r>
            <w:r w:rsidRPr="005A2466">
              <w:rPr>
                <w:rFonts w:ascii="Calibri" w:hAnsi="Calibri"/>
                <w:color w:val="000000"/>
                <w:sz w:val="20"/>
              </w:rPr>
              <w:t>shall be held once every year in accordance with the Articles of Association. An extraordinary General Meeting</w:t>
            </w:r>
            <w:r w:rsidR="004576B7" w:rsidRPr="005A2466">
              <w:rPr>
                <w:rFonts w:ascii="Calibri" w:hAnsi="Calibri"/>
                <w:color w:val="000000"/>
                <w:sz w:val="20"/>
              </w:rPr>
              <w:t xml:space="preserve"> of </w:t>
            </w:r>
            <w:proofErr w:type="spellStart"/>
            <w:r w:rsidR="004576B7" w:rsidRPr="005A2466">
              <w:rPr>
                <w:rFonts w:ascii="Calibri" w:hAnsi="Calibri"/>
                <w:color w:val="000000"/>
                <w:sz w:val="20"/>
              </w:rPr>
              <w:t>Shareholdes</w:t>
            </w:r>
            <w:proofErr w:type="spellEnd"/>
            <w:r w:rsidRPr="005A2466">
              <w:rPr>
                <w:rFonts w:ascii="Calibri" w:hAnsi="Calibri"/>
                <w:color w:val="000000"/>
                <w:sz w:val="20"/>
              </w:rPr>
              <w:t xml:space="preserve"> may be convened </w:t>
            </w:r>
            <w:r w:rsidR="00C53146" w:rsidRPr="005A2466">
              <w:rPr>
                <w:rFonts w:ascii="Calibri" w:hAnsi="Calibri"/>
                <w:color w:val="000000"/>
                <w:sz w:val="20"/>
              </w:rPr>
              <w:t xml:space="preserve">in accordance with the Company Law and Articles of Association. </w:t>
            </w:r>
            <w:r w:rsidRPr="005A2466">
              <w:rPr>
                <w:rFonts w:ascii="Calibri" w:hAnsi="Calibri"/>
                <w:color w:val="000000"/>
                <w:sz w:val="20"/>
              </w:rPr>
              <w:t xml:space="preserve">Each of the Company’s General Meeting of Shareholder comprises of </w:t>
            </w:r>
            <w:r w:rsidR="002E0E33" w:rsidRPr="005A2466">
              <w:rPr>
                <w:rFonts w:ascii="Calibri" w:hAnsi="Calibri"/>
                <w:color w:val="000000"/>
                <w:sz w:val="20"/>
              </w:rPr>
              <w:t>S</w:t>
            </w:r>
            <w:r w:rsidRPr="005A2466">
              <w:rPr>
                <w:rFonts w:ascii="Calibri" w:hAnsi="Calibri"/>
                <w:color w:val="000000"/>
                <w:sz w:val="20"/>
              </w:rPr>
              <w:t>hareholders.</w:t>
            </w:r>
          </w:p>
          <w:p w14:paraId="737D931E" w14:textId="77777777" w:rsidR="0052275B" w:rsidRPr="0052275B" w:rsidRDefault="0052275B" w:rsidP="005A2466">
            <w:pPr>
              <w:pStyle w:val="ListParagraph"/>
              <w:spacing w:after="0" w:line="240" w:lineRule="auto"/>
              <w:ind w:left="606" w:hanging="606"/>
              <w:jc w:val="both"/>
              <w:textAlignment w:val="baseline"/>
              <w:rPr>
                <w:rFonts w:eastAsia="Times New Roman" w:cstheme="minorHAnsi"/>
                <w:color w:val="000000"/>
                <w:sz w:val="20"/>
                <w:szCs w:val="20"/>
                <w:lang w:eastAsia="en-ID"/>
              </w:rPr>
            </w:pPr>
          </w:p>
          <w:p w14:paraId="5B61F6B9" w14:textId="0FD52FF6" w:rsidR="00134E27" w:rsidRPr="005A2466" w:rsidRDefault="00134E27" w:rsidP="00BA45BC">
            <w:pPr>
              <w:pStyle w:val="ListParagraph"/>
              <w:spacing w:after="0" w:line="240" w:lineRule="auto"/>
              <w:ind w:left="606" w:hanging="606"/>
              <w:jc w:val="both"/>
              <w:textAlignment w:val="baseline"/>
              <w:rPr>
                <w:rFonts w:ascii="Calibri" w:hAnsi="Calibri"/>
                <w:color w:val="000000"/>
                <w:sz w:val="20"/>
              </w:rPr>
            </w:pPr>
          </w:p>
        </w:tc>
        <w:tc>
          <w:tcPr>
            <w:tcW w:w="4678" w:type="dxa"/>
            <w:tcMar>
              <w:top w:w="0" w:type="dxa"/>
              <w:left w:w="108" w:type="dxa"/>
              <w:bottom w:w="0" w:type="dxa"/>
              <w:right w:w="108" w:type="dxa"/>
            </w:tcMar>
            <w:hideMark/>
            <w:tcPrChange w:id="1385" w:author="OLTRE" w:date="2024-07-03T22:42:00Z">
              <w:tcPr>
                <w:tcW w:w="4678" w:type="dxa"/>
                <w:gridSpan w:val="3"/>
                <w:tcMar>
                  <w:top w:w="0" w:type="dxa"/>
                  <w:left w:w="108" w:type="dxa"/>
                  <w:bottom w:w="0" w:type="dxa"/>
                  <w:right w:w="108" w:type="dxa"/>
                </w:tcMar>
                <w:hideMark/>
              </w:tcPr>
            </w:tcPrChange>
          </w:tcPr>
          <w:p w14:paraId="5842FCCF" w14:textId="1EC4CEBE" w:rsidR="00134E27" w:rsidRPr="005A2466" w:rsidRDefault="00134E27" w:rsidP="00613832">
            <w:pPr>
              <w:pStyle w:val="ListParagraph"/>
              <w:numPr>
                <w:ilvl w:val="1"/>
                <w:numId w:val="43"/>
              </w:numPr>
              <w:spacing w:after="0" w:line="240" w:lineRule="auto"/>
              <w:ind w:left="505" w:hanging="438"/>
              <w:jc w:val="both"/>
              <w:textAlignment w:val="baseline"/>
              <w:rPr>
                <w:rFonts w:ascii="Calibri" w:hAnsi="Calibri"/>
                <w:color w:val="000000"/>
                <w:sz w:val="20"/>
              </w:rPr>
            </w:pP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004576B7" w:rsidRPr="005A2466">
              <w:rPr>
                <w:rFonts w:ascii="Calibri" w:hAnsi="Calibri"/>
                <w:color w:val="000000"/>
                <w:sz w:val="20"/>
              </w:rPr>
              <w:t>Pemegang</w:t>
            </w:r>
            <w:proofErr w:type="spellEnd"/>
            <w:r w:rsidR="004576B7" w:rsidRPr="005A2466">
              <w:rPr>
                <w:rFonts w:ascii="Calibri" w:hAnsi="Calibri"/>
                <w:color w:val="000000"/>
                <w:sz w:val="20"/>
              </w:rPr>
              <w:t xml:space="preserve"> Saham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diselenggarakan</w:t>
            </w:r>
            <w:proofErr w:type="spellEnd"/>
            <w:r w:rsidRPr="005A2466">
              <w:rPr>
                <w:rFonts w:ascii="Calibri" w:hAnsi="Calibri"/>
                <w:color w:val="000000"/>
                <w:sz w:val="20"/>
              </w:rPr>
              <w:t xml:space="preserve"> </w:t>
            </w:r>
            <w:proofErr w:type="spellStart"/>
            <w:r w:rsidRPr="005A2466">
              <w:rPr>
                <w:rFonts w:ascii="Calibri" w:hAnsi="Calibri"/>
                <w:color w:val="000000"/>
                <w:sz w:val="20"/>
              </w:rPr>
              <w:t>sekali</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tahun</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Dasar.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004576B7" w:rsidRPr="005A2466">
              <w:rPr>
                <w:rFonts w:ascii="Calibri" w:hAnsi="Calibri"/>
                <w:color w:val="000000"/>
                <w:sz w:val="20"/>
              </w:rPr>
              <w:t>Pemegang</w:t>
            </w:r>
            <w:proofErr w:type="spellEnd"/>
            <w:r w:rsidR="004576B7" w:rsidRPr="005A2466">
              <w:rPr>
                <w:rFonts w:ascii="Calibri" w:hAnsi="Calibri"/>
                <w:color w:val="000000"/>
                <w:sz w:val="20"/>
              </w:rPr>
              <w:t xml:space="preserve"> Saham </w:t>
            </w:r>
            <w:proofErr w:type="spellStart"/>
            <w:r w:rsidRPr="005A2466">
              <w:rPr>
                <w:rFonts w:ascii="Calibri" w:hAnsi="Calibri"/>
                <w:color w:val="000000"/>
                <w:sz w:val="20"/>
              </w:rPr>
              <w:t>luar</w:t>
            </w:r>
            <w:proofErr w:type="spellEnd"/>
            <w:r w:rsidRPr="005A2466">
              <w:rPr>
                <w:rFonts w:ascii="Calibri" w:hAnsi="Calibri"/>
                <w:color w:val="000000"/>
                <w:sz w:val="20"/>
              </w:rPr>
              <w:t xml:space="preserve"> </w:t>
            </w:r>
            <w:proofErr w:type="spellStart"/>
            <w:r w:rsidRPr="005A2466">
              <w:rPr>
                <w:rFonts w:ascii="Calibri" w:hAnsi="Calibri"/>
                <w:color w:val="000000"/>
                <w:sz w:val="20"/>
              </w:rPr>
              <w:t>biasa</w:t>
            </w:r>
            <w:proofErr w:type="spellEnd"/>
            <w:r w:rsidRPr="005A2466">
              <w:rPr>
                <w:rFonts w:ascii="Calibri" w:hAnsi="Calibri"/>
                <w:color w:val="000000"/>
                <w:sz w:val="20"/>
              </w:rPr>
              <w:t xml:space="preserve">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diselenggarakan</w:t>
            </w:r>
            <w:proofErr w:type="spellEnd"/>
            <w:r w:rsidR="00564481" w:rsidRPr="005A2466">
              <w:rPr>
                <w:rFonts w:ascii="Calibri" w:hAnsi="Calibri"/>
                <w:color w:val="000000"/>
                <w:sz w:val="20"/>
              </w:rPr>
              <w:t xml:space="preserve"> </w:t>
            </w:r>
            <w:proofErr w:type="spellStart"/>
            <w:r w:rsidR="00564481" w:rsidRPr="00613832">
              <w:rPr>
                <w:rFonts w:ascii="Calibri" w:eastAsia="Times New Roman" w:hAnsi="Calibri" w:cs="Calibri"/>
                <w:color w:val="000000"/>
                <w:sz w:val="20"/>
                <w:szCs w:val="20"/>
                <w:lang w:eastAsia="en-ID"/>
              </w:rPr>
              <w:t>sesuai</w:t>
            </w:r>
            <w:proofErr w:type="spellEnd"/>
            <w:r w:rsidR="00564481" w:rsidRPr="00613832">
              <w:rPr>
                <w:rFonts w:ascii="Calibri" w:eastAsia="Times New Roman" w:hAnsi="Calibri" w:cs="Calibri"/>
                <w:color w:val="000000"/>
                <w:sz w:val="20"/>
                <w:szCs w:val="20"/>
                <w:lang w:eastAsia="en-ID"/>
              </w:rPr>
              <w:t xml:space="preserve"> </w:t>
            </w:r>
            <w:proofErr w:type="spellStart"/>
            <w:r w:rsidR="00564481" w:rsidRPr="00613832">
              <w:rPr>
                <w:rFonts w:ascii="Calibri" w:eastAsia="Times New Roman" w:hAnsi="Calibri" w:cs="Calibri"/>
                <w:color w:val="000000"/>
                <w:sz w:val="20"/>
                <w:szCs w:val="20"/>
                <w:lang w:eastAsia="en-ID"/>
              </w:rPr>
              <w:t>dengan</w:t>
            </w:r>
            <w:proofErr w:type="spellEnd"/>
            <w:r w:rsidR="00564481" w:rsidRPr="00613832">
              <w:rPr>
                <w:rFonts w:ascii="Calibri" w:eastAsia="Times New Roman" w:hAnsi="Calibri" w:cs="Calibri"/>
                <w:color w:val="000000"/>
                <w:sz w:val="20"/>
                <w:szCs w:val="20"/>
                <w:lang w:eastAsia="en-ID"/>
              </w:rPr>
              <w:t xml:space="preserve"> UUPT dan </w:t>
            </w:r>
            <w:proofErr w:type="spellStart"/>
            <w:r w:rsidR="00564481" w:rsidRPr="00613832">
              <w:rPr>
                <w:rFonts w:ascii="Calibri" w:eastAsia="Times New Roman" w:hAnsi="Calibri" w:cs="Calibri"/>
                <w:color w:val="000000"/>
                <w:sz w:val="20"/>
                <w:szCs w:val="20"/>
                <w:lang w:eastAsia="en-ID"/>
              </w:rPr>
              <w:t>Anggaran</w:t>
            </w:r>
            <w:proofErr w:type="spellEnd"/>
            <w:r w:rsidR="00564481" w:rsidRPr="00613832">
              <w:rPr>
                <w:rFonts w:ascii="Calibri" w:eastAsia="Times New Roman" w:hAnsi="Calibri" w:cs="Calibri"/>
                <w:color w:val="000000"/>
                <w:sz w:val="20"/>
                <w:szCs w:val="20"/>
                <w:lang w:eastAsia="en-ID"/>
              </w:rPr>
              <w:t xml:space="preserve"> Dasar.</w:t>
            </w:r>
            <w:r w:rsidRPr="005A2466">
              <w:rPr>
                <w:rFonts w:ascii="Calibri" w:hAnsi="Calibri"/>
                <w:color w:val="000000"/>
                <w:sz w:val="20"/>
              </w:rPr>
              <w:t xml:space="preserve"> </w:t>
            </w:r>
            <w:proofErr w:type="spellStart"/>
            <w:r w:rsidRPr="005A2466">
              <w:rPr>
                <w:rFonts w:ascii="Calibri" w:hAnsi="Calibri"/>
                <w:color w:val="000000"/>
                <w:sz w:val="20"/>
              </w:rPr>
              <w:t>Tiap</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Perseroan </w:t>
            </w:r>
            <w:proofErr w:type="spellStart"/>
            <w:r w:rsidRPr="005A2466">
              <w:rPr>
                <w:rFonts w:ascii="Calibri" w:hAnsi="Calibri"/>
                <w:color w:val="000000"/>
                <w:sz w:val="20"/>
              </w:rPr>
              <w:t>berisi</w:t>
            </w:r>
            <w:proofErr w:type="spellEnd"/>
            <w:r w:rsidRPr="005A2466">
              <w:rPr>
                <w:rFonts w:ascii="Calibri" w:hAnsi="Calibri"/>
                <w:color w:val="000000"/>
                <w:sz w:val="20"/>
              </w:rPr>
              <w:t xml:space="preserve"> Para </w:t>
            </w:r>
            <w:proofErr w:type="spellStart"/>
            <w:r w:rsidR="002E0E33" w:rsidRPr="005A2466">
              <w:rPr>
                <w:rFonts w:ascii="Calibri" w:hAnsi="Calibri"/>
                <w:color w:val="000000"/>
                <w:sz w:val="20"/>
              </w:rPr>
              <w:t>P</w:t>
            </w:r>
            <w:r w:rsidRPr="005A2466">
              <w:rPr>
                <w:rFonts w:ascii="Calibri" w:hAnsi="Calibri"/>
                <w:color w:val="000000"/>
                <w:sz w:val="20"/>
              </w:rPr>
              <w:t>emegang</w:t>
            </w:r>
            <w:proofErr w:type="spellEnd"/>
            <w:r w:rsidRPr="005A2466">
              <w:rPr>
                <w:rFonts w:ascii="Calibri" w:hAnsi="Calibri"/>
                <w:color w:val="000000"/>
                <w:sz w:val="20"/>
              </w:rPr>
              <w:t xml:space="preserve"> </w:t>
            </w:r>
            <w:r w:rsidR="002E0E33" w:rsidRPr="005A2466">
              <w:rPr>
                <w:rFonts w:ascii="Calibri" w:hAnsi="Calibri"/>
                <w:color w:val="000000"/>
                <w:sz w:val="20"/>
              </w:rPr>
              <w:t>S</w:t>
            </w:r>
            <w:r w:rsidRPr="005A2466">
              <w:rPr>
                <w:rFonts w:ascii="Calibri" w:hAnsi="Calibri"/>
                <w:color w:val="000000"/>
                <w:sz w:val="20"/>
              </w:rPr>
              <w:t>aham</w:t>
            </w:r>
            <w:r w:rsidR="00326D8E" w:rsidRPr="005A2466">
              <w:rPr>
                <w:rFonts w:ascii="Calibri" w:hAnsi="Calibri"/>
                <w:color w:val="000000"/>
                <w:sz w:val="20"/>
              </w:rPr>
              <w:t>.</w:t>
            </w:r>
          </w:p>
          <w:p w14:paraId="1CE976BB" w14:textId="77777777" w:rsidR="00134E27" w:rsidRPr="005A2466" w:rsidRDefault="00134E27" w:rsidP="005A2466">
            <w:pPr>
              <w:spacing w:after="0" w:line="240" w:lineRule="auto"/>
              <w:contextualSpacing/>
              <w:rPr>
                <w:rFonts w:ascii="Calibri" w:hAnsi="Calibri"/>
                <w:sz w:val="20"/>
              </w:rPr>
            </w:pPr>
          </w:p>
        </w:tc>
      </w:tr>
      <w:tr w:rsidR="00F115BF" w:rsidRPr="00613832" w14:paraId="29BF70B8" w14:textId="77777777" w:rsidTr="00BA45BC">
        <w:tblPrEx>
          <w:tblW w:w="9782" w:type="dxa"/>
          <w:tblInd w:w="-284" w:type="dxa"/>
          <w:tblCellMar>
            <w:top w:w="15" w:type="dxa"/>
            <w:left w:w="15" w:type="dxa"/>
            <w:bottom w:w="15" w:type="dxa"/>
            <w:right w:w="15" w:type="dxa"/>
          </w:tblCellMar>
          <w:tblPrExChange w:id="1386"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387" w:author="OLTRE" w:date="2024-07-03T22:42:00Z">
            <w:trPr>
              <w:gridAfter w:val="1"/>
              <w:wAfter w:w="318" w:type="dxa"/>
            </w:trPr>
          </w:trPrChange>
        </w:trPr>
        <w:tc>
          <w:tcPr>
            <w:tcW w:w="4820" w:type="dxa"/>
            <w:tcMar>
              <w:top w:w="0" w:type="dxa"/>
              <w:left w:w="108" w:type="dxa"/>
              <w:bottom w:w="0" w:type="dxa"/>
              <w:right w:w="108" w:type="dxa"/>
            </w:tcMar>
            <w:tcPrChange w:id="1388" w:author="OLTRE" w:date="2024-07-03T22:42:00Z">
              <w:tcPr>
                <w:tcW w:w="4820" w:type="dxa"/>
                <w:gridSpan w:val="2"/>
                <w:tcMar>
                  <w:top w:w="0" w:type="dxa"/>
                  <w:left w:w="108" w:type="dxa"/>
                  <w:bottom w:w="0" w:type="dxa"/>
                  <w:right w:w="108" w:type="dxa"/>
                </w:tcMar>
              </w:tcPr>
            </w:tcPrChange>
          </w:tcPr>
          <w:p w14:paraId="40D5D697" w14:textId="61E38106" w:rsidR="0052275B" w:rsidRPr="00BA45BC" w:rsidRDefault="0052275B" w:rsidP="00BA45BC">
            <w:pPr>
              <w:pStyle w:val="ListParagraph"/>
              <w:numPr>
                <w:ilvl w:val="1"/>
                <w:numId w:val="42"/>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The quorum for a General Meeting shall be the presence of shareholders or its representative. The attendance quorum and decision quorum are in accordance with Company Law.</w:t>
            </w:r>
          </w:p>
        </w:tc>
        <w:tc>
          <w:tcPr>
            <w:tcW w:w="4678" w:type="dxa"/>
            <w:tcMar>
              <w:top w:w="0" w:type="dxa"/>
              <w:left w:w="108" w:type="dxa"/>
              <w:bottom w:w="0" w:type="dxa"/>
              <w:right w:w="108" w:type="dxa"/>
            </w:tcMar>
            <w:tcPrChange w:id="1389" w:author="OLTRE" w:date="2024-07-03T22:42:00Z">
              <w:tcPr>
                <w:tcW w:w="4678" w:type="dxa"/>
                <w:gridSpan w:val="3"/>
                <w:tcMar>
                  <w:top w:w="0" w:type="dxa"/>
                  <w:left w:w="108" w:type="dxa"/>
                  <w:bottom w:w="0" w:type="dxa"/>
                  <w:right w:w="108" w:type="dxa"/>
                </w:tcMar>
              </w:tcPr>
            </w:tcPrChange>
          </w:tcPr>
          <w:p w14:paraId="4AC63A8B" w14:textId="77777777" w:rsidR="0052275B" w:rsidRDefault="0052275B" w:rsidP="00BA45BC">
            <w:pPr>
              <w:pStyle w:val="ListParagraph"/>
              <w:numPr>
                <w:ilvl w:val="1"/>
                <w:numId w:val="43"/>
              </w:numPr>
              <w:spacing w:after="0" w:line="240" w:lineRule="auto"/>
              <w:ind w:left="505" w:hanging="438"/>
              <w:jc w:val="both"/>
              <w:textAlignment w:val="baseline"/>
              <w:rPr>
                <w:rFonts w:ascii="Calibri" w:hAnsi="Calibri"/>
                <w:color w:val="000000"/>
                <w:sz w:val="20"/>
              </w:rPr>
            </w:pPr>
            <w:proofErr w:type="spellStart"/>
            <w:r w:rsidRPr="005A2466">
              <w:rPr>
                <w:rFonts w:ascii="Calibri" w:hAnsi="Calibri"/>
                <w:color w:val="000000"/>
                <w:sz w:val="20"/>
              </w:rPr>
              <w:t>Kuorum</w:t>
            </w:r>
            <w:proofErr w:type="spellEnd"/>
            <w:r w:rsidRPr="005A2466">
              <w:rPr>
                <w:rFonts w:ascii="Calibri" w:hAnsi="Calibri"/>
                <w:color w:val="000000"/>
                <w:sz w:val="20"/>
              </w:rPr>
              <w:t xml:space="preserve"> </w:t>
            </w:r>
            <w:proofErr w:type="spellStart"/>
            <w:r w:rsidRPr="005A2466">
              <w:rPr>
                <w:rFonts w:ascii="Calibri" w:hAnsi="Calibri"/>
                <w:color w:val="000000"/>
                <w:sz w:val="20"/>
              </w:rPr>
              <w:t>bagi</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adalah</w:t>
            </w:r>
            <w:proofErr w:type="spellEnd"/>
            <w:r w:rsidRPr="005A2466">
              <w:rPr>
                <w:rFonts w:ascii="Calibri" w:hAnsi="Calibri"/>
                <w:color w:val="000000"/>
                <w:sz w:val="20"/>
              </w:rPr>
              <w:t xml:space="preserve"> </w:t>
            </w:r>
            <w:proofErr w:type="spellStart"/>
            <w:r w:rsidRPr="005A2466">
              <w:rPr>
                <w:rFonts w:ascii="Calibri" w:hAnsi="Calibri"/>
                <w:color w:val="000000"/>
                <w:sz w:val="20"/>
              </w:rPr>
              <w:t>kehadiran</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kuasa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bersama-sama</w:t>
            </w:r>
            <w:proofErr w:type="spellEnd"/>
            <w:r w:rsidRPr="005A2466">
              <w:rPr>
                <w:rFonts w:ascii="Calibri" w:hAnsi="Calibri"/>
                <w:color w:val="000000"/>
                <w:sz w:val="20"/>
              </w:rPr>
              <w:t xml:space="preserve">. </w:t>
            </w:r>
            <w:proofErr w:type="spellStart"/>
            <w:r w:rsidRPr="005A2466">
              <w:rPr>
                <w:rFonts w:ascii="Calibri" w:hAnsi="Calibri"/>
                <w:color w:val="000000"/>
                <w:sz w:val="20"/>
              </w:rPr>
              <w:t>Kuorum</w:t>
            </w:r>
            <w:proofErr w:type="spellEnd"/>
            <w:r w:rsidRPr="005A2466">
              <w:rPr>
                <w:rFonts w:ascii="Calibri" w:hAnsi="Calibri"/>
                <w:color w:val="000000"/>
                <w:sz w:val="20"/>
              </w:rPr>
              <w:t xml:space="preserve"> </w:t>
            </w:r>
            <w:proofErr w:type="spellStart"/>
            <w:r w:rsidRPr="005A2466">
              <w:rPr>
                <w:rFonts w:ascii="Calibri" w:hAnsi="Calibri"/>
                <w:color w:val="000000"/>
                <w:sz w:val="20"/>
              </w:rPr>
              <w:t>kehadiran</w:t>
            </w:r>
            <w:proofErr w:type="spellEnd"/>
            <w:r w:rsidRPr="005A2466">
              <w:rPr>
                <w:rFonts w:ascii="Calibri" w:hAnsi="Calibri"/>
                <w:color w:val="000000"/>
                <w:sz w:val="20"/>
              </w:rPr>
              <w:t xml:space="preserve"> </w:t>
            </w:r>
            <w:proofErr w:type="spellStart"/>
            <w:r w:rsidRPr="005A2466">
              <w:rPr>
                <w:rFonts w:ascii="Calibri" w:hAnsi="Calibri"/>
                <w:color w:val="000000"/>
                <w:sz w:val="20"/>
              </w:rPr>
              <w:t>maupun</w:t>
            </w:r>
            <w:proofErr w:type="spellEnd"/>
            <w:r w:rsidRPr="005A2466">
              <w:rPr>
                <w:rFonts w:ascii="Calibri" w:hAnsi="Calibri"/>
                <w:color w:val="000000"/>
                <w:sz w:val="20"/>
              </w:rPr>
              <w:t xml:space="preserve"> </w:t>
            </w:r>
            <w:proofErr w:type="spellStart"/>
            <w:r w:rsidRPr="005A2466">
              <w:rPr>
                <w:rFonts w:ascii="Calibri" w:hAnsi="Calibri"/>
                <w:color w:val="000000"/>
                <w:sz w:val="20"/>
              </w:rPr>
              <w:t>Kuorum</w:t>
            </w:r>
            <w:proofErr w:type="spellEnd"/>
            <w:r w:rsidRPr="005A2466">
              <w:rPr>
                <w:rFonts w:ascii="Calibri" w:hAnsi="Calibri"/>
                <w:color w:val="000000"/>
                <w:sz w:val="20"/>
              </w:rPr>
              <w:t xml:space="preserve"> </w:t>
            </w:r>
            <w:proofErr w:type="spellStart"/>
            <w:r w:rsidRPr="005A2466">
              <w:rPr>
                <w:rFonts w:ascii="Calibri" w:hAnsi="Calibri"/>
                <w:color w:val="000000"/>
                <w:sz w:val="20"/>
              </w:rPr>
              <w:t>keputusan</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UUPT.</w:t>
            </w:r>
          </w:p>
          <w:p w14:paraId="66962968" w14:textId="4FC011EB" w:rsidR="0052275B" w:rsidRPr="00BA45BC" w:rsidRDefault="0052275B" w:rsidP="00BA45BC">
            <w:pPr>
              <w:pStyle w:val="ListParagraph"/>
              <w:spacing w:after="0" w:line="240" w:lineRule="auto"/>
              <w:ind w:left="505"/>
              <w:jc w:val="both"/>
              <w:textAlignment w:val="baseline"/>
              <w:rPr>
                <w:rFonts w:ascii="Calibri" w:hAnsi="Calibri"/>
                <w:color w:val="000000"/>
                <w:sz w:val="20"/>
              </w:rPr>
            </w:pPr>
          </w:p>
        </w:tc>
      </w:tr>
      <w:tr w:rsidR="00F115BF" w:rsidRPr="00613832" w14:paraId="40BB3252" w14:textId="77777777" w:rsidTr="00BA45BC">
        <w:trPr>
          <w:gridBefore w:val="1"/>
          <w:gridAfter w:val="1"/>
          <w:wAfter w:w="142" w:type="dxa"/>
        </w:trPr>
        <w:tc>
          <w:tcPr>
            <w:tcW w:w="4820" w:type="dxa"/>
            <w:tcMar>
              <w:top w:w="0" w:type="dxa"/>
              <w:left w:w="108" w:type="dxa"/>
              <w:bottom w:w="0" w:type="dxa"/>
              <w:right w:w="108" w:type="dxa"/>
            </w:tcMar>
          </w:tcPr>
          <w:p w14:paraId="461A56E4" w14:textId="77777777" w:rsidR="00595356" w:rsidRPr="00613832" w:rsidRDefault="00134E27" w:rsidP="00613832">
            <w:pPr>
              <w:pStyle w:val="ListParagraph"/>
              <w:numPr>
                <w:ilvl w:val="1"/>
                <w:numId w:val="42"/>
              </w:numPr>
              <w:spacing w:after="0" w:line="240" w:lineRule="auto"/>
              <w:ind w:left="453" w:hanging="453"/>
              <w:jc w:val="both"/>
              <w:textAlignment w:val="baseline"/>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At each annual or extraordinary General Meeting, each </w:t>
            </w:r>
            <w:r w:rsidR="004576B7" w:rsidRPr="00613832">
              <w:rPr>
                <w:rFonts w:ascii="Calibri" w:eastAsia="Times New Roman" w:hAnsi="Calibri" w:cs="Calibri"/>
                <w:color w:val="000000"/>
                <w:sz w:val="20"/>
                <w:szCs w:val="20"/>
                <w:lang w:eastAsia="en-ID"/>
              </w:rPr>
              <w:t>s</w:t>
            </w:r>
            <w:r w:rsidRPr="00613832">
              <w:rPr>
                <w:rFonts w:ascii="Calibri" w:eastAsia="Times New Roman" w:hAnsi="Calibri" w:cs="Calibri"/>
                <w:color w:val="000000"/>
                <w:sz w:val="20"/>
                <w:szCs w:val="20"/>
                <w:lang w:eastAsia="en-ID"/>
              </w:rPr>
              <w:t xml:space="preserve">hareholder shall be entitled to cast 1 (one) vote for each Share </w:t>
            </w:r>
            <w:r w:rsidR="00C53146" w:rsidRPr="00613832">
              <w:rPr>
                <w:rFonts w:ascii="Calibri" w:eastAsia="Times New Roman" w:hAnsi="Calibri" w:cs="Calibri"/>
                <w:color w:val="000000"/>
                <w:sz w:val="20"/>
                <w:szCs w:val="20"/>
                <w:lang w:eastAsia="en-ID"/>
              </w:rPr>
              <w:t xml:space="preserve">with voting rights </w:t>
            </w:r>
            <w:r w:rsidRPr="00613832">
              <w:rPr>
                <w:rFonts w:ascii="Calibri" w:eastAsia="Times New Roman" w:hAnsi="Calibri" w:cs="Calibri"/>
                <w:color w:val="000000"/>
                <w:sz w:val="20"/>
                <w:szCs w:val="20"/>
                <w:lang w:eastAsia="en-ID"/>
              </w:rPr>
              <w:t>that it holds in the capital of the Company. </w:t>
            </w:r>
          </w:p>
          <w:p w14:paraId="7B843C98" w14:textId="77777777" w:rsidR="00EA07AB" w:rsidRDefault="00EA07AB" w:rsidP="00613832">
            <w:pPr>
              <w:spacing w:after="0" w:line="240" w:lineRule="auto"/>
              <w:contextualSpacing/>
              <w:jc w:val="both"/>
              <w:textAlignment w:val="baseline"/>
              <w:rPr>
                <w:rFonts w:ascii="Calibri" w:eastAsia="Times New Roman" w:hAnsi="Calibri" w:cs="Calibri"/>
                <w:color w:val="000000"/>
                <w:sz w:val="20"/>
                <w:szCs w:val="20"/>
                <w:lang w:eastAsia="en-ID"/>
              </w:rPr>
            </w:pPr>
          </w:p>
          <w:p w14:paraId="20B82162" w14:textId="77777777" w:rsidR="009734CD" w:rsidRDefault="009734CD" w:rsidP="00613832">
            <w:pPr>
              <w:spacing w:after="0" w:line="240" w:lineRule="auto"/>
              <w:contextualSpacing/>
              <w:jc w:val="both"/>
              <w:textAlignment w:val="baseline"/>
              <w:rPr>
                <w:rFonts w:ascii="Calibri" w:eastAsia="Times New Roman" w:hAnsi="Calibri" w:cs="Calibri"/>
                <w:color w:val="000000"/>
                <w:sz w:val="20"/>
                <w:szCs w:val="20"/>
                <w:lang w:eastAsia="en-ID"/>
              </w:rPr>
            </w:pPr>
          </w:p>
          <w:p w14:paraId="14C755E0" w14:textId="1FB7A84B" w:rsidR="0052275B" w:rsidRPr="0052275B" w:rsidRDefault="0052275B" w:rsidP="00BA45BC">
            <w:pPr>
              <w:pStyle w:val="ListParagraph"/>
              <w:numPr>
                <w:ilvl w:val="1"/>
                <w:numId w:val="42"/>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 xml:space="preserve">A resolution relating to a matter that also requires the written approval of </w:t>
            </w:r>
            <w:r w:rsidR="00A6779F">
              <w:rPr>
                <w:rFonts w:ascii="Calibri" w:eastAsia="Times New Roman" w:hAnsi="Calibri" w:cs="Calibri"/>
                <w:color w:val="000000"/>
                <w:sz w:val="20"/>
                <w:szCs w:val="20"/>
                <w:lang w:eastAsia="en-ID"/>
              </w:rPr>
              <w:t>Preferred Shareholder</w:t>
            </w:r>
            <w:r w:rsidRPr="005A2466">
              <w:rPr>
                <w:rFonts w:ascii="Calibri" w:hAnsi="Calibri"/>
                <w:color w:val="000000"/>
                <w:sz w:val="20"/>
              </w:rPr>
              <w:t xml:space="preserve"> pursuant to Clause 12.2 </w:t>
            </w:r>
            <w:ins w:id="1390" w:author="OLTRE" w:date="2024-07-03T22:42:00Z">
              <w:r w:rsidR="00C109C9">
                <w:rPr>
                  <w:rFonts w:ascii="Calibri" w:hAnsi="Calibri"/>
                  <w:color w:val="000000"/>
                  <w:sz w:val="20"/>
                </w:rPr>
                <w:t xml:space="preserve">and Clause 12.3 </w:t>
              </w:r>
            </w:ins>
            <w:r w:rsidRPr="005A2466">
              <w:rPr>
                <w:rFonts w:ascii="Calibri" w:hAnsi="Calibri"/>
                <w:color w:val="000000"/>
                <w:sz w:val="20"/>
              </w:rPr>
              <w:t xml:space="preserve">cannot be put to a vote at the General Meeting unless the written approval of the </w:t>
            </w:r>
            <w:r w:rsidR="00A6779F">
              <w:rPr>
                <w:rFonts w:ascii="Calibri" w:eastAsia="Times New Roman" w:hAnsi="Calibri" w:cs="Calibri"/>
                <w:color w:val="000000"/>
                <w:sz w:val="20"/>
                <w:szCs w:val="20"/>
                <w:lang w:eastAsia="en-ID"/>
              </w:rPr>
              <w:t>Preferred Shareholder</w:t>
            </w:r>
            <w:r w:rsidRPr="005A2466">
              <w:rPr>
                <w:rFonts w:ascii="Calibri" w:hAnsi="Calibri"/>
                <w:color w:val="000000"/>
                <w:sz w:val="20"/>
              </w:rPr>
              <w:t xml:space="preserve"> has been obtained in accordance with Clause 12.2</w:t>
            </w:r>
            <w:del w:id="1391" w:author="OLTRE" w:date="2024-07-03T22:42:00Z">
              <w:r w:rsidRPr="005A2466">
                <w:rPr>
                  <w:rFonts w:ascii="Calibri" w:hAnsi="Calibri"/>
                  <w:color w:val="000000"/>
                  <w:sz w:val="20"/>
                </w:rPr>
                <w:delText>.</w:delText>
              </w:r>
            </w:del>
            <w:ins w:id="1392" w:author="OLTRE" w:date="2024-07-03T22:42:00Z">
              <w:r w:rsidR="00C109C9">
                <w:rPr>
                  <w:rFonts w:ascii="Calibri" w:hAnsi="Calibri"/>
                  <w:color w:val="000000"/>
                  <w:sz w:val="20"/>
                </w:rPr>
                <w:t xml:space="preserve"> and Clause 12.3</w:t>
              </w:r>
              <w:r w:rsidRPr="005A2466">
                <w:rPr>
                  <w:rFonts w:ascii="Calibri" w:hAnsi="Calibri"/>
                  <w:color w:val="000000"/>
                  <w:sz w:val="20"/>
                </w:rPr>
                <w:t>.</w:t>
              </w:r>
            </w:ins>
          </w:p>
        </w:tc>
        <w:tc>
          <w:tcPr>
            <w:tcW w:w="4678" w:type="dxa"/>
            <w:tcMar>
              <w:top w:w="0" w:type="dxa"/>
              <w:left w:w="108" w:type="dxa"/>
              <w:bottom w:w="0" w:type="dxa"/>
              <w:right w:w="108" w:type="dxa"/>
            </w:tcMar>
          </w:tcPr>
          <w:p w14:paraId="63C01904" w14:textId="77777777" w:rsidR="0052275B" w:rsidRDefault="0052275B" w:rsidP="00613832">
            <w:pPr>
              <w:pStyle w:val="ListParagraph"/>
              <w:numPr>
                <w:ilvl w:val="1"/>
                <w:numId w:val="43"/>
              </w:numPr>
              <w:spacing w:after="0" w:line="240" w:lineRule="auto"/>
              <w:ind w:left="505" w:hanging="438"/>
              <w:jc w:val="both"/>
              <w:textAlignment w:val="baseline"/>
              <w:rPr>
                <w:rFonts w:ascii="Calibri" w:hAnsi="Calibri"/>
                <w:color w:val="000000"/>
                <w:sz w:val="20"/>
              </w:rPr>
            </w:pPr>
            <w:r w:rsidRPr="005A2466">
              <w:rPr>
                <w:rFonts w:ascii="Calibri" w:hAnsi="Calibri"/>
                <w:color w:val="000000"/>
                <w:sz w:val="20"/>
              </w:rPr>
              <w:t xml:space="preserve">Pada </w:t>
            </w:r>
            <w:proofErr w:type="spellStart"/>
            <w:r w:rsidRPr="005A2466">
              <w:rPr>
                <w:rFonts w:ascii="Calibri" w:hAnsi="Calibri"/>
                <w:color w:val="000000"/>
                <w:sz w:val="20"/>
              </w:rPr>
              <w:t>tiap-tiap</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tahunan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luar</w:t>
            </w:r>
            <w:proofErr w:type="spellEnd"/>
            <w:r w:rsidRPr="005A2466">
              <w:rPr>
                <w:rFonts w:ascii="Calibri" w:hAnsi="Calibri"/>
                <w:color w:val="000000"/>
                <w:sz w:val="20"/>
              </w:rPr>
              <w:t xml:space="preserve"> </w:t>
            </w:r>
            <w:proofErr w:type="spellStart"/>
            <w:r w:rsidRPr="005A2466">
              <w:rPr>
                <w:rFonts w:ascii="Calibri" w:hAnsi="Calibri"/>
                <w:color w:val="000000"/>
                <w:sz w:val="20"/>
              </w:rPr>
              <w:t>biasa</w:t>
            </w:r>
            <w:proofErr w:type="spellEnd"/>
            <w:r w:rsidRPr="005A2466">
              <w:rPr>
                <w:rFonts w:ascii="Calibri" w:hAnsi="Calibri"/>
                <w:color w:val="000000"/>
                <w:sz w:val="20"/>
              </w:rPr>
              <w:t xml:space="preserve">, </w:t>
            </w:r>
            <w:proofErr w:type="spellStart"/>
            <w:r w:rsidRPr="005A2466">
              <w:rPr>
                <w:rFonts w:ascii="Calibri" w:hAnsi="Calibri"/>
                <w:color w:val="000000"/>
                <w:sz w:val="20"/>
              </w:rPr>
              <w:t>tiap-tiap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berhak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mengeluarkan</w:t>
            </w:r>
            <w:proofErr w:type="spellEnd"/>
            <w:r w:rsidRPr="005A2466">
              <w:rPr>
                <w:rFonts w:ascii="Calibri" w:hAnsi="Calibri"/>
                <w:color w:val="000000"/>
                <w:sz w:val="20"/>
              </w:rPr>
              <w:t xml:space="preserve"> 1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suara</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tiap-tiap</w:t>
            </w:r>
            <w:proofErr w:type="spellEnd"/>
            <w:r w:rsidRPr="005A2466">
              <w:rPr>
                <w:rFonts w:ascii="Calibri" w:hAnsi="Calibri"/>
                <w:color w:val="000000"/>
                <w:sz w:val="20"/>
              </w:rPr>
              <w:t xml:space="preserve"> Saham </w:t>
            </w:r>
            <w:proofErr w:type="spellStart"/>
            <w:r w:rsidRPr="00613832">
              <w:rPr>
                <w:rFonts w:ascii="Calibri" w:eastAsia="Times New Roman" w:hAnsi="Calibri" w:cs="Calibri"/>
                <w:color w:val="000000"/>
                <w:sz w:val="20"/>
                <w:szCs w:val="20"/>
                <w:lang w:eastAsia="en-ID"/>
              </w:rPr>
              <w:t>dengan</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hak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suara</w:t>
            </w:r>
            <w:proofErr w:type="spellEnd"/>
            <w:r w:rsidRPr="00613832">
              <w:rPr>
                <w:rFonts w:ascii="Calibri" w:eastAsia="Times New Roman" w:hAnsi="Calibri" w:cs="Calibri"/>
                <w:color w:val="000000"/>
                <w:sz w:val="20"/>
                <w:szCs w:val="20"/>
                <w:lang w:eastAsia="en-ID"/>
              </w:rPr>
              <w:t xml:space="preserve"> </w:t>
            </w:r>
            <w:r w:rsidRPr="005A2466">
              <w:rPr>
                <w:rFonts w:ascii="Calibri" w:hAnsi="Calibri"/>
                <w:color w:val="000000"/>
                <w:sz w:val="20"/>
              </w:rPr>
              <w:t xml:space="preserve">yang </w:t>
            </w:r>
            <w:proofErr w:type="spellStart"/>
            <w:r w:rsidRPr="005A2466">
              <w:rPr>
                <w:rFonts w:ascii="Calibri" w:hAnsi="Calibri"/>
                <w:color w:val="000000"/>
                <w:sz w:val="20"/>
              </w:rPr>
              <w:t>dipegangnya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modal Perseroan.</w:t>
            </w:r>
          </w:p>
          <w:p w14:paraId="4EECB0D0" w14:textId="77777777" w:rsidR="009734CD" w:rsidRPr="00613832" w:rsidRDefault="009734CD" w:rsidP="00BA45BC">
            <w:pPr>
              <w:pStyle w:val="ListParagraph"/>
              <w:spacing w:after="0" w:line="240" w:lineRule="auto"/>
              <w:ind w:left="505"/>
              <w:jc w:val="both"/>
              <w:textAlignment w:val="baseline"/>
              <w:rPr>
                <w:rFonts w:ascii="Calibri" w:eastAsia="Times New Roman" w:hAnsi="Calibri" w:cs="Calibri"/>
                <w:color w:val="000000"/>
                <w:sz w:val="20"/>
                <w:szCs w:val="20"/>
                <w:lang w:eastAsia="en-ID"/>
              </w:rPr>
            </w:pPr>
          </w:p>
          <w:p w14:paraId="57DB5FC5" w14:textId="2CEE0975" w:rsidR="0052275B" w:rsidRDefault="0052275B" w:rsidP="00BA45BC">
            <w:pPr>
              <w:pStyle w:val="ListParagraph"/>
              <w:numPr>
                <w:ilvl w:val="1"/>
                <w:numId w:val="43"/>
              </w:numPr>
              <w:spacing w:after="0" w:line="240" w:lineRule="auto"/>
              <w:ind w:left="505" w:hanging="438"/>
              <w:jc w:val="both"/>
              <w:textAlignment w:val="baseline"/>
              <w:rPr>
                <w:rFonts w:ascii="Calibri" w:hAnsi="Calibri"/>
                <w:color w:val="000000"/>
                <w:sz w:val="20"/>
              </w:rPr>
            </w:pPr>
            <w:proofErr w:type="spellStart"/>
            <w:r w:rsidRPr="005A2466">
              <w:rPr>
                <w:rFonts w:ascii="Calibri" w:hAnsi="Calibri"/>
                <w:color w:val="000000"/>
                <w:sz w:val="20"/>
              </w:rPr>
              <w:t>Resolusi</w:t>
            </w:r>
            <w:proofErr w:type="spellEnd"/>
            <w:r w:rsidRPr="005A2466">
              <w:rPr>
                <w:rFonts w:ascii="Calibri" w:hAnsi="Calibri"/>
                <w:color w:val="000000"/>
                <w:sz w:val="20"/>
              </w:rPr>
              <w:t xml:space="preserve"> </w:t>
            </w:r>
            <w:proofErr w:type="spellStart"/>
            <w:r w:rsidRPr="005A2466">
              <w:rPr>
                <w:rFonts w:ascii="Calibri" w:hAnsi="Calibri"/>
                <w:color w:val="000000"/>
                <w:sz w:val="20"/>
              </w:rPr>
              <w:t>terkait</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membutuhkan</w:t>
            </w:r>
            <w:proofErr w:type="spellEnd"/>
            <w:r w:rsidRPr="005A2466">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009734CD">
              <w:rPr>
                <w:rFonts w:ascii="Calibri" w:hAnsi="Calibri"/>
                <w:color w:val="000000"/>
                <w:sz w:val="20"/>
              </w:rPr>
              <w:t>P</w:t>
            </w:r>
            <w:r w:rsidRPr="00613832">
              <w:rPr>
                <w:rFonts w:ascii="Calibri" w:eastAsia="Times New Roman" w:hAnsi="Calibri" w:cs="Calibri"/>
                <w:color w:val="000000"/>
                <w:sz w:val="20"/>
                <w:szCs w:val="20"/>
                <w:lang w:eastAsia="en-ID"/>
              </w:rPr>
              <w:t>emegan</w:t>
            </w:r>
            <w:r>
              <w:rPr>
                <w:rFonts w:ascii="Calibri" w:eastAsia="Times New Roman" w:hAnsi="Calibri" w:cs="Calibri"/>
                <w:color w:val="000000"/>
                <w:sz w:val="20"/>
                <w:szCs w:val="20"/>
                <w:lang w:eastAsia="en-ID"/>
              </w:rPr>
              <w:t>g</w:t>
            </w:r>
            <w:proofErr w:type="spellEnd"/>
            <w:r w:rsidRPr="00613832">
              <w:rPr>
                <w:rFonts w:ascii="Calibri" w:eastAsia="Times New Roman" w:hAnsi="Calibri" w:cs="Calibri"/>
                <w:color w:val="000000"/>
                <w:sz w:val="20"/>
                <w:szCs w:val="20"/>
                <w:lang w:eastAsia="en-ID"/>
              </w:rPr>
              <w:t xml:space="preserve"> Saham </w:t>
            </w:r>
            <w:proofErr w:type="spellStart"/>
            <w:r w:rsidRPr="00613832">
              <w:rPr>
                <w:rFonts w:ascii="Calibri" w:eastAsia="Times New Roman" w:hAnsi="Calibri" w:cs="Calibri"/>
                <w:color w:val="000000"/>
                <w:sz w:val="20"/>
                <w:szCs w:val="20"/>
                <w:lang w:eastAsia="en-ID"/>
              </w:rPr>
              <w:t>Preferen</w:t>
            </w:r>
            <w:proofErr w:type="spellEnd"/>
            <w:r w:rsidRPr="00613832">
              <w:rPr>
                <w:rFonts w:ascii="Calibri" w:eastAsia="Times New Roman" w:hAnsi="Calibri" w:cs="Calibri"/>
                <w:color w:val="000000"/>
                <w:sz w:val="20"/>
                <w:szCs w:val="20"/>
                <w:lang w:eastAsia="en-ID"/>
              </w:rPr>
              <w:t xml:space="preserve">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12.2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ditentukan</w:t>
            </w:r>
            <w:proofErr w:type="spellEnd"/>
            <w:r w:rsidRPr="005A2466">
              <w:rPr>
                <w:rFonts w:ascii="Calibri" w:hAnsi="Calibri"/>
                <w:color w:val="000000"/>
                <w:sz w:val="20"/>
              </w:rPr>
              <w:t xml:space="preserve"> </w:t>
            </w:r>
            <w:proofErr w:type="spellStart"/>
            <w:r w:rsidRPr="005A2466">
              <w:rPr>
                <w:rFonts w:ascii="Calibri" w:hAnsi="Calibri"/>
                <w:color w:val="000000"/>
                <w:sz w:val="20"/>
              </w:rPr>
              <w:t>melalui</w:t>
            </w:r>
            <w:proofErr w:type="spellEnd"/>
            <w:r w:rsidRPr="005A2466">
              <w:rPr>
                <w:rFonts w:ascii="Calibri" w:hAnsi="Calibri"/>
                <w:color w:val="000000"/>
                <w:sz w:val="20"/>
              </w:rPr>
              <w:t xml:space="preserve"> </w:t>
            </w:r>
            <w:proofErr w:type="spellStart"/>
            <w:r w:rsidRPr="005A2466">
              <w:rPr>
                <w:rFonts w:ascii="Calibri" w:hAnsi="Calibri"/>
                <w:color w:val="000000"/>
                <w:sz w:val="20"/>
              </w:rPr>
              <w:t>pemungutan</w:t>
            </w:r>
            <w:proofErr w:type="spellEnd"/>
            <w:r w:rsidRPr="005A2466">
              <w:rPr>
                <w:rFonts w:ascii="Calibri" w:hAnsi="Calibri"/>
                <w:color w:val="000000"/>
                <w:sz w:val="20"/>
              </w:rPr>
              <w:t xml:space="preserve"> </w:t>
            </w:r>
            <w:proofErr w:type="spellStart"/>
            <w:r w:rsidRPr="005A2466">
              <w:rPr>
                <w:rFonts w:ascii="Calibri" w:hAnsi="Calibri"/>
                <w:color w:val="000000"/>
                <w:sz w:val="20"/>
              </w:rPr>
              <w:t>suara</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009734CD">
              <w:rPr>
                <w:rFonts w:ascii="Calibri" w:eastAsia="Times New Roman" w:hAnsi="Calibri" w:cs="Calibri"/>
                <w:color w:val="000000"/>
                <w:sz w:val="20"/>
                <w:szCs w:val="20"/>
                <w:lang w:eastAsia="en-ID"/>
              </w:rPr>
              <w:t>P</w:t>
            </w:r>
            <w:r w:rsidRPr="00613832">
              <w:rPr>
                <w:rFonts w:ascii="Calibri" w:eastAsia="Times New Roman" w:hAnsi="Calibri" w:cs="Calibri"/>
                <w:color w:val="000000"/>
                <w:sz w:val="20"/>
                <w:szCs w:val="20"/>
                <w:lang w:eastAsia="en-ID"/>
              </w:rPr>
              <w:t>emegang</w:t>
            </w:r>
            <w:proofErr w:type="spellEnd"/>
            <w:r w:rsidRPr="00613832">
              <w:rPr>
                <w:rFonts w:ascii="Calibri" w:eastAsia="Times New Roman" w:hAnsi="Calibri" w:cs="Calibri"/>
                <w:color w:val="000000"/>
                <w:sz w:val="20"/>
                <w:szCs w:val="20"/>
                <w:lang w:eastAsia="en-ID"/>
              </w:rPr>
              <w:t xml:space="preserve"> Saham </w:t>
            </w:r>
            <w:proofErr w:type="spellStart"/>
            <w:r w:rsidRPr="00613832">
              <w:rPr>
                <w:rFonts w:ascii="Calibri" w:eastAsia="Times New Roman" w:hAnsi="Calibri" w:cs="Calibri"/>
                <w:color w:val="000000"/>
                <w:sz w:val="20"/>
                <w:szCs w:val="20"/>
                <w:lang w:eastAsia="en-ID"/>
              </w:rPr>
              <w:t>Preferen</w:t>
            </w:r>
            <w:proofErr w:type="spellEnd"/>
            <w:r w:rsidRPr="00613832">
              <w:rPr>
                <w:rFonts w:ascii="Calibri" w:eastAsia="Times New Roman" w:hAnsi="Calibri" w:cs="Calibri"/>
                <w:color w:val="000000"/>
                <w:sz w:val="20"/>
                <w:szCs w:val="20"/>
                <w:lang w:eastAsia="en-ID"/>
              </w:rPr>
              <w:t xml:space="preserve">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didapatkan</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12.2</w:t>
            </w:r>
            <w:ins w:id="1393" w:author="OLTRE" w:date="2024-07-03T22:42:00Z">
              <w:r w:rsidR="00C109C9">
                <w:rPr>
                  <w:rFonts w:ascii="Calibri" w:hAnsi="Calibri"/>
                  <w:color w:val="000000"/>
                  <w:sz w:val="20"/>
                </w:rPr>
                <w:t xml:space="preserve"> dan </w:t>
              </w:r>
              <w:proofErr w:type="spellStart"/>
              <w:r w:rsidR="00C109C9">
                <w:rPr>
                  <w:rFonts w:ascii="Calibri" w:hAnsi="Calibri"/>
                  <w:color w:val="000000"/>
                  <w:sz w:val="20"/>
                </w:rPr>
                <w:t>Pasal</w:t>
              </w:r>
              <w:proofErr w:type="spellEnd"/>
              <w:r w:rsidR="00C109C9">
                <w:rPr>
                  <w:rFonts w:ascii="Calibri" w:hAnsi="Calibri"/>
                  <w:color w:val="000000"/>
                  <w:sz w:val="20"/>
                </w:rPr>
                <w:t xml:space="preserve"> 12.3</w:t>
              </w:r>
            </w:ins>
            <w:r w:rsidRPr="005A2466">
              <w:rPr>
                <w:rFonts w:ascii="Calibri" w:hAnsi="Calibri"/>
                <w:color w:val="000000"/>
                <w:sz w:val="20"/>
              </w:rPr>
              <w:t>.</w:t>
            </w:r>
          </w:p>
          <w:p w14:paraId="3E3635D0" w14:textId="070950BF" w:rsidR="0052275B" w:rsidRPr="0052275B" w:rsidRDefault="0052275B" w:rsidP="00BA45BC">
            <w:pPr>
              <w:pStyle w:val="ListParagraph"/>
              <w:spacing w:after="0" w:line="240" w:lineRule="auto"/>
              <w:ind w:left="505"/>
              <w:jc w:val="both"/>
              <w:textAlignment w:val="baseline"/>
              <w:rPr>
                <w:rFonts w:ascii="Calibri" w:hAnsi="Calibri"/>
                <w:color w:val="000000"/>
                <w:sz w:val="20"/>
              </w:rPr>
            </w:pPr>
          </w:p>
        </w:tc>
      </w:tr>
      <w:tr w:rsidR="00F115BF" w:rsidRPr="00613832" w14:paraId="41EDB866" w14:textId="77777777" w:rsidTr="00BA45BC">
        <w:tblPrEx>
          <w:tblW w:w="9782" w:type="dxa"/>
          <w:tblInd w:w="-284" w:type="dxa"/>
          <w:tblCellMar>
            <w:top w:w="15" w:type="dxa"/>
            <w:left w:w="15" w:type="dxa"/>
            <w:bottom w:w="15" w:type="dxa"/>
            <w:right w:w="15" w:type="dxa"/>
          </w:tblCellMar>
          <w:tblPrExChange w:id="1394"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395" w:author="OLTRE" w:date="2024-07-03T22:42:00Z">
            <w:trPr>
              <w:gridAfter w:val="1"/>
              <w:wAfter w:w="318" w:type="dxa"/>
            </w:trPr>
          </w:trPrChange>
        </w:trPr>
        <w:tc>
          <w:tcPr>
            <w:tcW w:w="4820" w:type="dxa"/>
            <w:tcMar>
              <w:top w:w="0" w:type="dxa"/>
              <w:left w:w="108" w:type="dxa"/>
              <w:bottom w:w="0" w:type="dxa"/>
              <w:right w:w="108" w:type="dxa"/>
            </w:tcMar>
            <w:tcPrChange w:id="1396" w:author="OLTRE" w:date="2024-07-03T22:42:00Z">
              <w:tcPr>
                <w:tcW w:w="4820" w:type="dxa"/>
                <w:gridSpan w:val="2"/>
                <w:tcMar>
                  <w:top w:w="0" w:type="dxa"/>
                  <w:left w:w="108" w:type="dxa"/>
                  <w:bottom w:w="0" w:type="dxa"/>
                  <w:right w:w="108" w:type="dxa"/>
                </w:tcMar>
              </w:tcPr>
            </w:tcPrChange>
          </w:tcPr>
          <w:p w14:paraId="37E7DC4C" w14:textId="68F5FF07" w:rsidR="0052275B" w:rsidRPr="00BA45BC" w:rsidRDefault="0052275B" w:rsidP="00BA45BC">
            <w:pPr>
              <w:pStyle w:val="ListParagraph"/>
              <w:numPr>
                <w:ilvl w:val="1"/>
                <w:numId w:val="42"/>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Written notice for a General Meeting shall be given by any 1 (one) Director at least 14 (fourteen) calendar days prior to such meeting, excluding the date of the summons and the date of the meeting.  However, if all shareholders are present in person or represented by proxy and all Shareholders agree to conduct a meeting, then no prior written notice shall be required for the meeting. </w:t>
            </w:r>
          </w:p>
        </w:tc>
        <w:tc>
          <w:tcPr>
            <w:tcW w:w="4678" w:type="dxa"/>
            <w:tcMar>
              <w:top w:w="0" w:type="dxa"/>
              <w:left w:w="108" w:type="dxa"/>
              <w:bottom w:w="0" w:type="dxa"/>
              <w:right w:w="108" w:type="dxa"/>
            </w:tcMar>
            <w:tcPrChange w:id="1397" w:author="OLTRE" w:date="2024-07-03T22:42:00Z">
              <w:tcPr>
                <w:tcW w:w="4678" w:type="dxa"/>
                <w:gridSpan w:val="3"/>
                <w:tcMar>
                  <w:top w:w="0" w:type="dxa"/>
                  <w:left w:w="108" w:type="dxa"/>
                  <w:bottom w:w="0" w:type="dxa"/>
                  <w:right w:w="108" w:type="dxa"/>
                </w:tcMar>
              </w:tcPr>
            </w:tcPrChange>
          </w:tcPr>
          <w:p w14:paraId="65AF4360" w14:textId="40459B11" w:rsidR="0052275B" w:rsidRDefault="0052275B" w:rsidP="00BA45BC">
            <w:pPr>
              <w:pStyle w:val="ListParagraph"/>
              <w:numPr>
                <w:ilvl w:val="1"/>
                <w:numId w:val="43"/>
              </w:numPr>
              <w:spacing w:after="0" w:line="240" w:lineRule="auto"/>
              <w:ind w:left="505" w:hanging="438"/>
              <w:jc w:val="both"/>
              <w:textAlignment w:val="baseline"/>
              <w:rPr>
                <w:rFonts w:ascii="Calibri" w:hAnsi="Calibri"/>
                <w:color w:val="000000"/>
                <w:sz w:val="20"/>
              </w:rPr>
            </w:pP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oleh salah 1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Direktur</w:t>
            </w:r>
            <w:proofErr w:type="spellEnd"/>
            <w:r w:rsidRPr="005A2466">
              <w:rPr>
                <w:rFonts w:ascii="Calibri" w:hAnsi="Calibri"/>
                <w:color w:val="000000"/>
                <w:sz w:val="20"/>
              </w:rPr>
              <w:t xml:space="preserve"> </w:t>
            </w:r>
            <w:proofErr w:type="spellStart"/>
            <w:r w:rsidRPr="005A2466">
              <w:rPr>
                <w:rFonts w:ascii="Calibri" w:hAnsi="Calibri"/>
                <w:color w:val="000000"/>
                <w:sz w:val="20"/>
              </w:rPr>
              <w:t>sekurang-kurangnya</w:t>
            </w:r>
            <w:proofErr w:type="spellEnd"/>
            <w:r w:rsidRPr="005A2466">
              <w:rPr>
                <w:rFonts w:ascii="Calibri" w:hAnsi="Calibri"/>
                <w:color w:val="000000"/>
                <w:sz w:val="20"/>
              </w:rPr>
              <w:t xml:space="preserve"> 14 (</w:t>
            </w:r>
            <w:proofErr w:type="spellStart"/>
            <w:r w:rsidRPr="005A2466">
              <w:rPr>
                <w:rFonts w:ascii="Calibri" w:hAnsi="Calibri"/>
                <w:color w:val="000000"/>
                <w:sz w:val="20"/>
              </w:rPr>
              <w:t>empat</w:t>
            </w:r>
            <w:proofErr w:type="spellEnd"/>
            <w:r w:rsidRPr="005A2466">
              <w:rPr>
                <w:rFonts w:ascii="Calibri" w:hAnsi="Calibri"/>
                <w:color w:val="000000"/>
                <w:sz w:val="20"/>
              </w:rPr>
              <w:t xml:space="preserve"> </w:t>
            </w:r>
            <w:proofErr w:type="spellStart"/>
            <w:r w:rsidRPr="005A2466">
              <w:rPr>
                <w:rFonts w:ascii="Calibri" w:hAnsi="Calibri"/>
                <w:color w:val="000000"/>
                <w:sz w:val="20"/>
              </w:rPr>
              <w:t>belas</w:t>
            </w:r>
            <w:proofErr w:type="spellEnd"/>
            <w:r w:rsidRPr="005A2466">
              <w:rPr>
                <w:rFonts w:ascii="Calibri" w:hAnsi="Calibri"/>
                <w:color w:val="000000"/>
                <w:sz w:val="20"/>
              </w:rPr>
              <w:t xml:space="preserve">)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proofErr w:type="spellStart"/>
            <w:r w:rsidRPr="005A2466">
              <w:rPr>
                <w:rFonts w:ascii="Calibri" w:hAnsi="Calibri"/>
                <w:color w:val="000000"/>
                <w:sz w:val="20"/>
              </w:rPr>
              <w:t>kalender</w:t>
            </w:r>
            <w:proofErr w:type="spellEnd"/>
            <w:r w:rsidRPr="005A2466">
              <w:rPr>
                <w:rFonts w:ascii="Calibri" w:hAnsi="Calibri"/>
                <w:color w:val="000000"/>
                <w:sz w:val="20"/>
              </w:rPr>
              <w:t xml:space="preserve"> </w:t>
            </w:r>
            <w:proofErr w:type="spellStart"/>
            <w:r w:rsidRPr="005A2466">
              <w:rPr>
                <w:rFonts w:ascii="Calibri" w:hAnsi="Calibri"/>
                <w:color w:val="000000"/>
                <w:sz w:val="20"/>
              </w:rPr>
              <w:t>sebelum</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tanpa</w:t>
            </w:r>
            <w:proofErr w:type="spellEnd"/>
            <w:r w:rsidRPr="005A2466">
              <w:rPr>
                <w:rFonts w:ascii="Calibri" w:hAnsi="Calibri"/>
                <w:color w:val="000000"/>
                <w:sz w:val="20"/>
              </w:rPr>
              <w:t xml:space="preserve"> </w:t>
            </w:r>
            <w:proofErr w:type="spellStart"/>
            <w:r w:rsidRPr="005A2466">
              <w:rPr>
                <w:rFonts w:ascii="Calibri" w:hAnsi="Calibri"/>
                <w:color w:val="000000"/>
                <w:sz w:val="20"/>
              </w:rPr>
              <w:t>menghitung</w:t>
            </w:r>
            <w:proofErr w:type="spellEnd"/>
            <w:r w:rsidRPr="005A2466">
              <w:rPr>
                <w:rFonts w:ascii="Calibri" w:hAnsi="Calibri"/>
                <w:color w:val="000000"/>
                <w:sz w:val="20"/>
              </w:rPr>
              <w:t xml:space="preserve">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panggilan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Akan </w:t>
            </w:r>
            <w:proofErr w:type="spellStart"/>
            <w:r w:rsidRPr="005A2466">
              <w:rPr>
                <w:rFonts w:ascii="Calibri" w:hAnsi="Calibri"/>
                <w:color w:val="000000"/>
                <w:sz w:val="20"/>
              </w:rPr>
              <w:t>tetapi</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hadir</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diwakili</w:t>
            </w:r>
            <w:proofErr w:type="spellEnd"/>
            <w:r w:rsidRPr="005A2466">
              <w:rPr>
                <w:rFonts w:ascii="Calibri" w:hAnsi="Calibri"/>
                <w:color w:val="000000"/>
                <w:sz w:val="20"/>
              </w:rPr>
              <w:t xml:space="preserve"> oleh </w:t>
            </w:r>
            <w:proofErr w:type="spellStart"/>
            <w:r w:rsidRPr="005A2466">
              <w:rPr>
                <w:rFonts w:ascii="Calibri" w:hAnsi="Calibri"/>
                <w:color w:val="000000"/>
                <w:sz w:val="20"/>
              </w:rPr>
              <w:t>kuasa</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setuju</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mengadakan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maka</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sebelumnya</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disyaratkan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w:t>
            </w:r>
          </w:p>
          <w:p w14:paraId="54FB2600" w14:textId="1BC3851C" w:rsidR="0052275B" w:rsidRPr="00BA45BC" w:rsidRDefault="0052275B" w:rsidP="00BA45BC">
            <w:pPr>
              <w:pStyle w:val="ListParagraph"/>
              <w:spacing w:after="0" w:line="240" w:lineRule="auto"/>
              <w:ind w:left="505"/>
              <w:jc w:val="both"/>
              <w:textAlignment w:val="baseline"/>
              <w:rPr>
                <w:rFonts w:ascii="Calibri" w:hAnsi="Calibri"/>
                <w:color w:val="000000"/>
                <w:sz w:val="20"/>
              </w:rPr>
            </w:pPr>
          </w:p>
        </w:tc>
      </w:tr>
      <w:tr w:rsidR="00F115BF" w:rsidRPr="00613832" w14:paraId="088183C2" w14:textId="77777777" w:rsidTr="00BA45BC">
        <w:tblPrEx>
          <w:tblW w:w="9782" w:type="dxa"/>
          <w:tblInd w:w="-284" w:type="dxa"/>
          <w:tblCellMar>
            <w:top w:w="15" w:type="dxa"/>
            <w:left w:w="15" w:type="dxa"/>
            <w:bottom w:w="15" w:type="dxa"/>
            <w:right w:w="15" w:type="dxa"/>
          </w:tblCellMar>
          <w:tblPrExChange w:id="1398"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399" w:author="OLTRE" w:date="2024-07-03T22:42:00Z">
            <w:trPr>
              <w:gridAfter w:val="1"/>
              <w:wAfter w:w="318" w:type="dxa"/>
            </w:trPr>
          </w:trPrChange>
        </w:trPr>
        <w:tc>
          <w:tcPr>
            <w:tcW w:w="4820" w:type="dxa"/>
            <w:tcMar>
              <w:top w:w="0" w:type="dxa"/>
              <w:left w:w="108" w:type="dxa"/>
              <w:bottom w:w="0" w:type="dxa"/>
              <w:right w:w="108" w:type="dxa"/>
            </w:tcMar>
            <w:hideMark/>
            <w:tcPrChange w:id="1400" w:author="OLTRE" w:date="2024-07-03T22:42:00Z">
              <w:tcPr>
                <w:tcW w:w="4820" w:type="dxa"/>
                <w:gridSpan w:val="2"/>
                <w:tcMar>
                  <w:top w:w="0" w:type="dxa"/>
                  <w:left w:w="108" w:type="dxa"/>
                  <w:bottom w:w="0" w:type="dxa"/>
                  <w:right w:w="108" w:type="dxa"/>
                </w:tcMar>
                <w:hideMark/>
              </w:tcPr>
            </w:tcPrChange>
          </w:tcPr>
          <w:p w14:paraId="30092E41"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14</w:t>
            </w:r>
          </w:p>
          <w:p w14:paraId="6B404E20"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NON-COMPETITION</w:t>
            </w:r>
          </w:p>
        </w:tc>
        <w:tc>
          <w:tcPr>
            <w:tcW w:w="4678" w:type="dxa"/>
            <w:tcMar>
              <w:top w:w="0" w:type="dxa"/>
              <w:left w:w="108" w:type="dxa"/>
              <w:bottom w:w="0" w:type="dxa"/>
              <w:right w:w="108" w:type="dxa"/>
            </w:tcMar>
            <w:hideMark/>
            <w:tcPrChange w:id="1401" w:author="OLTRE" w:date="2024-07-03T22:42:00Z">
              <w:tcPr>
                <w:tcW w:w="4678" w:type="dxa"/>
                <w:gridSpan w:val="3"/>
                <w:tcMar>
                  <w:top w:w="0" w:type="dxa"/>
                  <w:left w:w="108" w:type="dxa"/>
                  <w:bottom w:w="0" w:type="dxa"/>
                  <w:right w:w="108" w:type="dxa"/>
                </w:tcMar>
                <w:hideMark/>
              </w:tcPr>
            </w:tcPrChange>
          </w:tcPr>
          <w:p w14:paraId="1D020BA7"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14</w:t>
            </w:r>
          </w:p>
          <w:p w14:paraId="7285BA0A" w14:textId="77777777"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NON-KOMPETISI</w:t>
            </w:r>
          </w:p>
          <w:p w14:paraId="0F3F1091" w14:textId="77777777" w:rsidR="006569D9" w:rsidRPr="00613832" w:rsidRDefault="006569D9" w:rsidP="00613832">
            <w:pPr>
              <w:spacing w:after="0" w:line="240" w:lineRule="auto"/>
              <w:contextualSpacing/>
              <w:jc w:val="center"/>
              <w:rPr>
                <w:rFonts w:ascii="Calibri" w:eastAsia="Times New Roman" w:hAnsi="Calibri" w:cs="Calibri"/>
                <w:b/>
                <w:bCs/>
                <w:color w:val="000000"/>
                <w:sz w:val="20"/>
                <w:szCs w:val="20"/>
                <w:lang w:eastAsia="en-ID"/>
              </w:rPr>
            </w:pPr>
          </w:p>
          <w:p w14:paraId="016B329E" w14:textId="77777777" w:rsidR="002E0E33" w:rsidRPr="005A2466" w:rsidRDefault="002E0E33" w:rsidP="005A2466">
            <w:pPr>
              <w:spacing w:after="0" w:line="240" w:lineRule="auto"/>
              <w:contextualSpacing/>
              <w:jc w:val="center"/>
              <w:rPr>
                <w:rFonts w:ascii="Calibri" w:hAnsi="Calibri"/>
                <w:sz w:val="20"/>
              </w:rPr>
            </w:pPr>
          </w:p>
        </w:tc>
      </w:tr>
      <w:tr w:rsidR="00F115BF" w:rsidRPr="00613832" w14:paraId="36F87E57" w14:textId="77777777" w:rsidTr="00BA45BC">
        <w:trPr>
          <w:gridBefore w:val="1"/>
          <w:gridAfter w:val="1"/>
          <w:wAfter w:w="142" w:type="dxa"/>
        </w:trPr>
        <w:tc>
          <w:tcPr>
            <w:tcW w:w="4820" w:type="dxa"/>
            <w:tcMar>
              <w:top w:w="0" w:type="dxa"/>
              <w:left w:w="108" w:type="dxa"/>
              <w:bottom w:w="0" w:type="dxa"/>
              <w:right w:w="108" w:type="dxa"/>
            </w:tcMar>
            <w:hideMark/>
          </w:tcPr>
          <w:p w14:paraId="6BA87155" w14:textId="697773A6" w:rsidR="00134E27" w:rsidRPr="005A2466" w:rsidRDefault="00134E27" w:rsidP="00BA45BC">
            <w:pPr>
              <w:pStyle w:val="ListParagraph"/>
              <w:numPr>
                <w:ilvl w:val="1"/>
                <w:numId w:val="44"/>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 xml:space="preserve">As long as a Founding Shareholder is a Shareholder in the Company, a member of or is represented in the </w:t>
            </w:r>
            <w:ins w:id="1402" w:author="OLTRE" w:date="2024-07-03T22:42:00Z">
              <w:r w:rsidR="00D72EC5">
                <w:rPr>
                  <w:rFonts w:ascii="Calibri" w:hAnsi="Calibri"/>
                  <w:color w:val="000000"/>
                  <w:sz w:val="20"/>
                </w:rPr>
                <w:t xml:space="preserve">Board of </w:t>
              </w:r>
            </w:ins>
            <w:r w:rsidR="00656E66" w:rsidRPr="005A2466">
              <w:rPr>
                <w:rFonts w:ascii="Calibri" w:hAnsi="Calibri"/>
                <w:color w:val="000000"/>
                <w:sz w:val="20"/>
              </w:rPr>
              <w:t>Directors</w:t>
            </w:r>
            <w:r w:rsidRPr="005A2466">
              <w:rPr>
                <w:rFonts w:ascii="Calibri" w:hAnsi="Calibri"/>
                <w:color w:val="000000"/>
                <w:sz w:val="20"/>
              </w:rPr>
              <w:t xml:space="preserve"> or the Board of Commissioners, or an employee of the Company and for a period of 24 (twenty four) months following the date on which he or she ceases to be a Shareholder, a member of or represented in the</w:t>
            </w:r>
            <w:r w:rsidR="00D72EC5">
              <w:rPr>
                <w:rFonts w:ascii="Calibri" w:hAnsi="Calibri"/>
                <w:color w:val="000000"/>
                <w:sz w:val="20"/>
              </w:rPr>
              <w:t xml:space="preserve"> </w:t>
            </w:r>
            <w:ins w:id="1403" w:author="OLTRE" w:date="2024-07-03T22:42:00Z">
              <w:r w:rsidR="00D72EC5">
                <w:rPr>
                  <w:rFonts w:ascii="Calibri" w:hAnsi="Calibri"/>
                  <w:color w:val="000000"/>
                  <w:sz w:val="20"/>
                </w:rPr>
                <w:t>Board of</w:t>
              </w:r>
              <w:r w:rsidRPr="005A2466">
                <w:rPr>
                  <w:rFonts w:ascii="Calibri" w:hAnsi="Calibri"/>
                  <w:color w:val="000000"/>
                  <w:sz w:val="20"/>
                </w:rPr>
                <w:t xml:space="preserve"> </w:t>
              </w:r>
            </w:ins>
            <w:r w:rsidR="00656E66" w:rsidRPr="005A2466">
              <w:rPr>
                <w:rFonts w:ascii="Calibri" w:hAnsi="Calibri"/>
                <w:color w:val="000000"/>
                <w:sz w:val="20"/>
              </w:rPr>
              <w:t>Directors</w:t>
            </w:r>
            <w:r w:rsidRPr="005A2466">
              <w:rPr>
                <w:rFonts w:ascii="Calibri" w:hAnsi="Calibri"/>
                <w:color w:val="000000"/>
                <w:sz w:val="20"/>
              </w:rPr>
              <w:t xml:space="preserve"> or the Board of Commissioners, or an employee of the Company, the Founding Shareholder agrees that he or she will not, directly or indirectly, as an employee, agent, owner, principal, shareholder, partner, member, manager, officer, Director, consultant, </w:t>
            </w:r>
            <w:proofErr w:type="spellStart"/>
            <w:r w:rsidRPr="005A2466">
              <w:rPr>
                <w:rFonts w:ascii="Calibri" w:hAnsi="Calibri"/>
                <w:color w:val="000000"/>
                <w:sz w:val="20"/>
              </w:rPr>
              <w:t>free lance</w:t>
            </w:r>
            <w:proofErr w:type="spellEnd"/>
            <w:r w:rsidRPr="005A2466">
              <w:rPr>
                <w:rFonts w:ascii="Calibri" w:hAnsi="Calibri"/>
                <w:color w:val="000000"/>
                <w:sz w:val="20"/>
              </w:rPr>
              <w:t xml:space="preserve"> or other capacity: (</w:t>
            </w:r>
            <w:proofErr w:type="spellStart"/>
            <w:r w:rsidRPr="005A2466">
              <w:rPr>
                <w:rFonts w:ascii="Calibri" w:hAnsi="Calibri"/>
                <w:color w:val="000000"/>
                <w:sz w:val="20"/>
              </w:rPr>
              <w:t>i</w:t>
            </w:r>
            <w:proofErr w:type="spellEnd"/>
            <w:r w:rsidRPr="005A2466">
              <w:rPr>
                <w:rFonts w:ascii="Calibri" w:hAnsi="Calibri"/>
                <w:color w:val="000000"/>
                <w:sz w:val="20"/>
              </w:rPr>
              <w:t xml:space="preserve">) engage or participate in any business activity in the Republic of Indonesia which is directly </w:t>
            </w:r>
            <w:r w:rsidRPr="005A2466">
              <w:rPr>
                <w:rFonts w:ascii="Calibri" w:hAnsi="Calibri"/>
                <w:color w:val="000000"/>
                <w:sz w:val="20"/>
              </w:rPr>
              <w:lastRenderedPageBreak/>
              <w:t>competitive with the business activities of the Company; or (ii) recruit, solicit or hire, or attempt to recruit, solicit or hire, any person who is an employee of the Company or any of its Affiliates.</w:t>
            </w:r>
          </w:p>
          <w:p w14:paraId="3810B6A3" w14:textId="77777777" w:rsidR="00134E27" w:rsidRPr="005A2466" w:rsidRDefault="00134E27" w:rsidP="00BA45BC">
            <w:pPr>
              <w:spacing w:after="0" w:line="240" w:lineRule="auto"/>
              <w:ind w:left="606" w:hanging="606"/>
              <w:contextualSpacing/>
              <w:rPr>
                <w:rFonts w:ascii="Calibri" w:hAnsi="Calibri"/>
                <w:sz w:val="20"/>
              </w:rPr>
            </w:pPr>
          </w:p>
        </w:tc>
        <w:tc>
          <w:tcPr>
            <w:tcW w:w="4678" w:type="dxa"/>
            <w:tcMar>
              <w:top w:w="0" w:type="dxa"/>
              <w:left w:w="108" w:type="dxa"/>
              <w:bottom w:w="0" w:type="dxa"/>
              <w:right w:w="108" w:type="dxa"/>
            </w:tcMar>
            <w:hideMark/>
          </w:tcPr>
          <w:p w14:paraId="743B6AE5" w14:textId="77777777" w:rsidR="00134E27" w:rsidRPr="005A2466" w:rsidRDefault="00134E27" w:rsidP="00BA45BC">
            <w:pPr>
              <w:pStyle w:val="ListParagraph"/>
              <w:numPr>
                <w:ilvl w:val="1"/>
                <w:numId w:val="133"/>
              </w:numPr>
              <w:spacing w:after="0" w:line="240" w:lineRule="auto"/>
              <w:ind w:left="498" w:hanging="426"/>
              <w:jc w:val="both"/>
              <w:textAlignment w:val="baseline"/>
              <w:rPr>
                <w:rFonts w:ascii="Calibri" w:hAnsi="Calibri"/>
                <w:color w:val="000000"/>
                <w:sz w:val="20"/>
              </w:rPr>
            </w:pPr>
            <w:proofErr w:type="spellStart"/>
            <w:r w:rsidRPr="005A2466">
              <w:rPr>
                <w:rFonts w:ascii="Calibri" w:hAnsi="Calibri"/>
                <w:color w:val="000000"/>
                <w:sz w:val="20"/>
              </w:rPr>
              <w:lastRenderedPageBreak/>
              <w:t>Selama</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merupakan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diwakili</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karyawan</w:t>
            </w:r>
            <w:proofErr w:type="spellEnd"/>
            <w:r w:rsidRPr="005A2466">
              <w:rPr>
                <w:rFonts w:ascii="Calibri" w:hAnsi="Calibri"/>
                <w:color w:val="000000"/>
                <w:sz w:val="20"/>
              </w:rPr>
              <w:t xml:space="preserve"> Perseroan dan </w:t>
            </w:r>
            <w:proofErr w:type="spellStart"/>
            <w:r w:rsidRPr="005A2466">
              <w:rPr>
                <w:rFonts w:ascii="Calibri" w:hAnsi="Calibri"/>
                <w:color w:val="000000"/>
                <w:sz w:val="20"/>
              </w:rPr>
              <w:t>selama</w:t>
            </w:r>
            <w:proofErr w:type="spellEnd"/>
            <w:r w:rsidRPr="005A2466">
              <w:rPr>
                <w:rFonts w:ascii="Calibri" w:hAnsi="Calibri"/>
                <w:color w:val="000000"/>
                <w:sz w:val="20"/>
              </w:rPr>
              <w:t xml:space="preserve"> </w:t>
            </w:r>
            <w:proofErr w:type="spellStart"/>
            <w:r w:rsidRPr="005A2466">
              <w:rPr>
                <w:rFonts w:ascii="Calibri" w:hAnsi="Calibri"/>
                <w:color w:val="000000"/>
                <w:sz w:val="20"/>
              </w:rPr>
              <w:t>jangka</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24 (</w:t>
            </w:r>
            <w:proofErr w:type="spellStart"/>
            <w:r w:rsidRPr="005A2466">
              <w:rPr>
                <w:rFonts w:ascii="Calibri" w:hAnsi="Calibri"/>
                <w:color w:val="000000"/>
                <w:sz w:val="20"/>
              </w:rPr>
              <w:t>dua</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empat</w:t>
            </w:r>
            <w:proofErr w:type="spellEnd"/>
            <w:r w:rsidRPr="005A2466">
              <w:rPr>
                <w:rFonts w:ascii="Calibri" w:hAnsi="Calibri"/>
                <w:color w:val="000000"/>
                <w:sz w:val="20"/>
              </w:rPr>
              <w:t xml:space="preserve">) </w:t>
            </w:r>
            <w:proofErr w:type="spellStart"/>
            <w:r w:rsidRPr="005A2466">
              <w:rPr>
                <w:rFonts w:ascii="Calibri" w:hAnsi="Calibri"/>
                <w:color w:val="000000"/>
                <w:sz w:val="20"/>
              </w:rPr>
              <w:t>bulan</w:t>
            </w:r>
            <w:proofErr w:type="spellEnd"/>
            <w:r w:rsidRPr="005A2466">
              <w:rPr>
                <w:rFonts w:ascii="Calibri" w:hAnsi="Calibri"/>
                <w:color w:val="000000"/>
                <w:sz w:val="20"/>
              </w:rPr>
              <w:t xml:space="preserve"> </w:t>
            </w:r>
            <w:proofErr w:type="spellStart"/>
            <w:r w:rsidRPr="005A2466">
              <w:rPr>
                <w:rFonts w:ascii="Calibri" w:hAnsi="Calibri"/>
                <w:color w:val="000000"/>
                <w:sz w:val="20"/>
              </w:rPr>
              <w:t>setelah</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bersangkutan</w:t>
            </w:r>
            <w:proofErr w:type="spellEnd"/>
            <w:r w:rsidRPr="005A2466">
              <w:rPr>
                <w:rFonts w:ascii="Calibri" w:hAnsi="Calibri"/>
                <w:color w:val="000000"/>
                <w:sz w:val="20"/>
              </w:rPr>
              <w:t xml:space="preserve"> </w:t>
            </w:r>
            <w:proofErr w:type="spellStart"/>
            <w:r w:rsidRPr="005A2466">
              <w:rPr>
                <w:rFonts w:ascii="Calibri" w:hAnsi="Calibri"/>
                <w:color w:val="000000"/>
                <w:sz w:val="20"/>
              </w:rPr>
              <w:t>berhenti</w:t>
            </w:r>
            <w:proofErr w:type="spellEnd"/>
            <w:r w:rsidRPr="005A2466">
              <w:rPr>
                <w:rFonts w:ascii="Calibri" w:hAnsi="Calibri"/>
                <w:color w:val="000000"/>
                <w:sz w:val="20"/>
              </w:rPr>
              <w:t xml:space="preserve"> </w:t>
            </w:r>
            <w:proofErr w:type="spellStart"/>
            <w:r w:rsidRPr="005A2466">
              <w:rPr>
                <w:rFonts w:ascii="Calibri" w:hAnsi="Calibri"/>
                <w:color w:val="000000"/>
                <w:sz w:val="20"/>
              </w:rPr>
              <w:t>menjadi</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karyawan</w:t>
            </w:r>
            <w:proofErr w:type="spellEnd"/>
            <w:r w:rsidRPr="005A2466">
              <w:rPr>
                <w:rFonts w:ascii="Calibri" w:hAnsi="Calibri"/>
                <w:color w:val="000000"/>
                <w:sz w:val="20"/>
              </w:rPr>
              <w:t xml:space="preserve"> Perseroan,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setuju</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bersangkutan</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baik</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maupun</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Pr="005A2466">
              <w:rPr>
                <w:rFonts w:ascii="Calibri" w:hAnsi="Calibri"/>
                <w:color w:val="000000"/>
                <w:sz w:val="20"/>
              </w:rPr>
              <w:t>karyawan</w:t>
            </w:r>
            <w:proofErr w:type="spellEnd"/>
            <w:r w:rsidRPr="005A2466">
              <w:rPr>
                <w:rFonts w:ascii="Calibri" w:hAnsi="Calibri"/>
                <w:color w:val="000000"/>
                <w:sz w:val="20"/>
              </w:rPr>
              <w:t xml:space="preserve">, </w:t>
            </w:r>
            <w:proofErr w:type="spellStart"/>
            <w:r w:rsidRPr="005A2466">
              <w:rPr>
                <w:rFonts w:ascii="Calibri" w:hAnsi="Calibri"/>
                <w:color w:val="000000"/>
                <w:sz w:val="20"/>
              </w:rPr>
              <w:t>agen</w:t>
            </w:r>
            <w:proofErr w:type="spellEnd"/>
            <w:r w:rsidRPr="005A2466">
              <w:rPr>
                <w:rFonts w:ascii="Calibri" w:hAnsi="Calibri"/>
                <w:color w:val="000000"/>
                <w:sz w:val="20"/>
              </w:rPr>
              <w:t xml:space="preserve">, </w:t>
            </w:r>
            <w:proofErr w:type="spellStart"/>
            <w:r w:rsidRPr="005A2466">
              <w:rPr>
                <w:rFonts w:ascii="Calibri" w:hAnsi="Calibri"/>
                <w:color w:val="000000"/>
                <w:sz w:val="20"/>
              </w:rPr>
              <w:t>pemilik</w:t>
            </w:r>
            <w:proofErr w:type="spellEnd"/>
            <w:r w:rsidRPr="005A2466">
              <w:rPr>
                <w:rFonts w:ascii="Calibri" w:hAnsi="Calibri"/>
                <w:color w:val="000000"/>
                <w:sz w:val="20"/>
              </w:rPr>
              <w:t xml:space="preserve">, </w:t>
            </w:r>
            <w:proofErr w:type="spellStart"/>
            <w:r w:rsidRPr="005A2466">
              <w:rPr>
                <w:rFonts w:ascii="Calibri" w:hAnsi="Calibri"/>
                <w:color w:val="000000"/>
                <w:sz w:val="20"/>
              </w:rPr>
              <w:t>prinsipal</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mitra</w:t>
            </w:r>
            <w:proofErr w:type="spellEnd"/>
            <w:r w:rsidRPr="005A2466">
              <w:rPr>
                <w:rFonts w:ascii="Calibri" w:hAnsi="Calibri"/>
                <w:color w:val="000000"/>
                <w:sz w:val="20"/>
              </w:rPr>
              <w:t xml:space="preserve">,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manajer</w:t>
            </w:r>
            <w:proofErr w:type="spellEnd"/>
            <w:r w:rsidRPr="005A2466">
              <w:rPr>
                <w:rFonts w:ascii="Calibri" w:hAnsi="Calibri"/>
                <w:color w:val="000000"/>
                <w:sz w:val="20"/>
              </w:rPr>
              <w:t xml:space="preserve">, </w:t>
            </w:r>
            <w:proofErr w:type="spellStart"/>
            <w:r w:rsidRPr="005A2466">
              <w:rPr>
                <w:rFonts w:ascii="Calibri" w:hAnsi="Calibri"/>
                <w:color w:val="000000"/>
                <w:sz w:val="20"/>
              </w:rPr>
              <w:t>pejabat</w:t>
            </w:r>
            <w:proofErr w:type="spellEnd"/>
            <w:r w:rsidRPr="005A2466">
              <w:rPr>
                <w:rFonts w:ascii="Calibri" w:hAnsi="Calibri"/>
                <w:color w:val="000000"/>
                <w:sz w:val="20"/>
              </w:rPr>
              <w:t xml:space="preserve">, </w:t>
            </w:r>
            <w:proofErr w:type="spellStart"/>
            <w:r w:rsidRPr="005A2466">
              <w:rPr>
                <w:rFonts w:ascii="Calibri" w:hAnsi="Calibri"/>
                <w:color w:val="000000"/>
                <w:sz w:val="20"/>
              </w:rPr>
              <w:t>Direktur</w:t>
            </w:r>
            <w:proofErr w:type="spellEnd"/>
            <w:r w:rsidRPr="005A2466">
              <w:rPr>
                <w:rFonts w:ascii="Calibri" w:hAnsi="Calibri"/>
                <w:color w:val="000000"/>
                <w:sz w:val="20"/>
              </w:rPr>
              <w:t xml:space="preserve">, </w:t>
            </w:r>
            <w:proofErr w:type="spellStart"/>
            <w:r w:rsidRPr="005A2466">
              <w:rPr>
                <w:rFonts w:ascii="Calibri" w:hAnsi="Calibri"/>
                <w:color w:val="000000"/>
                <w:sz w:val="20"/>
              </w:rPr>
              <w:t>konsultan</w:t>
            </w:r>
            <w:proofErr w:type="spellEnd"/>
            <w:r w:rsidRPr="005A2466">
              <w:rPr>
                <w:rFonts w:ascii="Calibri" w:hAnsi="Calibri"/>
                <w:color w:val="000000"/>
                <w:sz w:val="20"/>
              </w:rPr>
              <w:t xml:space="preserve">, </w:t>
            </w:r>
            <w:proofErr w:type="spellStart"/>
            <w:r w:rsidRPr="005A2466">
              <w:rPr>
                <w:rFonts w:ascii="Calibri" w:hAnsi="Calibri"/>
                <w:color w:val="000000"/>
                <w:sz w:val="20"/>
              </w:rPr>
              <w:t>pekerja</w:t>
            </w:r>
            <w:proofErr w:type="spellEnd"/>
            <w:r w:rsidRPr="005A2466">
              <w:rPr>
                <w:rFonts w:ascii="Calibri" w:hAnsi="Calibri"/>
                <w:color w:val="000000"/>
                <w:sz w:val="20"/>
              </w:rPr>
              <w:t xml:space="preserve"> </w:t>
            </w:r>
            <w:proofErr w:type="spellStart"/>
            <w:r w:rsidRPr="005A2466">
              <w:rPr>
                <w:rFonts w:ascii="Calibri" w:hAnsi="Calibri"/>
                <w:color w:val="000000"/>
                <w:sz w:val="20"/>
              </w:rPr>
              <w:t>lepas</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kapasitas</w:t>
            </w:r>
            <w:proofErr w:type="spellEnd"/>
            <w:r w:rsidRPr="005A2466">
              <w:rPr>
                <w:rFonts w:ascii="Calibri" w:hAnsi="Calibri"/>
                <w:color w:val="000000"/>
                <w:sz w:val="20"/>
              </w:rPr>
              <w:t xml:space="preserve"> lain: (</w:t>
            </w:r>
            <w:proofErr w:type="spellStart"/>
            <w:r w:rsidRPr="005A2466">
              <w:rPr>
                <w:rFonts w:ascii="Calibri" w:hAnsi="Calibri"/>
                <w:color w:val="000000"/>
                <w:sz w:val="20"/>
              </w:rPr>
              <w:t>i</w:t>
            </w:r>
            <w:proofErr w:type="spellEnd"/>
            <w:r w:rsidRPr="005A2466">
              <w:rPr>
                <w:rFonts w:ascii="Calibri" w:hAnsi="Calibri"/>
                <w:color w:val="000000"/>
                <w:sz w:val="20"/>
              </w:rPr>
              <w:t xml:space="preserve">) </w:t>
            </w:r>
            <w:proofErr w:type="spellStart"/>
            <w:r w:rsidRPr="005A2466">
              <w:rPr>
                <w:rFonts w:ascii="Calibri" w:hAnsi="Calibri"/>
                <w:color w:val="000000"/>
                <w:sz w:val="20"/>
              </w:rPr>
              <w:t>terlibat</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turut</w:t>
            </w:r>
            <w:proofErr w:type="spellEnd"/>
            <w:r w:rsidRPr="005A2466">
              <w:rPr>
                <w:rFonts w:ascii="Calibri" w:hAnsi="Calibri"/>
                <w:color w:val="000000"/>
                <w:sz w:val="20"/>
              </w:rPr>
              <w:t xml:space="preserve"> </w:t>
            </w:r>
            <w:proofErr w:type="spellStart"/>
            <w:r w:rsidRPr="005A2466">
              <w:rPr>
                <w:rFonts w:ascii="Calibri" w:hAnsi="Calibri"/>
                <w:color w:val="000000"/>
                <w:sz w:val="20"/>
              </w:rPr>
              <w:t>serta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kegiatan</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pekerjaan</w:t>
            </w:r>
            <w:proofErr w:type="spellEnd"/>
            <w:r w:rsidRPr="005A2466">
              <w:rPr>
                <w:rFonts w:ascii="Calibri" w:hAnsi="Calibri"/>
                <w:color w:val="000000"/>
                <w:sz w:val="20"/>
              </w:rPr>
              <w:t xml:space="preserve"> </w:t>
            </w:r>
            <w:proofErr w:type="spellStart"/>
            <w:r w:rsidRPr="005A2466">
              <w:rPr>
                <w:rFonts w:ascii="Calibri" w:hAnsi="Calibri"/>
                <w:color w:val="000000"/>
                <w:sz w:val="20"/>
              </w:rPr>
              <w:t>apapun</w:t>
            </w:r>
            <w:proofErr w:type="spellEnd"/>
            <w:r w:rsidRPr="005A2466">
              <w:rPr>
                <w:rFonts w:ascii="Calibri" w:hAnsi="Calibri"/>
                <w:color w:val="000000"/>
                <w:sz w:val="20"/>
              </w:rPr>
              <w:t xml:space="preserve"> di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Negara </w:t>
            </w:r>
            <w:proofErr w:type="spellStart"/>
            <w:r w:rsidRPr="005A2466">
              <w:rPr>
                <w:rFonts w:ascii="Calibri" w:hAnsi="Calibri"/>
                <w:color w:val="000000"/>
                <w:sz w:val="20"/>
              </w:rPr>
              <w:t>Republik</w:t>
            </w:r>
            <w:proofErr w:type="spellEnd"/>
            <w:r w:rsidRPr="005A2466">
              <w:rPr>
                <w:rFonts w:ascii="Calibri" w:hAnsi="Calibri"/>
                <w:color w:val="000000"/>
                <w:sz w:val="20"/>
              </w:rPr>
              <w:t xml:space="preserve"> </w:t>
            </w:r>
            <w:r w:rsidRPr="005A2466">
              <w:rPr>
                <w:rFonts w:ascii="Calibri" w:hAnsi="Calibri"/>
                <w:color w:val="000000"/>
                <w:sz w:val="20"/>
              </w:rPr>
              <w:lastRenderedPageBreak/>
              <w:t xml:space="preserve">Indonesia yang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bersaingan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kegiatan-kegiatan</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atau</w:t>
            </w:r>
            <w:proofErr w:type="spellEnd"/>
            <w:r w:rsidRPr="005A2466">
              <w:rPr>
                <w:rFonts w:ascii="Calibri" w:hAnsi="Calibri"/>
                <w:color w:val="000000"/>
                <w:sz w:val="20"/>
              </w:rPr>
              <w:t xml:space="preserve"> (ii) </w:t>
            </w:r>
            <w:proofErr w:type="spellStart"/>
            <w:r w:rsidRPr="005A2466">
              <w:rPr>
                <w:rFonts w:ascii="Calibri" w:hAnsi="Calibri"/>
                <w:color w:val="000000"/>
                <w:sz w:val="20"/>
              </w:rPr>
              <w:t>merekrut</w:t>
            </w:r>
            <w:proofErr w:type="spellEnd"/>
            <w:r w:rsidRPr="005A2466">
              <w:rPr>
                <w:rFonts w:ascii="Calibri" w:hAnsi="Calibri"/>
                <w:color w:val="000000"/>
                <w:sz w:val="20"/>
              </w:rPr>
              <w:t xml:space="preserve">, </w:t>
            </w:r>
            <w:proofErr w:type="spellStart"/>
            <w:r w:rsidRPr="005A2466">
              <w:rPr>
                <w:rFonts w:ascii="Calibri" w:hAnsi="Calibri"/>
                <w:color w:val="000000"/>
                <w:sz w:val="20"/>
              </w:rPr>
              <w:t>meminta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mempekerjakan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berusaha</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merekrut</w:t>
            </w:r>
            <w:proofErr w:type="spellEnd"/>
            <w:r w:rsidRPr="005A2466">
              <w:rPr>
                <w:rFonts w:ascii="Calibri" w:hAnsi="Calibri"/>
                <w:color w:val="000000"/>
                <w:sz w:val="20"/>
              </w:rPr>
              <w:t xml:space="preserve">, </w:t>
            </w:r>
            <w:proofErr w:type="spellStart"/>
            <w:r w:rsidRPr="005A2466">
              <w:rPr>
                <w:rFonts w:ascii="Calibri" w:hAnsi="Calibri"/>
                <w:color w:val="000000"/>
                <w:sz w:val="20"/>
              </w:rPr>
              <w:t>meminta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mempekerjakan</w:t>
            </w:r>
            <w:proofErr w:type="spellEnd"/>
            <w:r w:rsidRPr="005A2466">
              <w:rPr>
                <w:rFonts w:ascii="Calibri" w:hAnsi="Calibri"/>
                <w:color w:val="000000"/>
                <w:sz w:val="20"/>
              </w:rPr>
              <w:t xml:space="preserve">, </w:t>
            </w:r>
            <w:proofErr w:type="spellStart"/>
            <w:r w:rsidRPr="005A2466">
              <w:rPr>
                <w:rFonts w:ascii="Calibri" w:hAnsi="Calibri"/>
                <w:color w:val="000000"/>
                <w:sz w:val="20"/>
              </w:rPr>
              <w:t>seseorang</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merupakan</w:t>
            </w:r>
            <w:proofErr w:type="spellEnd"/>
            <w:r w:rsidRPr="005A2466">
              <w:rPr>
                <w:rFonts w:ascii="Calibri" w:hAnsi="Calibri"/>
                <w:color w:val="000000"/>
                <w:sz w:val="20"/>
              </w:rPr>
              <w:t xml:space="preserve"> </w:t>
            </w:r>
            <w:proofErr w:type="spellStart"/>
            <w:r w:rsidRPr="005A2466">
              <w:rPr>
                <w:rFonts w:ascii="Calibri" w:hAnsi="Calibri"/>
                <w:color w:val="000000"/>
                <w:sz w:val="20"/>
              </w:rPr>
              <w:t>karyawan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Afiliasinya</w:t>
            </w:r>
            <w:proofErr w:type="spellEnd"/>
            <w:r w:rsidRPr="005A2466">
              <w:rPr>
                <w:rFonts w:ascii="Calibri" w:hAnsi="Calibri"/>
                <w:color w:val="000000"/>
                <w:sz w:val="20"/>
              </w:rPr>
              <w:t>.</w:t>
            </w:r>
          </w:p>
          <w:p w14:paraId="32896858" w14:textId="77777777" w:rsidR="00C1721A" w:rsidRPr="00613832" w:rsidRDefault="00C1721A" w:rsidP="004865C1">
            <w:pPr>
              <w:pStyle w:val="ListParagraph"/>
              <w:spacing w:after="0" w:line="240" w:lineRule="auto"/>
              <w:ind w:left="468"/>
              <w:jc w:val="both"/>
              <w:textAlignment w:val="baseline"/>
              <w:rPr>
                <w:rFonts w:ascii="Calibri" w:eastAsia="Times New Roman" w:hAnsi="Calibri" w:cs="Calibri"/>
                <w:color w:val="000000"/>
                <w:sz w:val="20"/>
                <w:szCs w:val="20"/>
                <w:lang w:eastAsia="en-ID"/>
              </w:rPr>
            </w:pPr>
          </w:p>
          <w:p w14:paraId="2680D1AC" w14:textId="77777777" w:rsidR="00134E27" w:rsidRPr="005A2466" w:rsidRDefault="00134E27" w:rsidP="005A2466">
            <w:pPr>
              <w:spacing w:after="0" w:line="240" w:lineRule="auto"/>
              <w:contextualSpacing/>
              <w:rPr>
                <w:rFonts w:ascii="Calibri" w:hAnsi="Calibri"/>
                <w:sz w:val="20"/>
              </w:rPr>
            </w:pPr>
          </w:p>
        </w:tc>
      </w:tr>
      <w:tr w:rsidR="00F115BF" w:rsidRPr="00613832" w14:paraId="682176BC" w14:textId="77777777" w:rsidTr="00BA45BC">
        <w:trPr>
          <w:gridBefore w:val="1"/>
          <w:gridAfter w:val="1"/>
          <w:wAfter w:w="142" w:type="dxa"/>
        </w:trPr>
        <w:tc>
          <w:tcPr>
            <w:tcW w:w="4820" w:type="dxa"/>
            <w:tcMar>
              <w:top w:w="0" w:type="dxa"/>
              <w:left w:w="108" w:type="dxa"/>
              <w:bottom w:w="0" w:type="dxa"/>
              <w:right w:w="108" w:type="dxa"/>
            </w:tcMar>
            <w:hideMark/>
          </w:tcPr>
          <w:p w14:paraId="761394B0" w14:textId="2F0FA620" w:rsidR="00134E27" w:rsidRPr="005A2466" w:rsidRDefault="00134E27" w:rsidP="00BA45BC">
            <w:pPr>
              <w:pStyle w:val="ListParagraph"/>
              <w:numPr>
                <w:ilvl w:val="1"/>
                <w:numId w:val="44"/>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lastRenderedPageBreak/>
              <w:t xml:space="preserve">As long as a Founding Shareholder is a Shareholder in the Company, a member of or is represented in the </w:t>
            </w:r>
            <w:ins w:id="1404" w:author="OLTRE" w:date="2024-07-03T22:42:00Z">
              <w:r w:rsidR="00D72EC5">
                <w:rPr>
                  <w:rFonts w:ascii="Calibri" w:hAnsi="Calibri"/>
                  <w:color w:val="000000"/>
                  <w:sz w:val="20"/>
                </w:rPr>
                <w:t xml:space="preserve">Board of </w:t>
              </w:r>
            </w:ins>
            <w:r w:rsidR="00656E66" w:rsidRPr="005A2466">
              <w:rPr>
                <w:rFonts w:ascii="Calibri" w:hAnsi="Calibri"/>
                <w:color w:val="000000"/>
                <w:sz w:val="20"/>
              </w:rPr>
              <w:t>Directors</w:t>
            </w:r>
            <w:r w:rsidRPr="005A2466">
              <w:rPr>
                <w:rFonts w:ascii="Calibri" w:hAnsi="Calibri"/>
                <w:color w:val="000000"/>
                <w:sz w:val="20"/>
              </w:rPr>
              <w:t xml:space="preserve"> or the Board of Commissioners, or an employee of the Company, the Founding Shareholder agrees that he or she will not, directly or indirectly, work for, participate in, provide services to or in any way be involved with or in any company, business, activity, project or other entities, unless approved by the </w:t>
            </w:r>
            <w:r w:rsidR="000964B7" w:rsidRPr="005A2466">
              <w:rPr>
                <w:rFonts w:ascii="Calibri" w:hAnsi="Calibri"/>
                <w:color w:val="000000"/>
                <w:sz w:val="20"/>
              </w:rPr>
              <w:t>Investor</w:t>
            </w:r>
            <w:r w:rsidRPr="005A2466">
              <w:rPr>
                <w:rFonts w:ascii="Calibri" w:hAnsi="Calibri"/>
                <w:color w:val="000000"/>
                <w:sz w:val="20"/>
              </w:rPr>
              <w:t xml:space="preserve">, or notified to the </w:t>
            </w:r>
            <w:r w:rsidR="000964B7" w:rsidRPr="005A2466">
              <w:rPr>
                <w:rFonts w:ascii="Calibri" w:hAnsi="Calibri"/>
                <w:color w:val="000000"/>
                <w:sz w:val="20"/>
              </w:rPr>
              <w:t>Investor</w:t>
            </w:r>
            <w:r w:rsidRPr="005A2466">
              <w:rPr>
                <w:rFonts w:ascii="Calibri" w:hAnsi="Calibri"/>
                <w:color w:val="000000"/>
                <w:sz w:val="20"/>
              </w:rPr>
              <w:t xml:space="preserve"> prior to the execution of this Agreement.</w:t>
            </w:r>
          </w:p>
          <w:p w14:paraId="683C0FE8" w14:textId="77777777" w:rsidR="00134E27" w:rsidRPr="005A2466" w:rsidRDefault="00134E27" w:rsidP="00BA45BC">
            <w:pPr>
              <w:spacing w:after="0" w:line="240" w:lineRule="auto"/>
              <w:ind w:left="606" w:hanging="606"/>
              <w:contextualSpacing/>
              <w:rPr>
                <w:rFonts w:ascii="Calibri" w:hAnsi="Calibri"/>
                <w:sz w:val="20"/>
              </w:rPr>
            </w:pPr>
          </w:p>
        </w:tc>
        <w:tc>
          <w:tcPr>
            <w:tcW w:w="4678" w:type="dxa"/>
            <w:tcMar>
              <w:top w:w="0" w:type="dxa"/>
              <w:left w:w="108" w:type="dxa"/>
              <w:bottom w:w="0" w:type="dxa"/>
              <w:right w:w="108" w:type="dxa"/>
            </w:tcMar>
            <w:hideMark/>
          </w:tcPr>
          <w:p w14:paraId="633B2DBE" w14:textId="77777777" w:rsidR="002E0E33" w:rsidRPr="005A2466" w:rsidRDefault="00134E27" w:rsidP="00BA45BC">
            <w:pPr>
              <w:pStyle w:val="ListParagraph"/>
              <w:numPr>
                <w:ilvl w:val="1"/>
                <w:numId w:val="133"/>
              </w:numPr>
              <w:spacing w:after="0" w:line="240" w:lineRule="auto"/>
              <w:ind w:left="468" w:hanging="425"/>
              <w:jc w:val="both"/>
              <w:textAlignment w:val="baseline"/>
              <w:rPr>
                <w:rFonts w:ascii="Calibri" w:hAnsi="Calibri"/>
                <w:color w:val="000000"/>
                <w:sz w:val="20"/>
              </w:rPr>
            </w:pPr>
            <w:proofErr w:type="spellStart"/>
            <w:r w:rsidRPr="005A2466">
              <w:rPr>
                <w:rFonts w:ascii="Calibri" w:hAnsi="Calibri"/>
                <w:color w:val="000000"/>
                <w:sz w:val="20"/>
              </w:rPr>
              <w:t>Selama</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merupakan</w:t>
            </w:r>
            <w:proofErr w:type="spellEnd"/>
            <w:r w:rsidRPr="005A2466">
              <w:rPr>
                <w:rFonts w:ascii="Calibri" w:hAnsi="Calibri"/>
                <w:color w:val="000000"/>
                <w:sz w:val="20"/>
              </w:rPr>
              <w:t xml:space="preserve">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w:t>
            </w:r>
            <w:proofErr w:type="spellStart"/>
            <w:r w:rsidRPr="005A2466">
              <w:rPr>
                <w:rFonts w:ascii="Calibri" w:hAnsi="Calibri"/>
                <w:color w:val="000000"/>
                <w:sz w:val="20"/>
              </w:rPr>
              <w:t>saham</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anggota</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diwakili</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Direksi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Dewan </w:t>
            </w:r>
            <w:proofErr w:type="spellStart"/>
            <w:r w:rsidRPr="005A2466">
              <w:rPr>
                <w:rFonts w:ascii="Calibri" w:hAnsi="Calibri"/>
                <w:color w:val="000000"/>
                <w:sz w:val="20"/>
              </w:rPr>
              <w:t>Komisaris</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karyawan</w:t>
            </w:r>
            <w:proofErr w:type="spellEnd"/>
            <w:r w:rsidRPr="005A2466">
              <w:rPr>
                <w:rFonts w:ascii="Calibri" w:hAnsi="Calibri"/>
                <w:color w:val="000000"/>
                <w:sz w:val="20"/>
              </w:rPr>
              <w:t xml:space="preserve"> Perseroan,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setuju</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bersangkutan</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baik</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maupun</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bekerja</w:t>
            </w:r>
            <w:proofErr w:type="spellEnd"/>
            <w:r w:rsidRPr="005A2466">
              <w:rPr>
                <w:rFonts w:ascii="Calibri" w:hAnsi="Calibri"/>
                <w:color w:val="000000"/>
                <w:sz w:val="20"/>
              </w:rPr>
              <w:t xml:space="preserve"> pada, </w:t>
            </w:r>
            <w:proofErr w:type="spellStart"/>
            <w:r w:rsidRPr="005A2466">
              <w:rPr>
                <w:rFonts w:ascii="Calibri" w:hAnsi="Calibri"/>
                <w:color w:val="000000"/>
                <w:sz w:val="20"/>
              </w:rPr>
              <w:t>turut</w:t>
            </w:r>
            <w:proofErr w:type="spellEnd"/>
            <w:r w:rsidRPr="005A2466">
              <w:rPr>
                <w:rFonts w:ascii="Calibri" w:hAnsi="Calibri"/>
                <w:color w:val="000000"/>
                <w:sz w:val="20"/>
              </w:rPr>
              <w:t xml:space="preserve"> </w:t>
            </w:r>
            <w:proofErr w:type="spellStart"/>
            <w:r w:rsidRPr="005A2466">
              <w:rPr>
                <w:rFonts w:ascii="Calibri" w:hAnsi="Calibri"/>
                <w:color w:val="000000"/>
                <w:sz w:val="20"/>
              </w:rPr>
              <w:t>serta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jasa-jasa</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cara</w:t>
            </w:r>
            <w:proofErr w:type="spellEnd"/>
            <w:r w:rsidRPr="005A2466">
              <w:rPr>
                <w:rFonts w:ascii="Calibri" w:hAnsi="Calibri"/>
                <w:color w:val="000000"/>
                <w:sz w:val="20"/>
              </w:rPr>
              <w:t xml:space="preserve"> </w:t>
            </w:r>
            <w:proofErr w:type="spellStart"/>
            <w:r w:rsidRPr="005A2466">
              <w:rPr>
                <w:rFonts w:ascii="Calibri" w:hAnsi="Calibri"/>
                <w:color w:val="000000"/>
                <w:sz w:val="20"/>
              </w:rPr>
              <w:t>apapun</w:t>
            </w:r>
            <w:proofErr w:type="spellEnd"/>
            <w:r w:rsidRPr="005A2466">
              <w:rPr>
                <w:rFonts w:ascii="Calibri" w:hAnsi="Calibri"/>
                <w:color w:val="000000"/>
                <w:sz w:val="20"/>
              </w:rPr>
              <w:t xml:space="preserve"> </w:t>
            </w:r>
            <w:proofErr w:type="spellStart"/>
            <w:r w:rsidRPr="005A2466">
              <w:rPr>
                <w:rFonts w:ascii="Calibri" w:hAnsi="Calibri"/>
                <w:color w:val="000000"/>
                <w:sz w:val="20"/>
              </w:rPr>
              <w:t>terlibat</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perusahaan</w:t>
            </w:r>
            <w:proofErr w:type="spellEnd"/>
            <w:r w:rsidRPr="005A2466">
              <w:rPr>
                <w:rFonts w:ascii="Calibri" w:hAnsi="Calibri"/>
                <w:color w:val="000000"/>
                <w:sz w:val="20"/>
              </w:rPr>
              <w:t xml:space="preserve">, </w:t>
            </w:r>
            <w:proofErr w:type="spellStart"/>
            <w:r w:rsidRPr="005A2466">
              <w:rPr>
                <w:rFonts w:ascii="Calibri" w:hAnsi="Calibri"/>
                <w:color w:val="000000"/>
                <w:sz w:val="20"/>
              </w:rPr>
              <w:t>bisnis</w:t>
            </w:r>
            <w:proofErr w:type="spellEnd"/>
            <w:r w:rsidRPr="005A2466">
              <w:rPr>
                <w:rFonts w:ascii="Calibri" w:hAnsi="Calibri"/>
                <w:color w:val="000000"/>
                <w:sz w:val="20"/>
              </w:rPr>
              <w:t xml:space="preserve">, </w:t>
            </w:r>
            <w:proofErr w:type="spellStart"/>
            <w:r w:rsidRPr="005A2466">
              <w:rPr>
                <w:rFonts w:ascii="Calibri" w:hAnsi="Calibri"/>
                <w:color w:val="000000"/>
                <w:sz w:val="20"/>
              </w:rPr>
              <w:t>kegiatan</w:t>
            </w:r>
            <w:proofErr w:type="spellEnd"/>
            <w:r w:rsidRPr="005A2466">
              <w:rPr>
                <w:rFonts w:ascii="Calibri" w:hAnsi="Calibri"/>
                <w:color w:val="000000"/>
                <w:sz w:val="20"/>
              </w:rPr>
              <w:t xml:space="preserve">, </w:t>
            </w:r>
            <w:proofErr w:type="spellStart"/>
            <w:r w:rsidRPr="005A2466">
              <w:rPr>
                <w:rFonts w:ascii="Calibri" w:hAnsi="Calibri"/>
                <w:color w:val="000000"/>
                <w:sz w:val="20"/>
              </w:rPr>
              <w:t>proyek</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badan-badan lain,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w:t>
            </w:r>
            <w:proofErr w:type="spellStart"/>
            <w:r w:rsidRPr="005A2466">
              <w:rPr>
                <w:rFonts w:ascii="Calibri" w:hAnsi="Calibri"/>
                <w:color w:val="000000"/>
                <w:sz w:val="20"/>
              </w:rPr>
              <w:t>disetujui</w:t>
            </w:r>
            <w:proofErr w:type="spellEnd"/>
            <w:r w:rsidRPr="005A2466">
              <w:rPr>
                <w:rFonts w:ascii="Calibri" w:hAnsi="Calibri"/>
                <w:color w:val="000000"/>
                <w:sz w:val="20"/>
              </w:rPr>
              <w:t xml:space="preserve"> oleh </w:t>
            </w:r>
            <w:r w:rsidR="000964B7" w:rsidRPr="005A2466">
              <w:rPr>
                <w:rFonts w:ascii="Calibri" w:hAnsi="Calibri"/>
                <w:color w:val="000000"/>
                <w:sz w:val="20"/>
              </w:rPr>
              <w:t>Investor</w:t>
            </w:r>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diberitahukan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r w:rsidR="000964B7" w:rsidRPr="005A2466">
              <w:rPr>
                <w:rFonts w:ascii="Calibri" w:hAnsi="Calibri"/>
                <w:color w:val="000000"/>
                <w:sz w:val="20"/>
              </w:rPr>
              <w:t>Investor</w:t>
            </w:r>
            <w:r w:rsidRPr="005A2466">
              <w:rPr>
                <w:rFonts w:ascii="Calibri" w:hAnsi="Calibri"/>
                <w:color w:val="000000"/>
                <w:sz w:val="20"/>
              </w:rPr>
              <w:t xml:space="preserve"> </w:t>
            </w:r>
            <w:proofErr w:type="spellStart"/>
            <w:r w:rsidRPr="005A2466">
              <w:rPr>
                <w:rFonts w:ascii="Calibri" w:hAnsi="Calibri"/>
                <w:color w:val="000000"/>
                <w:sz w:val="20"/>
              </w:rPr>
              <w:t>sebelum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ditandatangani</w:t>
            </w:r>
            <w:proofErr w:type="spellEnd"/>
            <w:r w:rsidRPr="005A2466">
              <w:rPr>
                <w:rFonts w:ascii="Calibri" w:hAnsi="Calibri"/>
                <w:color w:val="000000"/>
                <w:sz w:val="20"/>
              </w:rPr>
              <w:t>.</w:t>
            </w:r>
          </w:p>
          <w:p w14:paraId="7056B287" w14:textId="77777777" w:rsidR="006569D9" w:rsidRPr="00613832" w:rsidRDefault="006569D9" w:rsidP="004865C1">
            <w:pPr>
              <w:pStyle w:val="ListParagraph"/>
              <w:spacing w:after="0" w:line="240" w:lineRule="auto"/>
              <w:ind w:left="468"/>
              <w:jc w:val="both"/>
              <w:textAlignment w:val="baseline"/>
              <w:rPr>
                <w:rFonts w:ascii="Calibri" w:eastAsia="Times New Roman" w:hAnsi="Calibri" w:cs="Calibri"/>
                <w:color w:val="000000"/>
                <w:sz w:val="20"/>
                <w:szCs w:val="20"/>
                <w:lang w:eastAsia="en-ID"/>
              </w:rPr>
            </w:pPr>
          </w:p>
          <w:p w14:paraId="490BE372" w14:textId="77777777" w:rsidR="00134E27" w:rsidRPr="005A2466" w:rsidRDefault="00134E27" w:rsidP="005A2466">
            <w:pPr>
              <w:spacing w:after="0" w:line="240" w:lineRule="auto"/>
              <w:ind w:left="492" w:hanging="425"/>
              <w:contextualSpacing/>
              <w:rPr>
                <w:rFonts w:ascii="Calibri" w:hAnsi="Calibri"/>
                <w:sz w:val="20"/>
              </w:rPr>
            </w:pPr>
          </w:p>
        </w:tc>
      </w:tr>
      <w:tr w:rsidR="00F115BF" w:rsidRPr="00613832" w14:paraId="3E343AD2" w14:textId="77777777" w:rsidTr="00BA45BC">
        <w:tblPrEx>
          <w:tblW w:w="9782" w:type="dxa"/>
          <w:tblInd w:w="-284" w:type="dxa"/>
          <w:tblCellMar>
            <w:top w:w="15" w:type="dxa"/>
            <w:left w:w="15" w:type="dxa"/>
            <w:bottom w:w="15" w:type="dxa"/>
            <w:right w:w="15" w:type="dxa"/>
          </w:tblCellMar>
          <w:tblPrExChange w:id="1405"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Height w:val="2453"/>
          <w:trPrChange w:id="1406" w:author="OLTRE" w:date="2024-07-03T22:42:00Z">
            <w:trPr>
              <w:gridAfter w:val="1"/>
              <w:wAfter w:w="318" w:type="dxa"/>
              <w:trHeight w:val="2453"/>
            </w:trPr>
          </w:trPrChange>
        </w:trPr>
        <w:tc>
          <w:tcPr>
            <w:tcW w:w="4820" w:type="dxa"/>
            <w:tcMar>
              <w:top w:w="0" w:type="dxa"/>
              <w:left w:w="108" w:type="dxa"/>
              <w:bottom w:w="0" w:type="dxa"/>
              <w:right w:w="108" w:type="dxa"/>
            </w:tcMar>
            <w:hideMark/>
            <w:tcPrChange w:id="1407" w:author="OLTRE" w:date="2024-07-03T22:42:00Z">
              <w:tcPr>
                <w:tcW w:w="4820" w:type="dxa"/>
                <w:gridSpan w:val="2"/>
                <w:tcMar>
                  <w:top w:w="0" w:type="dxa"/>
                  <w:left w:w="108" w:type="dxa"/>
                  <w:bottom w:w="0" w:type="dxa"/>
                  <w:right w:w="108" w:type="dxa"/>
                </w:tcMar>
                <w:hideMark/>
              </w:tcPr>
            </w:tcPrChange>
          </w:tcPr>
          <w:p w14:paraId="66D500D5" w14:textId="77777777" w:rsidR="00134E27" w:rsidRPr="005A2466" w:rsidRDefault="00134E27" w:rsidP="00BA45BC">
            <w:pPr>
              <w:pStyle w:val="ListParagraph"/>
              <w:numPr>
                <w:ilvl w:val="1"/>
                <w:numId w:val="44"/>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In the event it is discovered that any of the Founding Shareholders is in breach of this Clause 14, such Founding Shareholder shall surrender and pay to the Company the entire proceeds earned by such Founding Shareholder from the such other projects, business or works carried out by it and such Founding Shareholder shall cease to continue carrying out such projects, businesses and works. </w:t>
            </w:r>
          </w:p>
          <w:p w14:paraId="148DD2DC" w14:textId="77777777" w:rsidR="00134E27" w:rsidRPr="005A2466" w:rsidRDefault="00134E27" w:rsidP="005A2466">
            <w:pPr>
              <w:spacing w:after="0" w:line="240" w:lineRule="auto"/>
              <w:ind w:left="453" w:hanging="453"/>
              <w:contextualSpacing/>
              <w:rPr>
                <w:rFonts w:ascii="Calibri" w:hAnsi="Calibri"/>
                <w:sz w:val="20"/>
              </w:rPr>
            </w:pPr>
          </w:p>
          <w:p w14:paraId="1FDEEF7B" w14:textId="77777777" w:rsidR="003E7E7C" w:rsidRPr="005A2466" w:rsidRDefault="003E7E7C" w:rsidP="005A2466">
            <w:pPr>
              <w:spacing w:after="0" w:line="240" w:lineRule="auto"/>
              <w:ind w:left="453" w:hanging="453"/>
              <w:contextualSpacing/>
              <w:rPr>
                <w:rFonts w:ascii="Calibri" w:hAnsi="Calibri"/>
                <w:sz w:val="20"/>
              </w:rPr>
            </w:pPr>
          </w:p>
          <w:p w14:paraId="046EDA9A" w14:textId="77777777" w:rsidR="003E7E7C" w:rsidRPr="005A2466" w:rsidRDefault="003E7E7C" w:rsidP="00BA45BC">
            <w:pPr>
              <w:spacing w:after="0" w:line="240" w:lineRule="auto"/>
              <w:contextualSpacing/>
              <w:rPr>
                <w:rFonts w:ascii="Calibri" w:hAnsi="Calibri"/>
                <w:sz w:val="20"/>
              </w:rPr>
            </w:pPr>
          </w:p>
        </w:tc>
        <w:tc>
          <w:tcPr>
            <w:tcW w:w="4678" w:type="dxa"/>
            <w:tcMar>
              <w:top w:w="0" w:type="dxa"/>
              <w:left w:w="108" w:type="dxa"/>
              <w:bottom w:w="0" w:type="dxa"/>
              <w:right w:w="108" w:type="dxa"/>
            </w:tcMar>
            <w:hideMark/>
            <w:tcPrChange w:id="1408" w:author="OLTRE" w:date="2024-07-03T22:42:00Z">
              <w:tcPr>
                <w:tcW w:w="4678" w:type="dxa"/>
                <w:gridSpan w:val="3"/>
                <w:tcMar>
                  <w:top w:w="0" w:type="dxa"/>
                  <w:left w:w="108" w:type="dxa"/>
                  <w:bottom w:w="0" w:type="dxa"/>
                  <w:right w:w="108" w:type="dxa"/>
                </w:tcMar>
                <w:hideMark/>
              </w:tcPr>
            </w:tcPrChange>
          </w:tcPr>
          <w:p w14:paraId="023FBF68" w14:textId="77777777" w:rsidR="00134E27" w:rsidRPr="00DD1C00" w:rsidRDefault="00134E27" w:rsidP="008651C8">
            <w:pPr>
              <w:pStyle w:val="ListParagraph"/>
              <w:numPr>
                <w:ilvl w:val="1"/>
                <w:numId w:val="133"/>
              </w:numPr>
              <w:spacing w:after="0" w:line="240" w:lineRule="auto"/>
              <w:ind w:left="498" w:hanging="426"/>
              <w:jc w:val="both"/>
              <w:textAlignment w:val="baseline"/>
              <w:rPr>
                <w:rFonts w:ascii="Calibri" w:hAnsi="Calibri"/>
                <w:sz w:val="20"/>
              </w:rPr>
            </w:pP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ditemukan</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salah </w:t>
            </w:r>
            <w:proofErr w:type="spellStart"/>
            <w:r w:rsidRPr="005A2466">
              <w:rPr>
                <w:rFonts w:ascii="Calibri" w:hAnsi="Calibri"/>
                <w:color w:val="000000"/>
                <w:sz w:val="20"/>
              </w:rPr>
              <w:t>satu</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melakukan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pelanggaran</w:t>
            </w:r>
            <w:proofErr w:type="spellEnd"/>
            <w:r w:rsidRPr="005A2466">
              <w:rPr>
                <w:rFonts w:ascii="Calibri" w:hAnsi="Calibri"/>
                <w:color w:val="000000"/>
                <w:sz w:val="20"/>
              </w:rPr>
              <w:t xml:space="preserve"> </w:t>
            </w:r>
            <w:proofErr w:type="spellStart"/>
            <w:r w:rsidRPr="005A2466">
              <w:rPr>
                <w:rFonts w:ascii="Calibri" w:hAnsi="Calibri"/>
                <w:color w:val="000000"/>
                <w:sz w:val="20"/>
              </w:rPr>
              <w:t>terhadap</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14 </w:t>
            </w:r>
            <w:proofErr w:type="spellStart"/>
            <w:r w:rsidRPr="005A2466">
              <w:rPr>
                <w:rFonts w:ascii="Calibri" w:hAnsi="Calibri"/>
                <w:color w:val="000000"/>
                <w:sz w:val="20"/>
              </w:rPr>
              <w:t>ini</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bersangkutan</w:t>
            </w:r>
            <w:proofErr w:type="spellEnd"/>
            <w:r w:rsidRPr="005A2466">
              <w:rPr>
                <w:rFonts w:ascii="Calibri" w:hAnsi="Calibri"/>
                <w:color w:val="000000"/>
                <w:sz w:val="20"/>
              </w:rPr>
              <w:t xml:space="preserve"> </w:t>
            </w:r>
            <w:proofErr w:type="spellStart"/>
            <w:r w:rsidRPr="005A2466">
              <w:rPr>
                <w:rFonts w:ascii="Calibri" w:hAnsi="Calibri"/>
                <w:color w:val="000000"/>
                <w:sz w:val="20"/>
              </w:rPr>
              <w:t>harus</w:t>
            </w:r>
            <w:proofErr w:type="spellEnd"/>
            <w:r w:rsidRPr="005A2466">
              <w:rPr>
                <w:rFonts w:ascii="Calibri" w:hAnsi="Calibri"/>
                <w:color w:val="000000"/>
                <w:sz w:val="20"/>
              </w:rPr>
              <w:t xml:space="preserve"> </w:t>
            </w:r>
            <w:proofErr w:type="spellStart"/>
            <w:r w:rsidRPr="005A2466">
              <w:rPr>
                <w:rFonts w:ascii="Calibri" w:hAnsi="Calibri"/>
                <w:color w:val="000000"/>
                <w:sz w:val="20"/>
              </w:rPr>
              <w:t>menyerahkan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membayar</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hasil</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diperoleh</w:t>
            </w:r>
            <w:proofErr w:type="spellEnd"/>
            <w:r w:rsidRPr="005A2466">
              <w:rPr>
                <w:rFonts w:ascii="Calibri" w:hAnsi="Calibri"/>
                <w:color w:val="000000"/>
                <w:sz w:val="20"/>
              </w:rPr>
              <w:t xml:space="preserve"> oleh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proyek-proyek</w:t>
            </w:r>
            <w:proofErr w:type="spellEnd"/>
            <w:r w:rsidRPr="005A2466">
              <w:rPr>
                <w:rFonts w:ascii="Calibri" w:hAnsi="Calibri"/>
                <w:color w:val="000000"/>
                <w:sz w:val="20"/>
              </w:rPr>
              <w:t xml:space="preserve">, </w:t>
            </w:r>
            <w:proofErr w:type="spellStart"/>
            <w:r w:rsidRPr="005A2466">
              <w:rPr>
                <w:rFonts w:ascii="Calibri" w:hAnsi="Calibri"/>
                <w:color w:val="000000"/>
                <w:sz w:val="20"/>
              </w:rPr>
              <w:t>bisnis</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pekerjaan</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olehnya</w:t>
            </w:r>
            <w:proofErr w:type="spellEnd"/>
            <w:r w:rsidRPr="005A2466">
              <w:rPr>
                <w:rFonts w:ascii="Calibri" w:hAnsi="Calibri"/>
                <w:color w:val="000000"/>
                <w:sz w:val="20"/>
              </w:rPr>
              <w:t xml:space="preserve"> dan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segera</w:t>
            </w:r>
            <w:proofErr w:type="spellEnd"/>
            <w:r w:rsidRPr="005A2466">
              <w:rPr>
                <w:rFonts w:ascii="Calibri" w:hAnsi="Calibri"/>
                <w:color w:val="000000"/>
                <w:sz w:val="20"/>
              </w:rPr>
              <w:t xml:space="preserve"> </w:t>
            </w:r>
            <w:proofErr w:type="spellStart"/>
            <w:r w:rsidRPr="005A2466">
              <w:rPr>
                <w:rFonts w:ascii="Calibri" w:hAnsi="Calibri"/>
                <w:color w:val="000000"/>
                <w:sz w:val="20"/>
              </w:rPr>
              <w:t>berhenti</w:t>
            </w:r>
            <w:proofErr w:type="spellEnd"/>
            <w:r w:rsidRPr="005A2466">
              <w:rPr>
                <w:rFonts w:ascii="Calibri" w:hAnsi="Calibri"/>
                <w:color w:val="000000"/>
                <w:sz w:val="20"/>
              </w:rPr>
              <w:t xml:space="preserve"> </w:t>
            </w:r>
            <w:proofErr w:type="spellStart"/>
            <w:r w:rsidRPr="005A2466">
              <w:rPr>
                <w:rFonts w:ascii="Calibri" w:hAnsi="Calibri"/>
                <w:color w:val="000000"/>
                <w:sz w:val="20"/>
              </w:rPr>
              <w:t>melakukan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proyek-proyek</w:t>
            </w:r>
            <w:proofErr w:type="spellEnd"/>
            <w:r w:rsidRPr="005A2466">
              <w:rPr>
                <w:rFonts w:ascii="Calibri" w:hAnsi="Calibri"/>
                <w:color w:val="000000"/>
                <w:sz w:val="20"/>
              </w:rPr>
              <w:t xml:space="preserve">, </w:t>
            </w:r>
            <w:proofErr w:type="spellStart"/>
            <w:r w:rsidRPr="005A2466">
              <w:rPr>
                <w:rFonts w:ascii="Calibri" w:hAnsi="Calibri"/>
                <w:color w:val="000000"/>
                <w:sz w:val="20"/>
              </w:rPr>
              <w:t>bisnis</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pekerjaan</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w:t>
            </w:r>
          </w:p>
          <w:p w14:paraId="10B8C360" w14:textId="77777777" w:rsidR="00DD1C00" w:rsidRPr="005A2466" w:rsidRDefault="00DD1C00" w:rsidP="00DD1C00">
            <w:pPr>
              <w:pStyle w:val="ListParagraph"/>
              <w:spacing w:after="0" w:line="240" w:lineRule="auto"/>
              <w:ind w:left="498"/>
              <w:jc w:val="both"/>
              <w:textAlignment w:val="baseline"/>
              <w:rPr>
                <w:rFonts w:ascii="Calibri" w:hAnsi="Calibri"/>
                <w:sz w:val="20"/>
              </w:rPr>
            </w:pPr>
          </w:p>
          <w:p w14:paraId="2BC4F693" w14:textId="77777777" w:rsidR="006D04DA" w:rsidRPr="005A2466" w:rsidRDefault="006D04DA" w:rsidP="00BA45BC">
            <w:pPr>
              <w:pStyle w:val="ListParagraph"/>
              <w:spacing w:after="0" w:line="240" w:lineRule="auto"/>
              <w:ind w:left="498"/>
              <w:jc w:val="both"/>
              <w:textAlignment w:val="baseline"/>
              <w:rPr>
                <w:rFonts w:ascii="Calibri" w:hAnsi="Calibri"/>
                <w:sz w:val="20"/>
              </w:rPr>
            </w:pPr>
          </w:p>
        </w:tc>
      </w:tr>
      <w:tr w:rsidR="00F115BF" w:rsidRPr="00613832" w14:paraId="5420A507" w14:textId="77777777" w:rsidTr="00BA45BC">
        <w:tblPrEx>
          <w:tblW w:w="9782" w:type="dxa"/>
          <w:tblInd w:w="-284" w:type="dxa"/>
          <w:tblCellMar>
            <w:top w:w="15" w:type="dxa"/>
            <w:left w:w="15" w:type="dxa"/>
            <w:bottom w:w="15" w:type="dxa"/>
            <w:right w:w="15" w:type="dxa"/>
          </w:tblCellMar>
          <w:tblPrExChange w:id="1409"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410" w:author="OLTRE" w:date="2024-07-03T22:42:00Z">
            <w:trPr>
              <w:gridAfter w:val="1"/>
              <w:wAfter w:w="318" w:type="dxa"/>
            </w:trPr>
          </w:trPrChange>
        </w:trPr>
        <w:tc>
          <w:tcPr>
            <w:tcW w:w="4820" w:type="dxa"/>
            <w:tcMar>
              <w:top w:w="0" w:type="dxa"/>
              <w:left w:w="108" w:type="dxa"/>
              <w:bottom w:w="0" w:type="dxa"/>
              <w:right w:w="108" w:type="dxa"/>
            </w:tcMar>
            <w:hideMark/>
            <w:tcPrChange w:id="1411" w:author="OLTRE" w:date="2024-07-03T22:42:00Z">
              <w:tcPr>
                <w:tcW w:w="4820" w:type="dxa"/>
                <w:gridSpan w:val="2"/>
                <w:tcMar>
                  <w:top w:w="0" w:type="dxa"/>
                  <w:left w:w="108" w:type="dxa"/>
                  <w:bottom w:w="0" w:type="dxa"/>
                  <w:right w:w="108" w:type="dxa"/>
                </w:tcMar>
                <w:hideMark/>
              </w:tcPr>
            </w:tcPrChange>
          </w:tcPr>
          <w:p w14:paraId="74C166D3"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15</w:t>
            </w:r>
          </w:p>
          <w:p w14:paraId="3A929301" w14:textId="77777777"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EMPLOYMENT POLICY</w:t>
            </w:r>
          </w:p>
          <w:p w14:paraId="241E6BDA" w14:textId="77777777" w:rsidR="002E0E33" w:rsidRPr="005A2466" w:rsidRDefault="002E0E33" w:rsidP="005A2466">
            <w:pPr>
              <w:spacing w:after="0" w:line="240" w:lineRule="auto"/>
              <w:contextualSpacing/>
              <w:jc w:val="center"/>
              <w:rPr>
                <w:rFonts w:ascii="Calibri" w:hAnsi="Calibri"/>
                <w:sz w:val="20"/>
              </w:rPr>
            </w:pPr>
          </w:p>
        </w:tc>
        <w:tc>
          <w:tcPr>
            <w:tcW w:w="4678" w:type="dxa"/>
            <w:tcMar>
              <w:top w:w="0" w:type="dxa"/>
              <w:left w:w="108" w:type="dxa"/>
              <w:bottom w:w="0" w:type="dxa"/>
              <w:right w:w="108" w:type="dxa"/>
            </w:tcMar>
            <w:hideMark/>
            <w:tcPrChange w:id="1412" w:author="OLTRE" w:date="2024-07-03T22:42:00Z">
              <w:tcPr>
                <w:tcW w:w="4678" w:type="dxa"/>
                <w:gridSpan w:val="3"/>
                <w:tcMar>
                  <w:top w:w="0" w:type="dxa"/>
                  <w:left w:w="108" w:type="dxa"/>
                  <w:bottom w:w="0" w:type="dxa"/>
                  <w:right w:w="108" w:type="dxa"/>
                </w:tcMar>
                <w:hideMark/>
              </w:tcPr>
            </w:tcPrChange>
          </w:tcPr>
          <w:p w14:paraId="3E1C3F8B"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15</w:t>
            </w:r>
          </w:p>
          <w:p w14:paraId="5CBE9DEC" w14:textId="77777777" w:rsidR="00134E27" w:rsidRPr="00613832" w:rsidRDefault="00134E27" w:rsidP="00613832">
            <w:pPr>
              <w:spacing w:after="0" w:line="240" w:lineRule="auto"/>
              <w:contextualSpacing/>
              <w:jc w:val="center"/>
              <w:rPr>
                <w:rFonts w:ascii="Calibri" w:eastAsia="Times New Roman" w:hAnsi="Calibri" w:cs="Calibri"/>
                <w:b/>
                <w:bCs/>
                <w:color w:val="000000"/>
                <w:sz w:val="20"/>
                <w:szCs w:val="20"/>
                <w:lang w:eastAsia="en-ID"/>
              </w:rPr>
            </w:pPr>
            <w:r w:rsidRPr="005A2466">
              <w:rPr>
                <w:rFonts w:ascii="Calibri" w:hAnsi="Calibri"/>
                <w:b/>
                <w:color w:val="000000"/>
                <w:sz w:val="20"/>
              </w:rPr>
              <w:t>KEBIJAKAN PEKERJAAN</w:t>
            </w:r>
          </w:p>
          <w:p w14:paraId="17BD4C31" w14:textId="77777777" w:rsidR="006569D9" w:rsidRPr="005A2466" w:rsidRDefault="006569D9" w:rsidP="005A2466">
            <w:pPr>
              <w:spacing w:after="0" w:line="240" w:lineRule="auto"/>
              <w:contextualSpacing/>
              <w:jc w:val="center"/>
              <w:rPr>
                <w:rFonts w:ascii="Calibri" w:hAnsi="Calibri"/>
                <w:sz w:val="20"/>
              </w:rPr>
            </w:pPr>
          </w:p>
        </w:tc>
      </w:tr>
      <w:tr w:rsidR="00F115BF" w:rsidRPr="00613832" w14:paraId="5FD13397" w14:textId="77777777" w:rsidTr="00BA45BC">
        <w:tblPrEx>
          <w:tblW w:w="9782" w:type="dxa"/>
          <w:tblInd w:w="-284" w:type="dxa"/>
          <w:tblCellMar>
            <w:top w:w="15" w:type="dxa"/>
            <w:left w:w="15" w:type="dxa"/>
            <w:bottom w:w="15" w:type="dxa"/>
            <w:right w:w="15" w:type="dxa"/>
          </w:tblCellMar>
          <w:tblPrExChange w:id="1413"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414" w:author="OLTRE" w:date="2024-07-03T22:42:00Z">
            <w:trPr>
              <w:gridAfter w:val="1"/>
              <w:wAfter w:w="318" w:type="dxa"/>
            </w:trPr>
          </w:trPrChange>
        </w:trPr>
        <w:tc>
          <w:tcPr>
            <w:tcW w:w="4820" w:type="dxa"/>
            <w:tcMar>
              <w:top w:w="0" w:type="dxa"/>
              <w:left w:w="108" w:type="dxa"/>
              <w:bottom w:w="0" w:type="dxa"/>
              <w:right w:w="108" w:type="dxa"/>
            </w:tcMar>
            <w:hideMark/>
            <w:tcPrChange w:id="1415" w:author="OLTRE" w:date="2024-07-03T22:42:00Z">
              <w:tcPr>
                <w:tcW w:w="4820" w:type="dxa"/>
                <w:gridSpan w:val="2"/>
                <w:tcMar>
                  <w:top w:w="0" w:type="dxa"/>
                  <w:left w:w="108" w:type="dxa"/>
                  <w:bottom w:w="0" w:type="dxa"/>
                  <w:right w:w="108" w:type="dxa"/>
                </w:tcMar>
                <w:hideMark/>
              </w:tcPr>
            </w:tcPrChange>
          </w:tcPr>
          <w:p w14:paraId="0367E459" w14:textId="790D17C1" w:rsidR="00134E27" w:rsidRPr="005A2466" w:rsidRDefault="00134E27" w:rsidP="005A2466">
            <w:pPr>
              <w:spacing w:after="0" w:line="240" w:lineRule="auto"/>
              <w:contextualSpacing/>
              <w:jc w:val="both"/>
              <w:rPr>
                <w:rFonts w:ascii="Calibri" w:hAnsi="Calibri"/>
                <w:sz w:val="20"/>
              </w:rPr>
            </w:pPr>
            <w:r w:rsidRPr="005A2466">
              <w:rPr>
                <w:rFonts w:ascii="Calibri" w:hAnsi="Calibri"/>
                <w:color w:val="000000"/>
                <w:sz w:val="20"/>
              </w:rPr>
              <w:t xml:space="preserve">The Company will not hire, recruit or employ any </w:t>
            </w:r>
            <w:r w:rsidR="00C53146" w:rsidRPr="005A2466">
              <w:rPr>
                <w:rFonts w:ascii="Calibri" w:hAnsi="Calibri"/>
                <w:color w:val="000000"/>
                <w:sz w:val="20"/>
              </w:rPr>
              <w:t xml:space="preserve">Related Party of the </w:t>
            </w:r>
            <w:r w:rsidRPr="005A2466">
              <w:rPr>
                <w:rFonts w:ascii="Calibri" w:hAnsi="Calibri"/>
                <w:color w:val="000000"/>
                <w:sz w:val="20"/>
              </w:rPr>
              <w:t>Founding Shareholders</w:t>
            </w:r>
            <w:r w:rsidRPr="00613832">
              <w:rPr>
                <w:rFonts w:ascii="Calibri" w:eastAsia="Times New Roman" w:hAnsi="Calibri" w:cs="Calibri"/>
                <w:color w:val="000000"/>
                <w:sz w:val="20"/>
                <w:szCs w:val="20"/>
                <w:lang w:eastAsia="en-ID"/>
              </w:rPr>
              <w:t xml:space="preserve"> in the Company</w:t>
            </w:r>
            <w:r w:rsidRPr="005A2466">
              <w:rPr>
                <w:rFonts w:ascii="Calibri" w:hAnsi="Calibri"/>
                <w:color w:val="000000"/>
                <w:sz w:val="20"/>
              </w:rPr>
              <w:t xml:space="preserve">, unless such person has special qualifications, expertise and experience for the benefit of the Company, which in any case must first be discussed with and </w:t>
            </w:r>
            <w:r w:rsidR="00C53146" w:rsidRPr="005A2466">
              <w:rPr>
                <w:rFonts w:ascii="Calibri" w:hAnsi="Calibri"/>
                <w:color w:val="000000"/>
                <w:sz w:val="20"/>
              </w:rPr>
              <w:t>obtain prior written approval from t</w:t>
            </w:r>
            <w:r w:rsidRPr="005A2466">
              <w:rPr>
                <w:rFonts w:ascii="Calibri" w:hAnsi="Calibri"/>
                <w:color w:val="000000"/>
                <w:sz w:val="20"/>
              </w:rPr>
              <w:t xml:space="preserve">he </w:t>
            </w:r>
            <w:r w:rsidR="000964B7" w:rsidRPr="005A2466">
              <w:rPr>
                <w:rFonts w:ascii="Calibri" w:hAnsi="Calibri"/>
                <w:color w:val="000000"/>
                <w:sz w:val="20"/>
              </w:rPr>
              <w:t>Investor</w:t>
            </w:r>
            <w:r w:rsidRPr="005A2466">
              <w:rPr>
                <w:rFonts w:ascii="Calibri" w:hAnsi="Calibri"/>
                <w:color w:val="000000"/>
                <w:sz w:val="20"/>
              </w:rPr>
              <w:t>.  </w:t>
            </w:r>
          </w:p>
          <w:p w14:paraId="43AFE5E6" w14:textId="77777777" w:rsidR="00134E27" w:rsidRPr="005A2466" w:rsidRDefault="00134E27"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Change w:id="1416" w:author="OLTRE" w:date="2024-07-03T22:42:00Z">
              <w:tcPr>
                <w:tcW w:w="4678" w:type="dxa"/>
                <w:gridSpan w:val="3"/>
                <w:tcMar>
                  <w:top w:w="0" w:type="dxa"/>
                  <w:left w:w="108" w:type="dxa"/>
                  <w:bottom w:w="0" w:type="dxa"/>
                  <w:right w:w="108" w:type="dxa"/>
                </w:tcMar>
                <w:hideMark/>
              </w:tcPr>
            </w:tcPrChange>
          </w:tcPr>
          <w:p w14:paraId="4E1391E7" w14:textId="39671A4D" w:rsidR="00134E27" w:rsidRPr="005A2466" w:rsidRDefault="00134E27" w:rsidP="005A2466">
            <w:pPr>
              <w:spacing w:after="0" w:line="240" w:lineRule="auto"/>
              <w:contextualSpacing/>
              <w:jc w:val="both"/>
              <w:rPr>
                <w:rFonts w:ascii="Calibri" w:hAnsi="Calibri"/>
                <w:sz w:val="20"/>
              </w:rPr>
            </w:pPr>
            <w:r w:rsidRPr="005A2466">
              <w:rPr>
                <w:rFonts w:ascii="Calibri" w:hAnsi="Calibri"/>
                <w:color w:val="000000"/>
                <w:sz w:val="20"/>
              </w:rPr>
              <w:t xml:space="preserve">Perseroan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mempekerjakan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merekrut</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pekerjaan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00613832" w:rsidRPr="00613832">
              <w:rPr>
                <w:rFonts w:ascii="Calibri" w:eastAsia="Times New Roman" w:hAnsi="Calibri" w:cs="Calibri"/>
                <w:color w:val="000000"/>
                <w:sz w:val="20"/>
                <w:szCs w:val="20"/>
                <w:lang w:eastAsia="en-ID"/>
              </w:rPr>
              <w:t>Pihak</w:t>
            </w:r>
            <w:proofErr w:type="spellEnd"/>
            <w:r w:rsidR="00613832" w:rsidRPr="00613832">
              <w:rPr>
                <w:rFonts w:ascii="Calibri" w:eastAsia="Times New Roman" w:hAnsi="Calibri" w:cs="Calibri"/>
                <w:color w:val="000000"/>
                <w:sz w:val="20"/>
                <w:szCs w:val="20"/>
                <w:lang w:eastAsia="en-ID"/>
              </w:rPr>
              <w:t xml:space="preserve"> </w:t>
            </w:r>
            <w:proofErr w:type="spellStart"/>
            <w:r w:rsidR="00613832" w:rsidRPr="00613832">
              <w:rPr>
                <w:rFonts w:ascii="Calibri" w:eastAsia="Times New Roman" w:hAnsi="Calibri" w:cs="Calibri"/>
                <w:color w:val="000000"/>
                <w:sz w:val="20"/>
                <w:szCs w:val="20"/>
                <w:lang w:eastAsia="en-ID"/>
              </w:rPr>
              <w:t>Terkait</w:t>
            </w:r>
            <w:proofErr w:type="spellEnd"/>
            <w:r w:rsidR="00613832"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w:t>
            </w:r>
            <w:proofErr w:type="spellStart"/>
            <w:r w:rsidRPr="005A2466">
              <w:rPr>
                <w:rFonts w:ascii="Calibri" w:hAnsi="Calibri"/>
                <w:color w:val="000000"/>
                <w:sz w:val="20"/>
              </w:rPr>
              <w:t>Pendiri</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orang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kualifikasi</w:t>
            </w:r>
            <w:proofErr w:type="spellEnd"/>
            <w:r w:rsidRPr="005A2466">
              <w:rPr>
                <w:rFonts w:ascii="Calibri" w:hAnsi="Calibri"/>
                <w:color w:val="000000"/>
                <w:sz w:val="20"/>
              </w:rPr>
              <w:t xml:space="preserve">, </w:t>
            </w:r>
            <w:proofErr w:type="spellStart"/>
            <w:r w:rsidRPr="005A2466">
              <w:rPr>
                <w:rFonts w:ascii="Calibri" w:hAnsi="Calibri"/>
                <w:color w:val="000000"/>
                <w:sz w:val="20"/>
              </w:rPr>
              <w:t>keahlian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pengalaman</w:t>
            </w:r>
            <w:proofErr w:type="spellEnd"/>
            <w:r w:rsidRPr="005A2466">
              <w:rPr>
                <w:rFonts w:ascii="Calibri" w:hAnsi="Calibri"/>
                <w:color w:val="000000"/>
                <w:sz w:val="20"/>
              </w:rPr>
              <w:t xml:space="preserve"> </w:t>
            </w:r>
            <w:proofErr w:type="spellStart"/>
            <w:r w:rsidRPr="005A2466">
              <w:rPr>
                <w:rFonts w:ascii="Calibri" w:hAnsi="Calibri"/>
                <w:color w:val="000000"/>
                <w:sz w:val="20"/>
              </w:rPr>
              <w:t>khusus</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keuntungan</w:t>
            </w:r>
            <w:proofErr w:type="spellEnd"/>
            <w:r w:rsidRPr="005A2466">
              <w:rPr>
                <w:rFonts w:ascii="Calibri" w:hAnsi="Calibri"/>
                <w:color w:val="000000"/>
                <w:sz w:val="20"/>
              </w:rPr>
              <w:t xml:space="preserve"> Perseroan, dan </w:t>
            </w:r>
            <w:proofErr w:type="spellStart"/>
            <w:r w:rsidRPr="005A2466">
              <w:rPr>
                <w:rFonts w:ascii="Calibri" w:hAnsi="Calibri"/>
                <w:color w:val="000000"/>
                <w:sz w:val="20"/>
              </w:rPr>
              <w:t>harus</w:t>
            </w:r>
            <w:proofErr w:type="spellEnd"/>
            <w:r w:rsidRPr="005A2466">
              <w:rPr>
                <w:rFonts w:ascii="Calibri" w:hAnsi="Calibri"/>
                <w:color w:val="000000"/>
                <w:sz w:val="20"/>
              </w:rPr>
              <w:t xml:space="preserve"> </w:t>
            </w:r>
            <w:proofErr w:type="spellStart"/>
            <w:r w:rsidRPr="005A2466">
              <w:rPr>
                <w:rFonts w:ascii="Calibri" w:hAnsi="Calibri"/>
                <w:color w:val="000000"/>
                <w:sz w:val="20"/>
              </w:rPr>
              <w:t>dibicarakan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terlebih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dahulu</w:t>
            </w:r>
            <w:proofErr w:type="spellEnd"/>
            <w:r w:rsidRPr="005A2466">
              <w:rPr>
                <w:rFonts w:ascii="Calibri" w:hAnsi="Calibri"/>
                <w:color w:val="000000"/>
                <w:sz w:val="20"/>
              </w:rPr>
              <w:t xml:space="preserve"> </w:t>
            </w:r>
            <w:r w:rsidR="00613832" w:rsidRPr="005A2466">
              <w:rPr>
                <w:rFonts w:ascii="Calibri" w:hAnsi="Calibri"/>
                <w:color w:val="000000"/>
                <w:sz w:val="20"/>
              </w:rPr>
              <w:t xml:space="preserve">dan </w:t>
            </w:r>
            <w:proofErr w:type="spellStart"/>
            <w:r w:rsidR="00613832" w:rsidRPr="00613832">
              <w:rPr>
                <w:rFonts w:ascii="Calibri" w:eastAsia="Times New Roman" w:hAnsi="Calibri" w:cs="Calibri"/>
                <w:color w:val="000000"/>
                <w:sz w:val="20"/>
                <w:szCs w:val="20"/>
                <w:lang w:eastAsia="en-ID"/>
              </w:rPr>
              <w:t>mendapatkan</w:t>
            </w:r>
            <w:proofErr w:type="spellEnd"/>
            <w:r w:rsidR="00613832" w:rsidRPr="00613832">
              <w:rPr>
                <w:rFonts w:ascii="Calibri" w:eastAsia="Times New Roman" w:hAnsi="Calibri" w:cs="Calibri"/>
                <w:color w:val="000000"/>
                <w:sz w:val="20"/>
                <w:szCs w:val="20"/>
                <w:lang w:eastAsia="en-ID"/>
              </w:rPr>
              <w:t xml:space="preserve"> </w:t>
            </w:r>
            <w:proofErr w:type="spellStart"/>
            <w:r w:rsidR="00613832" w:rsidRPr="00613832">
              <w:rPr>
                <w:rFonts w:ascii="Calibri" w:eastAsia="Times New Roman" w:hAnsi="Calibri" w:cs="Calibri"/>
                <w:color w:val="000000"/>
                <w:sz w:val="20"/>
                <w:szCs w:val="20"/>
                <w:lang w:eastAsia="en-ID"/>
              </w:rPr>
              <w:t>persetujuan</w:t>
            </w:r>
            <w:proofErr w:type="spellEnd"/>
            <w:r w:rsidR="00613832" w:rsidRPr="00613832">
              <w:rPr>
                <w:rFonts w:ascii="Calibri" w:eastAsia="Times New Roman" w:hAnsi="Calibri" w:cs="Calibri"/>
                <w:color w:val="000000"/>
                <w:sz w:val="20"/>
                <w:szCs w:val="20"/>
                <w:lang w:eastAsia="en-ID"/>
              </w:rPr>
              <w:t xml:space="preserve"> </w:t>
            </w:r>
            <w:proofErr w:type="spellStart"/>
            <w:r w:rsidR="00613832" w:rsidRPr="00613832">
              <w:rPr>
                <w:rFonts w:ascii="Calibri" w:eastAsia="Times New Roman" w:hAnsi="Calibri" w:cs="Calibri"/>
                <w:color w:val="000000"/>
                <w:sz w:val="20"/>
                <w:szCs w:val="20"/>
                <w:lang w:eastAsia="en-ID"/>
              </w:rPr>
              <w:t>tertulis</w:t>
            </w:r>
            <w:proofErr w:type="spellEnd"/>
            <w:r w:rsidR="00613832" w:rsidRPr="00613832">
              <w:rPr>
                <w:rFonts w:ascii="Calibri" w:eastAsia="Times New Roman" w:hAnsi="Calibri" w:cs="Calibri"/>
                <w:color w:val="000000"/>
                <w:sz w:val="20"/>
                <w:szCs w:val="20"/>
                <w:lang w:eastAsia="en-ID"/>
              </w:rPr>
              <w:t xml:space="preserve"> </w:t>
            </w:r>
            <w:proofErr w:type="spellStart"/>
            <w:r w:rsidR="00613832" w:rsidRPr="00613832">
              <w:rPr>
                <w:rFonts w:ascii="Calibri" w:eastAsia="Times New Roman" w:hAnsi="Calibri" w:cs="Calibri"/>
                <w:color w:val="000000"/>
                <w:sz w:val="20"/>
                <w:szCs w:val="20"/>
                <w:lang w:eastAsia="en-ID"/>
              </w:rPr>
              <w:t>sebelumnya</w:t>
            </w:r>
            <w:proofErr w:type="spellEnd"/>
            <w:r w:rsidR="00613832" w:rsidRPr="00613832">
              <w:rPr>
                <w:rFonts w:ascii="Calibri" w:eastAsia="Times New Roman" w:hAnsi="Calibri" w:cs="Calibri"/>
                <w:color w:val="000000"/>
                <w:sz w:val="20"/>
                <w:szCs w:val="20"/>
                <w:lang w:eastAsia="en-ID"/>
              </w:rPr>
              <w:t xml:space="preserve"> </w:t>
            </w:r>
            <w:proofErr w:type="spellStart"/>
            <w:r w:rsidR="00613832" w:rsidRPr="00613832">
              <w:rPr>
                <w:rFonts w:ascii="Calibri" w:eastAsia="Times New Roman" w:hAnsi="Calibri" w:cs="Calibri"/>
                <w:color w:val="000000"/>
                <w:sz w:val="20"/>
                <w:szCs w:val="20"/>
                <w:lang w:eastAsia="en-ID"/>
              </w:rPr>
              <w:t>dari</w:t>
            </w:r>
            <w:proofErr w:type="spellEnd"/>
            <w:r w:rsidRPr="005A2466">
              <w:rPr>
                <w:rFonts w:ascii="Calibri" w:hAnsi="Calibri"/>
                <w:color w:val="000000"/>
                <w:sz w:val="20"/>
              </w:rPr>
              <w:t xml:space="preserve"> </w:t>
            </w:r>
            <w:r w:rsidR="000964B7" w:rsidRPr="005A2466">
              <w:rPr>
                <w:rFonts w:ascii="Calibri" w:hAnsi="Calibri"/>
                <w:color w:val="000000"/>
                <w:sz w:val="20"/>
              </w:rPr>
              <w:t>Investor</w:t>
            </w:r>
            <w:r w:rsidRPr="005A2466">
              <w:rPr>
                <w:rFonts w:ascii="Calibri" w:hAnsi="Calibri"/>
                <w:color w:val="000000"/>
                <w:sz w:val="20"/>
              </w:rPr>
              <w:t>.</w:t>
            </w:r>
          </w:p>
        </w:tc>
      </w:tr>
      <w:tr w:rsidR="00F115BF" w:rsidRPr="00613832" w14:paraId="7C61A097" w14:textId="77777777" w:rsidTr="00BA45BC">
        <w:tblPrEx>
          <w:tblW w:w="9782" w:type="dxa"/>
          <w:tblInd w:w="-284" w:type="dxa"/>
          <w:tblCellMar>
            <w:top w:w="15" w:type="dxa"/>
            <w:left w:w="15" w:type="dxa"/>
            <w:bottom w:w="15" w:type="dxa"/>
            <w:right w:w="15" w:type="dxa"/>
          </w:tblCellMar>
          <w:tblPrExChange w:id="1417"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418" w:author="OLTRE" w:date="2024-07-03T22:42:00Z">
            <w:trPr>
              <w:gridAfter w:val="1"/>
              <w:wAfter w:w="318" w:type="dxa"/>
            </w:trPr>
          </w:trPrChange>
        </w:trPr>
        <w:tc>
          <w:tcPr>
            <w:tcW w:w="4820" w:type="dxa"/>
            <w:tcMar>
              <w:top w:w="0" w:type="dxa"/>
              <w:left w:w="108" w:type="dxa"/>
              <w:bottom w:w="0" w:type="dxa"/>
              <w:right w:w="108" w:type="dxa"/>
            </w:tcMar>
            <w:hideMark/>
            <w:tcPrChange w:id="1419" w:author="OLTRE" w:date="2024-07-03T22:42:00Z">
              <w:tcPr>
                <w:tcW w:w="4820" w:type="dxa"/>
                <w:gridSpan w:val="2"/>
                <w:tcMar>
                  <w:top w:w="0" w:type="dxa"/>
                  <w:left w:w="108" w:type="dxa"/>
                  <w:bottom w:w="0" w:type="dxa"/>
                  <w:right w:w="108" w:type="dxa"/>
                </w:tcMar>
                <w:hideMark/>
              </w:tcPr>
            </w:tcPrChange>
          </w:tcPr>
          <w:p w14:paraId="6EB77861" w14:textId="77777777" w:rsidR="004A71B2" w:rsidRPr="00BA45BC" w:rsidRDefault="004A71B2" w:rsidP="00BA45BC">
            <w:pPr>
              <w:spacing w:after="0" w:line="240" w:lineRule="auto"/>
              <w:contextualSpacing/>
              <w:rPr>
                <w:rFonts w:ascii="Calibri" w:hAnsi="Calibri"/>
                <w:b/>
                <w:color w:val="000000"/>
                <w:sz w:val="20"/>
              </w:rPr>
            </w:pPr>
          </w:p>
          <w:p w14:paraId="7A61898B" w14:textId="5FA2417E"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16</w:t>
            </w:r>
          </w:p>
          <w:p w14:paraId="21987CD8" w14:textId="77777777" w:rsidR="00134E27"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DIVIDEND POLICY</w:t>
            </w:r>
          </w:p>
          <w:p w14:paraId="0AE68B9E" w14:textId="630306E6" w:rsidR="00F115BF" w:rsidRPr="005A2466" w:rsidRDefault="00F115BF" w:rsidP="005A2466">
            <w:pPr>
              <w:spacing w:after="0" w:line="240" w:lineRule="auto"/>
              <w:contextualSpacing/>
              <w:jc w:val="center"/>
              <w:rPr>
                <w:rFonts w:ascii="Calibri" w:hAnsi="Calibri"/>
                <w:sz w:val="20"/>
              </w:rPr>
            </w:pPr>
          </w:p>
        </w:tc>
        <w:tc>
          <w:tcPr>
            <w:tcW w:w="4678" w:type="dxa"/>
            <w:tcMar>
              <w:top w:w="0" w:type="dxa"/>
              <w:left w:w="108" w:type="dxa"/>
              <w:bottom w:w="0" w:type="dxa"/>
              <w:right w:w="108" w:type="dxa"/>
            </w:tcMar>
            <w:hideMark/>
            <w:tcPrChange w:id="1420" w:author="OLTRE" w:date="2024-07-03T22:42:00Z">
              <w:tcPr>
                <w:tcW w:w="4678" w:type="dxa"/>
                <w:gridSpan w:val="3"/>
                <w:tcMar>
                  <w:top w:w="0" w:type="dxa"/>
                  <w:left w:w="108" w:type="dxa"/>
                  <w:bottom w:w="0" w:type="dxa"/>
                  <w:right w:w="108" w:type="dxa"/>
                </w:tcMar>
                <w:hideMark/>
              </w:tcPr>
            </w:tcPrChange>
          </w:tcPr>
          <w:p w14:paraId="059BAEFA" w14:textId="77777777" w:rsidR="004A71B2" w:rsidRPr="005A2466" w:rsidRDefault="004A71B2" w:rsidP="005A2466">
            <w:pPr>
              <w:spacing w:after="0" w:line="240" w:lineRule="auto"/>
              <w:contextualSpacing/>
              <w:rPr>
                <w:rFonts w:ascii="Calibri" w:hAnsi="Calibri"/>
                <w:sz w:val="20"/>
              </w:rPr>
            </w:pPr>
          </w:p>
          <w:p w14:paraId="54367DD8"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16</w:t>
            </w:r>
          </w:p>
          <w:p w14:paraId="498697DE" w14:textId="77777777"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KEBIJAKAN DIVIDEN</w:t>
            </w:r>
          </w:p>
          <w:p w14:paraId="4B7CF5AA" w14:textId="77777777" w:rsidR="006569D9" w:rsidRPr="00613832" w:rsidRDefault="006569D9" w:rsidP="00613832">
            <w:pPr>
              <w:spacing w:after="0" w:line="240" w:lineRule="auto"/>
              <w:contextualSpacing/>
              <w:jc w:val="center"/>
              <w:rPr>
                <w:rFonts w:ascii="Calibri" w:eastAsia="Times New Roman" w:hAnsi="Calibri" w:cs="Calibri"/>
                <w:b/>
                <w:bCs/>
                <w:color w:val="000000"/>
                <w:sz w:val="20"/>
                <w:szCs w:val="20"/>
                <w:lang w:eastAsia="en-ID"/>
              </w:rPr>
            </w:pPr>
          </w:p>
          <w:p w14:paraId="13E968AE" w14:textId="77777777" w:rsidR="002E0E33" w:rsidRPr="005A2466" w:rsidRDefault="002E0E33" w:rsidP="005A2466">
            <w:pPr>
              <w:spacing w:after="0" w:line="240" w:lineRule="auto"/>
              <w:contextualSpacing/>
              <w:jc w:val="center"/>
              <w:rPr>
                <w:rFonts w:ascii="Calibri" w:hAnsi="Calibri"/>
                <w:sz w:val="20"/>
              </w:rPr>
            </w:pPr>
          </w:p>
        </w:tc>
      </w:tr>
      <w:tr w:rsidR="00F115BF" w:rsidRPr="00613832" w14:paraId="38D21777" w14:textId="77777777" w:rsidTr="00BA45BC">
        <w:tblPrEx>
          <w:tblW w:w="9782" w:type="dxa"/>
          <w:tblInd w:w="-284" w:type="dxa"/>
          <w:tblCellMar>
            <w:top w:w="15" w:type="dxa"/>
            <w:left w:w="15" w:type="dxa"/>
            <w:bottom w:w="15" w:type="dxa"/>
            <w:right w:w="15" w:type="dxa"/>
          </w:tblCellMar>
          <w:tblPrExChange w:id="1421"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422" w:author="OLTRE" w:date="2024-07-03T22:42:00Z">
            <w:trPr>
              <w:gridAfter w:val="1"/>
              <w:wAfter w:w="318" w:type="dxa"/>
            </w:trPr>
          </w:trPrChange>
        </w:trPr>
        <w:tc>
          <w:tcPr>
            <w:tcW w:w="4820" w:type="dxa"/>
            <w:tcMar>
              <w:top w:w="0" w:type="dxa"/>
              <w:left w:w="108" w:type="dxa"/>
              <w:bottom w:w="0" w:type="dxa"/>
              <w:right w:w="108" w:type="dxa"/>
            </w:tcMar>
            <w:hideMark/>
            <w:tcPrChange w:id="1423" w:author="OLTRE" w:date="2024-07-03T22:42:00Z">
              <w:tcPr>
                <w:tcW w:w="4820" w:type="dxa"/>
                <w:gridSpan w:val="2"/>
                <w:tcMar>
                  <w:top w:w="0" w:type="dxa"/>
                  <w:left w:w="108" w:type="dxa"/>
                  <w:bottom w:w="0" w:type="dxa"/>
                  <w:right w:w="108" w:type="dxa"/>
                </w:tcMar>
                <w:hideMark/>
              </w:tcPr>
            </w:tcPrChange>
          </w:tcPr>
          <w:p w14:paraId="485AC8B3" w14:textId="77777777" w:rsidR="00134E27" w:rsidRPr="005A2466" w:rsidRDefault="00134E27" w:rsidP="005A2466">
            <w:pPr>
              <w:spacing w:after="0" w:line="240" w:lineRule="auto"/>
              <w:contextualSpacing/>
              <w:jc w:val="both"/>
              <w:rPr>
                <w:rFonts w:ascii="Calibri" w:hAnsi="Calibri"/>
                <w:sz w:val="20"/>
              </w:rPr>
            </w:pPr>
            <w:r w:rsidRPr="005A2466">
              <w:rPr>
                <w:rFonts w:ascii="Calibri" w:hAnsi="Calibri"/>
                <w:color w:val="000000"/>
                <w:sz w:val="20"/>
              </w:rPr>
              <w:t xml:space="preserve">The dividend policy of the Company shall be agreed by the Shareholders at each annual General Meeting subject to the prior approval of the </w:t>
            </w:r>
            <w:r w:rsidR="000964B7" w:rsidRPr="005A2466">
              <w:rPr>
                <w:rFonts w:ascii="Calibri" w:hAnsi="Calibri"/>
                <w:color w:val="000000"/>
                <w:sz w:val="20"/>
              </w:rPr>
              <w:t>Investor</w:t>
            </w:r>
            <w:r w:rsidRPr="005A2466">
              <w:rPr>
                <w:rFonts w:ascii="Calibri" w:hAnsi="Calibri"/>
                <w:color w:val="000000"/>
                <w:sz w:val="20"/>
              </w:rPr>
              <w:t xml:space="preserve"> pursuant to Clause 12.2. The Parties acknowledge, however, that any excess retained profits shall be made available for distribution as dividends provided that the Company has complied with all statutory requirements and has sufficient financial reserves and working capital as may be reasonably expected for the Company to execute its business plan. </w:t>
            </w:r>
          </w:p>
          <w:p w14:paraId="5DD26101" w14:textId="77777777" w:rsidR="00134E27" w:rsidRPr="005A2466" w:rsidRDefault="00134E27"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Change w:id="1424" w:author="OLTRE" w:date="2024-07-03T22:42:00Z">
              <w:tcPr>
                <w:tcW w:w="4678" w:type="dxa"/>
                <w:gridSpan w:val="3"/>
                <w:tcMar>
                  <w:top w:w="0" w:type="dxa"/>
                  <w:left w:w="108" w:type="dxa"/>
                  <w:bottom w:w="0" w:type="dxa"/>
                  <w:right w:w="108" w:type="dxa"/>
                </w:tcMar>
                <w:hideMark/>
              </w:tcPr>
            </w:tcPrChange>
          </w:tcPr>
          <w:p w14:paraId="6AE0455E" w14:textId="77777777" w:rsidR="00134E27" w:rsidRPr="005A2466" w:rsidRDefault="00134E27" w:rsidP="005A2466">
            <w:pPr>
              <w:spacing w:after="0" w:line="240" w:lineRule="auto"/>
              <w:contextualSpacing/>
              <w:jc w:val="both"/>
              <w:rPr>
                <w:rFonts w:ascii="Calibri" w:hAnsi="Calibri"/>
                <w:sz w:val="20"/>
              </w:rPr>
            </w:pPr>
            <w:proofErr w:type="spellStart"/>
            <w:r w:rsidRPr="005A2466">
              <w:rPr>
                <w:rFonts w:ascii="Calibri" w:hAnsi="Calibri"/>
                <w:color w:val="000000"/>
                <w:sz w:val="20"/>
              </w:rPr>
              <w:t>Kebijakan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dividen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harus</w:t>
            </w:r>
            <w:proofErr w:type="spellEnd"/>
            <w:r w:rsidRPr="005A2466">
              <w:rPr>
                <w:rFonts w:ascii="Calibri" w:hAnsi="Calibri"/>
                <w:color w:val="000000"/>
                <w:sz w:val="20"/>
              </w:rPr>
              <w:t xml:space="preserve"> </w:t>
            </w:r>
            <w:proofErr w:type="spellStart"/>
            <w:r w:rsidRPr="005A2466">
              <w:rPr>
                <w:rFonts w:ascii="Calibri" w:hAnsi="Calibri"/>
                <w:color w:val="000000"/>
                <w:sz w:val="20"/>
              </w:rPr>
              <w:t>disepakati</w:t>
            </w:r>
            <w:proofErr w:type="spellEnd"/>
            <w:r w:rsidRPr="005A2466">
              <w:rPr>
                <w:rFonts w:ascii="Calibri" w:hAnsi="Calibri"/>
                <w:color w:val="000000"/>
                <w:sz w:val="20"/>
              </w:rPr>
              <w:t xml:space="preserve"> oleh Para </w:t>
            </w:r>
            <w:proofErr w:type="spellStart"/>
            <w:r w:rsidRPr="005A2466">
              <w:rPr>
                <w:rFonts w:ascii="Calibri" w:hAnsi="Calibri"/>
                <w:color w:val="000000"/>
                <w:sz w:val="20"/>
              </w:rPr>
              <w:t>Pemegang</w:t>
            </w:r>
            <w:proofErr w:type="spellEnd"/>
            <w:r w:rsidRPr="005A2466">
              <w:rPr>
                <w:rFonts w:ascii="Calibri" w:hAnsi="Calibri"/>
                <w:color w:val="000000"/>
                <w:sz w:val="20"/>
              </w:rPr>
              <w:t xml:space="preserve"> Saham pada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tahunan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persetujuan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dahulu</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Pasal</w:t>
            </w:r>
            <w:proofErr w:type="spellEnd"/>
            <w:r w:rsidRPr="005A2466">
              <w:rPr>
                <w:rFonts w:ascii="Calibri" w:hAnsi="Calibri"/>
                <w:color w:val="000000"/>
                <w:sz w:val="20"/>
              </w:rPr>
              <w:t xml:space="preserve"> 12.2. Akan </w:t>
            </w:r>
            <w:proofErr w:type="spellStart"/>
            <w:r w:rsidRPr="005A2466">
              <w:rPr>
                <w:rFonts w:ascii="Calibri" w:hAnsi="Calibri"/>
                <w:color w:val="000000"/>
                <w:sz w:val="20"/>
              </w:rPr>
              <w:t>tetapi</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mengakui</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w:t>
            </w:r>
            <w:proofErr w:type="spellStart"/>
            <w:r w:rsidRPr="005A2466">
              <w:rPr>
                <w:rFonts w:ascii="Calibri" w:hAnsi="Calibri"/>
                <w:color w:val="000000"/>
                <w:sz w:val="20"/>
              </w:rPr>
              <w:t>tiap</w:t>
            </w:r>
            <w:proofErr w:type="spellEnd"/>
            <w:r w:rsidRPr="005A2466">
              <w:rPr>
                <w:rFonts w:ascii="Calibri" w:hAnsi="Calibri"/>
                <w:color w:val="000000"/>
                <w:sz w:val="20"/>
              </w:rPr>
              <w:t xml:space="preserve"> </w:t>
            </w:r>
            <w:proofErr w:type="spellStart"/>
            <w:r w:rsidRPr="005A2466">
              <w:rPr>
                <w:rFonts w:ascii="Calibri" w:hAnsi="Calibri"/>
                <w:color w:val="000000"/>
                <w:sz w:val="20"/>
              </w:rPr>
              <w:t>kelebihan</w:t>
            </w:r>
            <w:proofErr w:type="spellEnd"/>
            <w:r w:rsidRPr="005A2466">
              <w:rPr>
                <w:rFonts w:ascii="Calibri" w:hAnsi="Calibri"/>
                <w:color w:val="000000"/>
                <w:sz w:val="20"/>
              </w:rPr>
              <w:t xml:space="preserve"> </w:t>
            </w:r>
            <w:proofErr w:type="spellStart"/>
            <w:r w:rsidRPr="005A2466">
              <w:rPr>
                <w:rFonts w:ascii="Calibri" w:hAnsi="Calibri"/>
                <w:color w:val="000000"/>
                <w:sz w:val="20"/>
              </w:rPr>
              <w:t>keuntungan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ditahan</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disediakan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pembagian</w:t>
            </w:r>
            <w:proofErr w:type="spellEnd"/>
            <w:r w:rsidRPr="005A2466">
              <w:rPr>
                <w:rFonts w:ascii="Calibri" w:hAnsi="Calibri"/>
                <w:color w:val="000000"/>
                <w:sz w:val="20"/>
              </w:rPr>
              <w:t xml:space="preserve"> </w:t>
            </w:r>
            <w:proofErr w:type="spellStart"/>
            <w:r w:rsidRPr="005A2466">
              <w:rPr>
                <w:rFonts w:ascii="Calibri" w:hAnsi="Calibri"/>
                <w:color w:val="000000"/>
                <w:sz w:val="20"/>
              </w:rPr>
              <w:t>dividen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mematuhi</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persyaratan</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cadangan</w:t>
            </w:r>
            <w:proofErr w:type="spellEnd"/>
            <w:r w:rsidRPr="005A2466">
              <w:rPr>
                <w:rFonts w:ascii="Calibri" w:hAnsi="Calibri"/>
                <w:color w:val="000000"/>
                <w:sz w:val="20"/>
              </w:rPr>
              <w:t xml:space="preserve"> uang dan modal </w:t>
            </w:r>
            <w:proofErr w:type="spellStart"/>
            <w:r w:rsidRPr="005A2466">
              <w:rPr>
                <w:rFonts w:ascii="Calibri" w:hAnsi="Calibri"/>
                <w:color w:val="000000"/>
                <w:sz w:val="20"/>
              </w:rPr>
              <w:t>kerja</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mungkin</w:t>
            </w:r>
            <w:proofErr w:type="spellEnd"/>
            <w:r w:rsidRPr="005A2466">
              <w:rPr>
                <w:rFonts w:ascii="Calibri" w:hAnsi="Calibri"/>
                <w:color w:val="000000"/>
                <w:sz w:val="20"/>
              </w:rPr>
              <w:t xml:space="preserve"> </w:t>
            </w:r>
            <w:proofErr w:type="spellStart"/>
            <w:r w:rsidRPr="005A2466">
              <w:rPr>
                <w:rFonts w:ascii="Calibri" w:hAnsi="Calibri"/>
                <w:color w:val="000000"/>
                <w:sz w:val="20"/>
              </w:rPr>
              <w:t>sewajarnya</w:t>
            </w:r>
            <w:proofErr w:type="spellEnd"/>
            <w:r w:rsidRPr="005A2466">
              <w:rPr>
                <w:rFonts w:ascii="Calibri" w:hAnsi="Calibri"/>
                <w:color w:val="000000"/>
                <w:sz w:val="20"/>
              </w:rPr>
              <w:t xml:space="preserve"> </w:t>
            </w:r>
            <w:proofErr w:type="spellStart"/>
            <w:r w:rsidRPr="005A2466">
              <w:rPr>
                <w:rFonts w:ascii="Calibri" w:hAnsi="Calibri"/>
                <w:color w:val="000000"/>
                <w:sz w:val="20"/>
              </w:rPr>
              <w:t>diharapkan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menjalankan</w:t>
            </w:r>
            <w:proofErr w:type="spellEnd"/>
            <w:r w:rsidRPr="005A2466">
              <w:rPr>
                <w:rFonts w:ascii="Calibri" w:hAnsi="Calibri"/>
                <w:color w:val="000000"/>
                <w:sz w:val="20"/>
              </w:rPr>
              <w:t xml:space="preserve"> </w:t>
            </w:r>
            <w:proofErr w:type="spellStart"/>
            <w:r w:rsidRPr="005A2466">
              <w:rPr>
                <w:rFonts w:ascii="Calibri" w:hAnsi="Calibri"/>
                <w:color w:val="000000"/>
                <w:sz w:val="20"/>
              </w:rPr>
              <w:t>rencana</w:t>
            </w:r>
            <w:proofErr w:type="spellEnd"/>
            <w:r w:rsidRPr="005A2466">
              <w:rPr>
                <w:rFonts w:ascii="Calibri" w:hAnsi="Calibri"/>
                <w:color w:val="000000"/>
                <w:sz w:val="20"/>
              </w:rPr>
              <w:t xml:space="preserve"> </w:t>
            </w:r>
            <w:proofErr w:type="spellStart"/>
            <w:r w:rsidRPr="005A2466">
              <w:rPr>
                <w:rFonts w:ascii="Calibri" w:hAnsi="Calibri"/>
                <w:color w:val="000000"/>
                <w:sz w:val="20"/>
              </w:rPr>
              <w:t>usahanya</w:t>
            </w:r>
            <w:proofErr w:type="spellEnd"/>
            <w:r w:rsidRPr="005A2466">
              <w:rPr>
                <w:rFonts w:ascii="Calibri" w:hAnsi="Calibri"/>
                <w:color w:val="000000"/>
                <w:sz w:val="20"/>
              </w:rPr>
              <w:t>.</w:t>
            </w:r>
          </w:p>
        </w:tc>
      </w:tr>
      <w:tr w:rsidR="00F115BF" w:rsidRPr="00613832" w14:paraId="5A49F9D0" w14:textId="77777777" w:rsidTr="00BA45BC">
        <w:tblPrEx>
          <w:tblW w:w="9782" w:type="dxa"/>
          <w:tblInd w:w="-284" w:type="dxa"/>
          <w:tblCellMar>
            <w:top w:w="15" w:type="dxa"/>
            <w:left w:w="15" w:type="dxa"/>
            <w:bottom w:w="15" w:type="dxa"/>
            <w:right w:w="15" w:type="dxa"/>
          </w:tblCellMar>
          <w:tblPrExChange w:id="1425"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426" w:author="OLTRE" w:date="2024-07-03T22:42:00Z">
            <w:trPr>
              <w:gridAfter w:val="1"/>
              <w:wAfter w:w="318" w:type="dxa"/>
            </w:trPr>
          </w:trPrChange>
        </w:trPr>
        <w:tc>
          <w:tcPr>
            <w:tcW w:w="4820" w:type="dxa"/>
            <w:tcMar>
              <w:top w:w="0" w:type="dxa"/>
              <w:left w:w="108" w:type="dxa"/>
              <w:bottom w:w="0" w:type="dxa"/>
              <w:right w:w="108" w:type="dxa"/>
            </w:tcMar>
            <w:hideMark/>
            <w:tcPrChange w:id="1427" w:author="OLTRE" w:date="2024-07-03T22:42:00Z">
              <w:tcPr>
                <w:tcW w:w="4820" w:type="dxa"/>
                <w:gridSpan w:val="2"/>
                <w:tcMar>
                  <w:top w:w="0" w:type="dxa"/>
                  <w:left w:w="108" w:type="dxa"/>
                  <w:bottom w:w="0" w:type="dxa"/>
                  <w:right w:w="108" w:type="dxa"/>
                </w:tcMar>
                <w:hideMark/>
              </w:tcPr>
            </w:tcPrChange>
          </w:tcPr>
          <w:p w14:paraId="20159B27" w14:textId="77777777" w:rsidR="006569D9" w:rsidRPr="005A2466" w:rsidRDefault="006569D9" w:rsidP="005A2466">
            <w:pPr>
              <w:spacing w:after="0" w:line="240" w:lineRule="auto"/>
              <w:contextualSpacing/>
              <w:rPr>
                <w:rFonts w:ascii="Calibri" w:hAnsi="Calibri"/>
                <w:b/>
                <w:color w:val="000000"/>
                <w:sz w:val="20"/>
              </w:rPr>
            </w:pPr>
          </w:p>
          <w:p w14:paraId="77EDEA87"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lastRenderedPageBreak/>
              <w:t>17</w:t>
            </w:r>
          </w:p>
          <w:p w14:paraId="7D4B2231"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FINANCE AND ACCOUNTING</w:t>
            </w:r>
          </w:p>
        </w:tc>
        <w:tc>
          <w:tcPr>
            <w:tcW w:w="4678" w:type="dxa"/>
            <w:tcMar>
              <w:top w:w="0" w:type="dxa"/>
              <w:left w:w="108" w:type="dxa"/>
              <w:bottom w:w="0" w:type="dxa"/>
              <w:right w:w="108" w:type="dxa"/>
            </w:tcMar>
            <w:hideMark/>
            <w:tcPrChange w:id="1428" w:author="OLTRE" w:date="2024-07-03T22:42:00Z">
              <w:tcPr>
                <w:tcW w:w="4678" w:type="dxa"/>
                <w:gridSpan w:val="3"/>
                <w:tcMar>
                  <w:top w:w="0" w:type="dxa"/>
                  <w:left w:w="108" w:type="dxa"/>
                  <w:bottom w:w="0" w:type="dxa"/>
                  <w:right w:w="108" w:type="dxa"/>
                </w:tcMar>
                <w:hideMark/>
              </w:tcPr>
            </w:tcPrChange>
          </w:tcPr>
          <w:p w14:paraId="753C5DD0" w14:textId="77777777" w:rsidR="006569D9" w:rsidRPr="005A2466" w:rsidRDefault="006569D9" w:rsidP="005A2466">
            <w:pPr>
              <w:spacing w:after="0" w:line="240" w:lineRule="auto"/>
              <w:contextualSpacing/>
              <w:rPr>
                <w:rFonts w:ascii="Calibri" w:hAnsi="Calibri"/>
                <w:b/>
                <w:color w:val="000000"/>
                <w:sz w:val="20"/>
              </w:rPr>
            </w:pPr>
          </w:p>
          <w:p w14:paraId="27E7E34F"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lastRenderedPageBreak/>
              <w:t>17</w:t>
            </w:r>
          </w:p>
          <w:p w14:paraId="06081303" w14:textId="77777777"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KEUANGAN DAN AKUNTANSI</w:t>
            </w:r>
          </w:p>
          <w:p w14:paraId="7ECE0E3D" w14:textId="77777777" w:rsidR="006569D9" w:rsidRPr="00613832" w:rsidRDefault="006569D9" w:rsidP="00613832">
            <w:pPr>
              <w:spacing w:after="0" w:line="240" w:lineRule="auto"/>
              <w:contextualSpacing/>
              <w:jc w:val="center"/>
              <w:rPr>
                <w:rFonts w:ascii="Calibri" w:eastAsia="Times New Roman" w:hAnsi="Calibri" w:cs="Calibri"/>
                <w:b/>
                <w:bCs/>
                <w:color w:val="000000"/>
                <w:sz w:val="20"/>
                <w:szCs w:val="20"/>
                <w:lang w:eastAsia="en-ID"/>
              </w:rPr>
            </w:pPr>
          </w:p>
          <w:p w14:paraId="4205242F" w14:textId="77777777" w:rsidR="002E0E33" w:rsidRPr="005A2466" w:rsidRDefault="002E0E33" w:rsidP="005A2466">
            <w:pPr>
              <w:spacing w:after="0" w:line="240" w:lineRule="auto"/>
              <w:contextualSpacing/>
              <w:jc w:val="center"/>
              <w:rPr>
                <w:rFonts w:ascii="Calibri" w:hAnsi="Calibri"/>
                <w:sz w:val="20"/>
              </w:rPr>
            </w:pPr>
          </w:p>
        </w:tc>
      </w:tr>
      <w:tr w:rsidR="00F115BF" w:rsidRPr="00613832" w14:paraId="25D578F4" w14:textId="77777777" w:rsidTr="00BA45BC">
        <w:tblPrEx>
          <w:tblW w:w="9782" w:type="dxa"/>
          <w:tblInd w:w="-284" w:type="dxa"/>
          <w:tblCellMar>
            <w:top w:w="15" w:type="dxa"/>
            <w:left w:w="15" w:type="dxa"/>
            <w:bottom w:w="15" w:type="dxa"/>
            <w:right w:w="15" w:type="dxa"/>
          </w:tblCellMar>
          <w:tblPrExChange w:id="1429"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430" w:author="OLTRE" w:date="2024-07-03T22:42:00Z">
            <w:trPr>
              <w:gridAfter w:val="1"/>
              <w:wAfter w:w="318" w:type="dxa"/>
            </w:trPr>
          </w:trPrChange>
        </w:trPr>
        <w:tc>
          <w:tcPr>
            <w:tcW w:w="4820" w:type="dxa"/>
            <w:tcMar>
              <w:top w:w="0" w:type="dxa"/>
              <w:left w:w="108" w:type="dxa"/>
              <w:bottom w:w="0" w:type="dxa"/>
              <w:right w:w="108" w:type="dxa"/>
            </w:tcMar>
            <w:hideMark/>
            <w:tcPrChange w:id="1431" w:author="OLTRE" w:date="2024-07-03T22:42:00Z">
              <w:tcPr>
                <w:tcW w:w="4820" w:type="dxa"/>
                <w:gridSpan w:val="2"/>
                <w:tcMar>
                  <w:top w:w="0" w:type="dxa"/>
                  <w:left w:w="108" w:type="dxa"/>
                  <w:bottom w:w="0" w:type="dxa"/>
                  <w:right w:w="108" w:type="dxa"/>
                </w:tcMar>
                <w:hideMark/>
              </w:tcPr>
            </w:tcPrChange>
          </w:tcPr>
          <w:p w14:paraId="63017920" w14:textId="77777777" w:rsidR="00134E27" w:rsidRPr="005A2466" w:rsidRDefault="00134E27" w:rsidP="00BA45BC">
            <w:pPr>
              <w:pStyle w:val="ListParagraph"/>
              <w:numPr>
                <w:ilvl w:val="1"/>
                <w:numId w:val="47"/>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lastRenderedPageBreak/>
              <w:t>The books and records of the Company shall be kept in accordance with generally accepted Indonesian accounting principles consistently applied.</w:t>
            </w:r>
          </w:p>
          <w:p w14:paraId="4A90B54A" w14:textId="77777777" w:rsidR="00134E27" w:rsidRPr="005A2466" w:rsidRDefault="00134E27"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Change w:id="1432" w:author="OLTRE" w:date="2024-07-03T22:42:00Z">
              <w:tcPr>
                <w:tcW w:w="4678" w:type="dxa"/>
                <w:gridSpan w:val="3"/>
                <w:tcMar>
                  <w:top w:w="0" w:type="dxa"/>
                  <w:left w:w="108" w:type="dxa"/>
                  <w:bottom w:w="0" w:type="dxa"/>
                  <w:right w:w="108" w:type="dxa"/>
                </w:tcMar>
                <w:hideMark/>
              </w:tcPr>
            </w:tcPrChange>
          </w:tcPr>
          <w:p w14:paraId="2C87AA9B" w14:textId="77777777" w:rsidR="00134E27" w:rsidRPr="005A2466" w:rsidRDefault="00134E27" w:rsidP="00613832">
            <w:pPr>
              <w:pStyle w:val="ListParagraph"/>
              <w:numPr>
                <w:ilvl w:val="1"/>
                <w:numId w:val="48"/>
              </w:numPr>
              <w:spacing w:after="0" w:line="240" w:lineRule="auto"/>
              <w:ind w:left="505" w:hanging="505"/>
              <w:jc w:val="both"/>
              <w:textAlignment w:val="baseline"/>
              <w:rPr>
                <w:rFonts w:ascii="Calibri" w:hAnsi="Calibri"/>
                <w:color w:val="000000"/>
                <w:sz w:val="20"/>
              </w:rPr>
            </w:pPr>
            <w:proofErr w:type="spellStart"/>
            <w:r w:rsidRPr="005A2466">
              <w:rPr>
                <w:rFonts w:ascii="Calibri" w:hAnsi="Calibri"/>
                <w:color w:val="000000"/>
                <w:sz w:val="20"/>
              </w:rPr>
              <w:t>Buku-buku</w:t>
            </w:r>
            <w:proofErr w:type="spellEnd"/>
            <w:r w:rsidRPr="005A2466">
              <w:rPr>
                <w:rFonts w:ascii="Calibri" w:hAnsi="Calibri"/>
                <w:color w:val="000000"/>
                <w:sz w:val="20"/>
              </w:rPr>
              <w:t xml:space="preserve"> dan </w:t>
            </w:r>
            <w:proofErr w:type="spellStart"/>
            <w:r w:rsidRPr="005A2466">
              <w:rPr>
                <w:rFonts w:ascii="Calibri" w:hAnsi="Calibri"/>
                <w:color w:val="000000"/>
                <w:sz w:val="20"/>
              </w:rPr>
              <w:t>catatan-catatan</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dipelihara</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prinsip-prinsip</w:t>
            </w:r>
            <w:proofErr w:type="spellEnd"/>
            <w:r w:rsidRPr="005A2466">
              <w:rPr>
                <w:rFonts w:ascii="Calibri" w:hAnsi="Calibri"/>
                <w:color w:val="000000"/>
                <w:sz w:val="20"/>
              </w:rPr>
              <w:t xml:space="preserve"> </w:t>
            </w:r>
            <w:proofErr w:type="spellStart"/>
            <w:r w:rsidRPr="005A2466">
              <w:rPr>
                <w:rFonts w:ascii="Calibri" w:hAnsi="Calibri"/>
                <w:color w:val="000000"/>
                <w:sz w:val="20"/>
              </w:rPr>
              <w:t>akuntansi</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Indonesia yang </w:t>
            </w:r>
            <w:proofErr w:type="spellStart"/>
            <w:r w:rsidRPr="005A2466">
              <w:rPr>
                <w:rFonts w:ascii="Calibri" w:hAnsi="Calibri"/>
                <w:color w:val="000000"/>
                <w:sz w:val="20"/>
              </w:rPr>
              <w:t>diberlakukan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konsisten</w:t>
            </w:r>
            <w:proofErr w:type="spellEnd"/>
            <w:r w:rsidRPr="005A2466">
              <w:rPr>
                <w:rFonts w:ascii="Calibri" w:hAnsi="Calibri"/>
                <w:color w:val="000000"/>
                <w:sz w:val="20"/>
              </w:rPr>
              <w:t>.</w:t>
            </w:r>
          </w:p>
          <w:p w14:paraId="6BA8C42A" w14:textId="77777777" w:rsidR="006569D9" w:rsidRPr="00613832" w:rsidRDefault="006569D9" w:rsidP="004865C1">
            <w:pPr>
              <w:pStyle w:val="ListParagraph"/>
              <w:spacing w:after="0" w:line="240" w:lineRule="auto"/>
              <w:ind w:left="505"/>
              <w:jc w:val="both"/>
              <w:textAlignment w:val="baseline"/>
              <w:rPr>
                <w:rFonts w:ascii="Calibri" w:eastAsia="Times New Roman" w:hAnsi="Calibri" w:cs="Calibri"/>
                <w:color w:val="000000"/>
                <w:sz w:val="20"/>
                <w:szCs w:val="20"/>
                <w:lang w:eastAsia="en-ID"/>
              </w:rPr>
            </w:pPr>
          </w:p>
          <w:p w14:paraId="447A6084" w14:textId="77777777" w:rsidR="00134E27" w:rsidRPr="005A2466" w:rsidRDefault="00134E27" w:rsidP="005A2466">
            <w:pPr>
              <w:spacing w:after="0" w:line="240" w:lineRule="auto"/>
              <w:contextualSpacing/>
              <w:rPr>
                <w:rFonts w:ascii="Calibri" w:hAnsi="Calibri"/>
                <w:sz w:val="20"/>
              </w:rPr>
            </w:pPr>
          </w:p>
        </w:tc>
      </w:tr>
      <w:tr w:rsidR="00F115BF" w:rsidRPr="00613832" w14:paraId="74485B7E" w14:textId="77777777" w:rsidTr="00BA45BC">
        <w:trPr>
          <w:gridBefore w:val="1"/>
          <w:gridAfter w:val="1"/>
          <w:wAfter w:w="142" w:type="dxa"/>
        </w:trPr>
        <w:tc>
          <w:tcPr>
            <w:tcW w:w="4820" w:type="dxa"/>
            <w:tcMar>
              <w:top w:w="0" w:type="dxa"/>
              <w:left w:w="108" w:type="dxa"/>
              <w:bottom w:w="0" w:type="dxa"/>
              <w:right w:w="108" w:type="dxa"/>
            </w:tcMar>
            <w:hideMark/>
          </w:tcPr>
          <w:p w14:paraId="098DE9AF" w14:textId="495AA7C1" w:rsidR="00134E27" w:rsidRPr="005A2466" w:rsidRDefault="00134E27" w:rsidP="00BA45BC">
            <w:pPr>
              <w:pStyle w:val="ListParagraph"/>
              <w:numPr>
                <w:ilvl w:val="1"/>
                <w:numId w:val="47"/>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The financial year of the Company shall, unless otherwise stipulated in the Articles of Association or resolved at a General Meeting, end on the 31</w:t>
            </w:r>
            <w:r w:rsidRPr="005A2466">
              <w:rPr>
                <w:rFonts w:ascii="Calibri" w:hAnsi="Calibri"/>
                <w:color w:val="000000"/>
                <w:sz w:val="20"/>
                <w:vertAlign w:val="superscript"/>
              </w:rPr>
              <w:t>st</w:t>
            </w:r>
            <w:r w:rsidRPr="005A2466">
              <w:rPr>
                <w:rFonts w:ascii="Calibri" w:hAnsi="Calibri"/>
                <w:color w:val="000000"/>
                <w:sz w:val="20"/>
              </w:rPr>
              <w:t xml:space="preserve"> (thirty first) day of December each year.</w:t>
            </w:r>
          </w:p>
          <w:p w14:paraId="115C143A" w14:textId="77777777" w:rsidR="006719FF" w:rsidRPr="00BE24D9" w:rsidRDefault="006719FF" w:rsidP="00BA45BC">
            <w:pPr>
              <w:spacing w:after="0" w:line="240" w:lineRule="auto"/>
              <w:jc w:val="both"/>
              <w:textAlignment w:val="baseline"/>
              <w:rPr>
                <w:rFonts w:ascii="Calibri" w:hAnsi="Calibri"/>
                <w:color w:val="000000"/>
                <w:sz w:val="20"/>
              </w:rPr>
            </w:pPr>
          </w:p>
          <w:p w14:paraId="59E364A3" w14:textId="77777777" w:rsidR="00595356" w:rsidRPr="005A2466" w:rsidRDefault="00134E27" w:rsidP="00BA45BC">
            <w:pPr>
              <w:pStyle w:val="ListParagraph"/>
              <w:numPr>
                <w:ilvl w:val="1"/>
                <w:numId w:val="47"/>
              </w:numPr>
              <w:spacing w:after="0" w:line="240" w:lineRule="auto"/>
              <w:ind w:left="606" w:hanging="606"/>
              <w:jc w:val="both"/>
              <w:textAlignment w:val="baseline"/>
              <w:rPr>
                <w:rFonts w:ascii="Calibri" w:hAnsi="Calibri"/>
                <w:sz w:val="20"/>
              </w:rPr>
            </w:pPr>
            <w:r w:rsidRPr="005A2466">
              <w:rPr>
                <w:rFonts w:ascii="Calibri" w:hAnsi="Calibri"/>
                <w:color w:val="000000"/>
                <w:sz w:val="20"/>
              </w:rPr>
              <w:t>The Company shall cause the auditor (based in Indonesia) to audit the Company’s account and issue management letters within 3 (three) months of the end of each financial year.</w:t>
            </w:r>
          </w:p>
          <w:p w14:paraId="23BA70FB" w14:textId="77777777" w:rsidR="006A5404" w:rsidRDefault="006A5404" w:rsidP="00BA45BC">
            <w:pPr>
              <w:spacing w:after="0" w:line="240" w:lineRule="auto"/>
              <w:contextualSpacing/>
              <w:jc w:val="both"/>
              <w:rPr>
                <w:rFonts w:ascii="Calibri" w:eastAsia="Times New Roman" w:hAnsi="Calibri" w:cs="Calibri"/>
                <w:sz w:val="20"/>
                <w:szCs w:val="20"/>
                <w:lang w:eastAsia="en-ID"/>
              </w:rPr>
            </w:pPr>
          </w:p>
          <w:p w14:paraId="3D8718B0" w14:textId="77777777" w:rsidR="004A71B2" w:rsidRPr="00613832" w:rsidRDefault="004A71B2" w:rsidP="00BA45BC">
            <w:pPr>
              <w:spacing w:after="0" w:line="240" w:lineRule="auto"/>
              <w:contextualSpacing/>
              <w:jc w:val="both"/>
              <w:rPr>
                <w:rFonts w:ascii="Calibri" w:eastAsia="Times New Roman" w:hAnsi="Calibri" w:cs="Calibri"/>
                <w:sz w:val="20"/>
                <w:szCs w:val="20"/>
                <w:lang w:eastAsia="en-ID"/>
              </w:rPr>
            </w:pPr>
          </w:p>
          <w:p w14:paraId="132D5AFB" w14:textId="77777777" w:rsidR="00134E27" w:rsidRPr="005A2466" w:rsidRDefault="00134E27" w:rsidP="00BA45BC">
            <w:pPr>
              <w:pStyle w:val="ListParagraph"/>
              <w:numPr>
                <w:ilvl w:val="1"/>
                <w:numId w:val="47"/>
              </w:numPr>
              <w:spacing w:after="0" w:line="240" w:lineRule="auto"/>
              <w:ind w:left="606" w:hanging="606"/>
              <w:jc w:val="both"/>
              <w:textAlignment w:val="baseline"/>
              <w:rPr>
                <w:rFonts w:ascii="Calibri" w:hAnsi="Calibri"/>
                <w:sz w:val="20"/>
              </w:rPr>
            </w:pPr>
            <w:r w:rsidRPr="005A2466">
              <w:rPr>
                <w:rFonts w:ascii="Calibri" w:hAnsi="Calibri"/>
                <w:color w:val="000000"/>
                <w:sz w:val="20"/>
              </w:rPr>
              <w:t xml:space="preserve">The Company shall send the </w:t>
            </w:r>
            <w:r w:rsidR="000964B7" w:rsidRPr="005A2466">
              <w:rPr>
                <w:rFonts w:ascii="Calibri" w:hAnsi="Calibri"/>
                <w:color w:val="000000"/>
                <w:sz w:val="20"/>
              </w:rPr>
              <w:t>Investor</w:t>
            </w:r>
            <w:r w:rsidRPr="005A2466">
              <w:rPr>
                <w:rFonts w:ascii="Calibri" w:hAnsi="Calibri"/>
                <w:color w:val="000000"/>
                <w:sz w:val="20"/>
              </w:rPr>
              <w:t xml:space="preserve"> monthly and quarterly management accounts of the Company, at the latest within 45 (forty five) days after the end of each period in the format acceptable to the </w:t>
            </w:r>
            <w:r w:rsidR="000964B7" w:rsidRPr="005A2466">
              <w:rPr>
                <w:rFonts w:ascii="Calibri" w:hAnsi="Calibri"/>
                <w:color w:val="000000"/>
                <w:sz w:val="20"/>
              </w:rPr>
              <w:t>Investor</w:t>
            </w:r>
            <w:r w:rsidRPr="005A2466">
              <w:rPr>
                <w:rFonts w:ascii="Calibri" w:hAnsi="Calibri"/>
                <w:color w:val="000000"/>
                <w:sz w:val="20"/>
              </w:rPr>
              <w:t xml:space="preserve"> including:</w:t>
            </w:r>
          </w:p>
          <w:p w14:paraId="7E1F5A84" w14:textId="77777777" w:rsidR="00BE24D9" w:rsidRDefault="00BE24D9" w:rsidP="00BA45BC">
            <w:pPr>
              <w:spacing w:after="0" w:line="240" w:lineRule="auto"/>
              <w:jc w:val="both"/>
              <w:rPr>
                <w:rFonts w:ascii="Calibri" w:hAnsi="Calibri"/>
                <w:sz w:val="20"/>
              </w:rPr>
            </w:pPr>
          </w:p>
          <w:p w14:paraId="601288C3" w14:textId="77777777" w:rsidR="00BA45BC" w:rsidRPr="00BA45BC" w:rsidRDefault="00BA45BC" w:rsidP="00BA45BC">
            <w:pPr>
              <w:spacing w:after="0" w:line="240" w:lineRule="auto"/>
              <w:jc w:val="both"/>
              <w:rPr>
                <w:ins w:id="1433" w:author="OLTRE" w:date="2024-07-03T22:42:00Z"/>
                <w:rFonts w:ascii="Calibri" w:hAnsi="Calibri"/>
                <w:sz w:val="20"/>
              </w:rPr>
            </w:pPr>
          </w:p>
          <w:p w14:paraId="26C7C322" w14:textId="77777777" w:rsidR="00134E27" w:rsidRPr="005A2466" w:rsidRDefault="00134E27" w:rsidP="00BA45BC">
            <w:pPr>
              <w:numPr>
                <w:ilvl w:val="0"/>
                <w:numId w:val="24"/>
              </w:numPr>
              <w:spacing w:after="0" w:line="240" w:lineRule="auto"/>
              <w:ind w:left="878" w:hanging="284"/>
              <w:contextualSpacing/>
              <w:jc w:val="both"/>
              <w:textAlignment w:val="baseline"/>
              <w:rPr>
                <w:rFonts w:ascii="Calibri" w:hAnsi="Calibri"/>
                <w:color w:val="000000"/>
                <w:sz w:val="20"/>
              </w:rPr>
            </w:pPr>
            <w:r w:rsidRPr="005A2466">
              <w:rPr>
                <w:rFonts w:ascii="Calibri" w:hAnsi="Calibri"/>
                <w:color w:val="000000"/>
                <w:sz w:val="20"/>
              </w:rPr>
              <w:t>profit and loss report, balance sheet and cash flow statements;</w:t>
            </w:r>
          </w:p>
          <w:p w14:paraId="5895C0F3" w14:textId="77777777" w:rsidR="00134E27" w:rsidRPr="005A2466" w:rsidRDefault="00134E27" w:rsidP="00BA45BC">
            <w:pPr>
              <w:numPr>
                <w:ilvl w:val="0"/>
                <w:numId w:val="24"/>
              </w:numPr>
              <w:spacing w:after="0" w:line="240" w:lineRule="auto"/>
              <w:ind w:left="878" w:hanging="284"/>
              <w:contextualSpacing/>
              <w:jc w:val="both"/>
              <w:textAlignment w:val="baseline"/>
              <w:rPr>
                <w:rFonts w:ascii="Calibri" w:hAnsi="Calibri"/>
                <w:color w:val="000000"/>
                <w:sz w:val="20"/>
              </w:rPr>
            </w:pPr>
            <w:r w:rsidRPr="005A2466">
              <w:rPr>
                <w:rFonts w:ascii="Calibri" w:hAnsi="Calibri"/>
                <w:color w:val="000000"/>
                <w:sz w:val="20"/>
              </w:rPr>
              <w:t>a business and performance report from management;</w:t>
            </w:r>
          </w:p>
          <w:p w14:paraId="0417FCB4" w14:textId="77777777" w:rsidR="00134E27" w:rsidRPr="005A2466" w:rsidRDefault="00134E27" w:rsidP="00BA45BC">
            <w:pPr>
              <w:numPr>
                <w:ilvl w:val="0"/>
                <w:numId w:val="24"/>
              </w:numPr>
              <w:spacing w:after="0" w:line="240" w:lineRule="auto"/>
              <w:ind w:left="878" w:hanging="284"/>
              <w:contextualSpacing/>
              <w:jc w:val="both"/>
              <w:textAlignment w:val="baseline"/>
              <w:rPr>
                <w:rFonts w:ascii="Calibri" w:hAnsi="Calibri"/>
                <w:color w:val="000000"/>
                <w:sz w:val="20"/>
              </w:rPr>
            </w:pPr>
            <w:r w:rsidRPr="005A2466">
              <w:rPr>
                <w:rFonts w:ascii="Calibri" w:hAnsi="Calibri"/>
                <w:color w:val="000000"/>
                <w:sz w:val="20"/>
              </w:rPr>
              <w:t>a commentary of key issues and variances;</w:t>
            </w:r>
          </w:p>
          <w:p w14:paraId="27463160" w14:textId="77777777" w:rsidR="00196E17" w:rsidRPr="005A2466" w:rsidRDefault="00196E17" w:rsidP="00BA45BC">
            <w:pPr>
              <w:spacing w:after="0" w:line="240" w:lineRule="auto"/>
              <w:ind w:left="878" w:hanging="284"/>
              <w:contextualSpacing/>
              <w:jc w:val="both"/>
              <w:textAlignment w:val="baseline"/>
              <w:rPr>
                <w:rFonts w:ascii="Calibri" w:hAnsi="Calibri"/>
                <w:color w:val="000000"/>
                <w:sz w:val="20"/>
              </w:rPr>
            </w:pPr>
          </w:p>
          <w:p w14:paraId="4AE0FB41" w14:textId="77777777" w:rsidR="00134E27" w:rsidRPr="005A2466" w:rsidRDefault="00134E27" w:rsidP="00BA45BC">
            <w:pPr>
              <w:numPr>
                <w:ilvl w:val="0"/>
                <w:numId w:val="24"/>
              </w:numPr>
              <w:spacing w:after="0" w:line="240" w:lineRule="auto"/>
              <w:ind w:left="878" w:hanging="284"/>
              <w:contextualSpacing/>
              <w:jc w:val="both"/>
              <w:textAlignment w:val="baseline"/>
              <w:rPr>
                <w:rFonts w:ascii="Calibri" w:hAnsi="Calibri"/>
                <w:color w:val="000000"/>
                <w:sz w:val="20"/>
              </w:rPr>
            </w:pPr>
            <w:r w:rsidRPr="005A2466">
              <w:rPr>
                <w:rFonts w:ascii="Calibri" w:hAnsi="Calibri"/>
                <w:color w:val="000000"/>
                <w:sz w:val="20"/>
              </w:rPr>
              <w:t>a summary of significant inter-company transactions;</w:t>
            </w:r>
          </w:p>
          <w:p w14:paraId="3413BC1D" w14:textId="77777777" w:rsidR="00134E27" w:rsidRPr="005A2466" w:rsidRDefault="00134E27" w:rsidP="00BA45BC">
            <w:pPr>
              <w:numPr>
                <w:ilvl w:val="0"/>
                <w:numId w:val="24"/>
              </w:numPr>
              <w:spacing w:after="0" w:line="240" w:lineRule="auto"/>
              <w:ind w:left="878" w:hanging="284"/>
              <w:contextualSpacing/>
              <w:jc w:val="both"/>
              <w:textAlignment w:val="baseline"/>
              <w:rPr>
                <w:rFonts w:ascii="Calibri" w:hAnsi="Calibri"/>
                <w:color w:val="000000"/>
                <w:sz w:val="20"/>
              </w:rPr>
            </w:pPr>
            <w:r w:rsidRPr="005A2466">
              <w:rPr>
                <w:rFonts w:ascii="Calibri" w:hAnsi="Calibri"/>
                <w:color w:val="000000"/>
                <w:sz w:val="20"/>
              </w:rPr>
              <w:t>a statement showing compliance or otherwise with any banking/financial covenants.</w:t>
            </w:r>
          </w:p>
          <w:p w14:paraId="742473A8" w14:textId="77777777" w:rsidR="00134E27" w:rsidRPr="005A2466" w:rsidRDefault="00134E27"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
          <w:p w14:paraId="0EF4F615" w14:textId="4368DE34" w:rsidR="00613832" w:rsidRPr="00613832" w:rsidRDefault="00134E27" w:rsidP="00613832">
            <w:pPr>
              <w:pStyle w:val="ListParagraph"/>
              <w:numPr>
                <w:ilvl w:val="1"/>
                <w:numId w:val="48"/>
              </w:numPr>
              <w:spacing w:after="0" w:line="240" w:lineRule="auto"/>
              <w:ind w:left="505" w:hanging="505"/>
              <w:jc w:val="both"/>
              <w:textAlignment w:val="baseline"/>
              <w:rPr>
                <w:rFonts w:ascii="Calibri" w:eastAsia="Times New Roman" w:hAnsi="Calibri" w:cs="Calibri"/>
                <w:color w:val="000000"/>
                <w:sz w:val="20"/>
                <w:szCs w:val="20"/>
                <w:lang w:eastAsia="en-ID"/>
              </w:rPr>
            </w:pPr>
            <w:proofErr w:type="spellStart"/>
            <w:r w:rsidRPr="005A2466">
              <w:rPr>
                <w:rFonts w:ascii="Calibri" w:hAnsi="Calibri"/>
                <w:color w:val="000000"/>
                <w:sz w:val="20"/>
              </w:rPr>
              <w:t>Tahun</w:t>
            </w:r>
            <w:proofErr w:type="spellEnd"/>
            <w:r w:rsidRPr="005A2466">
              <w:rPr>
                <w:rFonts w:ascii="Calibri" w:hAnsi="Calibri"/>
                <w:color w:val="000000"/>
                <w:sz w:val="20"/>
              </w:rPr>
              <w:t xml:space="preserve"> </w:t>
            </w:r>
            <w:proofErr w:type="spellStart"/>
            <w:r w:rsidRPr="005A2466">
              <w:rPr>
                <w:rFonts w:ascii="Calibri" w:hAnsi="Calibri"/>
                <w:color w:val="000000"/>
                <w:sz w:val="20"/>
              </w:rPr>
              <w:t>buku</w:t>
            </w:r>
            <w:proofErr w:type="spellEnd"/>
            <w:r w:rsidRPr="005A2466">
              <w:rPr>
                <w:rFonts w:ascii="Calibri" w:hAnsi="Calibri"/>
                <w:color w:val="000000"/>
                <w:sz w:val="20"/>
              </w:rPr>
              <w:t xml:space="preserve"> Perseroan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w:t>
            </w:r>
            <w:proofErr w:type="spellStart"/>
            <w:r w:rsidRPr="005A2466">
              <w:rPr>
                <w:rFonts w:ascii="Calibri" w:hAnsi="Calibri"/>
                <w:color w:val="000000"/>
                <w:sz w:val="20"/>
              </w:rPr>
              <w:t>ditentukan</w:t>
            </w:r>
            <w:proofErr w:type="spellEnd"/>
            <w:r w:rsidRPr="005A2466">
              <w:rPr>
                <w:rFonts w:ascii="Calibri" w:hAnsi="Calibri"/>
                <w:color w:val="000000"/>
                <w:sz w:val="20"/>
              </w:rPr>
              <w:t xml:space="preserve"> lain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Anggaran</w:t>
            </w:r>
            <w:proofErr w:type="spellEnd"/>
            <w:r w:rsidRPr="005A2466">
              <w:rPr>
                <w:rFonts w:ascii="Calibri" w:hAnsi="Calibri"/>
                <w:color w:val="000000"/>
                <w:sz w:val="20"/>
              </w:rPr>
              <w:t xml:space="preserve"> Dasar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diputuskan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Rapat</w:t>
            </w:r>
            <w:proofErr w:type="spellEnd"/>
            <w:r w:rsidRPr="005A2466">
              <w:rPr>
                <w:rFonts w:ascii="Calibri" w:hAnsi="Calibri"/>
                <w:color w:val="000000"/>
                <w:sz w:val="20"/>
              </w:rPr>
              <w:t xml:space="preserve"> </w:t>
            </w:r>
            <w:proofErr w:type="spellStart"/>
            <w:r w:rsidRPr="005A2466">
              <w:rPr>
                <w:rFonts w:ascii="Calibri" w:hAnsi="Calibri"/>
                <w:color w:val="000000"/>
                <w:sz w:val="20"/>
              </w:rPr>
              <w:t>Umum</w:t>
            </w:r>
            <w:proofErr w:type="spellEnd"/>
            <w:r w:rsidRPr="005A2466">
              <w:rPr>
                <w:rFonts w:ascii="Calibri" w:hAnsi="Calibri"/>
                <w:color w:val="000000"/>
                <w:sz w:val="20"/>
              </w:rPr>
              <w:t xml:space="preserve">, </w:t>
            </w:r>
            <w:proofErr w:type="spellStart"/>
            <w:r w:rsidRPr="005A2466">
              <w:rPr>
                <w:rFonts w:ascii="Calibri" w:hAnsi="Calibri"/>
                <w:color w:val="000000"/>
                <w:sz w:val="20"/>
              </w:rPr>
              <w:t>berakhir</w:t>
            </w:r>
            <w:proofErr w:type="spellEnd"/>
            <w:r w:rsidRPr="005A2466">
              <w:rPr>
                <w:rFonts w:ascii="Calibri" w:hAnsi="Calibri"/>
                <w:color w:val="000000"/>
                <w:sz w:val="20"/>
              </w:rPr>
              <w:t xml:space="preserve"> pada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31 (</w:t>
            </w:r>
            <w:proofErr w:type="spellStart"/>
            <w:r w:rsidRPr="005A2466">
              <w:rPr>
                <w:rFonts w:ascii="Calibri" w:hAnsi="Calibri"/>
                <w:color w:val="000000"/>
                <w:sz w:val="20"/>
              </w:rPr>
              <w:t>tiga</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Desember</w:t>
            </w:r>
            <w:proofErr w:type="spellEnd"/>
            <w:r w:rsidRPr="005A2466">
              <w:rPr>
                <w:rFonts w:ascii="Calibri" w:hAnsi="Calibri"/>
                <w:color w:val="000000"/>
                <w:sz w:val="20"/>
              </w:rPr>
              <w:t xml:space="preserve"> </w:t>
            </w:r>
            <w:proofErr w:type="spellStart"/>
            <w:r w:rsidRPr="005A2466">
              <w:rPr>
                <w:rFonts w:ascii="Calibri" w:hAnsi="Calibri"/>
                <w:color w:val="000000"/>
                <w:sz w:val="20"/>
              </w:rPr>
              <w:t>tiap-tiap</w:t>
            </w:r>
            <w:proofErr w:type="spellEnd"/>
            <w:r w:rsidRPr="005A2466">
              <w:rPr>
                <w:rFonts w:ascii="Calibri" w:hAnsi="Calibri"/>
                <w:color w:val="000000"/>
                <w:sz w:val="20"/>
              </w:rPr>
              <w:t xml:space="preserve"> </w:t>
            </w:r>
            <w:proofErr w:type="spellStart"/>
            <w:r w:rsidRPr="005A2466">
              <w:rPr>
                <w:rFonts w:ascii="Calibri" w:hAnsi="Calibri"/>
                <w:color w:val="000000"/>
                <w:sz w:val="20"/>
              </w:rPr>
              <w:t>tahun</w:t>
            </w:r>
            <w:proofErr w:type="spellEnd"/>
            <w:r w:rsidRPr="005A2466">
              <w:rPr>
                <w:rFonts w:ascii="Calibri" w:hAnsi="Calibri"/>
                <w:color w:val="000000"/>
                <w:sz w:val="20"/>
              </w:rPr>
              <w:t>.</w:t>
            </w:r>
          </w:p>
          <w:p w14:paraId="2D37A0F6" w14:textId="77777777" w:rsidR="008651C8" w:rsidRPr="005A2466" w:rsidRDefault="008651C8" w:rsidP="005A2466">
            <w:pPr>
              <w:spacing w:after="0" w:line="240" w:lineRule="auto"/>
              <w:contextualSpacing/>
              <w:jc w:val="both"/>
              <w:textAlignment w:val="baseline"/>
              <w:rPr>
                <w:rFonts w:ascii="Calibri" w:hAnsi="Calibri"/>
                <w:color w:val="000000"/>
                <w:sz w:val="20"/>
              </w:rPr>
            </w:pPr>
          </w:p>
          <w:p w14:paraId="08137FF6" w14:textId="77777777" w:rsidR="00595356" w:rsidRPr="005A2466" w:rsidRDefault="00134E27" w:rsidP="00613832">
            <w:pPr>
              <w:pStyle w:val="ListParagraph"/>
              <w:numPr>
                <w:ilvl w:val="1"/>
                <w:numId w:val="48"/>
              </w:numPr>
              <w:spacing w:after="0" w:line="240" w:lineRule="auto"/>
              <w:ind w:left="505" w:hanging="505"/>
              <w:jc w:val="both"/>
              <w:textAlignment w:val="baseline"/>
              <w:rPr>
                <w:rFonts w:ascii="Calibri" w:hAnsi="Calibri"/>
                <w:color w:val="000000"/>
                <w:sz w:val="20"/>
              </w:rPr>
            </w:pPr>
            <w:r w:rsidRPr="005A2466">
              <w:rPr>
                <w:rFonts w:ascii="Calibri" w:hAnsi="Calibri"/>
                <w:color w:val="000000"/>
                <w:sz w:val="20"/>
              </w:rPr>
              <w:t xml:space="preserve">Perseroan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menggunakan</w:t>
            </w:r>
            <w:proofErr w:type="spellEnd"/>
            <w:r w:rsidRPr="005A2466">
              <w:rPr>
                <w:rFonts w:ascii="Calibri" w:hAnsi="Calibri"/>
                <w:color w:val="000000"/>
                <w:sz w:val="20"/>
              </w:rPr>
              <w:t xml:space="preserve"> </w:t>
            </w:r>
            <w:proofErr w:type="spellStart"/>
            <w:r w:rsidRPr="005A2466">
              <w:rPr>
                <w:rFonts w:ascii="Calibri" w:hAnsi="Calibri"/>
                <w:color w:val="000000"/>
                <w:sz w:val="20"/>
              </w:rPr>
              <w:t>jasa</w:t>
            </w:r>
            <w:proofErr w:type="spellEnd"/>
            <w:r w:rsidRPr="005A2466">
              <w:rPr>
                <w:rFonts w:ascii="Calibri" w:hAnsi="Calibri"/>
                <w:color w:val="000000"/>
                <w:sz w:val="20"/>
              </w:rPr>
              <w:t xml:space="preserve"> auditor Indonesia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pengauditan</w:t>
            </w:r>
            <w:proofErr w:type="spellEnd"/>
            <w:r w:rsidRPr="005A2466">
              <w:rPr>
                <w:rFonts w:ascii="Calibri" w:hAnsi="Calibri"/>
                <w:color w:val="000000"/>
                <w:sz w:val="20"/>
              </w:rPr>
              <w:t xml:space="preserve"> </w:t>
            </w:r>
            <w:proofErr w:type="spellStart"/>
            <w:r w:rsidRPr="005A2466">
              <w:rPr>
                <w:rFonts w:ascii="Calibri" w:hAnsi="Calibri"/>
                <w:color w:val="000000"/>
                <w:sz w:val="20"/>
              </w:rPr>
              <w:t>terhadap</w:t>
            </w:r>
            <w:proofErr w:type="spellEnd"/>
            <w:r w:rsidRPr="005A2466">
              <w:rPr>
                <w:rFonts w:ascii="Calibri" w:hAnsi="Calibri"/>
                <w:color w:val="000000"/>
                <w:sz w:val="20"/>
              </w:rPr>
              <w:t xml:space="preserve"> </w:t>
            </w:r>
            <w:proofErr w:type="spellStart"/>
            <w:r w:rsidRPr="005A2466">
              <w:rPr>
                <w:rFonts w:ascii="Calibri" w:hAnsi="Calibri"/>
                <w:color w:val="000000"/>
                <w:sz w:val="20"/>
              </w:rPr>
              <w:t>rekening</w:t>
            </w:r>
            <w:proofErr w:type="spellEnd"/>
            <w:r w:rsidRPr="005A2466">
              <w:rPr>
                <w:rFonts w:ascii="Calibri" w:hAnsi="Calibri"/>
                <w:color w:val="000000"/>
                <w:sz w:val="20"/>
              </w:rPr>
              <w:t xml:space="preserve"> Perseroan dan </w:t>
            </w:r>
            <w:proofErr w:type="spellStart"/>
            <w:r w:rsidRPr="005A2466">
              <w:rPr>
                <w:rFonts w:ascii="Calibri" w:hAnsi="Calibri"/>
                <w:color w:val="000000"/>
                <w:sz w:val="20"/>
              </w:rPr>
              <w:t>menerbitkan</w:t>
            </w:r>
            <w:proofErr w:type="spellEnd"/>
            <w:r w:rsidRPr="005A2466">
              <w:rPr>
                <w:rFonts w:ascii="Calibri" w:hAnsi="Calibri"/>
                <w:color w:val="000000"/>
                <w:sz w:val="20"/>
              </w:rPr>
              <w:t xml:space="preserve"> </w:t>
            </w:r>
            <w:proofErr w:type="spellStart"/>
            <w:r w:rsidRPr="005A2466">
              <w:rPr>
                <w:rFonts w:ascii="Calibri" w:hAnsi="Calibri"/>
                <w:color w:val="000000"/>
                <w:sz w:val="20"/>
              </w:rPr>
              <w:t>dokumen</w:t>
            </w:r>
            <w:proofErr w:type="spellEnd"/>
            <w:r w:rsidRPr="005A2466">
              <w:rPr>
                <w:rFonts w:ascii="Calibri" w:hAnsi="Calibri"/>
                <w:color w:val="000000"/>
                <w:sz w:val="20"/>
              </w:rPr>
              <w:t xml:space="preserve"> audit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3 (</w:t>
            </w:r>
            <w:proofErr w:type="spellStart"/>
            <w:r w:rsidRPr="005A2466">
              <w:rPr>
                <w:rFonts w:ascii="Calibri" w:hAnsi="Calibri"/>
                <w:color w:val="000000"/>
                <w:sz w:val="20"/>
              </w:rPr>
              <w:t>tiga</w:t>
            </w:r>
            <w:proofErr w:type="spellEnd"/>
            <w:r w:rsidRPr="005A2466">
              <w:rPr>
                <w:rFonts w:ascii="Calibri" w:hAnsi="Calibri"/>
                <w:color w:val="000000"/>
                <w:sz w:val="20"/>
              </w:rPr>
              <w:t xml:space="preserve">) </w:t>
            </w:r>
            <w:proofErr w:type="spellStart"/>
            <w:r w:rsidRPr="005A2466">
              <w:rPr>
                <w:rFonts w:ascii="Calibri" w:hAnsi="Calibri"/>
                <w:color w:val="000000"/>
                <w:sz w:val="20"/>
              </w:rPr>
              <w:t>bulan</w:t>
            </w:r>
            <w:proofErr w:type="spellEnd"/>
            <w:r w:rsidRPr="005A2466">
              <w:rPr>
                <w:rFonts w:ascii="Calibri" w:hAnsi="Calibri"/>
                <w:color w:val="000000"/>
                <w:sz w:val="20"/>
              </w:rPr>
              <w:t xml:space="preserve"> </w:t>
            </w:r>
            <w:proofErr w:type="spellStart"/>
            <w:r w:rsidRPr="005A2466">
              <w:rPr>
                <w:rFonts w:ascii="Calibri" w:hAnsi="Calibri"/>
                <w:color w:val="000000"/>
                <w:sz w:val="20"/>
              </w:rPr>
              <w:t>setelah</w:t>
            </w:r>
            <w:proofErr w:type="spellEnd"/>
            <w:r w:rsidRPr="005A2466">
              <w:rPr>
                <w:rFonts w:ascii="Calibri" w:hAnsi="Calibri"/>
                <w:color w:val="000000"/>
                <w:sz w:val="20"/>
              </w:rPr>
              <w:t xml:space="preserve"> </w:t>
            </w:r>
            <w:proofErr w:type="spellStart"/>
            <w:r w:rsidRPr="005A2466">
              <w:rPr>
                <w:rFonts w:ascii="Calibri" w:hAnsi="Calibri"/>
                <w:color w:val="000000"/>
                <w:sz w:val="20"/>
              </w:rPr>
              <w:t>berahirnya</w:t>
            </w:r>
            <w:proofErr w:type="spellEnd"/>
            <w:r w:rsidRPr="005A2466">
              <w:rPr>
                <w:rFonts w:ascii="Calibri" w:hAnsi="Calibri"/>
                <w:color w:val="000000"/>
                <w:sz w:val="20"/>
              </w:rPr>
              <w:t xml:space="preserve"> </w:t>
            </w:r>
            <w:proofErr w:type="spellStart"/>
            <w:r w:rsidRPr="005A2466">
              <w:rPr>
                <w:rFonts w:ascii="Calibri" w:hAnsi="Calibri"/>
                <w:color w:val="000000"/>
                <w:sz w:val="20"/>
              </w:rPr>
              <w:t>tahun</w:t>
            </w:r>
            <w:proofErr w:type="spellEnd"/>
            <w:r w:rsidRPr="005A2466">
              <w:rPr>
                <w:rFonts w:ascii="Calibri" w:hAnsi="Calibri"/>
                <w:color w:val="000000"/>
                <w:sz w:val="20"/>
              </w:rPr>
              <w:t xml:space="preserve"> </w:t>
            </w:r>
            <w:proofErr w:type="spellStart"/>
            <w:r w:rsidRPr="005A2466">
              <w:rPr>
                <w:rFonts w:ascii="Calibri" w:hAnsi="Calibri"/>
                <w:color w:val="000000"/>
                <w:sz w:val="20"/>
              </w:rPr>
              <w:t>berjalan</w:t>
            </w:r>
            <w:proofErr w:type="spellEnd"/>
            <w:r w:rsidRPr="005A2466">
              <w:rPr>
                <w:rFonts w:ascii="Calibri" w:hAnsi="Calibri"/>
                <w:color w:val="000000"/>
                <w:sz w:val="20"/>
              </w:rPr>
              <w:t>.</w:t>
            </w:r>
          </w:p>
          <w:p w14:paraId="6F20C659" w14:textId="77777777" w:rsidR="00595356" w:rsidRPr="005A2466" w:rsidRDefault="00595356" w:rsidP="00613832">
            <w:pPr>
              <w:pStyle w:val="ListParagraph"/>
              <w:spacing w:after="0" w:line="240" w:lineRule="auto"/>
              <w:ind w:left="505"/>
              <w:jc w:val="both"/>
              <w:textAlignment w:val="baseline"/>
              <w:rPr>
                <w:rFonts w:ascii="Calibri" w:hAnsi="Calibri"/>
                <w:color w:val="000000"/>
                <w:sz w:val="20"/>
              </w:rPr>
            </w:pPr>
          </w:p>
          <w:p w14:paraId="57663732" w14:textId="77777777" w:rsidR="00134E27" w:rsidRDefault="00134E27" w:rsidP="00613832">
            <w:pPr>
              <w:pStyle w:val="ListParagraph"/>
              <w:numPr>
                <w:ilvl w:val="1"/>
                <w:numId w:val="48"/>
              </w:numPr>
              <w:spacing w:after="0" w:line="240" w:lineRule="auto"/>
              <w:ind w:left="505" w:hanging="505"/>
              <w:jc w:val="both"/>
              <w:textAlignment w:val="baseline"/>
              <w:rPr>
                <w:rFonts w:ascii="Calibri" w:hAnsi="Calibri"/>
                <w:color w:val="000000"/>
                <w:sz w:val="20"/>
              </w:rPr>
            </w:pPr>
            <w:r w:rsidRPr="005A2466">
              <w:rPr>
                <w:rFonts w:ascii="Calibri" w:hAnsi="Calibri"/>
                <w:color w:val="000000"/>
                <w:sz w:val="20"/>
              </w:rPr>
              <w:t xml:space="preserve">Perseroan </w:t>
            </w:r>
            <w:proofErr w:type="spellStart"/>
            <w:r w:rsidRPr="005A2466">
              <w:rPr>
                <w:rFonts w:ascii="Calibri" w:hAnsi="Calibri"/>
                <w:color w:val="000000"/>
                <w:sz w:val="20"/>
              </w:rPr>
              <w:t>wajib</w:t>
            </w:r>
            <w:proofErr w:type="spellEnd"/>
            <w:r w:rsidRPr="005A2466">
              <w:rPr>
                <w:rFonts w:ascii="Calibri" w:hAnsi="Calibri"/>
                <w:color w:val="000000"/>
                <w:sz w:val="20"/>
              </w:rPr>
              <w:t xml:space="preserve"> </w:t>
            </w:r>
            <w:proofErr w:type="spellStart"/>
            <w:r w:rsidRPr="005A2466">
              <w:rPr>
                <w:rFonts w:ascii="Calibri" w:hAnsi="Calibri"/>
                <w:color w:val="000000"/>
                <w:sz w:val="20"/>
              </w:rPr>
              <w:t>mengirimkan</w:t>
            </w:r>
            <w:proofErr w:type="spellEnd"/>
            <w:r w:rsidRPr="005A2466">
              <w:rPr>
                <w:rFonts w:ascii="Calibri" w:hAnsi="Calibri"/>
                <w:color w:val="000000"/>
                <w:sz w:val="20"/>
              </w:rPr>
              <w:t xml:space="preserve">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w:t>
            </w:r>
            <w:proofErr w:type="spellStart"/>
            <w:r w:rsidRPr="005A2466">
              <w:rPr>
                <w:rFonts w:ascii="Calibri" w:hAnsi="Calibri"/>
                <w:color w:val="000000"/>
                <w:sz w:val="20"/>
              </w:rPr>
              <w:t>keuangan</w:t>
            </w:r>
            <w:proofErr w:type="spellEnd"/>
            <w:r w:rsidRPr="005A2466">
              <w:rPr>
                <w:rFonts w:ascii="Calibri" w:hAnsi="Calibri"/>
                <w:color w:val="000000"/>
                <w:sz w:val="20"/>
              </w:rPr>
              <w:t xml:space="preserve"> </w:t>
            </w:r>
            <w:proofErr w:type="spellStart"/>
            <w:r w:rsidRPr="005A2466">
              <w:rPr>
                <w:rFonts w:ascii="Calibri" w:hAnsi="Calibri"/>
                <w:color w:val="000000"/>
                <w:sz w:val="20"/>
              </w:rPr>
              <w:t>bulanan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tiap</w:t>
            </w:r>
            <w:proofErr w:type="spellEnd"/>
            <w:r w:rsidRPr="005A2466">
              <w:rPr>
                <w:rFonts w:ascii="Calibri" w:hAnsi="Calibri"/>
                <w:color w:val="000000"/>
                <w:sz w:val="20"/>
              </w:rPr>
              <w:t xml:space="preserve"> </w:t>
            </w:r>
            <w:proofErr w:type="spellStart"/>
            <w:r w:rsidRPr="005A2466">
              <w:rPr>
                <w:rFonts w:ascii="Calibri" w:hAnsi="Calibri"/>
                <w:color w:val="000000"/>
                <w:sz w:val="20"/>
              </w:rPr>
              <w:t>semesternya</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r w:rsidR="000964B7" w:rsidRPr="005A2466">
              <w:rPr>
                <w:rFonts w:ascii="Calibri" w:hAnsi="Calibri"/>
                <w:color w:val="000000"/>
                <w:sz w:val="20"/>
              </w:rPr>
              <w:t>Investor</w:t>
            </w:r>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paling </w:t>
            </w:r>
            <w:proofErr w:type="spellStart"/>
            <w:r w:rsidRPr="005A2466">
              <w:rPr>
                <w:rFonts w:ascii="Calibri" w:hAnsi="Calibri"/>
                <w:color w:val="000000"/>
                <w:sz w:val="20"/>
              </w:rPr>
              <w:t>lambat</w:t>
            </w:r>
            <w:proofErr w:type="spellEnd"/>
            <w:r w:rsidRPr="005A2466">
              <w:rPr>
                <w:rFonts w:ascii="Calibri" w:hAnsi="Calibri"/>
                <w:color w:val="000000"/>
                <w:sz w:val="20"/>
              </w:rPr>
              <w:t xml:space="preserve"> 45 (</w:t>
            </w:r>
            <w:proofErr w:type="spellStart"/>
            <w:r w:rsidRPr="005A2466">
              <w:rPr>
                <w:rFonts w:ascii="Calibri" w:hAnsi="Calibri"/>
                <w:color w:val="000000"/>
                <w:sz w:val="20"/>
              </w:rPr>
              <w:t>empat</w:t>
            </w:r>
            <w:proofErr w:type="spellEnd"/>
            <w:r w:rsidRPr="005A2466">
              <w:rPr>
                <w:rFonts w:ascii="Calibri" w:hAnsi="Calibri"/>
                <w:color w:val="000000"/>
                <w:sz w:val="20"/>
              </w:rPr>
              <w:t xml:space="preserve"> </w:t>
            </w:r>
            <w:proofErr w:type="spellStart"/>
            <w:r w:rsidRPr="005A2466">
              <w:rPr>
                <w:rFonts w:ascii="Calibri" w:hAnsi="Calibri"/>
                <w:color w:val="000000"/>
                <w:sz w:val="20"/>
              </w:rPr>
              <w:t>puluh</w:t>
            </w:r>
            <w:proofErr w:type="spellEnd"/>
            <w:r w:rsidRPr="005A2466">
              <w:rPr>
                <w:rFonts w:ascii="Calibri" w:hAnsi="Calibri"/>
                <w:color w:val="000000"/>
                <w:sz w:val="20"/>
              </w:rPr>
              <w:t xml:space="preserve"> lima)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proofErr w:type="spellStart"/>
            <w:r w:rsidRPr="005A2466">
              <w:rPr>
                <w:rFonts w:ascii="Calibri" w:hAnsi="Calibri"/>
                <w:color w:val="000000"/>
                <w:sz w:val="20"/>
              </w:rPr>
              <w:t>setelah</w:t>
            </w:r>
            <w:proofErr w:type="spellEnd"/>
            <w:r w:rsidRPr="005A2466">
              <w:rPr>
                <w:rFonts w:ascii="Calibri" w:hAnsi="Calibri"/>
                <w:color w:val="000000"/>
                <w:sz w:val="20"/>
              </w:rPr>
              <w:t xml:space="preserve"> </w:t>
            </w:r>
            <w:proofErr w:type="spellStart"/>
            <w:r w:rsidRPr="005A2466">
              <w:rPr>
                <w:rFonts w:ascii="Calibri" w:hAnsi="Calibri"/>
                <w:color w:val="000000"/>
                <w:sz w:val="20"/>
              </w:rPr>
              <w:t>periode</w:t>
            </w:r>
            <w:proofErr w:type="spellEnd"/>
            <w:r w:rsidRPr="005A2466">
              <w:rPr>
                <w:rFonts w:ascii="Calibri" w:hAnsi="Calibri"/>
                <w:color w:val="000000"/>
                <w:sz w:val="20"/>
              </w:rPr>
              <w:t xml:space="preserve"> </w:t>
            </w:r>
            <w:proofErr w:type="spellStart"/>
            <w:r w:rsidRPr="005A2466">
              <w:rPr>
                <w:rFonts w:ascii="Calibri" w:hAnsi="Calibri"/>
                <w:color w:val="000000"/>
                <w:sz w:val="20"/>
              </w:rPr>
              <w:t>berakhir</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bentuk</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diterima</w:t>
            </w:r>
            <w:proofErr w:type="spellEnd"/>
            <w:r w:rsidRPr="005A2466">
              <w:rPr>
                <w:rFonts w:ascii="Calibri" w:hAnsi="Calibri"/>
                <w:color w:val="000000"/>
                <w:sz w:val="20"/>
              </w:rPr>
              <w:t xml:space="preserve"> oleh </w:t>
            </w:r>
            <w:r w:rsidR="000964B7" w:rsidRPr="005A2466">
              <w:rPr>
                <w:rFonts w:ascii="Calibri" w:hAnsi="Calibri"/>
                <w:color w:val="000000"/>
                <w:sz w:val="20"/>
              </w:rPr>
              <w:t>Investor</w:t>
            </w:r>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w:t>
            </w:r>
          </w:p>
          <w:p w14:paraId="6B8966AA" w14:textId="77777777" w:rsidR="00193840" w:rsidRPr="005A2466" w:rsidRDefault="00193840" w:rsidP="00193840">
            <w:pPr>
              <w:spacing w:after="0" w:line="240" w:lineRule="auto"/>
              <w:jc w:val="both"/>
              <w:textAlignment w:val="baseline"/>
              <w:rPr>
                <w:rFonts w:ascii="Calibri" w:hAnsi="Calibri"/>
                <w:color w:val="000000"/>
                <w:sz w:val="20"/>
              </w:rPr>
            </w:pPr>
          </w:p>
          <w:p w14:paraId="0760648A" w14:textId="77777777" w:rsidR="00134E27" w:rsidRPr="005A2466" w:rsidRDefault="00134E27" w:rsidP="005A2466">
            <w:pPr>
              <w:numPr>
                <w:ilvl w:val="0"/>
                <w:numId w:val="25"/>
              </w:numPr>
              <w:spacing w:after="0" w:line="240" w:lineRule="auto"/>
              <w:ind w:left="931" w:hanging="363"/>
              <w:contextualSpacing/>
              <w:jc w:val="both"/>
              <w:textAlignment w:val="baseline"/>
              <w:rPr>
                <w:rFonts w:ascii="Calibri" w:hAnsi="Calibri"/>
                <w:color w:val="000000"/>
                <w:sz w:val="20"/>
              </w:rPr>
            </w:pPr>
            <w:proofErr w:type="spellStart"/>
            <w:r w:rsidRPr="005A2466">
              <w:rPr>
                <w:rFonts w:ascii="Calibri" w:hAnsi="Calibri"/>
                <w:color w:val="000000"/>
                <w:sz w:val="20"/>
              </w:rPr>
              <w:t>laporan</w:t>
            </w:r>
            <w:proofErr w:type="spellEnd"/>
            <w:r w:rsidRPr="005A2466">
              <w:rPr>
                <w:rFonts w:ascii="Calibri" w:hAnsi="Calibri"/>
                <w:color w:val="000000"/>
                <w:sz w:val="20"/>
              </w:rPr>
              <w:t xml:space="preserve"> </w:t>
            </w:r>
            <w:proofErr w:type="spellStart"/>
            <w:r w:rsidRPr="005A2466">
              <w:rPr>
                <w:rFonts w:ascii="Calibri" w:hAnsi="Calibri"/>
                <w:color w:val="000000"/>
                <w:sz w:val="20"/>
              </w:rPr>
              <w:t>rugi</w:t>
            </w:r>
            <w:proofErr w:type="spellEnd"/>
            <w:r w:rsidRPr="005A2466">
              <w:rPr>
                <w:rFonts w:ascii="Calibri" w:hAnsi="Calibri"/>
                <w:color w:val="000000"/>
                <w:sz w:val="20"/>
              </w:rPr>
              <w:t xml:space="preserve"> </w:t>
            </w:r>
            <w:proofErr w:type="spellStart"/>
            <w:r w:rsidRPr="005A2466">
              <w:rPr>
                <w:rFonts w:ascii="Calibri" w:hAnsi="Calibri"/>
                <w:color w:val="000000"/>
                <w:sz w:val="20"/>
              </w:rPr>
              <w:t>laba</w:t>
            </w:r>
            <w:proofErr w:type="spellEnd"/>
            <w:r w:rsidRPr="005A2466">
              <w:rPr>
                <w:rFonts w:ascii="Calibri" w:hAnsi="Calibri"/>
                <w:color w:val="000000"/>
                <w:sz w:val="20"/>
              </w:rPr>
              <w:t xml:space="preserve">, </w:t>
            </w:r>
            <w:proofErr w:type="spellStart"/>
            <w:r w:rsidRPr="005A2466">
              <w:rPr>
                <w:rFonts w:ascii="Calibri" w:hAnsi="Calibri"/>
                <w:color w:val="000000"/>
                <w:sz w:val="20"/>
              </w:rPr>
              <w:t>neraca</w:t>
            </w:r>
            <w:proofErr w:type="spellEnd"/>
            <w:r w:rsidRPr="005A2466">
              <w:rPr>
                <w:rFonts w:ascii="Calibri" w:hAnsi="Calibri"/>
                <w:color w:val="000000"/>
                <w:sz w:val="20"/>
              </w:rPr>
              <w:t xml:space="preserve"> dan </w:t>
            </w:r>
            <w:proofErr w:type="spellStart"/>
            <w:r w:rsidRPr="005A2466">
              <w:rPr>
                <w:rFonts w:ascii="Calibri" w:hAnsi="Calibri"/>
                <w:color w:val="000000"/>
                <w:sz w:val="20"/>
              </w:rPr>
              <w:t>laporan</w:t>
            </w:r>
            <w:proofErr w:type="spellEnd"/>
            <w:r w:rsidRPr="005A2466">
              <w:rPr>
                <w:rFonts w:ascii="Calibri" w:hAnsi="Calibri"/>
                <w:color w:val="000000"/>
                <w:sz w:val="20"/>
              </w:rPr>
              <w:t xml:space="preserve"> cash flow;</w:t>
            </w:r>
          </w:p>
          <w:p w14:paraId="17FDC0C7" w14:textId="77777777" w:rsidR="00134E27" w:rsidRPr="005A2466" w:rsidRDefault="00134E27" w:rsidP="005A2466">
            <w:pPr>
              <w:numPr>
                <w:ilvl w:val="0"/>
                <w:numId w:val="25"/>
              </w:numPr>
              <w:spacing w:after="0" w:line="240" w:lineRule="auto"/>
              <w:ind w:left="931" w:hanging="363"/>
              <w:contextualSpacing/>
              <w:jc w:val="both"/>
              <w:textAlignment w:val="baseline"/>
              <w:rPr>
                <w:rFonts w:ascii="Calibri" w:hAnsi="Calibri"/>
                <w:color w:val="000000"/>
                <w:sz w:val="20"/>
              </w:rPr>
            </w:pPr>
            <w:proofErr w:type="spellStart"/>
            <w:r w:rsidRPr="005A2466">
              <w:rPr>
                <w:rFonts w:ascii="Calibri" w:hAnsi="Calibri"/>
                <w:color w:val="000000"/>
                <w:sz w:val="20"/>
              </w:rPr>
              <w:t>laporan</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kegiatan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manajemen</w:t>
            </w:r>
            <w:proofErr w:type="spellEnd"/>
            <w:r w:rsidRPr="005A2466">
              <w:rPr>
                <w:rFonts w:ascii="Calibri" w:hAnsi="Calibri"/>
                <w:color w:val="000000"/>
                <w:sz w:val="20"/>
              </w:rPr>
              <w:t>;</w:t>
            </w:r>
          </w:p>
          <w:p w14:paraId="7CD94012" w14:textId="77777777" w:rsidR="00134E27" w:rsidRPr="005A2466" w:rsidRDefault="00134E27" w:rsidP="005A2466">
            <w:pPr>
              <w:numPr>
                <w:ilvl w:val="0"/>
                <w:numId w:val="25"/>
              </w:numPr>
              <w:spacing w:after="0" w:line="240" w:lineRule="auto"/>
              <w:ind w:left="931" w:hanging="363"/>
              <w:contextualSpacing/>
              <w:jc w:val="both"/>
              <w:textAlignment w:val="baseline"/>
              <w:rPr>
                <w:rFonts w:ascii="Calibri" w:hAnsi="Calibri"/>
                <w:color w:val="000000"/>
                <w:sz w:val="20"/>
              </w:rPr>
            </w:pPr>
            <w:proofErr w:type="spellStart"/>
            <w:r w:rsidRPr="005A2466">
              <w:rPr>
                <w:rFonts w:ascii="Calibri" w:hAnsi="Calibri"/>
                <w:color w:val="000000"/>
                <w:sz w:val="20"/>
              </w:rPr>
              <w:t>laporan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komentar</w:t>
            </w:r>
            <w:proofErr w:type="spellEnd"/>
            <w:r w:rsidRPr="005A2466">
              <w:rPr>
                <w:rFonts w:ascii="Calibri" w:hAnsi="Calibri"/>
                <w:color w:val="000000"/>
                <w:sz w:val="20"/>
              </w:rPr>
              <w:t xml:space="preserve"> </w:t>
            </w:r>
            <w:proofErr w:type="spellStart"/>
            <w:r w:rsidRPr="005A2466">
              <w:rPr>
                <w:rFonts w:ascii="Calibri" w:hAnsi="Calibri"/>
                <w:color w:val="000000"/>
                <w:sz w:val="20"/>
              </w:rPr>
              <w:t>permasalahan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w:t>
            </w:r>
          </w:p>
          <w:p w14:paraId="357BF211" w14:textId="77777777" w:rsidR="00134E27" w:rsidRPr="005A2466" w:rsidRDefault="00134E27" w:rsidP="005A2466">
            <w:pPr>
              <w:numPr>
                <w:ilvl w:val="0"/>
                <w:numId w:val="25"/>
              </w:numPr>
              <w:spacing w:after="0" w:line="240" w:lineRule="auto"/>
              <w:ind w:left="931" w:hanging="363"/>
              <w:contextualSpacing/>
              <w:jc w:val="both"/>
              <w:textAlignment w:val="baseline"/>
              <w:rPr>
                <w:rFonts w:ascii="Calibri" w:hAnsi="Calibri"/>
                <w:color w:val="000000"/>
                <w:sz w:val="20"/>
              </w:rPr>
            </w:pPr>
            <w:proofErr w:type="spellStart"/>
            <w:r w:rsidRPr="005A2466">
              <w:rPr>
                <w:rFonts w:ascii="Calibri" w:hAnsi="Calibri"/>
                <w:color w:val="000000"/>
                <w:sz w:val="20"/>
              </w:rPr>
              <w:t>rangkuman</w:t>
            </w:r>
            <w:proofErr w:type="spellEnd"/>
            <w:r w:rsidRPr="005A2466">
              <w:rPr>
                <w:rFonts w:ascii="Calibri" w:hAnsi="Calibri"/>
                <w:color w:val="000000"/>
                <w:sz w:val="20"/>
              </w:rPr>
              <w:t xml:space="preserve"> </w:t>
            </w:r>
            <w:proofErr w:type="spellStart"/>
            <w:r w:rsidRPr="005A2466">
              <w:rPr>
                <w:rFonts w:ascii="Calibri" w:hAnsi="Calibri"/>
                <w:color w:val="000000"/>
                <w:sz w:val="20"/>
              </w:rPr>
              <w:t>transaksi</w:t>
            </w:r>
            <w:proofErr w:type="spellEnd"/>
            <w:r w:rsidRPr="005A2466">
              <w:rPr>
                <w:rFonts w:ascii="Calibri" w:hAnsi="Calibri"/>
                <w:color w:val="000000"/>
                <w:sz w:val="20"/>
              </w:rPr>
              <w:t xml:space="preserve"> </w:t>
            </w:r>
            <w:proofErr w:type="spellStart"/>
            <w:r w:rsidRPr="005A2466">
              <w:rPr>
                <w:rFonts w:ascii="Calibri" w:hAnsi="Calibri"/>
                <w:color w:val="000000"/>
                <w:sz w:val="20"/>
              </w:rPr>
              <w:t>penting</w:t>
            </w:r>
            <w:proofErr w:type="spellEnd"/>
            <w:r w:rsidRPr="005A2466">
              <w:rPr>
                <w:rFonts w:ascii="Calibri" w:hAnsi="Calibri"/>
                <w:color w:val="000000"/>
                <w:sz w:val="20"/>
              </w:rPr>
              <w:t>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dan </w:t>
            </w:r>
            <w:proofErr w:type="spellStart"/>
            <w:r w:rsidRPr="005A2466">
              <w:rPr>
                <w:rFonts w:ascii="Calibri" w:hAnsi="Calibri"/>
                <w:color w:val="000000"/>
                <w:sz w:val="20"/>
              </w:rPr>
              <w:t>antara</w:t>
            </w:r>
            <w:proofErr w:type="spellEnd"/>
            <w:r w:rsidRPr="005A2466">
              <w:rPr>
                <w:rFonts w:ascii="Calibri" w:hAnsi="Calibri"/>
                <w:color w:val="000000"/>
                <w:sz w:val="20"/>
              </w:rPr>
              <w:t xml:space="preserve"> </w:t>
            </w:r>
            <w:proofErr w:type="spellStart"/>
            <w:r w:rsidRPr="005A2466">
              <w:rPr>
                <w:rFonts w:ascii="Calibri" w:hAnsi="Calibri"/>
                <w:color w:val="000000"/>
                <w:sz w:val="20"/>
              </w:rPr>
              <w:t>perusahaan</w:t>
            </w:r>
            <w:proofErr w:type="spellEnd"/>
            <w:r w:rsidRPr="005A2466">
              <w:rPr>
                <w:rFonts w:ascii="Calibri" w:hAnsi="Calibri"/>
                <w:color w:val="000000"/>
                <w:sz w:val="20"/>
              </w:rPr>
              <w:t>;</w:t>
            </w:r>
          </w:p>
          <w:p w14:paraId="47A4B10A" w14:textId="35E26304" w:rsidR="006569D9" w:rsidRPr="00F115BF" w:rsidRDefault="00134E27" w:rsidP="00BA45BC">
            <w:pPr>
              <w:numPr>
                <w:ilvl w:val="0"/>
                <w:numId w:val="25"/>
              </w:numPr>
              <w:spacing w:after="0" w:line="240" w:lineRule="auto"/>
              <w:ind w:left="931" w:hanging="363"/>
              <w:contextualSpacing/>
              <w:jc w:val="both"/>
              <w:textAlignment w:val="baseline"/>
              <w:rPr>
                <w:rFonts w:ascii="Calibri" w:eastAsia="Times New Roman" w:hAnsi="Calibri" w:cs="Calibri"/>
                <w:color w:val="000000"/>
                <w:sz w:val="20"/>
                <w:szCs w:val="20"/>
                <w:lang w:eastAsia="en-ID"/>
              </w:rPr>
            </w:pPr>
            <w:proofErr w:type="spellStart"/>
            <w:r w:rsidRPr="005A2466">
              <w:rPr>
                <w:rFonts w:ascii="Calibri" w:hAnsi="Calibri"/>
                <w:color w:val="000000"/>
                <w:sz w:val="20"/>
              </w:rPr>
              <w:t>pernyataan</w:t>
            </w:r>
            <w:proofErr w:type="spellEnd"/>
            <w:r w:rsidRPr="005A2466">
              <w:rPr>
                <w:rFonts w:ascii="Calibri" w:hAnsi="Calibri"/>
                <w:color w:val="000000"/>
                <w:sz w:val="20"/>
              </w:rPr>
              <w:t xml:space="preserve">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pematuhan</w:t>
            </w:r>
            <w:proofErr w:type="spellEnd"/>
            <w:r w:rsidRPr="005A2466">
              <w:rPr>
                <w:rFonts w:ascii="Calibri" w:hAnsi="Calibri"/>
                <w:color w:val="000000"/>
                <w:sz w:val="20"/>
              </w:rPr>
              <w:t xml:space="preserve"> </w:t>
            </w:r>
            <w:proofErr w:type="spellStart"/>
            <w:r w:rsidRPr="005A2466">
              <w:rPr>
                <w:rFonts w:ascii="Calibri" w:hAnsi="Calibri"/>
                <w:color w:val="000000"/>
                <w:sz w:val="20"/>
              </w:rPr>
              <w:t>terhadap</w:t>
            </w:r>
            <w:proofErr w:type="spellEnd"/>
            <w:r w:rsidRPr="005A2466">
              <w:rPr>
                <w:rFonts w:ascii="Calibri" w:hAnsi="Calibri"/>
                <w:color w:val="000000"/>
                <w:sz w:val="20"/>
              </w:rPr>
              <w:t xml:space="preserve"> </w:t>
            </w:r>
            <w:proofErr w:type="spellStart"/>
            <w:r w:rsidRPr="005A2466">
              <w:rPr>
                <w:rFonts w:ascii="Calibri" w:hAnsi="Calibri"/>
                <w:color w:val="000000"/>
                <w:sz w:val="20"/>
              </w:rPr>
              <w:t>perikatan</w:t>
            </w:r>
            <w:proofErr w:type="spellEnd"/>
            <w:r w:rsidRPr="005A2466">
              <w:rPr>
                <w:rFonts w:ascii="Calibri" w:hAnsi="Calibri"/>
                <w:color w:val="000000"/>
                <w:sz w:val="20"/>
              </w:rPr>
              <w:t xml:space="preserve"> </w:t>
            </w:r>
            <w:proofErr w:type="spellStart"/>
            <w:r w:rsidRPr="005A2466">
              <w:rPr>
                <w:rFonts w:ascii="Calibri" w:hAnsi="Calibri"/>
                <w:color w:val="000000"/>
                <w:sz w:val="20"/>
              </w:rPr>
              <w:t>perbankan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keuangan</w:t>
            </w:r>
            <w:proofErr w:type="spellEnd"/>
            <w:r w:rsidRPr="005A2466">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w:t>
            </w:r>
          </w:p>
          <w:p w14:paraId="1428977D" w14:textId="77777777" w:rsidR="002E0E33" w:rsidRPr="005A2466" w:rsidRDefault="002E0E33" w:rsidP="005A2466">
            <w:pPr>
              <w:spacing w:after="0" w:line="240" w:lineRule="auto"/>
              <w:ind w:left="931"/>
              <w:contextualSpacing/>
              <w:jc w:val="both"/>
              <w:textAlignment w:val="baseline"/>
              <w:rPr>
                <w:rFonts w:ascii="Calibri" w:hAnsi="Calibri"/>
                <w:color w:val="000000"/>
                <w:sz w:val="20"/>
              </w:rPr>
            </w:pPr>
          </w:p>
        </w:tc>
      </w:tr>
      <w:tr w:rsidR="00F115BF" w:rsidRPr="00613832" w14:paraId="435759C3" w14:textId="77777777" w:rsidTr="00BA45BC">
        <w:tblPrEx>
          <w:tblW w:w="9782" w:type="dxa"/>
          <w:tblInd w:w="-284" w:type="dxa"/>
          <w:tblCellMar>
            <w:top w:w="15" w:type="dxa"/>
            <w:left w:w="15" w:type="dxa"/>
            <w:bottom w:w="15" w:type="dxa"/>
            <w:right w:w="15" w:type="dxa"/>
          </w:tblCellMar>
          <w:tblPrExChange w:id="1434"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435" w:author="OLTRE" w:date="2024-07-03T22:42:00Z">
            <w:trPr>
              <w:gridAfter w:val="1"/>
              <w:wAfter w:w="318" w:type="dxa"/>
            </w:trPr>
          </w:trPrChange>
        </w:trPr>
        <w:tc>
          <w:tcPr>
            <w:tcW w:w="4820" w:type="dxa"/>
            <w:tcMar>
              <w:top w:w="0" w:type="dxa"/>
              <w:left w:w="108" w:type="dxa"/>
              <w:bottom w:w="0" w:type="dxa"/>
              <w:right w:w="108" w:type="dxa"/>
            </w:tcMar>
            <w:hideMark/>
            <w:tcPrChange w:id="1436" w:author="OLTRE" w:date="2024-07-03T22:42:00Z">
              <w:tcPr>
                <w:tcW w:w="4820" w:type="dxa"/>
                <w:gridSpan w:val="2"/>
                <w:tcMar>
                  <w:top w:w="0" w:type="dxa"/>
                  <w:left w:w="108" w:type="dxa"/>
                  <w:bottom w:w="0" w:type="dxa"/>
                  <w:right w:w="108" w:type="dxa"/>
                </w:tcMar>
                <w:hideMark/>
              </w:tcPr>
            </w:tcPrChange>
          </w:tcPr>
          <w:p w14:paraId="76F0AD63" w14:textId="77777777" w:rsidR="004A71B2" w:rsidRDefault="004A71B2" w:rsidP="00BA45BC">
            <w:pPr>
              <w:spacing w:after="0" w:line="240" w:lineRule="auto"/>
              <w:contextualSpacing/>
              <w:rPr>
                <w:rFonts w:ascii="Calibri" w:eastAsia="Times New Roman" w:hAnsi="Calibri" w:cs="Calibri"/>
                <w:b/>
                <w:bCs/>
                <w:color w:val="000000"/>
                <w:sz w:val="20"/>
                <w:szCs w:val="20"/>
                <w:lang w:eastAsia="en-ID"/>
              </w:rPr>
            </w:pPr>
          </w:p>
          <w:p w14:paraId="3800EDBC" w14:textId="22F6F3B8" w:rsidR="00134E27" w:rsidRPr="00613832" w:rsidRDefault="00134E27" w:rsidP="00613832">
            <w:pPr>
              <w:spacing w:after="0" w:line="240" w:lineRule="auto"/>
              <w:contextualSpacing/>
              <w:jc w:val="center"/>
              <w:rPr>
                <w:rFonts w:ascii="Calibri" w:eastAsia="Times New Roman" w:hAnsi="Calibri" w:cs="Calibri"/>
                <w:sz w:val="20"/>
                <w:szCs w:val="20"/>
                <w:lang w:eastAsia="en-ID"/>
              </w:rPr>
            </w:pPr>
            <w:r w:rsidRPr="00613832">
              <w:rPr>
                <w:rFonts w:ascii="Calibri" w:eastAsia="Times New Roman" w:hAnsi="Calibri" w:cs="Calibri"/>
                <w:b/>
                <w:bCs/>
                <w:color w:val="000000"/>
                <w:sz w:val="20"/>
                <w:szCs w:val="20"/>
                <w:lang w:eastAsia="en-ID"/>
              </w:rPr>
              <w:t>1</w:t>
            </w:r>
            <w:r w:rsidR="0096290C" w:rsidRPr="00613832">
              <w:rPr>
                <w:rFonts w:ascii="Calibri" w:eastAsia="Times New Roman" w:hAnsi="Calibri" w:cs="Calibri"/>
                <w:b/>
                <w:bCs/>
                <w:color w:val="000000"/>
                <w:sz w:val="20"/>
                <w:szCs w:val="20"/>
                <w:lang w:eastAsia="en-ID"/>
              </w:rPr>
              <w:t>8</w:t>
            </w:r>
          </w:p>
          <w:p w14:paraId="16AD17A5"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CONFIDENTIALITY</w:t>
            </w:r>
          </w:p>
        </w:tc>
        <w:tc>
          <w:tcPr>
            <w:tcW w:w="4678" w:type="dxa"/>
            <w:tcMar>
              <w:top w:w="0" w:type="dxa"/>
              <w:left w:w="108" w:type="dxa"/>
              <w:bottom w:w="0" w:type="dxa"/>
              <w:right w:w="108" w:type="dxa"/>
            </w:tcMar>
            <w:hideMark/>
            <w:tcPrChange w:id="1437" w:author="OLTRE" w:date="2024-07-03T22:42:00Z">
              <w:tcPr>
                <w:tcW w:w="4678" w:type="dxa"/>
                <w:gridSpan w:val="3"/>
                <w:tcMar>
                  <w:top w:w="0" w:type="dxa"/>
                  <w:left w:w="108" w:type="dxa"/>
                  <w:bottom w:w="0" w:type="dxa"/>
                  <w:right w:w="108" w:type="dxa"/>
                </w:tcMar>
                <w:hideMark/>
              </w:tcPr>
            </w:tcPrChange>
          </w:tcPr>
          <w:p w14:paraId="782440E7" w14:textId="77777777" w:rsidR="004A71B2" w:rsidRDefault="004A71B2" w:rsidP="00BA45BC">
            <w:pPr>
              <w:spacing w:after="0" w:line="240" w:lineRule="auto"/>
              <w:contextualSpacing/>
              <w:rPr>
                <w:rFonts w:ascii="Calibri" w:eastAsia="Times New Roman" w:hAnsi="Calibri" w:cs="Calibri"/>
                <w:b/>
                <w:bCs/>
                <w:color w:val="000000"/>
                <w:sz w:val="20"/>
                <w:szCs w:val="20"/>
                <w:lang w:eastAsia="en-ID"/>
              </w:rPr>
            </w:pPr>
          </w:p>
          <w:p w14:paraId="0970E053" w14:textId="3B744FC0" w:rsidR="00134E27" w:rsidRPr="00613832" w:rsidRDefault="00134E27" w:rsidP="00613832">
            <w:pPr>
              <w:spacing w:after="0" w:line="240" w:lineRule="auto"/>
              <w:contextualSpacing/>
              <w:jc w:val="center"/>
              <w:rPr>
                <w:rFonts w:ascii="Calibri" w:eastAsia="Times New Roman" w:hAnsi="Calibri" w:cs="Calibri"/>
                <w:sz w:val="20"/>
                <w:szCs w:val="20"/>
                <w:lang w:eastAsia="en-ID"/>
              </w:rPr>
            </w:pPr>
            <w:r w:rsidRPr="00613832">
              <w:rPr>
                <w:rFonts w:ascii="Calibri" w:eastAsia="Times New Roman" w:hAnsi="Calibri" w:cs="Calibri"/>
                <w:b/>
                <w:bCs/>
                <w:color w:val="000000"/>
                <w:sz w:val="20"/>
                <w:szCs w:val="20"/>
                <w:lang w:eastAsia="en-ID"/>
              </w:rPr>
              <w:t>1</w:t>
            </w:r>
            <w:r w:rsidR="00291017">
              <w:rPr>
                <w:rFonts w:ascii="Calibri" w:eastAsia="Times New Roman" w:hAnsi="Calibri" w:cs="Calibri"/>
                <w:b/>
                <w:bCs/>
                <w:color w:val="000000"/>
                <w:sz w:val="20"/>
                <w:szCs w:val="20"/>
                <w:lang w:eastAsia="en-ID"/>
              </w:rPr>
              <w:t>8</w:t>
            </w:r>
          </w:p>
          <w:p w14:paraId="4A5A794A" w14:textId="77777777" w:rsidR="00134E27" w:rsidRPr="00613832" w:rsidRDefault="00134E27" w:rsidP="00613832">
            <w:pPr>
              <w:spacing w:after="0" w:line="240" w:lineRule="auto"/>
              <w:contextualSpacing/>
              <w:jc w:val="center"/>
              <w:rPr>
                <w:rFonts w:ascii="Calibri" w:eastAsia="Times New Roman" w:hAnsi="Calibri" w:cs="Calibri"/>
                <w:b/>
                <w:bCs/>
                <w:color w:val="000000"/>
                <w:sz w:val="20"/>
                <w:szCs w:val="20"/>
                <w:lang w:eastAsia="en-ID"/>
              </w:rPr>
            </w:pPr>
            <w:r w:rsidRPr="005A2466">
              <w:rPr>
                <w:rFonts w:ascii="Calibri" w:hAnsi="Calibri"/>
                <w:b/>
                <w:color w:val="000000"/>
                <w:sz w:val="20"/>
              </w:rPr>
              <w:t>KERAHASIAAN</w:t>
            </w:r>
          </w:p>
          <w:p w14:paraId="0BEBDB03" w14:textId="77777777" w:rsidR="00FC24CB" w:rsidRPr="00613832" w:rsidRDefault="00FC24CB" w:rsidP="00613832">
            <w:pPr>
              <w:spacing w:after="0" w:line="240" w:lineRule="auto"/>
              <w:contextualSpacing/>
              <w:jc w:val="center"/>
              <w:rPr>
                <w:rFonts w:ascii="Calibri" w:eastAsia="Times New Roman" w:hAnsi="Calibri" w:cs="Calibri"/>
                <w:b/>
                <w:bCs/>
                <w:color w:val="000000"/>
                <w:sz w:val="20"/>
                <w:szCs w:val="20"/>
                <w:lang w:eastAsia="en-ID"/>
              </w:rPr>
            </w:pPr>
          </w:p>
          <w:p w14:paraId="723DAE5F" w14:textId="77777777" w:rsidR="006569D9" w:rsidRPr="005A2466" w:rsidRDefault="006569D9" w:rsidP="005A2466">
            <w:pPr>
              <w:spacing w:after="0" w:line="240" w:lineRule="auto"/>
              <w:contextualSpacing/>
              <w:jc w:val="center"/>
              <w:rPr>
                <w:rFonts w:ascii="Calibri" w:hAnsi="Calibri"/>
                <w:sz w:val="20"/>
              </w:rPr>
            </w:pPr>
          </w:p>
        </w:tc>
      </w:tr>
      <w:tr w:rsidR="00F115BF" w:rsidRPr="00613832" w14:paraId="13A42E5C" w14:textId="77777777" w:rsidTr="00BA45BC">
        <w:trPr>
          <w:gridBefore w:val="1"/>
          <w:gridAfter w:val="1"/>
          <w:wAfter w:w="142" w:type="dxa"/>
        </w:trPr>
        <w:tc>
          <w:tcPr>
            <w:tcW w:w="4820" w:type="dxa"/>
            <w:tcMar>
              <w:top w:w="0" w:type="dxa"/>
              <w:left w:w="108" w:type="dxa"/>
              <w:bottom w:w="0" w:type="dxa"/>
              <w:right w:w="108" w:type="dxa"/>
            </w:tcMar>
            <w:hideMark/>
          </w:tcPr>
          <w:p w14:paraId="091B7339" w14:textId="7A16FF5F" w:rsidR="00C53146" w:rsidRPr="005A2466" w:rsidRDefault="00C53146" w:rsidP="00BA45BC">
            <w:pPr>
              <w:pStyle w:val="ListParagraph"/>
              <w:numPr>
                <w:ilvl w:val="1"/>
                <w:numId w:val="95"/>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This Clause applies to all Confidential Information disclosed (whether in writing, verbally or by any other means and whether directly or indirectly) by one Party (the “</w:t>
            </w:r>
            <w:r w:rsidRPr="005A2466">
              <w:rPr>
                <w:rFonts w:ascii="Calibri" w:hAnsi="Calibri"/>
                <w:b/>
                <w:color w:val="000000"/>
                <w:sz w:val="20"/>
              </w:rPr>
              <w:t>Disclosing Party</w:t>
            </w:r>
            <w:r w:rsidRPr="005A2466">
              <w:rPr>
                <w:rFonts w:ascii="Calibri" w:hAnsi="Calibri"/>
                <w:color w:val="000000"/>
                <w:sz w:val="20"/>
              </w:rPr>
              <w:t>”) to any other Party (the “</w:t>
            </w:r>
            <w:r w:rsidRPr="005A2466">
              <w:rPr>
                <w:rFonts w:ascii="Calibri" w:hAnsi="Calibri"/>
                <w:b/>
                <w:color w:val="000000"/>
                <w:sz w:val="20"/>
              </w:rPr>
              <w:t>Receiving Party</w:t>
            </w:r>
            <w:r w:rsidRPr="005A2466">
              <w:rPr>
                <w:rFonts w:ascii="Calibri" w:hAnsi="Calibri"/>
                <w:color w:val="000000"/>
                <w:sz w:val="20"/>
              </w:rPr>
              <w:t>”) whether before or after the date of this Agreement.</w:t>
            </w:r>
          </w:p>
          <w:p w14:paraId="04F4A922" w14:textId="77777777" w:rsidR="00F13AC3" w:rsidRDefault="00F13AC3" w:rsidP="00BA45BC">
            <w:pPr>
              <w:spacing w:after="0" w:line="240" w:lineRule="auto"/>
              <w:ind w:left="606" w:hanging="606"/>
              <w:jc w:val="both"/>
              <w:textAlignment w:val="baseline"/>
              <w:rPr>
                <w:rFonts w:ascii="Calibri" w:hAnsi="Calibri"/>
                <w:color w:val="000000"/>
                <w:sz w:val="20"/>
              </w:rPr>
            </w:pPr>
          </w:p>
          <w:p w14:paraId="29051B0E" w14:textId="77777777" w:rsidR="006719FF" w:rsidRPr="005A2466" w:rsidRDefault="006719FF" w:rsidP="005A2466">
            <w:pPr>
              <w:spacing w:after="0" w:line="240" w:lineRule="auto"/>
              <w:ind w:left="606" w:hanging="606"/>
              <w:jc w:val="both"/>
              <w:textAlignment w:val="baseline"/>
              <w:rPr>
                <w:rFonts w:ascii="Calibri" w:hAnsi="Calibri"/>
                <w:color w:val="000000"/>
                <w:sz w:val="20"/>
              </w:rPr>
            </w:pPr>
          </w:p>
          <w:p w14:paraId="7D1FFBF7" w14:textId="77777777" w:rsidR="00C53146" w:rsidRPr="005A2466" w:rsidRDefault="00C53146" w:rsidP="00BA45BC">
            <w:pPr>
              <w:pStyle w:val="ListParagraph"/>
              <w:numPr>
                <w:ilvl w:val="1"/>
                <w:numId w:val="95"/>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During the term of this Agreement and for a period of 2 (two) years following the termination of this Agreement for any reason whatsoever, the Receiving Party shall:</w:t>
            </w:r>
          </w:p>
          <w:p w14:paraId="4F121DA7" w14:textId="77777777" w:rsidR="00C53146" w:rsidRDefault="00C53146" w:rsidP="00BA45BC">
            <w:pPr>
              <w:pStyle w:val="ListParagraph"/>
              <w:numPr>
                <w:ilvl w:val="0"/>
                <w:numId w:val="93"/>
              </w:numPr>
              <w:spacing w:after="0" w:line="240" w:lineRule="auto"/>
              <w:ind w:left="878" w:hanging="284"/>
              <w:jc w:val="both"/>
              <w:textAlignment w:val="baseline"/>
              <w:rPr>
                <w:rFonts w:ascii="Calibri" w:hAnsi="Calibri"/>
                <w:color w:val="000000"/>
                <w:sz w:val="20"/>
              </w:rPr>
            </w:pPr>
            <w:r w:rsidRPr="005A2466">
              <w:rPr>
                <w:rFonts w:ascii="Calibri" w:hAnsi="Calibri"/>
                <w:color w:val="000000"/>
                <w:sz w:val="20"/>
              </w:rPr>
              <w:t>keep the Confidential Information confidential;</w:t>
            </w:r>
          </w:p>
          <w:p w14:paraId="3190013E" w14:textId="77777777" w:rsidR="00CA6AC0" w:rsidRDefault="00CA6AC0" w:rsidP="005A2466">
            <w:pPr>
              <w:pStyle w:val="ListParagraph"/>
              <w:spacing w:after="0" w:line="240" w:lineRule="auto"/>
              <w:ind w:left="878"/>
              <w:jc w:val="both"/>
              <w:textAlignment w:val="baseline"/>
              <w:rPr>
                <w:rFonts w:ascii="Calibri" w:hAnsi="Calibri"/>
                <w:color w:val="000000"/>
                <w:sz w:val="20"/>
              </w:rPr>
            </w:pPr>
          </w:p>
          <w:p w14:paraId="518283AB" w14:textId="77777777" w:rsidR="00BA45BC" w:rsidRPr="005A2466" w:rsidRDefault="00BA45BC" w:rsidP="005A2466">
            <w:pPr>
              <w:pStyle w:val="ListParagraph"/>
              <w:spacing w:after="0" w:line="240" w:lineRule="auto"/>
              <w:ind w:left="878"/>
              <w:jc w:val="both"/>
              <w:textAlignment w:val="baseline"/>
              <w:rPr>
                <w:ins w:id="1438" w:author="OLTRE" w:date="2024-07-03T22:42:00Z"/>
                <w:rFonts w:ascii="Calibri" w:hAnsi="Calibri"/>
                <w:color w:val="000000"/>
                <w:sz w:val="20"/>
              </w:rPr>
            </w:pPr>
          </w:p>
          <w:p w14:paraId="1FA208F1" w14:textId="5F4FC6D6" w:rsidR="00F13AC3" w:rsidRDefault="00C53146" w:rsidP="00BA45BC">
            <w:pPr>
              <w:pStyle w:val="ListParagraph"/>
              <w:numPr>
                <w:ilvl w:val="0"/>
                <w:numId w:val="93"/>
              </w:numPr>
              <w:spacing w:after="0" w:line="240" w:lineRule="auto"/>
              <w:ind w:left="878" w:hanging="284"/>
              <w:jc w:val="both"/>
              <w:textAlignment w:val="baseline"/>
              <w:rPr>
                <w:rFonts w:ascii="Calibri" w:hAnsi="Calibri"/>
                <w:color w:val="000000"/>
                <w:sz w:val="20"/>
              </w:rPr>
            </w:pPr>
            <w:r w:rsidRPr="005A2466">
              <w:rPr>
                <w:rFonts w:ascii="Calibri" w:hAnsi="Calibri"/>
                <w:color w:val="000000"/>
                <w:sz w:val="20"/>
              </w:rPr>
              <w:t xml:space="preserve">not disclose the Confidential Information to any other person or third party, other than with the </w:t>
            </w:r>
            <w:r w:rsidRPr="005A2466">
              <w:rPr>
                <w:rFonts w:ascii="Calibri" w:hAnsi="Calibri"/>
                <w:color w:val="000000"/>
                <w:sz w:val="20"/>
              </w:rPr>
              <w:lastRenderedPageBreak/>
              <w:t>prior written consent of the Disclosing Party</w:t>
            </w:r>
            <w:r w:rsidR="0096290C" w:rsidRPr="005A2466">
              <w:rPr>
                <w:rFonts w:ascii="Calibri" w:hAnsi="Calibri"/>
                <w:color w:val="000000"/>
                <w:sz w:val="20"/>
              </w:rPr>
              <w:t xml:space="preserve"> or in accordance with Clause </w:t>
            </w:r>
            <w:r w:rsidR="0096290C" w:rsidRPr="00613832">
              <w:rPr>
                <w:rFonts w:ascii="Calibri" w:eastAsia="Times New Roman" w:hAnsi="Calibri" w:cs="Calibri"/>
                <w:color w:val="000000"/>
                <w:sz w:val="20"/>
                <w:szCs w:val="20"/>
                <w:lang w:eastAsia="en-ID"/>
              </w:rPr>
              <w:t>18</w:t>
            </w:r>
            <w:r w:rsidRPr="005A2466">
              <w:rPr>
                <w:rFonts w:ascii="Calibri" w:hAnsi="Calibri"/>
                <w:color w:val="000000"/>
                <w:sz w:val="20"/>
              </w:rPr>
              <w:t>.3; and</w:t>
            </w:r>
          </w:p>
          <w:p w14:paraId="22FAE1E4" w14:textId="77777777" w:rsidR="00BE24D9" w:rsidRDefault="00BE24D9" w:rsidP="005A2466">
            <w:pPr>
              <w:spacing w:after="0" w:line="240" w:lineRule="auto"/>
              <w:jc w:val="both"/>
              <w:textAlignment w:val="baseline"/>
              <w:rPr>
                <w:rFonts w:ascii="Calibri" w:hAnsi="Calibri"/>
                <w:color w:val="000000"/>
                <w:sz w:val="20"/>
              </w:rPr>
            </w:pPr>
          </w:p>
          <w:p w14:paraId="47E6A14B" w14:textId="77777777" w:rsidR="00BA45BC" w:rsidRPr="005A2466" w:rsidRDefault="00BA45BC" w:rsidP="005A2466">
            <w:pPr>
              <w:spacing w:after="0" w:line="240" w:lineRule="auto"/>
              <w:jc w:val="both"/>
              <w:textAlignment w:val="baseline"/>
              <w:rPr>
                <w:ins w:id="1439" w:author="OLTRE" w:date="2024-07-03T22:42:00Z"/>
                <w:rFonts w:ascii="Calibri" w:hAnsi="Calibri"/>
                <w:color w:val="000000"/>
                <w:sz w:val="20"/>
              </w:rPr>
            </w:pPr>
          </w:p>
          <w:p w14:paraId="25CCC1EF" w14:textId="38A6F8BF" w:rsidR="005C79C1" w:rsidRPr="00BA45BC" w:rsidRDefault="00C53146" w:rsidP="00BA45BC">
            <w:pPr>
              <w:pStyle w:val="ListParagraph"/>
              <w:numPr>
                <w:ilvl w:val="0"/>
                <w:numId w:val="93"/>
              </w:numPr>
              <w:spacing w:after="0" w:line="240" w:lineRule="auto"/>
              <w:ind w:left="878" w:hanging="284"/>
              <w:jc w:val="both"/>
              <w:textAlignment w:val="baseline"/>
            </w:pPr>
            <w:r w:rsidRPr="005A2466">
              <w:rPr>
                <w:rFonts w:ascii="Calibri" w:hAnsi="Calibri"/>
                <w:color w:val="000000"/>
                <w:sz w:val="20"/>
              </w:rPr>
              <w:t>not use the Confidential Information for any purpose other than the performance of its obligations under this Agreement.</w:t>
            </w:r>
          </w:p>
          <w:p w14:paraId="2DB28B64" w14:textId="77777777" w:rsidR="00550386" w:rsidRDefault="00550386">
            <w:pPr>
              <w:spacing w:after="0" w:line="240" w:lineRule="auto"/>
              <w:jc w:val="both"/>
              <w:textAlignment w:val="baseline"/>
              <w:rPr>
                <w:rFonts w:ascii="Calibri" w:eastAsia="Times New Roman" w:hAnsi="Calibri" w:cs="Calibri"/>
                <w:color w:val="000000"/>
                <w:sz w:val="20"/>
                <w:szCs w:val="20"/>
                <w:lang w:eastAsia="en-ID"/>
              </w:rPr>
            </w:pPr>
          </w:p>
          <w:p w14:paraId="61FD7BE5" w14:textId="77777777" w:rsidR="004A71B2" w:rsidRDefault="004A71B2" w:rsidP="00BA45BC">
            <w:pPr>
              <w:spacing w:after="0" w:line="240" w:lineRule="auto"/>
              <w:jc w:val="both"/>
              <w:textAlignment w:val="baseline"/>
              <w:rPr>
                <w:rFonts w:ascii="Calibri" w:eastAsia="Times New Roman" w:hAnsi="Calibri" w:cs="Calibri"/>
                <w:color w:val="000000"/>
                <w:sz w:val="20"/>
                <w:szCs w:val="20"/>
                <w:lang w:eastAsia="en-ID"/>
              </w:rPr>
            </w:pPr>
          </w:p>
          <w:p w14:paraId="66EB703A" w14:textId="77777777" w:rsidR="00C53146" w:rsidRPr="005A2466" w:rsidRDefault="00C53146" w:rsidP="00BA45BC">
            <w:pPr>
              <w:pStyle w:val="ListParagraph"/>
              <w:numPr>
                <w:ilvl w:val="1"/>
                <w:numId w:val="95"/>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A Receiving Party may disclose or permit the disclosure of Confidential Information to:</w:t>
            </w:r>
          </w:p>
          <w:p w14:paraId="6C3F91F2" w14:textId="77777777" w:rsidR="00DA35B7" w:rsidRPr="004865C1" w:rsidRDefault="00DA35B7" w:rsidP="004865C1">
            <w:pPr>
              <w:pStyle w:val="ListParagraph"/>
              <w:spacing w:after="0" w:line="240" w:lineRule="auto"/>
              <w:ind w:left="454"/>
              <w:jc w:val="both"/>
              <w:textAlignment w:val="baseline"/>
              <w:rPr>
                <w:rFonts w:ascii="Calibri" w:eastAsia="Times New Roman" w:hAnsi="Calibri" w:cs="Calibri"/>
                <w:color w:val="000000"/>
                <w:sz w:val="20"/>
                <w:szCs w:val="20"/>
                <w:lang w:eastAsia="en-ID"/>
              </w:rPr>
            </w:pPr>
          </w:p>
          <w:p w14:paraId="713D3E34" w14:textId="77777777" w:rsidR="00C53146" w:rsidRDefault="00C53146" w:rsidP="00BA45BC">
            <w:pPr>
              <w:pStyle w:val="ListParagraph"/>
              <w:numPr>
                <w:ilvl w:val="0"/>
                <w:numId w:val="134"/>
              </w:numPr>
              <w:spacing w:after="0" w:line="240" w:lineRule="auto"/>
              <w:ind w:left="878" w:hanging="284"/>
              <w:jc w:val="both"/>
              <w:textAlignment w:val="baseline"/>
              <w:rPr>
                <w:rFonts w:ascii="Calibri" w:hAnsi="Calibri"/>
                <w:color w:val="000000"/>
                <w:sz w:val="20"/>
              </w:rPr>
            </w:pPr>
            <w:r w:rsidRPr="005A2466">
              <w:rPr>
                <w:rFonts w:ascii="Calibri" w:hAnsi="Calibri"/>
                <w:color w:val="000000"/>
                <w:sz w:val="20"/>
              </w:rPr>
              <w:t>any of its Affiliates;</w:t>
            </w:r>
          </w:p>
          <w:p w14:paraId="6252DCA4" w14:textId="77777777" w:rsidR="00193840" w:rsidRPr="005A2466" w:rsidRDefault="00193840" w:rsidP="005A2466">
            <w:pPr>
              <w:pStyle w:val="ListParagraph"/>
              <w:spacing w:after="0" w:line="240" w:lineRule="auto"/>
              <w:ind w:left="878" w:hanging="284"/>
              <w:jc w:val="both"/>
              <w:textAlignment w:val="baseline"/>
              <w:rPr>
                <w:rFonts w:ascii="Calibri" w:hAnsi="Calibri"/>
                <w:color w:val="000000"/>
                <w:sz w:val="20"/>
              </w:rPr>
            </w:pPr>
          </w:p>
          <w:p w14:paraId="558848A0" w14:textId="78A195CB" w:rsidR="00C53146" w:rsidRDefault="00C53146" w:rsidP="00BA45BC">
            <w:pPr>
              <w:pStyle w:val="ListParagraph"/>
              <w:numPr>
                <w:ilvl w:val="0"/>
                <w:numId w:val="134"/>
              </w:numPr>
              <w:spacing w:after="0" w:line="240" w:lineRule="auto"/>
              <w:ind w:left="878" w:hanging="284"/>
              <w:jc w:val="both"/>
              <w:textAlignment w:val="baseline"/>
              <w:rPr>
                <w:rFonts w:ascii="Calibri" w:eastAsia="Times New Roman" w:hAnsi="Calibri" w:cs="Calibri"/>
                <w:color w:val="000000"/>
                <w:sz w:val="20"/>
                <w:szCs w:val="20"/>
                <w:lang w:eastAsia="en-ID"/>
              </w:rPr>
            </w:pPr>
            <w:r w:rsidRPr="005A2466">
              <w:rPr>
                <w:rFonts w:ascii="Calibri" w:hAnsi="Calibri"/>
                <w:color w:val="000000"/>
                <w:sz w:val="20"/>
              </w:rPr>
              <w:t>any consultant, contractor or other professional advisor or agent retained by the Receiving Party or its Affiliate, provided they are bound by confidentiality obligations that extend to the Confidential Information and are equivalent in substance to those in this Agreement (provided, however, that in the case of outside legal counsel, the Receiving Party shall be required to procure that such legal counsel is bound by an obligation of confidentiality);</w:t>
            </w:r>
          </w:p>
          <w:p w14:paraId="63ABEE9D" w14:textId="77777777" w:rsidR="008E2C8E" w:rsidRDefault="008E2C8E" w:rsidP="00BA45BC">
            <w:pPr>
              <w:pStyle w:val="ListParagraph"/>
              <w:spacing w:after="0" w:line="240" w:lineRule="auto"/>
              <w:ind w:left="878" w:hanging="284"/>
              <w:jc w:val="both"/>
              <w:textAlignment w:val="baseline"/>
              <w:rPr>
                <w:rFonts w:ascii="Calibri" w:eastAsia="Times New Roman" w:hAnsi="Calibri" w:cs="Calibri"/>
                <w:color w:val="000000"/>
                <w:sz w:val="20"/>
                <w:szCs w:val="20"/>
                <w:lang w:eastAsia="en-ID"/>
              </w:rPr>
            </w:pPr>
          </w:p>
          <w:p w14:paraId="322B7785" w14:textId="77777777" w:rsidR="006D5E8A" w:rsidRDefault="006D5E8A" w:rsidP="00BA45BC">
            <w:pPr>
              <w:pStyle w:val="ListParagraph"/>
              <w:spacing w:after="0" w:line="240" w:lineRule="auto"/>
              <w:ind w:left="878" w:hanging="284"/>
              <w:jc w:val="both"/>
              <w:textAlignment w:val="baseline"/>
              <w:rPr>
                <w:rFonts w:ascii="Calibri" w:eastAsia="Times New Roman" w:hAnsi="Calibri" w:cs="Calibri"/>
                <w:color w:val="000000"/>
                <w:sz w:val="20"/>
                <w:szCs w:val="20"/>
                <w:lang w:eastAsia="en-ID"/>
              </w:rPr>
              <w:pPrChange w:id="1440" w:author="OLTRE" w:date="2024-07-03T22:42:00Z">
                <w:pPr>
                  <w:spacing w:after="0" w:line="240" w:lineRule="auto"/>
                  <w:jc w:val="both"/>
                  <w:textAlignment w:val="baseline"/>
                </w:pPr>
              </w:pPrChange>
            </w:pPr>
          </w:p>
          <w:p w14:paraId="4E39B53C" w14:textId="77777777" w:rsidR="006719FF" w:rsidRPr="00DD1C00" w:rsidRDefault="006719FF" w:rsidP="00BA45BC">
            <w:pPr>
              <w:spacing w:after="0" w:line="240" w:lineRule="auto"/>
              <w:jc w:val="both"/>
              <w:textAlignment w:val="baseline"/>
              <w:rPr>
                <w:rFonts w:ascii="Calibri" w:hAnsi="Calibri"/>
                <w:color w:val="000000"/>
                <w:sz w:val="20"/>
              </w:rPr>
              <w:pPrChange w:id="1441" w:author="OLTRE" w:date="2024-07-03T22:42:00Z">
                <w:pPr>
                  <w:pStyle w:val="ListParagraph"/>
                  <w:spacing w:after="0" w:line="240" w:lineRule="auto"/>
                  <w:ind w:left="878" w:hanging="284"/>
                  <w:jc w:val="both"/>
                  <w:textAlignment w:val="baseline"/>
                </w:pPr>
              </w:pPrChange>
            </w:pPr>
          </w:p>
          <w:p w14:paraId="3CA52557" w14:textId="77777777" w:rsidR="003852AB" w:rsidRPr="005A2466" w:rsidRDefault="003852AB" w:rsidP="005A2466">
            <w:pPr>
              <w:pStyle w:val="ListParagraph"/>
              <w:spacing w:after="0" w:line="240" w:lineRule="auto"/>
              <w:ind w:left="878" w:hanging="284"/>
              <w:jc w:val="both"/>
              <w:textAlignment w:val="baseline"/>
              <w:rPr>
                <w:ins w:id="1442" w:author="OLTRE" w:date="2024-07-03T22:42:00Z"/>
                <w:rFonts w:ascii="Calibri" w:hAnsi="Calibri"/>
                <w:color w:val="000000"/>
                <w:sz w:val="20"/>
              </w:rPr>
            </w:pPr>
          </w:p>
          <w:p w14:paraId="68570601" w14:textId="77777777" w:rsidR="00C53146" w:rsidRPr="005A2466" w:rsidRDefault="00C53146" w:rsidP="00BA45BC">
            <w:pPr>
              <w:pStyle w:val="ListParagraph"/>
              <w:numPr>
                <w:ilvl w:val="0"/>
                <w:numId w:val="134"/>
              </w:numPr>
              <w:spacing w:after="0" w:line="240" w:lineRule="auto"/>
              <w:ind w:left="878" w:hanging="284"/>
              <w:jc w:val="both"/>
              <w:textAlignment w:val="baseline"/>
              <w:rPr>
                <w:rFonts w:ascii="Calibri" w:hAnsi="Calibri"/>
                <w:color w:val="000000"/>
                <w:sz w:val="20"/>
              </w:rPr>
            </w:pPr>
            <w:r w:rsidRPr="005A2466">
              <w:rPr>
                <w:rFonts w:ascii="Calibri" w:hAnsi="Calibri"/>
                <w:color w:val="000000"/>
                <w:sz w:val="20"/>
              </w:rPr>
              <w:t>the extent required by any applicable law, or the requirements of any Qualified Stock Exchange on which the shares or other securities of the Receiving Party or its Affiliates (as applicable) are listed or traded;</w:t>
            </w:r>
          </w:p>
          <w:p w14:paraId="56BAEF8A" w14:textId="77777777" w:rsidR="008E2C8E" w:rsidRDefault="008E2C8E" w:rsidP="00BA45BC">
            <w:pPr>
              <w:spacing w:after="0" w:line="240" w:lineRule="auto"/>
              <w:ind w:left="878" w:hanging="284"/>
              <w:jc w:val="both"/>
              <w:textAlignment w:val="baseline"/>
              <w:rPr>
                <w:rFonts w:ascii="Calibri" w:eastAsia="Times New Roman" w:hAnsi="Calibri" w:cs="Calibri"/>
                <w:color w:val="000000"/>
                <w:sz w:val="20"/>
                <w:szCs w:val="20"/>
                <w:lang w:eastAsia="en-ID"/>
              </w:rPr>
            </w:pPr>
          </w:p>
          <w:p w14:paraId="434A1BBA" w14:textId="77777777" w:rsidR="006719FF" w:rsidRDefault="006719FF" w:rsidP="00BA45BC">
            <w:pPr>
              <w:spacing w:after="0" w:line="240" w:lineRule="auto"/>
              <w:jc w:val="both"/>
              <w:textAlignment w:val="baseline"/>
              <w:rPr>
                <w:rFonts w:ascii="Calibri" w:eastAsia="Times New Roman" w:hAnsi="Calibri" w:cs="Calibri"/>
                <w:color w:val="000000"/>
                <w:sz w:val="20"/>
                <w:szCs w:val="20"/>
                <w:lang w:eastAsia="en-ID"/>
              </w:rPr>
              <w:pPrChange w:id="1443" w:author="OLTRE" w:date="2024-07-03T22:42:00Z">
                <w:pPr>
                  <w:spacing w:after="0" w:line="240" w:lineRule="auto"/>
                  <w:ind w:left="878" w:hanging="284"/>
                  <w:jc w:val="both"/>
                  <w:textAlignment w:val="baseline"/>
                </w:pPr>
              </w:pPrChange>
            </w:pPr>
          </w:p>
          <w:p w14:paraId="342F4473" w14:textId="77777777" w:rsidR="006D5E8A" w:rsidRPr="004865C1" w:rsidRDefault="006D5E8A" w:rsidP="00BA45BC">
            <w:pPr>
              <w:spacing w:after="0" w:line="240" w:lineRule="auto"/>
              <w:jc w:val="both"/>
              <w:textAlignment w:val="baseline"/>
              <w:rPr>
                <w:rFonts w:ascii="Calibri" w:eastAsia="Times New Roman" w:hAnsi="Calibri" w:cs="Calibri"/>
                <w:color w:val="000000"/>
                <w:sz w:val="20"/>
                <w:szCs w:val="20"/>
                <w:lang w:eastAsia="en-ID"/>
              </w:rPr>
            </w:pPr>
          </w:p>
          <w:p w14:paraId="6D8E3312" w14:textId="77777777" w:rsidR="00C53146" w:rsidRDefault="00C53146" w:rsidP="00BA45BC">
            <w:pPr>
              <w:pStyle w:val="ListParagraph"/>
              <w:numPr>
                <w:ilvl w:val="0"/>
                <w:numId w:val="134"/>
              </w:numPr>
              <w:spacing w:after="0" w:line="240" w:lineRule="auto"/>
              <w:ind w:left="878" w:hanging="284"/>
              <w:jc w:val="both"/>
              <w:textAlignment w:val="baseline"/>
              <w:rPr>
                <w:rFonts w:ascii="Calibri" w:hAnsi="Calibri"/>
                <w:color w:val="000000"/>
                <w:sz w:val="20"/>
              </w:rPr>
            </w:pPr>
            <w:r w:rsidRPr="005A2466">
              <w:rPr>
                <w:rFonts w:ascii="Calibri" w:hAnsi="Calibri"/>
                <w:color w:val="000000"/>
                <w:sz w:val="20"/>
              </w:rPr>
              <w:t>any governmental authority lawfully requesting such information;</w:t>
            </w:r>
          </w:p>
          <w:p w14:paraId="231BF7B8" w14:textId="77777777" w:rsidR="006D5E8A" w:rsidRDefault="006D5E8A" w:rsidP="004E5CBB">
            <w:pPr>
              <w:pStyle w:val="ListParagraph"/>
              <w:spacing w:after="0" w:line="240" w:lineRule="auto"/>
              <w:ind w:left="878"/>
              <w:jc w:val="both"/>
              <w:textAlignment w:val="baseline"/>
              <w:rPr>
                <w:rFonts w:ascii="Calibri" w:hAnsi="Calibri"/>
                <w:color w:val="000000"/>
                <w:sz w:val="20"/>
              </w:rPr>
              <w:pPrChange w:id="1444" w:author="OLTRE" w:date="2024-07-03T22:42:00Z">
                <w:pPr>
                  <w:spacing w:after="0" w:line="240" w:lineRule="auto"/>
                  <w:jc w:val="both"/>
                  <w:textAlignment w:val="baseline"/>
                </w:pPr>
              </w:pPrChange>
            </w:pPr>
          </w:p>
          <w:p w14:paraId="034A2A29" w14:textId="77777777" w:rsidR="00C53146" w:rsidRDefault="00C53146" w:rsidP="00BA45BC">
            <w:pPr>
              <w:pStyle w:val="ListParagraph"/>
              <w:numPr>
                <w:ilvl w:val="0"/>
                <w:numId w:val="134"/>
              </w:numPr>
              <w:spacing w:after="0" w:line="240" w:lineRule="auto"/>
              <w:ind w:left="878" w:hanging="284"/>
              <w:jc w:val="both"/>
              <w:textAlignment w:val="baseline"/>
              <w:rPr>
                <w:rFonts w:ascii="Calibri" w:hAnsi="Calibri"/>
                <w:color w:val="000000"/>
                <w:sz w:val="20"/>
              </w:rPr>
            </w:pPr>
            <w:r w:rsidRPr="005A2466">
              <w:rPr>
                <w:rFonts w:ascii="Calibri" w:hAnsi="Calibri"/>
                <w:color w:val="000000"/>
                <w:sz w:val="20"/>
              </w:rPr>
              <w:t>the extent required pursuant to any legal or arbitration proceedings arising out of this Agreement or any other agreement entered into under or pursuant to this Agreement;</w:t>
            </w:r>
          </w:p>
          <w:p w14:paraId="2BFF5046" w14:textId="77777777" w:rsidR="00D457DD" w:rsidRDefault="00D457DD" w:rsidP="003852AB">
            <w:pPr>
              <w:spacing w:after="0" w:line="240" w:lineRule="auto"/>
              <w:ind w:left="878" w:hanging="284"/>
              <w:jc w:val="both"/>
              <w:textAlignment w:val="baseline"/>
              <w:rPr>
                <w:rFonts w:ascii="Calibri" w:hAnsi="Calibri"/>
                <w:color w:val="000000"/>
                <w:sz w:val="20"/>
              </w:rPr>
            </w:pPr>
          </w:p>
          <w:p w14:paraId="63E8ECE1" w14:textId="77777777" w:rsidR="006D5E8A" w:rsidRDefault="006D5E8A" w:rsidP="003852AB">
            <w:pPr>
              <w:spacing w:after="0" w:line="240" w:lineRule="auto"/>
              <w:ind w:left="878" w:hanging="284"/>
              <w:jc w:val="both"/>
              <w:textAlignment w:val="baseline"/>
              <w:rPr>
                <w:rFonts w:ascii="Calibri" w:hAnsi="Calibri"/>
                <w:color w:val="000000"/>
                <w:sz w:val="20"/>
              </w:rPr>
              <w:pPrChange w:id="1445" w:author="OLTRE" w:date="2024-07-03T22:42:00Z">
                <w:pPr>
                  <w:spacing w:after="0" w:line="240" w:lineRule="auto"/>
                  <w:jc w:val="both"/>
                  <w:textAlignment w:val="baseline"/>
                </w:pPr>
              </w:pPrChange>
            </w:pPr>
          </w:p>
          <w:p w14:paraId="4F401AAB" w14:textId="77777777" w:rsidR="00C53146" w:rsidRPr="005A2466" w:rsidRDefault="00C53146" w:rsidP="00BA45BC">
            <w:pPr>
              <w:pStyle w:val="ListParagraph"/>
              <w:numPr>
                <w:ilvl w:val="0"/>
                <w:numId w:val="134"/>
              </w:numPr>
              <w:spacing w:after="0" w:line="240" w:lineRule="auto"/>
              <w:ind w:left="878" w:hanging="284"/>
              <w:jc w:val="both"/>
              <w:textAlignment w:val="baseline"/>
              <w:rPr>
                <w:rFonts w:ascii="Calibri" w:hAnsi="Calibri"/>
                <w:color w:val="000000"/>
                <w:sz w:val="20"/>
              </w:rPr>
            </w:pPr>
            <w:proofErr w:type="spellStart"/>
            <w:r w:rsidRPr="005A2466">
              <w:rPr>
                <w:rFonts w:ascii="Calibri" w:hAnsi="Calibri"/>
                <w:color w:val="000000"/>
                <w:sz w:val="20"/>
              </w:rPr>
              <w:t>its</w:t>
            </w:r>
            <w:proofErr w:type="spellEnd"/>
            <w:r w:rsidRPr="005A2466">
              <w:rPr>
                <w:rFonts w:ascii="Calibri" w:hAnsi="Calibri"/>
                <w:color w:val="000000"/>
                <w:sz w:val="20"/>
              </w:rPr>
              <w:t xml:space="preserve"> or its Affiliates’ directors, officers and employees, subject to the Receiving Party taking sufficient precautions to ensure such information is kept confidential; and</w:t>
            </w:r>
          </w:p>
          <w:p w14:paraId="1B46AAF6" w14:textId="77777777" w:rsidR="0039016B" w:rsidRDefault="0039016B" w:rsidP="00BA45BC">
            <w:pPr>
              <w:pStyle w:val="ListParagraph"/>
              <w:spacing w:after="0" w:line="240" w:lineRule="auto"/>
              <w:ind w:left="878" w:hanging="284"/>
              <w:jc w:val="both"/>
              <w:textAlignment w:val="baseline"/>
              <w:rPr>
                <w:rFonts w:ascii="Calibri" w:eastAsia="Times New Roman" w:hAnsi="Calibri" w:cs="Calibri"/>
                <w:color w:val="000000"/>
                <w:sz w:val="20"/>
                <w:szCs w:val="20"/>
                <w:lang w:eastAsia="en-ID"/>
              </w:rPr>
            </w:pPr>
          </w:p>
          <w:p w14:paraId="48A258F9" w14:textId="77777777" w:rsidR="00F115BF" w:rsidRPr="00BA45BC" w:rsidRDefault="00F115BF" w:rsidP="00BA45BC">
            <w:pPr>
              <w:spacing w:after="0" w:line="240" w:lineRule="auto"/>
              <w:jc w:val="both"/>
              <w:textAlignment w:val="baseline"/>
              <w:rPr>
                <w:rFonts w:ascii="Calibri" w:eastAsia="Times New Roman" w:hAnsi="Calibri" w:cs="Calibri"/>
                <w:color w:val="000000"/>
                <w:sz w:val="20"/>
                <w:szCs w:val="20"/>
                <w:lang w:eastAsia="en-ID"/>
              </w:rPr>
              <w:pPrChange w:id="1446" w:author="OLTRE" w:date="2024-07-03T22:42:00Z">
                <w:pPr>
                  <w:pStyle w:val="ListParagraph"/>
                  <w:spacing w:after="0" w:line="240" w:lineRule="auto"/>
                  <w:ind w:left="878" w:hanging="284"/>
                  <w:jc w:val="both"/>
                  <w:textAlignment w:val="baseline"/>
                </w:pPr>
              </w:pPrChange>
            </w:pPr>
          </w:p>
          <w:p w14:paraId="705A6056" w14:textId="77777777" w:rsidR="003852AB" w:rsidRPr="00BA45BC" w:rsidRDefault="003852AB" w:rsidP="00BA45BC">
            <w:pPr>
              <w:spacing w:after="0" w:line="240" w:lineRule="auto"/>
              <w:jc w:val="both"/>
              <w:textAlignment w:val="baseline"/>
              <w:rPr>
                <w:rFonts w:ascii="Calibri" w:eastAsia="Times New Roman" w:hAnsi="Calibri" w:cs="Calibri"/>
                <w:color w:val="000000"/>
                <w:sz w:val="20"/>
                <w:szCs w:val="20"/>
                <w:lang w:eastAsia="en-ID"/>
              </w:rPr>
              <w:pPrChange w:id="1447" w:author="OLTRE" w:date="2024-07-03T22:42:00Z">
                <w:pPr>
                  <w:pStyle w:val="ListParagraph"/>
                  <w:spacing w:after="0" w:line="240" w:lineRule="auto"/>
                  <w:ind w:left="878" w:hanging="284"/>
                  <w:jc w:val="both"/>
                  <w:textAlignment w:val="baseline"/>
                </w:pPr>
              </w:pPrChange>
            </w:pPr>
          </w:p>
          <w:p w14:paraId="7FC5AF7E" w14:textId="77777777" w:rsidR="003852AB" w:rsidRPr="00AA30B5" w:rsidRDefault="003852AB" w:rsidP="00AA30B5">
            <w:pPr>
              <w:spacing w:after="0" w:line="240" w:lineRule="auto"/>
              <w:jc w:val="both"/>
              <w:textAlignment w:val="baseline"/>
              <w:rPr>
                <w:del w:id="1448" w:author="OLTRE" w:date="2024-07-03T22:42:00Z"/>
                <w:rFonts w:ascii="Calibri" w:eastAsia="Times New Roman" w:hAnsi="Calibri" w:cs="Calibri"/>
                <w:color w:val="000000"/>
                <w:sz w:val="20"/>
                <w:szCs w:val="20"/>
                <w:lang w:eastAsia="en-ID"/>
              </w:rPr>
            </w:pPr>
          </w:p>
          <w:p w14:paraId="694BFFAB" w14:textId="77777777" w:rsidR="00C53146" w:rsidRPr="005A2466" w:rsidRDefault="00C53146" w:rsidP="00BA45BC">
            <w:pPr>
              <w:pStyle w:val="ListParagraph"/>
              <w:numPr>
                <w:ilvl w:val="0"/>
                <w:numId w:val="134"/>
              </w:numPr>
              <w:spacing w:after="0" w:line="240" w:lineRule="auto"/>
              <w:ind w:left="878" w:hanging="284"/>
              <w:jc w:val="both"/>
              <w:textAlignment w:val="baseline"/>
              <w:rPr>
                <w:rFonts w:ascii="Calibri" w:hAnsi="Calibri"/>
                <w:color w:val="000000"/>
                <w:sz w:val="20"/>
              </w:rPr>
            </w:pPr>
            <w:r w:rsidRPr="005A2466">
              <w:rPr>
                <w:rFonts w:ascii="Calibri" w:hAnsi="Calibri"/>
                <w:color w:val="000000"/>
                <w:sz w:val="20"/>
              </w:rPr>
              <w:t xml:space="preserve">is disclosed to a bona fide prospective transferee, directly or indirectly, of part or all of its shares or the shares in its Affiliate, subject to the prospective transferee having executed a </w:t>
            </w:r>
            <w:r w:rsidRPr="005A2466">
              <w:rPr>
                <w:rFonts w:ascii="Calibri" w:hAnsi="Calibri"/>
                <w:color w:val="000000"/>
                <w:sz w:val="20"/>
              </w:rPr>
              <w:lastRenderedPageBreak/>
              <w:t>binding confidentiality agreement with the Receiving Party on the terms and conditions equivalent in substance to those in this Agreement,</w:t>
            </w:r>
          </w:p>
          <w:p w14:paraId="76836458" w14:textId="77777777" w:rsidR="0039016B" w:rsidRPr="005A2466" w:rsidRDefault="0039016B" w:rsidP="005A2466">
            <w:pPr>
              <w:spacing w:after="0" w:line="240" w:lineRule="auto"/>
              <w:jc w:val="both"/>
              <w:textAlignment w:val="baseline"/>
              <w:rPr>
                <w:rFonts w:ascii="Calibri" w:hAnsi="Calibri"/>
                <w:color w:val="000000"/>
                <w:sz w:val="20"/>
              </w:rPr>
            </w:pPr>
          </w:p>
          <w:p w14:paraId="14F95C7F" w14:textId="77777777" w:rsidR="00613D89" w:rsidRDefault="00613D89" w:rsidP="0039016B">
            <w:pPr>
              <w:spacing w:after="0" w:line="240" w:lineRule="auto"/>
              <w:jc w:val="both"/>
              <w:textAlignment w:val="baseline"/>
              <w:rPr>
                <w:rFonts w:ascii="Calibri" w:eastAsia="Times New Roman" w:hAnsi="Calibri" w:cs="Calibri"/>
                <w:color w:val="000000"/>
                <w:sz w:val="20"/>
                <w:szCs w:val="20"/>
                <w:lang w:eastAsia="en-ID"/>
              </w:rPr>
            </w:pPr>
          </w:p>
          <w:p w14:paraId="2707D8BE" w14:textId="77777777" w:rsidR="006D5E8A" w:rsidRDefault="006D5E8A" w:rsidP="0039016B">
            <w:pPr>
              <w:spacing w:after="0" w:line="240" w:lineRule="auto"/>
              <w:jc w:val="both"/>
              <w:textAlignment w:val="baseline"/>
              <w:rPr>
                <w:rFonts w:ascii="Calibri" w:eastAsia="Times New Roman" w:hAnsi="Calibri" w:cs="Calibri"/>
                <w:color w:val="000000"/>
                <w:sz w:val="20"/>
                <w:szCs w:val="20"/>
                <w:lang w:eastAsia="en-ID"/>
              </w:rPr>
            </w:pPr>
          </w:p>
          <w:p w14:paraId="65A97037" w14:textId="77777777" w:rsidR="006719FF" w:rsidRPr="004865C1" w:rsidRDefault="006719FF" w:rsidP="004865C1">
            <w:pPr>
              <w:spacing w:after="0" w:line="240" w:lineRule="auto"/>
              <w:jc w:val="both"/>
              <w:textAlignment w:val="baseline"/>
              <w:rPr>
                <w:ins w:id="1449" w:author="OLTRE" w:date="2024-07-03T22:42:00Z"/>
                <w:rFonts w:ascii="Calibri" w:eastAsia="Times New Roman" w:hAnsi="Calibri" w:cs="Calibri"/>
                <w:color w:val="000000"/>
                <w:sz w:val="20"/>
                <w:szCs w:val="20"/>
                <w:lang w:eastAsia="en-ID"/>
              </w:rPr>
            </w:pPr>
          </w:p>
          <w:p w14:paraId="239C2308" w14:textId="5DEA6038" w:rsidR="00C53146" w:rsidRDefault="00C53146">
            <w:pPr>
              <w:spacing w:after="0" w:line="240" w:lineRule="auto"/>
              <w:ind w:left="460"/>
              <w:contextualSpacing/>
              <w:jc w:val="both"/>
              <w:textAlignment w:val="baseline"/>
              <w:rPr>
                <w:rFonts w:ascii="Calibri" w:eastAsia="Times New Roman" w:hAnsi="Calibri" w:cs="Calibri"/>
                <w:color w:val="000000"/>
                <w:sz w:val="20"/>
                <w:szCs w:val="20"/>
                <w:lang w:eastAsia="en-ID"/>
              </w:rPr>
            </w:pPr>
            <w:r w:rsidRPr="005A2466">
              <w:rPr>
                <w:rFonts w:ascii="Calibri" w:hAnsi="Calibri"/>
                <w:color w:val="000000"/>
                <w:sz w:val="20"/>
              </w:rPr>
              <w:t>provided that prior to disclosure or use of any information pursuant to Cl</w:t>
            </w:r>
            <w:r w:rsidR="0096290C" w:rsidRPr="005A2466">
              <w:rPr>
                <w:rFonts w:ascii="Calibri" w:hAnsi="Calibri"/>
                <w:color w:val="000000"/>
                <w:sz w:val="20"/>
              </w:rPr>
              <w:t xml:space="preserve">ause </w:t>
            </w:r>
            <w:r w:rsidR="0096290C" w:rsidRPr="00613832">
              <w:rPr>
                <w:rFonts w:ascii="Calibri" w:eastAsia="Times New Roman" w:hAnsi="Calibri" w:cs="Calibri"/>
                <w:color w:val="000000"/>
                <w:sz w:val="20"/>
                <w:szCs w:val="20"/>
                <w:lang w:eastAsia="en-ID"/>
              </w:rPr>
              <w:t>18</w:t>
            </w:r>
            <w:r w:rsidR="0096290C" w:rsidRPr="005A2466">
              <w:rPr>
                <w:rFonts w:ascii="Calibri" w:hAnsi="Calibri"/>
                <w:color w:val="000000"/>
                <w:sz w:val="20"/>
              </w:rPr>
              <w:t>.3</w:t>
            </w:r>
            <w:del w:id="1450" w:author="OLTRE" w:date="2024-07-03T22:42:00Z">
              <w:r w:rsidR="0096290C" w:rsidRPr="005A2466">
                <w:rPr>
                  <w:rFonts w:ascii="Calibri" w:hAnsi="Calibri"/>
                  <w:color w:val="000000"/>
                  <w:sz w:val="20"/>
                </w:rPr>
                <w:delText>(c)</w:delText>
              </w:r>
            </w:del>
            <w:ins w:id="1451" w:author="OLTRE" w:date="2024-07-03T22:42:00Z">
              <w:r w:rsidR="006D5E8A">
                <w:rPr>
                  <w:rFonts w:ascii="Calibri" w:hAnsi="Calibri"/>
                  <w:color w:val="000000"/>
                  <w:sz w:val="20"/>
                </w:rPr>
                <w:t>©</w:t>
              </w:r>
            </w:ins>
            <w:r w:rsidR="0096290C" w:rsidRPr="005A2466">
              <w:rPr>
                <w:rFonts w:ascii="Calibri" w:hAnsi="Calibri"/>
                <w:color w:val="000000"/>
                <w:sz w:val="20"/>
              </w:rPr>
              <w:t xml:space="preserve"> or </w:t>
            </w:r>
            <w:r w:rsidR="0096290C" w:rsidRPr="00613832">
              <w:rPr>
                <w:rFonts w:ascii="Calibri" w:eastAsia="Times New Roman" w:hAnsi="Calibri" w:cs="Calibri"/>
                <w:color w:val="000000"/>
                <w:sz w:val="20"/>
                <w:szCs w:val="20"/>
                <w:lang w:eastAsia="en-ID"/>
              </w:rPr>
              <w:t>18</w:t>
            </w:r>
            <w:r w:rsidRPr="005A2466">
              <w:rPr>
                <w:rFonts w:ascii="Calibri" w:hAnsi="Calibri"/>
                <w:color w:val="000000"/>
                <w:sz w:val="20"/>
              </w:rPr>
              <w:t>.3(d), the Receiving Party shall promptly notify the Disclosing Party of such requirement with a view to providing the Disclosing Party an opportunity to contest such disclosure or use to the extent permitted by applicable law or otherwise agree to the timing and content of such disclosure or use.</w:t>
            </w:r>
          </w:p>
          <w:p w14:paraId="08498EE9" w14:textId="77777777" w:rsidR="00032A65" w:rsidRDefault="00032A65">
            <w:pPr>
              <w:spacing w:after="0" w:line="240" w:lineRule="auto"/>
              <w:ind w:left="460"/>
              <w:contextualSpacing/>
              <w:jc w:val="both"/>
              <w:textAlignment w:val="baseline"/>
              <w:rPr>
                <w:rFonts w:ascii="Calibri" w:eastAsia="Times New Roman" w:hAnsi="Calibri" w:cs="Calibri"/>
                <w:color w:val="000000"/>
                <w:sz w:val="20"/>
                <w:szCs w:val="20"/>
                <w:lang w:eastAsia="en-ID"/>
              </w:rPr>
            </w:pPr>
          </w:p>
          <w:p w14:paraId="0BB3D801" w14:textId="77777777" w:rsidR="00D457DD" w:rsidRDefault="00D457DD">
            <w:pPr>
              <w:spacing w:after="0" w:line="240" w:lineRule="auto"/>
              <w:ind w:left="460"/>
              <w:contextualSpacing/>
              <w:jc w:val="both"/>
              <w:textAlignment w:val="baseline"/>
              <w:rPr>
                <w:rFonts w:ascii="Calibri" w:eastAsia="Times New Roman" w:hAnsi="Calibri" w:cs="Calibri"/>
                <w:color w:val="000000"/>
                <w:sz w:val="20"/>
                <w:szCs w:val="20"/>
                <w:lang w:eastAsia="en-ID"/>
              </w:rPr>
            </w:pPr>
          </w:p>
          <w:p w14:paraId="2819ABA6" w14:textId="77777777" w:rsidR="00DD1C00" w:rsidRDefault="00DD1C00" w:rsidP="00BA45BC">
            <w:pPr>
              <w:spacing w:after="0" w:line="240" w:lineRule="auto"/>
              <w:ind w:left="460"/>
              <w:contextualSpacing/>
              <w:jc w:val="both"/>
              <w:textAlignment w:val="baseline"/>
              <w:rPr>
                <w:rFonts w:ascii="Calibri" w:eastAsia="Times New Roman" w:hAnsi="Calibri" w:cs="Calibri"/>
                <w:color w:val="000000"/>
                <w:sz w:val="20"/>
                <w:szCs w:val="20"/>
                <w:lang w:eastAsia="en-ID"/>
              </w:rPr>
            </w:pPr>
          </w:p>
          <w:p w14:paraId="10798F4A" w14:textId="77777777" w:rsidR="00DD1C00" w:rsidRDefault="00DD1C00" w:rsidP="00BA45BC">
            <w:pPr>
              <w:spacing w:after="0" w:line="240" w:lineRule="auto"/>
              <w:ind w:left="460"/>
              <w:contextualSpacing/>
              <w:jc w:val="both"/>
              <w:textAlignment w:val="baseline"/>
              <w:rPr>
                <w:rFonts w:ascii="Calibri" w:eastAsia="Times New Roman" w:hAnsi="Calibri" w:cs="Calibri"/>
                <w:color w:val="000000"/>
                <w:sz w:val="20"/>
                <w:szCs w:val="20"/>
                <w:lang w:eastAsia="en-ID"/>
              </w:rPr>
            </w:pPr>
          </w:p>
          <w:p w14:paraId="3E75D944" w14:textId="77777777" w:rsidR="00D004E5" w:rsidRPr="005A2466" w:rsidRDefault="00D004E5" w:rsidP="00BA45BC">
            <w:pPr>
              <w:spacing w:after="0" w:line="240" w:lineRule="auto"/>
              <w:contextualSpacing/>
              <w:jc w:val="both"/>
              <w:textAlignment w:val="baseline"/>
              <w:rPr>
                <w:rFonts w:ascii="Calibri" w:hAnsi="Calibri"/>
                <w:color w:val="000000"/>
                <w:sz w:val="20"/>
              </w:rPr>
            </w:pPr>
          </w:p>
          <w:p w14:paraId="37F8B090" w14:textId="5483F073" w:rsidR="0096290C" w:rsidRPr="005A2466" w:rsidRDefault="0096290C" w:rsidP="00BA45BC">
            <w:pPr>
              <w:pStyle w:val="ListParagraph"/>
              <w:numPr>
                <w:ilvl w:val="1"/>
                <w:numId w:val="95"/>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t xml:space="preserve">Each of the Parties acknowledges that the Confidential Information is proprietary to the Disclosing Party. Upon the termination or expiration of this Agreement for any cause whatsoever, </w:t>
            </w:r>
            <w:r w:rsidR="00CC594B">
              <w:rPr>
                <w:rFonts w:ascii="Calibri" w:eastAsia="Times New Roman" w:hAnsi="Calibri" w:cs="Calibri"/>
                <w:color w:val="000000"/>
                <w:sz w:val="20"/>
                <w:szCs w:val="20"/>
                <w:lang w:eastAsia="en-ID"/>
              </w:rPr>
              <w:t>the</w:t>
            </w:r>
            <w:r w:rsidRPr="005A2466">
              <w:rPr>
                <w:rFonts w:ascii="Calibri" w:hAnsi="Calibri"/>
                <w:color w:val="000000"/>
                <w:sz w:val="20"/>
              </w:rPr>
              <w:t xml:space="preserve"> Receiving Party shall cease to use the Confidential Information and shall return the Confidential Information to the Disclosing Party together with all related documents and copies (as reasonably expected by the Disclosing Party).</w:t>
            </w:r>
          </w:p>
          <w:p w14:paraId="037A3052" w14:textId="77777777" w:rsidR="00C3649B" w:rsidRDefault="00C3649B" w:rsidP="00C3649B">
            <w:pPr>
              <w:pStyle w:val="ListParagraph"/>
              <w:spacing w:after="0" w:line="240" w:lineRule="auto"/>
              <w:ind w:left="454"/>
              <w:jc w:val="both"/>
              <w:textAlignment w:val="baseline"/>
              <w:rPr>
                <w:rFonts w:ascii="Calibri" w:eastAsia="Times New Roman" w:hAnsi="Calibri" w:cs="Calibri"/>
                <w:color w:val="000000"/>
                <w:sz w:val="20"/>
                <w:szCs w:val="20"/>
                <w:lang w:eastAsia="en-ID"/>
              </w:rPr>
            </w:pPr>
          </w:p>
          <w:p w14:paraId="019C6374" w14:textId="77777777" w:rsidR="004A71B2" w:rsidRDefault="004A71B2" w:rsidP="00C3649B">
            <w:pPr>
              <w:pStyle w:val="ListParagraph"/>
              <w:spacing w:after="0" w:line="240" w:lineRule="auto"/>
              <w:ind w:left="454"/>
              <w:jc w:val="both"/>
              <w:textAlignment w:val="baseline"/>
              <w:rPr>
                <w:rFonts w:ascii="Calibri" w:eastAsia="Times New Roman" w:hAnsi="Calibri" w:cs="Calibri"/>
                <w:color w:val="000000"/>
                <w:sz w:val="20"/>
                <w:szCs w:val="20"/>
                <w:lang w:eastAsia="en-ID"/>
              </w:rPr>
            </w:pPr>
          </w:p>
          <w:p w14:paraId="67A00C51" w14:textId="77777777" w:rsidR="004A71B2" w:rsidRDefault="004A71B2" w:rsidP="00C3649B">
            <w:pPr>
              <w:pStyle w:val="ListParagraph"/>
              <w:spacing w:after="0" w:line="240" w:lineRule="auto"/>
              <w:ind w:left="454"/>
              <w:jc w:val="both"/>
              <w:textAlignment w:val="baseline"/>
              <w:rPr>
                <w:rFonts w:ascii="Calibri" w:eastAsia="Times New Roman" w:hAnsi="Calibri" w:cs="Calibri"/>
                <w:color w:val="000000"/>
                <w:sz w:val="20"/>
                <w:szCs w:val="20"/>
                <w:lang w:eastAsia="en-ID"/>
              </w:rPr>
            </w:pPr>
          </w:p>
          <w:p w14:paraId="02055B98" w14:textId="77777777" w:rsidR="00134E27" w:rsidRPr="00613832" w:rsidRDefault="0096290C" w:rsidP="00436505">
            <w:pPr>
              <w:pStyle w:val="ListParagraph"/>
              <w:numPr>
                <w:ilvl w:val="1"/>
                <w:numId w:val="95"/>
              </w:numPr>
              <w:spacing w:after="0" w:line="240" w:lineRule="auto"/>
              <w:ind w:left="454" w:hanging="454"/>
              <w:jc w:val="both"/>
              <w:textAlignment w:val="baseline"/>
              <w:rPr>
                <w:rFonts w:ascii="Calibri" w:eastAsia="Times New Roman" w:hAnsi="Calibri" w:cs="Calibri"/>
                <w:color w:val="000000"/>
                <w:sz w:val="20"/>
                <w:szCs w:val="20"/>
                <w:lang w:eastAsia="en-ID"/>
              </w:rPr>
            </w:pPr>
            <w:r w:rsidRPr="00613832">
              <w:rPr>
                <w:rFonts w:ascii="Calibri" w:hAnsi="Calibri" w:cs="Calibri"/>
                <w:color w:val="000000"/>
                <w:sz w:val="20"/>
                <w:szCs w:val="20"/>
              </w:rPr>
              <w:t>Each Party acknowledges and agrees that there may be no adequate remedy under the applicable law for any breach of the obligations set out in Clause 18.2, and that any breach of these obligations may result in irreparable harm to the Disclosing Party. Accordingly, each Party agrees that upon any breach (or threat of a breach) the Disclosing Party is entitled to seek immediate equitable relief, including a restraining order and preliminary injunction, and the Disclosing Party may seek indemnification from the Receiving Party for any loss or harm in connection with any breach or enforcement of any obligations provided in Clause 18.2. The Receiving Party must notify the Disclosing Party immediately upon a breach of Clause 18.2.</w:t>
            </w:r>
          </w:p>
          <w:p w14:paraId="70C15CD4" w14:textId="77777777" w:rsidR="00134E27" w:rsidRPr="005A2466" w:rsidRDefault="00134E27" w:rsidP="00BA45BC">
            <w:pPr>
              <w:spacing w:after="0" w:line="240" w:lineRule="auto"/>
              <w:contextualSpacing/>
              <w:rPr>
                <w:rFonts w:ascii="Calibri" w:hAnsi="Calibri"/>
                <w:sz w:val="20"/>
              </w:rPr>
            </w:pPr>
          </w:p>
        </w:tc>
        <w:tc>
          <w:tcPr>
            <w:tcW w:w="4678" w:type="dxa"/>
            <w:tcMar>
              <w:top w:w="0" w:type="dxa"/>
              <w:left w:w="108" w:type="dxa"/>
              <w:bottom w:w="0" w:type="dxa"/>
              <w:right w:w="108" w:type="dxa"/>
            </w:tcMar>
            <w:hideMark/>
          </w:tcPr>
          <w:p w14:paraId="2836B373" w14:textId="2D247462" w:rsidR="00C96670" w:rsidRDefault="00F13AC3" w:rsidP="00BA45BC">
            <w:pPr>
              <w:pStyle w:val="ListParagraph"/>
              <w:numPr>
                <w:ilvl w:val="1"/>
                <w:numId w:val="78"/>
              </w:numPr>
              <w:spacing w:after="0" w:line="240" w:lineRule="auto"/>
              <w:ind w:left="606" w:hanging="559"/>
              <w:jc w:val="both"/>
              <w:textAlignment w:val="baseline"/>
              <w:rPr>
                <w:rFonts w:ascii="Calibri" w:eastAsia="Times New Roman" w:hAnsi="Calibri" w:cs="Calibri"/>
                <w:color w:val="000000"/>
                <w:sz w:val="20"/>
                <w:szCs w:val="20"/>
                <w:lang w:eastAsia="en-ID"/>
              </w:rPr>
            </w:pPr>
            <w:proofErr w:type="spellStart"/>
            <w:r>
              <w:rPr>
                <w:rFonts w:ascii="Calibri" w:eastAsia="Times New Roman" w:hAnsi="Calibri" w:cs="Calibri"/>
                <w:color w:val="000000"/>
                <w:sz w:val="20"/>
                <w:szCs w:val="20"/>
                <w:lang w:eastAsia="en-ID"/>
              </w:rPr>
              <w:lastRenderedPageBreak/>
              <w:t>Ketentuan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Pasal</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ini</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berlaku</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untuk</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semua</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Informasi</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Rahasia</w:t>
            </w:r>
            <w:proofErr w:type="spellEnd"/>
            <w:r w:rsidRPr="00F13AC3">
              <w:rPr>
                <w:rFonts w:ascii="Calibri" w:eastAsia="Times New Roman" w:hAnsi="Calibri" w:cs="Calibri"/>
                <w:color w:val="000000"/>
                <w:sz w:val="20"/>
                <w:szCs w:val="20"/>
                <w:lang w:eastAsia="en-ID"/>
              </w:rPr>
              <w:t xml:space="preserve"> yang </w:t>
            </w:r>
            <w:proofErr w:type="spellStart"/>
            <w:r w:rsidRPr="00F13AC3">
              <w:rPr>
                <w:rFonts w:ascii="Calibri" w:eastAsia="Times New Roman" w:hAnsi="Calibri" w:cs="Calibri"/>
                <w:color w:val="000000"/>
                <w:sz w:val="20"/>
                <w:szCs w:val="20"/>
                <w:lang w:eastAsia="en-ID"/>
              </w:rPr>
              <w:t>diungkapkan</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baik</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secara</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tertulis</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lisan</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atau</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dengan</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cara</w:t>
            </w:r>
            <w:proofErr w:type="spellEnd"/>
            <w:r w:rsidRPr="00F13AC3">
              <w:rPr>
                <w:rFonts w:ascii="Calibri" w:eastAsia="Times New Roman" w:hAnsi="Calibri" w:cs="Calibri"/>
                <w:color w:val="000000"/>
                <w:sz w:val="20"/>
                <w:szCs w:val="20"/>
                <w:lang w:eastAsia="en-ID"/>
              </w:rPr>
              <w:t xml:space="preserve"> lain </w:t>
            </w:r>
            <w:proofErr w:type="spellStart"/>
            <w:r w:rsidRPr="00F13AC3">
              <w:rPr>
                <w:rFonts w:ascii="Calibri" w:eastAsia="Times New Roman" w:hAnsi="Calibri" w:cs="Calibri"/>
                <w:color w:val="000000"/>
                <w:sz w:val="20"/>
                <w:szCs w:val="20"/>
                <w:lang w:eastAsia="en-ID"/>
              </w:rPr>
              <w:t>apa</w:t>
            </w:r>
            <w:proofErr w:type="spellEnd"/>
            <w:r w:rsidRPr="00F13AC3">
              <w:rPr>
                <w:rFonts w:ascii="Calibri" w:eastAsia="Times New Roman" w:hAnsi="Calibri" w:cs="Calibri"/>
                <w:color w:val="000000"/>
                <w:sz w:val="20"/>
                <w:szCs w:val="20"/>
                <w:lang w:eastAsia="en-ID"/>
              </w:rPr>
              <w:t xml:space="preserve"> pun dan </w:t>
            </w:r>
            <w:proofErr w:type="spellStart"/>
            <w:r w:rsidRPr="00F13AC3">
              <w:rPr>
                <w:rFonts w:ascii="Calibri" w:eastAsia="Times New Roman" w:hAnsi="Calibri" w:cs="Calibri"/>
                <w:color w:val="000000"/>
                <w:sz w:val="20"/>
                <w:szCs w:val="20"/>
                <w:lang w:eastAsia="en-ID"/>
              </w:rPr>
              <w:t>baik</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langsung</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atau</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tidak</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langsung</w:t>
            </w:r>
            <w:proofErr w:type="spellEnd"/>
            <w:r w:rsidRPr="00F13AC3">
              <w:rPr>
                <w:rFonts w:ascii="Calibri" w:eastAsia="Times New Roman" w:hAnsi="Calibri" w:cs="Calibri"/>
                <w:color w:val="000000"/>
                <w:sz w:val="20"/>
                <w:szCs w:val="20"/>
                <w:lang w:eastAsia="en-ID"/>
              </w:rPr>
              <w:t xml:space="preserve">) oleh </w:t>
            </w:r>
            <w:proofErr w:type="spellStart"/>
            <w:r w:rsidRPr="00F13AC3">
              <w:rPr>
                <w:rFonts w:ascii="Calibri" w:eastAsia="Times New Roman" w:hAnsi="Calibri" w:cs="Calibri"/>
                <w:color w:val="000000"/>
                <w:sz w:val="20"/>
                <w:szCs w:val="20"/>
                <w:lang w:eastAsia="en-ID"/>
              </w:rPr>
              <w:t>satu</w:t>
            </w:r>
            <w:proofErr w:type="spellEnd"/>
            <w:r w:rsidRPr="00F13AC3">
              <w:rPr>
                <w:rFonts w:ascii="Calibri" w:eastAsia="Times New Roman" w:hAnsi="Calibri" w:cs="Calibri"/>
                <w:color w:val="000000"/>
                <w:sz w:val="20"/>
                <w:szCs w:val="20"/>
                <w:lang w:eastAsia="en-ID"/>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r w:rsidRPr="00F13AC3">
              <w:rPr>
                <w:rFonts w:ascii="Calibri" w:eastAsia="Times New Roman" w:hAnsi="Calibri" w:cs="Calibri"/>
                <w:color w:val="000000"/>
                <w:sz w:val="20"/>
                <w:szCs w:val="20"/>
                <w:lang w:eastAsia="en-ID"/>
              </w:rPr>
              <w:t>(“</w:t>
            </w:r>
            <w:proofErr w:type="spellStart"/>
            <w:r w:rsidRPr="004865C1">
              <w:rPr>
                <w:rFonts w:ascii="Calibri" w:eastAsia="Times New Roman" w:hAnsi="Calibri" w:cs="Calibri"/>
                <w:b/>
                <w:bCs/>
                <w:color w:val="000000"/>
                <w:sz w:val="20"/>
                <w:szCs w:val="20"/>
                <w:lang w:eastAsia="en-ID"/>
              </w:rPr>
              <w:t>Pihak</w:t>
            </w:r>
            <w:proofErr w:type="spellEnd"/>
            <w:r w:rsidRPr="004865C1">
              <w:rPr>
                <w:rFonts w:ascii="Calibri" w:eastAsia="Times New Roman" w:hAnsi="Calibri" w:cs="Calibri"/>
                <w:b/>
                <w:bCs/>
                <w:color w:val="000000"/>
                <w:sz w:val="20"/>
                <w:szCs w:val="20"/>
                <w:lang w:eastAsia="en-ID"/>
              </w:rPr>
              <w:t xml:space="preserve"> </w:t>
            </w:r>
            <w:proofErr w:type="spellStart"/>
            <w:r w:rsidR="00D004E5">
              <w:rPr>
                <w:rFonts w:ascii="Calibri" w:eastAsia="Times New Roman" w:hAnsi="Calibri" w:cs="Calibri"/>
                <w:b/>
                <w:bCs/>
                <w:color w:val="000000"/>
                <w:sz w:val="20"/>
                <w:szCs w:val="20"/>
                <w:lang w:eastAsia="en-ID"/>
              </w:rPr>
              <w:t>Pengungkap</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kepada</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Pihak</w:t>
            </w:r>
            <w:proofErr w:type="spellEnd"/>
            <w:r w:rsidRPr="00F13AC3">
              <w:rPr>
                <w:rFonts w:ascii="Calibri" w:eastAsia="Times New Roman" w:hAnsi="Calibri" w:cs="Calibri"/>
                <w:color w:val="000000"/>
                <w:sz w:val="20"/>
                <w:szCs w:val="20"/>
                <w:lang w:eastAsia="en-ID"/>
              </w:rPr>
              <w:t xml:space="preserve"> lain (“</w:t>
            </w:r>
            <w:proofErr w:type="spellStart"/>
            <w:r w:rsidRPr="004865C1">
              <w:rPr>
                <w:rFonts w:ascii="Calibri" w:eastAsia="Times New Roman" w:hAnsi="Calibri" w:cs="Calibri"/>
                <w:b/>
                <w:bCs/>
                <w:color w:val="000000"/>
                <w:sz w:val="20"/>
                <w:szCs w:val="20"/>
                <w:lang w:eastAsia="en-ID"/>
              </w:rPr>
              <w:t>Pihak</w:t>
            </w:r>
            <w:proofErr w:type="spellEnd"/>
            <w:r w:rsidRPr="004865C1">
              <w:rPr>
                <w:rFonts w:ascii="Calibri" w:eastAsia="Times New Roman" w:hAnsi="Calibri" w:cs="Calibri"/>
                <w:b/>
                <w:bCs/>
                <w:color w:val="000000"/>
                <w:sz w:val="20"/>
                <w:szCs w:val="20"/>
                <w:lang w:eastAsia="en-ID"/>
              </w:rPr>
              <w:t xml:space="preserve"> </w:t>
            </w:r>
            <w:proofErr w:type="spellStart"/>
            <w:r w:rsidRPr="004865C1">
              <w:rPr>
                <w:rFonts w:ascii="Calibri" w:eastAsia="Times New Roman" w:hAnsi="Calibri" w:cs="Calibri"/>
                <w:b/>
                <w:bCs/>
                <w:color w:val="000000"/>
                <w:sz w:val="20"/>
                <w:szCs w:val="20"/>
                <w:lang w:eastAsia="en-ID"/>
              </w:rPr>
              <w:t>Penerima</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baik</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sebelum</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atau</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setelah</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tanggal</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Perjanjian</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ini</w:t>
            </w:r>
            <w:proofErr w:type="spellEnd"/>
            <w:r w:rsidRPr="00F13AC3">
              <w:rPr>
                <w:rFonts w:ascii="Calibri" w:eastAsia="Times New Roman" w:hAnsi="Calibri" w:cs="Calibri"/>
                <w:color w:val="000000"/>
                <w:sz w:val="20"/>
                <w:szCs w:val="20"/>
                <w:lang w:eastAsia="en-ID"/>
              </w:rPr>
              <w:t>.</w:t>
            </w:r>
          </w:p>
          <w:p w14:paraId="798BBD34" w14:textId="77777777" w:rsidR="00F13AC3" w:rsidRDefault="00F13AC3" w:rsidP="004865C1">
            <w:pPr>
              <w:pStyle w:val="ListParagraph"/>
              <w:spacing w:after="0" w:line="240" w:lineRule="auto"/>
              <w:ind w:left="538" w:hanging="491"/>
              <w:jc w:val="both"/>
              <w:textAlignment w:val="baseline"/>
              <w:rPr>
                <w:rFonts w:ascii="Calibri" w:eastAsia="Times New Roman" w:hAnsi="Calibri" w:cs="Calibri"/>
                <w:color w:val="000000"/>
                <w:sz w:val="20"/>
                <w:szCs w:val="20"/>
                <w:lang w:eastAsia="en-ID"/>
              </w:rPr>
            </w:pPr>
          </w:p>
          <w:p w14:paraId="73E35C1B" w14:textId="4BD342B2" w:rsidR="006D5E8A" w:rsidRPr="004E5CBB" w:rsidRDefault="00F13AC3" w:rsidP="004E5CBB">
            <w:pPr>
              <w:pStyle w:val="ListParagraph"/>
              <w:rPr>
                <w:rFonts w:ascii="Calibri" w:eastAsia="Times New Roman" w:hAnsi="Calibri" w:cs="Calibri"/>
                <w:color w:val="000000"/>
                <w:sz w:val="20"/>
                <w:szCs w:val="20"/>
                <w:lang w:eastAsia="en-ID"/>
              </w:rPr>
              <w:pPrChange w:id="1452" w:author="OLTRE" w:date="2024-07-03T22:42:00Z">
                <w:pPr>
                  <w:pStyle w:val="ListParagraph"/>
                  <w:numPr>
                    <w:ilvl w:val="1"/>
                    <w:numId w:val="78"/>
                  </w:numPr>
                  <w:spacing w:after="0" w:line="240" w:lineRule="auto"/>
                  <w:ind w:left="606" w:hanging="559"/>
                  <w:jc w:val="both"/>
                  <w:textAlignment w:val="baseline"/>
                </w:pPr>
              </w:pPrChange>
            </w:pPr>
            <w:proofErr w:type="spellStart"/>
            <w:r w:rsidRPr="004E5CBB">
              <w:rPr>
                <w:rFonts w:ascii="Calibri" w:eastAsia="Times New Roman" w:hAnsi="Calibri" w:cs="Calibri"/>
                <w:color w:val="000000"/>
                <w:sz w:val="20"/>
                <w:szCs w:val="20"/>
                <w:lang w:eastAsia="en-ID"/>
              </w:rPr>
              <w:t>Selama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jangka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waktu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Perjanjian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ini</w:t>
            </w:r>
            <w:proofErr w:type="spellEnd"/>
            <w:r w:rsidRPr="004E5CBB">
              <w:rPr>
                <w:rFonts w:ascii="Calibri" w:eastAsia="Times New Roman" w:hAnsi="Calibri" w:cs="Calibri"/>
                <w:color w:val="000000"/>
                <w:sz w:val="20"/>
                <w:szCs w:val="20"/>
                <w:lang w:eastAsia="en-ID"/>
              </w:rPr>
              <w:t xml:space="preserve"> dan </w:t>
            </w:r>
            <w:proofErr w:type="spellStart"/>
            <w:r w:rsidRPr="004E5CBB">
              <w:rPr>
                <w:rFonts w:ascii="Calibri" w:eastAsia="Times New Roman" w:hAnsi="Calibri" w:cs="Calibri"/>
                <w:color w:val="000000"/>
                <w:sz w:val="20"/>
                <w:szCs w:val="20"/>
                <w:lang w:eastAsia="en-ID"/>
              </w:rPr>
              <w:t>untuk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jangka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waktu</w:t>
            </w:r>
            <w:proofErr w:type="spellEnd"/>
            <w:r w:rsidRPr="004E5CBB">
              <w:rPr>
                <w:rFonts w:ascii="Calibri" w:eastAsia="Times New Roman" w:hAnsi="Calibri" w:cs="Calibri"/>
                <w:color w:val="000000"/>
                <w:sz w:val="20"/>
                <w:szCs w:val="20"/>
                <w:lang w:eastAsia="en-ID"/>
              </w:rPr>
              <w:t xml:space="preserve"> 2 (</w:t>
            </w:r>
            <w:proofErr w:type="spellStart"/>
            <w:r w:rsidRPr="004E5CBB">
              <w:rPr>
                <w:rFonts w:ascii="Calibri" w:eastAsia="Times New Roman" w:hAnsi="Calibri" w:cs="Calibri"/>
                <w:color w:val="000000"/>
                <w:sz w:val="20"/>
                <w:szCs w:val="20"/>
                <w:lang w:eastAsia="en-ID"/>
              </w:rPr>
              <w:t>dua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tahun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setelah</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pengakhiran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Perjanjian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ini</w:t>
            </w:r>
            <w:proofErr w:type="spellEnd"/>
            <w:r w:rsidRPr="004E5CBB">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karena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alasan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apa</w:t>
            </w:r>
            <w:proofErr w:type="spellEnd"/>
            <w:r w:rsidRPr="004E5CBB">
              <w:rPr>
                <w:rFonts w:ascii="Calibri" w:eastAsia="Times New Roman" w:hAnsi="Calibri" w:cs="Calibri"/>
                <w:color w:val="000000"/>
                <w:sz w:val="20"/>
                <w:szCs w:val="20"/>
                <w:lang w:eastAsia="en-ID"/>
              </w:rPr>
              <w:t xml:space="preserve"> pun, </w:t>
            </w:r>
            <w:proofErr w:type="spellStart"/>
            <w:r w:rsidRPr="004E5CBB">
              <w:rPr>
                <w:rFonts w:ascii="Calibri" w:eastAsia="Times New Roman" w:hAnsi="Calibri" w:cs="Calibri"/>
                <w:color w:val="000000"/>
                <w:sz w:val="20"/>
                <w:szCs w:val="20"/>
                <w:lang w:eastAsia="en-ID"/>
              </w:rPr>
              <w:t>Pihak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Penerima</w:t>
            </w:r>
            <w:proofErr w:type="spellEnd"/>
            <w:r w:rsidRPr="004E5CBB">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wajib</w:t>
            </w:r>
            <w:proofErr w:type="spellEnd"/>
            <w:r w:rsidRPr="004865C1">
              <w:rPr>
                <w:rFonts w:ascii="Calibri" w:eastAsia="Times New Roman" w:hAnsi="Calibri" w:cs="Calibri"/>
                <w:color w:val="000000"/>
                <w:sz w:val="20"/>
                <w:szCs w:val="20"/>
                <w:lang w:eastAsia="en-ID"/>
              </w:rPr>
              <w:t>:</w:t>
            </w:r>
          </w:p>
          <w:p w14:paraId="222B0FD5" w14:textId="6A918BB8" w:rsidR="00F13AC3" w:rsidRDefault="00F13AC3" w:rsidP="00BA45BC">
            <w:pPr>
              <w:pStyle w:val="ListParagraph"/>
              <w:numPr>
                <w:ilvl w:val="0"/>
                <w:numId w:val="154"/>
              </w:numPr>
              <w:spacing w:after="0" w:line="240" w:lineRule="auto"/>
              <w:ind w:left="918"/>
              <w:jc w:val="both"/>
              <w:textAlignment w:val="baseline"/>
              <w:rPr>
                <w:rFonts w:ascii="Calibri" w:eastAsia="Times New Roman" w:hAnsi="Calibri" w:cs="Calibri"/>
                <w:color w:val="000000"/>
                <w:sz w:val="20"/>
                <w:szCs w:val="20"/>
                <w:lang w:eastAsia="en-ID"/>
              </w:rPr>
            </w:pPr>
            <w:proofErr w:type="spellStart"/>
            <w:r w:rsidRPr="005A2466">
              <w:rPr>
                <w:rFonts w:ascii="Calibri" w:hAnsi="Calibri"/>
                <w:color w:val="000000"/>
                <w:sz w:val="20"/>
              </w:rPr>
              <w:t>menjaga</w:t>
            </w:r>
            <w:proofErr w:type="spellEnd"/>
            <w:r w:rsidRPr="005A2466">
              <w:rPr>
                <w:rFonts w:ascii="Calibri" w:hAnsi="Calibri"/>
                <w:color w:val="000000"/>
                <w:sz w:val="20"/>
              </w:rPr>
              <w:t xml:space="preserve"> </w:t>
            </w:r>
            <w:proofErr w:type="spellStart"/>
            <w:r w:rsidRPr="005A2466">
              <w:rPr>
                <w:rFonts w:ascii="Calibri" w:hAnsi="Calibri"/>
                <w:color w:val="000000"/>
                <w:sz w:val="20"/>
              </w:rPr>
              <w:t>kerahasiaan</w:t>
            </w:r>
            <w:proofErr w:type="spellEnd"/>
            <w:r w:rsidRPr="005A2466">
              <w:rPr>
                <w:rFonts w:ascii="Calibri" w:hAnsi="Calibri"/>
                <w:color w:val="000000"/>
                <w:sz w:val="20"/>
              </w:rPr>
              <w:t xml:space="preserve"> </w:t>
            </w:r>
            <w:proofErr w:type="spellStart"/>
            <w:r>
              <w:rPr>
                <w:rFonts w:ascii="Calibri" w:eastAsia="Times New Roman" w:hAnsi="Calibri" w:cs="Calibri"/>
                <w:color w:val="000000"/>
                <w:sz w:val="20"/>
                <w:szCs w:val="20"/>
                <w:lang w:eastAsia="en-ID"/>
              </w:rPr>
              <w:t>atas</w:t>
            </w:r>
            <w:proofErr w:type="spellEnd"/>
            <w:r>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Informasi</w:t>
            </w:r>
            <w:proofErr w:type="spellEnd"/>
            <w:r w:rsidRPr="00F13AC3">
              <w:rPr>
                <w:rFonts w:ascii="Calibri" w:eastAsia="Times New Roman" w:hAnsi="Calibri" w:cs="Calibri"/>
                <w:color w:val="000000"/>
                <w:sz w:val="20"/>
                <w:szCs w:val="20"/>
                <w:lang w:eastAsia="en-ID"/>
              </w:rPr>
              <w:t xml:space="preserve"> </w:t>
            </w:r>
            <w:proofErr w:type="spellStart"/>
            <w:r w:rsidRPr="00F13AC3">
              <w:rPr>
                <w:rFonts w:ascii="Calibri" w:eastAsia="Times New Roman" w:hAnsi="Calibri" w:cs="Calibri"/>
                <w:color w:val="000000"/>
                <w:sz w:val="20"/>
                <w:szCs w:val="20"/>
                <w:lang w:eastAsia="en-ID"/>
              </w:rPr>
              <w:t>Rahasia</w:t>
            </w:r>
            <w:proofErr w:type="spellEnd"/>
            <w:r w:rsidRPr="00F13AC3">
              <w:rPr>
                <w:rFonts w:ascii="Calibri" w:eastAsia="Times New Roman" w:hAnsi="Calibri" w:cs="Calibri"/>
                <w:color w:val="000000"/>
                <w:sz w:val="20"/>
                <w:szCs w:val="20"/>
                <w:lang w:eastAsia="en-ID"/>
              </w:rPr>
              <w:t>;</w:t>
            </w:r>
          </w:p>
          <w:p w14:paraId="758DFDE3" w14:textId="77777777" w:rsidR="00CA6AC0" w:rsidRDefault="00CA6AC0" w:rsidP="005A2466">
            <w:pPr>
              <w:pStyle w:val="ListParagraph"/>
              <w:spacing w:after="0" w:line="240" w:lineRule="auto"/>
              <w:ind w:left="918"/>
              <w:jc w:val="both"/>
              <w:textAlignment w:val="baseline"/>
              <w:rPr>
                <w:rFonts w:ascii="Calibri" w:eastAsia="Times New Roman" w:hAnsi="Calibri" w:cs="Calibri"/>
                <w:color w:val="000000"/>
                <w:sz w:val="20"/>
                <w:szCs w:val="20"/>
                <w:lang w:eastAsia="en-ID"/>
              </w:rPr>
            </w:pPr>
          </w:p>
          <w:p w14:paraId="1E6070A4" w14:textId="4FF30514" w:rsidR="006D5E8A" w:rsidRPr="004E5CBB" w:rsidRDefault="00F13AC3" w:rsidP="00F20D0E">
            <w:pPr>
              <w:pStyle w:val="ListParagraph"/>
              <w:numPr>
                <w:ilvl w:val="0"/>
                <w:numId w:val="154"/>
              </w:numPr>
              <w:spacing w:after="0" w:line="240" w:lineRule="auto"/>
              <w:ind w:left="918"/>
              <w:jc w:val="both"/>
              <w:textAlignment w:val="baseline"/>
              <w:rPr>
                <w:rFonts w:ascii="Calibri" w:eastAsia="Times New Roman" w:hAnsi="Calibri" w:cs="Calibri"/>
                <w:color w:val="000000"/>
                <w:sz w:val="20"/>
                <w:szCs w:val="20"/>
                <w:lang w:eastAsia="en-ID"/>
              </w:rPr>
            </w:pPr>
            <w:proofErr w:type="spellStart"/>
            <w:r w:rsidRPr="004E5CBB">
              <w:rPr>
                <w:rFonts w:ascii="Calibri" w:hAnsi="Calibri"/>
                <w:color w:val="000000"/>
                <w:sz w:val="20"/>
              </w:rPr>
              <w:t>tidak</w:t>
            </w:r>
            <w:proofErr w:type="spellEnd"/>
            <w:r w:rsidRPr="004E5CBB">
              <w:rPr>
                <w:rFonts w:ascii="Calibri" w:hAnsi="Calibri"/>
                <w:color w:val="000000"/>
                <w:sz w:val="20"/>
              </w:rPr>
              <w:t xml:space="preserve"> </w:t>
            </w:r>
            <w:proofErr w:type="spellStart"/>
            <w:r w:rsidRPr="004E5CBB">
              <w:rPr>
                <w:rFonts w:ascii="Calibri" w:hAnsi="Calibri"/>
                <w:color w:val="000000"/>
                <w:sz w:val="20"/>
              </w:rPr>
              <w:t>mengungkapkan</w:t>
            </w:r>
            <w:proofErr w:type="spellEnd"/>
            <w:r w:rsidRPr="004E5CBB">
              <w:rPr>
                <w:rFonts w:ascii="Calibri" w:hAnsi="Calibri"/>
                <w:color w:val="000000"/>
                <w:sz w:val="20"/>
              </w:rPr>
              <w:t xml:space="preserve"> </w:t>
            </w:r>
            <w:proofErr w:type="spellStart"/>
            <w:r w:rsidRPr="004E5CBB">
              <w:rPr>
                <w:rFonts w:ascii="Calibri" w:eastAsia="Times New Roman" w:hAnsi="Calibri" w:cs="Calibri"/>
                <w:color w:val="000000"/>
                <w:sz w:val="20"/>
                <w:szCs w:val="20"/>
                <w:lang w:eastAsia="en-ID"/>
              </w:rPr>
              <w:t>Informasi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Rahasia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hAnsi="Calibri"/>
                <w:color w:val="000000"/>
                <w:sz w:val="20"/>
              </w:rPr>
              <w:t>kepada</w:t>
            </w:r>
            <w:proofErr w:type="spellEnd"/>
            <w:r w:rsidRPr="004E5CBB">
              <w:rPr>
                <w:rFonts w:ascii="Calibri" w:hAnsi="Calibri"/>
                <w:color w:val="000000"/>
                <w:sz w:val="20"/>
              </w:rPr>
              <w:t xml:space="preserve"> </w:t>
            </w:r>
            <w:r w:rsidRPr="004E5CBB">
              <w:rPr>
                <w:rFonts w:ascii="Calibri" w:eastAsia="Times New Roman" w:hAnsi="Calibri" w:cs="Calibri"/>
                <w:color w:val="000000"/>
                <w:sz w:val="20"/>
                <w:szCs w:val="20"/>
                <w:lang w:eastAsia="en-ID"/>
              </w:rPr>
              <w:t xml:space="preserve">orang lain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hAnsi="Calibri"/>
                <w:color w:val="000000"/>
                <w:sz w:val="20"/>
              </w:rPr>
              <w:t>pihak</w:t>
            </w:r>
            <w:proofErr w:type="spellEnd"/>
            <w:r w:rsidRPr="004E5CBB">
              <w:rPr>
                <w:rFonts w:ascii="Calibri" w:hAnsi="Calibri"/>
                <w:color w:val="000000"/>
                <w:sz w:val="20"/>
              </w:rPr>
              <w:t xml:space="preserve"> </w:t>
            </w:r>
            <w:proofErr w:type="spellStart"/>
            <w:r w:rsidRPr="004E5CBB">
              <w:rPr>
                <w:rFonts w:ascii="Calibri" w:hAnsi="Calibri"/>
                <w:color w:val="000000"/>
                <w:sz w:val="20"/>
              </w:rPr>
              <w:t>ketiga</w:t>
            </w:r>
            <w:proofErr w:type="spellEnd"/>
            <w:r w:rsidRPr="004E5CBB">
              <w:rPr>
                <w:rFonts w:ascii="Calibri" w:hAnsi="Calibri"/>
                <w:color w:val="000000"/>
                <w:sz w:val="20"/>
              </w:rPr>
              <w:t xml:space="preserve"> </w:t>
            </w:r>
            <w:r w:rsidRPr="004E5CBB">
              <w:rPr>
                <w:rFonts w:ascii="Calibri" w:eastAsia="Times New Roman" w:hAnsi="Calibri" w:cs="Calibri"/>
                <w:color w:val="000000"/>
                <w:sz w:val="20"/>
                <w:szCs w:val="20"/>
                <w:lang w:eastAsia="en-ID"/>
              </w:rPr>
              <w:t xml:space="preserve">mana pun, </w:t>
            </w:r>
            <w:proofErr w:type="spellStart"/>
            <w:r w:rsidRPr="004E5CBB">
              <w:rPr>
                <w:rFonts w:ascii="Calibri" w:eastAsia="Times New Roman" w:hAnsi="Calibri" w:cs="Calibri"/>
                <w:color w:val="000000"/>
                <w:sz w:val="20"/>
                <w:szCs w:val="20"/>
                <w:lang w:eastAsia="en-ID"/>
              </w:rPr>
              <w:lastRenderedPageBreak/>
              <w:t>selain</w:t>
            </w:r>
            <w:proofErr w:type="spellEnd"/>
            <w:r w:rsidRPr="004E5CBB">
              <w:rPr>
                <w:rFonts w:ascii="Calibri" w:hAnsi="Calibri"/>
                <w:color w:val="000000"/>
                <w:sz w:val="20"/>
              </w:rPr>
              <w:t xml:space="preserve"> </w:t>
            </w:r>
            <w:proofErr w:type="spellStart"/>
            <w:r w:rsidRPr="004E5CBB">
              <w:rPr>
                <w:rFonts w:ascii="Calibri" w:hAnsi="Calibri"/>
                <w:color w:val="000000"/>
                <w:sz w:val="20"/>
              </w:rPr>
              <w:t>dengan</w:t>
            </w:r>
            <w:proofErr w:type="spellEnd"/>
            <w:r w:rsidRPr="004E5CBB">
              <w:rPr>
                <w:rFonts w:ascii="Calibri" w:hAnsi="Calibri"/>
                <w:color w:val="000000"/>
                <w:sz w:val="20"/>
              </w:rPr>
              <w:t xml:space="preserve"> </w:t>
            </w:r>
            <w:proofErr w:type="spellStart"/>
            <w:r w:rsidRPr="004E5CBB">
              <w:rPr>
                <w:rFonts w:ascii="Calibri" w:eastAsia="Times New Roman" w:hAnsi="Calibri" w:cs="Calibri"/>
                <w:color w:val="000000"/>
                <w:sz w:val="20"/>
                <w:szCs w:val="20"/>
                <w:lang w:eastAsia="en-ID"/>
              </w:rPr>
              <w:t>izin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tertulis</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sebelumnya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dari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Pihak</w:t>
            </w:r>
            <w:proofErr w:type="spellEnd"/>
            <w:r w:rsidRPr="004E5CBB">
              <w:rPr>
                <w:rFonts w:ascii="Calibri" w:eastAsia="Times New Roman" w:hAnsi="Calibri" w:cs="Calibri"/>
                <w:color w:val="000000"/>
                <w:sz w:val="20"/>
                <w:szCs w:val="20"/>
                <w:lang w:eastAsia="en-ID"/>
              </w:rPr>
              <w:t xml:space="preserve"> </w:t>
            </w:r>
            <w:proofErr w:type="spellStart"/>
            <w:r w:rsidR="00D004E5" w:rsidRPr="004E5CBB">
              <w:rPr>
                <w:rFonts w:ascii="Calibri" w:eastAsia="Times New Roman" w:hAnsi="Calibri" w:cs="Calibri"/>
                <w:color w:val="000000"/>
                <w:sz w:val="20"/>
                <w:szCs w:val="20"/>
                <w:lang w:eastAsia="en-ID"/>
              </w:rPr>
              <w:t>Pengungkap</w:t>
            </w:r>
            <w:proofErr w:type="spellEnd"/>
            <w:r w:rsidRPr="004E5CBB">
              <w:rPr>
                <w:rFonts w:ascii="Calibri" w:hAnsi="Calibri"/>
                <w:color w:val="000000"/>
                <w:sz w:val="20"/>
              </w:rPr>
              <w:t xml:space="preserve"> </w:t>
            </w:r>
            <w:proofErr w:type="spellStart"/>
            <w:r w:rsidRPr="004E5CBB">
              <w:rPr>
                <w:rFonts w:ascii="Calibri" w:hAnsi="Calibri"/>
                <w:color w:val="000000"/>
                <w:sz w:val="20"/>
              </w:rPr>
              <w:t>atau</w:t>
            </w:r>
            <w:proofErr w:type="spellEnd"/>
            <w:r w:rsidRPr="004E5CBB">
              <w:rPr>
                <w:rFonts w:ascii="Calibri" w:hAnsi="Calibri"/>
                <w:color w:val="000000"/>
                <w:sz w:val="20"/>
              </w:rPr>
              <w:t xml:space="preserve"> </w:t>
            </w:r>
            <w:proofErr w:type="spellStart"/>
            <w:r w:rsidRPr="004E5CBB">
              <w:rPr>
                <w:rFonts w:ascii="Calibri" w:eastAsia="Times New Roman" w:hAnsi="Calibri" w:cs="Calibri"/>
                <w:color w:val="000000"/>
                <w:sz w:val="20"/>
                <w:szCs w:val="20"/>
                <w:lang w:eastAsia="en-ID"/>
              </w:rPr>
              <w:t>sesuai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hAnsi="Calibri"/>
                <w:color w:val="000000"/>
                <w:sz w:val="20"/>
              </w:rPr>
              <w:t>dengan</w:t>
            </w:r>
            <w:proofErr w:type="spellEnd"/>
            <w:r w:rsidRPr="004E5CBB">
              <w:rPr>
                <w:rFonts w:ascii="Calibri" w:hAnsi="Calibri"/>
                <w:color w:val="000000"/>
                <w:sz w:val="20"/>
              </w:rPr>
              <w:t xml:space="preserve"> </w:t>
            </w:r>
            <w:proofErr w:type="spellStart"/>
            <w:r w:rsidRPr="004E5CBB">
              <w:rPr>
                <w:rFonts w:ascii="Calibri" w:eastAsia="Times New Roman" w:hAnsi="Calibri" w:cs="Calibri"/>
                <w:color w:val="000000"/>
                <w:sz w:val="20"/>
                <w:szCs w:val="20"/>
                <w:lang w:eastAsia="en-ID"/>
              </w:rPr>
              <w:t>ketentuan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Pasal</w:t>
            </w:r>
            <w:proofErr w:type="spellEnd"/>
            <w:r w:rsidRPr="004E5CBB">
              <w:rPr>
                <w:rFonts w:ascii="Calibri" w:eastAsia="Times New Roman" w:hAnsi="Calibri" w:cs="Calibri"/>
                <w:color w:val="000000"/>
                <w:sz w:val="20"/>
                <w:szCs w:val="20"/>
                <w:lang w:eastAsia="en-ID"/>
              </w:rPr>
              <w:t xml:space="preserve"> 18.3; </w:t>
            </w:r>
            <w:r>
              <w:rPr>
                <w:rFonts w:ascii="Calibri" w:eastAsia="Times New Roman" w:hAnsi="Calibri" w:cs="Calibri"/>
                <w:color w:val="000000"/>
                <w:sz w:val="20"/>
                <w:szCs w:val="20"/>
                <w:lang w:eastAsia="en-ID"/>
              </w:rPr>
              <w:t>d</w:t>
            </w:r>
            <w:r w:rsidRPr="004865C1">
              <w:rPr>
                <w:rFonts w:ascii="Calibri" w:eastAsia="Times New Roman" w:hAnsi="Calibri" w:cs="Calibri"/>
                <w:color w:val="000000"/>
                <w:sz w:val="20"/>
                <w:szCs w:val="20"/>
                <w:lang w:eastAsia="en-ID"/>
              </w:rPr>
              <w:t>an</w:t>
            </w:r>
          </w:p>
          <w:p w14:paraId="578B8E4A" w14:textId="77777777" w:rsidR="00D004E5" w:rsidRDefault="00D004E5" w:rsidP="00BA45BC">
            <w:pPr>
              <w:pStyle w:val="ListParagraph"/>
              <w:spacing w:after="0" w:line="240" w:lineRule="auto"/>
              <w:ind w:left="918"/>
              <w:jc w:val="both"/>
              <w:textAlignment w:val="baseline"/>
              <w:rPr>
                <w:rFonts w:ascii="Calibri" w:eastAsia="Times New Roman" w:hAnsi="Calibri" w:cs="Calibri"/>
                <w:color w:val="000000"/>
                <w:sz w:val="20"/>
                <w:szCs w:val="20"/>
                <w:lang w:eastAsia="en-ID"/>
              </w:rPr>
            </w:pPr>
          </w:p>
          <w:p w14:paraId="70C55862" w14:textId="55E0CCC8" w:rsidR="006D5E8A" w:rsidRPr="004E5CBB" w:rsidRDefault="00F13AC3" w:rsidP="00F20D0E">
            <w:pPr>
              <w:pStyle w:val="ListParagraph"/>
              <w:numPr>
                <w:ilvl w:val="0"/>
                <w:numId w:val="154"/>
              </w:numPr>
              <w:spacing w:after="0" w:line="240" w:lineRule="auto"/>
              <w:ind w:left="918"/>
              <w:jc w:val="both"/>
              <w:textAlignment w:val="baseline"/>
              <w:rPr>
                <w:rFonts w:ascii="Calibri" w:eastAsia="Times New Roman" w:hAnsi="Calibri" w:cs="Calibri"/>
                <w:color w:val="000000"/>
                <w:sz w:val="20"/>
                <w:szCs w:val="20"/>
                <w:lang w:eastAsia="en-ID"/>
              </w:rPr>
            </w:pPr>
            <w:proofErr w:type="spellStart"/>
            <w:r w:rsidRPr="004E5CBB">
              <w:rPr>
                <w:rFonts w:ascii="Calibri" w:eastAsia="Times New Roman" w:hAnsi="Calibri" w:cs="Calibri"/>
                <w:color w:val="000000"/>
                <w:sz w:val="20"/>
                <w:szCs w:val="20"/>
                <w:lang w:eastAsia="en-ID"/>
              </w:rPr>
              <w:t>tidak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menggunakan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Informasi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Rahasia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hAnsi="Calibri"/>
                <w:color w:val="000000"/>
                <w:sz w:val="20"/>
              </w:rPr>
              <w:t>untuk</w:t>
            </w:r>
            <w:proofErr w:type="spellEnd"/>
            <w:r w:rsidRPr="004E5CBB">
              <w:rPr>
                <w:rFonts w:ascii="Calibri" w:hAnsi="Calibri"/>
                <w:color w:val="000000"/>
                <w:sz w:val="20"/>
              </w:rPr>
              <w:t xml:space="preserve"> </w:t>
            </w:r>
            <w:proofErr w:type="spellStart"/>
            <w:r w:rsidRPr="004E5CBB">
              <w:rPr>
                <w:rFonts w:ascii="Calibri" w:eastAsia="Times New Roman" w:hAnsi="Calibri" w:cs="Calibri"/>
                <w:color w:val="000000"/>
                <w:sz w:val="20"/>
                <w:szCs w:val="20"/>
                <w:lang w:eastAsia="en-ID"/>
              </w:rPr>
              <w:t>tujuan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apa</w:t>
            </w:r>
            <w:proofErr w:type="spellEnd"/>
            <w:r w:rsidRPr="004E5CBB">
              <w:rPr>
                <w:rFonts w:ascii="Calibri" w:eastAsia="Times New Roman" w:hAnsi="Calibri" w:cs="Calibri"/>
                <w:color w:val="000000"/>
                <w:sz w:val="20"/>
                <w:szCs w:val="20"/>
                <w:lang w:eastAsia="en-ID"/>
              </w:rPr>
              <w:t xml:space="preserve"> pun </w:t>
            </w:r>
            <w:proofErr w:type="spellStart"/>
            <w:r w:rsidRPr="004E5CBB">
              <w:rPr>
                <w:rFonts w:ascii="Calibri" w:eastAsia="Times New Roman" w:hAnsi="Calibri" w:cs="Calibri"/>
                <w:color w:val="000000"/>
                <w:sz w:val="20"/>
                <w:szCs w:val="20"/>
                <w:lang w:eastAsia="en-ID"/>
              </w:rPr>
              <w:t>selain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dari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pelaksanaan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kewajibannya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berdasarkan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Perjanjian</w:t>
            </w:r>
            <w:proofErr w:type="spellEnd"/>
            <w:r w:rsidRPr="004E5CBB">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Pr>
                <w:rFonts w:ascii="Calibri" w:eastAsia="Times New Roman" w:hAnsi="Calibri" w:cs="Calibri"/>
                <w:color w:val="000000"/>
                <w:sz w:val="20"/>
                <w:szCs w:val="20"/>
                <w:lang w:eastAsia="en-ID"/>
              </w:rPr>
              <w:t>.</w:t>
            </w:r>
          </w:p>
          <w:p w14:paraId="225DF01B" w14:textId="77777777" w:rsidR="00550386" w:rsidRPr="004865C1" w:rsidRDefault="00550386" w:rsidP="00BA45BC">
            <w:pPr>
              <w:spacing w:after="0" w:line="240" w:lineRule="auto"/>
              <w:jc w:val="both"/>
              <w:textAlignment w:val="baseline"/>
              <w:rPr>
                <w:rFonts w:ascii="Calibri" w:eastAsia="Times New Roman" w:hAnsi="Calibri" w:cs="Calibri"/>
                <w:color w:val="000000"/>
                <w:sz w:val="20"/>
                <w:szCs w:val="20"/>
                <w:lang w:eastAsia="en-ID"/>
              </w:rPr>
            </w:pPr>
          </w:p>
          <w:p w14:paraId="79BC8F82" w14:textId="77777777" w:rsidR="007B4C7C" w:rsidRDefault="007B4C7C" w:rsidP="00BA45BC">
            <w:pPr>
              <w:pStyle w:val="ListParagraph"/>
              <w:numPr>
                <w:ilvl w:val="1"/>
                <w:numId w:val="78"/>
              </w:numPr>
              <w:spacing w:after="0" w:line="240" w:lineRule="auto"/>
              <w:ind w:left="606" w:hanging="559"/>
              <w:jc w:val="both"/>
              <w:textAlignment w:val="baseline"/>
              <w:rPr>
                <w:rFonts w:ascii="Calibri" w:eastAsia="Times New Roman" w:hAnsi="Calibri" w:cs="Calibri"/>
                <w:color w:val="000000"/>
                <w:sz w:val="20"/>
                <w:szCs w:val="20"/>
                <w:lang w:eastAsia="en-ID"/>
              </w:rPr>
            </w:pPr>
            <w:proofErr w:type="spellStart"/>
            <w:r w:rsidRPr="004865C1">
              <w:rPr>
                <w:rFonts w:ascii="Calibri" w:eastAsia="Times New Roman" w:hAnsi="Calibri" w:cs="Calibri"/>
                <w:color w:val="000000"/>
                <w:sz w:val="20"/>
                <w:szCs w:val="20"/>
                <w:lang w:eastAsia="en-ID"/>
              </w:rPr>
              <w:t>Pihak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Penerima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dapat</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mengungkapkan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mengizinkan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pengungkapan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Informasi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Rahasia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kepada</w:t>
            </w:r>
            <w:proofErr w:type="spellEnd"/>
            <w:r w:rsidRPr="004865C1">
              <w:rPr>
                <w:rFonts w:ascii="Calibri" w:eastAsia="Times New Roman" w:hAnsi="Calibri" w:cs="Calibri"/>
                <w:color w:val="000000"/>
                <w:sz w:val="20"/>
                <w:szCs w:val="20"/>
                <w:lang w:eastAsia="en-ID"/>
              </w:rPr>
              <w:t>:</w:t>
            </w:r>
          </w:p>
          <w:p w14:paraId="509A255B" w14:textId="77777777" w:rsidR="00DA35B7" w:rsidRDefault="007B4C7C" w:rsidP="00BA45BC">
            <w:pPr>
              <w:pStyle w:val="ListParagraph"/>
              <w:numPr>
                <w:ilvl w:val="0"/>
                <w:numId w:val="164"/>
              </w:numPr>
              <w:spacing w:after="0" w:line="240" w:lineRule="auto"/>
              <w:ind w:left="886" w:hanging="283"/>
              <w:jc w:val="both"/>
              <w:textAlignment w:val="baseline"/>
              <w:rPr>
                <w:rFonts w:ascii="Calibri" w:eastAsia="Times New Roman" w:hAnsi="Calibri" w:cs="Calibri"/>
                <w:color w:val="000000"/>
                <w:sz w:val="20"/>
                <w:szCs w:val="20"/>
                <w:lang w:eastAsia="en-ID"/>
              </w:rPr>
            </w:pPr>
            <w:proofErr w:type="spellStart"/>
            <w:r w:rsidRPr="004865C1">
              <w:rPr>
                <w:rFonts w:ascii="Calibri" w:eastAsia="Times New Roman" w:hAnsi="Calibri" w:cs="Calibri"/>
                <w:color w:val="000000"/>
                <w:sz w:val="20"/>
                <w:szCs w:val="20"/>
                <w:lang w:eastAsia="en-ID"/>
              </w:rPr>
              <w:t>Afiliasinya</w:t>
            </w:r>
            <w:proofErr w:type="spellEnd"/>
            <w:r w:rsidRPr="004865C1">
              <w:rPr>
                <w:rFonts w:ascii="Calibri" w:eastAsia="Times New Roman" w:hAnsi="Calibri" w:cs="Calibri"/>
                <w:color w:val="000000"/>
                <w:sz w:val="20"/>
                <w:szCs w:val="20"/>
                <w:lang w:eastAsia="en-ID"/>
              </w:rPr>
              <w:t>;</w:t>
            </w:r>
          </w:p>
          <w:p w14:paraId="44625166" w14:textId="77777777" w:rsidR="00193840" w:rsidRDefault="00193840" w:rsidP="00BA45BC">
            <w:pPr>
              <w:pStyle w:val="ListParagraph"/>
              <w:spacing w:after="0" w:line="240" w:lineRule="auto"/>
              <w:ind w:left="886" w:hanging="283"/>
              <w:jc w:val="both"/>
              <w:textAlignment w:val="baseline"/>
              <w:rPr>
                <w:rFonts w:ascii="Calibri" w:eastAsia="Times New Roman" w:hAnsi="Calibri" w:cs="Calibri"/>
                <w:color w:val="000000"/>
                <w:sz w:val="20"/>
                <w:szCs w:val="20"/>
                <w:lang w:eastAsia="en-ID"/>
              </w:rPr>
            </w:pPr>
          </w:p>
          <w:p w14:paraId="5F87F7E0" w14:textId="4FD136DA" w:rsidR="006D5E8A" w:rsidRPr="004E5CBB" w:rsidRDefault="007B4C7C" w:rsidP="00F20D0E">
            <w:pPr>
              <w:pStyle w:val="ListParagraph"/>
              <w:numPr>
                <w:ilvl w:val="0"/>
                <w:numId w:val="164"/>
              </w:numPr>
              <w:spacing w:after="0" w:line="240" w:lineRule="auto"/>
              <w:ind w:left="886" w:hanging="283"/>
              <w:jc w:val="both"/>
              <w:textAlignment w:val="baseline"/>
              <w:rPr>
                <w:rFonts w:ascii="Calibri" w:eastAsia="Times New Roman" w:hAnsi="Calibri" w:cs="Calibri"/>
                <w:color w:val="000000"/>
                <w:sz w:val="20"/>
                <w:szCs w:val="20"/>
                <w:lang w:eastAsia="en-ID"/>
              </w:rPr>
            </w:pPr>
            <w:proofErr w:type="spellStart"/>
            <w:r w:rsidRPr="004E5CBB">
              <w:rPr>
                <w:rFonts w:ascii="Calibri" w:hAnsi="Calibri"/>
                <w:color w:val="000000"/>
                <w:sz w:val="20"/>
              </w:rPr>
              <w:t>setiap</w:t>
            </w:r>
            <w:proofErr w:type="spellEnd"/>
            <w:r w:rsidRPr="004E5CBB">
              <w:rPr>
                <w:rFonts w:ascii="Calibri" w:hAnsi="Calibri"/>
                <w:color w:val="000000"/>
                <w:sz w:val="20"/>
              </w:rPr>
              <w:t xml:space="preserve"> </w:t>
            </w:r>
            <w:proofErr w:type="spellStart"/>
            <w:r w:rsidRPr="004E5CBB">
              <w:rPr>
                <w:rFonts w:ascii="Calibri" w:eastAsia="Times New Roman" w:hAnsi="Calibri" w:cs="Calibri"/>
                <w:color w:val="000000"/>
                <w:sz w:val="20"/>
                <w:szCs w:val="20"/>
                <w:lang w:eastAsia="en-ID"/>
              </w:rPr>
              <w:t>konsultan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kontraktor</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penasihat</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agen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profesional</w:t>
            </w:r>
            <w:r w:rsidRPr="004E5CBB">
              <w:rPr>
                <w:rFonts w:ascii="Calibri" w:eastAsia="Times New Roman" w:hAnsi="Calibri" w:cs="Calibri"/>
                <w:color w:val="000000"/>
                <w:sz w:val="20"/>
                <w:szCs w:val="20"/>
                <w:lang w:eastAsia="en-ID"/>
              </w:rPr>
              <w:t xml:space="preserve"> lainnya</w:t>
            </w:r>
            <w:proofErr w:type="spellEnd"/>
            <w:r w:rsidRPr="004E5CBB">
              <w:rPr>
                <w:rFonts w:ascii="Calibri" w:hAnsi="Calibri"/>
                <w:color w:val="000000"/>
                <w:sz w:val="20"/>
              </w:rPr>
              <w:t xml:space="preserve"> yang </w:t>
            </w:r>
            <w:proofErr w:type="spellStart"/>
            <w:r w:rsidRPr="004E5CBB">
              <w:rPr>
                <w:rFonts w:ascii="Calibri" w:eastAsia="Times New Roman" w:hAnsi="Calibri" w:cs="Calibri"/>
                <w:color w:val="000000"/>
                <w:sz w:val="20"/>
                <w:szCs w:val="20"/>
                <w:lang w:eastAsia="en-ID"/>
              </w:rPr>
              <w:t>di</w:t>
            </w:r>
            <w:r w:rsidR="00DA35B7" w:rsidRPr="004E5CBB">
              <w:rPr>
                <w:rFonts w:ascii="Calibri" w:eastAsia="Times New Roman" w:hAnsi="Calibri" w:cs="Calibri"/>
                <w:color w:val="000000"/>
                <w:sz w:val="20"/>
                <w:szCs w:val="20"/>
                <w:lang w:eastAsia="en-ID"/>
              </w:rPr>
              <w:t>pekerjakan</w:t>
            </w:r>
            <w:proofErr w:type="spellEnd"/>
            <w:r w:rsidRPr="004E5CBB">
              <w:rPr>
                <w:rFonts w:ascii="Calibri" w:eastAsia="Times New Roman" w:hAnsi="Calibri" w:cs="Calibri"/>
                <w:color w:val="000000"/>
                <w:sz w:val="20"/>
                <w:szCs w:val="20"/>
                <w:lang w:eastAsia="en-ID"/>
              </w:rPr>
              <w:t xml:space="preserve"> oleh </w:t>
            </w:r>
            <w:proofErr w:type="spellStart"/>
            <w:r w:rsidRPr="004E5CBB">
              <w:rPr>
                <w:rFonts w:ascii="Calibri" w:eastAsia="Times New Roman" w:hAnsi="Calibri" w:cs="Calibri"/>
                <w:color w:val="000000"/>
                <w:sz w:val="20"/>
                <w:szCs w:val="20"/>
                <w:lang w:eastAsia="en-ID"/>
              </w:rPr>
              <w:t>Pihak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Penerima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Afiliasinya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dengan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ketentuan</w:t>
            </w:r>
            <w:proofErr w:type="spellEnd"/>
            <w:r w:rsidR="00DA35B7" w:rsidRPr="004E5CBB">
              <w:rPr>
                <w:rFonts w:ascii="Calibri" w:eastAsia="Times New Roman" w:hAnsi="Calibri" w:cs="Calibri"/>
                <w:color w:val="000000"/>
                <w:sz w:val="20"/>
                <w:szCs w:val="20"/>
                <w:lang w:eastAsia="en-ID"/>
              </w:rPr>
              <w:t xml:space="preserve"> </w:t>
            </w:r>
            <w:proofErr w:type="spellStart"/>
            <w:r w:rsidR="00DA35B7" w:rsidRPr="004E5CBB">
              <w:rPr>
                <w:rFonts w:ascii="Calibri" w:eastAsia="Times New Roman" w:hAnsi="Calibri" w:cs="Calibri"/>
                <w:color w:val="000000"/>
                <w:sz w:val="20"/>
                <w:szCs w:val="20"/>
                <w:lang w:eastAsia="en-ID"/>
              </w:rPr>
              <w:t>bahwa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mereka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terikat</w:t>
            </w:r>
            <w:proofErr w:type="spellEnd"/>
            <w:r w:rsidRPr="004E5CBB">
              <w:rPr>
                <w:rFonts w:ascii="Calibri" w:eastAsia="Times New Roman" w:hAnsi="Calibri" w:cs="Calibri"/>
                <w:color w:val="000000"/>
                <w:sz w:val="20"/>
                <w:szCs w:val="20"/>
                <w:lang w:eastAsia="en-ID"/>
              </w:rPr>
              <w:t xml:space="preserve"> </w:t>
            </w:r>
            <w:proofErr w:type="spellStart"/>
            <w:r w:rsidR="00DA35B7" w:rsidRPr="004E5CBB">
              <w:rPr>
                <w:rFonts w:ascii="Calibri" w:eastAsia="Times New Roman" w:hAnsi="Calibri" w:cs="Calibri"/>
                <w:color w:val="000000"/>
                <w:sz w:val="20"/>
                <w:szCs w:val="20"/>
                <w:lang w:eastAsia="en-ID"/>
              </w:rPr>
              <w:t>dengan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kewajiban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kerahasiaan</w:t>
            </w:r>
            <w:proofErr w:type="spellEnd"/>
            <w:r w:rsidRPr="004E5CBB">
              <w:rPr>
                <w:rFonts w:ascii="Calibri" w:eastAsia="Times New Roman" w:hAnsi="Calibri" w:cs="Calibri"/>
                <w:color w:val="000000"/>
                <w:sz w:val="20"/>
                <w:szCs w:val="20"/>
                <w:lang w:eastAsia="en-ID"/>
              </w:rPr>
              <w:t xml:space="preserve"> yang </w:t>
            </w:r>
            <w:proofErr w:type="spellStart"/>
            <w:r w:rsidRPr="004E5CBB">
              <w:rPr>
                <w:rFonts w:ascii="Calibri" w:eastAsia="Times New Roman" w:hAnsi="Calibri" w:cs="Calibri"/>
                <w:color w:val="000000"/>
                <w:sz w:val="20"/>
                <w:szCs w:val="20"/>
                <w:lang w:eastAsia="en-ID"/>
              </w:rPr>
              <w:t>mencakup</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Informasi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Rahasia</w:t>
            </w:r>
            <w:proofErr w:type="spellEnd"/>
            <w:r w:rsidRPr="004E5CBB">
              <w:rPr>
                <w:rFonts w:ascii="Calibri" w:eastAsia="Times New Roman" w:hAnsi="Calibri" w:cs="Calibri"/>
                <w:color w:val="000000"/>
                <w:sz w:val="20"/>
                <w:szCs w:val="20"/>
                <w:lang w:eastAsia="en-ID"/>
              </w:rPr>
              <w:t xml:space="preserve"> dan </w:t>
            </w:r>
            <w:proofErr w:type="spellStart"/>
            <w:r w:rsidRPr="004E5CBB">
              <w:rPr>
                <w:rFonts w:ascii="Calibri" w:eastAsia="Times New Roman" w:hAnsi="Calibri" w:cs="Calibri"/>
                <w:color w:val="000000"/>
                <w:sz w:val="20"/>
                <w:szCs w:val="20"/>
                <w:lang w:eastAsia="en-ID"/>
              </w:rPr>
              <w:t>secara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substansi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setara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dengan</w:t>
            </w:r>
            <w:proofErr w:type="spellEnd"/>
            <w:r w:rsidRPr="004E5CBB">
              <w:rPr>
                <w:rFonts w:ascii="Calibri" w:eastAsia="Times New Roman" w:hAnsi="Calibri" w:cs="Calibri"/>
                <w:color w:val="000000"/>
                <w:sz w:val="20"/>
                <w:szCs w:val="20"/>
                <w:lang w:eastAsia="en-ID"/>
              </w:rPr>
              <w:t xml:space="preserve"> yang </w:t>
            </w:r>
            <w:proofErr w:type="spellStart"/>
            <w:r w:rsidR="00DA35B7" w:rsidRPr="004E5CBB">
              <w:rPr>
                <w:rFonts w:ascii="Calibri" w:eastAsia="Times New Roman" w:hAnsi="Calibri" w:cs="Calibri"/>
                <w:color w:val="000000"/>
                <w:sz w:val="20"/>
                <w:szCs w:val="20"/>
                <w:lang w:eastAsia="en-ID"/>
              </w:rPr>
              <w:t>diatur</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dalam</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Perjanjian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ini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dengan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ketentuan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bahwa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dalam</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dalam</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hal</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penasihat</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hukum</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dari</w:t>
            </w:r>
            <w:proofErr w:type="spellEnd"/>
            <w:r w:rsidR="00DA35B7" w:rsidRPr="004E5CBB">
              <w:rPr>
                <w:rFonts w:ascii="Calibri" w:eastAsia="Times New Roman" w:hAnsi="Calibri" w:cs="Calibri"/>
                <w:color w:val="000000"/>
                <w:sz w:val="20"/>
                <w:szCs w:val="20"/>
                <w:lang w:eastAsia="en-ID"/>
              </w:rPr>
              <w:t xml:space="preserve"> </w:t>
            </w:r>
            <w:proofErr w:type="spellStart"/>
            <w:r w:rsidR="00DA35B7" w:rsidRPr="004E5CBB">
              <w:rPr>
                <w:rFonts w:ascii="Calibri" w:eastAsia="Times New Roman" w:hAnsi="Calibri" w:cs="Calibri"/>
                <w:color w:val="000000"/>
                <w:sz w:val="20"/>
                <w:szCs w:val="20"/>
                <w:lang w:eastAsia="en-ID"/>
              </w:rPr>
              <w:t>pihak</w:t>
            </w:r>
            <w:proofErr w:type="spellEnd"/>
            <w:r w:rsidR="00DA35B7" w:rsidRPr="004E5CBB">
              <w:rPr>
                <w:rFonts w:ascii="Calibri" w:eastAsia="Times New Roman" w:hAnsi="Calibri" w:cs="Calibri"/>
                <w:color w:val="000000"/>
                <w:sz w:val="20"/>
                <w:szCs w:val="20"/>
                <w:lang w:eastAsia="en-ID"/>
              </w:rPr>
              <w:t xml:space="preserve"> </w:t>
            </w:r>
            <w:proofErr w:type="spellStart"/>
            <w:r w:rsidR="00DA35B7" w:rsidRPr="004E5CBB">
              <w:rPr>
                <w:rFonts w:ascii="Calibri" w:eastAsia="Times New Roman" w:hAnsi="Calibri" w:cs="Calibri"/>
                <w:color w:val="000000"/>
                <w:sz w:val="20"/>
                <w:szCs w:val="20"/>
                <w:lang w:eastAsia="en-ID"/>
              </w:rPr>
              <w:t>ketiga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Pihak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Penerima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wajib</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untuk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memastikan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bahwa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penasihat</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hukum</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tersebut</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terikat</w:t>
            </w:r>
            <w:proofErr w:type="spellEnd"/>
            <w:r w:rsidRPr="004E5CBB">
              <w:rPr>
                <w:rFonts w:ascii="Calibri" w:eastAsia="Times New Roman" w:hAnsi="Calibri" w:cs="Calibri"/>
                <w:color w:val="000000"/>
                <w:sz w:val="20"/>
                <w:szCs w:val="20"/>
                <w:lang w:eastAsia="en-ID"/>
              </w:rPr>
              <w:t xml:space="preserve"> oleh </w:t>
            </w:r>
            <w:proofErr w:type="spellStart"/>
            <w:r w:rsidRPr="004E5CBB">
              <w:rPr>
                <w:rFonts w:ascii="Calibri" w:eastAsia="Times New Roman" w:hAnsi="Calibri" w:cs="Calibri"/>
                <w:color w:val="000000"/>
                <w:sz w:val="20"/>
                <w:szCs w:val="20"/>
                <w:lang w:eastAsia="en-ID"/>
              </w:rPr>
              <w:t>kewajiban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kerahasiaan</w:t>
            </w:r>
            <w:proofErr w:type="spellEnd"/>
            <w:r w:rsidRPr="004865C1">
              <w:rPr>
                <w:rFonts w:ascii="Calibri" w:eastAsia="Times New Roman" w:hAnsi="Calibri" w:cs="Calibri"/>
                <w:color w:val="000000"/>
                <w:sz w:val="20"/>
                <w:szCs w:val="20"/>
                <w:lang w:eastAsia="en-ID"/>
              </w:rPr>
              <w:t>);</w:t>
            </w:r>
          </w:p>
          <w:p w14:paraId="57C5B03A" w14:textId="77777777" w:rsidR="00193840" w:rsidRPr="005A2466" w:rsidRDefault="00193840" w:rsidP="005A2466">
            <w:pPr>
              <w:spacing w:after="0" w:line="240" w:lineRule="auto"/>
              <w:jc w:val="both"/>
              <w:textAlignment w:val="baseline"/>
              <w:rPr>
                <w:rFonts w:ascii="Calibri" w:eastAsia="Times New Roman" w:hAnsi="Calibri" w:cs="Calibri"/>
                <w:color w:val="000000"/>
                <w:sz w:val="20"/>
                <w:szCs w:val="20"/>
                <w:lang w:eastAsia="en-ID"/>
              </w:rPr>
            </w:pPr>
          </w:p>
          <w:p w14:paraId="71A20713" w14:textId="05383C3F" w:rsidR="006D5E8A" w:rsidRPr="004E5CBB" w:rsidRDefault="007B4C7C" w:rsidP="00F20D0E">
            <w:pPr>
              <w:pStyle w:val="ListParagraph"/>
              <w:numPr>
                <w:ilvl w:val="0"/>
                <w:numId w:val="164"/>
              </w:numPr>
              <w:spacing w:after="0" w:line="240" w:lineRule="auto"/>
              <w:ind w:left="886" w:hanging="283"/>
              <w:jc w:val="both"/>
              <w:textAlignment w:val="baseline"/>
              <w:rPr>
                <w:rFonts w:ascii="Calibri" w:eastAsia="Times New Roman" w:hAnsi="Calibri" w:cs="Calibri"/>
                <w:color w:val="000000"/>
                <w:sz w:val="20"/>
                <w:szCs w:val="20"/>
                <w:lang w:eastAsia="en-ID"/>
              </w:rPr>
            </w:pPr>
            <w:proofErr w:type="spellStart"/>
            <w:r w:rsidRPr="004E5CBB">
              <w:rPr>
                <w:rFonts w:ascii="Calibri" w:eastAsia="Times New Roman" w:hAnsi="Calibri" w:cs="Calibri"/>
                <w:color w:val="000000"/>
                <w:sz w:val="20"/>
                <w:szCs w:val="20"/>
                <w:lang w:eastAsia="en-ID"/>
              </w:rPr>
              <w:t>sejauh</w:t>
            </w:r>
            <w:proofErr w:type="spellEnd"/>
            <w:r w:rsidRPr="004E5CBB">
              <w:rPr>
                <w:rFonts w:ascii="Calibri" w:eastAsia="Times New Roman" w:hAnsi="Calibri" w:cs="Calibri"/>
                <w:color w:val="000000"/>
                <w:sz w:val="20"/>
                <w:szCs w:val="20"/>
                <w:lang w:eastAsia="en-ID"/>
              </w:rPr>
              <w:t xml:space="preserve"> yang </w:t>
            </w:r>
            <w:proofErr w:type="spellStart"/>
            <w:r w:rsidRPr="004E5CBB">
              <w:rPr>
                <w:rFonts w:ascii="Calibri" w:eastAsia="Times New Roman" w:hAnsi="Calibri" w:cs="Calibri"/>
                <w:color w:val="000000"/>
                <w:sz w:val="20"/>
                <w:szCs w:val="20"/>
                <w:lang w:eastAsia="en-ID"/>
              </w:rPr>
              <w:t>di</w:t>
            </w:r>
            <w:r w:rsidR="008E2C8E" w:rsidRPr="004E5CBB">
              <w:rPr>
                <w:rFonts w:ascii="Calibri" w:eastAsia="Times New Roman" w:hAnsi="Calibri" w:cs="Calibri"/>
                <w:color w:val="000000"/>
                <w:sz w:val="20"/>
                <w:szCs w:val="20"/>
                <w:lang w:eastAsia="en-ID"/>
              </w:rPr>
              <w:t>per</w:t>
            </w:r>
            <w:r w:rsidRPr="004E5CBB">
              <w:rPr>
                <w:rFonts w:ascii="Calibri" w:eastAsia="Times New Roman" w:hAnsi="Calibri" w:cs="Calibri"/>
                <w:color w:val="000000"/>
                <w:sz w:val="20"/>
                <w:szCs w:val="20"/>
                <w:lang w:eastAsia="en-ID"/>
              </w:rPr>
              <w:t>syaratkan</w:t>
            </w:r>
            <w:proofErr w:type="spellEnd"/>
            <w:r w:rsidRPr="004E5CBB">
              <w:rPr>
                <w:rFonts w:ascii="Calibri" w:eastAsia="Times New Roman" w:hAnsi="Calibri" w:cs="Calibri"/>
                <w:color w:val="000000"/>
                <w:sz w:val="20"/>
                <w:szCs w:val="20"/>
                <w:lang w:eastAsia="en-ID"/>
              </w:rPr>
              <w:t xml:space="preserve"> oleh </w:t>
            </w:r>
            <w:proofErr w:type="spellStart"/>
            <w:r w:rsidR="008E2C8E" w:rsidRPr="004E5CBB">
              <w:rPr>
                <w:rFonts w:ascii="Calibri" w:eastAsia="Times New Roman" w:hAnsi="Calibri" w:cs="Calibri"/>
                <w:color w:val="000000"/>
                <w:sz w:val="20"/>
                <w:szCs w:val="20"/>
                <w:lang w:eastAsia="en-ID"/>
              </w:rPr>
              <w:t>peraturan</w:t>
            </w:r>
            <w:proofErr w:type="spellEnd"/>
            <w:r w:rsidR="008E2C8E" w:rsidRPr="004E5CBB">
              <w:rPr>
                <w:rFonts w:ascii="Calibri" w:eastAsia="Times New Roman" w:hAnsi="Calibri" w:cs="Calibri"/>
                <w:color w:val="000000"/>
                <w:sz w:val="20"/>
                <w:szCs w:val="20"/>
                <w:lang w:eastAsia="en-ID"/>
              </w:rPr>
              <w:t xml:space="preserve"> </w:t>
            </w:r>
            <w:proofErr w:type="spellStart"/>
            <w:r w:rsidR="008E2C8E" w:rsidRPr="004E5CBB">
              <w:rPr>
                <w:rFonts w:ascii="Calibri" w:eastAsia="Times New Roman" w:hAnsi="Calibri" w:cs="Calibri"/>
                <w:color w:val="000000"/>
                <w:sz w:val="20"/>
                <w:szCs w:val="20"/>
                <w:lang w:eastAsia="en-ID"/>
              </w:rPr>
              <w:t>perundang-undangan</w:t>
            </w:r>
            <w:proofErr w:type="spellEnd"/>
            <w:r w:rsidRPr="004E5CBB">
              <w:rPr>
                <w:rFonts w:ascii="Calibri" w:eastAsia="Times New Roman" w:hAnsi="Calibri" w:cs="Calibri"/>
                <w:color w:val="000000"/>
                <w:sz w:val="20"/>
                <w:szCs w:val="20"/>
                <w:lang w:eastAsia="en-ID"/>
              </w:rPr>
              <w:t xml:space="preserve"> yang </w:t>
            </w:r>
            <w:proofErr w:type="spellStart"/>
            <w:r w:rsidRPr="004E5CBB">
              <w:rPr>
                <w:rFonts w:ascii="Calibri" w:eastAsia="Times New Roman" w:hAnsi="Calibri" w:cs="Calibri"/>
                <w:color w:val="000000"/>
                <w:sz w:val="20"/>
                <w:szCs w:val="20"/>
                <w:lang w:eastAsia="en-ID"/>
              </w:rPr>
              <w:t>berlaku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persyaratan</w:t>
            </w:r>
            <w:proofErr w:type="spellEnd"/>
            <w:r w:rsidRPr="004E5CBB">
              <w:rPr>
                <w:rFonts w:ascii="Calibri" w:eastAsia="Times New Roman" w:hAnsi="Calibri" w:cs="Calibri"/>
                <w:color w:val="000000"/>
                <w:sz w:val="20"/>
                <w:szCs w:val="20"/>
                <w:lang w:eastAsia="en-ID"/>
              </w:rPr>
              <w:t xml:space="preserve"> Bursa </w:t>
            </w:r>
            <w:proofErr w:type="spellStart"/>
            <w:r w:rsidRPr="004E5CBB">
              <w:rPr>
                <w:rFonts w:ascii="Calibri" w:eastAsia="Times New Roman" w:hAnsi="Calibri" w:cs="Calibri"/>
                <w:color w:val="000000"/>
                <w:sz w:val="20"/>
                <w:szCs w:val="20"/>
                <w:lang w:eastAsia="en-ID"/>
              </w:rPr>
              <w:t>Efek</w:t>
            </w:r>
            <w:proofErr w:type="spellEnd"/>
            <w:r w:rsidRPr="004E5CBB">
              <w:rPr>
                <w:rFonts w:ascii="Calibri" w:eastAsia="Times New Roman" w:hAnsi="Calibri" w:cs="Calibri"/>
                <w:color w:val="000000"/>
                <w:sz w:val="20"/>
                <w:szCs w:val="20"/>
                <w:lang w:eastAsia="en-ID"/>
              </w:rPr>
              <w:t xml:space="preserve"> </w:t>
            </w:r>
            <w:proofErr w:type="spellStart"/>
            <w:r w:rsidR="008E2C8E" w:rsidRPr="004E5CBB">
              <w:rPr>
                <w:rFonts w:ascii="Calibri" w:eastAsia="Times New Roman" w:hAnsi="Calibri" w:cs="Calibri"/>
                <w:color w:val="000000"/>
                <w:sz w:val="20"/>
                <w:szCs w:val="20"/>
                <w:lang w:eastAsia="en-ID"/>
              </w:rPr>
              <w:t>Terkualifikasi</w:t>
            </w:r>
            <w:proofErr w:type="spellEnd"/>
            <w:r w:rsidRPr="004E5CBB">
              <w:rPr>
                <w:rFonts w:ascii="Calibri" w:eastAsia="Times New Roman" w:hAnsi="Calibri" w:cs="Calibri"/>
                <w:color w:val="000000"/>
                <w:sz w:val="20"/>
                <w:szCs w:val="20"/>
                <w:lang w:eastAsia="en-ID"/>
              </w:rPr>
              <w:t xml:space="preserve"> di mana </w:t>
            </w:r>
            <w:proofErr w:type="spellStart"/>
            <w:r w:rsidRPr="004E5CBB">
              <w:rPr>
                <w:rFonts w:ascii="Calibri" w:eastAsia="Times New Roman" w:hAnsi="Calibri" w:cs="Calibri"/>
                <w:color w:val="000000"/>
                <w:sz w:val="20"/>
                <w:szCs w:val="20"/>
                <w:lang w:eastAsia="en-ID"/>
              </w:rPr>
              <w:t>saham</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surat</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berharga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lainnya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dari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Pihak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Penerima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Afiliasinya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sebagaimana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berlaku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dicatatkan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diperdagangkan</w:t>
            </w:r>
            <w:proofErr w:type="spellEnd"/>
            <w:r w:rsidRPr="008E2C8E">
              <w:rPr>
                <w:rFonts w:ascii="Calibri" w:eastAsia="Times New Roman" w:hAnsi="Calibri" w:cs="Calibri"/>
                <w:color w:val="000000"/>
                <w:sz w:val="20"/>
                <w:szCs w:val="20"/>
                <w:lang w:eastAsia="en-ID"/>
              </w:rPr>
              <w:t>;</w:t>
            </w:r>
          </w:p>
          <w:p w14:paraId="28877BA4" w14:textId="77777777" w:rsidR="00D457DD" w:rsidRPr="005A2466" w:rsidRDefault="00D457DD" w:rsidP="005A2466">
            <w:pPr>
              <w:spacing w:after="0" w:line="240" w:lineRule="auto"/>
              <w:jc w:val="both"/>
              <w:textAlignment w:val="baseline"/>
              <w:rPr>
                <w:rFonts w:ascii="Calibri" w:eastAsia="Times New Roman" w:hAnsi="Calibri" w:cs="Calibri"/>
                <w:color w:val="000000"/>
                <w:sz w:val="20"/>
                <w:szCs w:val="20"/>
                <w:lang w:eastAsia="en-ID"/>
              </w:rPr>
            </w:pPr>
          </w:p>
          <w:p w14:paraId="0F1AB871" w14:textId="23C7A0CB" w:rsidR="006D5E8A" w:rsidRPr="004E5CBB" w:rsidRDefault="007B4C7C" w:rsidP="00F20D0E">
            <w:pPr>
              <w:pStyle w:val="ListParagraph"/>
              <w:numPr>
                <w:ilvl w:val="0"/>
                <w:numId w:val="164"/>
              </w:numPr>
              <w:spacing w:after="0" w:line="240" w:lineRule="auto"/>
              <w:ind w:left="886" w:hanging="283"/>
              <w:jc w:val="both"/>
              <w:textAlignment w:val="baseline"/>
              <w:rPr>
                <w:rFonts w:ascii="Calibri" w:eastAsia="Times New Roman" w:hAnsi="Calibri" w:cs="Calibri"/>
                <w:color w:val="000000"/>
                <w:sz w:val="20"/>
                <w:szCs w:val="20"/>
                <w:lang w:eastAsia="en-ID"/>
              </w:rPr>
            </w:pPr>
            <w:proofErr w:type="spellStart"/>
            <w:r w:rsidRPr="004E5CBB">
              <w:rPr>
                <w:rFonts w:ascii="Calibri" w:hAnsi="Calibri"/>
                <w:color w:val="000000"/>
                <w:sz w:val="20"/>
              </w:rPr>
              <w:t>setiap</w:t>
            </w:r>
            <w:proofErr w:type="spellEnd"/>
            <w:r w:rsidRPr="004E5CBB">
              <w:rPr>
                <w:rFonts w:ascii="Calibri" w:hAnsi="Calibri"/>
                <w:color w:val="000000"/>
                <w:sz w:val="20"/>
              </w:rPr>
              <w:t xml:space="preserve"> </w:t>
            </w:r>
            <w:proofErr w:type="spellStart"/>
            <w:r w:rsidRPr="004E5CBB">
              <w:rPr>
                <w:rFonts w:ascii="Calibri" w:eastAsia="Times New Roman" w:hAnsi="Calibri" w:cs="Calibri"/>
                <w:color w:val="000000"/>
                <w:sz w:val="20"/>
                <w:szCs w:val="20"/>
                <w:lang w:eastAsia="en-ID"/>
              </w:rPr>
              <w:t>otoritas</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pemerintah</w:t>
            </w:r>
            <w:proofErr w:type="spellEnd"/>
            <w:r w:rsidRPr="004E5CBB">
              <w:rPr>
                <w:rFonts w:ascii="Calibri" w:eastAsia="Times New Roman" w:hAnsi="Calibri" w:cs="Calibri"/>
                <w:color w:val="000000"/>
                <w:sz w:val="20"/>
                <w:szCs w:val="20"/>
                <w:lang w:eastAsia="en-ID"/>
              </w:rPr>
              <w:t xml:space="preserve"> yang </w:t>
            </w:r>
            <w:proofErr w:type="spellStart"/>
            <w:r w:rsidRPr="004E5CBB">
              <w:rPr>
                <w:rFonts w:ascii="Calibri" w:eastAsia="Times New Roman" w:hAnsi="Calibri" w:cs="Calibri"/>
                <w:color w:val="000000"/>
                <w:sz w:val="20"/>
                <w:szCs w:val="20"/>
                <w:lang w:eastAsia="en-ID"/>
              </w:rPr>
              <w:t>secara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sah</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meminta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hAnsi="Calibri"/>
                <w:color w:val="000000"/>
                <w:sz w:val="20"/>
              </w:rPr>
              <w:t>informasi</w:t>
            </w:r>
            <w:proofErr w:type="spellEnd"/>
            <w:r w:rsidRPr="004E5CBB">
              <w:rPr>
                <w:rFonts w:ascii="Calibri" w:hAnsi="Calibri"/>
                <w:color w:val="000000"/>
                <w:sz w:val="20"/>
              </w:rPr>
              <w:t xml:space="preserve"> </w:t>
            </w:r>
            <w:proofErr w:type="spellStart"/>
            <w:r w:rsidRPr="004865C1">
              <w:rPr>
                <w:rFonts w:ascii="Calibri" w:eastAsia="Times New Roman" w:hAnsi="Calibri" w:cs="Calibri"/>
                <w:color w:val="000000"/>
                <w:sz w:val="20"/>
                <w:szCs w:val="20"/>
                <w:lang w:eastAsia="en-ID"/>
              </w:rPr>
              <w:t>tersebut</w:t>
            </w:r>
            <w:proofErr w:type="spellEnd"/>
            <w:r w:rsidRPr="004865C1">
              <w:rPr>
                <w:rFonts w:ascii="Calibri" w:eastAsia="Times New Roman" w:hAnsi="Calibri" w:cs="Calibri"/>
                <w:color w:val="000000"/>
                <w:sz w:val="20"/>
                <w:szCs w:val="20"/>
                <w:lang w:eastAsia="en-ID"/>
              </w:rPr>
              <w:t>;</w:t>
            </w:r>
          </w:p>
          <w:p w14:paraId="1386AA64" w14:textId="77777777" w:rsidR="00D457DD" w:rsidRPr="005A2466" w:rsidRDefault="00D457DD" w:rsidP="00BA45BC">
            <w:pPr>
              <w:spacing w:after="0" w:line="240" w:lineRule="auto"/>
              <w:ind w:left="886" w:hanging="283"/>
              <w:jc w:val="both"/>
              <w:textAlignment w:val="baseline"/>
              <w:rPr>
                <w:rFonts w:ascii="Calibri" w:eastAsia="Times New Roman" w:hAnsi="Calibri" w:cs="Calibri"/>
                <w:color w:val="000000"/>
                <w:sz w:val="20"/>
                <w:szCs w:val="20"/>
                <w:lang w:eastAsia="en-ID"/>
              </w:rPr>
            </w:pPr>
          </w:p>
          <w:p w14:paraId="21A949B0" w14:textId="665D55D9" w:rsidR="006D5E8A" w:rsidRPr="004E5CBB" w:rsidRDefault="008E2C8E" w:rsidP="00F20D0E">
            <w:pPr>
              <w:pStyle w:val="ListParagraph"/>
              <w:numPr>
                <w:ilvl w:val="0"/>
                <w:numId w:val="164"/>
              </w:numPr>
              <w:spacing w:after="0" w:line="240" w:lineRule="auto"/>
              <w:ind w:left="886" w:hanging="283"/>
              <w:jc w:val="both"/>
              <w:textAlignment w:val="baseline"/>
              <w:rPr>
                <w:rFonts w:ascii="Calibri" w:eastAsia="Times New Roman" w:hAnsi="Calibri" w:cs="Calibri"/>
                <w:color w:val="000000"/>
                <w:sz w:val="20"/>
                <w:szCs w:val="20"/>
                <w:lang w:eastAsia="en-ID"/>
              </w:rPr>
            </w:pPr>
            <w:proofErr w:type="spellStart"/>
            <w:r w:rsidRPr="004E5CBB">
              <w:rPr>
                <w:rFonts w:ascii="Calibri" w:eastAsia="Times New Roman" w:hAnsi="Calibri" w:cs="Calibri"/>
                <w:color w:val="000000"/>
                <w:sz w:val="20"/>
                <w:szCs w:val="20"/>
                <w:lang w:eastAsia="en-ID"/>
              </w:rPr>
              <w:t>sejauh</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diper</w:t>
            </w:r>
            <w:r w:rsidR="0039016B" w:rsidRPr="004E5CBB">
              <w:rPr>
                <w:rFonts w:ascii="Calibri" w:eastAsia="Times New Roman" w:hAnsi="Calibri" w:cs="Calibri"/>
                <w:color w:val="000000"/>
                <w:sz w:val="20"/>
                <w:szCs w:val="20"/>
                <w:lang w:eastAsia="en-ID"/>
              </w:rPr>
              <w:t>syaratkan</w:t>
            </w:r>
            <w:proofErr w:type="spellEnd"/>
            <w:r w:rsidRPr="004E5CBB">
              <w:rPr>
                <w:rFonts w:ascii="Calibri" w:eastAsia="Times New Roman" w:hAnsi="Calibri" w:cs="Calibri"/>
                <w:color w:val="000000"/>
                <w:sz w:val="20"/>
                <w:szCs w:val="20"/>
                <w:lang w:eastAsia="en-ID"/>
              </w:rPr>
              <w:t xml:space="preserve"> </w:t>
            </w:r>
            <w:r w:rsidR="0039016B" w:rsidRPr="004E5CBB">
              <w:rPr>
                <w:rFonts w:ascii="Calibri" w:eastAsia="Times New Roman" w:hAnsi="Calibri" w:cs="Calibri"/>
                <w:color w:val="000000"/>
                <w:sz w:val="20"/>
                <w:szCs w:val="20"/>
                <w:lang w:eastAsia="en-ID"/>
              </w:rPr>
              <w:t xml:space="preserve">oleh  </w:t>
            </w:r>
            <w:r w:rsidRPr="004E5CBB">
              <w:rPr>
                <w:rFonts w:ascii="Calibri" w:eastAsia="Times New Roman" w:hAnsi="Calibri" w:cs="Calibri"/>
                <w:color w:val="000000"/>
                <w:sz w:val="20"/>
                <w:szCs w:val="20"/>
                <w:lang w:eastAsia="en-ID"/>
              </w:rPr>
              <w:t xml:space="preserve">proses </w:t>
            </w:r>
            <w:proofErr w:type="spellStart"/>
            <w:r w:rsidRPr="004E5CBB">
              <w:rPr>
                <w:rFonts w:ascii="Calibri" w:eastAsia="Times New Roman" w:hAnsi="Calibri" w:cs="Calibri"/>
                <w:color w:val="000000"/>
                <w:sz w:val="20"/>
                <w:szCs w:val="20"/>
                <w:lang w:eastAsia="en-ID"/>
              </w:rPr>
              <w:t>hukum</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arbitrase</w:t>
            </w:r>
            <w:proofErr w:type="spellEnd"/>
            <w:r w:rsidRPr="004E5CBB">
              <w:rPr>
                <w:rFonts w:ascii="Calibri" w:eastAsia="Times New Roman" w:hAnsi="Calibri" w:cs="Calibri"/>
                <w:color w:val="000000"/>
                <w:sz w:val="20"/>
                <w:szCs w:val="20"/>
                <w:lang w:eastAsia="en-ID"/>
              </w:rPr>
              <w:t xml:space="preserve"> yang </w:t>
            </w:r>
            <w:proofErr w:type="spellStart"/>
            <w:r w:rsidRPr="004E5CBB">
              <w:rPr>
                <w:rFonts w:ascii="Calibri" w:eastAsia="Times New Roman" w:hAnsi="Calibri" w:cs="Calibri"/>
                <w:color w:val="000000"/>
                <w:sz w:val="20"/>
                <w:szCs w:val="20"/>
                <w:lang w:eastAsia="en-ID"/>
              </w:rPr>
              <w:t>t</w:t>
            </w:r>
            <w:r w:rsidR="0039016B" w:rsidRPr="004E5CBB">
              <w:rPr>
                <w:rFonts w:ascii="Calibri" w:eastAsia="Times New Roman" w:hAnsi="Calibri" w:cs="Calibri"/>
                <w:color w:val="000000"/>
                <w:sz w:val="20"/>
                <w:szCs w:val="20"/>
                <w:lang w:eastAsia="en-ID"/>
              </w:rPr>
              <w:t>erkait</w:t>
            </w:r>
            <w:proofErr w:type="spellEnd"/>
            <w:r w:rsidR="0039016B"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w:t>
            </w:r>
            <w:r w:rsidR="0039016B" w:rsidRPr="004E5CBB">
              <w:rPr>
                <w:rFonts w:ascii="Calibri" w:eastAsia="Times New Roman" w:hAnsi="Calibri" w:cs="Calibri"/>
                <w:color w:val="000000"/>
                <w:sz w:val="20"/>
                <w:szCs w:val="20"/>
                <w:lang w:eastAsia="en-ID"/>
              </w:rPr>
              <w:t>engan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Perjanjian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ini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perjanjian</w:t>
            </w:r>
            <w:proofErr w:type="spellEnd"/>
            <w:r w:rsidRPr="004E5CBB">
              <w:rPr>
                <w:rFonts w:ascii="Calibri" w:eastAsia="Times New Roman" w:hAnsi="Calibri" w:cs="Calibri"/>
                <w:color w:val="000000"/>
                <w:sz w:val="20"/>
                <w:szCs w:val="20"/>
                <w:lang w:eastAsia="en-ID"/>
              </w:rPr>
              <w:t xml:space="preserve"> lain </w:t>
            </w:r>
            <w:proofErr w:type="spellStart"/>
            <w:r w:rsidRPr="004E5CBB">
              <w:rPr>
                <w:rFonts w:ascii="Calibri" w:eastAsia="Times New Roman" w:hAnsi="Calibri" w:cs="Calibri"/>
                <w:color w:val="000000"/>
                <w:sz w:val="20"/>
                <w:szCs w:val="20"/>
                <w:lang w:eastAsia="en-ID"/>
              </w:rPr>
              <w:t>apa</w:t>
            </w:r>
            <w:proofErr w:type="spellEnd"/>
            <w:r w:rsidRPr="004E5CBB">
              <w:rPr>
                <w:rFonts w:ascii="Calibri" w:eastAsia="Times New Roman" w:hAnsi="Calibri" w:cs="Calibri"/>
                <w:color w:val="000000"/>
                <w:sz w:val="20"/>
                <w:szCs w:val="20"/>
                <w:lang w:eastAsia="en-ID"/>
              </w:rPr>
              <w:t xml:space="preserve"> pun yang </w:t>
            </w:r>
            <w:proofErr w:type="spellStart"/>
            <w:r w:rsidRPr="004E5CBB">
              <w:rPr>
                <w:rFonts w:ascii="Calibri" w:eastAsia="Times New Roman" w:hAnsi="Calibri" w:cs="Calibri"/>
                <w:color w:val="000000"/>
                <w:sz w:val="20"/>
                <w:szCs w:val="20"/>
                <w:lang w:eastAsia="en-ID"/>
              </w:rPr>
              <w:t>dibuat</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berdasarkan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berdasarkan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Perjanjian</w:t>
            </w:r>
            <w:proofErr w:type="spellEnd"/>
            <w:r w:rsidRPr="004E5CBB">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sidRPr="004865C1">
              <w:rPr>
                <w:rFonts w:ascii="Calibri" w:eastAsia="Times New Roman" w:hAnsi="Calibri" w:cs="Calibri"/>
                <w:color w:val="000000"/>
                <w:sz w:val="20"/>
                <w:szCs w:val="20"/>
                <w:lang w:eastAsia="en-ID"/>
              </w:rPr>
              <w:t>;</w:t>
            </w:r>
          </w:p>
          <w:p w14:paraId="238C48DE" w14:textId="77777777" w:rsidR="00D457DD" w:rsidRPr="005A2466" w:rsidRDefault="00D457DD" w:rsidP="00BA45BC">
            <w:pPr>
              <w:spacing w:after="0" w:line="240" w:lineRule="auto"/>
              <w:ind w:left="886" w:hanging="283"/>
              <w:jc w:val="both"/>
              <w:textAlignment w:val="baseline"/>
              <w:rPr>
                <w:rFonts w:ascii="Calibri" w:eastAsia="Times New Roman" w:hAnsi="Calibri" w:cs="Calibri"/>
                <w:color w:val="000000"/>
                <w:sz w:val="20"/>
                <w:szCs w:val="20"/>
                <w:lang w:eastAsia="en-ID"/>
              </w:rPr>
            </w:pPr>
          </w:p>
          <w:p w14:paraId="732363EB" w14:textId="35CF81D3" w:rsidR="006D5E8A" w:rsidRPr="004E5CBB" w:rsidRDefault="008E2C8E" w:rsidP="00F20D0E">
            <w:pPr>
              <w:pStyle w:val="ListParagraph"/>
              <w:numPr>
                <w:ilvl w:val="0"/>
                <w:numId w:val="164"/>
              </w:numPr>
              <w:spacing w:after="0" w:line="240" w:lineRule="auto"/>
              <w:ind w:left="886" w:hanging="283"/>
              <w:jc w:val="both"/>
              <w:textAlignment w:val="baseline"/>
              <w:rPr>
                <w:rFonts w:ascii="Calibri" w:eastAsia="Times New Roman" w:hAnsi="Calibri" w:cs="Calibri"/>
                <w:color w:val="000000"/>
                <w:sz w:val="20"/>
                <w:szCs w:val="20"/>
                <w:lang w:eastAsia="en-ID"/>
              </w:rPr>
            </w:pPr>
            <w:proofErr w:type="spellStart"/>
            <w:r w:rsidRPr="004E5CBB">
              <w:rPr>
                <w:rFonts w:ascii="Calibri" w:eastAsia="Times New Roman" w:hAnsi="Calibri" w:cs="Calibri"/>
                <w:color w:val="000000"/>
                <w:sz w:val="20"/>
                <w:szCs w:val="20"/>
                <w:lang w:eastAsia="en-ID"/>
              </w:rPr>
              <w:t>direktur</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pejabat</w:t>
            </w:r>
            <w:proofErr w:type="spellEnd"/>
            <w:r w:rsidRPr="004E5CBB">
              <w:rPr>
                <w:rFonts w:ascii="Calibri" w:eastAsia="Times New Roman" w:hAnsi="Calibri" w:cs="Calibri"/>
                <w:color w:val="000000"/>
                <w:sz w:val="20"/>
                <w:szCs w:val="20"/>
                <w:lang w:eastAsia="en-ID"/>
              </w:rPr>
              <w:t xml:space="preserve"> dan </w:t>
            </w:r>
            <w:proofErr w:type="spellStart"/>
            <w:r w:rsidRPr="004E5CBB">
              <w:rPr>
                <w:rFonts w:ascii="Calibri" w:eastAsia="Times New Roman" w:hAnsi="Calibri" w:cs="Calibri"/>
                <w:color w:val="000000"/>
                <w:sz w:val="20"/>
                <w:szCs w:val="20"/>
                <w:lang w:eastAsia="en-ID"/>
              </w:rPr>
              <w:t>karyawan</w:t>
            </w:r>
            <w:proofErr w:type="spellEnd"/>
            <w:r w:rsidRPr="004E5CBB">
              <w:rPr>
                <w:rFonts w:ascii="Calibri" w:eastAsia="Times New Roman" w:hAnsi="Calibri" w:cs="Calibri"/>
                <w:color w:val="000000"/>
                <w:sz w:val="20"/>
                <w:szCs w:val="20"/>
                <w:lang w:eastAsia="en-ID"/>
              </w:rPr>
              <w:t xml:space="preserve"> </w:t>
            </w:r>
            <w:proofErr w:type="spellStart"/>
            <w:r w:rsidR="0039016B" w:rsidRPr="004E5CBB">
              <w:rPr>
                <w:rFonts w:ascii="Calibri" w:eastAsia="Times New Roman" w:hAnsi="Calibri" w:cs="Calibri"/>
                <w:color w:val="000000"/>
                <w:sz w:val="20"/>
                <w:szCs w:val="20"/>
                <w:lang w:eastAsia="en-ID"/>
              </w:rPr>
              <w:t>dari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Afiliasi</w:t>
            </w:r>
            <w:r w:rsidR="0039016B" w:rsidRPr="004E5CBB">
              <w:rPr>
                <w:rFonts w:ascii="Calibri" w:eastAsia="Times New Roman" w:hAnsi="Calibri" w:cs="Calibri"/>
                <w:color w:val="000000"/>
                <w:sz w:val="20"/>
                <w:szCs w:val="20"/>
                <w:lang w:eastAsia="en-ID"/>
              </w:rPr>
              <w:t>nya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dengan</w:t>
            </w:r>
            <w:proofErr w:type="spellEnd"/>
            <w:r w:rsidRPr="004E5CBB">
              <w:rPr>
                <w:rFonts w:ascii="Calibri" w:eastAsia="Times New Roman" w:hAnsi="Calibri" w:cs="Calibri"/>
                <w:color w:val="000000"/>
                <w:sz w:val="20"/>
                <w:szCs w:val="20"/>
                <w:lang w:eastAsia="en-ID"/>
              </w:rPr>
              <w:t xml:space="preserve"> </w:t>
            </w:r>
            <w:proofErr w:type="spellStart"/>
            <w:r w:rsidR="0039016B" w:rsidRPr="004E5CBB">
              <w:rPr>
                <w:rFonts w:ascii="Calibri" w:eastAsia="Times New Roman" w:hAnsi="Calibri" w:cs="Calibri"/>
                <w:color w:val="000000"/>
                <w:sz w:val="20"/>
                <w:szCs w:val="20"/>
                <w:lang w:eastAsia="en-ID"/>
              </w:rPr>
              <w:t>ketentuan</w:t>
            </w:r>
            <w:proofErr w:type="spellEnd"/>
            <w:r w:rsidR="0039016B" w:rsidRPr="004E5CBB">
              <w:rPr>
                <w:rFonts w:ascii="Calibri" w:eastAsia="Times New Roman" w:hAnsi="Calibri" w:cs="Calibri"/>
                <w:color w:val="000000"/>
                <w:sz w:val="20"/>
                <w:szCs w:val="20"/>
                <w:lang w:eastAsia="en-ID"/>
              </w:rPr>
              <w:t xml:space="preserve"> </w:t>
            </w:r>
            <w:proofErr w:type="spellStart"/>
            <w:r w:rsidR="0039016B" w:rsidRPr="004E5CBB">
              <w:rPr>
                <w:rFonts w:ascii="Calibri" w:eastAsia="Times New Roman" w:hAnsi="Calibri" w:cs="Calibri"/>
                <w:color w:val="000000"/>
                <w:sz w:val="20"/>
                <w:szCs w:val="20"/>
                <w:lang w:eastAsia="en-ID"/>
              </w:rPr>
              <w:t>bahwa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Pihak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Penerima</w:t>
            </w:r>
            <w:proofErr w:type="spellEnd"/>
            <w:r w:rsidRPr="004E5CBB">
              <w:rPr>
                <w:rFonts w:ascii="Calibri" w:eastAsia="Times New Roman" w:hAnsi="Calibri" w:cs="Calibri"/>
                <w:color w:val="000000"/>
                <w:sz w:val="20"/>
                <w:szCs w:val="20"/>
                <w:lang w:eastAsia="en-ID"/>
              </w:rPr>
              <w:t xml:space="preserve"> </w:t>
            </w:r>
            <w:proofErr w:type="spellStart"/>
            <w:r w:rsidR="0039016B" w:rsidRPr="004E5CBB">
              <w:rPr>
                <w:rFonts w:ascii="Calibri" w:eastAsia="Times New Roman" w:hAnsi="Calibri" w:cs="Calibri"/>
                <w:color w:val="000000"/>
                <w:sz w:val="20"/>
                <w:szCs w:val="20"/>
                <w:lang w:eastAsia="en-ID"/>
              </w:rPr>
              <w:t>wajib</w:t>
            </w:r>
            <w:proofErr w:type="spellEnd"/>
            <w:r w:rsidR="0039016B"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mengambil</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tindakan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pencegahan</w:t>
            </w:r>
            <w:proofErr w:type="spellEnd"/>
            <w:r w:rsidRPr="004E5CBB">
              <w:rPr>
                <w:rFonts w:ascii="Calibri" w:eastAsia="Times New Roman" w:hAnsi="Calibri" w:cs="Calibri"/>
                <w:color w:val="000000"/>
                <w:sz w:val="20"/>
                <w:szCs w:val="20"/>
                <w:lang w:eastAsia="en-ID"/>
              </w:rPr>
              <w:t xml:space="preserve"> yang </w:t>
            </w:r>
            <w:proofErr w:type="spellStart"/>
            <w:r w:rsidRPr="004E5CBB">
              <w:rPr>
                <w:rFonts w:ascii="Calibri" w:eastAsia="Times New Roman" w:hAnsi="Calibri" w:cs="Calibri"/>
                <w:color w:val="000000"/>
                <w:sz w:val="20"/>
                <w:szCs w:val="20"/>
                <w:lang w:eastAsia="en-ID"/>
              </w:rPr>
              <w:t>memadai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untuk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memastikan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informasi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tersebut</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dijaga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kerahasiaannya</w:t>
            </w:r>
            <w:proofErr w:type="spellEnd"/>
            <w:r w:rsidRPr="004E5CBB">
              <w:rPr>
                <w:rFonts w:ascii="Calibri" w:eastAsia="Times New Roman" w:hAnsi="Calibri" w:cs="Calibri"/>
                <w:color w:val="000000"/>
                <w:sz w:val="20"/>
                <w:szCs w:val="20"/>
                <w:lang w:eastAsia="en-ID"/>
              </w:rPr>
              <w:t xml:space="preserve">; </w:t>
            </w:r>
            <w:r w:rsidR="0039016B">
              <w:rPr>
                <w:rFonts w:ascii="Calibri" w:eastAsia="Times New Roman" w:hAnsi="Calibri" w:cs="Calibri"/>
                <w:color w:val="000000"/>
                <w:sz w:val="20"/>
                <w:szCs w:val="20"/>
                <w:lang w:eastAsia="en-ID"/>
              </w:rPr>
              <w:t>d</w:t>
            </w:r>
            <w:r w:rsidRPr="004865C1">
              <w:rPr>
                <w:rFonts w:ascii="Calibri" w:eastAsia="Times New Roman" w:hAnsi="Calibri" w:cs="Calibri"/>
                <w:color w:val="000000"/>
                <w:sz w:val="20"/>
                <w:szCs w:val="20"/>
                <w:lang w:eastAsia="en-ID"/>
              </w:rPr>
              <w:t>an</w:t>
            </w:r>
          </w:p>
          <w:p w14:paraId="217700E2" w14:textId="77777777" w:rsidR="00D457DD" w:rsidRPr="005A2466" w:rsidRDefault="00D457DD" w:rsidP="005A2466">
            <w:pPr>
              <w:spacing w:after="0" w:line="240" w:lineRule="auto"/>
              <w:jc w:val="both"/>
              <w:textAlignment w:val="baseline"/>
              <w:rPr>
                <w:rFonts w:ascii="Calibri" w:eastAsia="Times New Roman" w:hAnsi="Calibri" w:cs="Calibri"/>
                <w:color w:val="000000"/>
                <w:sz w:val="20"/>
                <w:szCs w:val="20"/>
                <w:lang w:eastAsia="en-ID"/>
              </w:rPr>
            </w:pPr>
          </w:p>
          <w:p w14:paraId="4E67C969" w14:textId="4F9B3C33" w:rsidR="006D5E8A" w:rsidRPr="004E5CBB" w:rsidRDefault="008E2C8E" w:rsidP="00D00C7C">
            <w:pPr>
              <w:pStyle w:val="ListParagraph"/>
              <w:numPr>
                <w:ilvl w:val="0"/>
                <w:numId w:val="164"/>
              </w:numPr>
              <w:spacing w:after="0" w:line="240" w:lineRule="auto"/>
              <w:ind w:left="886" w:hanging="283"/>
              <w:jc w:val="both"/>
              <w:textAlignment w:val="baseline"/>
              <w:rPr>
                <w:rFonts w:ascii="Calibri" w:eastAsia="Times New Roman" w:hAnsi="Calibri" w:cs="Calibri"/>
                <w:color w:val="000000"/>
                <w:sz w:val="20"/>
                <w:szCs w:val="20"/>
                <w:lang w:eastAsia="en-ID"/>
              </w:rPr>
            </w:pPr>
            <w:proofErr w:type="spellStart"/>
            <w:r w:rsidRPr="004E5CBB">
              <w:rPr>
                <w:rFonts w:ascii="Calibri" w:eastAsia="Times New Roman" w:hAnsi="Calibri" w:cs="Calibri"/>
                <w:color w:val="000000"/>
                <w:sz w:val="20"/>
                <w:szCs w:val="20"/>
                <w:lang w:eastAsia="en-ID"/>
              </w:rPr>
              <w:t>diungkapkan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kepada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calon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hAnsi="Calibri"/>
                <w:color w:val="000000"/>
                <w:sz w:val="20"/>
              </w:rPr>
              <w:t>penerima</w:t>
            </w:r>
            <w:proofErr w:type="spellEnd"/>
            <w:r w:rsidRPr="004E5CBB">
              <w:rPr>
                <w:rFonts w:ascii="Calibri" w:hAnsi="Calibri"/>
                <w:color w:val="000000"/>
                <w:sz w:val="20"/>
              </w:rPr>
              <w:t xml:space="preserve"> </w:t>
            </w:r>
            <w:proofErr w:type="spellStart"/>
            <w:r w:rsidRPr="004E5CBB">
              <w:rPr>
                <w:rFonts w:ascii="Calibri" w:eastAsia="Times New Roman" w:hAnsi="Calibri" w:cs="Calibri"/>
                <w:color w:val="000000"/>
                <w:sz w:val="20"/>
                <w:szCs w:val="20"/>
                <w:lang w:eastAsia="en-ID"/>
              </w:rPr>
              <w:t>pengalihan</w:t>
            </w:r>
            <w:proofErr w:type="spellEnd"/>
            <w:r w:rsidRPr="004E5CBB">
              <w:rPr>
                <w:rFonts w:ascii="Calibri" w:eastAsia="Times New Roman" w:hAnsi="Calibri" w:cs="Calibri"/>
                <w:color w:val="000000"/>
                <w:sz w:val="20"/>
                <w:szCs w:val="20"/>
                <w:lang w:eastAsia="en-ID"/>
              </w:rPr>
              <w:t xml:space="preserve"> yang </w:t>
            </w:r>
            <w:proofErr w:type="spellStart"/>
            <w:r w:rsidRPr="004E5CBB">
              <w:rPr>
                <w:rFonts w:ascii="Calibri" w:eastAsia="Times New Roman" w:hAnsi="Calibri" w:cs="Calibri"/>
                <w:color w:val="000000"/>
                <w:sz w:val="20"/>
                <w:szCs w:val="20"/>
                <w:lang w:eastAsia="en-ID"/>
              </w:rPr>
              <w:t>bonafid</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secara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langsung</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tidak</w:t>
            </w:r>
            <w:proofErr w:type="spellEnd"/>
            <w:r w:rsidRPr="004E5CBB">
              <w:rPr>
                <w:rFonts w:ascii="Calibri" w:eastAsia="Times New Roman" w:hAnsi="Calibri" w:cs="Calibri"/>
                <w:color w:val="000000"/>
                <w:sz w:val="20"/>
                <w:szCs w:val="20"/>
                <w:lang w:eastAsia="en-ID"/>
              </w:rPr>
              <w:t xml:space="preserve"> </w:t>
            </w:r>
            <w:proofErr w:type="spellStart"/>
            <w:r w:rsidRPr="00F20D0E">
              <w:rPr>
                <w:rFonts w:ascii="Calibri" w:hAnsi="Calibri"/>
                <w:color w:val="000000"/>
                <w:sz w:val="20"/>
              </w:rPr>
              <w:t>langsung</w:t>
            </w:r>
            <w:proofErr w:type="spellEnd"/>
            <w:r w:rsidRPr="00F20D0E">
              <w:rPr>
                <w:rFonts w:ascii="Calibri" w:hAnsi="Calibri"/>
                <w:color w:val="000000"/>
                <w:sz w:val="20"/>
              </w:rPr>
              <w:t xml:space="preserve">, </w:t>
            </w:r>
            <w:proofErr w:type="spellStart"/>
            <w:r w:rsidRPr="00F20D0E">
              <w:rPr>
                <w:rFonts w:ascii="Calibri" w:hAnsi="Calibri"/>
                <w:color w:val="000000"/>
                <w:sz w:val="20"/>
              </w:rPr>
              <w:t>sebagian</w:t>
            </w:r>
            <w:proofErr w:type="spellEnd"/>
            <w:r w:rsidRPr="00F20D0E">
              <w:rPr>
                <w:rFonts w:ascii="Calibri" w:hAnsi="Calibri"/>
                <w:color w:val="000000"/>
                <w:sz w:val="20"/>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seluruh</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sahamnya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atau</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saham</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dalam</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Afiliasinya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dengan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syarat</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calon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penerima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pengalihan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telah</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menandatangani</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perjanjian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kerahasiaan</w:t>
            </w:r>
            <w:proofErr w:type="spellEnd"/>
            <w:r w:rsidRPr="004E5CBB">
              <w:rPr>
                <w:rFonts w:ascii="Calibri" w:eastAsia="Times New Roman" w:hAnsi="Calibri" w:cs="Calibri"/>
                <w:color w:val="000000"/>
                <w:sz w:val="20"/>
                <w:szCs w:val="20"/>
                <w:lang w:eastAsia="en-ID"/>
              </w:rPr>
              <w:t xml:space="preserve"> yang </w:t>
            </w:r>
            <w:proofErr w:type="spellStart"/>
            <w:r w:rsidRPr="004E5CBB">
              <w:rPr>
                <w:rFonts w:ascii="Calibri" w:eastAsia="Times New Roman" w:hAnsi="Calibri" w:cs="Calibri"/>
                <w:color w:val="000000"/>
                <w:sz w:val="20"/>
                <w:szCs w:val="20"/>
                <w:lang w:eastAsia="en-ID"/>
              </w:rPr>
              <w:t>mengikat</w:t>
            </w:r>
            <w:proofErr w:type="spellEnd"/>
            <w:r w:rsidR="0039016B" w:rsidRPr="004E5CBB">
              <w:rPr>
                <w:rFonts w:ascii="Calibri" w:eastAsia="Times New Roman" w:hAnsi="Calibri" w:cs="Calibri"/>
                <w:color w:val="000000"/>
                <w:sz w:val="20"/>
                <w:szCs w:val="20"/>
                <w:lang w:eastAsia="en-ID"/>
              </w:rPr>
              <w:t xml:space="preserve"> </w:t>
            </w:r>
            <w:proofErr w:type="spellStart"/>
            <w:r w:rsidR="0039016B" w:rsidRPr="004E5CBB">
              <w:rPr>
                <w:rFonts w:ascii="Calibri" w:eastAsia="Times New Roman" w:hAnsi="Calibri" w:cs="Calibri"/>
                <w:color w:val="000000"/>
                <w:sz w:val="20"/>
                <w:szCs w:val="20"/>
                <w:lang w:eastAsia="en-ID"/>
              </w:rPr>
              <w:t>dirinya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dengan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Pihak</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Penerima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dengan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syarat</w:t>
            </w:r>
            <w:proofErr w:type="spellEnd"/>
            <w:r w:rsidRPr="004E5CBB">
              <w:rPr>
                <w:rFonts w:ascii="Calibri" w:eastAsia="Times New Roman" w:hAnsi="Calibri" w:cs="Calibri"/>
                <w:color w:val="000000"/>
                <w:sz w:val="20"/>
                <w:szCs w:val="20"/>
                <w:lang w:eastAsia="en-ID"/>
              </w:rPr>
              <w:t xml:space="preserve"> dan </w:t>
            </w:r>
            <w:proofErr w:type="spellStart"/>
            <w:r w:rsidRPr="004E5CBB">
              <w:rPr>
                <w:rFonts w:ascii="Calibri" w:eastAsia="Times New Roman" w:hAnsi="Calibri" w:cs="Calibri"/>
                <w:color w:val="000000"/>
                <w:sz w:val="20"/>
                <w:szCs w:val="20"/>
                <w:lang w:eastAsia="en-ID"/>
              </w:rPr>
              <w:t>ketentuan</w:t>
            </w:r>
            <w:proofErr w:type="spellEnd"/>
            <w:r w:rsidRPr="004E5CBB">
              <w:rPr>
                <w:rFonts w:ascii="Calibri" w:eastAsia="Times New Roman" w:hAnsi="Calibri" w:cs="Calibri"/>
                <w:color w:val="000000"/>
                <w:sz w:val="20"/>
                <w:szCs w:val="20"/>
                <w:lang w:eastAsia="en-ID"/>
              </w:rPr>
              <w:t xml:space="preserve"> yang </w:t>
            </w:r>
            <w:proofErr w:type="spellStart"/>
            <w:r w:rsidRPr="004E5CBB">
              <w:rPr>
                <w:rFonts w:ascii="Calibri" w:eastAsia="Times New Roman" w:hAnsi="Calibri" w:cs="Calibri"/>
                <w:color w:val="000000"/>
                <w:sz w:val="20"/>
                <w:szCs w:val="20"/>
                <w:lang w:eastAsia="en-ID"/>
              </w:rPr>
              <w:t>setara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secara</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substansi</w:t>
            </w:r>
            <w:proofErr w:type="spellEnd"/>
            <w:r w:rsidRPr="004E5CBB">
              <w:rPr>
                <w:rFonts w:ascii="Calibri" w:eastAsia="Times New Roman" w:hAnsi="Calibri" w:cs="Calibri"/>
                <w:color w:val="000000"/>
                <w:sz w:val="20"/>
                <w:szCs w:val="20"/>
                <w:lang w:eastAsia="en-ID"/>
              </w:rPr>
              <w:t xml:space="preserve"> </w:t>
            </w:r>
            <w:proofErr w:type="spellStart"/>
            <w:r w:rsidR="0039016B" w:rsidRPr="004E5CBB">
              <w:rPr>
                <w:rFonts w:ascii="Calibri" w:eastAsia="Times New Roman" w:hAnsi="Calibri" w:cs="Calibri"/>
                <w:color w:val="000000"/>
                <w:sz w:val="20"/>
                <w:szCs w:val="20"/>
                <w:lang w:eastAsia="en-ID"/>
              </w:rPr>
              <w:t>dengan</w:t>
            </w:r>
            <w:proofErr w:type="spellEnd"/>
            <w:r w:rsidRPr="004E5CBB">
              <w:rPr>
                <w:rFonts w:ascii="Calibri" w:eastAsia="Times New Roman" w:hAnsi="Calibri" w:cs="Calibri"/>
                <w:color w:val="000000"/>
                <w:sz w:val="20"/>
                <w:szCs w:val="20"/>
                <w:lang w:eastAsia="en-ID"/>
              </w:rPr>
              <w:t xml:space="preserve"> </w:t>
            </w:r>
            <w:proofErr w:type="spellStart"/>
            <w:r w:rsidRPr="004E5CBB">
              <w:rPr>
                <w:rFonts w:ascii="Calibri" w:eastAsia="Times New Roman" w:hAnsi="Calibri" w:cs="Calibri"/>
                <w:color w:val="000000"/>
                <w:sz w:val="20"/>
                <w:szCs w:val="20"/>
                <w:lang w:eastAsia="en-ID"/>
              </w:rPr>
              <w:t>Perjanjian</w:t>
            </w:r>
            <w:proofErr w:type="spellEnd"/>
            <w:r w:rsidRPr="004E5CBB">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sidRPr="004865C1">
              <w:rPr>
                <w:rFonts w:ascii="Calibri" w:eastAsia="Times New Roman" w:hAnsi="Calibri" w:cs="Calibri"/>
                <w:color w:val="000000"/>
                <w:sz w:val="20"/>
                <w:szCs w:val="20"/>
                <w:lang w:eastAsia="en-ID"/>
              </w:rPr>
              <w:t>,</w:t>
            </w:r>
          </w:p>
          <w:p w14:paraId="251D0F26" w14:textId="77777777" w:rsidR="00D457DD" w:rsidRDefault="00D457DD" w:rsidP="008E2C8E">
            <w:pPr>
              <w:spacing w:after="0" w:line="240" w:lineRule="auto"/>
              <w:ind w:left="633"/>
              <w:jc w:val="both"/>
              <w:textAlignment w:val="baseline"/>
              <w:rPr>
                <w:rFonts w:ascii="Calibri" w:eastAsia="Times New Roman" w:hAnsi="Calibri" w:cs="Calibri"/>
                <w:color w:val="000000"/>
                <w:sz w:val="20"/>
                <w:szCs w:val="20"/>
                <w:lang w:eastAsia="en-ID"/>
              </w:rPr>
            </w:pPr>
          </w:p>
          <w:p w14:paraId="515D5652" w14:textId="495A6FFC" w:rsidR="008E2C8E" w:rsidRDefault="008E2C8E" w:rsidP="008E2C8E">
            <w:pPr>
              <w:spacing w:after="0" w:line="240" w:lineRule="auto"/>
              <w:ind w:left="633"/>
              <w:jc w:val="both"/>
              <w:textAlignment w:val="baseline"/>
              <w:rPr>
                <w:rFonts w:ascii="Calibri" w:eastAsia="Times New Roman" w:hAnsi="Calibri" w:cs="Calibri"/>
                <w:color w:val="000000"/>
                <w:sz w:val="20"/>
                <w:szCs w:val="20"/>
                <w:lang w:eastAsia="en-ID"/>
              </w:rPr>
            </w:pPr>
            <w:proofErr w:type="spellStart"/>
            <w:r w:rsidRPr="008E2C8E">
              <w:rPr>
                <w:rFonts w:ascii="Calibri" w:eastAsia="Times New Roman" w:hAnsi="Calibri" w:cs="Calibri"/>
                <w:color w:val="000000"/>
                <w:sz w:val="20"/>
                <w:szCs w:val="20"/>
                <w:lang w:eastAsia="en-ID"/>
              </w:rPr>
              <w:lastRenderedPageBreak/>
              <w:t>dengan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ketentuan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bahwa</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sebelum</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pengungkapan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atau</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penggunaan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informasi</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apa</w:t>
            </w:r>
            <w:proofErr w:type="spellEnd"/>
            <w:r w:rsidRPr="008E2C8E">
              <w:rPr>
                <w:rFonts w:ascii="Calibri" w:eastAsia="Times New Roman" w:hAnsi="Calibri" w:cs="Calibri"/>
                <w:color w:val="000000"/>
                <w:sz w:val="20"/>
                <w:szCs w:val="20"/>
                <w:lang w:eastAsia="en-ID"/>
              </w:rPr>
              <w:t xml:space="preserve"> pun </w:t>
            </w:r>
            <w:proofErr w:type="spellStart"/>
            <w:r w:rsidR="0039016B">
              <w:rPr>
                <w:rFonts w:ascii="Calibri" w:eastAsia="Times New Roman" w:hAnsi="Calibri" w:cs="Calibri"/>
                <w:color w:val="000000"/>
                <w:sz w:val="20"/>
                <w:szCs w:val="20"/>
                <w:lang w:eastAsia="en-ID"/>
              </w:rPr>
              <w:t>berdasarkan</w:t>
            </w:r>
            <w:proofErr w:type="spellEnd"/>
            <w:r w:rsidR="0039016B">
              <w:rPr>
                <w:rFonts w:ascii="Calibri" w:eastAsia="Times New Roman" w:hAnsi="Calibri" w:cs="Calibri"/>
                <w:color w:val="000000"/>
                <w:sz w:val="20"/>
                <w:szCs w:val="20"/>
                <w:lang w:eastAsia="en-ID"/>
              </w:rPr>
              <w:t xml:space="preserve"> </w:t>
            </w:r>
            <w:proofErr w:type="spellStart"/>
            <w:r w:rsidR="0039016B">
              <w:rPr>
                <w:rFonts w:ascii="Calibri" w:eastAsia="Times New Roman" w:hAnsi="Calibri" w:cs="Calibri"/>
                <w:color w:val="000000"/>
                <w:sz w:val="20"/>
                <w:szCs w:val="20"/>
                <w:lang w:eastAsia="en-ID"/>
              </w:rPr>
              <w:t>Pasal</w:t>
            </w:r>
            <w:proofErr w:type="spellEnd"/>
            <w:r w:rsidRPr="008E2C8E">
              <w:rPr>
                <w:rFonts w:ascii="Calibri" w:eastAsia="Times New Roman" w:hAnsi="Calibri" w:cs="Calibri"/>
                <w:color w:val="000000"/>
                <w:sz w:val="20"/>
                <w:szCs w:val="20"/>
                <w:lang w:eastAsia="en-ID"/>
              </w:rPr>
              <w:t xml:space="preserve"> 18.3(c) </w:t>
            </w:r>
            <w:proofErr w:type="spellStart"/>
            <w:r w:rsidRPr="008E2C8E">
              <w:rPr>
                <w:rFonts w:ascii="Calibri" w:eastAsia="Times New Roman" w:hAnsi="Calibri" w:cs="Calibri"/>
                <w:color w:val="000000"/>
                <w:sz w:val="20"/>
                <w:szCs w:val="20"/>
                <w:lang w:eastAsia="en-ID"/>
              </w:rPr>
              <w:t>atau</w:t>
            </w:r>
            <w:proofErr w:type="spellEnd"/>
            <w:r w:rsidRPr="008E2C8E">
              <w:rPr>
                <w:rFonts w:ascii="Calibri" w:eastAsia="Times New Roman" w:hAnsi="Calibri" w:cs="Calibri"/>
                <w:color w:val="000000"/>
                <w:sz w:val="20"/>
                <w:szCs w:val="20"/>
                <w:lang w:eastAsia="en-ID"/>
              </w:rPr>
              <w:t xml:space="preserve"> 18.3(d), </w:t>
            </w:r>
            <w:proofErr w:type="spellStart"/>
            <w:r w:rsidRPr="008E2C8E">
              <w:rPr>
                <w:rFonts w:ascii="Calibri" w:eastAsia="Times New Roman" w:hAnsi="Calibri" w:cs="Calibri"/>
                <w:color w:val="000000"/>
                <w:sz w:val="20"/>
                <w:szCs w:val="20"/>
                <w:lang w:eastAsia="en-ID"/>
              </w:rPr>
              <w:t>Pihak</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Penerima</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harus</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segera</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memberi</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tahu</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Pihak</w:t>
            </w:r>
            <w:proofErr w:type="spellEnd"/>
            <w:r w:rsidRPr="008E2C8E">
              <w:rPr>
                <w:rFonts w:ascii="Calibri" w:eastAsia="Times New Roman" w:hAnsi="Calibri" w:cs="Calibri"/>
                <w:color w:val="000000"/>
                <w:sz w:val="20"/>
                <w:szCs w:val="20"/>
                <w:lang w:eastAsia="en-ID"/>
              </w:rPr>
              <w:t xml:space="preserve"> </w:t>
            </w:r>
            <w:del w:id="1453" w:author="OLTRE" w:date="2024-07-03T22:42:00Z">
              <w:r w:rsidR="0039016B">
                <w:rPr>
                  <w:rFonts w:ascii="Calibri" w:eastAsia="Times New Roman" w:hAnsi="Calibri" w:cs="Calibri"/>
                  <w:color w:val="000000"/>
                  <w:sz w:val="20"/>
                  <w:szCs w:val="20"/>
                  <w:lang w:eastAsia="en-ID"/>
                </w:rPr>
                <w:delText>yang Mengungkapkan</w:delText>
              </w:r>
            </w:del>
            <w:proofErr w:type="spellStart"/>
            <w:ins w:id="1454" w:author="OLTRE" w:date="2024-07-03T22:42:00Z">
              <w:r w:rsidR="00BC25A4">
                <w:rPr>
                  <w:rFonts w:ascii="Calibri" w:hAnsi="Calibri"/>
                  <w:color w:val="000000"/>
                  <w:sz w:val="20"/>
                </w:rPr>
                <w:t>Pengungkap</w:t>
              </w:r>
            </w:ins>
            <w:proofErr w:type="spellEnd"/>
            <w:r w:rsidR="00BC25A4">
              <w:rPr>
                <w:rFonts w:ascii="Calibri" w:hAnsi="Calibri"/>
                <w:color w:val="000000"/>
                <w:sz w:val="20"/>
              </w:rPr>
              <w:t xml:space="preserve"> </w:t>
            </w:r>
            <w:proofErr w:type="spellStart"/>
            <w:r w:rsidRPr="008E2C8E">
              <w:rPr>
                <w:rFonts w:ascii="Calibri" w:eastAsia="Times New Roman" w:hAnsi="Calibri" w:cs="Calibri"/>
                <w:color w:val="000000"/>
                <w:sz w:val="20"/>
                <w:szCs w:val="20"/>
                <w:lang w:eastAsia="en-ID"/>
              </w:rPr>
              <w:t>mengenai</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persyaratan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tersebut</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dengan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maksud</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untuk</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memberikan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kesempatan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kepada</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Pihak</w:t>
            </w:r>
            <w:proofErr w:type="spellEnd"/>
            <w:r w:rsidRPr="008E2C8E">
              <w:rPr>
                <w:rFonts w:ascii="Calibri" w:eastAsia="Times New Roman" w:hAnsi="Calibri" w:cs="Calibri"/>
                <w:color w:val="000000"/>
                <w:sz w:val="20"/>
                <w:szCs w:val="20"/>
                <w:lang w:eastAsia="en-ID"/>
              </w:rPr>
              <w:t xml:space="preserve"> </w:t>
            </w:r>
            <w:proofErr w:type="spellStart"/>
            <w:r w:rsidR="00D004E5">
              <w:rPr>
                <w:rFonts w:ascii="Calibri" w:eastAsia="Times New Roman" w:hAnsi="Calibri" w:cs="Calibri"/>
                <w:color w:val="000000"/>
                <w:sz w:val="20"/>
                <w:szCs w:val="20"/>
                <w:lang w:eastAsia="en-ID"/>
              </w:rPr>
              <w:t>Pengungkap</w:t>
            </w:r>
            <w:proofErr w:type="spellEnd"/>
            <w:r w:rsidR="00D004E5"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untuk</w:t>
            </w:r>
            <w:proofErr w:type="spellEnd"/>
            <w:r w:rsidRPr="008E2C8E">
              <w:rPr>
                <w:rFonts w:ascii="Calibri" w:eastAsia="Times New Roman" w:hAnsi="Calibri" w:cs="Calibri"/>
                <w:color w:val="000000"/>
                <w:sz w:val="20"/>
                <w:szCs w:val="20"/>
                <w:lang w:eastAsia="en-ID"/>
              </w:rPr>
              <w:t xml:space="preserve"> </w:t>
            </w:r>
            <w:proofErr w:type="spellStart"/>
            <w:r w:rsidR="00032A65">
              <w:rPr>
                <w:rFonts w:ascii="Calibri" w:eastAsia="Times New Roman" w:hAnsi="Calibri" w:cs="Calibri"/>
                <w:color w:val="000000"/>
                <w:sz w:val="20"/>
                <w:szCs w:val="20"/>
                <w:lang w:eastAsia="en-ID"/>
              </w:rPr>
              <w:t>membantah</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pengungkapan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atau</w:t>
            </w:r>
            <w:proofErr w:type="spellEnd"/>
            <w:r w:rsidRPr="008E2C8E">
              <w:rPr>
                <w:rFonts w:ascii="Calibri" w:eastAsia="Times New Roman" w:hAnsi="Calibri" w:cs="Calibri"/>
                <w:color w:val="000000"/>
                <w:sz w:val="20"/>
                <w:szCs w:val="20"/>
                <w:lang w:eastAsia="en-ID"/>
              </w:rPr>
              <w:t xml:space="preserve"> </w:t>
            </w:r>
            <w:proofErr w:type="spellStart"/>
            <w:r w:rsidR="00032A65">
              <w:rPr>
                <w:rFonts w:ascii="Calibri" w:eastAsia="Times New Roman" w:hAnsi="Calibri" w:cs="Calibri"/>
                <w:color w:val="000000"/>
                <w:sz w:val="20"/>
                <w:szCs w:val="20"/>
                <w:lang w:eastAsia="en-ID"/>
              </w:rPr>
              <w:t>penggunaanya</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sejauh</w:t>
            </w:r>
            <w:proofErr w:type="spellEnd"/>
            <w:r w:rsidRPr="008E2C8E">
              <w:rPr>
                <w:rFonts w:ascii="Calibri" w:eastAsia="Times New Roman" w:hAnsi="Calibri" w:cs="Calibri"/>
                <w:color w:val="000000"/>
                <w:sz w:val="20"/>
                <w:szCs w:val="20"/>
                <w:lang w:eastAsia="en-ID"/>
              </w:rPr>
              <w:t xml:space="preserve"> </w:t>
            </w:r>
            <w:r w:rsidR="00032A65">
              <w:rPr>
                <w:rFonts w:ascii="Calibri" w:eastAsia="Times New Roman" w:hAnsi="Calibri" w:cs="Calibri"/>
                <w:color w:val="000000"/>
                <w:sz w:val="20"/>
                <w:szCs w:val="20"/>
                <w:lang w:eastAsia="en-ID"/>
              </w:rPr>
              <w:t xml:space="preserve">yang </w:t>
            </w:r>
            <w:proofErr w:type="spellStart"/>
            <w:r w:rsidRPr="008E2C8E">
              <w:rPr>
                <w:rFonts w:ascii="Calibri" w:eastAsia="Times New Roman" w:hAnsi="Calibri" w:cs="Calibri"/>
                <w:color w:val="000000"/>
                <w:sz w:val="20"/>
                <w:szCs w:val="20"/>
                <w:lang w:eastAsia="en-ID"/>
              </w:rPr>
              <w:t>diizinkan</w:t>
            </w:r>
            <w:proofErr w:type="spellEnd"/>
            <w:r w:rsidRPr="008E2C8E">
              <w:rPr>
                <w:rFonts w:ascii="Calibri" w:eastAsia="Times New Roman" w:hAnsi="Calibri" w:cs="Calibri"/>
                <w:color w:val="000000"/>
                <w:sz w:val="20"/>
                <w:szCs w:val="20"/>
                <w:lang w:eastAsia="en-ID"/>
              </w:rPr>
              <w:t xml:space="preserve"> oleh </w:t>
            </w:r>
            <w:proofErr w:type="spellStart"/>
            <w:r w:rsidR="00032A65">
              <w:rPr>
                <w:rFonts w:ascii="Calibri" w:eastAsia="Times New Roman" w:hAnsi="Calibri" w:cs="Calibri"/>
                <w:color w:val="000000"/>
                <w:sz w:val="20"/>
                <w:szCs w:val="20"/>
                <w:lang w:eastAsia="en-ID"/>
              </w:rPr>
              <w:t>peraturan</w:t>
            </w:r>
            <w:proofErr w:type="spellEnd"/>
            <w:r w:rsidR="00032A65">
              <w:rPr>
                <w:rFonts w:ascii="Calibri" w:eastAsia="Times New Roman" w:hAnsi="Calibri" w:cs="Calibri"/>
                <w:color w:val="000000"/>
                <w:sz w:val="20"/>
                <w:szCs w:val="20"/>
                <w:lang w:eastAsia="en-ID"/>
              </w:rPr>
              <w:t xml:space="preserve"> </w:t>
            </w:r>
            <w:proofErr w:type="spellStart"/>
            <w:r w:rsidR="00032A65">
              <w:rPr>
                <w:rFonts w:ascii="Calibri" w:eastAsia="Times New Roman" w:hAnsi="Calibri" w:cs="Calibri"/>
                <w:color w:val="000000"/>
                <w:sz w:val="20"/>
                <w:szCs w:val="20"/>
                <w:lang w:eastAsia="en-ID"/>
              </w:rPr>
              <w:t>perundan-undangan</w:t>
            </w:r>
            <w:proofErr w:type="spellEnd"/>
            <w:r w:rsidRPr="008E2C8E">
              <w:rPr>
                <w:rFonts w:ascii="Calibri" w:eastAsia="Times New Roman" w:hAnsi="Calibri" w:cs="Calibri"/>
                <w:color w:val="000000"/>
                <w:sz w:val="20"/>
                <w:szCs w:val="20"/>
                <w:lang w:eastAsia="en-ID"/>
              </w:rPr>
              <w:t xml:space="preserve"> yang </w:t>
            </w:r>
            <w:proofErr w:type="spellStart"/>
            <w:r w:rsidRPr="008E2C8E">
              <w:rPr>
                <w:rFonts w:ascii="Calibri" w:eastAsia="Times New Roman" w:hAnsi="Calibri" w:cs="Calibri"/>
                <w:color w:val="000000"/>
                <w:sz w:val="20"/>
                <w:szCs w:val="20"/>
                <w:lang w:eastAsia="en-ID"/>
              </w:rPr>
              <w:t>berlaku</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atau</w:t>
            </w:r>
            <w:proofErr w:type="spellEnd"/>
            <w:r w:rsidRPr="008E2C8E">
              <w:rPr>
                <w:rFonts w:ascii="Calibri" w:eastAsia="Times New Roman" w:hAnsi="Calibri" w:cs="Calibri"/>
                <w:color w:val="000000"/>
                <w:sz w:val="20"/>
                <w:szCs w:val="20"/>
                <w:lang w:eastAsia="en-ID"/>
              </w:rPr>
              <w:t xml:space="preserve"> </w:t>
            </w:r>
            <w:proofErr w:type="spellStart"/>
            <w:r w:rsidR="00032A65">
              <w:rPr>
                <w:rFonts w:ascii="Calibri" w:eastAsia="Times New Roman" w:hAnsi="Calibri" w:cs="Calibri"/>
                <w:color w:val="000000"/>
                <w:sz w:val="20"/>
                <w:szCs w:val="20"/>
                <w:lang w:eastAsia="en-ID"/>
              </w:rPr>
              <w:t>untuk</w:t>
            </w:r>
            <w:proofErr w:type="spellEnd"/>
            <w:r w:rsidR="00032A65">
              <w:rPr>
                <w:rFonts w:ascii="Calibri" w:eastAsia="Times New Roman" w:hAnsi="Calibri" w:cs="Calibri"/>
                <w:color w:val="000000"/>
                <w:sz w:val="20"/>
                <w:szCs w:val="20"/>
                <w:lang w:eastAsia="en-ID"/>
              </w:rPr>
              <w:t xml:space="preserve"> </w:t>
            </w:r>
            <w:proofErr w:type="spellStart"/>
            <w:r w:rsidR="00032A65">
              <w:rPr>
                <w:rFonts w:ascii="Calibri" w:eastAsia="Times New Roman" w:hAnsi="Calibri" w:cs="Calibri"/>
                <w:color w:val="000000"/>
                <w:sz w:val="20"/>
                <w:szCs w:val="20"/>
                <w:lang w:eastAsia="en-ID"/>
              </w:rPr>
              <w:t>menyetujui</w:t>
            </w:r>
            <w:proofErr w:type="spellEnd"/>
            <w:r w:rsidR="00032A65">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waktu</w:t>
            </w:r>
            <w:proofErr w:type="spellEnd"/>
            <w:r w:rsidRPr="008E2C8E">
              <w:rPr>
                <w:rFonts w:ascii="Calibri" w:eastAsia="Times New Roman" w:hAnsi="Calibri" w:cs="Calibri"/>
                <w:color w:val="000000"/>
                <w:sz w:val="20"/>
                <w:szCs w:val="20"/>
                <w:lang w:eastAsia="en-ID"/>
              </w:rPr>
              <w:t xml:space="preserve"> dan </w:t>
            </w:r>
            <w:proofErr w:type="spellStart"/>
            <w:r w:rsidRPr="008E2C8E">
              <w:rPr>
                <w:rFonts w:ascii="Calibri" w:eastAsia="Times New Roman" w:hAnsi="Calibri" w:cs="Calibri"/>
                <w:color w:val="000000"/>
                <w:sz w:val="20"/>
                <w:szCs w:val="20"/>
                <w:lang w:eastAsia="en-ID"/>
              </w:rPr>
              <w:t>isi</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pengungkapan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atau</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penggunaan</w:t>
            </w:r>
            <w:proofErr w:type="spellEnd"/>
            <w:r w:rsidRPr="008E2C8E">
              <w:rPr>
                <w:rFonts w:ascii="Calibri" w:eastAsia="Times New Roman" w:hAnsi="Calibri" w:cs="Calibri"/>
                <w:color w:val="000000"/>
                <w:sz w:val="20"/>
                <w:szCs w:val="20"/>
                <w:lang w:eastAsia="en-ID"/>
              </w:rPr>
              <w:t xml:space="preserve"> </w:t>
            </w:r>
            <w:proofErr w:type="spellStart"/>
            <w:r w:rsidRPr="008E2C8E">
              <w:rPr>
                <w:rFonts w:ascii="Calibri" w:eastAsia="Times New Roman" w:hAnsi="Calibri" w:cs="Calibri"/>
                <w:color w:val="000000"/>
                <w:sz w:val="20"/>
                <w:szCs w:val="20"/>
                <w:lang w:eastAsia="en-ID"/>
              </w:rPr>
              <w:t>tersebut</w:t>
            </w:r>
            <w:proofErr w:type="spellEnd"/>
            <w:r w:rsidR="00032A65">
              <w:rPr>
                <w:rFonts w:ascii="Calibri" w:eastAsia="Times New Roman" w:hAnsi="Calibri" w:cs="Calibri"/>
                <w:color w:val="000000"/>
                <w:sz w:val="20"/>
                <w:szCs w:val="20"/>
                <w:lang w:eastAsia="en-ID"/>
              </w:rPr>
              <w:t>.</w:t>
            </w:r>
          </w:p>
          <w:p w14:paraId="400DF8A0" w14:textId="77777777" w:rsidR="00032A65" w:rsidRPr="004865C1" w:rsidRDefault="00032A65" w:rsidP="004865C1">
            <w:pPr>
              <w:spacing w:after="0" w:line="240" w:lineRule="auto"/>
              <w:ind w:left="633"/>
              <w:jc w:val="both"/>
              <w:textAlignment w:val="baseline"/>
              <w:rPr>
                <w:rFonts w:ascii="Calibri" w:eastAsia="Times New Roman" w:hAnsi="Calibri" w:cs="Calibri"/>
                <w:color w:val="000000"/>
                <w:sz w:val="20"/>
                <w:szCs w:val="20"/>
                <w:lang w:eastAsia="en-ID"/>
              </w:rPr>
            </w:pPr>
          </w:p>
          <w:p w14:paraId="25762B96" w14:textId="1AACA860" w:rsidR="00CC594B" w:rsidRPr="005A2466" w:rsidRDefault="00CC594B" w:rsidP="00BA45BC">
            <w:pPr>
              <w:pStyle w:val="ListParagraph"/>
              <w:numPr>
                <w:ilvl w:val="1"/>
                <w:numId w:val="103"/>
              </w:numPr>
              <w:spacing w:after="0" w:line="240" w:lineRule="auto"/>
              <w:ind w:left="606" w:hanging="559"/>
              <w:jc w:val="both"/>
              <w:textAlignment w:val="baseline"/>
              <w:rPr>
                <w:rFonts w:ascii="Calibri" w:hAnsi="Calibri"/>
                <w:color w:val="000000"/>
                <w:sz w:val="20"/>
              </w:rPr>
            </w:pPr>
            <w:r w:rsidRPr="004865C1">
              <w:rPr>
                <w:rFonts w:ascii="Calibri" w:eastAsia="Times New Roman" w:hAnsi="Calibri" w:cs="Calibri"/>
                <w:color w:val="000000"/>
                <w:sz w:val="20"/>
                <w:szCs w:val="20"/>
                <w:lang w:eastAsia="en-ID"/>
              </w:rPr>
              <w:t xml:space="preserve">Masing-masing </w:t>
            </w:r>
            <w:proofErr w:type="spellStart"/>
            <w:r w:rsidRPr="004865C1">
              <w:rPr>
                <w:rFonts w:ascii="Calibri" w:eastAsia="Times New Roman" w:hAnsi="Calibri" w:cs="Calibri"/>
                <w:color w:val="000000"/>
                <w:sz w:val="20"/>
                <w:szCs w:val="20"/>
                <w:lang w:eastAsia="en-ID"/>
              </w:rPr>
              <w:t>Pihak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mengakui</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w:t>
            </w:r>
            <w:proofErr w:type="spellStart"/>
            <w:r w:rsidRPr="005A2466">
              <w:rPr>
                <w:rFonts w:ascii="Calibri" w:hAnsi="Calibri"/>
                <w:color w:val="000000"/>
                <w:sz w:val="20"/>
              </w:rPr>
              <w:t>Informasi</w:t>
            </w:r>
            <w:proofErr w:type="spellEnd"/>
            <w:r w:rsidRPr="005A2466">
              <w:rPr>
                <w:rFonts w:ascii="Calibri" w:hAnsi="Calibri"/>
                <w:color w:val="000000"/>
                <w:sz w:val="20"/>
              </w:rPr>
              <w:t xml:space="preserve"> </w:t>
            </w:r>
            <w:proofErr w:type="spellStart"/>
            <w:r w:rsidRPr="005A2466">
              <w:rPr>
                <w:rFonts w:ascii="Calibri" w:hAnsi="Calibri"/>
                <w:color w:val="000000"/>
                <w:sz w:val="20"/>
              </w:rPr>
              <w:t>Rahasia</w:t>
            </w:r>
            <w:proofErr w:type="spellEnd"/>
            <w:r w:rsidRPr="005A2466">
              <w:rPr>
                <w:rFonts w:ascii="Calibri" w:hAnsi="Calibri"/>
                <w:color w:val="000000"/>
                <w:sz w:val="20"/>
              </w:rPr>
              <w:t xml:space="preserve"> </w:t>
            </w:r>
            <w:proofErr w:type="spellStart"/>
            <w:r w:rsidRPr="005A2466">
              <w:rPr>
                <w:rFonts w:ascii="Calibri" w:hAnsi="Calibri"/>
                <w:color w:val="000000"/>
                <w:sz w:val="20"/>
              </w:rPr>
              <w:t>adalah</w:t>
            </w:r>
            <w:proofErr w:type="spellEnd"/>
            <w:r w:rsidRPr="005A2466">
              <w:rPr>
                <w:rFonts w:ascii="Calibri" w:hAnsi="Calibri"/>
                <w:color w:val="000000"/>
                <w:sz w:val="20"/>
              </w:rPr>
              <w:t xml:space="preserve"> </w:t>
            </w:r>
            <w:proofErr w:type="spellStart"/>
            <w:r w:rsidRPr="005A2466">
              <w:rPr>
                <w:rFonts w:ascii="Calibri" w:hAnsi="Calibri"/>
                <w:color w:val="000000"/>
                <w:sz w:val="20"/>
              </w:rPr>
              <w:t>milik</w:t>
            </w:r>
            <w:proofErr w:type="spellEnd"/>
            <w:r w:rsidRPr="005A2466">
              <w:rPr>
                <w:rFonts w:ascii="Calibri" w:hAnsi="Calibri"/>
                <w:color w:val="000000"/>
                <w:sz w:val="20"/>
              </w:rPr>
              <w:t xml:space="preserve"> </w:t>
            </w:r>
            <w:proofErr w:type="spellStart"/>
            <w:r w:rsidRPr="004865C1">
              <w:rPr>
                <w:rFonts w:ascii="Calibri" w:eastAsia="Times New Roman" w:hAnsi="Calibri" w:cs="Calibri"/>
                <w:color w:val="000000"/>
                <w:sz w:val="20"/>
                <w:szCs w:val="20"/>
                <w:lang w:eastAsia="en-ID"/>
              </w:rPr>
              <w:t>Pihak</w:t>
            </w:r>
            <w:proofErr w:type="spellEnd"/>
            <w:r w:rsidRPr="004865C1">
              <w:rPr>
                <w:rFonts w:ascii="Calibri" w:eastAsia="Times New Roman" w:hAnsi="Calibri" w:cs="Calibri"/>
                <w:color w:val="000000"/>
                <w:sz w:val="20"/>
                <w:szCs w:val="20"/>
                <w:lang w:eastAsia="en-ID"/>
              </w:rPr>
              <w:t xml:space="preserve"> </w:t>
            </w:r>
            <w:proofErr w:type="spellStart"/>
            <w:r w:rsidR="004C7ACD">
              <w:rPr>
                <w:rFonts w:ascii="Calibri" w:eastAsia="Times New Roman" w:hAnsi="Calibri" w:cs="Calibri"/>
                <w:color w:val="000000"/>
                <w:sz w:val="20"/>
                <w:szCs w:val="20"/>
                <w:lang w:eastAsia="en-ID"/>
              </w:rPr>
              <w:t>Pengungkap</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Setelah</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pengakhiran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berakhirnya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Perjanjian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karena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sebab</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apa</w:t>
            </w:r>
            <w:proofErr w:type="spellEnd"/>
            <w:r w:rsidRPr="004865C1">
              <w:rPr>
                <w:rFonts w:ascii="Calibri" w:eastAsia="Times New Roman" w:hAnsi="Calibri" w:cs="Calibri"/>
                <w:color w:val="000000"/>
                <w:sz w:val="20"/>
                <w:szCs w:val="20"/>
                <w:lang w:eastAsia="en-ID"/>
              </w:rPr>
              <w:t xml:space="preserve"> pun, </w:t>
            </w:r>
            <w:proofErr w:type="spellStart"/>
            <w:r w:rsidRPr="004865C1">
              <w:rPr>
                <w:rFonts w:ascii="Calibri" w:eastAsia="Times New Roman" w:hAnsi="Calibri" w:cs="Calibri"/>
                <w:color w:val="000000"/>
                <w:sz w:val="20"/>
                <w:szCs w:val="20"/>
                <w:lang w:eastAsia="en-ID"/>
              </w:rPr>
              <w:t>Pihak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Penerima</w:t>
            </w:r>
            <w:proofErr w:type="spellEnd"/>
            <w:r w:rsidRPr="004865C1">
              <w:rPr>
                <w:rFonts w:ascii="Calibri" w:eastAsia="Times New Roman" w:hAnsi="Calibri" w:cs="Calibri"/>
                <w:color w:val="000000"/>
                <w:sz w:val="20"/>
                <w:szCs w:val="20"/>
                <w:lang w:eastAsia="en-ID"/>
              </w:rPr>
              <w:t xml:space="preserve"> </w:t>
            </w:r>
            <w:proofErr w:type="spellStart"/>
            <w:r w:rsidR="00C3649B">
              <w:rPr>
                <w:rFonts w:ascii="Calibri" w:eastAsia="Times New Roman" w:hAnsi="Calibri" w:cs="Calibri"/>
                <w:color w:val="000000"/>
                <w:sz w:val="20"/>
                <w:szCs w:val="20"/>
                <w:lang w:eastAsia="en-ID"/>
              </w:rPr>
              <w:t>wajib</w:t>
            </w:r>
            <w:proofErr w:type="spellEnd"/>
            <w:r w:rsidRPr="004865C1">
              <w:rPr>
                <w:rFonts w:ascii="Calibri" w:eastAsia="Times New Roman" w:hAnsi="Calibri" w:cs="Calibri"/>
                <w:color w:val="000000"/>
                <w:sz w:val="20"/>
                <w:szCs w:val="20"/>
                <w:lang w:eastAsia="en-ID"/>
              </w:rPr>
              <w:t xml:space="preserve"> </w:t>
            </w:r>
            <w:proofErr w:type="spellStart"/>
            <w:r w:rsidR="00C3649B">
              <w:rPr>
                <w:rFonts w:ascii="Calibri" w:eastAsia="Times New Roman" w:hAnsi="Calibri" w:cs="Calibri"/>
                <w:color w:val="000000"/>
                <w:sz w:val="20"/>
                <w:szCs w:val="20"/>
                <w:lang w:eastAsia="en-ID"/>
              </w:rPr>
              <w:t>menghentkan</w:t>
            </w:r>
            <w:proofErr w:type="spellEnd"/>
            <w:r w:rsidR="00C3649B">
              <w:rPr>
                <w:rFonts w:ascii="Calibri" w:eastAsia="Times New Roman" w:hAnsi="Calibri" w:cs="Calibri"/>
                <w:color w:val="000000"/>
                <w:sz w:val="20"/>
                <w:szCs w:val="20"/>
                <w:lang w:eastAsia="en-ID"/>
              </w:rPr>
              <w:t xml:space="preserve"> </w:t>
            </w:r>
            <w:proofErr w:type="spellStart"/>
            <w:r w:rsidR="00C3649B">
              <w:rPr>
                <w:rFonts w:ascii="Calibri" w:eastAsia="Times New Roman" w:hAnsi="Calibri" w:cs="Calibri"/>
                <w:color w:val="000000"/>
                <w:sz w:val="20"/>
                <w:szCs w:val="20"/>
                <w:lang w:eastAsia="en-ID"/>
              </w:rPr>
              <w:t>penggunaan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Informasi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Rahasia</w:t>
            </w:r>
            <w:proofErr w:type="spellEnd"/>
            <w:r w:rsidRPr="004865C1">
              <w:rPr>
                <w:rFonts w:ascii="Calibri" w:eastAsia="Times New Roman" w:hAnsi="Calibri" w:cs="Calibri"/>
                <w:color w:val="000000"/>
                <w:sz w:val="20"/>
                <w:szCs w:val="20"/>
                <w:lang w:eastAsia="en-ID"/>
              </w:rPr>
              <w:t xml:space="preserve"> dan </w:t>
            </w:r>
            <w:proofErr w:type="spellStart"/>
            <w:r w:rsidRPr="004865C1">
              <w:rPr>
                <w:rFonts w:ascii="Calibri" w:eastAsia="Times New Roman" w:hAnsi="Calibri" w:cs="Calibri"/>
                <w:color w:val="000000"/>
                <w:sz w:val="20"/>
                <w:szCs w:val="20"/>
                <w:lang w:eastAsia="en-ID"/>
              </w:rPr>
              <w:t>harus</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mengembalikan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Informasi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Rahasia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kepada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Pihak</w:t>
            </w:r>
            <w:proofErr w:type="spellEnd"/>
            <w:r w:rsidRPr="004865C1">
              <w:rPr>
                <w:rFonts w:ascii="Calibri" w:eastAsia="Times New Roman" w:hAnsi="Calibri" w:cs="Calibri"/>
                <w:color w:val="000000"/>
                <w:sz w:val="20"/>
                <w:szCs w:val="20"/>
                <w:lang w:eastAsia="en-ID"/>
              </w:rPr>
              <w:t xml:space="preserve"> </w:t>
            </w:r>
            <w:proofErr w:type="spellStart"/>
            <w:r w:rsidR="006206B1">
              <w:rPr>
                <w:rFonts w:ascii="Calibri" w:eastAsia="Times New Roman" w:hAnsi="Calibri" w:cs="Calibri"/>
                <w:color w:val="000000"/>
                <w:sz w:val="20"/>
                <w:szCs w:val="20"/>
                <w:lang w:eastAsia="en-ID"/>
              </w:rPr>
              <w:t>Pengungkap</w:t>
            </w:r>
            <w:proofErr w:type="spellEnd"/>
            <w:r w:rsidR="006206B1" w:rsidRPr="006206B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bersama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dengan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semua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dokumen</w:t>
            </w:r>
            <w:proofErr w:type="spellEnd"/>
            <w:r w:rsidRPr="004865C1">
              <w:rPr>
                <w:rFonts w:ascii="Calibri" w:eastAsia="Times New Roman" w:hAnsi="Calibri" w:cs="Calibri"/>
                <w:color w:val="000000"/>
                <w:sz w:val="20"/>
                <w:szCs w:val="20"/>
                <w:lang w:eastAsia="en-ID"/>
              </w:rPr>
              <w:t xml:space="preserve"> dan </w:t>
            </w:r>
            <w:proofErr w:type="spellStart"/>
            <w:r w:rsidRPr="004865C1">
              <w:rPr>
                <w:rFonts w:ascii="Calibri" w:eastAsia="Times New Roman" w:hAnsi="Calibri" w:cs="Calibri"/>
                <w:color w:val="000000"/>
                <w:sz w:val="20"/>
                <w:szCs w:val="20"/>
                <w:lang w:eastAsia="en-ID"/>
              </w:rPr>
              <w:t>salinan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terkait</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sebagaimana</w:t>
            </w:r>
            <w:proofErr w:type="spellEnd"/>
            <w:r w:rsidRPr="004865C1">
              <w:rPr>
                <w:rFonts w:ascii="Calibri" w:eastAsia="Times New Roman" w:hAnsi="Calibri" w:cs="Calibri"/>
                <w:color w:val="000000"/>
                <w:sz w:val="20"/>
                <w:szCs w:val="20"/>
                <w:lang w:eastAsia="en-ID"/>
              </w:rPr>
              <w:t xml:space="preserve"> yang </w:t>
            </w:r>
            <w:proofErr w:type="spellStart"/>
            <w:r w:rsidRPr="004865C1">
              <w:rPr>
                <w:rFonts w:ascii="Calibri" w:eastAsia="Times New Roman" w:hAnsi="Calibri" w:cs="Calibri"/>
                <w:color w:val="000000"/>
                <w:sz w:val="20"/>
                <w:szCs w:val="20"/>
                <w:lang w:eastAsia="en-ID"/>
              </w:rPr>
              <w:t>diharapkan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secara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wajar</w:t>
            </w:r>
            <w:proofErr w:type="spellEnd"/>
            <w:r w:rsidRPr="004865C1">
              <w:rPr>
                <w:rFonts w:ascii="Calibri" w:eastAsia="Times New Roman" w:hAnsi="Calibri" w:cs="Calibri"/>
                <w:color w:val="000000"/>
                <w:sz w:val="20"/>
                <w:szCs w:val="20"/>
                <w:lang w:eastAsia="en-ID"/>
              </w:rPr>
              <w:t xml:space="preserve"> oleh </w:t>
            </w:r>
            <w:proofErr w:type="spellStart"/>
            <w:r w:rsidRPr="004865C1">
              <w:rPr>
                <w:rFonts w:ascii="Calibri" w:eastAsia="Times New Roman" w:hAnsi="Calibri" w:cs="Calibri"/>
                <w:color w:val="000000"/>
                <w:sz w:val="20"/>
                <w:szCs w:val="20"/>
                <w:lang w:eastAsia="en-ID"/>
              </w:rPr>
              <w:t>Pihak</w:t>
            </w:r>
            <w:proofErr w:type="spellEnd"/>
            <w:r w:rsidRPr="004865C1">
              <w:rPr>
                <w:rFonts w:ascii="Calibri" w:eastAsia="Times New Roman" w:hAnsi="Calibri" w:cs="Calibri"/>
                <w:color w:val="000000"/>
                <w:sz w:val="20"/>
                <w:szCs w:val="20"/>
                <w:lang w:eastAsia="en-ID"/>
              </w:rPr>
              <w:t xml:space="preserve"> </w:t>
            </w:r>
            <w:proofErr w:type="spellStart"/>
            <w:r w:rsidR="006206B1">
              <w:rPr>
                <w:rFonts w:ascii="Calibri" w:eastAsia="Times New Roman" w:hAnsi="Calibri" w:cs="Calibri"/>
                <w:color w:val="000000"/>
                <w:sz w:val="20"/>
                <w:szCs w:val="20"/>
                <w:lang w:eastAsia="en-ID"/>
              </w:rPr>
              <w:t>Pengungkap</w:t>
            </w:r>
            <w:proofErr w:type="spellEnd"/>
            <w:r w:rsidRPr="004865C1">
              <w:rPr>
                <w:rFonts w:ascii="Calibri" w:eastAsia="Times New Roman" w:hAnsi="Calibri" w:cs="Calibri"/>
                <w:color w:val="000000"/>
                <w:sz w:val="20"/>
                <w:szCs w:val="20"/>
                <w:lang w:eastAsia="en-ID"/>
              </w:rPr>
              <w:t>).</w:t>
            </w:r>
          </w:p>
          <w:p w14:paraId="5D5B4DF0" w14:textId="77777777" w:rsidR="00C3649B" w:rsidRDefault="00C3649B" w:rsidP="004865C1">
            <w:pPr>
              <w:pStyle w:val="ListParagraph"/>
              <w:spacing w:after="0" w:line="240" w:lineRule="auto"/>
              <w:ind w:left="634"/>
              <w:jc w:val="both"/>
              <w:textAlignment w:val="baseline"/>
              <w:rPr>
                <w:rFonts w:ascii="Calibri" w:eastAsia="Times New Roman" w:hAnsi="Calibri" w:cs="Calibri"/>
                <w:color w:val="000000"/>
                <w:sz w:val="20"/>
                <w:szCs w:val="20"/>
                <w:lang w:eastAsia="en-ID"/>
              </w:rPr>
            </w:pPr>
          </w:p>
          <w:p w14:paraId="2D86F21C" w14:textId="77777777" w:rsidR="00C3649B" w:rsidRPr="00436505" w:rsidRDefault="00C3649B" w:rsidP="00CC594B">
            <w:pPr>
              <w:pStyle w:val="ListParagraph"/>
              <w:numPr>
                <w:ilvl w:val="1"/>
                <w:numId w:val="103"/>
              </w:numPr>
              <w:spacing w:after="0" w:line="240" w:lineRule="auto"/>
              <w:ind w:left="634" w:hanging="567"/>
              <w:jc w:val="both"/>
              <w:textAlignment w:val="baseline"/>
              <w:rPr>
                <w:rFonts w:ascii="Calibri" w:eastAsia="Times New Roman" w:hAnsi="Calibri" w:cs="Calibri"/>
                <w:color w:val="000000"/>
                <w:sz w:val="20"/>
                <w:szCs w:val="20"/>
                <w:lang w:eastAsia="en-ID"/>
              </w:rPr>
            </w:pPr>
            <w:r w:rsidRPr="00C3649B">
              <w:rPr>
                <w:rFonts w:ascii="Calibri" w:eastAsia="Times New Roman" w:hAnsi="Calibri" w:cs="Calibri"/>
                <w:color w:val="000000"/>
                <w:sz w:val="20"/>
                <w:szCs w:val="20"/>
                <w:lang w:eastAsia="en-ID"/>
              </w:rPr>
              <w:t xml:space="preserve">Masing-masing </w:t>
            </w:r>
            <w:proofErr w:type="spellStart"/>
            <w:r w:rsidRPr="00C3649B">
              <w:rPr>
                <w:rFonts w:ascii="Calibri" w:eastAsia="Times New Roman" w:hAnsi="Calibri" w:cs="Calibri"/>
                <w:color w:val="000000"/>
                <w:sz w:val="20"/>
                <w:szCs w:val="20"/>
                <w:lang w:eastAsia="en-ID"/>
              </w:rPr>
              <w:t>Pihak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mengakui</w:t>
            </w:r>
            <w:proofErr w:type="spellEnd"/>
            <w:r w:rsidRPr="00C3649B">
              <w:rPr>
                <w:rFonts w:ascii="Calibri" w:eastAsia="Times New Roman" w:hAnsi="Calibri" w:cs="Calibri"/>
                <w:color w:val="000000"/>
                <w:sz w:val="20"/>
                <w:szCs w:val="20"/>
                <w:lang w:eastAsia="en-ID"/>
              </w:rPr>
              <w:t xml:space="preserve"> dan </w:t>
            </w:r>
            <w:proofErr w:type="spellStart"/>
            <w:r w:rsidRPr="00C3649B">
              <w:rPr>
                <w:rFonts w:ascii="Calibri" w:eastAsia="Times New Roman" w:hAnsi="Calibri" w:cs="Calibri"/>
                <w:color w:val="000000"/>
                <w:sz w:val="20"/>
                <w:szCs w:val="20"/>
                <w:lang w:eastAsia="en-ID"/>
              </w:rPr>
              <w:t>menyetujui</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bahwa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mungkin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tidak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ada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upaya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hukum</w:t>
            </w:r>
            <w:proofErr w:type="spellEnd"/>
            <w:r w:rsidRPr="00C3649B">
              <w:rPr>
                <w:rFonts w:ascii="Calibri" w:eastAsia="Times New Roman" w:hAnsi="Calibri" w:cs="Calibri"/>
                <w:color w:val="000000"/>
                <w:sz w:val="20"/>
                <w:szCs w:val="20"/>
                <w:lang w:eastAsia="en-ID"/>
              </w:rPr>
              <w:t xml:space="preserve"> yang </w:t>
            </w:r>
            <w:proofErr w:type="spellStart"/>
            <w:r w:rsidRPr="00C3649B">
              <w:rPr>
                <w:rFonts w:ascii="Calibri" w:eastAsia="Times New Roman" w:hAnsi="Calibri" w:cs="Calibri"/>
                <w:color w:val="000000"/>
                <w:sz w:val="20"/>
                <w:szCs w:val="20"/>
                <w:lang w:eastAsia="en-ID"/>
              </w:rPr>
              <w:t>memadai</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berdasarkan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hukum</w:t>
            </w:r>
            <w:proofErr w:type="spellEnd"/>
            <w:r w:rsidRPr="00C3649B">
              <w:rPr>
                <w:rFonts w:ascii="Calibri" w:eastAsia="Times New Roman" w:hAnsi="Calibri" w:cs="Calibri"/>
                <w:color w:val="000000"/>
                <w:sz w:val="20"/>
                <w:szCs w:val="20"/>
                <w:lang w:eastAsia="en-ID"/>
              </w:rPr>
              <w:t xml:space="preserve"> yang </w:t>
            </w:r>
            <w:proofErr w:type="spellStart"/>
            <w:r w:rsidRPr="00C3649B">
              <w:rPr>
                <w:rFonts w:ascii="Calibri" w:eastAsia="Times New Roman" w:hAnsi="Calibri" w:cs="Calibri"/>
                <w:color w:val="000000"/>
                <w:sz w:val="20"/>
                <w:szCs w:val="20"/>
                <w:lang w:eastAsia="en-ID"/>
              </w:rPr>
              <w:t>berlaku</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untuk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setiap</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pelanggaran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terhadap</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kewajiban</w:t>
            </w:r>
            <w:proofErr w:type="spellEnd"/>
            <w:r w:rsidRPr="00C3649B">
              <w:rPr>
                <w:rFonts w:ascii="Calibri" w:eastAsia="Times New Roman" w:hAnsi="Calibri" w:cs="Calibri"/>
                <w:color w:val="000000"/>
                <w:sz w:val="20"/>
                <w:szCs w:val="20"/>
                <w:lang w:eastAsia="en-ID"/>
              </w:rPr>
              <w:t xml:space="preserve"> yang </w:t>
            </w:r>
            <w:proofErr w:type="spellStart"/>
            <w:r w:rsidRPr="00C3649B">
              <w:rPr>
                <w:rFonts w:ascii="Calibri" w:eastAsia="Times New Roman" w:hAnsi="Calibri" w:cs="Calibri"/>
                <w:color w:val="000000"/>
                <w:sz w:val="20"/>
                <w:szCs w:val="20"/>
                <w:lang w:eastAsia="en-ID"/>
              </w:rPr>
              <w:t>ditetapkan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dalam</w:t>
            </w:r>
            <w:proofErr w:type="spellEnd"/>
            <w:r w:rsidRPr="00C3649B">
              <w:rPr>
                <w:rFonts w:ascii="Calibri" w:eastAsia="Times New Roman" w:hAnsi="Calibri" w:cs="Calibri"/>
                <w:color w:val="000000"/>
                <w:sz w:val="20"/>
                <w:szCs w:val="20"/>
                <w:lang w:eastAsia="en-ID"/>
              </w:rPr>
              <w:t xml:space="preserve"> </w:t>
            </w:r>
            <w:proofErr w:type="spellStart"/>
            <w:r w:rsidR="00056D0A">
              <w:rPr>
                <w:rFonts w:ascii="Calibri" w:eastAsia="Times New Roman" w:hAnsi="Calibri" w:cs="Calibri"/>
                <w:color w:val="000000"/>
                <w:sz w:val="20"/>
                <w:szCs w:val="20"/>
                <w:lang w:eastAsia="en-ID"/>
              </w:rPr>
              <w:t>Pasal</w:t>
            </w:r>
            <w:proofErr w:type="spellEnd"/>
            <w:r w:rsidRPr="00C3649B">
              <w:rPr>
                <w:rFonts w:ascii="Calibri" w:eastAsia="Times New Roman" w:hAnsi="Calibri" w:cs="Calibri"/>
                <w:color w:val="000000"/>
                <w:sz w:val="20"/>
                <w:szCs w:val="20"/>
                <w:lang w:eastAsia="en-ID"/>
              </w:rPr>
              <w:t xml:space="preserve"> 18.2, dan </w:t>
            </w:r>
            <w:proofErr w:type="spellStart"/>
            <w:r w:rsidRPr="00C3649B">
              <w:rPr>
                <w:rFonts w:ascii="Calibri" w:eastAsia="Times New Roman" w:hAnsi="Calibri" w:cs="Calibri"/>
                <w:color w:val="000000"/>
                <w:sz w:val="20"/>
                <w:szCs w:val="20"/>
                <w:lang w:eastAsia="en-ID"/>
              </w:rPr>
              <w:t>bahwa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setiap</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pelanggaran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terhadap</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kewajiban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ini</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dapat</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mengakibatkan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kerugian</w:t>
            </w:r>
            <w:proofErr w:type="spellEnd"/>
            <w:r w:rsidRPr="00C3649B">
              <w:rPr>
                <w:rFonts w:ascii="Calibri" w:eastAsia="Times New Roman" w:hAnsi="Calibri" w:cs="Calibri"/>
                <w:color w:val="000000"/>
                <w:sz w:val="20"/>
                <w:szCs w:val="20"/>
                <w:lang w:eastAsia="en-ID"/>
              </w:rPr>
              <w:t xml:space="preserve"> yang </w:t>
            </w:r>
            <w:proofErr w:type="spellStart"/>
            <w:r w:rsidRPr="00C3649B">
              <w:rPr>
                <w:rFonts w:ascii="Calibri" w:eastAsia="Times New Roman" w:hAnsi="Calibri" w:cs="Calibri"/>
                <w:color w:val="000000"/>
                <w:sz w:val="20"/>
                <w:szCs w:val="20"/>
                <w:lang w:eastAsia="en-ID"/>
              </w:rPr>
              <w:t>tidak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dapat</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diperbaiki</w:t>
            </w:r>
            <w:proofErr w:type="spellEnd"/>
            <w:r w:rsidRPr="00C3649B">
              <w:rPr>
                <w:rFonts w:ascii="Calibri" w:eastAsia="Times New Roman" w:hAnsi="Calibri" w:cs="Calibri"/>
                <w:color w:val="000000"/>
                <w:sz w:val="20"/>
                <w:szCs w:val="20"/>
                <w:lang w:eastAsia="en-ID"/>
              </w:rPr>
              <w:t xml:space="preserve"> </w:t>
            </w:r>
            <w:r w:rsidR="00056D0A">
              <w:rPr>
                <w:rFonts w:ascii="Calibri" w:eastAsia="Times New Roman" w:hAnsi="Calibri" w:cs="Calibri"/>
                <w:color w:val="000000"/>
                <w:sz w:val="20"/>
                <w:szCs w:val="20"/>
                <w:lang w:eastAsia="en-ID"/>
              </w:rPr>
              <w:t xml:space="preserve">yang </w:t>
            </w:r>
            <w:proofErr w:type="spellStart"/>
            <w:r w:rsidR="00056D0A">
              <w:rPr>
                <w:rFonts w:ascii="Calibri" w:eastAsia="Times New Roman" w:hAnsi="Calibri" w:cs="Calibri"/>
                <w:color w:val="000000"/>
                <w:sz w:val="20"/>
                <w:szCs w:val="20"/>
                <w:lang w:eastAsia="en-ID"/>
              </w:rPr>
              <w:t>diderita</w:t>
            </w:r>
            <w:proofErr w:type="spellEnd"/>
            <w:r w:rsidR="00056D0A">
              <w:rPr>
                <w:rFonts w:ascii="Calibri" w:eastAsia="Times New Roman" w:hAnsi="Calibri" w:cs="Calibri"/>
                <w:color w:val="000000"/>
                <w:sz w:val="20"/>
                <w:szCs w:val="20"/>
                <w:lang w:eastAsia="en-ID"/>
              </w:rPr>
              <w:t xml:space="preserve"> oleh</w:t>
            </w:r>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Pihak</w:t>
            </w:r>
            <w:proofErr w:type="spellEnd"/>
            <w:r w:rsidRPr="00C3649B">
              <w:rPr>
                <w:rFonts w:ascii="Calibri" w:eastAsia="Times New Roman" w:hAnsi="Calibri" w:cs="Calibri"/>
                <w:color w:val="000000"/>
                <w:sz w:val="20"/>
                <w:szCs w:val="20"/>
                <w:lang w:eastAsia="en-ID"/>
              </w:rPr>
              <w:t xml:space="preserve"> yang </w:t>
            </w:r>
            <w:proofErr w:type="spellStart"/>
            <w:r w:rsidRPr="00C3649B">
              <w:rPr>
                <w:rFonts w:ascii="Calibri" w:eastAsia="Times New Roman" w:hAnsi="Calibri" w:cs="Calibri"/>
                <w:color w:val="000000"/>
                <w:sz w:val="20"/>
                <w:szCs w:val="20"/>
                <w:lang w:eastAsia="en-ID"/>
              </w:rPr>
              <w:t>Mengungkapkan</w:t>
            </w:r>
            <w:proofErr w:type="spellEnd"/>
            <w:r w:rsidRPr="00C3649B">
              <w:rPr>
                <w:rFonts w:ascii="Calibri" w:eastAsia="Times New Roman" w:hAnsi="Calibri" w:cs="Calibri"/>
                <w:color w:val="000000"/>
                <w:sz w:val="20"/>
                <w:szCs w:val="20"/>
                <w:lang w:eastAsia="en-ID"/>
              </w:rPr>
              <w:t xml:space="preserve">. Oleh </w:t>
            </w:r>
            <w:proofErr w:type="spellStart"/>
            <w:r w:rsidRPr="00C3649B">
              <w:rPr>
                <w:rFonts w:ascii="Calibri" w:eastAsia="Times New Roman" w:hAnsi="Calibri" w:cs="Calibri"/>
                <w:color w:val="000000"/>
                <w:sz w:val="20"/>
                <w:szCs w:val="20"/>
                <w:lang w:eastAsia="en-ID"/>
              </w:rPr>
              <w:t>karena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itu</w:t>
            </w:r>
            <w:proofErr w:type="spellEnd"/>
            <w:r w:rsidRPr="00C3649B">
              <w:rPr>
                <w:rFonts w:ascii="Calibri" w:eastAsia="Times New Roman" w:hAnsi="Calibri" w:cs="Calibri"/>
                <w:color w:val="000000"/>
                <w:sz w:val="20"/>
                <w:szCs w:val="20"/>
                <w:lang w:eastAsia="en-ID"/>
              </w:rPr>
              <w:t xml:space="preserve">, masing-masing </w:t>
            </w:r>
            <w:proofErr w:type="spellStart"/>
            <w:r w:rsidRPr="00C3649B">
              <w:rPr>
                <w:rFonts w:ascii="Calibri" w:eastAsia="Times New Roman" w:hAnsi="Calibri" w:cs="Calibri"/>
                <w:color w:val="000000"/>
                <w:sz w:val="20"/>
                <w:szCs w:val="20"/>
                <w:lang w:eastAsia="en-ID"/>
              </w:rPr>
              <w:t>Pihak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sepakat</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bahwa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atas</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pelanggaran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apa</w:t>
            </w:r>
            <w:proofErr w:type="spellEnd"/>
            <w:r w:rsidRPr="00C3649B">
              <w:rPr>
                <w:rFonts w:ascii="Calibri" w:eastAsia="Times New Roman" w:hAnsi="Calibri" w:cs="Calibri"/>
                <w:color w:val="000000"/>
                <w:sz w:val="20"/>
                <w:szCs w:val="20"/>
                <w:lang w:eastAsia="en-ID"/>
              </w:rPr>
              <w:t xml:space="preserve"> pun (</w:t>
            </w:r>
            <w:proofErr w:type="spellStart"/>
            <w:r w:rsidRPr="00C3649B">
              <w:rPr>
                <w:rFonts w:ascii="Calibri" w:eastAsia="Times New Roman" w:hAnsi="Calibri" w:cs="Calibri"/>
                <w:color w:val="000000"/>
                <w:sz w:val="20"/>
                <w:szCs w:val="20"/>
                <w:lang w:eastAsia="en-ID"/>
              </w:rPr>
              <w:t>atau</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ancaman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pelanggaran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Pihak</w:t>
            </w:r>
            <w:proofErr w:type="spellEnd"/>
            <w:r w:rsidRPr="00C3649B">
              <w:rPr>
                <w:rFonts w:ascii="Calibri" w:eastAsia="Times New Roman" w:hAnsi="Calibri" w:cs="Calibri"/>
                <w:color w:val="000000"/>
                <w:sz w:val="20"/>
                <w:szCs w:val="20"/>
                <w:lang w:eastAsia="en-ID"/>
              </w:rPr>
              <w:t xml:space="preserve"> </w:t>
            </w:r>
            <w:r w:rsidR="00056D0A">
              <w:rPr>
                <w:rFonts w:ascii="Calibri" w:eastAsia="Times New Roman" w:hAnsi="Calibri" w:cs="Calibri"/>
                <w:color w:val="000000"/>
                <w:sz w:val="20"/>
                <w:szCs w:val="20"/>
                <w:lang w:eastAsia="en-ID"/>
              </w:rPr>
              <w:t xml:space="preserve">yang </w:t>
            </w:r>
            <w:proofErr w:type="spellStart"/>
            <w:r w:rsidR="00056D0A">
              <w:rPr>
                <w:rFonts w:ascii="Calibri" w:eastAsia="Times New Roman" w:hAnsi="Calibri" w:cs="Calibri"/>
                <w:color w:val="000000"/>
                <w:sz w:val="20"/>
                <w:szCs w:val="20"/>
                <w:lang w:eastAsia="en-ID"/>
              </w:rPr>
              <w:t>M</w:t>
            </w:r>
            <w:r w:rsidRPr="00C3649B">
              <w:rPr>
                <w:rFonts w:ascii="Calibri" w:eastAsia="Times New Roman" w:hAnsi="Calibri" w:cs="Calibri"/>
                <w:color w:val="000000"/>
                <w:sz w:val="20"/>
                <w:szCs w:val="20"/>
                <w:lang w:eastAsia="en-ID"/>
              </w:rPr>
              <w:t>engungkap</w:t>
            </w:r>
            <w:r w:rsidR="00056D0A">
              <w:rPr>
                <w:rFonts w:ascii="Calibri" w:eastAsia="Times New Roman" w:hAnsi="Calibri" w:cs="Calibri"/>
                <w:color w:val="000000"/>
                <w:sz w:val="20"/>
                <w:szCs w:val="20"/>
                <w:lang w:eastAsia="en-ID"/>
              </w:rPr>
              <w:t>kan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berhak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untuk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segera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meminta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ganti</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rugi</w:t>
            </w:r>
            <w:proofErr w:type="spellEnd"/>
            <w:r w:rsidRPr="00C3649B">
              <w:rPr>
                <w:rFonts w:ascii="Calibri" w:eastAsia="Times New Roman" w:hAnsi="Calibri" w:cs="Calibri"/>
                <w:color w:val="000000"/>
                <w:sz w:val="20"/>
                <w:szCs w:val="20"/>
                <w:lang w:eastAsia="en-ID"/>
              </w:rPr>
              <w:t xml:space="preserve"> yang </w:t>
            </w:r>
            <w:proofErr w:type="spellStart"/>
            <w:r w:rsidRPr="00C3649B">
              <w:rPr>
                <w:rFonts w:ascii="Calibri" w:eastAsia="Times New Roman" w:hAnsi="Calibri" w:cs="Calibri"/>
                <w:color w:val="000000"/>
                <w:sz w:val="20"/>
                <w:szCs w:val="20"/>
                <w:lang w:eastAsia="en-ID"/>
              </w:rPr>
              <w:t>adil</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termasuk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perintah</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penahanan</w:t>
            </w:r>
            <w:proofErr w:type="spellEnd"/>
            <w:r w:rsidRPr="00C3649B">
              <w:rPr>
                <w:rFonts w:ascii="Calibri" w:eastAsia="Times New Roman" w:hAnsi="Calibri" w:cs="Calibri"/>
                <w:color w:val="000000"/>
                <w:sz w:val="20"/>
                <w:szCs w:val="20"/>
                <w:lang w:eastAsia="en-ID"/>
              </w:rPr>
              <w:t xml:space="preserve"> dan </w:t>
            </w:r>
            <w:proofErr w:type="spellStart"/>
            <w:r w:rsidR="00056D0A">
              <w:rPr>
                <w:rFonts w:ascii="Calibri" w:eastAsia="Times New Roman" w:hAnsi="Calibri" w:cs="Calibri"/>
                <w:color w:val="000000"/>
                <w:sz w:val="20"/>
                <w:szCs w:val="20"/>
                <w:lang w:eastAsia="en-ID"/>
              </w:rPr>
              <w:t>injungsi</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awal</w:t>
            </w:r>
            <w:proofErr w:type="spellEnd"/>
            <w:r w:rsidRPr="00C3649B">
              <w:rPr>
                <w:rFonts w:ascii="Calibri" w:eastAsia="Times New Roman" w:hAnsi="Calibri" w:cs="Calibri"/>
                <w:color w:val="000000"/>
                <w:sz w:val="20"/>
                <w:szCs w:val="20"/>
                <w:lang w:eastAsia="en-ID"/>
              </w:rPr>
              <w:t xml:space="preserve">, dan </w:t>
            </w:r>
            <w:proofErr w:type="spellStart"/>
            <w:r w:rsidRPr="00C3649B">
              <w:rPr>
                <w:rFonts w:ascii="Calibri" w:eastAsia="Times New Roman" w:hAnsi="Calibri" w:cs="Calibri"/>
                <w:color w:val="000000"/>
                <w:sz w:val="20"/>
                <w:szCs w:val="20"/>
                <w:lang w:eastAsia="en-ID"/>
              </w:rPr>
              <w:t>Pihak</w:t>
            </w:r>
            <w:proofErr w:type="spellEnd"/>
            <w:r w:rsidRPr="00C3649B">
              <w:rPr>
                <w:rFonts w:ascii="Calibri" w:eastAsia="Times New Roman" w:hAnsi="Calibri" w:cs="Calibri"/>
                <w:color w:val="000000"/>
                <w:sz w:val="20"/>
                <w:szCs w:val="20"/>
                <w:lang w:eastAsia="en-ID"/>
              </w:rPr>
              <w:t xml:space="preserve"> </w:t>
            </w:r>
            <w:r w:rsidR="00056D0A">
              <w:rPr>
                <w:rFonts w:ascii="Calibri" w:eastAsia="Times New Roman" w:hAnsi="Calibri" w:cs="Calibri"/>
                <w:color w:val="000000"/>
                <w:sz w:val="20"/>
                <w:szCs w:val="20"/>
                <w:lang w:eastAsia="en-ID"/>
              </w:rPr>
              <w:t xml:space="preserve">yang </w:t>
            </w:r>
            <w:proofErr w:type="spellStart"/>
            <w:r w:rsidR="00056D0A">
              <w:rPr>
                <w:rFonts w:ascii="Calibri" w:eastAsia="Times New Roman" w:hAnsi="Calibri" w:cs="Calibri"/>
                <w:color w:val="000000"/>
                <w:sz w:val="20"/>
                <w:szCs w:val="20"/>
                <w:lang w:eastAsia="en-ID"/>
              </w:rPr>
              <w:t>M</w:t>
            </w:r>
            <w:r w:rsidRPr="00C3649B">
              <w:rPr>
                <w:rFonts w:ascii="Calibri" w:eastAsia="Times New Roman" w:hAnsi="Calibri" w:cs="Calibri"/>
                <w:color w:val="000000"/>
                <w:sz w:val="20"/>
                <w:szCs w:val="20"/>
                <w:lang w:eastAsia="en-ID"/>
              </w:rPr>
              <w:t>engungkap</w:t>
            </w:r>
            <w:r w:rsidR="00056D0A">
              <w:rPr>
                <w:rFonts w:ascii="Calibri" w:eastAsia="Times New Roman" w:hAnsi="Calibri" w:cs="Calibri"/>
                <w:color w:val="000000"/>
                <w:sz w:val="20"/>
                <w:szCs w:val="20"/>
                <w:lang w:eastAsia="en-ID"/>
              </w:rPr>
              <w:t>kan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dapat</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meminta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ganti</w:t>
            </w:r>
            <w:proofErr w:type="spellEnd"/>
            <w:r w:rsidRPr="00C3649B">
              <w:rPr>
                <w:rFonts w:ascii="Calibri" w:eastAsia="Times New Roman" w:hAnsi="Calibri" w:cs="Calibri"/>
                <w:color w:val="000000"/>
                <w:sz w:val="20"/>
                <w:szCs w:val="20"/>
                <w:lang w:eastAsia="en-ID"/>
              </w:rPr>
              <w:t xml:space="preserve"> </w:t>
            </w:r>
            <w:proofErr w:type="spellStart"/>
            <w:r w:rsidR="00056D0A">
              <w:rPr>
                <w:rFonts w:ascii="Calibri" w:eastAsia="Times New Roman" w:hAnsi="Calibri" w:cs="Calibri"/>
                <w:color w:val="000000"/>
                <w:sz w:val="20"/>
                <w:szCs w:val="20"/>
                <w:lang w:eastAsia="en-ID"/>
              </w:rPr>
              <w:t>ke</w:t>
            </w:r>
            <w:r w:rsidRPr="00C3649B">
              <w:rPr>
                <w:rFonts w:ascii="Calibri" w:eastAsia="Times New Roman" w:hAnsi="Calibri" w:cs="Calibri"/>
                <w:color w:val="000000"/>
                <w:sz w:val="20"/>
                <w:szCs w:val="20"/>
                <w:lang w:eastAsia="en-ID"/>
              </w:rPr>
              <w:t>rugi</w:t>
            </w:r>
            <w:r w:rsidR="00056D0A">
              <w:rPr>
                <w:rFonts w:ascii="Calibri" w:eastAsia="Times New Roman" w:hAnsi="Calibri" w:cs="Calibri"/>
                <w:color w:val="000000"/>
                <w:sz w:val="20"/>
                <w:szCs w:val="20"/>
                <w:lang w:eastAsia="en-ID"/>
              </w:rPr>
              <w:t>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dari</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Pihak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Penerima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atas</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kerugian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apa</w:t>
            </w:r>
            <w:proofErr w:type="spellEnd"/>
            <w:r w:rsidRPr="00C3649B">
              <w:rPr>
                <w:rFonts w:ascii="Calibri" w:eastAsia="Times New Roman" w:hAnsi="Calibri" w:cs="Calibri"/>
                <w:color w:val="000000"/>
                <w:sz w:val="20"/>
                <w:szCs w:val="20"/>
                <w:lang w:eastAsia="en-ID"/>
              </w:rPr>
              <w:t xml:space="preserve"> pun </w:t>
            </w:r>
            <w:proofErr w:type="spellStart"/>
            <w:r w:rsidRPr="00C3649B">
              <w:rPr>
                <w:rFonts w:ascii="Calibri" w:eastAsia="Times New Roman" w:hAnsi="Calibri" w:cs="Calibri"/>
                <w:color w:val="000000"/>
                <w:sz w:val="20"/>
                <w:szCs w:val="20"/>
                <w:lang w:eastAsia="en-ID"/>
              </w:rPr>
              <w:t>sehubungan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dengan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pelanggaran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atau</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penegakan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kewajiban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apa</w:t>
            </w:r>
            <w:proofErr w:type="spellEnd"/>
            <w:r w:rsidRPr="00C3649B">
              <w:rPr>
                <w:rFonts w:ascii="Calibri" w:eastAsia="Times New Roman" w:hAnsi="Calibri" w:cs="Calibri"/>
                <w:color w:val="000000"/>
                <w:sz w:val="20"/>
                <w:szCs w:val="20"/>
                <w:lang w:eastAsia="en-ID"/>
              </w:rPr>
              <w:t xml:space="preserve"> pun yang </w:t>
            </w:r>
            <w:proofErr w:type="spellStart"/>
            <w:r w:rsidRPr="00C3649B">
              <w:rPr>
                <w:rFonts w:ascii="Calibri" w:eastAsia="Times New Roman" w:hAnsi="Calibri" w:cs="Calibri"/>
                <w:color w:val="000000"/>
                <w:sz w:val="20"/>
                <w:szCs w:val="20"/>
                <w:lang w:eastAsia="en-ID"/>
              </w:rPr>
              <w:t>diatur</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dalam</w:t>
            </w:r>
            <w:proofErr w:type="spellEnd"/>
            <w:r w:rsidR="00056D0A">
              <w:rPr>
                <w:rFonts w:ascii="Calibri" w:eastAsia="Times New Roman" w:hAnsi="Calibri" w:cs="Calibri"/>
                <w:color w:val="000000"/>
                <w:sz w:val="20"/>
                <w:szCs w:val="20"/>
                <w:lang w:eastAsia="en-ID"/>
              </w:rPr>
              <w:t xml:space="preserve"> </w:t>
            </w:r>
            <w:proofErr w:type="spellStart"/>
            <w:r w:rsidR="00056D0A">
              <w:rPr>
                <w:rFonts w:ascii="Calibri" w:eastAsia="Times New Roman" w:hAnsi="Calibri" w:cs="Calibri"/>
                <w:color w:val="000000"/>
                <w:sz w:val="20"/>
                <w:szCs w:val="20"/>
                <w:lang w:eastAsia="en-ID"/>
              </w:rPr>
              <w:t>Pasal</w:t>
            </w:r>
            <w:proofErr w:type="spellEnd"/>
            <w:r w:rsidRPr="00C3649B">
              <w:rPr>
                <w:rFonts w:ascii="Calibri" w:eastAsia="Times New Roman" w:hAnsi="Calibri" w:cs="Calibri"/>
                <w:color w:val="000000"/>
                <w:sz w:val="20"/>
                <w:szCs w:val="20"/>
                <w:lang w:eastAsia="en-ID"/>
              </w:rPr>
              <w:t xml:space="preserve"> 18.2. </w:t>
            </w:r>
            <w:proofErr w:type="spellStart"/>
            <w:r w:rsidRPr="00C3649B">
              <w:rPr>
                <w:rFonts w:ascii="Calibri" w:eastAsia="Times New Roman" w:hAnsi="Calibri" w:cs="Calibri"/>
                <w:color w:val="000000"/>
                <w:sz w:val="20"/>
                <w:szCs w:val="20"/>
                <w:lang w:eastAsia="en-ID"/>
              </w:rPr>
              <w:t>Pihak</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Penerima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harus</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segera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memberitahu</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Pihak</w:t>
            </w:r>
            <w:proofErr w:type="spellEnd"/>
            <w:r w:rsidRPr="00C3649B">
              <w:rPr>
                <w:rFonts w:ascii="Calibri" w:eastAsia="Times New Roman" w:hAnsi="Calibri" w:cs="Calibri"/>
                <w:color w:val="000000"/>
                <w:sz w:val="20"/>
                <w:szCs w:val="20"/>
                <w:lang w:eastAsia="en-ID"/>
              </w:rPr>
              <w:t xml:space="preserve"> </w:t>
            </w:r>
            <w:proofErr w:type="spellStart"/>
            <w:r w:rsidR="006206B1">
              <w:rPr>
                <w:rFonts w:ascii="Calibri" w:eastAsia="Times New Roman" w:hAnsi="Calibri" w:cs="Calibri"/>
                <w:color w:val="000000"/>
                <w:sz w:val="20"/>
                <w:szCs w:val="20"/>
                <w:lang w:eastAsia="en-ID"/>
              </w:rPr>
              <w:t>Pengungkap</w:t>
            </w:r>
            <w:proofErr w:type="spellEnd"/>
            <w:r w:rsidR="006206B1"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jika</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terjadi</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pelanggaran</w:t>
            </w:r>
            <w:proofErr w:type="spellEnd"/>
            <w:r w:rsidRPr="00C3649B">
              <w:rPr>
                <w:rFonts w:ascii="Calibri" w:eastAsia="Times New Roman" w:hAnsi="Calibri" w:cs="Calibri"/>
                <w:color w:val="000000"/>
                <w:sz w:val="20"/>
                <w:szCs w:val="20"/>
                <w:lang w:eastAsia="en-ID"/>
              </w:rPr>
              <w:t xml:space="preserve"> </w:t>
            </w:r>
            <w:proofErr w:type="spellStart"/>
            <w:r w:rsidRPr="00C3649B">
              <w:rPr>
                <w:rFonts w:ascii="Calibri" w:eastAsia="Times New Roman" w:hAnsi="Calibri" w:cs="Calibri"/>
                <w:color w:val="000000"/>
                <w:sz w:val="20"/>
                <w:szCs w:val="20"/>
                <w:lang w:eastAsia="en-ID"/>
              </w:rPr>
              <w:t>terhadap</w:t>
            </w:r>
            <w:proofErr w:type="spellEnd"/>
            <w:r w:rsidRPr="00C3649B">
              <w:rPr>
                <w:rFonts w:ascii="Calibri" w:eastAsia="Times New Roman" w:hAnsi="Calibri" w:cs="Calibri"/>
                <w:color w:val="000000"/>
                <w:sz w:val="20"/>
                <w:szCs w:val="20"/>
                <w:lang w:eastAsia="en-ID"/>
              </w:rPr>
              <w:t xml:space="preserve"> </w:t>
            </w:r>
            <w:proofErr w:type="spellStart"/>
            <w:r w:rsidR="00056D0A">
              <w:rPr>
                <w:rFonts w:ascii="Calibri" w:eastAsia="Times New Roman" w:hAnsi="Calibri" w:cs="Calibri"/>
                <w:color w:val="000000"/>
                <w:sz w:val="20"/>
                <w:szCs w:val="20"/>
                <w:lang w:eastAsia="en-ID"/>
              </w:rPr>
              <w:t>Pasal</w:t>
            </w:r>
            <w:proofErr w:type="spellEnd"/>
            <w:r w:rsidR="00056D0A">
              <w:rPr>
                <w:rFonts w:ascii="Calibri" w:eastAsia="Times New Roman" w:hAnsi="Calibri" w:cs="Calibri"/>
                <w:color w:val="000000"/>
                <w:sz w:val="20"/>
                <w:szCs w:val="20"/>
                <w:lang w:eastAsia="en-ID"/>
              </w:rPr>
              <w:t xml:space="preserve"> </w:t>
            </w:r>
            <w:r w:rsidRPr="00C3649B">
              <w:rPr>
                <w:rFonts w:ascii="Calibri" w:eastAsia="Times New Roman" w:hAnsi="Calibri" w:cs="Calibri"/>
                <w:color w:val="000000"/>
                <w:sz w:val="20"/>
                <w:szCs w:val="20"/>
                <w:lang w:eastAsia="en-ID"/>
              </w:rPr>
              <w:t>18.2.</w:t>
            </w:r>
          </w:p>
          <w:p w14:paraId="07B6982C" w14:textId="33272B5E" w:rsidR="006569D9" w:rsidRPr="00613832" w:rsidRDefault="006569D9" w:rsidP="004865C1">
            <w:pPr>
              <w:pStyle w:val="ListParagraph"/>
              <w:spacing w:after="0" w:line="240" w:lineRule="auto"/>
              <w:ind w:left="472"/>
              <w:jc w:val="both"/>
              <w:textAlignment w:val="baseline"/>
              <w:rPr>
                <w:rFonts w:ascii="Calibri" w:eastAsia="Times New Roman" w:hAnsi="Calibri" w:cs="Calibri"/>
                <w:color w:val="000000"/>
                <w:sz w:val="20"/>
                <w:szCs w:val="20"/>
                <w:lang w:eastAsia="en-ID"/>
              </w:rPr>
            </w:pPr>
          </w:p>
          <w:p w14:paraId="02F888C9" w14:textId="77777777" w:rsidR="00134E27" w:rsidRPr="005A2466" w:rsidRDefault="00134E27" w:rsidP="005A2466">
            <w:pPr>
              <w:spacing w:after="0" w:line="240" w:lineRule="auto"/>
              <w:ind w:left="472" w:hanging="425"/>
              <w:contextualSpacing/>
              <w:rPr>
                <w:rFonts w:ascii="Calibri" w:hAnsi="Calibri"/>
                <w:sz w:val="20"/>
              </w:rPr>
            </w:pPr>
          </w:p>
        </w:tc>
      </w:tr>
      <w:tr w:rsidR="00F115BF" w:rsidRPr="00613832" w14:paraId="01E069EE" w14:textId="77777777" w:rsidTr="00BA45BC">
        <w:tblPrEx>
          <w:tblW w:w="9782" w:type="dxa"/>
          <w:tblInd w:w="-284" w:type="dxa"/>
          <w:tblCellMar>
            <w:top w:w="15" w:type="dxa"/>
            <w:left w:w="15" w:type="dxa"/>
            <w:bottom w:w="15" w:type="dxa"/>
            <w:right w:w="15" w:type="dxa"/>
          </w:tblCellMar>
          <w:tblPrExChange w:id="1455"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456" w:author="OLTRE" w:date="2024-07-03T22:42:00Z">
            <w:trPr>
              <w:gridAfter w:val="1"/>
              <w:wAfter w:w="318" w:type="dxa"/>
            </w:trPr>
          </w:trPrChange>
        </w:trPr>
        <w:tc>
          <w:tcPr>
            <w:tcW w:w="4820" w:type="dxa"/>
            <w:tcMar>
              <w:top w:w="0" w:type="dxa"/>
              <w:left w:w="108" w:type="dxa"/>
              <w:bottom w:w="0" w:type="dxa"/>
              <w:right w:w="108" w:type="dxa"/>
            </w:tcMar>
            <w:hideMark/>
            <w:tcPrChange w:id="1457" w:author="OLTRE" w:date="2024-07-03T22:42:00Z">
              <w:tcPr>
                <w:tcW w:w="4820" w:type="dxa"/>
                <w:gridSpan w:val="2"/>
                <w:tcMar>
                  <w:top w:w="0" w:type="dxa"/>
                  <w:left w:w="108" w:type="dxa"/>
                  <w:bottom w:w="0" w:type="dxa"/>
                  <w:right w:w="108" w:type="dxa"/>
                </w:tcMar>
                <w:hideMark/>
              </w:tcPr>
            </w:tcPrChange>
          </w:tcPr>
          <w:p w14:paraId="3F96E035" w14:textId="2EE2EB56"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lastRenderedPageBreak/>
              <w:t xml:space="preserve"> </w:t>
            </w:r>
            <w:r w:rsidR="0096290C" w:rsidRPr="00613832">
              <w:rPr>
                <w:rFonts w:ascii="Calibri" w:eastAsia="Times New Roman" w:hAnsi="Calibri" w:cs="Calibri"/>
                <w:b/>
                <w:bCs/>
                <w:color w:val="000000"/>
                <w:sz w:val="20"/>
                <w:szCs w:val="20"/>
                <w:lang w:eastAsia="en-ID"/>
              </w:rPr>
              <w:t>19</w:t>
            </w:r>
          </w:p>
          <w:p w14:paraId="1A242B3F"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EFFECTIVE DATE AND TERMINATION</w:t>
            </w:r>
          </w:p>
        </w:tc>
        <w:tc>
          <w:tcPr>
            <w:tcW w:w="4678" w:type="dxa"/>
            <w:tcMar>
              <w:top w:w="0" w:type="dxa"/>
              <w:left w:w="108" w:type="dxa"/>
              <w:bottom w:w="0" w:type="dxa"/>
              <w:right w:w="108" w:type="dxa"/>
            </w:tcMar>
            <w:hideMark/>
            <w:tcPrChange w:id="1458" w:author="OLTRE" w:date="2024-07-03T22:42:00Z">
              <w:tcPr>
                <w:tcW w:w="4678" w:type="dxa"/>
                <w:gridSpan w:val="3"/>
                <w:tcMar>
                  <w:top w:w="0" w:type="dxa"/>
                  <w:left w:w="108" w:type="dxa"/>
                  <w:bottom w:w="0" w:type="dxa"/>
                  <w:right w:w="108" w:type="dxa"/>
                </w:tcMar>
                <w:hideMark/>
              </w:tcPr>
            </w:tcPrChange>
          </w:tcPr>
          <w:p w14:paraId="789BC921" w14:textId="1DAD494F" w:rsidR="00134E27" w:rsidRPr="00613832" w:rsidRDefault="00291017" w:rsidP="00613832">
            <w:pPr>
              <w:spacing w:after="0" w:line="240" w:lineRule="auto"/>
              <w:contextualSpacing/>
              <w:jc w:val="center"/>
              <w:rPr>
                <w:rFonts w:ascii="Calibri" w:eastAsia="Times New Roman" w:hAnsi="Calibri" w:cs="Calibri"/>
                <w:sz w:val="20"/>
                <w:szCs w:val="20"/>
                <w:lang w:eastAsia="en-ID"/>
              </w:rPr>
            </w:pPr>
            <w:r>
              <w:rPr>
                <w:rFonts w:ascii="Calibri" w:eastAsia="Times New Roman" w:hAnsi="Calibri" w:cs="Calibri"/>
                <w:b/>
                <w:bCs/>
                <w:color w:val="000000"/>
                <w:sz w:val="20"/>
                <w:szCs w:val="20"/>
                <w:lang w:eastAsia="en-ID"/>
              </w:rPr>
              <w:t>19</w:t>
            </w:r>
          </w:p>
          <w:p w14:paraId="0B7FEE81" w14:textId="77777777"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TANGGAL EFEKTIF DAN PENGAKHIRAN</w:t>
            </w:r>
          </w:p>
          <w:p w14:paraId="45ED738D" w14:textId="77777777" w:rsidR="006569D9" w:rsidRPr="00613832" w:rsidRDefault="006569D9" w:rsidP="00613832">
            <w:pPr>
              <w:spacing w:after="0" w:line="240" w:lineRule="auto"/>
              <w:contextualSpacing/>
              <w:jc w:val="center"/>
              <w:rPr>
                <w:rFonts w:ascii="Calibri" w:eastAsia="Times New Roman" w:hAnsi="Calibri" w:cs="Calibri"/>
                <w:b/>
                <w:bCs/>
                <w:color w:val="000000"/>
                <w:sz w:val="20"/>
                <w:szCs w:val="20"/>
                <w:lang w:eastAsia="en-ID"/>
              </w:rPr>
            </w:pPr>
          </w:p>
          <w:p w14:paraId="4176B3E7" w14:textId="77777777" w:rsidR="002E0E33" w:rsidRPr="005A2466" w:rsidRDefault="002E0E33" w:rsidP="005A2466">
            <w:pPr>
              <w:spacing w:after="0" w:line="240" w:lineRule="auto"/>
              <w:contextualSpacing/>
              <w:jc w:val="center"/>
              <w:rPr>
                <w:rFonts w:ascii="Calibri" w:hAnsi="Calibri"/>
                <w:sz w:val="20"/>
              </w:rPr>
            </w:pPr>
          </w:p>
        </w:tc>
      </w:tr>
      <w:tr w:rsidR="00F115BF" w:rsidRPr="00613832" w14:paraId="7460E869" w14:textId="77777777" w:rsidTr="00BA45BC">
        <w:tblPrEx>
          <w:tblW w:w="9782" w:type="dxa"/>
          <w:tblInd w:w="-284" w:type="dxa"/>
          <w:tblCellMar>
            <w:top w:w="15" w:type="dxa"/>
            <w:left w:w="15" w:type="dxa"/>
            <w:bottom w:w="15" w:type="dxa"/>
            <w:right w:w="15" w:type="dxa"/>
          </w:tblCellMar>
          <w:tblPrExChange w:id="1459"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460" w:author="OLTRE" w:date="2024-07-03T22:42:00Z">
            <w:trPr>
              <w:gridAfter w:val="1"/>
              <w:wAfter w:w="318" w:type="dxa"/>
            </w:trPr>
          </w:trPrChange>
        </w:trPr>
        <w:tc>
          <w:tcPr>
            <w:tcW w:w="4820" w:type="dxa"/>
            <w:tcMar>
              <w:top w:w="0" w:type="dxa"/>
              <w:left w:w="108" w:type="dxa"/>
              <w:bottom w:w="0" w:type="dxa"/>
              <w:right w:w="108" w:type="dxa"/>
            </w:tcMar>
            <w:hideMark/>
            <w:tcPrChange w:id="1461" w:author="OLTRE" w:date="2024-07-03T22:42:00Z">
              <w:tcPr>
                <w:tcW w:w="4820" w:type="dxa"/>
                <w:gridSpan w:val="2"/>
                <w:tcMar>
                  <w:top w:w="0" w:type="dxa"/>
                  <w:left w:w="108" w:type="dxa"/>
                  <w:bottom w:w="0" w:type="dxa"/>
                  <w:right w:w="108" w:type="dxa"/>
                </w:tcMar>
                <w:hideMark/>
              </w:tcPr>
            </w:tcPrChange>
          </w:tcPr>
          <w:p w14:paraId="194C8E1B" w14:textId="380F54A1" w:rsidR="0096290C" w:rsidRPr="005A2466" w:rsidRDefault="00134E27" w:rsidP="00BA45BC">
            <w:pPr>
              <w:pStyle w:val="ListParagraph"/>
              <w:numPr>
                <w:ilvl w:val="1"/>
                <w:numId w:val="98"/>
              </w:numPr>
              <w:spacing w:after="0" w:line="240" w:lineRule="auto"/>
              <w:ind w:left="606" w:hanging="606"/>
              <w:jc w:val="both"/>
              <w:textAlignment w:val="baseline"/>
              <w:rPr>
                <w:rFonts w:ascii="Calibri" w:hAnsi="Calibri"/>
                <w:color w:val="000000"/>
                <w:sz w:val="20"/>
                <w:szCs w:val="20"/>
              </w:rPr>
            </w:pPr>
            <w:r w:rsidRPr="005A2466">
              <w:rPr>
                <w:rFonts w:ascii="Calibri" w:hAnsi="Calibri"/>
                <w:color w:val="000000"/>
                <w:sz w:val="20"/>
              </w:rPr>
              <w:t>This Agreement is effective as of the Completion Date</w:t>
            </w:r>
            <w:r w:rsidR="0096290C" w:rsidRPr="005A2466">
              <w:rPr>
                <w:rFonts w:ascii="Calibri" w:hAnsi="Calibri"/>
                <w:color w:val="000000"/>
                <w:sz w:val="20"/>
              </w:rPr>
              <w:t xml:space="preserve"> until terminated under any of </w:t>
            </w:r>
            <w:r w:rsidR="0096290C" w:rsidRPr="005A2466">
              <w:rPr>
                <w:rFonts w:ascii="Calibri" w:hAnsi="Calibri"/>
                <w:color w:val="000000"/>
                <w:sz w:val="20"/>
                <w:szCs w:val="20"/>
              </w:rPr>
              <w:t>the following circumstances:</w:t>
            </w:r>
          </w:p>
          <w:p w14:paraId="73C14E61" w14:textId="3CE670CA" w:rsidR="005E7704" w:rsidRPr="00BA45BC" w:rsidRDefault="0096290C" w:rsidP="00BA45BC">
            <w:pPr>
              <w:pStyle w:val="ListParagraph"/>
              <w:numPr>
                <w:ilvl w:val="1"/>
                <w:numId w:val="9"/>
              </w:numPr>
              <w:ind w:left="1019" w:hanging="426"/>
              <w:rPr>
                <w:rFonts w:ascii="Calibri" w:hAnsi="Calibri"/>
                <w:sz w:val="20"/>
              </w:rPr>
            </w:pPr>
            <w:r w:rsidRPr="00BA45BC">
              <w:rPr>
                <w:rFonts w:ascii="Calibri" w:hAnsi="Calibri"/>
                <w:sz w:val="20"/>
              </w:rPr>
              <w:t>immediately after all of the Shareholders agree in writing to its termination; or</w:t>
            </w:r>
          </w:p>
          <w:p w14:paraId="4B4B5647" w14:textId="77777777" w:rsidR="005E7704" w:rsidRDefault="005E7704" w:rsidP="00BA45BC">
            <w:pPr>
              <w:pStyle w:val="ListParagraph"/>
              <w:spacing w:after="0" w:line="240" w:lineRule="auto"/>
              <w:ind w:left="1019" w:hanging="426"/>
              <w:jc w:val="both"/>
              <w:textAlignment w:val="baseline"/>
              <w:rPr>
                <w:rFonts w:ascii="Calibri" w:eastAsia="Times New Roman" w:hAnsi="Calibri" w:cs="Calibri"/>
                <w:color w:val="000000"/>
                <w:sz w:val="20"/>
                <w:szCs w:val="20"/>
                <w:lang w:eastAsia="en-ID"/>
              </w:rPr>
            </w:pPr>
          </w:p>
          <w:p w14:paraId="4E922780" w14:textId="61483744" w:rsidR="00422769" w:rsidRPr="00D457DD" w:rsidRDefault="00422769" w:rsidP="005A2466">
            <w:pPr>
              <w:pStyle w:val="ListParagraph"/>
              <w:spacing w:after="0" w:line="240" w:lineRule="auto"/>
              <w:ind w:left="1019" w:hanging="426"/>
              <w:jc w:val="both"/>
              <w:textAlignment w:val="baseline"/>
              <w:rPr>
                <w:rFonts w:ascii="Calibri" w:eastAsia="Times New Roman" w:hAnsi="Calibri" w:cs="Calibri"/>
                <w:color w:val="000000"/>
                <w:sz w:val="20"/>
                <w:szCs w:val="20"/>
                <w:lang w:eastAsia="en-ID"/>
              </w:rPr>
            </w:pPr>
          </w:p>
          <w:p w14:paraId="3F9E4406" w14:textId="65111EF7" w:rsidR="0096290C" w:rsidRPr="00D457DD" w:rsidRDefault="0096290C" w:rsidP="00BA45BC">
            <w:pPr>
              <w:pStyle w:val="ListParagraph"/>
              <w:numPr>
                <w:ilvl w:val="1"/>
                <w:numId w:val="9"/>
              </w:numPr>
              <w:spacing w:after="0" w:line="240" w:lineRule="auto"/>
              <w:ind w:left="1019" w:hanging="426"/>
              <w:jc w:val="both"/>
              <w:textAlignment w:val="baseline"/>
              <w:rPr>
                <w:sz w:val="20"/>
                <w:szCs w:val="20"/>
                <w:lang w:eastAsia="en-ID"/>
              </w:rPr>
            </w:pPr>
            <w:r w:rsidRPr="00D457DD">
              <w:rPr>
                <w:sz w:val="20"/>
                <w:szCs w:val="20"/>
                <w:lang w:eastAsia="en-ID"/>
              </w:rPr>
              <w:t>immediately upon completion of the dissolution and liquidation of the Company or if the Company otherwise ceases to exist.</w:t>
            </w:r>
          </w:p>
          <w:p w14:paraId="5A50B3DE" w14:textId="77777777" w:rsidR="00D457DD" w:rsidRPr="004865C1" w:rsidRDefault="00D457DD" w:rsidP="00D457DD">
            <w:pPr>
              <w:pStyle w:val="ListParagraph"/>
              <w:spacing w:after="0" w:line="240" w:lineRule="auto"/>
              <w:ind w:left="1440"/>
              <w:jc w:val="both"/>
              <w:textAlignment w:val="baseline"/>
              <w:rPr>
                <w:sz w:val="20"/>
                <w:szCs w:val="20"/>
                <w:lang w:eastAsia="en-ID"/>
              </w:rPr>
            </w:pPr>
          </w:p>
          <w:p w14:paraId="35A470CC" w14:textId="77777777" w:rsidR="00134E27" w:rsidRPr="005A2466" w:rsidRDefault="00134E27" w:rsidP="005A2466">
            <w:pPr>
              <w:spacing w:after="0" w:line="240" w:lineRule="auto"/>
              <w:ind w:left="453" w:hanging="453"/>
              <w:contextualSpacing/>
              <w:rPr>
                <w:rFonts w:ascii="Calibri" w:hAnsi="Calibri"/>
                <w:sz w:val="20"/>
              </w:rPr>
            </w:pPr>
          </w:p>
        </w:tc>
        <w:tc>
          <w:tcPr>
            <w:tcW w:w="4678" w:type="dxa"/>
            <w:tcMar>
              <w:top w:w="0" w:type="dxa"/>
              <w:left w:w="108" w:type="dxa"/>
              <w:bottom w:w="0" w:type="dxa"/>
              <w:right w:w="108" w:type="dxa"/>
            </w:tcMar>
            <w:hideMark/>
            <w:tcPrChange w:id="1462" w:author="OLTRE" w:date="2024-07-03T22:42:00Z">
              <w:tcPr>
                <w:tcW w:w="4678" w:type="dxa"/>
                <w:gridSpan w:val="3"/>
                <w:tcMar>
                  <w:top w:w="0" w:type="dxa"/>
                  <w:left w:w="108" w:type="dxa"/>
                  <w:bottom w:w="0" w:type="dxa"/>
                  <w:right w:w="108" w:type="dxa"/>
                </w:tcMar>
                <w:hideMark/>
              </w:tcPr>
            </w:tcPrChange>
          </w:tcPr>
          <w:p w14:paraId="3259F1E1" w14:textId="3F2E891E" w:rsidR="005E7704" w:rsidRPr="005A2466" w:rsidRDefault="00134E27" w:rsidP="00BA45BC">
            <w:pPr>
              <w:pStyle w:val="ListParagraph"/>
              <w:numPr>
                <w:ilvl w:val="1"/>
                <w:numId w:val="100"/>
              </w:numPr>
              <w:spacing w:after="0" w:line="240" w:lineRule="auto"/>
              <w:ind w:left="606" w:hanging="559"/>
              <w:jc w:val="both"/>
              <w:textAlignment w:val="baseline"/>
              <w:rPr>
                <w:rFonts w:ascii="Calibri" w:hAnsi="Calibri"/>
                <w:color w:val="000000"/>
                <w:sz w:val="20"/>
              </w:rPr>
            </w:pPr>
            <w:proofErr w:type="spellStart"/>
            <w:r w:rsidRPr="005A2466">
              <w:rPr>
                <w:rFonts w:ascii="Calibri" w:hAnsi="Calibri"/>
                <w:color w:val="000000"/>
                <w:sz w:val="20"/>
              </w:rPr>
              <w:lastRenderedPageBreak/>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efektif</w:t>
            </w:r>
            <w:proofErr w:type="spellEnd"/>
            <w:r w:rsidRPr="005A2466">
              <w:rPr>
                <w:rFonts w:ascii="Calibri" w:hAnsi="Calibri"/>
                <w:color w:val="000000"/>
                <w:sz w:val="20"/>
              </w:rPr>
              <w:t xml:space="preserve"> </w:t>
            </w:r>
            <w:proofErr w:type="spellStart"/>
            <w:r w:rsidRPr="005A2466">
              <w:rPr>
                <w:rFonts w:ascii="Calibri" w:hAnsi="Calibri"/>
                <w:color w:val="000000"/>
                <w:sz w:val="20"/>
              </w:rPr>
              <w:t>sejak</w:t>
            </w:r>
            <w:proofErr w:type="spellEnd"/>
            <w:r w:rsidRPr="005A2466">
              <w:rPr>
                <w:rFonts w:ascii="Calibri" w:hAnsi="Calibri"/>
                <w:color w:val="000000"/>
                <w:sz w:val="20"/>
              </w:rPr>
              <w:t xml:space="preserve">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Penyelesaian</w:t>
            </w:r>
            <w:proofErr w:type="spellEnd"/>
            <w:r w:rsidR="005E7704">
              <w:rPr>
                <w:rFonts w:ascii="Calibri" w:eastAsia="Times New Roman" w:hAnsi="Calibri" w:cs="Calibri"/>
                <w:color w:val="000000"/>
                <w:sz w:val="20"/>
                <w:szCs w:val="20"/>
                <w:lang w:eastAsia="en-ID"/>
              </w:rPr>
              <w:t xml:space="preserve"> </w:t>
            </w:r>
            <w:proofErr w:type="spellStart"/>
            <w:r w:rsidR="005E7704">
              <w:rPr>
                <w:rFonts w:ascii="Calibri" w:eastAsia="Times New Roman" w:hAnsi="Calibri" w:cs="Calibri"/>
                <w:color w:val="000000"/>
                <w:sz w:val="20"/>
                <w:szCs w:val="20"/>
                <w:lang w:eastAsia="en-ID"/>
              </w:rPr>
              <w:t>sampai</w:t>
            </w:r>
            <w:proofErr w:type="spellEnd"/>
            <w:r w:rsidR="005E7704">
              <w:rPr>
                <w:rFonts w:ascii="Calibri" w:eastAsia="Times New Roman" w:hAnsi="Calibri" w:cs="Calibri"/>
                <w:color w:val="000000"/>
                <w:sz w:val="20"/>
                <w:szCs w:val="20"/>
                <w:lang w:eastAsia="en-ID"/>
              </w:rPr>
              <w:t xml:space="preserve"> </w:t>
            </w:r>
            <w:proofErr w:type="spellStart"/>
            <w:r w:rsidR="005E7704">
              <w:rPr>
                <w:rFonts w:ascii="Calibri" w:eastAsia="Times New Roman" w:hAnsi="Calibri" w:cs="Calibri"/>
                <w:color w:val="000000"/>
                <w:sz w:val="20"/>
                <w:szCs w:val="20"/>
                <w:lang w:eastAsia="en-ID"/>
              </w:rPr>
              <w:t>dengan</w:t>
            </w:r>
            <w:proofErr w:type="spellEnd"/>
            <w:r w:rsidR="005E7704">
              <w:rPr>
                <w:rFonts w:ascii="Calibri" w:eastAsia="Times New Roman" w:hAnsi="Calibri" w:cs="Calibri"/>
                <w:color w:val="000000"/>
                <w:sz w:val="20"/>
                <w:szCs w:val="20"/>
                <w:lang w:eastAsia="en-ID"/>
              </w:rPr>
              <w:t xml:space="preserve"> </w:t>
            </w:r>
            <w:proofErr w:type="spellStart"/>
            <w:r w:rsidR="005E7704" w:rsidRPr="005E7704">
              <w:rPr>
                <w:rFonts w:ascii="Calibri" w:eastAsia="Times New Roman" w:hAnsi="Calibri" w:cs="Calibri"/>
                <w:color w:val="000000"/>
                <w:sz w:val="20"/>
                <w:szCs w:val="20"/>
                <w:lang w:eastAsia="en-ID"/>
              </w:rPr>
              <w:t>diakhiri</w:t>
            </w:r>
            <w:proofErr w:type="spellEnd"/>
            <w:r w:rsidR="005E7704" w:rsidRPr="005E7704">
              <w:rPr>
                <w:rFonts w:ascii="Calibri" w:eastAsia="Times New Roman" w:hAnsi="Calibri" w:cs="Calibri"/>
                <w:color w:val="000000"/>
                <w:sz w:val="20"/>
                <w:szCs w:val="20"/>
                <w:lang w:eastAsia="en-ID"/>
              </w:rPr>
              <w:t xml:space="preserve"> </w:t>
            </w:r>
            <w:proofErr w:type="spellStart"/>
            <w:r w:rsidR="003D516B">
              <w:rPr>
                <w:rFonts w:ascii="Calibri" w:eastAsia="Times New Roman" w:hAnsi="Calibri" w:cs="Calibri"/>
                <w:color w:val="000000"/>
                <w:sz w:val="20"/>
                <w:szCs w:val="20"/>
                <w:lang w:eastAsia="en-ID"/>
              </w:rPr>
              <w:t>dalam</w:t>
            </w:r>
            <w:proofErr w:type="spellEnd"/>
            <w:r w:rsidR="003D516B">
              <w:rPr>
                <w:rFonts w:ascii="Calibri" w:eastAsia="Times New Roman" w:hAnsi="Calibri" w:cs="Calibri"/>
                <w:color w:val="000000"/>
                <w:sz w:val="20"/>
                <w:szCs w:val="20"/>
                <w:lang w:eastAsia="en-ID"/>
              </w:rPr>
              <w:t xml:space="preserve"> </w:t>
            </w:r>
            <w:proofErr w:type="spellStart"/>
            <w:r w:rsidR="003D516B">
              <w:rPr>
                <w:rFonts w:ascii="Calibri" w:eastAsia="Times New Roman" w:hAnsi="Calibri" w:cs="Calibri"/>
                <w:color w:val="000000"/>
                <w:sz w:val="20"/>
                <w:szCs w:val="20"/>
                <w:lang w:eastAsia="en-ID"/>
              </w:rPr>
              <w:t>hal</w:t>
            </w:r>
            <w:proofErr w:type="spellEnd"/>
            <w:r w:rsidR="003D516B">
              <w:rPr>
                <w:rFonts w:ascii="Calibri" w:eastAsia="Times New Roman" w:hAnsi="Calibri" w:cs="Calibri"/>
                <w:color w:val="000000"/>
                <w:sz w:val="20"/>
                <w:szCs w:val="20"/>
                <w:lang w:eastAsia="en-ID"/>
              </w:rPr>
              <w:t xml:space="preserve"> </w:t>
            </w:r>
            <w:proofErr w:type="spellStart"/>
            <w:r w:rsidR="003D516B">
              <w:rPr>
                <w:rFonts w:ascii="Calibri" w:eastAsia="Times New Roman" w:hAnsi="Calibri" w:cs="Calibri"/>
                <w:color w:val="000000"/>
                <w:sz w:val="20"/>
                <w:szCs w:val="20"/>
                <w:lang w:eastAsia="en-ID"/>
              </w:rPr>
              <w:t>terjadinya</w:t>
            </w:r>
            <w:proofErr w:type="spellEnd"/>
            <w:r w:rsidR="005E7704" w:rsidRPr="005E7704">
              <w:rPr>
                <w:rFonts w:ascii="Calibri" w:eastAsia="Times New Roman" w:hAnsi="Calibri" w:cs="Calibri"/>
                <w:color w:val="000000"/>
                <w:sz w:val="20"/>
                <w:szCs w:val="20"/>
                <w:lang w:eastAsia="en-ID"/>
              </w:rPr>
              <w:t xml:space="preserve"> </w:t>
            </w:r>
            <w:proofErr w:type="spellStart"/>
            <w:r w:rsidR="003D516B">
              <w:rPr>
                <w:rFonts w:ascii="Calibri" w:eastAsia="Times New Roman" w:hAnsi="Calibri" w:cs="Calibri"/>
                <w:color w:val="000000"/>
                <w:sz w:val="20"/>
                <w:szCs w:val="20"/>
                <w:lang w:eastAsia="en-ID"/>
              </w:rPr>
              <w:t>peristiwa</w:t>
            </w:r>
            <w:proofErr w:type="spellEnd"/>
            <w:r w:rsidR="003D516B">
              <w:rPr>
                <w:rFonts w:ascii="Calibri" w:eastAsia="Times New Roman" w:hAnsi="Calibri" w:cs="Calibri"/>
                <w:color w:val="000000"/>
                <w:sz w:val="20"/>
                <w:szCs w:val="20"/>
                <w:lang w:eastAsia="en-ID"/>
              </w:rPr>
              <w:t xml:space="preserve"> </w:t>
            </w:r>
            <w:proofErr w:type="spellStart"/>
            <w:r w:rsidR="005E7704" w:rsidRPr="005E7704">
              <w:rPr>
                <w:rFonts w:ascii="Calibri" w:eastAsia="Times New Roman" w:hAnsi="Calibri" w:cs="Calibri"/>
                <w:color w:val="000000"/>
                <w:sz w:val="20"/>
                <w:szCs w:val="20"/>
                <w:lang w:eastAsia="en-ID"/>
              </w:rPr>
              <w:t>berikut</w:t>
            </w:r>
            <w:proofErr w:type="spellEnd"/>
            <w:r w:rsidR="005E7704" w:rsidRPr="005E7704">
              <w:rPr>
                <w:rFonts w:ascii="Calibri" w:eastAsia="Times New Roman" w:hAnsi="Calibri" w:cs="Calibri"/>
                <w:color w:val="000000"/>
                <w:sz w:val="20"/>
                <w:szCs w:val="20"/>
                <w:lang w:eastAsia="en-ID"/>
              </w:rPr>
              <w:t>:</w:t>
            </w:r>
          </w:p>
          <w:p w14:paraId="518722B5" w14:textId="5C4EAF93" w:rsidR="005E7704" w:rsidRDefault="005E7704" w:rsidP="005E7704">
            <w:pPr>
              <w:pStyle w:val="ListParagraph"/>
              <w:numPr>
                <w:ilvl w:val="0"/>
                <w:numId w:val="104"/>
              </w:numPr>
              <w:spacing w:after="0" w:line="240" w:lineRule="auto"/>
              <w:ind w:left="918" w:hanging="284"/>
              <w:jc w:val="both"/>
              <w:textAlignment w:val="baseline"/>
              <w:rPr>
                <w:rFonts w:ascii="Calibri" w:eastAsia="Times New Roman" w:hAnsi="Calibri" w:cs="Calibri"/>
                <w:color w:val="000000"/>
                <w:sz w:val="20"/>
                <w:szCs w:val="20"/>
                <w:lang w:eastAsia="en-ID"/>
              </w:rPr>
            </w:pPr>
            <w:proofErr w:type="spellStart"/>
            <w:r>
              <w:rPr>
                <w:rFonts w:ascii="Calibri" w:eastAsia="Times New Roman" w:hAnsi="Calibri" w:cs="Calibri"/>
                <w:color w:val="000000"/>
                <w:sz w:val="20"/>
                <w:szCs w:val="20"/>
                <w:lang w:eastAsia="en-ID"/>
              </w:rPr>
              <w:t>dengan</w:t>
            </w:r>
            <w:proofErr w:type="spellEnd"/>
            <w:r>
              <w:rPr>
                <w:rFonts w:ascii="Calibri" w:eastAsia="Times New Roman" w:hAnsi="Calibri" w:cs="Calibri"/>
                <w:color w:val="000000"/>
                <w:sz w:val="20"/>
                <w:szCs w:val="20"/>
                <w:lang w:eastAsia="en-ID"/>
              </w:rPr>
              <w:t xml:space="preserve"> </w:t>
            </w:r>
            <w:proofErr w:type="spellStart"/>
            <w:r w:rsidRPr="005E7704">
              <w:rPr>
                <w:rFonts w:ascii="Calibri" w:eastAsia="Times New Roman" w:hAnsi="Calibri" w:cs="Calibri"/>
                <w:color w:val="000000"/>
                <w:sz w:val="20"/>
                <w:szCs w:val="20"/>
                <w:lang w:eastAsia="en-ID"/>
              </w:rPr>
              <w:t>segera</w:t>
            </w:r>
            <w:proofErr w:type="spellEnd"/>
            <w:r>
              <w:rPr>
                <w:rFonts w:ascii="Calibri" w:eastAsia="Times New Roman" w:hAnsi="Calibri" w:cs="Calibri"/>
                <w:color w:val="000000"/>
                <w:sz w:val="20"/>
                <w:szCs w:val="20"/>
                <w:lang w:eastAsia="en-ID"/>
              </w:rPr>
              <w:t>,</w:t>
            </w:r>
            <w:r w:rsidRPr="005E7704">
              <w:rPr>
                <w:rFonts w:ascii="Calibri" w:eastAsia="Times New Roman" w:hAnsi="Calibri" w:cs="Calibri"/>
                <w:color w:val="000000"/>
                <w:sz w:val="20"/>
                <w:szCs w:val="20"/>
                <w:lang w:eastAsia="en-ID"/>
              </w:rPr>
              <w:t xml:space="preserve"> </w:t>
            </w:r>
            <w:proofErr w:type="spellStart"/>
            <w:r w:rsidRPr="005E7704">
              <w:rPr>
                <w:rFonts w:ascii="Calibri" w:eastAsia="Times New Roman" w:hAnsi="Calibri" w:cs="Calibri"/>
                <w:color w:val="000000"/>
                <w:sz w:val="20"/>
                <w:szCs w:val="20"/>
                <w:lang w:eastAsia="en-ID"/>
              </w:rPr>
              <w:t>setelah</w:t>
            </w:r>
            <w:proofErr w:type="spellEnd"/>
            <w:r w:rsidRPr="005E7704">
              <w:rPr>
                <w:rFonts w:ascii="Calibri" w:eastAsia="Times New Roman" w:hAnsi="Calibri" w:cs="Calibri"/>
                <w:color w:val="000000"/>
                <w:sz w:val="20"/>
                <w:szCs w:val="20"/>
                <w:lang w:eastAsia="en-ID"/>
              </w:rPr>
              <w:t xml:space="preserve"> </w:t>
            </w:r>
            <w:proofErr w:type="spellStart"/>
            <w:r w:rsidRPr="005E7704">
              <w:rPr>
                <w:rFonts w:ascii="Calibri" w:eastAsia="Times New Roman" w:hAnsi="Calibri" w:cs="Calibri"/>
                <w:color w:val="000000"/>
                <w:sz w:val="20"/>
                <w:szCs w:val="20"/>
                <w:lang w:eastAsia="en-ID"/>
              </w:rPr>
              <w:t>seluruh</w:t>
            </w:r>
            <w:proofErr w:type="spellEnd"/>
            <w:r w:rsidRPr="005E7704">
              <w:rPr>
                <w:rFonts w:ascii="Calibri" w:eastAsia="Times New Roman" w:hAnsi="Calibri" w:cs="Calibri"/>
                <w:color w:val="000000"/>
                <w:sz w:val="20"/>
                <w:szCs w:val="20"/>
                <w:lang w:eastAsia="en-ID"/>
              </w:rPr>
              <w:t xml:space="preserve"> </w:t>
            </w:r>
            <w:proofErr w:type="spellStart"/>
            <w:r w:rsidRPr="005E7704">
              <w:rPr>
                <w:rFonts w:ascii="Calibri" w:eastAsia="Times New Roman" w:hAnsi="Calibri" w:cs="Calibri"/>
                <w:color w:val="000000"/>
                <w:sz w:val="20"/>
                <w:szCs w:val="20"/>
                <w:lang w:eastAsia="en-ID"/>
              </w:rPr>
              <w:t>Pemegang</w:t>
            </w:r>
            <w:proofErr w:type="spellEnd"/>
            <w:r w:rsidRPr="005E7704">
              <w:rPr>
                <w:rFonts w:ascii="Calibri" w:eastAsia="Times New Roman" w:hAnsi="Calibri" w:cs="Calibri"/>
                <w:color w:val="000000"/>
                <w:sz w:val="20"/>
                <w:szCs w:val="20"/>
                <w:lang w:eastAsia="en-ID"/>
              </w:rPr>
              <w:t xml:space="preserve"> Saham </w:t>
            </w:r>
            <w:proofErr w:type="spellStart"/>
            <w:r w:rsidRPr="005E7704">
              <w:rPr>
                <w:rFonts w:ascii="Calibri" w:eastAsia="Times New Roman" w:hAnsi="Calibri" w:cs="Calibri"/>
                <w:color w:val="000000"/>
                <w:sz w:val="20"/>
                <w:szCs w:val="20"/>
                <w:lang w:eastAsia="en-ID"/>
              </w:rPr>
              <w:t>menyetujui</w:t>
            </w:r>
            <w:proofErr w:type="spellEnd"/>
            <w:r w:rsidRPr="005E7704">
              <w:rPr>
                <w:rFonts w:ascii="Calibri" w:eastAsia="Times New Roman" w:hAnsi="Calibri" w:cs="Calibri"/>
                <w:color w:val="000000"/>
                <w:sz w:val="20"/>
                <w:szCs w:val="20"/>
                <w:lang w:eastAsia="en-ID"/>
              </w:rPr>
              <w:t xml:space="preserve"> </w:t>
            </w:r>
            <w:proofErr w:type="spellStart"/>
            <w:r w:rsidRPr="005E7704">
              <w:rPr>
                <w:rFonts w:ascii="Calibri" w:eastAsia="Times New Roman" w:hAnsi="Calibri" w:cs="Calibri"/>
                <w:color w:val="000000"/>
                <w:sz w:val="20"/>
                <w:szCs w:val="20"/>
                <w:lang w:eastAsia="en-ID"/>
              </w:rPr>
              <w:t>secara</w:t>
            </w:r>
            <w:proofErr w:type="spellEnd"/>
            <w:r w:rsidRPr="005E7704">
              <w:rPr>
                <w:rFonts w:ascii="Calibri" w:eastAsia="Times New Roman" w:hAnsi="Calibri" w:cs="Calibri"/>
                <w:color w:val="000000"/>
                <w:sz w:val="20"/>
                <w:szCs w:val="20"/>
                <w:lang w:eastAsia="en-ID"/>
              </w:rPr>
              <w:t xml:space="preserve"> </w:t>
            </w:r>
            <w:proofErr w:type="spellStart"/>
            <w:r w:rsidRPr="005E7704">
              <w:rPr>
                <w:rFonts w:ascii="Calibri" w:eastAsia="Times New Roman" w:hAnsi="Calibri" w:cs="Calibri"/>
                <w:color w:val="000000"/>
                <w:sz w:val="20"/>
                <w:szCs w:val="20"/>
                <w:lang w:eastAsia="en-ID"/>
              </w:rPr>
              <w:t>tertulis</w:t>
            </w:r>
            <w:proofErr w:type="spellEnd"/>
            <w:r w:rsidRPr="005E7704">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atas</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pengakhran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Perjanjian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ini</w:t>
            </w:r>
            <w:proofErr w:type="spellEnd"/>
            <w:r w:rsidRPr="005E7704">
              <w:rPr>
                <w:rFonts w:ascii="Calibri" w:eastAsia="Times New Roman" w:hAnsi="Calibri" w:cs="Calibri"/>
                <w:color w:val="000000"/>
                <w:sz w:val="20"/>
                <w:szCs w:val="20"/>
                <w:lang w:eastAsia="en-ID"/>
              </w:rPr>
              <w:t xml:space="preserve">; </w:t>
            </w:r>
            <w:proofErr w:type="spellStart"/>
            <w:r w:rsidRPr="005E7704">
              <w:rPr>
                <w:rFonts w:ascii="Calibri" w:eastAsia="Times New Roman" w:hAnsi="Calibri" w:cs="Calibri"/>
                <w:color w:val="000000"/>
                <w:sz w:val="20"/>
                <w:szCs w:val="20"/>
                <w:lang w:eastAsia="en-ID"/>
              </w:rPr>
              <w:t>atau</w:t>
            </w:r>
            <w:proofErr w:type="spellEnd"/>
          </w:p>
          <w:p w14:paraId="0C8ABB77" w14:textId="77777777" w:rsidR="00D457DD" w:rsidRDefault="00D457DD" w:rsidP="00D457DD">
            <w:pPr>
              <w:pStyle w:val="ListParagraph"/>
              <w:spacing w:after="0" w:line="240" w:lineRule="auto"/>
              <w:ind w:left="918"/>
              <w:jc w:val="both"/>
              <w:textAlignment w:val="baseline"/>
              <w:rPr>
                <w:rFonts w:ascii="Calibri" w:eastAsia="Times New Roman" w:hAnsi="Calibri" w:cs="Calibri"/>
                <w:color w:val="000000"/>
                <w:sz w:val="20"/>
                <w:szCs w:val="20"/>
                <w:lang w:eastAsia="en-ID"/>
              </w:rPr>
            </w:pPr>
          </w:p>
          <w:p w14:paraId="00881B0E" w14:textId="4C963048" w:rsidR="00134E27" w:rsidRPr="004865C1" w:rsidRDefault="005E7704" w:rsidP="004865C1">
            <w:pPr>
              <w:pStyle w:val="ListParagraph"/>
              <w:numPr>
                <w:ilvl w:val="0"/>
                <w:numId w:val="104"/>
              </w:numPr>
              <w:spacing w:after="0" w:line="240" w:lineRule="auto"/>
              <w:ind w:left="918" w:hanging="284"/>
              <w:jc w:val="both"/>
              <w:textAlignment w:val="baseline"/>
              <w:rPr>
                <w:rFonts w:ascii="Calibri" w:eastAsia="Times New Roman" w:hAnsi="Calibri" w:cs="Calibri"/>
                <w:color w:val="000000"/>
                <w:sz w:val="20"/>
                <w:szCs w:val="20"/>
                <w:lang w:eastAsia="en-ID"/>
              </w:rPr>
            </w:pPr>
            <w:proofErr w:type="spellStart"/>
            <w:r>
              <w:rPr>
                <w:rFonts w:ascii="Calibri" w:eastAsia="Times New Roman" w:hAnsi="Calibri" w:cs="Calibri"/>
                <w:color w:val="000000"/>
                <w:sz w:val="20"/>
                <w:szCs w:val="20"/>
                <w:lang w:eastAsia="en-ID"/>
              </w:rPr>
              <w:t>dengan</w:t>
            </w:r>
            <w:proofErr w:type="spellEnd"/>
            <w:r>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segera</w:t>
            </w:r>
            <w:proofErr w:type="spellEnd"/>
            <w:r>
              <w:rPr>
                <w:rFonts w:ascii="Calibri" w:eastAsia="Times New Roman" w:hAnsi="Calibri" w:cs="Calibri"/>
                <w:color w:val="000000"/>
                <w:sz w:val="20"/>
                <w:szCs w:val="20"/>
                <w:lang w:eastAsia="en-ID"/>
              </w:rPr>
              <w:t>,</w:t>
            </w:r>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setelah</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selesainya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pembubaran</w:t>
            </w:r>
            <w:proofErr w:type="spellEnd"/>
            <w:r w:rsidRPr="004865C1">
              <w:rPr>
                <w:rFonts w:ascii="Calibri" w:eastAsia="Times New Roman" w:hAnsi="Calibri" w:cs="Calibri"/>
                <w:color w:val="000000"/>
                <w:sz w:val="20"/>
                <w:szCs w:val="20"/>
                <w:lang w:eastAsia="en-ID"/>
              </w:rPr>
              <w:t xml:space="preserve"> dan </w:t>
            </w:r>
            <w:proofErr w:type="spellStart"/>
            <w:r w:rsidRPr="004865C1">
              <w:rPr>
                <w:rFonts w:ascii="Calibri" w:eastAsia="Times New Roman" w:hAnsi="Calibri" w:cs="Calibri"/>
                <w:color w:val="000000"/>
                <w:sz w:val="20"/>
                <w:szCs w:val="20"/>
                <w:lang w:eastAsia="en-ID"/>
              </w:rPr>
              <w:t>likuidasi</w:t>
            </w:r>
            <w:proofErr w:type="spellEnd"/>
            <w:r w:rsidRPr="004865C1">
              <w:rPr>
                <w:rFonts w:ascii="Calibri" w:eastAsia="Times New Roman" w:hAnsi="Calibri" w:cs="Calibri"/>
                <w:color w:val="000000"/>
                <w:sz w:val="20"/>
                <w:szCs w:val="20"/>
                <w:lang w:eastAsia="en-ID"/>
              </w:rPr>
              <w:t xml:space="preserve"> Perseroan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jika</w:t>
            </w:r>
            <w:proofErr w:type="spellEnd"/>
            <w:r w:rsidRPr="004865C1">
              <w:rPr>
                <w:rFonts w:ascii="Calibri" w:eastAsia="Times New Roman" w:hAnsi="Calibri" w:cs="Calibri"/>
                <w:color w:val="000000"/>
                <w:sz w:val="20"/>
                <w:szCs w:val="20"/>
                <w:lang w:eastAsia="en-ID"/>
              </w:rPr>
              <w:t xml:space="preserve"> Perseroan </w:t>
            </w:r>
            <w:proofErr w:type="spellStart"/>
            <w:r>
              <w:rPr>
                <w:rFonts w:ascii="Calibri" w:eastAsia="Times New Roman" w:hAnsi="Calibri" w:cs="Calibri"/>
                <w:color w:val="000000"/>
                <w:sz w:val="20"/>
                <w:szCs w:val="20"/>
                <w:lang w:eastAsia="en-ID"/>
              </w:rPr>
              <w:t>sudah</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tidak</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berdiri</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lagi</w:t>
            </w:r>
            <w:proofErr w:type="spellEnd"/>
            <w:r w:rsidRPr="004865C1">
              <w:rPr>
                <w:rFonts w:ascii="Calibri" w:eastAsia="Times New Roman" w:hAnsi="Calibri" w:cs="Calibri"/>
                <w:color w:val="000000"/>
                <w:sz w:val="20"/>
                <w:szCs w:val="20"/>
                <w:lang w:eastAsia="en-ID"/>
              </w:rPr>
              <w:t>.</w:t>
            </w:r>
            <w:r w:rsidR="00134E27" w:rsidRPr="004865C1">
              <w:rPr>
                <w:rFonts w:ascii="Calibri" w:eastAsia="Times New Roman" w:hAnsi="Calibri" w:cs="Calibri"/>
                <w:color w:val="000000"/>
                <w:sz w:val="20"/>
                <w:szCs w:val="20"/>
                <w:lang w:eastAsia="en-ID"/>
              </w:rPr>
              <w:t> </w:t>
            </w:r>
          </w:p>
          <w:p w14:paraId="00828C81" w14:textId="77777777" w:rsidR="006569D9" w:rsidRPr="00613832" w:rsidRDefault="006569D9" w:rsidP="004865C1">
            <w:pPr>
              <w:pStyle w:val="ListParagraph"/>
              <w:spacing w:after="0" w:line="240" w:lineRule="auto"/>
              <w:ind w:left="505"/>
              <w:jc w:val="both"/>
              <w:textAlignment w:val="baseline"/>
              <w:rPr>
                <w:rFonts w:ascii="Calibri" w:eastAsia="Times New Roman" w:hAnsi="Calibri" w:cs="Calibri"/>
                <w:color w:val="000000"/>
                <w:sz w:val="20"/>
                <w:szCs w:val="20"/>
                <w:lang w:eastAsia="en-ID"/>
              </w:rPr>
            </w:pPr>
          </w:p>
          <w:p w14:paraId="2B54EEFB" w14:textId="77777777" w:rsidR="00134E27" w:rsidRPr="005A2466" w:rsidRDefault="00134E27" w:rsidP="005A2466">
            <w:pPr>
              <w:spacing w:after="0" w:line="240" w:lineRule="auto"/>
              <w:ind w:left="505" w:hanging="505"/>
              <w:contextualSpacing/>
              <w:rPr>
                <w:rFonts w:ascii="Calibri" w:hAnsi="Calibri"/>
                <w:sz w:val="20"/>
              </w:rPr>
            </w:pPr>
          </w:p>
        </w:tc>
      </w:tr>
      <w:tr w:rsidR="00F115BF" w:rsidRPr="00613832" w14:paraId="6551301E" w14:textId="77777777" w:rsidTr="00BA45BC">
        <w:trPr>
          <w:gridBefore w:val="1"/>
          <w:gridAfter w:val="1"/>
          <w:wAfter w:w="142" w:type="dxa"/>
        </w:trPr>
        <w:tc>
          <w:tcPr>
            <w:tcW w:w="4820" w:type="dxa"/>
            <w:tcMar>
              <w:top w:w="0" w:type="dxa"/>
              <w:left w:w="108" w:type="dxa"/>
              <w:bottom w:w="0" w:type="dxa"/>
              <w:right w:w="108" w:type="dxa"/>
            </w:tcMar>
          </w:tcPr>
          <w:p w14:paraId="6E1F1BDF" w14:textId="774F1B90" w:rsidR="00D457DD" w:rsidRDefault="00D457DD" w:rsidP="00BA45BC">
            <w:pPr>
              <w:pStyle w:val="ListParagraph"/>
              <w:numPr>
                <w:ilvl w:val="1"/>
                <w:numId w:val="98"/>
              </w:numPr>
              <w:spacing w:after="0" w:line="240" w:lineRule="auto"/>
              <w:ind w:left="606" w:hanging="606"/>
              <w:jc w:val="both"/>
              <w:textAlignment w:val="baseline"/>
              <w:rPr>
                <w:rFonts w:ascii="Calibri" w:hAnsi="Calibri"/>
                <w:color w:val="000000"/>
                <w:sz w:val="20"/>
              </w:rPr>
            </w:pPr>
            <w:r w:rsidRPr="005A2466">
              <w:rPr>
                <w:rFonts w:ascii="Calibri" w:hAnsi="Calibri"/>
                <w:color w:val="000000"/>
                <w:sz w:val="20"/>
              </w:rPr>
              <w:lastRenderedPageBreak/>
              <w:t xml:space="preserve">Upon the termination as referred to in Article </w:t>
            </w:r>
            <w:r>
              <w:rPr>
                <w:rFonts w:ascii="Calibri" w:eastAsia="Times New Roman" w:hAnsi="Calibri" w:cs="Calibri"/>
                <w:color w:val="000000"/>
                <w:sz w:val="20"/>
                <w:szCs w:val="20"/>
                <w:lang w:eastAsia="en-ID"/>
              </w:rPr>
              <w:t>19</w:t>
            </w:r>
            <w:r w:rsidRPr="005A2466">
              <w:rPr>
                <w:rFonts w:ascii="Calibri" w:hAnsi="Calibri"/>
                <w:color w:val="000000"/>
                <w:sz w:val="20"/>
              </w:rPr>
              <w:t>.1 above, unless expressly provided otherwise in the provisions of this Agreement, all rights and obligations of the Parties hereunder shall terminate save for all accrued rights and liabilities of the Parties in respect of damages for non-performance of any obligation falling due for performance or otherwise for breach of contract prior to the termination of this Agreement which shall continue to exist.</w:t>
            </w:r>
          </w:p>
          <w:p w14:paraId="09A17724" w14:textId="77777777" w:rsidR="00040E9C" w:rsidRDefault="00040E9C" w:rsidP="00436505">
            <w:pPr>
              <w:pStyle w:val="ListParagraph"/>
              <w:spacing w:after="0" w:line="240" w:lineRule="auto"/>
              <w:ind w:left="360"/>
              <w:jc w:val="both"/>
              <w:textAlignment w:val="baseline"/>
              <w:rPr>
                <w:rFonts w:ascii="Calibri" w:eastAsia="Times New Roman" w:hAnsi="Calibri" w:cs="Calibri"/>
                <w:color w:val="000000"/>
                <w:sz w:val="20"/>
                <w:szCs w:val="20"/>
                <w:lang w:eastAsia="en-ID"/>
              </w:rPr>
            </w:pPr>
          </w:p>
          <w:p w14:paraId="12644851" w14:textId="77777777" w:rsidR="00F115BF" w:rsidRDefault="00F115BF" w:rsidP="00436505">
            <w:pPr>
              <w:pStyle w:val="ListParagraph"/>
              <w:spacing w:after="0" w:line="240" w:lineRule="auto"/>
              <w:ind w:left="360"/>
              <w:jc w:val="both"/>
              <w:textAlignment w:val="baseline"/>
              <w:rPr>
                <w:rFonts w:ascii="Calibri" w:eastAsia="Times New Roman" w:hAnsi="Calibri" w:cs="Calibri"/>
                <w:color w:val="000000"/>
                <w:sz w:val="20"/>
                <w:szCs w:val="20"/>
                <w:lang w:eastAsia="en-ID"/>
              </w:rPr>
            </w:pPr>
          </w:p>
          <w:p w14:paraId="4677A793" w14:textId="2C3713A8" w:rsidR="00D457DD" w:rsidRPr="00D457DD" w:rsidRDefault="0096290C" w:rsidP="00F20D0E">
            <w:pPr>
              <w:pStyle w:val="ListParagraph"/>
              <w:numPr>
                <w:ilvl w:val="1"/>
                <w:numId w:val="98"/>
              </w:numPr>
              <w:spacing w:after="0" w:line="240" w:lineRule="auto"/>
              <w:ind w:left="606" w:hanging="606"/>
              <w:jc w:val="both"/>
              <w:textAlignment w:val="baseline"/>
              <w:rPr>
                <w:rFonts w:ascii="Calibri" w:hAnsi="Calibri"/>
                <w:color w:val="000000"/>
                <w:sz w:val="20"/>
              </w:rPr>
            </w:pPr>
            <w:r w:rsidRPr="00613832">
              <w:rPr>
                <w:rFonts w:ascii="Calibri" w:eastAsia="Times New Roman" w:hAnsi="Calibri" w:cs="Calibri"/>
                <w:color w:val="000000"/>
                <w:sz w:val="20"/>
                <w:szCs w:val="20"/>
                <w:lang w:eastAsia="en-ID"/>
              </w:rPr>
              <w:t xml:space="preserve">For the purposes of termination of this Agreement, </w:t>
            </w:r>
            <w:r w:rsidRPr="0061355C">
              <w:rPr>
                <w:rFonts w:ascii="Calibri" w:hAnsi="Calibri"/>
                <w:color w:val="000000"/>
                <w:sz w:val="20"/>
              </w:rPr>
              <w:t>the</w:t>
            </w:r>
            <w:r w:rsidRPr="00613832">
              <w:rPr>
                <w:rFonts w:ascii="Calibri" w:eastAsia="Times New Roman" w:hAnsi="Calibri" w:cs="Calibri"/>
                <w:color w:val="000000"/>
                <w:sz w:val="20"/>
                <w:szCs w:val="20"/>
                <w:lang w:eastAsia="en-ID"/>
              </w:rPr>
              <w:t xml:space="preserve"> Parties hereby waive Articles 1266 chapter 2 and 3 of the Indonesian Civil Code to the extent that judicial decision shall not be required to terminate this Agreement. </w:t>
            </w:r>
          </w:p>
        </w:tc>
        <w:tc>
          <w:tcPr>
            <w:tcW w:w="4678" w:type="dxa"/>
            <w:tcMar>
              <w:top w:w="0" w:type="dxa"/>
              <w:left w:w="108" w:type="dxa"/>
              <w:bottom w:w="0" w:type="dxa"/>
              <w:right w:w="108" w:type="dxa"/>
            </w:tcMar>
          </w:tcPr>
          <w:p w14:paraId="23D62ACC" w14:textId="77777777" w:rsidR="00D457DD" w:rsidRPr="00BA45BC" w:rsidRDefault="00D457DD">
            <w:pPr>
              <w:pStyle w:val="ListParagraph"/>
              <w:numPr>
                <w:ilvl w:val="1"/>
                <w:numId w:val="100"/>
              </w:numPr>
              <w:spacing w:after="0" w:line="240" w:lineRule="auto"/>
              <w:ind w:left="606" w:hanging="559"/>
              <w:jc w:val="both"/>
              <w:textAlignment w:val="baseline"/>
              <w:rPr>
                <w:rFonts w:ascii="Calibri" w:hAnsi="Calibri"/>
                <w:color w:val="000000"/>
                <w:sz w:val="20"/>
              </w:rPr>
            </w:pPr>
            <w:proofErr w:type="spellStart"/>
            <w:r w:rsidRPr="004865C1">
              <w:rPr>
                <w:rFonts w:ascii="Calibri" w:eastAsia="Times New Roman" w:hAnsi="Calibri" w:cs="Calibri"/>
                <w:color w:val="000000"/>
                <w:sz w:val="20"/>
                <w:szCs w:val="20"/>
                <w:lang w:eastAsia="en-ID"/>
              </w:rPr>
              <w:t>Setelah</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pengakhiran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sebagaimana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dimaksud</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dalam</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Pasal</w:t>
            </w:r>
            <w:proofErr w:type="spellEnd"/>
            <w:r>
              <w:rPr>
                <w:rFonts w:ascii="Calibri" w:eastAsia="Times New Roman" w:hAnsi="Calibri" w:cs="Calibri"/>
                <w:color w:val="000000"/>
                <w:sz w:val="20"/>
                <w:szCs w:val="20"/>
                <w:lang w:eastAsia="en-ID"/>
              </w:rPr>
              <w:t xml:space="preserve"> 19</w:t>
            </w:r>
            <w:r w:rsidRPr="004865C1">
              <w:rPr>
                <w:rFonts w:ascii="Calibri" w:eastAsia="Times New Roman" w:hAnsi="Calibri" w:cs="Calibri"/>
                <w:color w:val="000000"/>
                <w:sz w:val="20"/>
                <w:szCs w:val="20"/>
                <w:lang w:eastAsia="en-ID"/>
              </w:rPr>
              <w:t xml:space="preserve">.1 di </w:t>
            </w:r>
            <w:proofErr w:type="spellStart"/>
            <w:r w:rsidRPr="004865C1">
              <w:rPr>
                <w:rFonts w:ascii="Calibri" w:eastAsia="Times New Roman" w:hAnsi="Calibri" w:cs="Calibri"/>
                <w:color w:val="000000"/>
                <w:sz w:val="20"/>
                <w:szCs w:val="20"/>
                <w:lang w:eastAsia="en-ID"/>
              </w:rPr>
              <w:t>atas</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kecuali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secara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tegas</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ditentukan</w:t>
            </w:r>
            <w:proofErr w:type="spellEnd"/>
            <w:r w:rsidRPr="004865C1">
              <w:rPr>
                <w:rFonts w:ascii="Calibri" w:eastAsia="Times New Roman" w:hAnsi="Calibri" w:cs="Calibri"/>
                <w:color w:val="000000"/>
                <w:sz w:val="20"/>
                <w:szCs w:val="20"/>
                <w:lang w:eastAsia="en-ID"/>
              </w:rPr>
              <w:t xml:space="preserve"> lain </w:t>
            </w:r>
            <w:proofErr w:type="spellStart"/>
            <w:r w:rsidRPr="004865C1">
              <w:rPr>
                <w:rFonts w:ascii="Calibri" w:eastAsia="Times New Roman" w:hAnsi="Calibri" w:cs="Calibri"/>
                <w:color w:val="000000"/>
                <w:sz w:val="20"/>
                <w:szCs w:val="20"/>
                <w:lang w:eastAsia="en-ID"/>
              </w:rPr>
              <w:t>dalam</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ketentuan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Perjanjian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semua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hak</w:t>
            </w:r>
            <w:proofErr w:type="spellEnd"/>
            <w:r w:rsidRPr="004865C1">
              <w:rPr>
                <w:rFonts w:ascii="Calibri" w:eastAsia="Times New Roman" w:hAnsi="Calibri" w:cs="Calibri"/>
                <w:color w:val="000000"/>
                <w:sz w:val="20"/>
                <w:szCs w:val="20"/>
                <w:lang w:eastAsia="en-ID"/>
              </w:rPr>
              <w:t xml:space="preserve"> dan </w:t>
            </w:r>
            <w:proofErr w:type="spellStart"/>
            <w:r w:rsidRPr="004865C1">
              <w:rPr>
                <w:rFonts w:ascii="Calibri" w:eastAsia="Times New Roman" w:hAnsi="Calibri" w:cs="Calibri"/>
                <w:color w:val="000000"/>
                <w:sz w:val="20"/>
                <w:szCs w:val="20"/>
                <w:lang w:eastAsia="en-ID"/>
              </w:rPr>
              <w:t>kewajiban</w:t>
            </w:r>
            <w:proofErr w:type="spellEnd"/>
            <w:r w:rsidRPr="004865C1">
              <w:rPr>
                <w:rFonts w:ascii="Calibri" w:eastAsia="Times New Roman" w:hAnsi="Calibri" w:cs="Calibri"/>
                <w:color w:val="000000"/>
                <w:sz w:val="20"/>
                <w:szCs w:val="20"/>
                <w:lang w:eastAsia="en-ID"/>
              </w:rPr>
              <w:t xml:space="preserve"> Para </w:t>
            </w:r>
            <w:proofErr w:type="spellStart"/>
            <w:r w:rsidRPr="004865C1">
              <w:rPr>
                <w:rFonts w:ascii="Calibri" w:eastAsia="Times New Roman" w:hAnsi="Calibri" w:cs="Calibri"/>
                <w:color w:val="000000"/>
                <w:sz w:val="20"/>
                <w:szCs w:val="20"/>
                <w:lang w:eastAsia="en-ID"/>
              </w:rPr>
              <w:t>Pihak</w:t>
            </w:r>
            <w:proofErr w:type="spellEnd"/>
            <w:r>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berdasarkan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perjanjian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berakhir</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kecuali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semua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hak</w:t>
            </w:r>
            <w:proofErr w:type="spellEnd"/>
            <w:r w:rsidRPr="004865C1">
              <w:rPr>
                <w:rFonts w:ascii="Calibri" w:eastAsia="Times New Roman" w:hAnsi="Calibri" w:cs="Calibri"/>
                <w:color w:val="000000"/>
                <w:sz w:val="20"/>
                <w:szCs w:val="20"/>
                <w:lang w:eastAsia="en-ID"/>
              </w:rPr>
              <w:t xml:space="preserve"> dan </w:t>
            </w:r>
            <w:proofErr w:type="spellStart"/>
            <w:r w:rsidRPr="004865C1">
              <w:rPr>
                <w:rFonts w:ascii="Calibri" w:eastAsia="Times New Roman" w:hAnsi="Calibri" w:cs="Calibri"/>
                <w:color w:val="000000"/>
                <w:sz w:val="20"/>
                <w:szCs w:val="20"/>
                <w:lang w:eastAsia="en-ID"/>
              </w:rPr>
              <w:t>tanggung</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jawab</w:t>
            </w:r>
            <w:proofErr w:type="spellEnd"/>
            <w:r w:rsidRPr="004865C1">
              <w:rPr>
                <w:rFonts w:ascii="Calibri" w:eastAsia="Times New Roman" w:hAnsi="Calibri" w:cs="Calibri"/>
                <w:color w:val="000000"/>
                <w:sz w:val="20"/>
                <w:szCs w:val="20"/>
                <w:lang w:eastAsia="en-ID"/>
              </w:rPr>
              <w:t xml:space="preserve"> Para </w:t>
            </w:r>
            <w:proofErr w:type="spellStart"/>
            <w:r w:rsidRPr="004865C1">
              <w:rPr>
                <w:rFonts w:ascii="Calibri" w:eastAsia="Times New Roman" w:hAnsi="Calibri" w:cs="Calibri"/>
                <w:color w:val="000000"/>
                <w:sz w:val="20"/>
                <w:szCs w:val="20"/>
                <w:lang w:eastAsia="en-ID"/>
              </w:rPr>
              <w:t>Pihak</w:t>
            </w:r>
            <w:proofErr w:type="spellEnd"/>
            <w:r w:rsidRPr="004865C1">
              <w:rPr>
                <w:rFonts w:ascii="Calibri" w:eastAsia="Times New Roman" w:hAnsi="Calibri" w:cs="Calibri"/>
                <w:color w:val="000000"/>
                <w:sz w:val="20"/>
                <w:szCs w:val="20"/>
                <w:lang w:eastAsia="en-ID"/>
              </w:rPr>
              <w:t xml:space="preserve"> yang </w:t>
            </w:r>
            <w:proofErr w:type="spellStart"/>
            <w:r w:rsidRPr="004865C1">
              <w:rPr>
                <w:rFonts w:ascii="Calibri" w:eastAsia="Times New Roman" w:hAnsi="Calibri" w:cs="Calibri"/>
                <w:color w:val="000000"/>
                <w:sz w:val="20"/>
                <w:szCs w:val="20"/>
                <w:lang w:eastAsia="en-ID"/>
              </w:rPr>
              <w:t>masih</w:t>
            </w:r>
            <w:proofErr w:type="spellEnd"/>
            <w:r w:rsidRPr="004865C1">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terutang</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sehubungan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dengan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kerugian</w:t>
            </w:r>
            <w:proofErr w:type="spellEnd"/>
            <w:r w:rsidRPr="004865C1">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atas</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kewajiban</w:t>
            </w:r>
            <w:proofErr w:type="spellEnd"/>
            <w:r>
              <w:rPr>
                <w:rFonts w:ascii="Calibri" w:eastAsia="Times New Roman" w:hAnsi="Calibri" w:cs="Calibri"/>
                <w:color w:val="000000"/>
                <w:sz w:val="20"/>
                <w:szCs w:val="20"/>
                <w:lang w:eastAsia="en-ID"/>
              </w:rPr>
              <w:t xml:space="preserve"> yang </w:t>
            </w:r>
            <w:proofErr w:type="spellStart"/>
            <w:r>
              <w:rPr>
                <w:rFonts w:ascii="Calibri" w:eastAsia="Times New Roman" w:hAnsi="Calibri" w:cs="Calibri"/>
                <w:color w:val="000000"/>
                <w:sz w:val="20"/>
                <w:szCs w:val="20"/>
                <w:lang w:eastAsia="en-ID"/>
              </w:rPr>
              <w:t>tidak</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dilaksanakan</w:t>
            </w:r>
            <w:proofErr w:type="spellEnd"/>
            <w:r>
              <w:rPr>
                <w:rFonts w:ascii="Calibri" w:eastAsia="Times New Roman" w:hAnsi="Calibri" w:cs="Calibri"/>
                <w:color w:val="000000"/>
                <w:sz w:val="20"/>
                <w:szCs w:val="20"/>
                <w:lang w:eastAsia="en-ID"/>
              </w:rPr>
              <w:t xml:space="preserve"> yang </w:t>
            </w:r>
            <w:proofErr w:type="spellStart"/>
            <w:r>
              <w:rPr>
                <w:rFonts w:ascii="Calibri" w:eastAsia="Times New Roman" w:hAnsi="Calibri" w:cs="Calibri"/>
                <w:color w:val="000000"/>
                <w:sz w:val="20"/>
                <w:szCs w:val="20"/>
                <w:lang w:eastAsia="en-ID"/>
              </w:rPr>
              <w:t>sudah</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jatuh</w:t>
            </w:r>
            <w:proofErr w:type="spellEnd"/>
            <w:r>
              <w:rPr>
                <w:rFonts w:ascii="Calibri" w:eastAsia="Times New Roman" w:hAnsi="Calibri" w:cs="Calibri"/>
                <w:color w:val="000000"/>
                <w:sz w:val="20"/>
                <w:szCs w:val="20"/>
                <w:lang w:eastAsia="en-ID"/>
              </w:rPr>
              <w:t xml:space="preserve"> tempo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karena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pelanggaran</w:t>
            </w:r>
            <w:proofErr w:type="spellEnd"/>
            <w:r w:rsidRPr="004865C1">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perjanjin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sebelum</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pengakhiran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Perjanjian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terus</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ada</w:t>
            </w:r>
            <w:proofErr w:type="spellEnd"/>
            <w:r w:rsidRPr="004865C1">
              <w:rPr>
                <w:rFonts w:ascii="Calibri" w:eastAsia="Times New Roman" w:hAnsi="Calibri" w:cs="Calibri"/>
                <w:color w:val="000000"/>
                <w:sz w:val="20"/>
                <w:szCs w:val="20"/>
                <w:lang w:eastAsia="en-ID"/>
              </w:rPr>
              <w:t>.</w:t>
            </w:r>
          </w:p>
          <w:p w14:paraId="2211CE20" w14:textId="77777777" w:rsidR="00F115BF" w:rsidRPr="00DD1C00" w:rsidRDefault="00F115BF" w:rsidP="00BA45BC">
            <w:pPr>
              <w:pStyle w:val="ListParagraph"/>
              <w:spacing w:after="0" w:line="240" w:lineRule="auto"/>
              <w:ind w:left="606"/>
              <w:jc w:val="both"/>
              <w:textAlignment w:val="baseline"/>
              <w:rPr>
                <w:rFonts w:ascii="Calibri" w:hAnsi="Calibri"/>
                <w:color w:val="000000"/>
                <w:sz w:val="20"/>
              </w:rPr>
            </w:pPr>
          </w:p>
          <w:p w14:paraId="57F9F1C4" w14:textId="77777777" w:rsidR="00E60EC0" w:rsidRDefault="00E60EC0" w:rsidP="005A2466">
            <w:pPr>
              <w:pStyle w:val="ListParagraph"/>
              <w:numPr>
                <w:ilvl w:val="1"/>
                <w:numId w:val="100"/>
              </w:numPr>
              <w:spacing w:after="0" w:line="240" w:lineRule="auto"/>
              <w:ind w:left="606" w:hanging="559"/>
              <w:jc w:val="both"/>
              <w:textAlignment w:val="baseline"/>
              <w:rPr>
                <w:rFonts w:ascii="Calibri" w:eastAsia="Times New Roman" w:hAnsi="Calibri" w:cs="Calibri"/>
                <w:color w:val="000000"/>
                <w:sz w:val="20"/>
                <w:szCs w:val="20"/>
                <w:lang w:eastAsia="en-ID"/>
              </w:rPr>
            </w:pPr>
            <w:proofErr w:type="spellStart"/>
            <w:r w:rsidRPr="004865C1">
              <w:rPr>
                <w:rFonts w:ascii="Calibri" w:eastAsia="Times New Roman" w:hAnsi="Calibri" w:cs="Calibri"/>
                <w:color w:val="000000"/>
                <w:sz w:val="20"/>
                <w:szCs w:val="20"/>
                <w:lang w:eastAsia="en-ID"/>
              </w:rPr>
              <w:t>Untuk</w:t>
            </w:r>
            <w:proofErr w:type="spellEnd"/>
            <w:r w:rsidRPr="004865C1">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tujuan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pengakhiran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Perjanjian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sidRPr="004865C1">
              <w:rPr>
                <w:rFonts w:ascii="Calibri" w:eastAsia="Times New Roman" w:hAnsi="Calibri" w:cs="Calibri"/>
                <w:color w:val="000000"/>
                <w:sz w:val="20"/>
                <w:szCs w:val="20"/>
                <w:lang w:eastAsia="en-ID"/>
              </w:rPr>
              <w:t xml:space="preserve">, Para </w:t>
            </w:r>
            <w:proofErr w:type="spellStart"/>
            <w:r w:rsidRPr="004865C1">
              <w:rPr>
                <w:rFonts w:ascii="Calibri" w:eastAsia="Times New Roman" w:hAnsi="Calibri" w:cs="Calibri"/>
                <w:color w:val="000000"/>
                <w:sz w:val="20"/>
                <w:szCs w:val="20"/>
                <w:lang w:eastAsia="en-ID"/>
              </w:rPr>
              <w:t>Pihak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dengan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menge</w:t>
            </w:r>
            <w:r>
              <w:rPr>
                <w:rFonts w:ascii="Calibri" w:eastAsia="Times New Roman" w:hAnsi="Calibri" w:cs="Calibri"/>
                <w:color w:val="000000"/>
                <w:sz w:val="20"/>
                <w:szCs w:val="20"/>
                <w:lang w:eastAsia="en-ID"/>
              </w:rPr>
              <w:t>ny</w:t>
            </w:r>
            <w:r w:rsidRPr="004865C1">
              <w:rPr>
                <w:rFonts w:ascii="Calibri" w:eastAsia="Times New Roman" w:hAnsi="Calibri" w:cs="Calibri"/>
                <w:color w:val="000000"/>
                <w:sz w:val="20"/>
                <w:szCs w:val="20"/>
                <w:lang w:eastAsia="en-ID"/>
              </w:rPr>
              <w:t>ampingkan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Pasal</w:t>
            </w:r>
            <w:proofErr w:type="spellEnd"/>
            <w:r w:rsidRPr="004865C1">
              <w:rPr>
                <w:rFonts w:ascii="Calibri" w:eastAsia="Times New Roman" w:hAnsi="Calibri" w:cs="Calibri"/>
                <w:color w:val="000000"/>
                <w:sz w:val="20"/>
                <w:szCs w:val="20"/>
                <w:lang w:eastAsia="en-ID"/>
              </w:rPr>
              <w:t xml:space="preserve"> 1266 </w:t>
            </w:r>
            <w:proofErr w:type="spellStart"/>
            <w:r>
              <w:rPr>
                <w:rFonts w:ascii="Calibri" w:eastAsia="Times New Roman" w:hAnsi="Calibri" w:cs="Calibri"/>
                <w:color w:val="000000"/>
                <w:sz w:val="20"/>
                <w:szCs w:val="20"/>
                <w:lang w:eastAsia="en-ID"/>
              </w:rPr>
              <w:t>paragraf</w:t>
            </w:r>
            <w:proofErr w:type="spellEnd"/>
            <w:r w:rsidRPr="004865C1">
              <w:rPr>
                <w:rFonts w:ascii="Calibri" w:eastAsia="Times New Roman" w:hAnsi="Calibri" w:cs="Calibri"/>
                <w:color w:val="000000"/>
                <w:sz w:val="20"/>
                <w:szCs w:val="20"/>
                <w:lang w:eastAsia="en-ID"/>
              </w:rPr>
              <w:t xml:space="preserve"> 2 dan 3 KUH </w:t>
            </w:r>
            <w:proofErr w:type="spellStart"/>
            <w:r w:rsidRPr="004865C1">
              <w:rPr>
                <w:rFonts w:ascii="Calibri" w:eastAsia="Times New Roman" w:hAnsi="Calibri" w:cs="Calibri"/>
                <w:color w:val="000000"/>
                <w:sz w:val="20"/>
                <w:szCs w:val="20"/>
                <w:lang w:eastAsia="en-ID"/>
              </w:rPr>
              <w:t>Perdata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sepanjang</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keputusan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pengadilan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tidak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diperlukan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untuk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mengakhiri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Perjanjian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ini</w:t>
            </w:r>
            <w:proofErr w:type="spellEnd"/>
            <w:r w:rsidRPr="004865C1">
              <w:rPr>
                <w:rFonts w:ascii="Calibri" w:eastAsia="Times New Roman" w:hAnsi="Calibri" w:cs="Calibri"/>
                <w:color w:val="000000"/>
                <w:sz w:val="20"/>
                <w:szCs w:val="20"/>
                <w:lang w:eastAsia="en-ID"/>
              </w:rPr>
              <w:t>.</w:t>
            </w:r>
          </w:p>
          <w:p w14:paraId="77647E60" w14:textId="385359E5" w:rsidR="00DD1C00" w:rsidRPr="00D457DD" w:rsidRDefault="00DD1C00" w:rsidP="00BA45BC">
            <w:pPr>
              <w:pStyle w:val="ListParagraph"/>
              <w:spacing w:after="0" w:line="240" w:lineRule="auto"/>
              <w:ind w:left="606"/>
              <w:jc w:val="both"/>
              <w:textAlignment w:val="baseline"/>
              <w:rPr>
                <w:rFonts w:ascii="Calibri" w:hAnsi="Calibri"/>
                <w:color w:val="000000"/>
                <w:sz w:val="20"/>
              </w:rPr>
            </w:pPr>
          </w:p>
        </w:tc>
      </w:tr>
      <w:tr w:rsidR="00F115BF" w:rsidRPr="00613832" w14:paraId="68582956" w14:textId="77777777" w:rsidTr="00BA45BC">
        <w:trPr>
          <w:gridBefore w:val="1"/>
          <w:gridAfter w:val="1"/>
          <w:wAfter w:w="142" w:type="dxa"/>
        </w:trPr>
        <w:tc>
          <w:tcPr>
            <w:tcW w:w="4820" w:type="dxa"/>
            <w:tcMar>
              <w:top w:w="0" w:type="dxa"/>
              <w:left w:w="108" w:type="dxa"/>
              <w:bottom w:w="0" w:type="dxa"/>
              <w:right w:w="108" w:type="dxa"/>
            </w:tcMar>
            <w:hideMark/>
          </w:tcPr>
          <w:p w14:paraId="54BF9085" w14:textId="3B5E89C1" w:rsidR="00134E27" w:rsidRPr="00613832" w:rsidRDefault="00134E27" w:rsidP="00613832">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t>2</w:t>
            </w:r>
            <w:r w:rsidR="0096290C" w:rsidRPr="00613832">
              <w:rPr>
                <w:rFonts w:ascii="Calibri" w:eastAsia="Times New Roman" w:hAnsi="Calibri" w:cs="Calibri"/>
                <w:b/>
                <w:bCs/>
                <w:color w:val="000000"/>
                <w:sz w:val="20"/>
                <w:szCs w:val="20"/>
                <w:lang w:eastAsia="en-ID"/>
              </w:rPr>
              <w:t>0</w:t>
            </w:r>
          </w:p>
          <w:p w14:paraId="54181502" w14:textId="77777777" w:rsidR="0096290C" w:rsidRPr="00613832" w:rsidRDefault="0096290C" w:rsidP="00613832">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t>DEFAULT</w:t>
            </w:r>
          </w:p>
          <w:p w14:paraId="3AEACDA3" w14:textId="77777777" w:rsidR="0096290C" w:rsidRPr="00613832" w:rsidRDefault="0096290C" w:rsidP="00613832">
            <w:pPr>
              <w:spacing w:after="0" w:line="240" w:lineRule="auto"/>
              <w:contextualSpacing/>
              <w:jc w:val="center"/>
              <w:rPr>
                <w:rFonts w:ascii="Calibri" w:eastAsia="Times New Roman" w:hAnsi="Calibri" w:cs="Calibri"/>
                <w:b/>
                <w:bCs/>
                <w:color w:val="000000"/>
                <w:sz w:val="20"/>
                <w:szCs w:val="20"/>
                <w:lang w:eastAsia="en-ID"/>
              </w:rPr>
            </w:pPr>
          </w:p>
          <w:p w14:paraId="68243F92" w14:textId="1C699338" w:rsidR="00284ECB" w:rsidRPr="005A2466" w:rsidRDefault="0096290C" w:rsidP="00BA45BC">
            <w:pPr>
              <w:pStyle w:val="ListParagraph"/>
              <w:numPr>
                <w:ilvl w:val="0"/>
                <w:numId w:val="135"/>
              </w:numPr>
              <w:spacing w:after="0" w:line="240" w:lineRule="auto"/>
              <w:ind w:left="606" w:hanging="606"/>
              <w:jc w:val="both"/>
              <w:rPr>
                <w:rFonts w:ascii="Calibri" w:hAnsi="Calibri"/>
                <w:color w:val="000000"/>
                <w:sz w:val="20"/>
              </w:rPr>
            </w:pPr>
            <w:r w:rsidRPr="005A2466">
              <w:rPr>
                <w:rFonts w:ascii="Calibri" w:hAnsi="Calibri"/>
                <w:color w:val="000000"/>
                <w:sz w:val="20"/>
              </w:rPr>
              <w:t>It shall be an event of default (“</w:t>
            </w:r>
            <w:r w:rsidRPr="005A2466">
              <w:rPr>
                <w:rFonts w:ascii="Calibri" w:hAnsi="Calibri"/>
                <w:b/>
                <w:color w:val="000000"/>
                <w:sz w:val="20"/>
              </w:rPr>
              <w:t>Event of Default</w:t>
            </w:r>
            <w:r w:rsidRPr="005A2466">
              <w:rPr>
                <w:rFonts w:ascii="Calibri" w:hAnsi="Calibri"/>
                <w:color w:val="000000"/>
                <w:sz w:val="20"/>
              </w:rPr>
              <w:t>”) in relation to a Shareholder (and that Shareholder shall be a “</w:t>
            </w:r>
            <w:r w:rsidRPr="005A2466">
              <w:rPr>
                <w:rFonts w:ascii="Calibri" w:hAnsi="Calibri"/>
                <w:b/>
                <w:color w:val="000000"/>
                <w:sz w:val="20"/>
              </w:rPr>
              <w:t>Defaulting Shareholder</w:t>
            </w:r>
            <w:r w:rsidRPr="005A2466">
              <w:rPr>
                <w:rFonts w:ascii="Calibri" w:hAnsi="Calibri"/>
                <w:color w:val="000000"/>
                <w:sz w:val="20"/>
              </w:rPr>
              <w:t>”) if the Defaulting Shareholder has committed a breach of the provisions of this Agreement and if the breach is capable of remedy, the Defaulting Shareholder fails to remedy the same within thirty (30) days of a Default Notice being given to it by the Company or any other Shareholder in respect of the breach.</w:t>
            </w:r>
          </w:p>
          <w:p w14:paraId="342C919C" w14:textId="202C9EA9" w:rsidR="00284ECB" w:rsidRDefault="00284ECB" w:rsidP="00284ECB">
            <w:pPr>
              <w:spacing w:after="0" w:line="240" w:lineRule="auto"/>
              <w:ind w:left="465" w:hanging="465"/>
              <w:contextualSpacing/>
              <w:jc w:val="both"/>
              <w:rPr>
                <w:rFonts w:ascii="Calibri" w:eastAsia="Times New Roman" w:hAnsi="Calibri" w:cs="Calibri"/>
                <w:color w:val="000000"/>
                <w:sz w:val="20"/>
                <w:szCs w:val="20"/>
                <w:lang w:eastAsia="en-ID"/>
              </w:rPr>
            </w:pPr>
          </w:p>
          <w:p w14:paraId="416FB7EA" w14:textId="77777777" w:rsidR="00284ECB" w:rsidRDefault="00284ECB" w:rsidP="00284ECB">
            <w:pPr>
              <w:spacing w:after="0" w:line="240" w:lineRule="auto"/>
              <w:ind w:left="465" w:hanging="465"/>
              <w:contextualSpacing/>
              <w:jc w:val="both"/>
              <w:rPr>
                <w:rFonts w:ascii="Calibri" w:eastAsia="Times New Roman" w:hAnsi="Calibri" w:cs="Calibri"/>
                <w:color w:val="000000"/>
                <w:sz w:val="20"/>
                <w:szCs w:val="20"/>
                <w:lang w:eastAsia="en-ID"/>
              </w:rPr>
            </w:pPr>
          </w:p>
          <w:p w14:paraId="265D7639" w14:textId="77777777" w:rsidR="00BE24D9" w:rsidRDefault="00BE24D9" w:rsidP="00284ECB">
            <w:pPr>
              <w:spacing w:after="0" w:line="240" w:lineRule="auto"/>
              <w:ind w:left="465" w:hanging="465"/>
              <w:contextualSpacing/>
              <w:jc w:val="both"/>
              <w:rPr>
                <w:rFonts w:ascii="Calibri" w:eastAsia="Times New Roman" w:hAnsi="Calibri" w:cs="Calibri"/>
                <w:color w:val="000000"/>
                <w:sz w:val="20"/>
                <w:szCs w:val="20"/>
                <w:lang w:eastAsia="en-ID"/>
              </w:rPr>
            </w:pPr>
          </w:p>
          <w:p w14:paraId="12839B6D" w14:textId="77777777" w:rsidR="00284ECB" w:rsidRDefault="00284ECB" w:rsidP="00284ECB">
            <w:pPr>
              <w:spacing w:after="0" w:line="240" w:lineRule="auto"/>
              <w:ind w:left="465" w:hanging="465"/>
              <w:contextualSpacing/>
              <w:jc w:val="both"/>
              <w:rPr>
                <w:rFonts w:ascii="Calibri" w:eastAsia="Times New Roman" w:hAnsi="Calibri" w:cs="Calibri"/>
                <w:color w:val="000000"/>
                <w:sz w:val="20"/>
                <w:szCs w:val="20"/>
                <w:lang w:eastAsia="en-ID"/>
              </w:rPr>
            </w:pPr>
          </w:p>
          <w:p w14:paraId="5551DF6B" w14:textId="77777777" w:rsidR="00BA45BC" w:rsidRDefault="00BA45BC" w:rsidP="00284ECB">
            <w:pPr>
              <w:spacing w:after="0" w:line="240" w:lineRule="auto"/>
              <w:ind w:left="465" w:hanging="465"/>
              <w:contextualSpacing/>
              <w:jc w:val="both"/>
              <w:rPr>
                <w:rFonts w:ascii="Calibri" w:eastAsia="Times New Roman" w:hAnsi="Calibri" w:cs="Calibri"/>
                <w:color w:val="000000"/>
                <w:sz w:val="20"/>
                <w:szCs w:val="20"/>
                <w:lang w:eastAsia="en-ID"/>
              </w:rPr>
              <w:pPrChange w:id="1463" w:author="OLTRE" w:date="2024-07-03T22:42:00Z">
                <w:pPr>
                  <w:spacing w:after="0" w:line="240" w:lineRule="auto"/>
                  <w:contextualSpacing/>
                  <w:jc w:val="both"/>
                </w:pPr>
              </w:pPrChange>
            </w:pPr>
          </w:p>
          <w:p w14:paraId="1768127F" w14:textId="1941839E" w:rsidR="00284ECB" w:rsidRPr="00613832" w:rsidRDefault="00284ECB" w:rsidP="00BA45BC">
            <w:pPr>
              <w:spacing w:after="0" w:line="240" w:lineRule="auto"/>
              <w:contextualSpacing/>
              <w:jc w:val="both"/>
              <w:rPr>
                <w:ins w:id="1464" w:author="OLTRE" w:date="2024-07-03T22:42:00Z"/>
                <w:rFonts w:ascii="Calibri" w:eastAsia="Times New Roman" w:hAnsi="Calibri" w:cs="Calibri"/>
                <w:color w:val="000000"/>
                <w:sz w:val="20"/>
                <w:szCs w:val="20"/>
                <w:lang w:eastAsia="en-ID"/>
              </w:rPr>
            </w:pPr>
          </w:p>
          <w:p w14:paraId="0BF7CBDE" w14:textId="5B1BC3E6" w:rsidR="0096290C" w:rsidRDefault="0096290C" w:rsidP="00BA45BC">
            <w:pPr>
              <w:pStyle w:val="ListParagraph"/>
              <w:numPr>
                <w:ilvl w:val="0"/>
                <w:numId w:val="135"/>
              </w:numPr>
              <w:spacing w:after="0" w:line="240" w:lineRule="auto"/>
              <w:ind w:left="606" w:hanging="606"/>
              <w:jc w:val="both"/>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If an Event of Default occurs in relation to a </w:t>
            </w:r>
            <w:r w:rsidRPr="00E60EC0">
              <w:rPr>
                <w:rFonts w:ascii="Calibri" w:hAnsi="Calibri"/>
                <w:color w:val="000000"/>
                <w:sz w:val="20"/>
              </w:rPr>
              <w:t>Defaulting</w:t>
            </w:r>
            <w:r w:rsidRPr="00613832">
              <w:rPr>
                <w:rFonts w:ascii="Calibri" w:eastAsia="Times New Roman" w:hAnsi="Calibri" w:cs="Calibri"/>
                <w:color w:val="000000"/>
                <w:sz w:val="20"/>
                <w:szCs w:val="20"/>
                <w:lang w:eastAsia="en-ID"/>
              </w:rPr>
              <w:t xml:space="preserve"> Shareholder, any one or more of the non-defaulting Shareholders, each of whom shall not be a Defaulting Shareholder or an Affiliate of a Defaulting Shareholder in respect of the same, or another, Event of Default (“</w:t>
            </w:r>
            <w:r w:rsidRPr="00613832">
              <w:rPr>
                <w:rFonts w:ascii="Calibri" w:eastAsia="Times New Roman" w:hAnsi="Calibri" w:cs="Calibri"/>
                <w:b/>
                <w:bCs/>
                <w:color w:val="000000"/>
                <w:sz w:val="20"/>
                <w:szCs w:val="20"/>
                <w:lang w:eastAsia="en-ID"/>
              </w:rPr>
              <w:t>Non-Defaulting Shareholder</w:t>
            </w:r>
            <w:r w:rsidRPr="00613832">
              <w:rPr>
                <w:rFonts w:ascii="Calibri" w:eastAsia="Times New Roman" w:hAnsi="Calibri" w:cs="Calibri"/>
                <w:color w:val="000000"/>
                <w:sz w:val="20"/>
                <w:szCs w:val="20"/>
                <w:lang w:eastAsia="en-ID"/>
              </w:rPr>
              <w:t>”) shall be entitled to take any or all of the following actions:</w:t>
            </w:r>
          </w:p>
          <w:p w14:paraId="42A720C0" w14:textId="77777777" w:rsidR="00613D89" w:rsidRDefault="00613D89" w:rsidP="00BE24D9">
            <w:pPr>
              <w:spacing w:after="0" w:line="240" w:lineRule="auto"/>
              <w:contextualSpacing/>
              <w:jc w:val="both"/>
              <w:rPr>
                <w:rFonts w:ascii="Calibri" w:eastAsia="Times New Roman" w:hAnsi="Calibri" w:cs="Calibri"/>
                <w:color w:val="000000"/>
                <w:sz w:val="20"/>
                <w:szCs w:val="20"/>
                <w:lang w:eastAsia="en-ID"/>
              </w:rPr>
            </w:pPr>
          </w:p>
          <w:p w14:paraId="43455FD3" w14:textId="77777777" w:rsidR="00BE24D9" w:rsidRDefault="00BE24D9" w:rsidP="00BA45BC">
            <w:pPr>
              <w:spacing w:after="0" w:line="240" w:lineRule="auto"/>
              <w:contextualSpacing/>
              <w:jc w:val="both"/>
              <w:rPr>
                <w:rFonts w:ascii="Calibri" w:eastAsia="Times New Roman" w:hAnsi="Calibri" w:cs="Calibri"/>
                <w:color w:val="000000"/>
                <w:sz w:val="20"/>
                <w:szCs w:val="20"/>
                <w:lang w:eastAsia="en-ID"/>
              </w:rPr>
            </w:pPr>
          </w:p>
          <w:p w14:paraId="7B5BBEC5" w14:textId="77777777" w:rsidR="00C863A5" w:rsidRPr="00613832" w:rsidRDefault="00C863A5" w:rsidP="00BA45BC">
            <w:pPr>
              <w:spacing w:after="0" w:line="240" w:lineRule="auto"/>
              <w:contextualSpacing/>
              <w:jc w:val="both"/>
              <w:rPr>
                <w:ins w:id="1465" w:author="OLTRE" w:date="2024-07-03T22:42:00Z"/>
                <w:rFonts w:ascii="Calibri" w:eastAsia="Times New Roman" w:hAnsi="Calibri" w:cs="Calibri"/>
                <w:color w:val="000000"/>
                <w:sz w:val="20"/>
                <w:szCs w:val="20"/>
                <w:lang w:eastAsia="en-ID"/>
              </w:rPr>
            </w:pPr>
          </w:p>
          <w:p w14:paraId="3C54C9DB" w14:textId="34493939" w:rsidR="005D6022" w:rsidRDefault="005D6022" w:rsidP="00BA45BC">
            <w:pPr>
              <w:pStyle w:val="ListParagraph"/>
              <w:numPr>
                <w:ilvl w:val="0"/>
                <w:numId w:val="136"/>
              </w:numPr>
              <w:spacing w:after="0" w:line="240" w:lineRule="auto"/>
              <w:ind w:left="1019" w:hanging="426"/>
              <w:jc w:val="both"/>
              <w:rPr>
                <w:rFonts w:ascii="Calibri" w:eastAsia="Times New Roman" w:hAnsi="Calibri" w:cs="Calibri"/>
                <w:color w:val="000000"/>
                <w:sz w:val="20"/>
                <w:szCs w:val="20"/>
                <w:lang w:eastAsia="en-ID"/>
              </w:rPr>
            </w:pPr>
            <w:r w:rsidRPr="00E60EC0">
              <w:rPr>
                <w:rFonts w:ascii="Calibri" w:eastAsia="Times New Roman" w:hAnsi="Calibri" w:cs="Calibri"/>
                <w:color w:val="000000"/>
                <w:sz w:val="20"/>
                <w:szCs w:val="20"/>
                <w:lang w:eastAsia="en-ID"/>
              </w:rPr>
              <w:t xml:space="preserve">to require that the Defaulting Shareholder’s rights to vote at any General Meeting be suspended and the quorum and voting requirements under this Agreement and Articles of Association shall be adjusted such that the presence and vote of the Defaulting </w:t>
            </w:r>
            <w:r w:rsidRPr="00E60EC0">
              <w:rPr>
                <w:rFonts w:ascii="Calibri" w:eastAsia="Times New Roman" w:hAnsi="Calibri" w:cs="Calibri"/>
                <w:color w:val="000000"/>
                <w:sz w:val="20"/>
                <w:szCs w:val="20"/>
                <w:lang w:eastAsia="en-ID"/>
              </w:rPr>
              <w:lastRenderedPageBreak/>
              <w:t xml:space="preserve">Shareholder shall not be required to approve the matters raised in such General Meeting, to the extent permitted under </w:t>
            </w:r>
            <w:r w:rsidR="00284ECB" w:rsidRPr="00E60EC0">
              <w:rPr>
                <w:rFonts w:ascii="Calibri" w:eastAsia="Times New Roman" w:hAnsi="Calibri" w:cs="Calibri"/>
                <w:color w:val="000000"/>
                <w:sz w:val="20"/>
                <w:szCs w:val="20"/>
                <w:lang w:eastAsia="en-ID"/>
              </w:rPr>
              <w:t xml:space="preserve">the </w:t>
            </w:r>
            <w:r w:rsidRPr="00E60EC0">
              <w:rPr>
                <w:rFonts w:ascii="Calibri" w:eastAsia="Times New Roman" w:hAnsi="Calibri" w:cs="Calibri"/>
                <w:color w:val="000000"/>
                <w:sz w:val="20"/>
                <w:szCs w:val="20"/>
                <w:lang w:eastAsia="en-ID"/>
              </w:rPr>
              <w:t>Company Law; and</w:t>
            </w:r>
          </w:p>
          <w:p w14:paraId="40187382" w14:textId="77777777" w:rsidR="00E60EC0" w:rsidRDefault="00E60EC0" w:rsidP="00BA45BC">
            <w:pPr>
              <w:pStyle w:val="ListParagraph"/>
              <w:spacing w:after="0" w:line="240" w:lineRule="auto"/>
              <w:ind w:left="1019"/>
              <w:jc w:val="both"/>
              <w:rPr>
                <w:rFonts w:ascii="Calibri" w:eastAsia="Times New Roman" w:hAnsi="Calibri" w:cs="Calibri"/>
                <w:color w:val="000000"/>
                <w:sz w:val="20"/>
                <w:szCs w:val="20"/>
                <w:lang w:eastAsia="en-ID"/>
              </w:rPr>
            </w:pPr>
          </w:p>
          <w:p w14:paraId="7DB48084" w14:textId="69F98CBB" w:rsidR="00280962" w:rsidRDefault="00280962" w:rsidP="006719FF">
            <w:pPr>
              <w:pStyle w:val="ListParagraph"/>
              <w:spacing w:after="0" w:line="240" w:lineRule="auto"/>
              <w:ind w:left="1019"/>
              <w:jc w:val="both"/>
              <w:rPr>
                <w:rFonts w:ascii="Calibri" w:eastAsia="Times New Roman" w:hAnsi="Calibri" w:cs="Calibri"/>
                <w:color w:val="000000"/>
                <w:sz w:val="20"/>
                <w:szCs w:val="20"/>
                <w:lang w:eastAsia="en-ID"/>
              </w:rPr>
            </w:pPr>
          </w:p>
          <w:p w14:paraId="09332354" w14:textId="77777777" w:rsidR="006719FF" w:rsidRPr="00BA45BC" w:rsidRDefault="006719FF" w:rsidP="00BA45BC">
            <w:pPr>
              <w:spacing w:after="0" w:line="240" w:lineRule="auto"/>
              <w:jc w:val="both"/>
              <w:rPr>
                <w:rFonts w:ascii="Calibri" w:eastAsia="Times New Roman" w:hAnsi="Calibri" w:cs="Calibri"/>
                <w:color w:val="000000"/>
                <w:sz w:val="20"/>
                <w:szCs w:val="20"/>
                <w:lang w:eastAsia="en-ID"/>
              </w:rPr>
            </w:pPr>
          </w:p>
          <w:p w14:paraId="69C92A23" w14:textId="77777777" w:rsidR="006719FF" w:rsidRDefault="006719FF" w:rsidP="005A2466">
            <w:pPr>
              <w:pStyle w:val="ListParagraph"/>
              <w:spacing w:after="0" w:line="240" w:lineRule="auto"/>
              <w:ind w:left="1019"/>
              <w:jc w:val="both"/>
              <w:rPr>
                <w:ins w:id="1466" w:author="OLTRE" w:date="2024-07-03T22:42:00Z"/>
                <w:rFonts w:ascii="Calibri" w:eastAsia="Times New Roman" w:hAnsi="Calibri" w:cs="Calibri"/>
                <w:color w:val="000000"/>
                <w:sz w:val="20"/>
                <w:szCs w:val="20"/>
                <w:lang w:eastAsia="en-ID"/>
              </w:rPr>
            </w:pPr>
          </w:p>
          <w:p w14:paraId="1F2C9C55" w14:textId="77777777" w:rsidR="00C863A5" w:rsidRDefault="00C863A5" w:rsidP="005A2466">
            <w:pPr>
              <w:pStyle w:val="ListParagraph"/>
              <w:spacing w:after="0" w:line="240" w:lineRule="auto"/>
              <w:ind w:left="1019"/>
              <w:jc w:val="both"/>
              <w:rPr>
                <w:ins w:id="1467" w:author="OLTRE" w:date="2024-07-03T22:42:00Z"/>
                <w:rFonts w:ascii="Calibri" w:eastAsia="Times New Roman" w:hAnsi="Calibri" w:cs="Calibri"/>
                <w:color w:val="000000"/>
                <w:sz w:val="20"/>
                <w:szCs w:val="20"/>
                <w:lang w:eastAsia="en-ID"/>
              </w:rPr>
            </w:pPr>
          </w:p>
          <w:p w14:paraId="1BD0B7F8" w14:textId="2B77BD5A" w:rsidR="005D6022" w:rsidRPr="00E60EC0" w:rsidRDefault="005D6022" w:rsidP="00BA45BC">
            <w:pPr>
              <w:pStyle w:val="ListParagraph"/>
              <w:numPr>
                <w:ilvl w:val="0"/>
                <w:numId w:val="136"/>
              </w:numPr>
              <w:spacing w:after="0" w:line="240" w:lineRule="auto"/>
              <w:ind w:left="1019" w:hanging="426"/>
              <w:jc w:val="both"/>
              <w:rPr>
                <w:rFonts w:ascii="Calibri" w:eastAsia="Times New Roman" w:hAnsi="Calibri" w:cs="Calibri"/>
                <w:color w:val="000000"/>
                <w:sz w:val="20"/>
                <w:szCs w:val="20"/>
                <w:lang w:eastAsia="en-ID"/>
              </w:rPr>
            </w:pPr>
            <w:r w:rsidRPr="00E60EC0">
              <w:rPr>
                <w:rFonts w:ascii="Calibri" w:eastAsia="Times New Roman" w:hAnsi="Calibri" w:cs="Calibri"/>
                <w:color w:val="000000"/>
                <w:sz w:val="20"/>
                <w:szCs w:val="20"/>
                <w:lang w:eastAsia="en-ID"/>
              </w:rPr>
              <w:t>to issue a notice to the Defaulting Shareholder (copied to the Company) at any time while any Event of Default subsists in respect of the Defaulting Shareholder, to require that the Defaulting Shareholder’s rights to receive any dividends from the Company be suspended,</w:t>
            </w:r>
          </w:p>
          <w:p w14:paraId="404D3B1C" w14:textId="77777777" w:rsidR="00DE15A3" w:rsidRDefault="00DE15A3" w:rsidP="009F51D2">
            <w:pPr>
              <w:spacing w:after="0" w:line="240" w:lineRule="auto"/>
              <w:ind w:left="739" w:hanging="284"/>
              <w:contextualSpacing/>
              <w:jc w:val="both"/>
              <w:rPr>
                <w:rFonts w:ascii="Calibri" w:eastAsia="Times New Roman" w:hAnsi="Calibri" w:cs="Calibri"/>
                <w:color w:val="000000"/>
                <w:sz w:val="20"/>
                <w:szCs w:val="20"/>
                <w:lang w:eastAsia="en-ID"/>
              </w:rPr>
            </w:pPr>
          </w:p>
          <w:p w14:paraId="4997F491" w14:textId="77777777" w:rsidR="006719FF" w:rsidRDefault="006719FF" w:rsidP="009F51D2">
            <w:pPr>
              <w:spacing w:after="0" w:line="240" w:lineRule="auto"/>
              <w:ind w:left="739" w:hanging="284"/>
              <w:contextualSpacing/>
              <w:jc w:val="both"/>
              <w:rPr>
                <w:rFonts w:ascii="Calibri" w:eastAsia="Times New Roman" w:hAnsi="Calibri" w:cs="Calibri"/>
                <w:color w:val="000000"/>
                <w:sz w:val="20"/>
                <w:szCs w:val="20"/>
                <w:lang w:eastAsia="en-ID"/>
              </w:rPr>
            </w:pPr>
          </w:p>
          <w:p w14:paraId="6EB334B1" w14:textId="77777777" w:rsidR="00BA45BC" w:rsidRDefault="00BA45BC" w:rsidP="009F51D2">
            <w:pPr>
              <w:spacing w:after="0" w:line="240" w:lineRule="auto"/>
              <w:ind w:left="739" w:hanging="284"/>
              <w:contextualSpacing/>
              <w:jc w:val="both"/>
              <w:rPr>
                <w:rFonts w:ascii="Calibri" w:eastAsia="Times New Roman" w:hAnsi="Calibri" w:cs="Calibri"/>
                <w:color w:val="000000"/>
                <w:sz w:val="20"/>
                <w:szCs w:val="20"/>
                <w:lang w:eastAsia="en-ID"/>
              </w:rPr>
            </w:pPr>
          </w:p>
          <w:p w14:paraId="34046EEE" w14:textId="77777777" w:rsidR="00DE15A3" w:rsidRPr="00613832" w:rsidRDefault="00DE15A3" w:rsidP="004865C1">
            <w:pPr>
              <w:spacing w:after="0" w:line="240" w:lineRule="auto"/>
              <w:ind w:left="739" w:hanging="284"/>
              <w:contextualSpacing/>
              <w:jc w:val="both"/>
              <w:rPr>
                <w:ins w:id="1468" w:author="OLTRE" w:date="2024-07-03T22:42:00Z"/>
                <w:rFonts w:ascii="Calibri" w:eastAsia="Times New Roman" w:hAnsi="Calibri" w:cs="Calibri"/>
                <w:color w:val="000000"/>
                <w:sz w:val="20"/>
                <w:szCs w:val="20"/>
                <w:lang w:eastAsia="en-ID"/>
              </w:rPr>
            </w:pPr>
          </w:p>
          <w:p w14:paraId="312E5DAA" w14:textId="6BA60958" w:rsidR="005D6022" w:rsidRDefault="005D6022" w:rsidP="00160872">
            <w:pPr>
              <w:spacing w:after="0" w:line="240" w:lineRule="auto"/>
              <w:ind w:left="455"/>
              <w:contextualSpacing/>
              <w:jc w:val="both"/>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provided that Articles 20.2(a) and (b) above shall cease to apply if the Event of Default no longer subsists and Non-Defaulting Shareholders have been fully compensated as agreed between the Defaulting Shareholder and the Non-Defaulting Shareholders or as finally be determined by arbitration proceedings pursuant to </w:t>
            </w:r>
            <w:r w:rsidRPr="00886BC2">
              <w:rPr>
                <w:rFonts w:ascii="Calibri" w:eastAsia="Times New Roman" w:hAnsi="Calibri" w:cs="Calibri"/>
                <w:color w:val="000000"/>
                <w:sz w:val="20"/>
                <w:szCs w:val="20"/>
                <w:lang w:eastAsia="en-ID"/>
              </w:rPr>
              <w:t>Article 2</w:t>
            </w:r>
            <w:r w:rsidR="00886BC2" w:rsidRPr="004865C1">
              <w:rPr>
                <w:rFonts w:ascii="Calibri" w:eastAsia="Times New Roman" w:hAnsi="Calibri" w:cs="Calibri"/>
                <w:color w:val="000000"/>
                <w:sz w:val="20"/>
                <w:szCs w:val="20"/>
                <w:lang w:eastAsia="en-ID"/>
              </w:rPr>
              <w:t>3</w:t>
            </w:r>
            <w:r w:rsidRPr="00886BC2">
              <w:rPr>
                <w:rFonts w:ascii="Calibri" w:eastAsia="Times New Roman" w:hAnsi="Calibri" w:cs="Calibri"/>
                <w:color w:val="000000"/>
                <w:sz w:val="20"/>
                <w:szCs w:val="20"/>
                <w:lang w:eastAsia="en-ID"/>
              </w:rPr>
              <w:t>.9.</w:t>
            </w:r>
          </w:p>
          <w:p w14:paraId="4E7CCCEB" w14:textId="77777777" w:rsidR="00160872" w:rsidRDefault="00160872" w:rsidP="004865C1">
            <w:pPr>
              <w:spacing w:after="0" w:line="240" w:lineRule="auto"/>
              <w:ind w:left="455"/>
              <w:contextualSpacing/>
              <w:jc w:val="both"/>
              <w:rPr>
                <w:rFonts w:ascii="Calibri" w:eastAsia="Times New Roman" w:hAnsi="Calibri" w:cs="Calibri"/>
                <w:color w:val="000000"/>
                <w:sz w:val="20"/>
                <w:szCs w:val="20"/>
                <w:lang w:eastAsia="en-ID"/>
              </w:rPr>
            </w:pPr>
          </w:p>
          <w:p w14:paraId="61C30C10" w14:textId="2598E104" w:rsidR="00613D89" w:rsidRPr="00613832" w:rsidRDefault="00613D89" w:rsidP="00BA45BC">
            <w:pPr>
              <w:spacing w:after="0" w:line="240" w:lineRule="auto"/>
              <w:contextualSpacing/>
              <w:jc w:val="both"/>
              <w:rPr>
                <w:rFonts w:ascii="Calibri" w:eastAsia="Times New Roman" w:hAnsi="Calibri" w:cs="Calibri"/>
                <w:color w:val="000000"/>
                <w:sz w:val="20"/>
                <w:szCs w:val="20"/>
                <w:lang w:eastAsia="en-ID"/>
              </w:rPr>
            </w:pPr>
          </w:p>
          <w:p w14:paraId="5ACC21EA" w14:textId="25808C1B" w:rsidR="005D6022" w:rsidRPr="00613832" w:rsidRDefault="005D6022" w:rsidP="00BA45BC">
            <w:pPr>
              <w:pStyle w:val="ListParagraph"/>
              <w:numPr>
                <w:ilvl w:val="0"/>
                <w:numId w:val="135"/>
              </w:numPr>
              <w:spacing w:after="0" w:line="240" w:lineRule="auto"/>
              <w:ind w:left="606" w:hanging="606"/>
              <w:jc w:val="both"/>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Any amounts payable to the Defaulting Shareholder referred to in Article 2</w:t>
            </w:r>
            <w:r w:rsidR="00A70D36">
              <w:rPr>
                <w:rFonts w:ascii="Calibri" w:eastAsia="Times New Roman" w:hAnsi="Calibri" w:cs="Calibri"/>
                <w:color w:val="000000"/>
                <w:sz w:val="20"/>
                <w:szCs w:val="20"/>
                <w:lang w:eastAsia="en-ID"/>
              </w:rPr>
              <w:t>0</w:t>
            </w:r>
            <w:r w:rsidRPr="00613832">
              <w:rPr>
                <w:rFonts w:ascii="Calibri" w:eastAsia="Times New Roman" w:hAnsi="Calibri" w:cs="Calibri"/>
                <w:color w:val="000000"/>
                <w:sz w:val="20"/>
                <w:szCs w:val="20"/>
                <w:lang w:eastAsia="en-ID"/>
              </w:rPr>
              <w:t>.2(b) above shall be held by the Company in its account from which dividends would be made in respect of such amount.</w:t>
            </w:r>
          </w:p>
          <w:p w14:paraId="643E0212" w14:textId="77777777" w:rsidR="005D6022" w:rsidRPr="004865C1" w:rsidRDefault="005D6022" w:rsidP="004865C1">
            <w:pPr>
              <w:spacing w:after="0" w:line="240" w:lineRule="auto"/>
              <w:contextualSpacing/>
              <w:jc w:val="both"/>
              <w:rPr>
                <w:rFonts w:ascii="Calibri" w:eastAsia="Times New Roman" w:hAnsi="Calibri" w:cs="Calibri"/>
                <w:color w:val="000000"/>
                <w:sz w:val="20"/>
                <w:szCs w:val="20"/>
                <w:lang w:eastAsia="en-ID"/>
              </w:rPr>
            </w:pPr>
          </w:p>
          <w:p w14:paraId="4F61ED54" w14:textId="77777777" w:rsidR="00796120" w:rsidRDefault="00796120" w:rsidP="00613832">
            <w:pPr>
              <w:spacing w:after="0" w:line="240" w:lineRule="auto"/>
              <w:contextualSpacing/>
              <w:jc w:val="center"/>
              <w:rPr>
                <w:rFonts w:ascii="Calibri" w:eastAsia="Times New Roman" w:hAnsi="Calibri" w:cs="Calibri"/>
                <w:b/>
                <w:bCs/>
                <w:color w:val="000000"/>
                <w:sz w:val="20"/>
                <w:szCs w:val="20"/>
                <w:lang w:eastAsia="en-ID"/>
              </w:rPr>
            </w:pPr>
          </w:p>
          <w:p w14:paraId="135E39A4" w14:textId="77777777" w:rsidR="00BA45BC" w:rsidRDefault="00BA45BC" w:rsidP="00613832">
            <w:pPr>
              <w:spacing w:after="0" w:line="240" w:lineRule="auto"/>
              <w:contextualSpacing/>
              <w:jc w:val="center"/>
              <w:rPr>
                <w:ins w:id="1469" w:author="OLTRE" w:date="2024-07-03T22:42:00Z"/>
                <w:rFonts w:ascii="Calibri" w:eastAsia="Times New Roman" w:hAnsi="Calibri" w:cs="Calibri"/>
                <w:b/>
                <w:bCs/>
                <w:color w:val="000000"/>
                <w:sz w:val="20"/>
                <w:szCs w:val="20"/>
                <w:lang w:eastAsia="en-ID"/>
              </w:rPr>
            </w:pPr>
          </w:p>
          <w:p w14:paraId="39E2543E" w14:textId="65CB9D64" w:rsidR="005D6022" w:rsidRPr="00613832" w:rsidRDefault="005D6022" w:rsidP="00613832">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t>21</w:t>
            </w:r>
          </w:p>
          <w:p w14:paraId="3AC690FC" w14:textId="77777777" w:rsidR="00134E27" w:rsidRPr="005A2466" w:rsidRDefault="00134E27" w:rsidP="005A2466">
            <w:pPr>
              <w:spacing w:after="0" w:line="240" w:lineRule="auto"/>
              <w:contextualSpacing/>
              <w:jc w:val="center"/>
              <w:rPr>
                <w:rFonts w:ascii="Calibri" w:hAnsi="Calibri"/>
                <w:sz w:val="20"/>
              </w:rPr>
            </w:pPr>
            <w:r w:rsidRPr="00613832">
              <w:rPr>
                <w:rFonts w:ascii="Calibri" w:eastAsia="Times New Roman" w:hAnsi="Calibri" w:cs="Calibri"/>
                <w:b/>
                <w:bCs/>
                <w:color w:val="000000"/>
                <w:sz w:val="20"/>
                <w:szCs w:val="20"/>
                <w:lang w:eastAsia="en-ID"/>
              </w:rPr>
              <w:t>CONFLICT WITH ARTICLES OF ASSOCIATION</w:t>
            </w:r>
          </w:p>
        </w:tc>
        <w:tc>
          <w:tcPr>
            <w:tcW w:w="4678" w:type="dxa"/>
            <w:tcMar>
              <w:top w:w="0" w:type="dxa"/>
              <w:left w:w="108" w:type="dxa"/>
              <w:bottom w:w="0" w:type="dxa"/>
              <w:right w:w="108" w:type="dxa"/>
            </w:tcMar>
            <w:hideMark/>
          </w:tcPr>
          <w:p w14:paraId="6EB4F1CE" w14:textId="22B124AC" w:rsidR="00134E27" w:rsidRPr="00613832" w:rsidRDefault="00134E27" w:rsidP="004865C1">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lastRenderedPageBreak/>
              <w:t xml:space="preserve"> 2</w:t>
            </w:r>
            <w:r w:rsidR="008276EA">
              <w:rPr>
                <w:rFonts w:ascii="Calibri" w:eastAsia="Times New Roman" w:hAnsi="Calibri" w:cs="Calibri"/>
                <w:b/>
                <w:bCs/>
                <w:color w:val="000000"/>
                <w:sz w:val="20"/>
                <w:szCs w:val="20"/>
                <w:lang w:eastAsia="en-ID"/>
              </w:rPr>
              <w:t>0</w:t>
            </w:r>
          </w:p>
          <w:p w14:paraId="2EAD5902" w14:textId="77777777" w:rsidR="0096290C" w:rsidRDefault="0096290C">
            <w:pPr>
              <w:spacing w:after="0" w:line="240" w:lineRule="auto"/>
              <w:contextualSpacing/>
              <w:jc w:val="center"/>
              <w:rPr>
                <w:rFonts w:ascii="Calibri" w:eastAsia="Times New Roman" w:hAnsi="Calibri" w:cs="Calibri"/>
                <w:b/>
                <w:bCs/>
                <w:color w:val="000000"/>
                <w:sz w:val="20"/>
                <w:szCs w:val="20"/>
                <w:lang w:eastAsia="en-ID"/>
              </w:rPr>
            </w:pPr>
            <w:r w:rsidRPr="00613832">
              <w:rPr>
                <w:rFonts w:ascii="Calibri" w:eastAsia="Times New Roman" w:hAnsi="Calibri" w:cs="Calibri"/>
                <w:b/>
                <w:bCs/>
                <w:color w:val="000000"/>
                <w:sz w:val="20"/>
                <w:szCs w:val="20"/>
                <w:lang w:eastAsia="en-ID"/>
              </w:rPr>
              <w:t>KELALAIAN</w:t>
            </w:r>
          </w:p>
          <w:p w14:paraId="7F848BF8" w14:textId="77777777" w:rsidR="008276EA" w:rsidRDefault="008276EA" w:rsidP="008276EA">
            <w:pPr>
              <w:spacing w:after="0" w:line="240" w:lineRule="auto"/>
              <w:contextualSpacing/>
              <w:rPr>
                <w:rFonts w:ascii="Calibri" w:eastAsia="Times New Roman" w:hAnsi="Calibri" w:cs="Calibri"/>
                <w:b/>
                <w:bCs/>
                <w:color w:val="000000"/>
                <w:sz w:val="20"/>
                <w:szCs w:val="20"/>
                <w:lang w:eastAsia="en-ID"/>
              </w:rPr>
            </w:pPr>
          </w:p>
          <w:p w14:paraId="64A4E093" w14:textId="04AE7B41" w:rsidR="00284ECB" w:rsidRDefault="00284ECB" w:rsidP="00BA45BC">
            <w:pPr>
              <w:pStyle w:val="ListParagraph"/>
              <w:numPr>
                <w:ilvl w:val="0"/>
                <w:numId w:val="137"/>
              </w:numPr>
              <w:spacing w:after="0" w:line="240" w:lineRule="auto"/>
              <w:ind w:left="606" w:hanging="559"/>
              <w:jc w:val="both"/>
              <w:rPr>
                <w:rFonts w:ascii="Calibri" w:eastAsia="Times New Roman" w:hAnsi="Calibri" w:cs="Calibri"/>
                <w:color w:val="000000"/>
                <w:sz w:val="20"/>
                <w:szCs w:val="20"/>
                <w:lang w:eastAsia="en-ID"/>
              </w:rPr>
            </w:pPr>
            <w:proofErr w:type="spellStart"/>
            <w:r>
              <w:rPr>
                <w:rFonts w:ascii="Calibri" w:eastAsia="Times New Roman" w:hAnsi="Calibri" w:cs="Calibri"/>
                <w:color w:val="000000"/>
                <w:sz w:val="20"/>
                <w:szCs w:val="20"/>
                <w:lang w:eastAsia="en-ID"/>
              </w:rPr>
              <w:t>Berikut</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ini</w:t>
            </w:r>
            <w:proofErr w:type="spellEnd"/>
            <w:r w:rsidR="008276EA" w:rsidRPr="004865C1">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adalah</w:t>
            </w:r>
            <w:proofErr w:type="spellEnd"/>
            <w:r w:rsidR="008A2D10">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peristiwa</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wanprestasi</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284ECB">
              <w:rPr>
                <w:rFonts w:ascii="Calibri" w:eastAsia="Times New Roman" w:hAnsi="Calibri" w:cs="Calibri"/>
                <w:b/>
                <w:bCs/>
                <w:color w:val="000000"/>
                <w:sz w:val="20"/>
                <w:szCs w:val="20"/>
                <w:lang w:eastAsia="en-ID"/>
              </w:rPr>
              <w:t>Peristiwa</w:t>
            </w:r>
            <w:proofErr w:type="spellEnd"/>
            <w:r w:rsidR="008276EA" w:rsidRPr="00284ECB">
              <w:rPr>
                <w:rFonts w:ascii="Calibri" w:eastAsia="Times New Roman" w:hAnsi="Calibri" w:cs="Calibri"/>
                <w:b/>
                <w:bCs/>
                <w:color w:val="000000"/>
                <w:sz w:val="20"/>
                <w:szCs w:val="20"/>
                <w:lang w:eastAsia="en-ID"/>
              </w:rPr>
              <w:t xml:space="preserve"> </w:t>
            </w:r>
            <w:del w:id="1470" w:author="OLTRE" w:date="2024-07-03T22:42:00Z">
              <w:r>
                <w:rPr>
                  <w:rFonts w:ascii="Calibri" w:eastAsia="Times New Roman" w:hAnsi="Calibri" w:cs="Calibri"/>
                  <w:b/>
                  <w:bCs/>
                  <w:color w:val="000000"/>
                  <w:sz w:val="20"/>
                  <w:szCs w:val="20"/>
                  <w:lang w:eastAsia="en-ID"/>
                </w:rPr>
                <w:delText>Kelalaian</w:delText>
              </w:r>
            </w:del>
            <w:proofErr w:type="spellStart"/>
            <w:ins w:id="1471" w:author="OLTRE" w:date="2024-07-03T22:42:00Z">
              <w:r w:rsidR="00705F1D">
                <w:rPr>
                  <w:rFonts w:ascii="Calibri" w:eastAsia="Times New Roman" w:hAnsi="Calibri" w:cs="Calibri"/>
                  <w:b/>
                  <w:bCs/>
                  <w:color w:val="000000"/>
                  <w:sz w:val="20"/>
                  <w:szCs w:val="20"/>
                  <w:lang w:eastAsia="en-ID"/>
                </w:rPr>
                <w:t>Wanprestasi</w:t>
              </w:r>
            </w:ins>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sehubungan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dengan</w:t>
            </w:r>
            <w:proofErr w:type="spellEnd"/>
            <w:r w:rsidR="008276EA" w:rsidRPr="004865C1">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suatu</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Pemegang</w:t>
            </w:r>
            <w:proofErr w:type="spellEnd"/>
            <w:r w:rsidR="008276EA" w:rsidRPr="004865C1">
              <w:rPr>
                <w:rFonts w:ascii="Calibri" w:eastAsia="Times New Roman" w:hAnsi="Calibri" w:cs="Calibri"/>
                <w:color w:val="000000"/>
                <w:sz w:val="20"/>
                <w:szCs w:val="20"/>
                <w:lang w:eastAsia="en-ID"/>
              </w:rPr>
              <w:t xml:space="preserve"> Saham (dan </w:t>
            </w:r>
            <w:proofErr w:type="spellStart"/>
            <w:r w:rsidR="008276EA" w:rsidRPr="004865C1">
              <w:rPr>
                <w:rFonts w:ascii="Calibri" w:eastAsia="Times New Roman" w:hAnsi="Calibri" w:cs="Calibri"/>
                <w:color w:val="000000"/>
                <w:sz w:val="20"/>
                <w:szCs w:val="20"/>
                <w:lang w:eastAsia="en-ID"/>
              </w:rPr>
              <w:t>Pemegang</w:t>
            </w:r>
            <w:proofErr w:type="spellEnd"/>
            <w:r w:rsidR="008276EA" w:rsidRPr="004865C1">
              <w:rPr>
                <w:rFonts w:ascii="Calibri" w:eastAsia="Times New Roman" w:hAnsi="Calibri" w:cs="Calibri"/>
                <w:color w:val="000000"/>
                <w:sz w:val="20"/>
                <w:szCs w:val="20"/>
                <w:lang w:eastAsia="en-ID"/>
              </w:rPr>
              <w:t xml:space="preserve"> Saham </w:t>
            </w:r>
            <w:proofErr w:type="spellStart"/>
            <w:r w:rsidR="008276EA" w:rsidRPr="004865C1">
              <w:rPr>
                <w:rFonts w:ascii="Calibri" w:eastAsia="Times New Roman" w:hAnsi="Calibri" w:cs="Calibri"/>
                <w:color w:val="000000"/>
                <w:sz w:val="20"/>
                <w:szCs w:val="20"/>
                <w:lang w:eastAsia="en-ID"/>
              </w:rPr>
              <w:t>tersebut</w:t>
            </w:r>
            <w:proofErr w:type="spellEnd"/>
            <w:r w:rsidR="008276EA" w:rsidRPr="004865C1">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akan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disebut</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284ECB">
              <w:rPr>
                <w:rFonts w:ascii="Calibri" w:eastAsia="Times New Roman" w:hAnsi="Calibri" w:cs="Calibri"/>
                <w:b/>
                <w:bCs/>
                <w:color w:val="000000"/>
                <w:sz w:val="20"/>
                <w:szCs w:val="20"/>
                <w:lang w:eastAsia="en-ID"/>
              </w:rPr>
              <w:t>Pemegang</w:t>
            </w:r>
            <w:proofErr w:type="spellEnd"/>
            <w:r w:rsidR="008276EA" w:rsidRPr="00284ECB">
              <w:rPr>
                <w:rFonts w:ascii="Calibri" w:eastAsia="Times New Roman" w:hAnsi="Calibri" w:cs="Calibri"/>
                <w:b/>
                <w:bCs/>
                <w:color w:val="000000"/>
                <w:sz w:val="20"/>
                <w:szCs w:val="20"/>
                <w:lang w:eastAsia="en-ID"/>
              </w:rPr>
              <w:t xml:space="preserve"> Saham </w:t>
            </w:r>
            <w:proofErr w:type="spellStart"/>
            <w:r w:rsidR="00DE15A3">
              <w:rPr>
                <w:rFonts w:ascii="Calibri" w:eastAsia="Times New Roman" w:hAnsi="Calibri" w:cs="Calibri"/>
                <w:b/>
                <w:bCs/>
                <w:color w:val="000000"/>
                <w:sz w:val="20"/>
                <w:szCs w:val="20"/>
                <w:lang w:eastAsia="en-ID"/>
              </w:rPr>
              <w:t>Pelanggar</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jika</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Pemegang</w:t>
            </w:r>
            <w:proofErr w:type="spellEnd"/>
            <w:r w:rsidR="008276EA" w:rsidRPr="004865C1">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00DE15A3">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telah</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melakukan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pelanggaran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terhadap</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ketentuan-ketentuan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dalam</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Perjanjian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ini</w:t>
            </w:r>
            <w:proofErr w:type="spellEnd"/>
            <w:r w:rsidR="008276EA" w:rsidRPr="004865C1">
              <w:rPr>
                <w:rFonts w:ascii="Calibri" w:eastAsia="Times New Roman" w:hAnsi="Calibri" w:cs="Calibri"/>
                <w:color w:val="000000"/>
                <w:sz w:val="20"/>
                <w:szCs w:val="20"/>
                <w:lang w:eastAsia="en-ID"/>
              </w:rPr>
              <w:t xml:space="preserve"> dan </w:t>
            </w:r>
            <w:proofErr w:type="spellStart"/>
            <w:r w:rsidR="008276EA" w:rsidRPr="004865C1">
              <w:rPr>
                <w:rFonts w:ascii="Calibri" w:eastAsia="Times New Roman" w:hAnsi="Calibri" w:cs="Calibri"/>
                <w:color w:val="000000"/>
                <w:sz w:val="20"/>
                <w:szCs w:val="20"/>
                <w:lang w:eastAsia="en-ID"/>
              </w:rPr>
              <w:t>jika</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pelanggaran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tersebut</w:t>
            </w:r>
            <w:proofErr w:type="spellEnd"/>
            <w:r w:rsidR="008276EA" w:rsidRPr="004865C1">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dapat</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diperbaiki</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Pemegang</w:t>
            </w:r>
            <w:proofErr w:type="spellEnd"/>
            <w:r w:rsidR="008276EA" w:rsidRPr="004865C1">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gagal</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untuk</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memperbaiki</w:t>
            </w:r>
            <w:r>
              <w:rPr>
                <w:rFonts w:ascii="Calibri" w:eastAsia="Times New Roman" w:hAnsi="Calibri" w:cs="Calibri"/>
                <w:color w:val="000000"/>
                <w:sz w:val="20"/>
                <w:szCs w:val="20"/>
                <w:lang w:eastAsia="en-ID"/>
              </w:rPr>
              <w:t>nya</w:t>
            </w:r>
            <w:proofErr w:type="spellEnd"/>
            <w:r>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dalam</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waktu</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tiga</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puluh</w:t>
            </w:r>
            <w:proofErr w:type="spellEnd"/>
            <w:r w:rsidR="008276EA" w:rsidRPr="004865C1">
              <w:rPr>
                <w:rFonts w:ascii="Calibri" w:eastAsia="Times New Roman" w:hAnsi="Calibri" w:cs="Calibri"/>
                <w:color w:val="000000"/>
                <w:sz w:val="20"/>
                <w:szCs w:val="20"/>
                <w:lang w:eastAsia="en-ID"/>
              </w:rPr>
              <w:t xml:space="preserve"> (30) </w:t>
            </w:r>
            <w:proofErr w:type="spellStart"/>
            <w:r w:rsidR="008276EA" w:rsidRPr="004865C1">
              <w:rPr>
                <w:rFonts w:ascii="Calibri" w:eastAsia="Times New Roman" w:hAnsi="Calibri" w:cs="Calibri"/>
                <w:color w:val="000000"/>
                <w:sz w:val="20"/>
                <w:szCs w:val="20"/>
                <w:lang w:eastAsia="en-ID"/>
              </w:rPr>
              <w:t>hari</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sejak</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Pemberitahuan</w:t>
            </w:r>
            <w:proofErr w:type="spellEnd"/>
            <w:r w:rsidR="008276EA" w:rsidRPr="004865C1">
              <w:rPr>
                <w:rFonts w:ascii="Calibri" w:eastAsia="Times New Roman" w:hAnsi="Calibri" w:cs="Calibri"/>
                <w:color w:val="000000"/>
                <w:sz w:val="20"/>
                <w:szCs w:val="20"/>
                <w:lang w:eastAsia="en-ID"/>
              </w:rPr>
              <w:t xml:space="preserve"> </w:t>
            </w:r>
            <w:del w:id="1472" w:author="OLTRE" w:date="2024-07-03T22:42:00Z">
              <w:r>
                <w:rPr>
                  <w:rFonts w:ascii="Calibri" w:eastAsia="Times New Roman" w:hAnsi="Calibri" w:cs="Calibri"/>
                  <w:color w:val="000000"/>
                  <w:sz w:val="20"/>
                  <w:szCs w:val="20"/>
                  <w:lang w:eastAsia="en-ID"/>
                </w:rPr>
                <w:delText>Kelalaian</w:delText>
              </w:r>
            </w:del>
            <w:proofErr w:type="spellStart"/>
            <w:ins w:id="1473" w:author="OLTRE" w:date="2024-07-03T22:42:00Z">
              <w:r w:rsidR="004B6A5C">
                <w:rPr>
                  <w:rFonts w:ascii="Calibri" w:eastAsia="Times New Roman" w:hAnsi="Calibri" w:cs="Calibri"/>
                  <w:color w:val="000000"/>
                  <w:sz w:val="20"/>
                  <w:szCs w:val="20"/>
                  <w:lang w:eastAsia="en-ID"/>
                </w:rPr>
                <w:t>Wanprestasi</w:t>
              </w:r>
            </w:ins>
            <w:proofErr w:type="spellEnd"/>
            <w:r w:rsidR="004B6A5C"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diberikan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kepadanya</w:t>
            </w:r>
            <w:proofErr w:type="spellEnd"/>
            <w:r w:rsidR="008276EA" w:rsidRPr="004865C1">
              <w:rPr>
                <w:rFonts w:ascii="Calibri" w:eastAsia="Times New Roman" w:hAnsi="Calibri" w:cs="Calibri"/>
                <w:color w:val="000000"/>
                <w:sz w:val="20"/>
                <w:szCs w:val="20"/>
                <w:lang w:eastAsia="en-ID"/>
              </w:rPr>
              <w:t xml:space="preserve"> oleh </w:t>
            </w:r>
            <w:r>
              <w:rPr>
                <w:rFonts w:ascii="Calibri" w:eastAsia="Times New Roman" w:hAnsi="Calibri" w:cs="Calibri"/>
                <w:color w:val="000000"/>
                <w:sz w:val="20"/>
                <w:szCs w:val="20"/>
                <w:lang w:eastAsia="en-ID"/>
              </w:rPr>
              <w:t>Perseroan</w:t>
            </w:r>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atau</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Pemegang</w:t>
            </w:r>
            <w:proofErr w:type="spellEnd"/>
            <w:r w:rsidR="008276EA" w:rsidRPr="004865C1">
              <w:rPr>
                <w:rFonts w:ascii="Calibri" w:eastAsia="Times New Roman" w:hAnsi="Calibri" w:cs="Calibri"/>
                <w:color w:val="000000"/>
                <w:sz w:val="20"/>
                <w:szCs w:val="20"/>
                <w:lang w:eastAsia="en-ID"/>
              </w:rPr>
              <w:t xml:space="preserve"> Saham </w:t>
            </w:r>
            <w:proofErr w:type="spellStart"/>
            <w:r w:rsidR="008276EA" w:rsidRPr="004865C1">
              <w:rPr>
                <w:rFonts w:ascii="Calibri" w:eastAsia="Times New Roman" w:hAnsi="Calibri" w:cs="Calibri"/>
                <w:color w:val="000000"/>
                <w:sz w:val="20"/>
                <w:szCs w:val="20"/>
                <w:lang w:eastAsia="en-ID"/>
              </w:rPr>
              <w:t>lainnya</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sehubungan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dengan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pelanggaran</w:t>
            </w:r>
            <w:proofErr w:type="spellEnd"/>
            <w:r>
              <w:rPr>
                <w:rFonts w:ascii="Calibri" w:eastAsia="Times New Roman" w:hAnsi="Calibri" w:cs="Calibri"/>
                <w:color w:val="000000"/>
                <w:sz w:val="20"/>
                <w:szCs w:val="20"/>
                <w:lang w:eastAsia="en-ID"/>
              </w:rPr>
              <w:t>/</w:t>
            </w:r>
            <w:proofErr w:type="spellStart"/>
            <w:r>
              <w:rPr>
                <w:rFonts w:ascii="Calibri" w:eastAsia="Times New Roman" w:hAnsi="Calibri" w:cs="Calibri"/>
                <w:color w:val="000000"/>
                <w:sz w:val="20"/>
                <w:szCs w:val="20"/>
                <w:lang w:eastAsia="en-ID"/>
              </w:rPr>
              <w:t>kelalaian</w:t>
            </w:r>
            <w:proofErr w:type="spellEnd"/>
            <w:r w:rsidR="008276EA" w:rsidRPr="004865C1">
              <w:rPr>
                <w:rFonts w:ascii="Calibri" w:eastAsia="Times New Roman" w:hAnsi="Calibri" w:cs="Calibri"/>
                <w:color w:val="000000"/>
                <w:sz w:val="20"/>
                <w:szCs w:val="20"/>
                <w:lang w:eastAsia="en-ID"/>
              </w:rPr>
              <w:t xml:space="preserve"> </w:t>
            </w:r>
            <w:proofErr w:type="spellStart"/>
            <w:r w:rsidR="008276EA" w:rsidRPr="004865C1">
              <w:rPr>
                <w:rFonts w:ascii="Calibri" w:eastAsia="Times New Roman" w:hAnsi="Calibri" w:cs="Calibri"/>
                <w:color w:val="000000"/>
                <w:sz w:val="20"/>
                <w:szCs w:val="20"/>
                <w:lang w:eastAsia="en-ID"/>
              </w:rPr>
              <w:t>tersebut</w:t>
            </w:r>
            <w:proofErr w:type="spellEnd"/>
            <w:r w:rsidR="008276EA" w:rsidRPr="004865C1">
              <w:rPr>
                <w:rFonts w:ascii="Calibri" w:eastAsia="Times New Roman" w:hAnsi="Calibri" w:cs="Calibri"/>
                <w:color w:val="000000"/>
                <w:sz w:val="20"/>
                <w:szCs w:val="20"/>
                <w:lang w:eastAsia="en-ID"/>
              </w:rPr>
              <w:t>.</w:t>
            </w:r>
          </w:p>
          <w:p w14:paraId="3CD7B950" w14:textId="77777777" w:rsidR="00284ECB" w:rsidRDefault="00284ECB" w:rsidP="00284ECB">
            <w:pPr>
              <w:spacing w:after="0" w:line="240" w:lineRule="auto"/>
              <w:ind w:left="487" w:hanging="487"/>
              <w:contextualSpacing/>
              <w:jc w:val="both"/>
              <w:rPr>
                <w:rFonts w:ascii="Calibri" w:eastAsia="Times New Roman" w:hAnsi="Calibri" w:cs="Calibri"/>
                <w:color w:val="000000"/>
                <w:sz w:val="20"/>
                <w:szCs w:val="20"/>
                <w:lang w:eastAsia="en-ID"/>
              </w:rPr>
            </w:pPr>
          </w:p>
          <w:p w14:paraId="77A1DFA6" w14:textId="38447C51" w:rsidR="00284ECB" w:rsidRPr="004865C1" w:rsidRDefault="008276EA" w:rsidP="00BA45BC">
            <w:pPr>
              <w:pStyle w:val="ListParagraph"/>
              <w:numPr>
                <w:ilvl w:val="0"/>
                <w:numId w:val="137"/>
              </w:numPr>
              <w:spacing w:after="0" w:line="240" w:lineRule="auto"/>
              <w:ind w:left="606" w:hanging="559"/>
              <w:jc w:val="both"/>
              <w:rPr>
                <w:rFonts w:ascii="Calibri" w:eastAsia="Times New Roman" w:hAnsi="Calibri" w:cs="Calibri"/>
                <w:color w:val="000000"/>
                <w:sz w:val="20"/>
                <w:szCs w:val="20"/>
                <w:lang w:eastAsia="en-ID"/>
              </w:rPr>
            </w:pPr>
            <w:proofErr w:type="spellStart"/>
            <w:r w:rsidRPr="004865C1">
              <w:rPr>
                <w:rFonts w:ascii="Calibri" w:eastAsia="Times New Roman" w:hAnsi="Calibri" w:cs="Calibri"/>
                <w:color w:val="000000"/>
                <w:sz w:val="20"/>
                <w:szCs w:val="20"/>
                <w:lang w:eastAsia="en-ID"/>
              </w:rPr>
              <w:t>Bila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suatu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Peristiwa</w:t>
            </w:r>
            <w:proofErr w:type="spellEnd"/>
            <w:r w:rsidRPr="004865C1">
              <w:rPr>
                <w:rFonts w:ascii="Calibri" w:eastAsia="Times New Roman" w:hAnsi="Calibri" w:cs="Calibri"/>
                <w:color w:val="000000"/>
                <w:sz w:val="20"/>
                <w:szCs w:val="20"/>
                <w:lang w:eastAsia="en-ID"/>
              </w:rPr>
              <w:t xml:space="preserve"> </w:t>
            </w:r>
            <w:del w:id="1474" w:author="OLTRE" w:date="2024-07-03T22:42:00Z">
              <w:r w:rsidR="00284ECB">
                <w:rPr>
                  <w:rFonts w:ascii="Calibri" w:eastAsia="Times New Roman" w:hAnsi="Calibri" w:cs="Calibri"/>
                  <w:color w:val="000000"/>
                  <w:sz w:val="20"/>
                  <w:szCs w:val="20"/>
                  <w:lang w:eastAsia="en-ID"/>
                </w:rPr>
                <w:delText>Kelalaian</w:delText>
              </w:r>
            </w:del>
            <w:proofErr w:type="spellStart"/>
            <w:ins w:id="1475" w:author="OLTRE" w:date="2024-07-03T22:42:00Z">
              <w:r w:rsidR="00705F1D">
                <w:rPr>
                  <w:rFonts w:ascii="Calibri" w:eastAsia="Times New Roman" w:hAnsi="Calibri" w:cs="Calibri"/>
                  <w:color w:val="000000"/>
                  <w:sz w:val="20"/>
                  <w:szCs w:val="20"/>
                  <w:lang w:eastAsia="en-ID"/>
                </w:rPr>
                <w:t>Wanprestasi</w:t>
              </w:r>
            </w:ins>
            <w:proofErr w:type="spellEnd"/>
            <w:r w:rsidR="00705F1D"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terjadi</w:t>
            </w:r>
            <w:proofErr w:type="spellEnd"/>
            <w:r w:rsidRPr="004865C1">
              <w:rPr>
                <w:rFonts w:ascii="Calibri" w:eastAsia="Times New Roman" w:hAnsi="Calibri" w:cs="Calibri"/>
                <w:color w:val="000000"/>
                <w:sz w:val="20"/>
                <w:szCs w:val="20"/>
                <w:lang w:eastAsia="en-ID"/>
              </w:rPr>
              <w:t xml:space="preserve"> </w:t>
            </w:r>
            <w:r w:rsidR="00284ECB">
              <w:rPr>
                <w:rFonts w:ascii="Calibri" w:eastAsia="Times New Roman" w:hAnsi="Calibri" w:cs="Calibri"/>
                <w:color w:val="000000"/>
                <w:sz w:val="20"/>
                <w:szCs w:val="20"/>
                <w:lang w:eastAsia="en-ID"/>
              </w:rPr>
              <w:t xml:space="preserve">yang </w:t>
            </w:r>
            <w:proofErr w:type="spellStart"/>
            <w:r w:rsidR="00284ECB">
              <w:rPr>
                <w:rFonts w:ascii="Calibri" w:eastAsia="Times New Roman" w:hAnsi="Calibri" w:cs="Calibri"/>
                <w:color w:val="000000"/>
                <w:sz w:val="20"/>
                <w:szCs w:val="20"/>
                <w:lang w:eastAsia="en-ID"/>
              </w:rPr>
              <w:t>berhubungan</w:t>
            </w:r>
            <w:proofErr w:type="spellEnd"/>
            <w:r w:rsidR="00284ECB">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dengan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Pemegang</w:t>
            </w:r>
            <w:proofErr w:type="spellEnd"/>
            <w:r w:rsidRPr="004865C1">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maka</w:t>
            </w:r>
            <w:proofErr w:type="spellEnd"/>
            <w:r w:rsidRPr="004865C1">
              <w:rPr>
                <w:rFonts w:ascii="Calibri" w:eastAsia="Times New Roman" w:hAnsi="Calibri" w:cs="Calibri"/>
                <w:color w:val="000000"/>
                <w:sz w:val="20"/>
                <w:szCs w:val="20"/>
                <w:lang w:eastAsia="en-ID"/>
              </w:rPr>
              <w:t xml:space="preserve"> salah </w:t>
            </w:r>
            <w:proofErr w:type="spellStart"/>
            <w:r w:rsidRPr="004865C1">
              <w:rPr>
                <w:rFonts w:ascii="Calibri" w:eastAsia="Times New Roman" w:hAnsi="Calibri" w:cs="Calibri"/>
                <w:color w:val="000000"/>
                <w:sz w:val="20"/>
                <w:szCs w:val="20"/>
                <w:lang w:eastAsia="en-ID"/>
              </w:rPr>
              <w:t>satu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lebih</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dari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Pemegang</w:t>
            </w:r>
            <w:proofErr w:type="spellEnd"/>
            <w:r w:rsidRPr="004865C1">
              <w:rPr>
                <w:rFonts w:ascii="Calibri" w:eastAsia="Times New Roman" w:hAnsi="Calibri" w:cs="Calibri"/>
                <w:color w:val="000000"/>
                <w:sz w:val="20"/>
                <w:szCs w:val="20"/>
                <w:lang w:eastAsia="en-ID"/>
              </w:rPr>
              <w:t xml:space="preserve"> Saham </w:t>
            </w:r>
            <w:del w:id="1476" w:author="OLTRE" w:date="2024-07-03T22:42:00Z">
              <w:r w:rsidRPr="004865C1">
                <w:rPr>
                  <w:rFonts w:ascii="Calibri" w:eastAsia="Times New Roman" w:hAnsi="Calibri" w:cs="Calibri"/>
                  <w:color w:val="000000"/>
                  <w:sz w:val="20"/>
                  <w:szCs w:val="20"/>
                  <w:lang w:eastAsia="en-ID"/>
                </w:rPr>
                <w:delText xml:space="preserve">tidak </w:delText>
              </w:r>
              <w:r w:rsidR="00284ECB">
                <w:rPr>
                  <w:rFonts w:ascii="Calibri" w:eastAsia="Times New Roman" w:hAnsi="Calibri" w:cs="Calibri"/>
                  <w:color w:val="000000"/>
                  <w:sz w:val="20"/>
                  <w:szCs w:val="20"/>
                  <w:lang w:eastAsia="en-ID"/>
                </w:rPr>
                <w:delText>lalai</w:delText>
              </w:r>
            </w:del>
            <w:proofErr w:type="spellStart"/>
            <w:ins w:id="1477" w:author="OLTRE" w:date="2024-07-03T22:42:00Z">
              <w:r w:rsidR="006C5E36">
                <w:rPr>
                  <w:rFonts w:ascii="Calibri" w:eastAsia="Times New Roman" w:hAnsi="Calibri" w:cs="Calibri"/>
                  <w:color w:val="000000"/>
                  <w:sz w:val="20"/>
                  <w:szCs w:val="20"/>
                  <w:lang w:eastAsia="en-ID"/>
                </w:rPr>
                <w:t>Bukan</w:t>
              </w:r>
              <w:proofErr w:type="spellEnd"/>
              <w:r w:rsidR="006C5E36">
                <w:rPr>
                  <w:rFonts w:ascii="Calibri" w:eastAsia="Times New Roman" w:hAnsi="Calibri" w:cs="Calibri"/>
                  <w:color w:val="000000"/>
                  <w:sz w:val="20"/>
                  <w:szCs w:val="20"/>
                  <w:lang w:eastAsia="en-ID"/>
                </w:rPr>
                <w:t xml:space="preserve"> </w:t>
              </w:r>
              <w:proofErr w:type="spellStart"/>
              <w:r w:rsidR="00767641">
                <w:rPr>
                  <w:rFonts w:ascii="Calibri" w:eastAsia="Times New Roman" w:hAnsi="Calibri" w:cs="Calibri"/>
                  <w:color w:val="000000"/>
                  <w:sz w:val="20"/>
                  <w:szCs w:val="20"/>
                  <w:lang w:eastAsia="en-ID"/>
                </w:rPr>
                <w:t>P</w:t>
              </w:r>
              <w:r w:rsidR="006C5E36">
                <w:rPr>
                  <w:rFonts w:ascii="Calibri" w:eastAsia="Times New Roman" w:hAnsi="Calibri" w:cs="Calibri"/>
                  <w:color w:val="000000"/>
                  <w:sz w:val="20"/>
                  <w:szCs w:val="20"/>
                  <w:lang w:eastAsia="en-ID"/>
                </w:rPr>
                <w:t>elanggar</w:t>
              </w:r>
            </w:ins>
            <w:proofErr w:type="spellEnd"/>
            <w:r w:rsidRPr="004865C1">
              <w:rPr>
                <w:rFonts w:ascii="Calibri" w:eastAsia="Times New Roman" w:hAnsi="Calibri" w:cs="Calibri"/>
                <w:color w:val="000000"/>
                <w:sz w:val="20"/>
                <w:szCs w:val="20"/>
                <w:lang w:eastAsia="en-ID"/>
              </w:rPr>
              <w:t xml:space="preserve">, yang masing-masing </w:t>
            </w:r>
            <w:proofErr w:type="spellStart"/>
            <w:r w:rsidRPr="004865C1">
              <w:rPr>
                <w:rFonts w:ascii="Calibri" w:eastAsia="Times New Roman" w:hAnsi="Calibri" w:cs="Calibri"/>
                <w:color w:val="000000"/>
                <w:sz w:val="20"/>
                <w:szCs w:val="20"/>
                <w:lang w:eastAsia="en-ID"/>
              </w:rPr>
              <w:t>bukan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merupakan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Pemegang</w:t>
            </w:r>
            <w:proofErr w:type="spellEnd"/>
            <w:r w:rsidRPr="004865C1">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00DE15A3" w:rsidRPr="00DE15A3">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Afiliasi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dari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Pemegang</w:t>
            </w:r>
            <w:proofErr w:type="spellEnd"/>
            <w:r w:rsidRPr="004865C1">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yang </w:t>
            </w:r>
            <w:proofErr w:type="spellStart"/>
            <w:r w:rsidRPr="004865C1">
              <w:rPr>
                <w:rFonts w:ascii="Calibri" w:eastAsia="Times New Roman" w:hAnsi="Calibri" w:cs="Calibri"/>
                <w:color w:val="000000"/>
                <w:sz w:val="20"/>
                <w:szCs w:val="20"/>
                <w:lang w:eastAsia="en-ID"/>
              </w:rPr>
              <w:t>lainnya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Peristiwa</w:t>
            </w:r>
            <w:proofErr w:type="spellEnd"/>
            <w:r w:rsidRPr="004865C1">
              <w:rPr>
                <w:rFonts w:ascii="Calibri" w:eastAsia="Times New Roman" w:hAnsi="Calibri" w:cs="Calibri"/>
                <w:color w:val="000000"/>
                <w:sz w:val="20"/>
                <w:szCs w:val="20"/>
                <w:lang w:eastAsia="en-ID"/>
              </w:rPr>
              <w:t xml:space="preserve"> </w:t>
            </w:r>
            <w:del w:id="1478" w:author="OLTRE" w:date="2024-07-03T22:42:00Z">
              <w:r w:rsidR="00284ECB">
                <w:rPr>
                  <w:rFonts w:ascii="Calibri" w:eastAsia="Times New Roman" w:hAnsi="Calibri" w:cs="Calibri"/>
                  <w:color w:val="000000"/>
                  <w:sz w:val="20"/>
                  <w:szCs w:val="20"/>
                  <w:lang w:eastAsia="en-ID"/>
                </w:rPr>
                <w:delText>Kelalaian</w:delText>
              </w:r>
            </w:del>
            <w:proofErr w:type="spellStart"/>
            <w:ins w:id="1479" w:author="OLTRE" w:date="2024-07-03T22:42:00Z">
              <w:r w:rsidR="00705F1D">
                <w:rPr>
                  <w:rFonts w:ascii="Calibri" w:eastAsia="Times New Roman" w:hAnsi="Calibri" w:cs="Calibri"/>
                  <w:color w:val="000000"/>
                  <w:sz w:val="20"/>
                  <w:szCs w:val="20"/>
                  <w:lang w:eastAsia="en-ID"/>
                </w:rPr>
                <w:t>Wanprestasi</w:t>
              </w:r>
            </w:ins>
            <w:proofErr w:type="spellEnd"/>
            <w:r w:rsidR="00705F1D" w:rsidDel="00705F1D">
              <w:rPr>
                <w:rFonts w:ascii="Calibri" w:eastAsia="Times New Roman" w:hAnsi="Calibri" w:cs="Calibri"/>
                <w:color w:val="000000"/>
                <w:sz w:val="20"/>
                <w:szCs w:val="20"/>
                <w:lang w:eastAsia="en-ID"/>
              </w:rPr>
              <w:t xml:space="preserve"> </w:t>
            </w:r>
            <w:r w:rsidRPr="004865C1">
              <w:rPr>
                <w:rFonts w:ascii="Calibri" w:eastAsia="Times New Roman" w:hAnsi="Calibri" w:cs="Calibri"/>
                <w:color w:val="000000"/>
                <w:sz w:val="20"/>
                <w:szCs w:val="20"/>
                <w:lang w:eastAsia="en-ID"/>
              </w:rPr>
              <w:t>(“</w:t>
            </w:r>
            <w:proofErr w:type="spellStart"/>
            <w:r w:rsidRPr="00284ECB">
              <w:rPr>
                <w:rFonts w:ascii="Calibri" w:eastAsia="Times New Roman" w:hAnsi="Calibri" w:cs="Calibri"/>
                <w:b/>
                <w:bCs/>
                <w:color w:val="000000"/>
                <w:sz w:val="20"/>
                <w:szCs w:val="20"/>
                <w:lang w:eastAsia="en-ID"/>
              </w:rPr>
              <w:t>Pemegang</w:t>
            </w:r>
            <w:proofErr w:type="spellEnd"/>
            <w:r w:rsidRPr="00284ECB">
              <w:rPr>
                <w:rFonts w:ascii="Calibri" w:eastAsia="Times New Roman" w:hAnsi="Calibri" w:cs="Calibri"/>
                <w:b/>
                <w:bCs/>
                <w:color w:val="000000"/>
                <w:sz w:val="20"/>
                <w:szCs w:val="20"/>
                <w:lang w:eastAsia="en-ID"/>
              </w:rPr>
              <w:t xml:space="preserve"> Saham </w:t>
            </w:r>
            <w:proofErr w:type="spellStart"/>
            <w:r w:rsidR="00DE15A3">
              <w:rPr>
                <w:rFonts w:ascii="Calibri" w:eastAsia="Times New Roman" w:hAnsi="Calibri" w:cs="Calibri"/>
                <w:b/>
                <w:bCs/>
                <w:color w:val="000000"/>
                <w:sz w:val="20"/>
                <w:szCs w:val="20"/>
                <w:lang w:eastAsia="en-ID"/>
              </w:rPr>
              <w:t>Bukan</w:t>
            </w:r>
            <w:proofErr w:type="spellEnd"/>
            <w:r w:rsidR="00DE15A3">
              <w:rPr>
                <w:rFonts w:ascii="Calibri" w:eastAsia="Times New Roman" w:hAnsi="Calibri" w:cs="Calibri"/>
                <w:b/>
                <w:bCs/>
                <w:color w:val="000000"/>
                <w:sz w:val="20"/>
                <w:szCs w:val="20"/>
                <w:lang w:eastAsia="en-ID"/>
              </w:rPr>
              <w:t xml:space="preserve"> </w:t>
            </w:r>
            <w:proofErr w:type="spellStart"/>
            <w:r w:rsidR="00DE15A3">
              <w:rPr>
                <w:rFonts w:ascii="Calibri" w:eastAsia="Times New Roman" w:hAnsi="Calibri" w:cs="Calibri"/>
                <w:b/>
                <w:bCs/>
                <w:color w:val="000000"/>
                <w:sz w:val="20"/>
                <w:szCs w:val="20"/>
                <w:lang w:eastAsia="en-ID"/>
              </w:rPr>
              <w:t>Pelanggar</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berhak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untuk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mengambil</w:t>
            </w:r>
            <w:proofErr w:type="spellEnd"/>
            <w:r w:rsidRPr="004865C1">
              <w:rPr>
                <w:rFonts w:ascii="Calibri" w:eastAsia="Times New Roman" w:hAnsi="Calibri" w:cs="Calibri"/>
                <w:color w:val="000000"/>
                <w:sz w:val="20"/>
                <w:szCs w:val="20"/>
                <w:lang w:eastAsia="en-ID"/>
              </w:rPr>
              <w:t xml:space="preserve"> salah </w:t>
            </w:r>
            <w:proofErr w:type="spellStart"/>
            <w:r w:rsidRPr="004865C1">
              <w:rPr>
                <w:rFonts w:ascii="Calibri" w:eastAsia="Times New Roman" w:hAnsi="Calibri" w:cs="Calibri"/>
                <w:color w:val="000000"/>
                <w:sz w:val="20"/>
                <w:szCs w:val="20"/>
                <w:lang w:eastAsia="en-ID"/>
              </w:rPr>
              <w:t>satu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atau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seluruh</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tindakan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berikut</w:t>
            </w:r>
            <w:proofErr w:type="spellEnd"/>
            <w:r w:rsidRPr="004865C1">
              <w:rPr>
                <w:rFonts w:ascii="Calibri" w:eastAsia="Times New Roman" w:hAnsi="Calibri" w:cs="Calibri"/>
                <w:color w:val="000000"/>
                <w:sz w:val="20"/>
                <w:szCs w:val="20"/>
                <w:lang w:eastAsia="en-ID"/>
              </w:rPr>
              <w:t>:</w:t>
            </w:r>
          </w:p>
          <w:p w14:paraId="48A7B59B" w14:textId="3661F6D5" w:rsidR="008276EA" w:rsidRDefault="008276EA" w:rsidP="00BA45BC">
            <w:pPr>
              <w:pStyle w:val="ListParagraph"/>
              <w:numPr>
                <w:ilvl w:val="0"/>
                <w:numId w:val="138"/>
              </w:numPr>
              <w:spacing w:after="0" w:line="240" w:lineRule="auto"/>
              <w:ind w:left="1031" w:hanging="425"/>
              <w:jc w:val="both"/>
              <w:rPr>
                <w:rFonts w:ascii="Calibri" w:eastAsia="Times New Roman" w:hAnsi="Calibri" w:cs="Calibri"/>
                <w:color w:val="000000"/>
                <w:sz w:val="20"/>
                <w:szCs w:val="20"/>
                <w:lang w:eastAsia="en-ID"/>
              </w:rPr>
            </w:pPr>
            <w:proofErr w:type="spellStart"/>
            <w:r w:rsidRPr="004865C1">
              <w:rPr>
                <w:rFonts w:ascii="Calibri" w:eastAsia="Times New Roman" w:hAnsi="Calibri" w:cs="Calibri"/>
                <w:color w:val="000000"/>
                <w:sz w:val="20"/>
                <w:szCs w:val="20"/>
                <w:lang w:eastAsia="en-ID"/>
              </w:rPr>
              <w:t>mensyaratkan</w:t>
            </w:r>
            <w:proofErr w:type="spellEnd"/>
            <w:r w:rsidRPr="004865C1">
              <w:rPr>
                <w:rFonts w:ascii="Calibri" w:eastAsia="Times New Roman" w:hAnsi="Calibri" w:cs="Calibri"/>
                <w:color w:val="000000"/>
                <w:sz w:val="20"/>
                <w:szCs w:val="20"/>
                <w:lang w:eastAsia="en-ID"/>
              </w:rPr>
              <w:t xml:space="preserve"> agar </w:t>
            </w:r>
            <w:proofErr w:type="spellStart"/>
            <w:r w:rsidRPr="004865C1">
              <w:rPr>
                <w:rFonts w:ascii="Calibri" w:eastAsia="Times New Roman" w:hAnsi="Calibri" w:cs="Calibri"/>
                <w:color w:val="000000"/>
                <w:sz w:val="20"/>
                <w:szCs w:val="20"/>
                <w:lang w:eastAsia="en-ID"/>
              </w:rPr>
              <w:t>hak</w:t>
            </w:r>
            <w:proofErr w:type="spellEnd"/>
            <w:r w:rsidR="00284ECB">
              <w:rPr>
                <w:rFonts w:ascii="Calibri" w:eastAsia="Times New Roman" w:hAnsi="Calibri" w:cs="Calibri"/>
                <w:color w:val="000000"/>
                <w:sz w:val="20"/>
                <w:szCs w:val="20"/>
                <w:lang w:eastAsia="en-ID"/>
              </w:rPr>
              <w:t xml:space="preserve"> </w:t>
            </w:r>
            <w:proofErr w:type="spellStart"/>
            <w:r w:rsidR="00284ECB">
              <w:rPr>
                <w:rFonts w:ascii="Calibri" w:eastAsia="Times New Roman" w:hAnsi="Calibri" w:cs="Calibri"/>
                <w:color w:val="000000"/>
                <w:sz w:val="20"/>
                <w:szCs w:val="20"/>
                <w:lang w:eastAsia="en-ID"/>
              </w:rPr>
              <w:t>suara</w:t>
            </w:r>
            <w:proofErr w:type="spellEnd"/>
            <w:r w:rsidRPr="004865C1">
              <w:rPr>
                <w:rFonts w:ascii="Calibri" w:eastAsia="Times New Roman" w:hAnsi="Calibri" w:cs="Calibri"/>
                <w:color w:val="000000"/>
                <w:sz w:val="20"/>
                <w:szCs w:val="20"/>
                <w:lang w:eastAsia="en-ID"/>
              </w:rPr>
              <w:t xml:space="preserve"> </w:t>
            </w:r>
            <w:proofErr w:type="spellStart"/>
            <w:r w:rsidR="00284ECB">
              <w:rPr>
                <w:rFonts w:ascii="Calibri" w:eastAsia="Times New Roman" w:hAnsi="Calibri" w:cs="Calibri"/>
                <w:color w:val="000000"/>
                <w:sz w:val="20"/>
                <w:szCs w:val="20"/>
                <w:lang w:eastAsia="en-ID"/>
              </w:rPr>
              <w:t>untuk</w:t>
            </w:r>
            <w:proofErr w:type="spellEnd"/>
            <w:r w:rsidR="00284ECB">
              <w:rPr>
                <w:rFonts w:ascii="Calibri" w:eastAsia="Times New Roman" w:hAnsi="Calibri" w:cs="Calibri"/>
                <w:color w:val="000000"/>
                <w:sz w:val="20"/>
                <w:szCs w:val="20"/>
                <w:lang w:eastAsia="en-ID"/>
              </w:rPr>
              <w:t xml:space="preserve"> </w:t>
            </w:r>
            <w:proofErr w:type="spellStart"/>
            <w:r w:rsidR="00284ECB">
              <w:rPr>
                <w:rFonts w:ascii="Calibri" w:eastAsia="Times New Roman" w:hAnsi="Calibri" w:cs="Calibri"/>
                <w:color w:val="000000"/>
                <w:sz w:val="20"/>
                <w:szCs w:val="20"/>
                <w:lang w:eastAsia="en-ID"/>
              </w:rPr>
              <w:t>memilih</w:t>
            </w:r>
            <w:proofErr w:type="spellEnd"/>
            <w:r w:rsidR="00284ECB">
              <w:rPr>
                <w:rFonts w:ascii="Calibri" w:eastAsia="Times New Roman" w:hAnsi="Calibri" w:cs="Calibri"/>
                <w:color w:val="000000"/>
                <w:sz w:val="20"/>
                <w:szCs w:val="20"/>
                <w:lang w:eastAsia="en-ID"/>
              </w:rPr>
              <w:t xml:space="preserve"> </w:t>
            </w:r>
            <w:proofErr w:type="spellStart"/>
            <w:r w:rsidR="00284ECB">
              <w:rPr>
                <w:rFonts w:ascii="Calibri" w:eastAsia="Times New Roman" w:hAnsi="Calibri" w:cs="Calibri"/>
                <w:color w:val="000000"/>
                <w:sz w:val="20"/>
                <w:szCs w:val="20"/>
                <w:lang w:eastAsia="en-ID"/>
              </w:rPr>
              <w:t>dari</w:t>
            </w:r>
            <w:proofErr w:type="spellEnd"/>
            <w:r w:rsidR="00284ECB">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Pemegang</w:t>
            </w:r>
            <w:proofErr w:type="spellEnd"/>
            <w:r w:rsidRPr="004865C1">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Pr="004865C1">
              <w:rPr>
                <w:rFonts w:ascii="Calibri" w:eastAsia="Times New Roman" w:hAnsi="Calibri" w:cs="Calibri"/>
                <w:color w:val="000000"/>
                <w:sz w:val="20"/>
                <w:szCs w:val="20"/>
                <w:lang w:eastAsia="en-ID"/>
              </w:rPr>
              <w:t xml:space="preserve"> pada </w:t>
            </w:r>
            <w:proofErr w:type="spellStart"/>
            <w:r w:rsidRPr="004865C1">
              <w:rPr>
                <w:rFonts w:ascii="Calibri" w:eastAsia="Times New Roman" w:hAnsi="Calibri" w:cs="Calibri"/>
                <w:color w:val="000000"/>
                <w:sz w:val="20"/>
                <w:szCs w:val="20"/>
                <w:lang w:eastAsia="en-ID"/>
              </w:rPr>
              <w:t>suatu</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Rapat</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Umum</w:t>
            </w:r>
            <w:proofErr w:type="spellEnd"/>
            <w:r w:rsidRPr="004865C1">
              <w:rPr>
                <w:rFonts w:ascii="Calibri" w:eastAsia="Times New Roman" w:hAnsi="Calibri" w:cs="Calibri"/>
                <w:color w:val="000000"/>
                <w:sz w:val="20"/>
                <w:szCs w:val="20"/>
                <w:lang w:eastAsia="en-ID"/>
              </w:rPr>
              <w:t xml:space="preserve"> </w:t>
            </w:r>
            <w:proofErr w:type="spellStart"/>
            <w:r w:rsidR="00284ECB">
              <w:rPr>
                <w:rFonts w:ascii="Calibri" w:eastAsia="Times New Roman" w:hAnsi="Calibri" w:cs="Calibri"/>
                <w:color w:val="000000"/>
                <w:sz w:val="20"/>
                <w:szCs w:val="20"/>
                <w:lang w:eastAsia="en-ID"/>
              </w:rPr>
              <w:t>untuk</w:t>
            </w:r>
            <w:proofErr w:type="spellEnd"/>
            <w:r w:rsidR="00284ECB">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ditangguhkan</w:t>
            </w:r>
            <w:proofErr w:type="spellEnd"/>
            <w:r w:rsidRPr="004865C1">
              <w:rPr>
                <w:rFonts w:ascii="Calibri" w:eastAsia="Times New Roman" w:hAnsi="Calibri" w:cs="Calibri"/>
                <w:color w:val="000000"/>
                <w:sz w:val="20"/>
                <w:szCs w:val="20"/>
                <w:lang w:eastAsia="en-ID"/>
              </w:rPr>
              <w:t xml:space="preserve"> dan </w:t>
            </w:r>
            <w:proofErr w:type="spellStart"/>
            <w:r w:rsidRPr="004865C1">
              <w:rPr>
                <w:rFonts w:ascii="Calibri" w:eastAsia="Times New Roman" w:hAnsi="Calibri" w:cs="Calibri"/>
                <w:color w:val="000000"/>
                <w:sz w:val="20"/>
                <w:szCs w:val="20"/>
                <w:lang w:eastAsia="en-ID"/>
              </w:rPr>
              <w:t>kuorum</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serta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persyaratan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pemungutan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suara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berdasarkan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Perjanjian</w:t>
            </w:r>
            <w:proofErr w:type="spellEnd"/>
            <w:r w:rsidRPr="004865C1">
              <w:rPr>
                <w:rFonts w:ascii="Calibri" w:eastAsia="Times New Roman" w:hAnsi="Calibri" w:cs="Calibri"/>
                <w:color w:val="000000"/>
                <w:sz w:val="20"/>
                <w:szCs w:val="20"/>
                <w:lang w:eastAsia="en-ID"/>
              </w:rPr>
              <w:t xml:space="preserve"> dan </w:t>
            </w:r>
            <w:proofErr w:type="spellStart"/>
            <w:r w:rsidRPr="004865C1">
              <w:rPr>
                <w:rFonts w:ascii="Calibri" w:eastAsia="Times New Roman" w:hAnsi="Calibri" w:cs="Calibri"/>
                <w:color w:val="000000"/>
                <w:sz w:val="20"/>
                <w:szCs w:val="20"/>
                <w:lang w:eastAsia="en-ID"/>
              </w:rPr>
              <w:t>Anggaran</w:t>
            </w:r>
            <w:proofErr w:type="spellEnd"/>
            <w:r w:rsidRPr="004865C1">
              <w:rPr>
                <w:rFonts w:ascii="Calibri" w:eastAsia="Times New Roman" w:hAnsi="Calibri" w:cs="Calibri"/>
                <w:color w:val="000000"/>
                <w:sz w:val="20"/>
                <w:szCs w:val="20"/>
                <w:lang w:eastAsia="en-ID"/>
              </w:rPr>
              <w:t xml:space="preserve"> Dasar </w:t>
            </w:r>
            <w:proofErr w:type="spellStart"/>
            <w:r w:rsidRPr="004865C1">
              <w:rPr>
                <w:rFonts w:ascii="Calibri" w:eastAsia="Times New Roman" w:hAnsi="Calibri" w:cs="Calibri"/>
                <w:color w:val="000000"/>
                <w:sz w:val="20"/>
                <w:szCs w:val="20"/>
                <w:lang w:eastAsia="en-ID"/>
              </w:rPr>
              <w:t>ini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harus</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disesuaikan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sedemikian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rupa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sehingga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kehadiran</w:t>
            </w:r>
            <w:proofErr w:type="spellEnd"/>
            <w:r w:rsidRPr="004865C1">
              <w:rPr>
                <w:rFonts w:ascii="Calibri" w:eastAsia="Times New Roman" w:hAnsi="Calibri" w:cs="Calibri"/>
                <w:color w:val="000000"/>
                <w:sz w:val="20"/>
                <w:szCs w:val="20"/>
                <w:lang w:eastAsia="en-ID"/>
              </w:rPr>
              <w:t xml:space="preserve"> dan </w:t>
            </w:r>
            <w:proofErr w:type="spellStart"/>
            <w:r w:rsidRPr="004865C1">
              <w:rPr>
                <w:rFonts w:ascii="Calibri" w:eastAsia="Times New Roman" w:hAnsi="Calibri" w:cs="Calibri"/>
                <w:color w:val="000000"/>
                <w:sz w:val="20"/>
                <w:szCs w:val="20"/>
                <w:lang w:eastAsia="en-ID"/>
              </w:rPr>
              <w:t>suara</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dari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Pemegang</w:t>
            </w:r>
            <w:proofErr w:type="spellEnd"/>
            <w:r w:rsidRPr="004865C1">
              <w:rPr>
                <w:rFonts w:ascii="Calibri" w:eastAsia="Times New Roman" w:hAnsi="Calibri" w:cs="Calibri"/>
                <w:color w:val="000000"/>
                <w:sz w:val="20"/>
                <w:szCs w:val="20"/>
                <w:lang w:eastAsia="en-ID"/>
              </w:rPr>
              <w:t xml:space="preserve"> </w:t>
            </w:r>
            <w:r w:rsidRPr="004865C1">
              <w:rPr>
                <w:rFonts w:ascii="Calibri" w:eastAsia="Times New Roman" w:hAnsi="Calibri" w:cs="Calibri"/>
                <w:color w:val="000000"/>
                <w:sz w:val="20"/>
                <w:szCs w:val="20"/>
                <w:lang w:eastAsia="en-ID"/>
              </w:rPr>
              <w:lastRenderedPageBreak/>
              <w:t xml:space="preserve">Saham </w:t>
            </w:r>
            <w:del w:id="1480" w:author="OLTRE" w:date="2024-07-03T22:42:00Z">
              <w:r w:rsidR="00284ECB">
                <w:rPr>
                  <w:rFonts w:ascii="Calibri" w:eastAsia="Times New Roman" w:hAnsi="Calibri" w:cs="Calibri"/>
                  <w:color w:val="000000"/>
                  <w:sz w:val="20"/>
                  <w:szCs w:val="20"/>
                  <w:lang w:eastAsia="en-ID"/>
                </w:rPr>
                <w:delText>Lalai</w:delText>
              </w:r>
            </w:del>
            <w:proofErr w:type="spellStart"/>
            <w:ins w:id="1481" w:author="OLTRE" w:date="2024-07-03T22:42:00Z">
              <w:r w:rsidR="004B6A5C">
                <w:rPr>
                  <w:rFonts w:ascii="Calibri" w:eastAsia="Times New Roman" w:hAnsi="Calibri" w:cs="Calibri"/>
                  <w:color w:val="000000"/>
                  <w:sz w:val="20"/>
                  <w:szCs w:val="20"/>
                  <w:lang w:eastAsia="en-ID"/>
                </w:rPr>
                <w:t>Pelanggar</w:t>
              </w:r>
            </w:ins>
            <w:proofErr w:type="spellEnd"/>
            <w:r w:rsidR="004B6A5C"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tidak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diperlukan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untuk</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menyetujui</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hal-hal</w:t>
            </w:r>
            <w:proofErr w:type="spellEnd"/>
            <w:r w:rsidRPr="004865C1">
              <w:rPr>
                <w:rFonts w:ascii="Calibri" w:eastAsia="Times New Roman" w:hAnsi="Calibri" w:cs="Calibri"/>
                <w:color w:val="000000"/>
                <w:sz w:val="20"/>
                <w:szCs w:val="20"/>
                <w:lang w:eastAsia="en-ID"/>
              </w:rPr>
              <w:t xml:space="preserve"> yang </w:t>
            </w:r>
            <w:proofErr w:type="spellStart"/>
            <w:r w:rsidRPr="004865C1">
              <w:rPr>
                <w:rFonts w:ascii="Calibri" w:eastAsia="Times New Roman" w:hAnsi="Calibri" w:cs="Calibri"/>
                <w:color w:val="000000"/>
                <w:sz w:val="20"/>
                <w:szCs w:val="20"/>
                <w:lang w:eastAsia="en-ID"/>
              </w:rPr>
              <w:t>dibicarakan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dalam</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Rapat</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Umum</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tersebut</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sepanjang</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diperbolehkan</w:t>
            </w:r>
            <w:proofErr w:type="spellEnd"/>
            <w:r w:rsidRPr="004865C1">
              <w:rPr>
                <w:rFonts w:ascii="Calibri" w:eastAsia="Times New Roman" w:hAnsi="Calibri" w:cs="Calibri"/>
                <w:color w:val="000000"/>
                <w:sz w:val="20"/>
                <w:szCs w:val="20"/>
                <w:lang w:eastAsia="en-ID"/>
              </w:rPr>
              <w:t xml:space="preserve"> </w:t>
            </w:r>
            <w:proofErr w:type="spellStart"/>
            <w:r w:rsidRPr="004865C1">
              <w:rPr>
                <w:rFonts w:ascii="Calibri" w:eastAsia="Times New Roman" w:hAnsi="Calibri" w:cs="Calibri"/>
                <w:color w:val="000000"/>
                <w:sz w:val="20"/>
                <w:szCs w:val="20"/>
                <w:lang w:eastAsia="en-ID"/>
              </w:rPr>
              <w:t>berdasarkan</w:t>
            </w:r>
            <w:proofErr w:type="spellEnd"/>
            <w:r w:rsidRPr="004865C1">
              <w:rPr>
                <w:rFonts w:ascii="Calibri" w:eastAsia="Times New Roman" w:hAnsi="Calibri" w:cs="Calibri"/>
                <w:color w:val="000000"/>
                <w:sz w:val="20"/>
                <w:szCs w:val="20"/>
                <w:lang w:eastAsia="en-ID"/>
              </w:rPr>
              <w:t xml:space="preserve"> </w:t>
            </w:r>
            <w:r w:rsidR="00284ECB">
              <w:rPr>
                <w:rFonts w:ascii="Calibri" w:eastAsia="Times New Roman" w:hAnsi="Calibri" w:cs="Calibri"/>
                <w:color w:val="000000"/>
                <w:sz w:val="20"/>
                <w:szCs w:val="20"/>
                <w:lang w:eastAsia="en-ID"/>
              </w:rPr>
              <w:t>UUPT</w:t>
            </w:r>
            <w:r w:rsidRPr="004865C1">
              <w:rPr>
                <w:rFonts w:ascii="Calibri" w:eastAsia="Times New Roman" w:hAnsi="Calibri" w:cs="Calibri"/>
                <w:color w:val="000000"/>
                <w:sz w:val="20"/>
                <w:szCs w:val="20"/>
                <w:lang w:eastAsia="en-ID"/>
              </w:rPr>
              <w:t xml:space="preserve">; </w:t>
            </w:r>
            <w:r w:rsidR="00284ECB">
              <w:rPr>
                <w:rFonts w:ascii="Calibri" w:eastAsia="Times New Roman" w:hAnsi="Calibri" w:cs="Calibri"/>
                <w:color w:val="000000"/>
                <w:sz w:val="20"/>
                <w:szCs w:val="20"/>
                <w:lang w:eastAsia="en-ID"/>
              </w:rPr>
              <w:t>d</w:t>
            </w:r>
            <w:r w:rsidRPr="004865C1">
              <w:rPr>
                <w:rFonts w:ascii="Calibri" w:eastAsia="Times New Roman" w:hAnsi="Calibri" w:cs="Calibri"/>
                <w:color w:val="000000"/>
                <w:sz w:val="20"/>
                <w:szCs w:val="20"/>
                <w:lang w:eastAsia="en-ID"/>
              </w:rPr>
              <w:t>a</w:t>
            </w:r>
            <w:r w:rsidR="00284ECB">
              <w:rPr>
                <w:rFonts w:ascii="Calibri" w:eastAsia="Times New Roman" w:hAnsi="Calibri" w:cs="Calibri"/>
                <w:color w:val="000000"/>
                <w:sz w:val="20"/>
                <w:szCs w:val="20"/>
                <w:lang w:eastAsia="en-ID"/>
              </w:rPr>
              <w:t>n</w:t>
            </w:r>
          </w:p>
          <w:p w14:paraId="64AE7179" w14:textId="64C50D2C" w:rsidR="00280962" w:rsidRDefault="00280962" w:rsidP="005A2466">
            <w:pPr>
              <w:pStyle w:val="ListParagraph"/>
              <w:spacing w:after="0" w:line="240" w:lineRule="auto"/>
              <w:ind w:left="1031"/>
              <w:jc w:val="both"/>
              <w:rPr>
                <w:rFonts w:ascii="Calibri" w:eastAsia="Times New Roman" w:hAnsi="Calibri" w:cs="Calibri"/>
                <w:color w:val="000000"/>
                <w:sz w:val="20"/>
                <w:szCs w:val="20"/>
                <w:lang w:eastAsia="en-ID"/>
              </w:rPr>
            </w:pPr>
          </w:p>
          <w:p w14:paraId="29693E04" w14:textId="67472730" w:rsidR="009F51D2" w:rsidRPr="009F51D2" w:rsidRDefault="009F51D2" w:rsidP="00BA45BC">
            <w:pPr>
              <w:pStyle w:val="ListParagraph"/>
              <w:numPr>
                <w:ilvl w:val="0"/>
                <w:numId w:val="138"/>
              </w:numPr>
              <w:spacing w:after="0" w:line="240" w:lineRule="auto"/>
              <w:ind w:left="1031" w:hanging="425"/>
              <w:jc w:val="both"/>
              <w:rPr>
                <w:rFonts w:ascii="Calibri" w:eastAsia="Times New Roman" w:hAnsi="Calibri" w:cs="Calibri"/>
                <w:color w:val="000000"/>
                <w:sz w:val="20"/>
                <w:szCs w:val="20"/>
                <w:lang w:eastAsia="en-ID"/>
              </w:rPr>
            </w:pPr>
            <w:proofErr w:type="spellStart"/>
            <w:r w:rsidRPr="009F51D2">
              <w:rPr>
                <w:rFonts w:ascii="Calibri" w:eastAsia="Times New Roman" w:hAnsi="Calibri" w:cs="Calibri"/>
                <w:color w:val="000000"/>
                <w:sz w:val="20"/>
                <w:szCs w:val="20"/>
                <w:lang w:eastAsia="en-ID"/>
              </w:rPr>
              <w:t>men</w:t>
            </w:r>
            <w:r>
              <w:rPr>
                <w:rFonts w:ascii="Calibri" w:eastAsia="Times New Roman" w:hAnsi="Calibri" w:cs="Calibri"/>
                <w:color w:val="000000"/>
                <w:sz w:val="20"/>
                <w:szCs w:val="20"/>
                <w:lang w:eastAsia="en-ID"/>
              </w:rPr>
              <w:t>erbitkan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pemberitahuan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kepada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Pemegang</w:t>
            </w:r>
            <w:proofErr w:type="spellEnd"/>
            <w:r w:rsidRPr="009F51D2">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Pr="009F51D2">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dengan</w:t>
            </w:r>
            <w:proofErr w:type="spellEnd"/>
            <w:r>
              <w:rPr>
                <w:rFonts w:ascii="Calibri" w:eastAsia="Times New Roman" w:hAnsi="Calibri" w:cs="Calibri"/>
                <w:color w:val="000000"/>
                <w:sz w:val="20"/>
                <w:szCs w:val="20"/>
                <w:lang w:eastAsia="en-ID"/>
              </w:rPr>
              <w:t xml:space="preserve"> </w:t>
            </w:r>
            <w:proofErr w:type="spellStart"/>
            <w:r>
              <w:rPr>
                <w:rFonts w:ascii="Calibri" w:eastAsia="Times New Roman" w:hAnsi="Calibri" w:cs="Calibri"/>
                <w:color w:val="000000"/>
                <w:sz w:val="20"/>
                <w:szCs w:val="20"/>
                <w:lang w:eastAsia="en-ID"/>
              </w:rPr>
              <w:t>salinan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kepada</w:t>
            </w:r>
            <w:proofErr w:type="spellEnd"/>
            <w:r w:rsidRPr="009F51D2">
              <w:rPr>
                <w:rFonts w:ascii="Calibri" w:eastAsia="Times New Roman" w:hAnsi="Calibri" w:cs="Calibri"/>
                <w:color w:val="000000"/>
                <w:sz w:val="20"/>
                <w:szCs w:val="20"/>
                <w:lang w:eastAsia="en-ID"/>
              </w:rPr>
              <w:t xml:space="preserve"> Perseroan)</w:t>
            </w:r>
            <w:r>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setiap</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saat</w:t>
            </w:r>
            <w:proofErr w:type="spellEnd"/>
            <w:r>
              <w:rPr>
                <w:rFonts w:ascii="Calibri" w:eastAsia="Times New Roman" w:hAnsi="Calibri" w:cs="Calibri"/>
                <w:color w:val="000000"/>
                <w:sz w:val="20"/>
                <w:szCs w:val="20"/>
                <w:lang w:eastAsia="en-ID"/>
              </w:rPr>
              <w:t>,</w:t>
            </w:r>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ketika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terjadi</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Peristiwa</w:t>
            </w:r>
            <w:proofErr w:type="spellEnd"/>
            <w:r w:rsidRPr="009F51D2">
              <w:rPr>
                <w:rFonts w:ascii="Calibri" w:eastAsia="Times New Roman" w:hAnsi="Calibri" w:cs="Calibri"/>
                <w:color w:val="000000"/>
                <w:sz w:val="20"/>
                <w:szCs w:val="20"/>
                <w:lang w:eastAsia="en-ID"/>
              </w:rPr>
              <w:t xml:space="preserve"> </w:t>
            </w:r>
            <w:del w:id="1482" w:author="OLTRE" w:date="2024-07-03T22:42:00Z">
              <w:r>
                <w:rPr>
                  <w:rFonts w:ascii="Calibri" w:eastAsia="Times New Roman" w:hAnsi="Calibri" w:cs="Calibri"/>
                  <w:color w:val="000000"/>
                  <w:sz w:val="20"/>
                  <w:szCs w:val="20"/>
                  <w:lang w:eastAsia="en-ID"/>
                </w:rPr>
                <w:delText>Kelalaian</w:delText>
              </w:r>
            </w:del>
            <w:proofErr w:type="spellStart"/>
            <w:ins w:id="1483" w:author="OLTRE" w:date="2024-07-03T22:42:00Z">
              <w:r w:rsidR="00705F1D">
                <w:rPr>
                  <w:rFonts w:ascii="Calibri" w:eastAsia="Times New Roman" w:hAnsi="Calibri" w:cs="Calibri"/>
                  <w:color w:val="000000"/>
                  <w:sz w:val="20"/>
                  <w:szCs w:val="20"/>
                  <w:lang w:eastAsia="en-ID"/>
                </w:rPr>
                <w:t>Wanprestasi</w:t>
              </w:r>
            </w:ins>
            <w:proofErr w:type="spellEnd"/>
            <w:r w:rsidR="00705F1D" w:rsidDel="00705F1D">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sehubungan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dengan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Pemegang</w:t>
            </w:r>
            <w:proofErr w:type="spellEnd"/>
            <w:r w:rsidRPr="009F51D2">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untuk</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mewajibkan</w:t>
            </w:r>
            <w:proofErr w:type="spellEnd"/>
            <w:r w:rsidRPr="009F51D2">
              <w:rPr>
                <w:rFonts w:ascii="Calibri" w:eastAsia="Times New Roman" w:hAnsi="Calibri" w:cs="Calibri"/>
                <w:color w:val="000000"/>
                <w:sz w:val="20"/>
                <w:szCs w:val="20"/>
                <w:lang w:eastAsia="en-ID"/>
              </w:rPr>
              <w:t xml:space="preserve"> agar </w:t>
            </w:r>
            <w:proofErr w:type="spellStart"/>
            <w:r w:rsidRPr="009F51D2">
              <w:rPr>
                <w:rFonts w:ascii="Calibri" w:eastAsia="Times New Roman" w:hAnsi="Calibri" w:cs="Calibri"/>
                <w:color w:val="000000"/>
                <w:sz w:val="20"/>
                <w:szCs w:val="20"/>
                <w:lang w:eastAsia="en-ID"/>
              </w:rPr>
              <w:t>hak</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Pemegang</w:t>
            </w:r>
            <w:proofErr w:type="spellEnd"/>
            <w:r w:rsidRPr="009F51D2">
              <w:rPr>
                <w:rFonts w:ascii="Calibri" w:eastAsia="Times New Roman" w:hAnsi="Calibri" w:cs="Calibri"/>
                <w:color w:val="000000"/>
                <w:sz w:val="20"/>
                <w:szCs w:val="20"/>
                <w:lang w:eastAsia="en-ID"/>
              </w:rPr>
              <w:t xml:space="preserve"> Saham</w:t>
            </w:r>
            <w:r w:rsidR="00DE15A3">
              <w:rPr>
                <w:rFonts w:ascii="Calibri" w:eastAsia="Times New Roman" w:hAnsi="Calibri" w:cs="Calibri"/>
                <w:color w:val="000000"/>
                <w:sz w:val="20"/>
                <w:szCs w:val="20"/>
                <w:lang w:eastAsia="en-ID"/>
              </w:rPr>
              <w:t xml:space="preserve"> </w:t>
            </w:r>
            <w:proofErr w:type="spellStart"/>
            <w:r w:rsidR="00DE15A3">
              <w:rPr>
                <w:rFonts w:ascii="Calibri" w:eastAsia="Times New Roman" w:hAnsi="Calibri" w:cs="Calibri"/>
                <w:color w:val="000000"/>
                <w:sz w:val="20"/>
                <w:szCs w:val="20"/>
                <w:lang w:eastAsia="en-ID"/>
              </w:rPr>
              <w:t>Pelanggar</w:t>
            </w:r>
            <w:proofErr w:type="spellEnd"/>
            <w:r w:rsidR="00DE15A3"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untuk</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menerima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dividen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dari</w:t>
            </w:r>
            <w:proofErr w:type="spellEnd"/>
            <w:r w:rsidRPr="009F51D2">
              <w:rPr>
                <w:rFonts w:ascii="Calibri" w:eastAsia="Times New Roman" w:hAnsi="Calibri" w:cs="Calibri"/>
                <w:color w:val="000000"/>
                <w:sz w:val="20"/>
                <w:szCs w:val="20"/>
                <w:lang w:eastAsia="en-ID"/>
              </w:rPr>
              <w:t xml:space="preserve"> Perseroan </w:t>
            </w:r>
            <w:proofErr w:type="spellStart"/>
            <w:r w:rsidRPr="009F51D2">
              <w:rPr>
                <w:rFonts w:ascii="Calibri" w:eastAsia="Times New Roman" w:hAnsi="Calibri" w:cs="Calibri"/>
                <w:color w:val="000000"/>
                <w:sz w:val="20"/>
                <w:szCs w:val="20"/>
                <w:lang w:eastAsia="en-ID"/>
              </w:rPr>
              <w:t>ditangguhkan</w:t>
            </w:r>
            <w:proofErr w:type="spellEnd"/>
            <w:r w:rsidRPr="009F51D2">
              <w:rPr>
                <w:rFonts w:ascii="Calibri" w:eastAsia="Times New Roman" w:hAnsi="Calibri" w:cs="Calibri"/>
                <w:color w:val="000000"/>
                <w:sz w:val="20"/>
                <w:szCs w:val="20"/>
                <w:lang w:eastAsia="en-ID"/>
              </w:rPr>
              <w:t>,</w:t>
            </w:r>
          </w:p>
          <w:p w14:paraId="77AACA9C" w14:textId="77777777" w:rsidR="00FD764B" w:rsidRDefault="00FD764B" w:rsidP="009F51D2">
            <w:pPr>
              <w:spacing w:after="0" w:line="240" w:lineRule="auto"/>
              <w:ind w:left="485"/>
              <w:contextualSpacing/>
              <w:jc w:val="both"/>
              <w:rPr>
                <w:rFonts w:ascii="Calibri" w:eastAsia="Times New Roman" w:hAnsi="Calibri" w:cs="Calibri"/>
                <w:color w:val="000000"/>
                <w:sz w:val="20"/>
                <w:szCs w:val="20"/>
                <w:lang w:eastAsia="en-ID"/>
              </w:rPr>
            </w:pPr>
          </w:p>
          <w:p w14:paraId="457CF47F" w14:textId="2FB7462A" w:rsidR="009F51D2" w:rsidRDefault="009F51D2" w:rsidP="009F51D2">
            <w:pPr>
              <w:spacing w:after="0" w:line="240" w:lineRule="auto"/>
              <w:ind w:left="485"/>
              <w:contextualSpacing/>
              <w:jc w:val="both"/>
              <w:rPr>
                <w:rFonts w:ascii="Calibri" w:eastAsia="Times New Roman" w:hAnsi="Calibri" w:cs="Calibri"/>
                <w:color w:val="000000"/>
                <w:sz w:val="20"/>
                <w:szCs w:val="20"/>
                <w:lang w:eastAsia="en-ID"/>
              </w:rPr>
            </w:pPr>
            <w:proofErr w:type="spellStart"/>
            <w:r w:rsidRPr="009F51D2">
              <w:rPr>
                <w:rFonts w:ascii="Calibri" w:eastAsia="Times New Roman" w:hAnsi="Calibri" w:cs="Calibri"/>
                <w:color w:val="000000"/>
                <w:sz w:val="20"/>
                <w:szCs w:val="20"/>
                <w:lang w:eastAsia="en-ID"/>
              </w:rPr>
              <w:t>dengan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ketentuan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bahwa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Pasal</w:t>
            </w:r>
            <w:proofErr w:type="spellEnd"/>
            <w:r w:rsidRPr="009F51D2">
              <w:rPr>
                <w:rFonts w:ascii="Calibri" w:eastAsia="Times New Roman" w:hAnsi="Calibri" w:cs="Calibri"/>
                <w:color w:val="000000"/>
                <w:sz w:val="20"/>
                <w:szCs w:val="20"/>
                <w:lang w:eastAsia="en-ID"/>
              </w:rPr>
              <w:t xml:space="preserve"> 20.2(a) dan (b) di </w:t>
            </w:r>
            <w:proofErr w:type="spellStart"/>
            <w:r w:rsidRPr="009F51D2">
              <w:rPr>
                <w:rFonts w:ascii="Calibri" w:eastAsia="Times New Roman" w:hAnsi="Calibri" w:cs="Calibri"/>
                <w:color w:val="000000"/>
                <w:sz w:val="20"/>
                <w:szCs w:val="20"/>
                <w:lang w:eastAsia="en-ID"/>
              </w:rPr>
              <w:t>atas</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tidak</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berlaku</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lagi</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jika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Peristiwa</w:t>
            </w:r>
            <w:proofErr w:type="spellEnd"/>
            <w:r w:rsidRPr="009F51D2">
              <w:rPr>
                <w:rFonts w:ascii="Calibri" w:eastAsia="Times New Roman" w:hAnsi="Calibri" w:cs="Calibri"/>
                <w:color w:val="000000"/>
                <w:sz w:val="20"/>
                <w:szCs w:val="20"/>
                <w:lang w:eastAsia="en-ID"/>
              </w:rPr>
              <w:t xml:space="preserve"> </w:t>
            </w:r>
            <w:del w:id="1484" w:author="OLTRE" w:date="2024-07-03T22:42:00Z">
              <w:r w:rsidR="00160872">
                <w:rPr>
                  <w:rFonts w:ascii="Calibri" w:eastAsia="Times New Roman" w:hAnsi="Calibri" w:cs="Calibri"/>
                  <w:color w:val="000000"/>
                  <w:sz w:val="20"/>
                  <w:szCs w:val="20"/>
                  <w:lang w:eastAsia="en-ID"/>
                </w:rPr>
                <w:delText>Kelalaian</w:delText>
              </w:r>
            </w:del>
            <w:proofErr w:type="spellStart"/>
            <w:ins w:id="1485" w:author="OLTRE" w:date="2024-07-03T22:42:00Z">
              <w:r w:rsidR="00705F1D">
                <w:rPr>
                  <w:rFonts w:ascii="Calibri" w:eastAsia="Times New Roman" w:hAnsi="Calibri" w:cs="Calibri"/>
                  <w:color w:val="000000"/>
                  <w:sz w:val="20"/>
                  <w:szCs w:val="20"/>
                  <w:lang w:eastAsia="en-ID"/>
                </w:rPr>
                <w:t>Wanprestasi</w:t>
              </w:r>
            </w:ins>
            <w:proofErr w:type="spellEnd"/>
            <w:r w:rsidR="00705F1D" w:rsidDel="00705F1D">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sudah</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tidak</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ada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lagi</w:t>
            </w:r>
            <w:proofErr w:type="spellEnd"/>
            <w:r w:rsidR="00160872">
              <w:rPr>
                <w:rFonts w:ascii="Calibri" w:eastAsia="Times New Roman" w:hAnsi="Calibri" w:cs="Calibri"/>
                <w:color w:val="000000"/>
                <w:sz w:val="20"/>
                <w:szCs w:val="20"/>
                <w:lang w:eastAsia="en-ID"/>
              </w:rPr>
              <w:t xml:space="preserve"> </w:t>
            </w:r>
            <w:r w:rsidRPr="009F51D2">
              <w:rPr>
                <w:rFonts w:ascii="Calibri" w:eastAsia="Times New Roman" w:hAnsi="Calibri" w:cs="Calibri"/>
                <w:color w:val="000000"/>
                <w:sz w:val="20"/>
                <w:szCs w:val="20"/>
                <w:lang w:eastAsia="en-ID"/>
              </w:rPr>
              <w:t xml:space="preserve">dan </w:t>
            </w:r>
            <w:proofErr w:type="spellStart"/>
            <w:r w:rsidRPr="009F51D2">
              <w:rPr>
                <w:rFonts w:ascii="Calibri" w:eastAsia="Times New Roman" w:hAnsi="Calibri" w:cs="Calibri"/>
                <w:color w:val="000000"/>
                <w:sz w:val="20"/>
                <w:szCs w:val="20"/>
                <w:lang w:eastAsia="en-ID"/>
              </w:rPr>
              <w:t>Pemegang</w:t>
            </w:r>
            <w:proofErr w:type="spellEnd"/>
            <w:r w:rsidRPr="009F51D2">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Bukan</w:t>
            </w:r>
            <w:proofErr w:type="spellEnd"/>
            <w:r w:rsidR="00DE15A3">
              <w:rPr>
                <w:rFonts w:ascii="Calibri" w:eastAsia="Times New Roman" w:hAnsi="Calibri" w:cs="Calibri"/>
                <w:color w:val="000000"/>
                <w:sz w:val="20"/>
                <w:szCs w:val="20"/>
                <w:lang w:eastAsia="en-ID"/>
              </w:rPr>
              <w:t xml:space="preserve"> </w:t>
            </w:r>
            <w:proofErr w:type="spellStart"/>
            <w:r w:rsidR="00DE15A3">
              <w:rPr>
                <w:rFonts w:ascii="Calibri" w:eastAsia="Times New Roman" w:hAnsi="Calibri" w:cs="Calibri"/>
                <w:color w:val="000000"/>
                <w:sz w:val="20"/>
                <w:szCs w:val="20"/>
                <w:lang w:eastAsia="en-ID"/>
              </w:rPr>
              <w:t>Pelanggar</w:t>
            </w:r>
            <w:proofErr w:type="spellEnd"/>
            <w:r w:rsidR="00DE15A3">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telah</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mendapat</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kompensasi</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penuh</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sesuai</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kesepakatan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antara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Pemegang</w:t>
            </w:r>
            <w:proofErr w:type="spellEnd"/>
            <w:r w:rsidRPr="009F51D2">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Pr="009F51D2">
              <w:rPr>
                <w:rFonts w:ascii="Calibri" w:eastAsia="Times New Roman" w:hAnsi="Calibri" w:cs="Calibri"/>
                <w:color w:val="000000"/>
                <w:sz w:val="20"/>
                <w:szCs w:val="20"/>
                <w:lang w:eastAsia="en-ID"/>
              </w:rPr>
              <w:t xml:space="preserve"> dan </w:t>
            </w:r>
            <w:proofErr w:type="spellStart"/>
            <w:r w:rsidRPr="009F51D2">
              <w:rPr>
                <w:rFonts w:ascii="Calibri" w:eastAsia="Times New Roman" w:hAnsi="Calibri" w:cs="Calibri"/>
                <w:color w:val="000000"/>
                <w:sz w:val="20"/>
                <w:szCs w:val="20"/>
                <w:lang w:eastAsia="en-ID"/>
              </w:rPr>
              <w:t>Pemegang</w:t>
            </w:r>
            <w:proofErr w:type="spellEnd"/>
            <w:r w:rsidRPr="009F51D2">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Bukan</w:t>
            </w:r>
            <w:proofErr w:type="spellEnd"/>
            <w:r w:rsidR="00DE15A3">
              <w:rPr>
                <w:rFonts w:ascii="Calibri" w:eastAsia="Times New Roman" w:hAnsi="Calibri" w:cs="Calibri"/>
                <w:color w:val="000000"/>
                <w:sz w:val="20"/>
                <w:szCs w:val="20"/>
                <w:lang w:eastAsia="en-ID"/>
              </w:rPr>
              <w:t xml:space="preserve"> </w:t>
            </w:r>
            <w:proofErr w:type="spellStart"/>
            <w:r w:rsidR="00DE15A3">
              <w:rPr>
                <w:rFonts w:ascii="Calibri" w:eastAsia="Times New Roman" w:hAnsi="Calibri" w:cs="Calibri"/>
                <w:color w:val="000000"/>
                <w:sz w:val="20"/>
                <w:szCs w:val="20"/>
                <w:lang w:eastAsia="en-ID"/>
              </w:rPr>
              <w:t>Pelanggar</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atau</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sebagaimana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di</w:t>
            </w:r>
            <w:r w:rsidR="00160872">
              <w:rPr>
                <w:rFonts w:ascii="Calibri" w:eastAsia="Times New Roman" w:hAnsi="Calibri" w:cs="Calibri"/>
                <w:color w:val="000000"/>
                <w:sz w:val="20"/>
                <w:szCs w:val="20"/>
                <w:lang w:eastAsia="en-ID"/>
              </w:rPr>
              <w:t>putuskan</w:t>
            </w:r>
            <w:proofErr w:type="spellEnd"/>
            <w:r w:rsidRPr="009F51D2">
              <w:rPr>
                <w:rFonts w:ascii="Calibri" w:eastAsia="Times New Roman" w:hAnsi="Calibri" w:cs="Calibri"/>
                <w:color w:val="000000"/>
                <w:sz w:val="20"/>
                <w:szCs w:val="20"/>
                <w:lang w:eastAsia="en-ID"/>
              </w:rPr>
              <w:t xml:space="preserve"> </w:t>
            </w:r>
            <w:proofErr w:type="spellStart"/>
            <w:r w:rsidR="00160872">
              <w:rPr>
                <w:rFonts w:ascii="Calibri" w:eastAsia="Times New Roman" w:hAnsi="Calibri" w:cs="Calibri"/>
                <w:color w:val="000000"/>
                <w:sz w:val="20"/>
                <w:szCs w:val="20"/>
                <w:lang w:eastAsia="en-ID"/>
              </w:rPr>
              <w:t>dalam</w:t>
            </w:r>
            <w:proofErr w:type="spellEnd"/>
            <w:r w:rsidRPr="009F51D2">
              <w:rPr>
                <w:rFonts w:ascii="Calibri" w:eastAsia="Times New Roman" w:hAnsi="Calibri" w:cs="Calibri"/>
                <w:color w:val="000000"/>
                <w:sz w:val="20"/>
                <w:szCs w:val="20"/>
                <w:lang w:eastAsia="en-ID"/>
              </w:rPr>
              <w:t xml:space="preserve"> proses </w:t>
            </w:r>
            <w:proofErr w:type="spellStart"/>
            <w:r w:rsidRPr="009F51D2">
              <w:rPr>
                <w:rFonts w:ascii="Calibri" w:eastAsia="Times New Roman" w:hAnsi="Calibri" w:cs="Calibri"/>
                <w:color w:val="000000"/>
                <w:sz w:val="20"/>
                <w:szCs w:val="20"/>
                <w:lang w:eastAsia="en-ID"/>
              </w:rPr>
              <w:t>arbitrase</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sesuai</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dengan</w:t>
            </w:r>
            <w:proofErr w:type="spellEnd"/>
            <w:r w:rsidRPr="009F51D2">
              <w:rPr>
                <w:rFonts w:ascii="Calibri" w:eastAsia="Times New Roman" w:hAnsi="Calibri" w:cs="Calibri"/>
                <w:color w:val="000000"/>
                <w:sz w:val="20"/>
                <w:szCs w:val="20"/>
                <w:lang w:eastAsia="en-ID"/>
              </w:rPr>
              <w:t xml:space="preserve"> </w:t>
            </w:r>
            <w:proofErr w:type="spellStart"/>
            <w:r w:rsidRPr="00A11C63">
              <w:rPr>
                <w:rFonts w:ascii="Calibri" w:eastAsia="Times New Roman" w:hAnsi="Calibri" w:cs="Calibri"/>
                <w:color w:val="000000"/>
                <w:sz w:val="20"/>
                <w:szCs w:val="20"/>
                <w:lang w:eastAsia="en-ID"/>
              </w:rPr>
              <w:t>Pasal</w:t>
            </w:r>
            <w:proofErr w:type="spellEnd"/>
            <w:r w:rsidRPr="00A11C63">
              <w:rPr>
                <w:rFonts w:ascii="Calibri" w:eastAsia="Times New Roman" w:hAnsi="Calibri" w:cs="Calibri"/>
                <w:color w:val="000000"/>
                <w:sz w:val="20"/>
                <w:szCs w:val="20"/>
                <w:lang w:eastAsia="en-ID"/>
              </w:rPr>
              <w:t xml:space="preserve"> 2</w:t>
            </w:r>
            <w:r w:rsidR="00886BC2">
              <w:rPr>
                <w:rFonts w:ascii="Calibri" w:eastAsia="Times New Roman" w:hAnsi="Calibri" w:cs="Calibri"/>
                <w:color w:val="000000"/>
                <w:sz w:val="20"/>
                <w:szCs w:val="20"/>
                <w:lang w:eastAsia="en-ID"/>
              </w:rPr>
              <w:t>3</w:t>
            </w:r>
            <w:r w:rsidRPr="00A11C63">
              <w:rPr>
                <w:rFonts w:ascii="Calibri" w:eastAsia="Times New Roman" w:hAnsi="Calibri" w:cs="Calibri"/>
                <w:color w:val="000000"/>
                <w:sz w:val="20"/>
                <w:szCs w:val="20"/>
                <w:lang w:eastAsia="en-ID"/>
              </w:rPr>
              <w:t>.9.</w:t>
            </w:r>
          </w:p>
          <w:p w14:paraId="7DFB44A9" w14:textId="77777777" w:rsidR="00160872" w:rsidRPr="009F51D2" w:rsidRDefault="00160872" w:rsidP="004865C1">
            <w:pPr>
              <w:spacing w:after="0" w:line="240" w:lineRule="auto"/>
              <w:ind w:left="485"/>
              <w:contextualSpacing/>
              <w:jc w:val="both"/>
              <w:rPr>
                <w:rFonts w:ascii="Calibri" w:eastAsia="Times New Roman" w:hAnsi="Calibri" w:cs="Calibri"/>
                <w:color w:val="000000"/>
                <w:sz w:val="20"/>
                <w:szCs w:val="20"/>
                <w:lang w:eastAsia="en-ID"/>
              </w:rPr>
            </w:pPr>
          </w:p>
          <w:p w14:paraId="10D48109" w14:textId="76974785" w:rsidR="00284ECB" w:rsidRPr="004865C1" w:rsidRDefault="009F51D2" w:rsidP="00BA45BC">
            <w:pPr>
              <w:pStyle w:val="ListParagraph"/>
              <w:numPr>
                <w:ilvl w:val="0"/>
                <w:numId w:val="137"/>
              </w:numPr>
              <w:spacing w:after="0" w:line="240" w:lineRule="auto"/>
              <w:ind w:left="606" w:hanging="559"/>
              <w:jc w:val="both"/>
              <w:rPr>
                <w:rFonts w:ascii="Calibri" w:eastAsia="Times New Roman" w:hAnsi="Calibri" w:cs="Calibri"/>
                <w:color w:val="000000"/>
                <w:sz w:val="20"/>
                <w:szCs w:val="20"/>
                <w:lang w:eastAsia="en-ID"/>
              </w:rPr>
            </w:pPr>
            <w:proofErr w:type="spellStart"/>
            <w:r w:rsidRPr="009F51D2">
              <w:rPr>
                <w:rFonts w:ascii="Calibri" w:eastAsia="Times New Roman" w:hAnsi="Calibri" w:cs="Calibri"/>
                <w:color w:val="000000"/>
                <w:sz w:val="20"/>
                <w:szCs w:val="20"/>
                <w:lang w:eastAsia="en-ID"/>
              </w:rPr>
              <w:t>Setiap</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jumlah</w:t>
            </w:r>
            <w:proofErr w:type="spellEnd"/>
            <w:r w:rsidRPr="009F51D2">
              <w:rPr>
                <w:rFonts w:ascii="Calibri" w:eastAsia="Times New Roman" w:hAnsi="Calibri" w:cs="Calibri"/>
                <w:color w:val="000000"/>
                <w:sz w:val="20"/>
                <w:szCs w:val="20"/>
                <w:lang w:eastAsia="en-ID"/>
              </w:rPr>
              <w:t xml:space="preserve"> yang </w:t>
            </w:r>
            <w:proofErr w:type="spellStart"/>
            <w:r w:rsidRPr="009F51D2">
              <w:rPr>
                <w:rFonts w:ascii="Calibri" w:eastAsia="Times New Roman" w:hAnsi="Calibri" w:cs="Calibri"/>
                <w:color w:val="000000"/>
                <w:sz w:val="20"/>
                <w:szCs w:val="20"/>
                <w:lang w:eastAsia="en-ID"/>
              </w:rPr>
              <w:t>harus</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dibayar</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kepada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Pemegang</w:t>
            </w:r>
            <w:proofErr w:type="spellEnd"/>
            <w:r w:rsidRPr="009F51D2">
              <w:rPr>
                <w:rFonts w:ascii="Calibri" w:eastAsia="Times New Roman" w:hAnsi="Calibri" w:cs="Calibri"/>
                <w:color w:val="000000"/>
                <w:sz w:val="20"/>
                <w:szCs w:val="20"/>
                <w:lang w:eastAsia="en-ID"/>
              </w:rPr>
              <w:t xml:space="preserve"> Saham </w:t>
            </w:r>
            <w:proofErr w:type="spellStart"/>
            <w:r w:rsidR="00DE15A3">
              <w:rPr>
                <w:rFonts w:ascii="Calibri" w:eastAsia="Times New Roman" w:hAnsi="Calibri" w:cs="Calibri"/>
                <w:color w:val="000000"/>
                <w:sz w:val="20"/>
                <w:szCs w:val="20"/>
                <w:lang w:eastAsia="en-ID"/>
              </w:rPr>
              <w:t>Pelanggar</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sebagaimana</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dimaksud</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dalam</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Pasal</w:t>
            </w:r>
            <w:proofErr w:type="spellEnd"/>
            <w:r w:rsidRPr="009F51D2">
              <w:rPr>
                <w:rFonts w:ascii="Calibri" w:eastAsia="Times New Roman" w:hAnsi="Calibri" w:cs="Calibri"/>
                <w:color w:val="000000"/>
                <w:sz w:val="20"/>
                <w:szCs w:val="20"/>
                <w:lang w:eastAsia="en-ID"/>
              </w:rPr>
              <w:t xml:space="preserve"> 2</w:t>
            </w:r>
            <w:r w:rsidR="00A70D36">
              <w:rPr>
                <w:rFonts w:ascii="Calibri" w:eastAsia="Times New Roman" w:hAnsi="Calibri" w:cs="Calibri"/>
                <w:color w:val="000000"/>
                <w:sz w:val="20"/>
                <w:szCs w:val="20"/>
                <w:lang w:eastAsia="en-ID"/>
              </w:rPr>
              <w:t>0</w:t>
            </w:r>
            <w:r w:rsidRPr="009F51D2">
              <w:rPr>
                <w:rFonts w:ascii="Calibri" w:eastAsia="Times New Roman" w:hAnsi="Calibri" w:cs="Calibri"/>
                <w:color w:val="000000"/>
                <w:sz w:val="20"/>
                <w:szCs w:val="20"/>
                <w:lang w:eastAsia="en-ID"/>
              </w:rPr>
              <w:t xml:space="preserve">.2(b) di </w:t>
            </w:r>
            <w:proofErr w:type="spellStart"/>
            <w:r w:rsidRPr="009F51D2">
              <w:rPr>
                <w:rFonts w:ascii="Calibri" w:eastAsia="Times New Roman" w:hAnsi="Calibri" w:cs="Calibri"/>
                <w:color w:val="000000"/>
                <w:sz w:val="20"/>
                <w:szCs w:val="20"/>
                <w:lang w:eastAsia="en-ID"/>
              </w:rPr>
              <w:t>atas</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akan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disimpan</w:t>
            </w:r>
            <w:proofErr w:type="spellEnd"/>
            <w:r w:rsidRPr="009F51D2">
              <w:rPr>
                <w:rFonts w:ascii="Calibri" w:eastAsia="Times New Roman" w:hAnsi="Calibri" w:cs="Calibri"/>
                <w:color w:val="000000"/>
                <w:sz w:val="20"/>
                <w:szCs w:val="20"/>
                <w:lang w:eastAsia="en-ID"/>
              </w:rPr>
              <w:t xml:space="preserve"> oleh Perseroan </w:t>
            </w:r>
            <w:proofErr w:type="spellStart"/>
            <w:r w:rsidRPr="009F51D2">
              <w:rPr>
                <w:rFonts w:ascii="Calibri" w:eastAsia="Times New Roman" w:hAnsi="Calibri" w:cs="Calibri"/>
                <w:color w:val="000000"/>
                <w:sz w:val="20"/>
                <w:szCs w:val="20"/>
                <w:lang w:eastAsia="en-ID"/>
              </w:rPr>
              <w:t>dalam</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rekeningnya</w:t>
            </w:r>
            <w:proofErr w:type="spellEnd"/>
            <w:r w:rsidRPr="009F51D2">
              <w:rPr>
                <w:rFonts w:ascii="Calibri" w:eastAsia="Times New Roman" w:hAnsi="Calibri" w:cs="Calibri"/>
                <w:color w:val="000000"/>
                <w:sz w:val="20"/>
                <w:szCs w:val="20"/>
                <w:lang w:eastAsia="en-ID"/>
              </w:rPr>
              <w:t xml:space="preserve"> </w:t>
            </w:r>
            <w:proofErr w:type="spellStart"/>
            <w:r w:rsidR="00A70D36">
              <w:rPr>
                <w:rFonts w:ascii="Calibri" w:eastAsia="Times New Roman" w:hAnsi="Calibri" w:cs="Calibri"/>
                <w:color w:val="000000"/>
                <w:sz w:val="20"/>
                <w:szCs w:val="20"/>
                <w:lang w:eastAsia="en-ID"/>
              </w:rPr>
              <w:t>terkait</w:t>
            </w:r>
            <w:proofErr w:type="spellEnd"/>
            <w:r w:rsidR="00A70D36">
              <w:rPr>
                <w:rFonts w:ascii="Calibri" w:eastAsia="Times New Roman" w:hAnsi="Calibri" w:cs="Calibri"/>
                <w:color w:val="000000"/>
                <w:sz w:val="20"/>
                <w:szCs w:val="20"/>
                <w:lang w:eastAsia="en-ID"/>
              </w:rPr>
              <w:t xml:space="preserve"> </w:t>
            </w:r>
            <w:proofErr w:type="spellStart"/>
            <w:r w:rsidR="00A70D36">
              <w:rPr>
                <w:rFonts w:ascii="Calibri" w:eastAsia="Times New Roman" w:hAnsi="Calibri" w:cs="Calibri"/>
                <w:color w:val="000000"/>
                <w:sz w:val="20"/>
                <w:szCs w:val="20"/>
                <w:lang w:eastAsia="en-ID"/>
              </w:rPr>
              <w:t>dengan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dividen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akan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dibayarkan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sehubungan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dengan</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jumlah</w:t>
            </w:r>
            <w:proofErr w:type="spellEnd"/>
            <w:r w:rsidRPr="009F51D2">
              <w:rPr>
                <w:rFonts w:ascii="Calibri" w:eastAsia="Times New Roman" w:hAnsi="Calibri" w:cs="Calibri"/>
                <w:color w:val="000000"/>
                <w:sz w:val="20"/>
                <w:szCs w:val="20"/>
                <w:lang w:eastAsia="en-ID"/>
              </w:rPr>
              <w:t xml:space="preserve"> </w:t>
            </w:r>
            <w:proofErr w:type="spellStart"/>
            <w:r w:rsidRPr="009F51D2">
              <w:rPr>
                <w:rFonts w:ascii="Calibri" w:eastAsia="Times New Roman" w:hAnsi="Calibri" w:cs="Calibri"/>
                <w:color w:val="000000"/>
                <w:sz w:val="20"/>
                <w:szCs w:val="20"/>
                <w:lang w:eastAsia="en-ID"/>
              </w:rPr>
              <w:t>tersebut</w:t>
            </w:r>
            <w:proofErr w:type="spellEnd"/>
            <w:r w:rsidR="00A70D36">
              <w:rPr>
                <w:rFonts w:ascii="Calibri" w:eastAsia="Times New Roman" w:hAnsi="Calibri" w:cs="Calibri"/>
                <w:color w:val="000000"/>
                <w:sz w:val="20"/>
                <w:szCs w:val="20"/>
                <w:lang w:eastAsia="en-ID"/>
              </w:rPr>
              <w:t>.</w:t>
            </w:r>
          </w:p>
          <w:p w14:paraId="1B17B8C8" w14:textId="77777777" w:rsidR="008276EA" w:rsidRDefault="008276EA" w:rsidP="008276EA">
            <w:pPr>
              <w:spacing w:after="0" w:line="240" w:lineRule="auto"/>
              <w:contextualSpacing/>
              <w:rPr>
                <w:rFonts w:ascii="Calibri" w:eastAsia="Times New Roman" w:hAnsi="Calibri" w:cs="Calibri"/>
                <w:b/>
                <w:bCs/>
                <w:sz w:val="20"/>
                <w:szCs w:val="20"/>
                <w:lang w:eastAsia="en-ID"/>
              </w:rPr>
            </w:pPr>
          </w:p>
          <w:p w14:paraId="6A5B72F1" w14:textId="4654BF18" w:rsidR="008276EA" w:rsidRPr="005A2466" w:rsidRDefault="00796120" w:rsidP="005A2466">
            <w:pPr>
              <w:spacing w:after="0" w:line="240" w:lineRule="auto"/>
              <w:contextualSpacing/>
              <w:jc w:val="center"/>
              <w:rPr>
                <w:rFonts w:ascii="Calibri" w:hAnsi="Calibri"/>
                <w:b/>
                <w:sz w:val="20"/>
              </w:rPr>
            </w:pPr>
            <w:r w:rsidRPr="005A2466">
              <w:rPr>
                <w:rFonts w:ascii="Calibri" w:hAnsi="Calibri"/>
                <w:b/>
                <w:sz w:val="20"/>
              </w:rPr>
              <w:t>21</w:t>
            </w:r>
          </w:p>
          <w:p w14:paraId="4B3C6E3A" w14:textId="44016025"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PERTENTANGAN DENGAN ANGGARAN DASAR</w:t>
            </w:r>
          </w:p>
          <w:p w14:paraId="685D925E" w14:textId="6E9E04F7" w:rsidR="006569D9" w:rsidRPr="00613832" w:rsidRDefault="006569D9" w:rsidP="00613832">
            <w:pPr>
              <w:spacing w:after="0" w:line="240" w:lineRule="auto"/>
              <w:contextualSpacing/>
              <w:jc w:val="center"/>
              <w:rPr>
                <w:rFonts w:ascii="Calibri" w:eastAsia="Times New Roman" w:hAnsi="Calibri" w:cs="Calibri"/>
                <w:b/>
                <w:bCs/>
                <w:color w:val="000000"/>
                <w:sz w:val="20"/>
                <w:szCs w:val="20"/>
                <w:lang w:eastAsia="en-ID"/>
              </w:rPr>
            </w:pPr>
          </w:p>
          <w:p w14:paraId="68C4FE2E" w14:textId="77777777" w:rsidR="00EE0F4E" w:rsidRPr="005A2466" w:rsidRDefault="00EE0F4E" w:rsidP="005A2466">
            <w:pPr>
              <w:spacing w:after="0" w:line="240" w:lineRule="auto"/>
              <w:contextualSpacing/>
              <w:jc w:val="center"/>
              <w:rPr>
                <w:rFonts w:ascii="Calibri" w:hAnsi="Calibri"/>
                <w:sz w:val="20"/>
              </w:rPr>
            </w:pPr>
          </w:p>
        </w:tc>
      </w:tr>
      <w:tr w:rsidR="00F115BF" w:rsidRPr="00613832" w14:paraId="00A1D2FE" w14:textId="77777777" w:rsidTr="00BA45BC">
        <w:tblPrEx>
          <w:tblW w:w="9782" w:type="dxa"/>
          <w:tblInd w:w="-284" w:type="dxa"/>
          <w:tblCellMar>
            <w:top w:w="15" w:type="dxa"/>
            <w:left w:w="15" w:type="dxa"/>
            <w:bottom w:w="15" w:type="dxa"/>
            <w:right w:w="15" w:type="dxa"/>
          </w:tblCellMar>
          <w:tblPrExChange w:id="1486" w:author="OLTRE" w:date="2024-07-03T22:42:00Z">
            <w:tblPrEx>
              <w:tblW w:w="9782" w:type="dxa"/>
              <w:tblInd w:w="-284" w:type="dxa"/>
              <w:tblCellMar>
                <w:top w:w="15" w:type="dxa"/>
                <w:left w:w="15" w:type="dxa"/>
                <w:bottom w:w="15" w:type="dxa"/>
                <w:right w:w="15" w:type="dxa"/>
              </w:tblCellMar>
            </w:tblPrEx>
          </w:tblPrExChange>
        </w:tblPrEx>
        <w:trPr>
          <w:gridBefore w:val="1"/>
          <w:gridAfter w:val="1"/>
          <w:wAfter w:w="142" w:type="dxa"/>
          <w:trPrChange w:id="1487" w:author="OLTRE" w:date="2024-07-03T22:42:00Z">
            <w:trPr>
              <w:gridAfter w:val="1"/>
              <w:wAfter w:w="318" w:type="dxa"/>
            </w:trPr>
          </w:trPrChange>
        </w:trPr>
        <w:tc>
          <w:tcPr>
            <w:tcW w:w="4820" w:type="dxa"/>
            <w:tcMar>
              <w:top w:w="0" w:type="dxa"/>
              <w:left w:w="108" w:type="dxa"/>
              <w:bottom w:w="0" w:type="dxa"/>
              <w:right w:w="108" w:type="dxa"/>
            </w:tcMar>
            <w:hideMark/>
            <w:tcPrChange w:id="1488" w:author="OLTRE" w:date="2024-07-03T22:42:00Z">
              <w:tcPr>
                <w:tcW w:w="4820" w:type="dxa"/>
                <w:gridSpan w:val="2"/>
                <w:tcMar>
                  <w:top w:w="0" w:type="dxa"/>
                  <w:left w:w="108" w:type="dxa"/>
                  <w:bottom w:w="0" w:type="dxa"/>
                  <w:right w:w="108" w:type="dxa"/>
                </w:tcMar>
                <w:hideMark/>
              </w:tcPr>
            </w:tcPrChange>
          </w:tcPr>
          <w:p w14:paraId="1936C766" w14:textId="3F317277" w:rsidR="00134E27" w:rsidRPr="005A2466" w:rsidRDefault="005D6022" w:rsidP="005A2466">
            <w:pPr>
              <w:spacing w:after="0" w:line="240" w:lineRule="auto"/>
              <w:contextualSpacing/>
              <w:jc w:val="both"/>
              <w:rPr>
                <w:rFonts w:ascii="Calibri" w:hAnsi="Calibri"/>
                <w:sz w:val="20"/>
              </w:rPr>
            </w:pPr>
            <w:r w:rsidRPr="005A2466">
              <w:rPr>
                <w:rFonts w:ascii="Calibri" w:hAnsi="Calibri"/>
                <w:color w:val="000000"/>
                <w:sz w:val="20"/>
              </w:rPr>
              <w:t>The Shareholders agree to adopt the Articles of Association that has been adjusted to be consistent with this Agreement, at Completion. If, and to the extent that, the Articles of Association conflicts with the provisions of this Agreement, this Agreement shall prevail and each Shareholder shall take all further steps as may be necessary or requisite (including procuring appropriate amendments to the Articles of Association) to ensure that the provisions of this Agreement shall prevail.</w:t>
            </w:r>
          </w:p>
          <w:p w14:paraId="658C50E5" w14:textId="77777777" w:rsidR="00134E27" w:rsidRPr="005A2466" w:rsidRDefault="00134E27" w:rsidP="005A2466">
            <w:pPr>
              <w:spacing w:after="0" w:line="240" w:lineRule="auto"/>
              <w:contextualSpacing/>
              <w:rPr>
                <w:rFonts w:ascii="Calibri" w:hAnsi="Calibri"/>
                <w:sz w:val="20"/>
              </w:rPr>
            </w:pPr>
          </w:p>
        </w:tc>
        <w:tc>
          <w:tcPr>
            <w:tcW w:w="4678" w:type="dxa"/>
            <w:tcMar>
              <w:top w:w="0" w:type="dxa"/>
              <w:left w:w="108" w:type="dxa"/>
              <w:bottom w:w="0" w:type="dxa"/>
              <w:right w:w="108" w:type="dxa"/>
            </w:tcMar>
            <w:hideMark/>
            <w:tcPrChange w:id="1489" w:author="OLTRE" w:date="2024-07-03T22:42:00Z">
              <w:tcPr>
                <w:tcW w:w="4678" w:type="dxa"/>
                <w:gridSpan w:val="3"/>
                <w:tcMar>
                  <w:top w:w="0" w:type="dxa"/>
                  <w:left w:w="108" w:type="dxa"/>
                  <w:bottom w:w="0" w:type="dxa"/>
                  <w:right w:w="108" w:type="dxa"/>
                </w:tcMar>
                <w:hideMark/>
              </w:tcPr>
            </w:tcPrChange>
          </w:tcPr>
          <w:p w14:paraId="57D352F3" w14:textId="77777777" w:rsidR="00134E27" w:rsidRDefault="00134E27" w:rsidP="005A2466">
            <w:pPr>
              <w:spacing w:after="0" w:line="240" w:lineRule="auto"/>
              <w:contextualSpacing/>
              <w:jc w:val="both"/>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lang w:eastAsia="en-ID"/>
              </w:rPr>
              <w:t xml:space="preserve">Para </w:t>
            </w:r>
            <w:proofErr w:type="spellStart"/>
            <w:r w:rsidRPr="00613832">
              <w:rPr>
                <w:rFonts w:ascii="Calibri" w:eastAsia="Times New Roman" w:hAnsi="Calibri" w:cs="Calibri"/>
                <w:color w:val="000000"/>
                <w:sz w:val="20"/>
                <w:szCs w:val="20"/>
                <w:lang w:eastAsia="en-ID"/>
              </w:rPr>
              <w:t>Pemegang</w:t>
            </w:r>
            <w:proofErr w:type="spellEnd"/>
            <w:r w:rsidRPr="00613832">
              <w:rPr>
                <w:rFonts w:ascii="Calibri" w:eastAsia="Times New Roman" w:hAnsi="Calibri" w:cs="Calibri"/>
                <w:color w:val="000000"/>
                <w:sz w:val="20"/>
                <w:szCs w:val="20"/>
                <w:lang w:eastAsia="en-ID"/>
              </w:rPr>
              <w:t xml:space="preserve"> Saham </w:t>
            </w:r>
            <w:proofErr w:type="spellStart"/>
            <w:r w:rsidRPr="00613832">
              <w:rPr>
                <w:rFonts w:ascii="Calibri" w:eastAsia="Times New Roman" w:hAnsi="Calibri" w:cs="Calibri"/>
                <w:color w:val="000000"/>
                <w:sz w:val="20"/>
                <w:szCs w:val="20"/>
                <w:lang w:eastAsia="en-ID"/>
              </w:rPr>
              <w:t>setuju</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untuk</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mengadopsi</w:t>
            </w:r>
            <w:proofErr w:type="spellEnd"/>
            <w:r w:rsidRPr="00613832">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Anggaran</w:t>
            </w:r>
            <w:proofErr w:type="spellEnd"/>
            <w:r w:rsidRPr="00613832">
              <w:rPr>
                <w:rFonts w:ascii="Calibri" w:eastAsia="Times New Roman" w:hAnsi="Calibri" w:cs="Calibri"/>
                <w:color w:val="000000"/>
                <w:sz w:val="20"/>
                <w:szCs w:val="20"/>
                <w:lang w:eastAsia="en-ID"/>
              </w:rPr>
              <w:t xml:space="preserve"> Dasar</w:t>
            </w:r>
            <w:r w:rsidR="00753005">
              <w:rPr>
                <w:rFonts w:ascii="Calibri" w:eastAsia="Times New Roman" w:hAnsi="Calibri" w:cs="Calibri"/>
                <w:color w:val="000000"/>
                <w:sz w:val="20"/>
                <w:szCs w:val="20"/>
                <w:lang w:eastAsia="en-ID"/>
              </w:rPr>
              <w:t xml:space="preserve"> yang </w:t>
            </w:r>
            <w:proofErr w:type="spellStart"/>
            <w:r w:rsidR="00753005">
              <w:rPr>
                <w:rFonts w:ascii="Calibri" w:eastAsia="Times New Roman" w:hAnsi="Calibri" w:cs="Calibri"/>
                <w:color w:val="000000"/>
                <w:sz w:val="20"/>
                <w:szCs w:val="20"/>
                <w:lang w:eastAsia="en-ID"/>
              </w:rPr>
              <w:t>telah</w:t>
            </w:r>
            <w:proofErr w:type="spellEnd"/>
            <w:r w:rsidR="00753005">
              <w:rPr>
                <w:rFonts w:ascii="Calibri" w:eastAsia="Times New Roman" w:hAnsi="Calibri" w:cs="Calibri"/>
                <w:color w:val="000000"/>
                <w:sz w:val="20"/>
                <w:szCs w:val="20"/>
                <w:lang w:eastAsia="en-ID"/>
              </w:rPr>
              <w:t xml:space="preserve"> </w:t>
            </w:r>
            <w:proofErr w:type="spellStart"/>
            <w:r w:rsidR="00753005">
              <w:rPr>
                <w:rFonts w:ascii="Calibri" w:eastAsia="Times New Roman" w:hAnsi="Calibri" w:cs="Calibri"/>
                <w:color w:val="000000"/>
                <w:sz w:val="20"/>
                <w:szCs w:val="20"/>
                <w:lang w:eastAsia="en-ID"/>
              </w:rPr>
              <w:t>disesuaikan</w:t>
            </w:r>
            <w:proofErr w:type="spellEnd"/>
            <w:r w:rsidR="00753005">
              <w:rPr>
                <w:rFonts w:ascii="Calibri" w:eastAsia="Times New Roman" w:hAnsi="Calibri" w:cs="Calibri"/>
                <w:color w:val="000000"/>
                <w:sz w:val="20"/>
                <w:szCs w:val="20"/>
                <w:lang w:eastAsia="en-ID"/>
              </w:rPr>
              <w:t xml:space="preserve"> agar </w:t>
            </w:r>
            <w:proofErr w:type="spellStart"/>
            <w:r w:rsidR="00753005">
              <w:rPr>
                <w:rFonts w:ascii="Calibri" w:eastAsia="Times New Roman" w:hAnsi="Calibri" w:cs="Calibri"/>
                <w:color w:val="000000"/>
                <w:sz w:val="20"/>
                <w:szCs w:val="20"/>
                <w:lang w:eastAsia="en-ID"/>
              </w:rPr>
              <w:t>selaras</w:t>
            </w:r>
            <w:proofErr w:type="spellEnd"/>
            <w:r w:rsidR="00753005">
              <w:rPr>
                <w:rFonts w:ascii="Calibri" w:eastAsia="Times New Roman" w:hAnsi="Calibri" w:cs="Calibri"/>
                <w:color w:val="000000"/>
                <w:sz w:val="20"/>
                <w:szCs w:val="20"/>
                <w:lang w:eastAsia="en-ID"/>
              </w:rPr>
              <w:t xml:space="preserve"> </w:t>
            </w:r>
            <w:proofErr w:type="spellStart"/>
            <w:r w:rsidR="00753005">
              <w:rPr>
                <w:rFonts w:ascii="Calibri" w:eastAsia="Times New Roman" w:hAnsi="Calibri" w:cs="Calibri"/>
                <w:color w:val="000000"/>
                <w:sz w:val="20"/>
                <w:szCs w:val="20"/>
                <w:lang w:eastAsia="en-ID"/>
              </w:rPr>
              <w:t>dengan</w:t>
            </w:r>
            <w:proofErr w:type="spellEnd"/>
            <w:r w:rsidR="00753005">
              <w:rPr>
                <w:rFonts w:ascii="Calibri" w:eastAsia="Times New Roman" w:hAnsi="Calibri" w:cs="Calibri"/>
                <w:color w:val="000000"/>
                <w:sz w:val="20"/>
                <w:szCs w:val="20"/>
                <w:lang w:eastAsia="en-ID"/>
              </w:rPr>
              <w:t xml:space="preserve"> </w:t>
            </w:r>
            <w:proofErr w:type="spellStart"/>
            <w:r w:rsidR="00753005">
              <w:rPr>
                <w:rFonts w:ascii="Calibri" w:eastAsia="Times New Roman" w:hAnsi="Calibri" w:cs="Calibri"/>
                <w:color w:val="000000"/>
                <w:sz w:val="20"/>
                <w:szCs w:val="20"/>
                <w:lang w:eastAsia="en-ID"/>
              </w:rPr>
              <w:t>Perjanjian</w:t>
            </w:r>
            <w:proofErr w:type="spellEnd"/>
            <w:r w:rsidR="00753005">
              <w:rPr>
                <w:rFonts w:ascii="Calibri" w:eastAsia="Times New Roman" w:hAnsi="Calibri" w:cs="Calibri"/>
                <w:color w:val="000000"/>
                <w:sz w:val="20"/>
                <w:szCs w:val="20"/>
                <w:lang w:eastAsia="en-ID"/>
              </w:rPr>
              <w:t xml:space="preserve"> </w:t>
            </w:r>
            <w:proofErr w:type="spellStart"/>
            <w:r w:rsidR="00753005">
              <w:rPr>
                <w:rFonts w:ascii="Calibri" w:eastAsia="Times New Roman" w:hAnsi="Calibri" w:cs="Calibri"/>
                <w:color w:val="000000"/>
                <w:sz w:val="20"/>
                <w:szCs w:val="20"/>
                <w:lang w:eastAsia="en-ID"/>
              </w:rPr>
              <w:t>ini</w:t>
            </w:r>
            <w:proofErr w:type="spellEnd"/>
            <w:r w:rsidR="00753005">
              <w:rPr>
                <w:rFonts w:ascii="Calibri" w:eastAsia="Times New Roman" w:hAnsi="Calibri" w:cs="Calibri"/>
                <w:color w:val="000000"/>
                <w:sz w:val="20"/>
                <w:szCs w:val="20"/>
                <w:lang w:eastAsia="en-ID"/>
              </w:rPr>
              <w:t>,</w:t>
            </w:r>
            <w:r w:rsidRPr="00613832">
              <w:rPr>
                <w:rFonts w:ascii="Calibri" w:eastAsia="Times New Roman" w:hAnsi="Calibri" w:cs="Calibri"/>
                <w:color w:val="000000"/>
                <w:sz w:val="20"/>
                <w:szCs w:val="20"/>
                <w:lang w:eastAsia="en-ID"/>
              </w:rPr>
              <w:t xml:space="preserve"> pada </w:t>
            </w:r>
            <w:proofErr w:type="spellStart"/>
            <w:r w:rsidR="00753005">
              <w:rPr>
                <w:rFonts w:ascii="Calibri" w:eastAsia="Times New Roman" w:hAnsi="Calibri" w:cs="Calibri"/>
                <w:color w:val="000000"/>
                <w:sz w:val="20"/>
                <w:szCs w:val="20"/>
                <w:lang w:eastAsia="en-ID"/>
              </w:rPr>
              <w:t>saat</w:t>
            </w:r>
            <w:proofErr w:type="spellEnd"/>
            <w:r w:rsidR="00753005">
              <w:rPr>
                <w:rFonts w:ascii="Calibri" w:eastAsia="Times New Roman" w:hAnsi="Calibri" w:cs="Calibri"/>
                <w:color w:val="000000"/>
                <w:sz w:val="20"/>
                <w:szCs w:val="20"/>
                <w:lang w:eastAsia="en-ID"/>
              </w:rPr>
              <w:t xml:space="preserve"> </w:t>
            </w:r>
            <w:proofErr w:type="spellStart"/>
            <w:r w:rsidRPr="00613832">
              <w:rPr>
                <w:rFonts w:ascii="Calibri" w:eastAsia="Times New Roman" w:hAnsi="Calibri" w:cs="Calibri"/>
                <w:color w:val="000000"/>
                <w:sz w:val="20"/>
                <w:szCs w:val="20"/>
                <w:lang w:eastAsia="en-ID"/>
              </w:rPr>
              <w:t>Penyelesaian</w:t>
            </w:r>
            <w:proofErr w:type="spellEnd"/>
            <w:r w:rsidRPr="00613832">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Apabila</w:t>
            </w:r>
            <w:proofErr w:type="spellEnd"/>
            <w:r w:rsid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Anggaran</w:t>
            </w:r>
            <w:proofErr w:type="spellEnd"/>
            <w:r w:rsidR="00A05C7E" w:rsidRPr="00A05C7E">
              <w:rPr>
                <w:rFonts w:ascii="Calibri" w:eastAsia="Times New Roman" w:hAnsi="Calibri" w:cs="Calibri"/>
                <w:color w:val="000000"/>
                <w:sz w:val="20"/>
                <w:szCs w:val="20"/>
                <w:lang w:eastAsia="en-ID"/>
              </w:rPr>
              <w:t xml:space="preserve"> Dasar </w:t>
            </w:r>
            <w:proofErr w:type="spellStart"/>
            <w:r w:rsidR="00A05C7E" w:rsidRPr="00A05C7E">
              <w:rPr>
                <w:rFonts w:ascii="Calibri" w:eastAsia="Times New Roman" w:hAnsi="Calibri" w:cs="Calibri"/>
                <w:color w:val="000000"/>
                <w:sz w:val="20"/>
                <w:szCs w:val="20"/>
                <w:lang w:eastAsia="en-ID"/>
              </w:rPr>
              <w:t>bertentangan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dengan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ketentuan-ketentuan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dalam</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Perjanjian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ini</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maka</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Perjanjian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ini</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akan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berlaku</w:t>
            </w:r>
            <w:proofErr w:type="spellEnd"/>
            <w:r w:rsidR="00A05C7E" w:rsidRPr="00A05C7E">
              <w:rPr>
                <w:rFonts w:ascii="Calibri" w:eastAsia="Times New Roman" w:hAnsi="Calibri" w:cs="Calibri"/>
                <w:color w:val="000000"/>
                <w:sz w:val="20"/>
                <w:szCs w:val="20"/>
                <w:lang w:eastAsia="en-ID"/>
              </w:rPr>
              <w:t xml:space="preserve"> dan masing-masing </w:t>
            </w:r>
            <w:proofErr w:type="spellStart"/>
            <w:r w:rsidR="00A05C7E" w:rsidRPr="00A05C7E">
              <w:rPr>
                <w:rFonts w:ascii="Calibri" w:eastAsia="Times New Roman" w:hAnsi="Calibri" w:cs="Calibri"/>
                <w:color w:val="000000"/>
                <w:sz w:val="20"/>
                <w:szCs w:val="20"/>
                <w:lang w:eastAsia="en-ID"/>
              </w:rPr>
              <w:t>Pemegang</w:t>
            </w:r>
            <w:proofErr w:type="spellEnd"/>
            <w:r w:rsidR="00A05C7E" w:rsidRPr="00A05C7E">
              <w:rPr>
                <w:rFonts w:ascii="Calibri" w:eastAsia="Times New Roman" w:hAnsi="Calibri" w:cs="Calibri"/>
                <w:color w:val="000000"/>
                <w:sz w:val="20"/>
                <w:szCs w:val="20"/>
                <w:lang w:eastAsia="en-ID"/>
              </w:rPr>
              <w:t xml:space="preserve"> Saham </w:t>
            </w:r>
            <w:proofErr w:type="spellStart"/>
            <w:r w:rsidR="00A05C7E" w:rsidRPr="00A05C7E">
              <w:rPr>
                <w:rFonts w:ascii="Calibri" w:eastAsia="Times New Roman" w:hAnsi="Calibri" w:cs="Calibri"/>
                <w:color w:val="000000"/>
                <w:sz w:val="20"/>
                <w:szCs w:val="20"/>
                <w:lang w:eastAsia="en-ID"/>
              </w:rPr>
              <w:t>akan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mengambil</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semua</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langkah</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lebih</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lanjut</w:t>
            </w:r>
            <w:proofErr w:type="spellEnd"/>
            <w:r w:rsidR="00A05C7E" w:rsidRPr="00A05C7E">
              <w:rPr>
                <w:rFonts w:ascii="Calibri" w:eastAsia="Times New Roman" w:hAnsi="Calibri" w:cs="Calibri"/>
                <w:color w:val="000000"/>
                <w:sz w:val="20"/>
                <w:szCs w:val="20"/>
                <w:lang w:eastAsia="en-ID"/>
              </w:rPr>
              <w:t xml:space="preserve"> yang </w:t>
            </w:r>
            <w:proofErr w:type="spellStart"/>
            <w:r w:rsidR="00A05C7E" w:rsidRPr="00A05C7E">
              <w:rPr>
                <w:rFonts w:ascii="Calibri" w:eastAsia="Times New Roman" w:hAnsi="Calibri" w:cs="Calibri"/>
                <w:color w:val="000000"/>
                <w:sz w:val="20"/>
                <w:szCs w:val="20"/>
                <w:lang w:eastAsia="en-ID"/>
              </w:rPr>
              <w:t>diperlukan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atau</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di</w:t>
            </w:r>
            <w:r w:rsidR="00A05C7E">
              <w:rPr>
                <w:rFonts w:ascii="Calibri" w:eastAsia="Times New Roman" w:hAnsi="Calibri" w:cs="Calibri"/>
                <w:color w:val="000000"/>
                <w:sz w:val="20"/>
                <w:szCs w:val="20"/>
                <w:lang w:eastAsia="en-ID"/>
              </w:rPr>
              <w:t>per</w:t>
            </w:r>
            <w:r w:rsidR="00A05C7E" w:rsidRPr="00A05C7E">
              <w:rPr>
                <w:rFonts w:ascii="Calibri" w:eastAsia="Times New Roman" w:hAnsi="Calibri" w:cs="Calibri"/>
                <w:color w:val="000000"/>
                <w:sz w:val="20"/>
                <w:szCs w:val="20"/>
                <w:lang w:eastAsia="en-ID"/>
              </w:rPr>
              <w:t>syaratkan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termasuk</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mengadakan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perubahan</w:t>
            </w:r>
            <w:proofErr w:type="spellEnd"/>
            <w:r w:rsidR="00A05C7E" w:rsidRPr="00A05C7E">
              <w:rPr>
                <w:rFonts w:ascii="Calibri" w:eastAsia="Times New Roman" w:hAnsi="Calibri" w:cs="Calibri"/>
                <w:color w:val="000000"/>
                <w:sz w:val="20"/>
                <w:szCs w:val="20"/>
                <w:lang w:eastAsia="en-ID"/>
              </w:rPr>
              <w:t xml:space="preserve"> yang </w:t>
            </w:r>
            <w:proofErr w:type="spellStart"/>
            <w:r w:rsidR="00A05C7E" w:rsidRPr="00A05C7E">
              <w:rPr>
                <w:rFonts w:ascii="Calibri" w:eastAsia="Times New Roman" w:hAnsi="Calibri" w:cs="Calibri"/>
                <w:color w:val="000000"/>
                <w:sz w:val="20"/>
                <w:szCs w:val="20"/>
                <w:lang w:eastAsia="en-ID"/>
              </w:rPr>
              <w:t>sesuai</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terhadap</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Anggaran</w:t>
            </w:r>
            <w:proofErr w:type="spellEnd"/>
            <w:r w:rsidR="00A05C7E" w:rsidRPr="00A05C7E">
              <w:rPr>
                <w:rFonts w:ascii="Calibri" w:eastAsia="Times New Roman" w:hAnsi="Calibri" w:cs="Calibri"/>
                <w:color w:val="000000"/>
                <w:sz w:val="20"/>
                <w:szCs w:val="20"/>
                <w:lang w:eastAsia="en-ID"/>
              </w:rPr>
              <w:t xml:space="preserve"> Dasar) </w:t>
            </w:r>
            <w:proofErr w:type="spellStart"/>
            <w:r w:rsidR="00A05C7E" w:rsidRPr="00A05C7E">
              <w:rPr>
                <w:rFonts w:ascii="Calibri" w:eastAsia="Times New Roman" w:hAnsi="Calibri" w:cs="Calibri"/>
                <w:color w:val="000000"/>
                <w:sz w:val="20"/>
                <w:szCs w:val="20"/>
                <w:lang w:eastAsia="en-ID"/>
              </w:rPr>
              <w:t>untuk</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memastikan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bahwa</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ketentuan-ketentuan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dalam</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Perjanjian</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ini</w:t>
            </w:r>
            <w:proofErr w:type="spellEnd"/>
            <w:r w:rsidR="00A05C7E" w:rsidRPr="00A05C7E">
              <w:rPr>
                <w:rFonts w:ascii="Calibri" w:eastAsia="Times New Roman" w:hAnsi="Calibri" w:cs="Calibri"/>
                <w:color w:val="000000"/>
                <w:sz w:val="20"/>
                <w:szCs w:val="20"/>
                <w:lang w:eastAsia="en-ID"/>
              </w:rPr>
              <w:t xml:space="preserve"> </w:t>
            </w:r>
            <w:proofErr w:type="spellStart"/>
            <w:r w:rsidR="00A05C7E" w:rsidRPr="00A05C7E">
              <w:rPr>
                <w:rFonts w:ascii="Calibri" w:eastAsia="Times New Roman" w:hAnsi="Calibri" w:cs="Calibri"/>
                <w:color w:val="000000"/>
                <w:sz w:val="20"/>
                <w:szCs w:val="20"/>
                <w:lang w:eastAsia="en-ID"/>
              </w:rPr>
              <w:t>berlaku</w:t>
            </w:r>
            <w:proofErr w:type="spellEnd"/>
            <w:r w:rsidR="00A05C7E" w:rsidRPr="00A05C7E">
              <w:rPr>
                <w:rFonts w:ascii="Calibri" w:eastAsia="Times New Roman" w:hAnsi="Calibri" w:cs="Calibri"/>
                <w:color w:val="000000"/>
                <w:sz w:val="20"/>
                <w:szCs w:val="20"/>
                <w:lang w:eastAsia="en-ID"/>
              </w:rPr>
              <w:t>.</w:t>
            </w:r>
          </w:p>
          <w:p w14:paraId="7F8A8F26" w14:textId="77777777" w:rsidR="00F115BF" w:rsidRDefault="00F115BF" w:rsidP="005A2466">
            <w:pPr>
              <w:spacing w:after="0" w:line="240" w:lineRule="auto"/>
              <w:contextualSpacing/>
              <w:jc w:val="both"/>
              <w:rPr>
                <w:rFonts w:ascii="Calibri" w:eastAsia="Times New Roman" w:hAnsi="Calibri" w:cs="Calibri"/>
                <w:color w:val="000000"/>
                <w:sz w:val="20"/>
                <w:szCs w:val="20"/>
                <w:lang w:eastAsia="en-ID"/>
              </w:rPr>
            </w:pPr>
          </w:p>
          <w:p w14:paraId="53084DE9" w14:textId="187AF7E3" w:rsidR="004A71B2" w:rsidRPr="005A2466" w:rsidRDefault="004A71B2" w:rsidP="005A2466">
            <w:pPr>
              <w:spacing w:after="0" w:line="240" w:lineRule="auto"/>
              <w:contextualSpacing/>
              <w:jc w:val="both"/>
              <w:rPr>
                <w:rFonts w:ascii="Calibri" w:hAnsi="Calibri"/>
                <w:color w:val="000000"/>
                <w:sz w:val="20"/>
              </w:rPr>
            </w:pPr>
          </w:p>
        </w:tc>
      </w:tr>
      <w:tr w:rsidR="007027ED" w:rsidRPr="00613832" w14:paraId="45032C12" w14:textId="77777777" w:rsidTr="00BA45BC">
        <w:tblPrEx>
          <w:tblW w:w="9782" w:type="dxa"/>
          <w:tblInd w:w="-284" w:type="dxa"/>
          <w:tblCellMar>
            <w:top w:w="15" w:type="dxa"/>
            <w:left w:w="15" w:type="dxa"/>
            <w:bottom w:w="15" w:type="dxa"/>
            <w:right w:w="15" w:type="dxa"/>
          </w:tblCellMar>
          <w:tblPrExChange w:id="1490" w:author="OLTRE" w:date="2024-07-03T22:42:00Z">
            <w:tblPrEx>
              <w:tblW w:w="9782" w:type="dxa"/>
              <w:tblInd w:w="-284" w:type="dxa"/>
              <w:tblCellMar>
                <w:top w:w="15" w:type="dxa"/>
                <w:left w:w="15" w:type="dxa"/>
                <w:bottom w:w="15" w:type="dxa"/>
                <w:right w:w="15" w:type="dxa"/>
              </w:tblCellMar>
            </w:tblPrEx>
          </w:tblPrExChange>
        </w:tblPrEx>
        <w:trPr>
          <w:gridBefore w:val="1"/>
          <w:trPrChange w:id="1491" w:author="OLTRE" w:date="2024-07-03T22:42:00Z">
            <w:trPr>
              <w:gridAfter w:val="0"/>
              <w:wAfter w:w="176" w:type="dxa"/>
            </w:trPr>
          </w:trPrChange>
        </w:trPr>
        <w:tc>
          <w:tcPr>
            <w:tcW w:w="4829" w:type="dxa"/>
            <w:tcMar>
              <w:top w:w="0" w:type="dxa"/>
              <w:left w:w="108" w:type="dxa"/>
              <w:bottom w:w="0" w:type="dxa"/>
              <w:right w:w="108" w:type="dxa"/>
            </w:tcMar>
            <w:hideMark/>
            <w:tcPrChange w:id="1492" w:author="OLTRE" w:date="2024-07-03T22:42:00Z">
              <w:tcPr>
                <w:tcW w:w="4829" w:type="dxa"/>
                <w:gridSpan w:val="3"/>
                <w:tcMar>
                  <w:top w:w="0" w:type="dxa"/>
                  <w:left w:w="108" w:type="dxa"/>
                  <w:bottom w:w="0" w:type="dxa"/>
                  <w:right w:w="108" w:type="dxa"/>
                </w:tcMar>
                <w:hideMark/>
              </w:tcPr>
            </w:tcPrChange>
          </w:tcPr>
          <w:p w14:paraId="2A2B95DB" w14:textId="0B1BDE77" w:rsidR="00134E27" w:rsidRPr="00613832" w:rsidRDefault="00134E27" w:rsidP="00613832">
            <w:pPr>
              <w:spacing w:after="0" w:line="240" w:lineRule="auto"/>
              <w:contextualSpacing/>
              <w:jc w:val="center"/>
              <w:rPr>
                <w:rFonts w:ascii="Calibri" w:eastAsia="Times New Roman" w:hAnsi="Calibri" w:cs="Calibri"/>
                <w:sz w:val="20"/>
                <w:szCs w:val="20"/>
                <w:lang w:eastAsia="en-ID"/>
              </w:rPr>
            </w:pPr>
            <w:r w:rsidRPr="00613832">
              <w:rPr>
                <w:rFonts w:ascii="Calibri" w:eastAsia="Times New Roman" w:hAnsi="Calibri" w:cs="Calibri"/>
                <w:b/>
                <w:bCs/>
                <w:color w:val="000000"/>
                <w:sz w:val="20"/>
                <w:szCs w:val="20"/>
                <w:lang w:eastAsia="en-ID"/>
              </w:rPr>
              <w:t>2</w:t>
            </w:r>
            <w:r w:rsidR="005D6022" w:rsidRPr="00613832">
              <w:rPr>
                <w:rFonts w:ascii="Calibri" w:eastAsia="Times New Roman" w:hAnsi="Calibri" w:cs="Calibri"/>
                <w:b/>
                <w:bCs/>
                <w:color w:val="000000"/>
                <w:sz w:val="20"/>
                <w:szCs w:val="20"/>
                <w:lang w:eastAsia="en-ID"/>
              </w:rPr>
              <w:t>2</w:t>
            </w:r>
          </w:p>
          <w:p w14:paraId="6520C4AE"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FORCE MAJEURE</w:t>
            </w:r>
          </w:p>
        </w:tc>
        <w:tc>
          <w:tcPr>
            <w:tcW w:w="4811" w:type="dxa"/>
            <w:gridSpan w:val="2"/>
            <w:tcMar>
              <w:top w:w="0" w:type="dxa"/>
              <w:left w:w="108" w:type="dxa"/>
              <w:bottom w:w="0" w:type="dxa"/>
              <w:right w:w="108" w:type="dxa"/>
            </w:tcMar>
            <w:hideMark/>
            <w:tcPrChange w:id="1493" w:author="OLTRE" w:date="2024-07-03T22:42:00Z">
              <w:tcPr>
                <w:tcW w:w="4811" w:type="dxa"/>
                <w:gridSpan w:val="3"/>
                <w:tcMar>
                  <w:top w:w="0" w:type="dxa"/>
                  <w:left w:w="108" w:type="dxa"/>
                  <w:bottom w:w="0" w:type="dxa"/>
                  <w:right w:w="108" w:type="dxa"/>
                </w:tcMar>
                <w:hideMark/>
              </w:tcPr>
            </w:tcPrChange>
          </w:tcPr>
          <w:p w14:paraId="3526240C"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t>22</w:t>
            </w:r>
          </w:p>
          <w:p w14:paraId="1341BC39" w14:textId="77777777" w:rsidR="00134E2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color w:val="000000"/>
                <w:sz w:val="20"/>
              </w:rPr>
              <w:t>KEADAAN KAHAR</w:t>
            </w:r>
          </w:p>
          <w:p w14:paraId="5BDEA4B5" w14:textId="77777777" w:rsidR="006569D9" w:rsidRPr="00613832" w:rsidRDefault="006569D9" w:rsidP="00613832">
            <w:pPr>
              <w:spacing w:after="0" w:line="240" w:lineRule="auto"/>
              <w:contextualSpacing/>
              <w:jc w:val="center"/>
              <w:rPr>
                <w:rFonts w:ascii="Calibri" w:eastAsia="Times New Roman" w:hAnsi="Calibri" w:cs="Calibri"/>
                <w:b/>
                <w:bCs/>
                <w:color w:val="000000"/>
                <w:sz w:val="20"/>
                <w:szCs w:val="20"/>
                <w:lang w:eastAsia="en-ID"/>
              </w:rPr>
            </w:pPr>
          </w:p>
          <w:p w14:paraId="076190F8" w14:textId="77777777" w:rsidR="00EE0F4E" w:rsidRPr="005A2466" w:rsidRDefault="00EE0F4E" w:rsidP="005A2466">
            <w:pPr>
              <w:spacing w:after="0" w:line="240" w:lineRule="auto"/>
              <w:contextualSpacing/>
              <w:jc w:val="center"/>
              <w:rPr>
                <w:rFonts w:ascii="Calibri" w:hAnsi="Calibri"/>
                <w:sz w:val="20"/>
              </w:rPr>
            </w:pPr>
          </w:p>
        </w:tc>
      </w:tr>
      <w:tr w:rsidR="007027ED" w:rsidRPr="00613832" w14:paraId="6564186A" w14:textId="77777777" w:rsidTr="00BA45BC">
        <w:tblPrEx>
          <w:tblW w:w="9782" w:type="dxa"/>
          <w:tblInd w:w="-284" w:type="dxa"/>
          <w:tblCellMar>
            <w:top w:w="15" w:type="dxa"/>
            <w:left w:w="15" w:type="dxa"/>
            <w:bottom w:w="15" w:type="dxa"/>
            <w:right w:w="15" w:type="dxa"/>
          </w:tblCellMar>
          <w:tblPrExChange w:id="1494" w:author="OLTRE" w:date="2024-07-03T22:42:00Z">
            <w:tblPrEx>
              <w:tblW w:w="9782" w:type="dxa"/>
              <w:tblInd w:w="-284" w:type="dxa"/>
              <w:tblCellMar>
                <w:top w:w="15" w:type="dxa"/>
                <w:left w:w="15" w:type="dxa"/>
                <w:bottom w:w="15" w:type="dxa"/>
                <w:right w:w="15" w:type="dxa"/>
              </w:tblCellMar>
            </w:tblPrEx>
          </w:tblPrExChange>
        </w:tblPrEx>
        <w:trPr>
          <w:gridBefore w:val="1"/>
          <w:trPrChange w:id="1495" w:author="OLTRE" w:date="2024-07-03T22:42:00Z">
            <w:trPr>
              <w:gridAfter w:val="0"/>
              <w:wAfter w:w="176" w:type="dxa"/>
            </w:trPr>
          </w:trPrChange>
        </w:trPr>
        <w:tc>
          <w:tcPr>
            <w:tcW w:w="4829" w:type="dxa"/>
            <w:tcMar>
              <w:top w:w="0" w:type="dxa"/>
              <w:left w:w="108" w:type="dxa"/>
              <w:bottom w:w="0" w:type="dxa"/>
              <w:right w:w="108" w:type="dxa"/>
            </w:tcMar>
            <w:hideMark/>
            <w:tcPrChange w:id="1496" w:author="OLTRE" w:date="2024-07-03T22:42:00Z">
              <w:tcPr>
                <w:tcW w:w="4829" w:type="dxa"/>
                <w:gridSpan w:val="3"/>
                <w:tcMar>
                  <w:top w:w="0" w:type="dxa"/>
                  <w:left w:w="108" w:type="dxa"/>
                  <w:bottom w:w="0" w:type="dxa"/>
                  <w:right w:w="108" w:type="dxa"/>
                </w:tcMar>
                <w:hideMark/>
              </w:tcPr>
            </w:tcPrChange>
          </w:tcPr>
          <w:p w14:paraId="25BE8E4D" w14:textId="77777777" w:rsidR="00134E27" w:rsidRPr="005A2466" w:rsidRDefault="00134E27" w:rsidP="00BA45BC">
            <w:pPr>
              <w:pStyle w:val="ListParagraph"/>
              <w:numPr>
                <w:ilvl w:val="1"/>
                <w:numId w:val="53"/>
              </w:numPr>
              <w:spacing w:after="0" w:line="240" w:lineRule="auto"/>
              <w:ind w:left="594" w:hanging="594"/>
              <w:jc w:val="both"/>
              <w:textAlignment w:val="baseline"/>
              <w:rPr>
                <w:rFonts w:ascii="Calibri" w:hAnsi="Calibri"/>
                <w:color w:val="000000"/>
                <w:sz w:val="20"/>
              </w:rPr>
            </w:pPr>
            <w:r w:rsidRPr="005A2466">
              <w:rPr>
                <w:rFonts w:ascii="Calibri" w:hAnsi="Calibri"/>
                <w:color w:val="000000"/>
                <w:sz w:val="20"/>
              </w:rPr>
              <w:t xml:space="preserve">None of the Parties shall be liable for any delay or failure in the performance of any of its obligations under this Agreement to the extent that such delay or failure is caused by an event of </w:t>
            </w:r>
            <w:r w:rsidRPr="005A2466">
              <w:rPr>
                <w:rFonts w:ascii="Calibri" w:hAnsi="Calibri"/>
                <w:i/>
                <w:color w:val="000000"/>
                <w:sz w:val="20"/>
              </w:rPr>
              <w:t>Force Majeure</w:t>
            </w:r>
            <w:r w:rsidRPr="005A2466">
              <w:rPr>
                <w:rFonts w:ascii="Calibri" w:hAnsi="Calibri"/>
                <w:color w:val="000000"/>
                <w:sz w:val="20"/>
              </w:rPr>
              <w:t xml:space="preserve">, provided that the party whose performance is prevented or delayed by such </w:t>
            </w:r>
            <w:r w:rsidRPr="005A2466">
              <w:rPr>
                <w:rFonts w:ascii="Calibri" w:hAnsi="Calibri"/>
                <w:i/>
                <w:color w:val="000000"/>
                <w:sz w:val="20"/>
              </w:rPr>
              <w:t>Force Majeure</w:t>
            </w:r>
            <w:r w:rsidRPr="005A2466">
              <w:rPr>
                <w:rFonts w:ascii="Calibri" w:hAnsi="Calibri"/>
                <w:color w:val="000000"/>
                <w:sz w:val="20"/>
              </w:rPr>
              <w:t xml:space="preserve"> </w:t>
            </w:r>
            <w:r w:rsidRPr="005A2466">
              <w:rPr>
                <w:rFonts w:ascii="Calibri" w:hAnsi="Calibri"/>
                <w:color w:val="000000"/>
                <w:sz w:val="20"/>
              </w:rPr>
              <w:lastRenderedPageBreak/>
              <w:t>(</w:t>
            </w:r>
            <w:r w:rsidRPr="005A2466">
              <w:rPr>
                <w:rFonts w:ascii="Calibri" w:hAnsi="Calibri"/>
                <w:b/>
                <w:color w:val="000000"/>
                <w:sz w:val="20"/>
              </w:rPr>
              <w:t>“Affected Party”</w:t>
            </w:r>
            <w:r w:rsidRPr="005A2466">
              <w:rPr>
                <w:rFonts w:ascii="Calibri" w:hAnsi="Calibri"/>
                <w:color w:val="000000"/>
                <w:sz w:val="20"/>
              </w:rPr>
              <w:t xml:space="preserve">) shall make every good faith effort to overcome or dispel the event of </w:t>
            </w:r>
            <w:r w:rsidRPr="005A2466">
              <w:rPr>
                <w:rFonts w:ascii="Calibri" w:hAnsi="Calibri"/>
                <w:i/>
                <w:color w:val="000000"/>
                <w:sz w:val="20"/>
              </w:rPr>
              <w:t>Force Majeure</w:t>
            </w:r>
            <w:r w:rsidRPr="005A2466">
              <w:rPr>
                <w:rFonts w:ascii="Calibri" w:hAnsi="Calibri"/>
                <w:color w:val="000000"/>
                <w:sz w:val="20"/>
              </w:rPr>
              <w:t>. “</w:t>
            </w:r>
            <w:r w:rsidRPr="005A2466">
              <w:rPr>
                <w:rFonts w:ascii="Calibri" w:hAnsi="Calibri"/>
                <w:i/>
                <w:color w:val="000000"/>
                <w:sz w:val="20"/>
              </w:rPr>
              <w:t>Force Majeure</w:t>
            </w:r>
            <w:r w:rsidRPr="005A2466">
              <w:rPr>
                <w:rFonts w:ascii="Calibri" w:hAnsi="Calibri"/>
                <w:color w:val="000000"/>
                <w:sz w:val="20"/>
              </w:rPr>
              <w:t xml:space="preserve">” for the purposes of this Agreement shall mean any event or circumstance beyond the reasonable control of the party whose obligation it affects that renders due performance of an obligation under this Agreement illegal or impracticable, including but not limited to, decree or restraint of any government, acts of God, strikes, lock outs, war, riot, civil commotion, fire, flood, </w:t>
            </w:r>
            <w:proofErr w:type="spellStart"/>
            <w:r w:rsidRPr="005A2466">
              <w:rPr>
                <w:rFonts w:ascii="Calibri" w:hAnsi="Calibri"/>
                <w:color w:val="000000"/>
                <w:sz w:val="20"/>
              </w:rPr>
              <w:t>labor</w:t>
            </w:r>
            <w:proofErr w:type="spellEnd"/>
            <w:r w:rsidRPr="005A2466">
              <w:rPr>
                <w:rFonts w:ascii="Calibri" w:hAnsi="Calibri"/>
                <w:color w:val="000000"/>
                <w:sz w:val="20"/>
              </w:rPr>
              <w:t xml:space="preserve"> disputes, sabotage, perils of the sea, embargo, explosion or terrorism. </w:t>
            </w:r>
          </w:p>
          <w:p w14:paraId="1A65D8B2" w14:textId="77777777" w:rsidR="00134E27" w:rsidRPr="005A2466" w:rsidRDefault="00134E27" w:rsidP="005A2466">
            <w:pPr>
              <w:spacing w:after="0" w:line="240" w:lineRule="auto"/>
              <w:ind w:left="461" w:hanging="461"/>
              <w:contextualSpacing/>
              <w:rPr>
                <w:rFonts w:ascii="Calibri" w:hAnsi="Calibri"/>
                <w:sz w:val="20"/>
              </w:rPr>
            </w:pPr>
          </w:p>
        </w:tc>
        <w:tc>
          <w:tcPr>
            <w:tcW w:w="4811" w:type="dxa"/>
            <w:gridSpan w:val="2"/>
            <w:tcMar>
              <w:top w:w="0" w:type="dxa"/>
              <w:left w:w="108" w:type="dxa"/>
              <w:bottom w:w="0" w:type="dxa"/>
              <w:right w:w="108" w:type="dxa"/>
            </w:tcMar>
            <w:hideMark/>
            <w:tcPrChange w:id="1497" w:author="OLTRE" w:date="2024-07-03T22:42:00Z">
              <w:tcPr>
                <w:tcW w:w="4811" w:type="dxa"/>
                <w:gridSpan w:val="3"/>
                <w:tcMar>
                  <w:top w:w="0" w:type="dxa"/>
                  <w:left w:w="108" w:type="dxa"/>
                  <w:bottom w:w="0" w:type="dxa"/>
                  <w:right w:w="108" w:type="dxa"/>
                </w:tcMar>
                <w:hideMark/>
              </w:tcPr>
            </w:tcPrChange>
          </w:tcPr>
          <w:p w14:paraId="5036EB65" w14:textId="77777777" w:rsidR="00134E27" w:rsidRPr="005A2466" w:rsidRDefault="00134E27" w:rsidP="00BA45BC">
            <w:pPr>
              <w:pStyle w:val="ListParagraph"/>
              <w:numPr>
                <w:ilvl w:val="1"/>
                <w:numId w:val="54"/>
              </w:numPr>
              <w:spacing w:after="0" w:line="240" w:lineRule="auto"/>
              <w:ind w:left="606" w:hanging="559"/>
              <w:jc w:val="both"/>
              <w:textAlignment w:val="baseline"/>
              <w:rPr>
                <w:rFonts w:ascii="Calibri" w:hAnsi="Calibri"/>
                <w:color w:val="000000"/>
                <w:sz w:val="20"/>
              </w:rPr>
            </w:pPr>
            <w:proofErr w:type="spellStart"/>
            <w:r w:rsidRPr="005A2466">
              <w:rPr>
                <w:rFonts w:ascii="Calibri" w:hAnsi="Calibri"/>
                <w:color w:val="000000"/>
                <w:sz w:val="20"/>
              </w:rPr>
              <w:lastRenderedPageBreak/>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ada</w:t>
            </w:r>
            <w:proofErr w:type="spellEnd"/>
            <w:r w:rsidRPr="005A2466">
              <w:rPr>
                <w:rFonts w:ascii="Calibri" w:hAnsi="Calibri"/>
                <w:color w:val="000000"/>
                <w:sz w:val="20"/>
              </w:rPr>
              <w:t xml:space="preserve"> di </w:t>
            </w:r>
            <w:proofErr w:type="spellStart"/>
            <w:r w:rsidRPr="005A2466">
              <w:rPr>
                <w:rFonts w:ascii="Calibri" w:hAnsi="Calibri"/>
                <w:color w:val="000000"/>
                <w:sz w:val="20"/>
              </w:rPr>
              <w:t>antara</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bertanggung</w:t>
            </w:r>
            <w:proofErr w:type="spellEnd"/>
            <w:r w:rsidRPr="005A2466">
              <w:rPr>
                <w:rFonts w:ascii="Calibri" w:hAnsi="Calibri"/>
                <w:color w:val="000000"/>
                <w:sz w:val="20"/>
              </w:rPr>
              <w:t xml:space="preserve"> </w:t>
            </w:r>
            <w:proofErr w:type="spellStart"/>
            <w:r w:rsidRPr="005A2466">
              <w:rPr>
                <w:rFonts w:ascii="Calibri" w:hAnsi="Calibri"/>
                <w:color w:val="000000"/>
                <w:sz w:val="20"/>
              </w:rPr>
              <w:t>jawab</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penundaan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kegagalan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menjalankan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kewajibannya</w:t>
            </w:r>
            <w:proofErr w:type="spellEnd"/>
            <w:r w:rsidRPr="005A2466">
              <w:rPr>
                <w:rFonts w:ascii="Calibri" w:hAnsi="Calibri"/>
                <w:color w:val="000000"/>
                <w:sz w:val="20"/>
              </w:rPr>
              <w:t xml:space="preserve"> </w:t>
            </w:r>
            <w:proofErr w:type="spellStart"/>
            <w:r w:rsidRPr="005A2466">
              <w:rPr>
                <w:rFonts w:ascii="Calibri" w:hAnsi="Calibri"/>
                <w:color w:val="000000"/>
                <w:sz w:val="20"/>
              </w:rPr>
              <w:t>menurut</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sejauh</w:t>
            </w:r>
            <w:proofErr w:type="spellEnd"/>
            <w:r w:rsidRPr="005A2466">
              <w:rPr>
                <w:rFonts w:ascii="Calibri" w:hAnsi="Calibri"/>
                <w:color w:val="000000"/>
                <w:sz w:val="20"/>
              </w:rPr>
              <w:t xml:space="preserve"> </w:t>
            </w:r>
            <w:proofErr w:type="spellStart"/>
            <w:r w:rsidRPr="005A2466">
              <w:rPr>
                <w:rFonts w:ascii="Calibri" w:hAnsi="Calibri"/>
                <w:color w:val="000000"/>
                <w:sz w:val="20"/>
              </w:rPr>
              <w:t>penundaan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kegagalan</w:t>
            </w:r>
            <w:proofErr w:type="spellEnd"/>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disebabkan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i/>
                <w:color w:val="000000"/>
                <w:sz w:val="20"/>
              </w:rPr>
              <w:t>Keadaan</w:t>
            </w:r>
            <w:proofErr w:type="spellEnd"/>
            <w:r w:rsidRPr="005A2466">
              <w:rPr>
                <w:rFonts w:ascii="Calibri" w:hAnsi="Calibri"/>
                <w:i/>
                <w:color w:val="000000"/>
                <w:sz w:val="20"/>
              </w:rPr>
              <w:t xml:space="preserve"> Kahar</w:t>
            </w:r>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w:t>
            </w:r>
            <w:proofErr w:type="spellStart"/>
            <w:r w:rsidRPr="005A2466">
              <w:rPr>
                <w:rFonts w:ascii="Calibri" w:hAnsi="Calibri"/>
                <w:color w:val="000000"/>
                <w:sz w:val="20"/>
              </w:rPr>
              <w:t>bahwa</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yang </w:t>
            </w:r>
            <w:proofErr w:type="spellStart"/>
            <w:r w:rsidRPr="005A2466">
              <w:rPr>
                <w:rFonts w:ascii="Calibri" w:hAnsi="Calibri"/>
                <w:color w:val="000000"/>
                <w:sz w:val="20"/>
              </w:rPr>
              <w:t>kewajibannya</w:t>
            </w:r>
            <w:proofErr w:type="spellEnd"/>
            <w:r w:rsidRPr="005A2466">
              <w:rPr>
                <w:rFonts w:ascii="Calibri" w:hAnsi="Calibri"/>
                <w:color w:val="000000"/>
                <w:sz w:val="20"/>
              </w:rPr>
              <w:t xml:space="preserve"> </w:t>
            </w:r>
            <w:proofErr w:type="spellStart"/>
            <w:r w:rsidRPr="005A2466">
              <w:rPr>
                <w:rFonts w:ascii="Calibri" w:hAnsi="Calibri"/>
                <w:color w:val="000000"/>
                <w:sz w:val="20"/>
              </w:rPr>
              <w:lastRenderedPageBreak/>
              <w:t>terhambat</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tertunda</w:t>
            </w:r>
            <w:proofErr w:type="spellEnd"/>
            <w:r w:rsidRPr="005A2466">
              <w:rPr>
                <w:rFonts w:ascii="Calibri" w:hAnsi="Calibri"/>
                <w:color w:val="000000"/>
                <w:sz w:val="20"/>
              </w:rPr>
              <w:t xml:space="preserve"> </w:t>
            </w:r>
            <w:proofErr w:type="spellStart"/>
            <w:r w:rsidRPr="005A2466">
              <w:rPr>
                <w:rFonts w:ascii="Calibri" w:hAnsi="Calibri"/>
                <w:color w:val="000000"/>
                <w:sz w:val="20"/>
              </w:rPr>
              <w:t>karena</w:t>
            </w:r>
            <w:proofErr w:type="spellEnd"/>
            <w:r w:rsidRPr="005A2466">
              <w:rPr>
                <w:rFonts w:ascii="Calibri" w:hAnsi="Calibri"/>
                <w:color w:val="000000"/>
                <w:sz w:val="20"/>
              </w:rPr>
              <w:t xml:space="preserve"> </w:t>
            </w:r>
            <w:proofErr w:type="spellStart"/>
            <w:r w:rsidRPr="005A2466">
              <w:rPr>
                <w:rFonts w:ascii="Calibri" w:hAnsi="Calibri"/>
                <w:i/>
                <w:color w:val="000000"/>
                <w:sz w:val="20"/>
              </w:rPr>
              <w:t>Keadaan</w:t>
            </w:r>
            <w:proofErr w:type="spellEnd"/>
            <w:r w:rsidRPr="005A2466">
              <w:rPr>
                <w:rFonts w:ascii="Calibri" w:hAnsi="Calibri"/>
                <w:i/>
                <w:color w:val="000000"/>
                <w:sz w:val="20"/>
              </w:rPr>
              <w:t xml:space="preserve"> Kahar</w:t>
            </w:r>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r w:rsidRPr="005A2466">
              <w:rPr>
                <w:rFonts w:ascii="Calibri" w:hAnsi="Calibri"/>
                <w:b/>
                <w:color w:val="000000"/>
                <w:sz w:val="20"/>
              </w:rPr>
              <w:t>"</w:t>
            </w:r>
            <w:proofErr w:type="spellStart"/>
            <w:r w:rsidRPr="005A2466">
              <w:rPr>
                <w:rFonts w:ascii="Calibri" w:hAnsi="Calibri"/>
                <w:b/>
                <w:color w:val="000000"/>
                <w:sz w:val="20"/>
              </w:rPr>
              <w:t>Pihak</w:t>
            </w:r>
            <w:proofErr w:type="spellEnd"/>
            <w:r w:rsidRPr="005A2466">
              <w:rPr>
                <w:rFonts w:ascii="Calibri" w:hAnsi="Calibri"/>
                <w:b/>
                <w:color w:val="000000"/>
                <w:sz w:val="20"/>
              </w:rPr>
              <w:t xml:space="preserve"> yang </w:t>
            </w:r>
            <w:proofErr w:type="spellStart"/>
            <w:r w:rsidRPr="005A2466">
              <w:rPr>
                <w:rFonts w:ascii="Calibri" w:hAnsi="Calibri"/>
                <w:b/>
                <w:color w:val="000000"/>
                <w:sz w:val="20"/>
              </w:rPr>
              <w:t>Terpengaruh</w:t>
            </w:r>
            <w:proofErr w:type="spellEnd"/>
            <w:r w:rsidRPr="005A2466">
              <w:rPr>
                <w:rFonts w:ascii="Calibri" w:hAnsi="Calibri"/>
                <w:b/>
                <w:color w:val="000000"/>
                <w:sz w:val="20"/>
              </w:rPr>
              <w:t>"</w:t>
            </w:r>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beritikad</w:t>
            </w:r>
            <w:proofErr w:type="spellEnd"/>
            <w:r w:rsidRPr="005A2466">
              <w:rPr>
                <w:rFonts w:ascii="Calibri" w:hAnsi="Calibri"/>
                <w:color w:val="000000"/>
                <w:sz w:val="20"/>
              </w:rPr>
              <w:t xml:space="preserve"> </w:t>
            </w:r>
            <w:proofErr w:type="spellStart"/>
            <w:r w:rsidRPr="005A2466">
              <w:rPr>
                <w:rFonts w:ascii="Calibri" w:hAnsi="Calibri"/>
                <w:color w:val="000000"/>
                <w:sz w:val="20"/>
              </w:rPr>
              <w:t>baik</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menyelesaikan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meniadakan</w:t>
            </w:r>
            <w:proofErr w:type="spellEnd"/>
            <w:r w:rsidRPr="005A2466">
              <w:rPr>
                <w:rFonts w:ascii="Calibri" w:hAnsi="Calibri"/>
                <w:color w:val="000000"/>
                <w:sz w:val="20"/>
              </w:rPr>
              <w:t xml:space="preserve"> </w:t>
            </w:r>
            <w:proofErr w:type="spellStart"/>
            <w:r w:rsidRPr="005A2466">
              <w:rPr>
                <w:rFonts w:ascii="Calibri" w:hAnsi="Calibri"/>
                <w:color w:val="000000"/>
                <w:sz w:val="20"/>
              </w:rPr>
              <w:t>Keadaan</w:t>
            </w:r>
            <w:proofErr w:type="spellEnd"/>
            <w:r w:rsidRPr="005A2466">
              <w:rPr>
                <w:rFonts w:ascii="Calibri" w:hAnsi="Calibri"/>
                <w:color w:val="000000"/>
                <w:sz w:val="20"/>
              </w:rPr>
              <w:t xml:space="preserve"> Kahar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r w:rsidRPr="005A2466">
              <w:rPr>
                <w:rFonts w:ascii="Calibri" w:hAnsi="Calibri"/>
                <w:i/>
                <w:color w:val="000000"/>
                <w:sz w:val="20"/>
              </w:rPr>
              <w:t>"</w:t>
            </w:r>
            <w:proofErr w:type="spellStart"/>
            <w:r w:rsidRPr="005A2466">
              <w:rPr>
                <w:rFonts w:ascii="Calibri" w:hAnsi="Calibri"/>
                <w:i/>
                <w:color w:val="000000"/>
                <w:sz w:val="20"/>
              </w:rPr>
              <w:t>Keadaan</w:t>
            </w:r>
            <w:proofErr w:type="spellEnd"/>
            <w:r w:rsidRPr="005A2466">
              <w:rPr>
                <w:rFonts w:ascii="Calibri" w:hAnsi="Calibri"/>
                <w:i/>
                <w:color w:val="000000"/>
                <w:sz w:val="20"/>
              </w:rPr>
              <w:t xml:space="preserve"> Kahar"</w:t>
            </w:r>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tujuan</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berarti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peristiwa</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keadaan</w:t>
            </w:r>
            <w:proofErr w:type="spellEnd"/>
            <w:r w:rsidRPr="005A2466">
              <w:rPr>
                <w:rFonts w:ascii="Calibri" w:hAnsi="Calibri"/>
                <w:color w:val="000000"/>
                <w:sz w:val="20"/>
              </w:rPr>
              <w:t xml:space="preserve"> di </w:t>
            </w:r>
            <w:proofErr w:type="spellStart"/>
            <w:r w:rsidRPr="005A2466">
              <w:rPr>
                <w:rFonts w:ascii="Calibri" w:hAnsi="Calibri"/>
                <w:color w:val="000000"/>
                <w:sz w:val="20"/>
              </w:rPr>
              <w:t>luar</w:t>
            </w:r>
            <w:proofErr w:type="spellEnd"/>
            <w:r w:rsidRPr="005A2466">
              <w:rPr>
                <w:rFonts w:ascii="Calibri" w:hAnsi="Calibri"/>
                <w:color w:val="000000"/>
                <w:sz w:val="20"/>
              </w:rPr>
              <w:t xml:space="preserve"> </w:t>
            </w:r>
            <w:proofErr w:type="spellStart"/>
            <w:r w:rsidRPr="005A2466">
              <w:rPr>
                <w:rFonts w:ascii="Calibri" w:hAnsi="Calibri"/>
                <w:color w:val="000000"/>
                <w:sz w:val="20"/>
              </w:rPr>
              <w:t>kendali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wajar</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yang </w:t>
            </w:r>
            <w:proofErr w:type="spellStart"/>
            <w:r w:rsidRPr="005A2466">
              <w:rPr>
                <w:rFonts w:ascii="Calibri" w:hAnsi="Calibri"/>
                <w:color w:val="000000"/>
                <w:sz w:val="20"/>
              </w:rPr>
              <w:t>kewajibannya</w:t>
            </w:r>
            <w:proofErr w:type="spellEnd"/>
            <w:r w:rsidRPr="005A2466">
              <w:rPr>
                <w:rFonts w:ascii="Calibri" w:hAnsi="Calibri"/>
                <w:color w:val="000000"/>
                <w:sz w:val="20"/>
              </w:rPr>
              <w:t xml:space="preserve"> </w:t>
            </w:r>
            <w:proofErr w:type="spellStart"/>
            <w:r w:rsidRPr="005A2466">
              <w:rPr>
                <w:rFonts w:ascii="Calibri" w:hAnsi="Calibri"/>
                <w:color w:val="000000"/>
                <w:sz w:val="20"/>
              </w:rPr>
              <w:t>terpengaruh</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mengakibatkan</w:t>
            </w:r>
            <w:proofErr w:type="spellEnd"/>
            <w:r w:rsidRPr="005A2466">
              <w:rPr>
                <w:rFonts w:ascii="Calibri" w:hAnsi="Calibri"/>
                <w:color w:val="000000"/>
                <w:sz w:val="20"/>
              </w:rPr>
              <w:t xml:space="preserve"> </w:t>
            </w:r>
            <w:proofErr w:type="spellStart"/>
            <w:r w:rsidRPr="005A2466">
              <w:rPr>
                <w:rFonts w:ascii="Calibri" w:hAnsi="Calibri"/>
                <w:color w:val="000000"/>
                <w:sz w:val="20"/>
              </w:rPr>
              <w:t>pelaksaan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kewajiban</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menjadi</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sah</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dilaksanakan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termasuk</w:t>
            </w:r>
            <w:proofErr w:type="spellEnd"/>
            <w:r w:rsidRPr="005A2466">
              <w:rPr>
                <w:rFonts w:ascii="Calibri" w:hAnsi="Calibri"/>
                <w:color w:val="000000"/>
                <w:sz w:val="20"/>
              </w:rPr>
              <w:t xml:space="preserve">, </w:t>
            </w:r>
            <w:proofErr w:type="spellStart"/>
            <w:r w:rsidRPr="005A2466">
              <w:rPr>
                <w:rFonts w:ascii="Calibri" w:hAnsi="Calibri"/>
                <w:color w:val="000000"/>
                <w:sz w:val="20"/>
              </w:rPr>
              <w:t>tetapi</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terbatas</w:t>
            </w:r>
            <w:proofErr w:type="spellEnd"/>
            <w:r w:rsidRPr="005A2466">
              <w:rPr>
                <w:rFonts w:ascii="Calibri" w:hAnsi="Calibri"/>
                <w:color w:val="000000"/>
                <w:sz w:val="20"/>
              </w:rPr>
              <w:t xml:space="preserve"> pada, </w:t>
            </w:r>
            <w:proofErr w:type="spellStart"/>
            <w:r w:rsidRPr="005A2466">
              <w:rPr>
                <w:rFonts w:ascii="Calibri" w:hAnsi="Calibri"/>
                <w:color w:val="000000"/>
                <w:sz w:val="20"/>
              </w:rPr>
              <w:t>keputusan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penahanan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pemerintah</w:t>
            </w:r>
            <w:proofErr w:type="spellEnd"/>
            <w:r w:rsidRPr="005A2466">
              <w:rPr>
                <w:rFonts w:ascii="Calibri" w:hAnsi="Calibri"/>
                <w:color w:val="000000"/>
                <w:sz w:val="20"/>
              </w:rPr>
              <w:t xml:space="preserve">, </w:t>
            </w:r>
            <w:proofErr w:type="spellStart"/>
            <w:r w:rsidRPr="005A2466">
              <w:rPr>
                <w:rFonts w:ascii="Calibri" w:hAnsi="Calibri"/>
                <w:color w:val="000000"/>
                <w:sz w:val="20"/>
              </w:rPr>
              <w:t>tindakan-tindakan</w:t>
            </w:r>
            <w:proofErr w:type="spellEnd"/>
            <w:r w:rsidRPr="005A2466">
              <w:rPr>
                <w:rFonts w:ascii="Calibri" w:hAnsi="Calibri"/>
                <w:color w:val="000000"/>
                <w:sz w:val="20"/>
              </w:rPr>
              <w:t xml:space="preserve"> </w:t>
            </w:r>
            <w:proofErr w:type="spellStart"/>
            <w:r w:rsidRPr="005A2466">
              <w:rPr>
                <w:rFonts w:ascii="Calibri" w:hAnsi="Calibri"/>
                <w:color w:val="000000"/>
                <w:sz w:val="20"/>
              </w:rPr>
              <w:t>Tuhan</w:t>
            </w:r>
            <w:proofErr w:type="spellEnd"/>
            <w:r w:rsidRPr="005A2466">
              <w:rPr>
                <w:rFonts w:ascii="Calibri" w:hAnsi="Calibri"/>
                <w:color w:val="000000"/>
                <w:sz w:val="20"/>
              </w:rPr>
              <w:t xml:space="preserve">, </w:t>
            </w:r>
            <w:proofErr w:type="spellStart"/>
            <w:r w:rsidRPr="005A2466">
              <w:rPr>
                <w:rFonts w:ascii="Calibri" w:hAnsi="Calibri"/>
                <w:color w:val="000000"/>
                <w:sz w:val="20"/>
              </w:rPr>
              <w:t>pemogokan</w:t>
            </w:r>
            <w:proofErr w:type="spellEnd"/>
            <w:r w:rsidRPr="005A2466">
              <w:rPr>
                <w:rFonts w:ascii="Calibri" w:hAnsi="Calibri"/>
                <w:color w:val="000000"/>
                <w:sz w:val="20"/>
              </w:rPr>
              <w:t xml:space="preserve">, </w:t>
            </w:r>
            <w:proofErr w:type="spellStart"/>
            <w:r w:rsidRPr="005A2466">
              <w:rPr>
                <w:rFonts w:ascii="Calibri" w:hAnsi="Calibri"/>
                <w:color w:val="000000"/>
                <w:sz w:val="20"/>
              </w:rPr>
              <w:t>penutupan</w:t>
            </w:r>
            <w:proofErr w:type="spellEnd"/>
            <w:r w:rsidRPr="005A2466">
              <w:rPr>
                <w:rFonts w:ascii="Calibri" w:hAnsi="Calibri"/>
                <w:color w:val="000000"/>
                <w:sz w:val="20"/>
              </w:rPr>
              <w:t xml:space="preserve">, </w:t>
            </w:r>
            <w:proofErr w:type="spellStart"/>
            <w:r w:rsidRPr="005A2466">
              <w:rPr>
                <w:rFonts w:ascii="Calibri" w:hAnsi="Calibri"/>
                <w:color w:val="000000"/>
                <w:sz w:val="20"/>
              </w:rPr>
              <w:t>perang</w:t>
            </w:r>
            <w:proofErr w:type="spellEnd"/>
            <w:r w:rsidRPr="005A2466">
              <w:rPr>
                <w:rFonts w:ascii="Calibri" w:hAnsi="Calibri"/>
                <w:color w:val="000000"/>
                <w:sz w:val="20"/>
              </w:rPr>
              <w:t xml:space="preserve">, </w:t>
            </w:r>
            <w:proofErr w:type="spellStart"/>
            <w:r w:rsidRPr="005A2466">
              <w:rPr>
                <w:rFonts w:ascii="Calibri" w:hAnsi="Calibri"/>
                <w:color w:val="000000"/>
                <w:sz w:val="20"/>
              </w:rPr>
              <w:t>keributan</w:t>
            </w:r>
            <w:proofErr w:type="spellEnd"/>
            <w:r w:rsidRPr="005A2466">
              <w:rPr>
                <w:rFonts w:ascii="Calibri" w:hAnsi="Calibri"/>
                <w:color w:val="000000"/>
                <w:sz w:val="20"/>
              </w:rPr>
              <w:t xml:space="preserve">, </w:t>
            </w:r>
            <w:proofErr w:type="spellStart"/>
            <w:r w:rsidRPr="005A2466">
              <w:rPr>
                <w:rFonts w:ascii="Calibri" w:hAnsi="Calibri"/>
                <w:color w:val="000000"/>
                <w:sz w:val="20"/>
              </w:rPr>
              <w:t>kerusuhan</w:t>
            </w:r>
            <w:proofErr w:type="spellEnd"/>
            <w:r w:rsidRPr="005A2466">
              <w:rPr>
                <w:rFonts w:ascii="Calibri" w:hAnsi="Calibri"/>
                <w:color w:val="000000"/>
                <w:sz w:val="20"/>
              </w:rPr>
              <w:t xml:space="preserve"> </w:t>
            </w:r>
            <w:proofErr w:type="spellStart"/>
            <w:r w:rsidRPr="005A2466">
              <w:rPr>
                <w:rFonts w:ascii="Calibri" w:hAnsi="Calibri"/>
                <w:color w:val="000000"/>
                <w:sz w:val="20"/>
              </w:rPr>
              <w:t>sipil</w:t>
            </w:r>
            <w:proofErr w:type="spellEnd"/>
            <w:r w:rsidRPr="005A2466">
              <w:rPr>
                <w:rFonts w:ascii="Calibri" w:hAnsi="Calibri"/>
                <w:color w:val="000000"/>
                <w:sz w:val="20"/>
              </w:rPr>
              <w:t xml:space="preserve">, </w:t>
            </w:r>
            <w:proofErr w:type="spellStart"/>
            <w:r w:rsidRPr="005A2466">
              <w:rPr>
                <w:rFonts w:ascii="Calibri" w:hAnsi="Calibri"/>
                <w:color w:val="000000"/>
                <w:sz w:val="20"/>
              </w:rPr>
              <w:t>kebakaran</w:t>
            </w:r>
            <w:proofErr w:type="spellEnd"/>
            <w:r w:rsidRPr="005A2466">
              <w:rPr>
                <w:rFonts w:ascii="Calibri" w:hAnsi="Calibri"/>
                <w:color w:val="000000"/>
                <w:sz w:val="20"/>
              </w:rPr>
              <w:t xml:space="preserve">, </w:t>
            </w:r>
            <w:proofErr w:type="spellStart"/>
            <w:r w:rsidRPr="005A2466">
              <w:rPr>
                <w:rFonts w:ascii="Calibri" w:hAnsi="Calibri"/>
                <w:color w:val="000000"/>
                <w:sz w:val="20"/>
              </w:rPr>
              <w:t>kebanjiran</w:t>
            </w:r>
            <w:proofErr w:type="spellEnd"/>
            <w:r w:rsidRPr="005A2466">
              <w:rPr>
                <w:rFonts w:ascii="Calibri" w:hAnsi="Calibri"/>
                <w:color w:val="000000"/>
                <w:sz w:val="20"/>
              </w:rPr>
              <w:t xml:space="preserve">, </w:t>
            </w:r>
            <w:proofErr w:type="spellStart"/>
            <w:r w:rsidRPr="005A2466">
              <w:rPr>
                <w:rFonts w:ascii="Calibri" w:hAnsi="Calibri"/>
                <w:color w:val="000000"/>
                <w:sz w:val="20"/>
              </w:rPr>
              <w:t>perselisihan</w:t>
            </w:r>
            <w:proofErr w:type="spellEnd"/>
            <w:r w:rsidRPr="005A2466">
              <w:rPr>
                <w:rFonts w:ascii="Calibri" w:hAnsi="Calibri"/>
                <w:color w:val="000000"/>
                <w:sz w:val="20"/>
              </w:rPr>
              <w:t xml:space="preserve"> </w:t>
            </w:r>
            <w:proofErr w:type="spellStart"/>
            <w:r w:rsidRPr="005A2466">
              <w:rPr>
                <w:rFonts w:ascii="Calibri" w:hAnsi="Calibri"/>
                <w:color w:val="000000"/>
                <w:sz w:val="20"/>
              </w:rPr>
              <w:t>perburuhan</w:t>
            </w:r>
            <w:proofErr w:type="spellEnd"/>
            <w:r w:rsidRPr="005A2466">
              <w:rPr>
                <w:rFonts w:ascii="Calibri" w:hAnsi="Calibri"/>
                <w:color w:val="000000"/>
                <w:sz w:val="20"/>
              </w:rPr>
              <w:t xml:space="preserve">, </w:t>
            </w:r>
            <w:proofErr w:type="spellStart"/>
            <w:r w:rsidRPr="005A2466">
              <w:rPr>
                <w:rFonts w:ascii="Calibri" w:hAnsi="Calibri"/>
                <w:color w:val="000000"/>
                <w:sz w:val="20"/>
              </w:rPr>
              <w:t>sabotase</w:t>
            </w:r>
            <w:proofErr w:type="spellEnd"/>
            <w:r w:rsidRPr="005A2466">
              <w:rPr>
                <w:rFonts w:ascii="Calibri" w:hAnsi="Calibri"/>
                <w:color w:val="000000"/>
                <w:sz w:val="20"/>
              </w:rPr>
              <w:t xml:space="preserve">, </w:t>
            </w:r>
            <w:proofErr w:type="spellStart"/>
            <w:r w:rsidRPr="005A2466">
              <w:rPr>
                <w:rFonts w:ascii="Calibri" w:hAnsi="Calibri"/>
                <w:color w:val="000000"/>
                <w:sz w:val="20"/>
              </w:rPr>
              <w:t>bahaya</w:t>
            </w:r>
            <w:proofErr w:type="spellEnd"/>
            <w:r w:rsidRPr="005A2466">
              <w:rPr>
                <w:rFonts w:ascii="Calibri" w:hAnsi="Calibri"/>
                <w:color w:val="000000"/>
                <w:sz w:val="20"/>
              </w:rPr>
              <w:t xml:space="preserve"> </w:t>
            </w:r>
            <w:proofErr w:type="spellStart"/>
            <w:r w:rsidRPr="005A2466">
              <w:rPr>
                <w:rFonts w:ascii="Calibri" w:hAnsi="Calibri"/>
                <w:color w:val="000000"/>
                <w:sz w:val="20"/>
              </w:rPr>
              <w:t>kelautan</w:t>
            </w:r>
            <w:proofErr w:type="spellEnd"/>
            <w:r w:rsidRPr="005A2466">
              <w:rPr>
                <w:rFonts w:ascii="Calibri" w:hAnsi="Calibri"/>
                <w:color w:val="000000"/>
                <w:sz w:val="20"/>
              </w:rPr>
              <w:t xml:space="preserve">, embargo, </w:t>
            </w:r>
            <w:proofErr w:type="spellStart"/>
            <w:r w:rsidRPr="005A2466">
              <w:rPr>
                <w:rFonts w:ascii="Calibri" w:hAnsi="Calibri"/>
                <w:color w:val="000000"/>
                <w:sz w:val="20"/>
              </w:rPr>
              <w:t>peledakan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terorisme</w:t>
            </w:r>
            <w:proofErr w:type="spellEnd"/>
            <w:r w:rsidRPr="005A2466">
              <w:rPr>
                <w:rFonts w:ascii="Calibri" w:hAnsi="Calibri"/>
                <w:color w:val="000000"/>
                <w:sz w:val="20"/>
              </w:rPr>
              <w:t>.</w:t>
            </w:r>
          </w:p>
          <w:p w14:paraId="65F16D83" w14:textId="77777777" w:rsidR="006569D9" w:rsidRPr="00613832" w:rsidRDefault="006569D9" w:rsidP="00BA45BC">
            <w:pPr>
              <w:pStyle w:val="ListParagraph"/>
              <w:spacing w:after="0" w:line="240" w:lineRule="auto"/>
              <w:ind w:left="606" w:hanging="559"/>
              <w:jc w:val="both"/>
              <w:textAlignment w:val="baseline"/>
              <w:rPr>
                <w:rFonts w:ascii="Calibri" w:eastAsia="Times New Roman" w:hAnsi="Calibri" w:cs="Calibri"/>
                <w:color w:val="000000"/>
                <w:sz w:val="20"/>
                <w:szCs w:val="20"/>
                <w:lang w:eastAsia="en-ID"/>
              </w:rPr>
            </w:pPr>
          </w:p>
          <w:p w14:paraId="7A032309" w14:textId="77777777" w:rsidR="00134E27" w:rsidRPr="005A2466" w:rsidRDefault="00134E27" w:rsidP="00BA45BC">
            <w:pPr>
              <w:spacing w:after="0" w:line="240" w:lineRule="auto"/>
              <w:ind w:left="606" w:hanging="559"/>
              <w:contextualSpacing/>
              <w:rPr>
                <w:rFonts w:ascii="Calibri" w:hAnsi="Calibri"/>
                <w:sz w:val="20"/>
              </w:rPr>
            </w:pPr>
          </w:p>
        </w:tc>
      </w:tr>
      <w:tr w:rsidR="007027ED" w:rsidRPr="00613832" w14:paraId="19D5C758" w14:textId="77777777" w:rsidTr="00BA45BC">
        <w:tblPrEx>
          <w:tblW w:w="9782" w:type="dxa"/>
          <w:tblInd w:w="-284" w:type="dxa"/>
          <w:tblCellMar>
            <w:top w:w="15" w:type="dxa"/>
            <w:left w:w="15" w:type="dxa"/>
            <w:bottom w:w="15" w:type="dxa"/>
            <w:right w:w="15" w:type="dxa"/>
          </w:tblCellMar>
          <w:tblPrExChange w:id="1498" w:author="OLTRE" w:date="2024-07-03T22:42:00Z">
            <w:tblPrEx>
              <w:tblW w:w="9782" w:type="dxa"/>
              <w:tblInd w:w="-284" w:type="dxa"/>
              <w:tblCellMar>
                <w:top w:w="15" w:type="dxa"/>
                <w:left w:w="15" w:type="dxa"/>
                <w:bottom w:w="15" w:type="dxa"/>
                <w:right w:w="15" w:type="dxa"/>
              </w:tblCellMar>
            </w:tblPrEx>
          </w:tblPrExChange>
        </w:tblPrEx>
        <w:trPr>
          <w:gridBefore w:val="1"/>
          <w:trPrChange w:id="1499" w:author="OLTRE" w:date="2024-07-03T22:42:00Z">
            <w:trPr>
              <w:gridAfter w:val="0"/>
              <w:wAfter w:w="176" w:type="dxa"/>
            </w:trPr>
          </w:trPrChange>
        </w:trPr>
        <w:tc>
          <w:tcPr>
            <w:tcW w:w="4829" w:type="dxa"/>
            <w:tcMar>
              <w:top w:w="0" w:type="dxa"/>
              <w:left w:w="108" w:type="dxa"/>
              <w:bottom w:w="0" w:type="dxa"/>
              <w:right w:w="108" w:type="dxa"/>
            </w:tcMar>
            <w:hideMark/>
            <w:tcPrChange w:id="1500" w:author="OLTRE" w:date="2024-07-03T22:42:00Z">
              <w:tcPr>
                <w:tcW w:w="4829" w:type="dxa"/>
                <w:gridSpan w:val="3"/>
                <w:tcMar>
                  <w:top w:w="0" w:type="dxa"/>
                  <w:left w:w="108" w:type="dxa"/>
                  <w:bottom w:w="0" w:type="dxa"/>
                  <w:right w:w="108" w:type="dxa"/>
                </w:tcMar>
                <w:hideMark/>
              </w:tcPr>
            </w:tcPrChange>
          </w:tcPr>
          <w:p w14:paraId="4C0975FF" w14:textId="77777777" w:rsidR="00134E27" w:rsidRPr="005A2466" w:rsidRDefault="00134E27" w:rsidP="00BA45BC">
            <w:pPr>
              <w:pStyle w:val="ListParagraph"/>
              <w:numPr>
                <w:ilvl w:val="1"/>
                <w:numId w:val="53"/>
              </w:numPr>
              <w:spacing w:after="0" w:line="240" w:lineRule="auto"/>
              <w:ind w:left="594" w:hanging="594"/>
              <w:jc w:val="both"/>
              <w:textAlignment w:val="baseline"/>
              <w:rPr>
                <w:rFonts w:ascii="Calibri" w:hAnsi="Calibri"/>
                <w:color w:val="000000"/>
                <w:sz w:val="20"/>
              </w:rPr>
            </w:pPr>
            <w:r w:rsidRPr="005A2466">
              <w:rPr>
                <w:rFonts w:ascii="Calibri" w:hAnsi="Calibri"/>
                <w:color w:val="000000"/>
                <w:sz w:val="20"/>
              </w:rPr>
              <w:lastRenderedPageBreak/>
              <w:t xml:space="preserve">The Affected Party shall promptly give notice in writing to the other of the nature and extent of any </w:t>
            </w:r>
            <w:r w:rsidRPr="005A2466">
              <w:rPr>
                <w:rFonts w:ascii="Calibri" w:hAnsi="Calibri"/>
                <w:i/>
                <w:color w:val="000000"/>
                <w:sz w:val="20"/>
              </w:rPr>
              <w:t>Force Majeure</w:t>
            </w:r>
            <w:r w:rsidRPr="005A2466">
              <w:rPr>
                <w:rFonts w:ascii="Calibri" w:hAnsi="Calibri"/>
                <w:color w:val="000000"/>
                <w:sz w:val="20"/>
              </w:rPr>
              <w:t xml:space="preserve"> claimed to delay, hinder or prevent performance of the obligations under this Agreement and the Affected Party shall not be deemed to be in breach or default of any obligation for as long as the </w:t>
            </w:r>
            <w:r w:rsidRPr="005A2466">
              <w:rPr>
                <w:rFonts w:ascii="Calibri" w:hAnsi="Calibri"/>
                <w:i/>
                <w:color w:val="000000"/>
                <w:sz w:val="20"/>
              </w:rPr>
              <w:t>Force Majeure</w:t>
            </w:r>
            <w:r w:rsidRPr="005A2466">
              <w:rPr>
                <w:rFonts w:ascii="Calibri" w:hAnsi="Calibri"/>
                <w:color w:val="000000"/>
                <w:sz w:val="20"/>
              </w:rPr>
              <w:t xml:space="preserve"> lasts. The Affected Party shall ne</w:t>
            </w:r>
            <w:r w:rsidR="005D6022" w:rsidRPr="005A2466">
              <w:rPr>
                <w:rFonts w:ascii="Calibri" w:hAnsi="Calibri"/>
                <w:color w:val="000000"/>
                <w:sz w:val="20"/>
              </w:rPr>
              <w:t>ve</w:t>
            </w:r>
            <w:r w:rsidRPr="005A2466">
              <w:rPr>
                <w:rFonts w:ascii="Calibri" w:hAnsi="Calibri"/>
                <w:color w:val="000000"/>
                <w:sz w:val="20"/>
              </w:rPr>
              <w:t xml:space="preserve">rtheless continue to perform all its other obligations under this Agreement and further exert its best efforts to resume performance of any obstructed obligation as a consequence of the </w:t>
            </w:r>
            <w:r w:rsidRPr="005A2466">
              <w:rPr>
                <w:rFonts w:ascii="Calibri" w:hAnsi="Calibri"/>
                <w:i/>
                <w:color w:val="000000"/>
                <w:sz w:val="20"/>
              </w:rPr>
              <w:t>Force Majeure</w:t>
            </w:r>
            <w:r w:rsidRPr="005A2466">
              <w:rPr>
                <w:rFonts w:ascii="Calibri" w:hAnsi="Calibri"/>
                <w:color w:val="000000"/>
                <w:sz w:val="20"/>
              </w:rPr>
              <w:t xml:space="preserve"> as speedily and efficiently as possible. If the event of Force Majeure continues beyond a 2 (two) month period, this Agreement shall be suspended for the duration of the </w:t>
            </w:r>
            <w:r w:rsidRPr="005A2466">
              <w:rPr>
                <w:rFonts w:ascii="Calibri" w:hAnsi="Calibri"/>
                <w:i/>
                <w:color w:val="000000"/>
                <w:sz w:val="20"/>
              </w:rPr>
              <w:t>Force Majeure</w:t>
            </w:r>
            <w:r w:rsidRPr="005A2466">
              <w:rPr>
                <w:rFonts w:ascii="Calibri" w:hAnsi="Calibri"/>
                <w:color w:val="000000"/>
                <w:sz w:val="20"/>
              </w:rPr>
              <w:t xml:space="preserve">, and upon the cessation of the </w:t>
            </w:r>
            <w:r w:rsidRPr="005A2466">
              <w:rPr>
                <w:rFonts w:ascii="Calibri" w:hAnsi="Calibri"/>
                <w:i/>
                <w:color w:val="000000"/>
                <w:sz w:val="20"/>
              </w:rPr>
              <w:t>Force Majeure</w:t>
            </w:r>
            <w:r w:rsidRPr="005A2466">
              <w:rPr>
                <w:rFonts w:ascii="Calibri" w:hAnsi="Calibri"/>
                <w:color w:val="000000"/>
                <w:sz w:val="20"/>
              </w:rPr>
              <w:t xml:space="preserve"> this Agreement shall again become effective and operational. </w:t>
            </w:r>
          </w:p>
          <w:p w14:paraId="22008929" w14:textId="77777777" w:rsidR="00134E27" w:rsidRPr="005A2466" w:rsidRDefault="00134E27" w:rsidP="005A2466">
            <w:pPr>
              <w:spacing w:after="0" w:line="240" w:lineRule="auto"/>
              <w:ind w:left="461" w:hanging="461"/>
              <w:contextualSpacing/>
              <w:rPr>
                <w:rFonts w:ascii="Calibri" w:hAnsi="Calibri"/>
                <w:sz w:val="20"/>
              </w:rPr>
            </w:pPr>
          </w:p>
        </w:tc>
        <w:tc>
          <w:tcPr>
            <w:tcW w:w="4811" w:type="dxa"/>
            <w:gridSpan w:val="2"/>
            <w:tcMar>
              <w:top w:w="0" w:type="dxa"/>
              <w:left w:w="108" w:type="dxa"/>
              <w:bottom w:w="0" w:type="dxa"/>
              <w:right w:w="108" w:type="dxa"/>
            </w:tcMar>
            <w:hideMark/>
            <w:tcPrChange w:id="1501" w:author="OLTRE" w:date="2024-07-03T22:42:00Z">
              <w:tcPr>
                <w:tcW w:w="4811" w:type="dxa"/>
                <w:gridSpan w:val="3"/>
                <w:tcMar>
                  <w:top w:w="0" w:type="dxa"/>
                  <w:left w:w="108" w:type="dxa"/>
                  <w:bottom w:w="0" w:type="dxa"/>
                  <w:right w:w="108" w:type="dxa"/>
                </w:tcMar>
                <w:hideMark/>
              </w:tcPr>
            </w:tcPrChange>
          </w:tcPr>
          <w:p w14:paraId="7E7B7D8E" w14:textId="1AE85FBE" w:rsidR="00DD1C00" w:rsidRPr="00BA45BC" w:rsidRDefault="00134E27" w:rsidP="00BA45BC">
            <w:pPr>
              <w:pStyle w:val="ListParagraph"/>
              <w:numPr>
                <w:ilvl w:val="1"/>
                <w:numId w:val="54"/>
              </w:numPr>
              <w:spacing w:after="0" w:line="240" w:lineRule="auto"/>
              <w:ind w:left="606" w:hanging="559"/>
              <w:jc w:val="both"/>
              <w:textAlignment w:val="baseline"/>
            </w:pPr>
            <w:proofErr w:type="spellStart"/>
            <w:r w:rsidRPr="005A2466">
              <w:rPr>
                <w:rFonts w:ascii="Calibri" w:hAnsi="Calibri"/>
                <w:color w:val="000000"/>
                <w:sz w:val="20"/>
              </w:rPr>
              <w:t>Pihak</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Terpengaruh</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segera</w:t>
            </w:r>
            <w:proofErr w:type="spellEnd"/>
            <w:r w:rsidRPr="005A2466">
              <w:rPr>
                <w:rFonts w:ascii="Calibri" w:hAnsi="Calibri"/>
                <w:color w:val="000000"/>
                <w:sz w:val="20"/>
              </w:rPr>
              <w:t xml:space="preserve"> </w:t>
            </w:r>
            <w:proofErr w:type="spellStart"/>
            <w:r w:rsidRPr="005A2466">
              <w:rPr>
                <w:rFonts w:ascii="Calibri" w:hAnsi="Calibri"/>
                <w:color w:val="000000"/>
                <w:sz w:val="20"/>
              </w:rPr>
              <w:t>memberikan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yang lain </w:t>
            </w:r>
            <w:proofErr w:type="spellStart"/>
            <w:r w:rsidRPr="005A2466">
              <w:rPr>
                <w:rFonts w:ascii="Calibri" w:hAnsi="Calibri"/>
                <w:color w:val="000000"/>
                <w:sz w:val="20"/>
              </w:rPr>
              <w:t>mengenai</w:t>
            </w:r>
            <w:proofErr w:type="spellEnd"/>
            <w:r w:rsidRPr="005A2466">
              <w:rPr>
                <w:rFonts w:ascii="Calibri" w:hAnsi="Calibri"/>
                <w:color w:val="000000"/>
                <w:sz w:val="20"/>
              </w:rPr>
              <w:t xml:space="preserve"> </w:t>
            </w:r>
            <w:proofErr w:type="spellStart"/>
            <w:r w:rsidRPr="005A2466">
              <w:rPr>
                <w:rFonts w:ascii="Calibri" w:hAnsi="Calibri"/>
                <w:color w:val="000000"/>
                <w:sz w:val="20"/>
              </w:rPr>
              <w:t>sifat</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sejauh</w:t>
            </w:r>
            <w:proofErr w:type="spellEnd"/>
            <w:r w:rsidRPr="005A2466">
              <w:rPr>
                <w:rFonts w:ascii="Calibri" w:hAnsi="Calibri"/>
                <w:color w:val="000000"/>
                <w:sz w:val="20"/>
              </w:rPr>
              <w:t xml:space="preserve"> mana </w:t>
            </w:r>
            <w:proofErr w:type="spellStart"/>
            <w:r w:rsidRPr="005A2466">
              <w:rPr>
                <w:rFonts w:ascii="Calibri" w:hAnsi="Calibri"/>
                <w:color w:val="000000"/>
                <w:sz w:val="20"/>
              </w:rPr>
              <w:t>Keadaan</w:t>
            </w:r>
            <w:proofErr w:type="spellEnd"/>
            <w:r w:rsidRPr="005A2466">
              <w:rPr>
                <w:rFonts w:ascii="Calibri" w:hAnsi="Calibri"/>
                <w:color w:val="000000"/>
                <w:sz w:val="20"/>
              </w:rPr>
              <w:t xml:space="preserve"> Kahar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menunda</w:t>
            </w:r>
            <w:proofErr w:type="spellEnd"/>
            <w:r w:rsidRPr="005A2466">
              <w:rPr>
                <w:rFonts w:ascii="Calibri" w:hAnsi="Calibri"/>
                <w:color w:val="000000"/>
                <w:sz w:val="20"/>
              </w:rPr>
              <w:t xml:space="preserve">, </w:t>
            </w:r>
            <w:proofErr w:type="spellStart"/>
            <w:r w:rsidRPr="005A2466">
              <w:rPr>
                <w:rFonts w:ascii="Calibri" w:hAnsi="Calibri"/>
                <w:color w:val="000000"/>
                <w:sz w:val="20"/>
              </w:rPr>
              <w:t>menghalangi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mencegah</w:t>
            </w:r>
            <w:proofErr w:type="spellEnd"/>
            <w:r w:rsidRPr="005A2466">
              <w:rPr>
                <w:rFonts w:ascii="Calibri" w:hAnsi="Calibri"/>
                <w:color w:val="000000"/>
                <w:sz w:val="20"/>
              </w:rPr>
              <w:t xml:space="preserve"> </w:t>
            </w:r>
            <w:proofErr w:type="spellStart"/>
            <w:r w:rsidRPr="005A2466">
              <w:rPr>
                <w:rFonts w:ascii="Calibri" w:hAnsi="Calibri"/>
                <w:color w:val="000000"/>
                <w:sz w:val="20"/>
              </w:rPr>
              <w:t>pelaksanaan</w:t>
            </w:r>
            <w:proofErr w:type="spellEnd"/>
            <w:r w:rsidRPr="005A2466">
              <w:rPr>
                <w:rFonts w:ascii="Calibri" w:hAnsi="Calibri"/>
                <w:color w:val="000000"/>
                <w:sz w:val="20"/>
              </w:rPr>
              <w:t xml:space="preserve"> </w:t>
            </w:r>
            <w:proofErr w:type="spellStart"/>
            <w:r w:rsidRPr="005A2466">
              <w:rPr>
                <w:rFonts w:ascii="Calibri" w:hAnsi="Calibri"/>
                <w:color w:val="000000"/>
                <w:sz w:val="20"/>
              </w:rPr>
              <w:t>kewajiban</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dan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Terpengaruh</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melanggar</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mengingkari</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kewajiban</w:t>
            </w:r>
            <w:proofErr w:type="spellEnd"/>
            <w:r w:rsidRPr="005A2466">
              <w:rPr>
                <w:rFonts w:ascii="Calibri" w:hAnsi="Calibri"/>
                <w:color w:val="000000"/>
                <w:sz w:val="20"/>
              </w:rPr>
              <w:t xml:space="preserve"> </w:t>
            </w:r>
            <w:proofErr w:type="spellStart"/>
            <w:r w:rsidRPr="005A2466">
              <w:rPr>
                <w:rFonts w:ascii="Calibri" w:hAnsi="Calibri"/>
                <w:color w:val="000000"/>
                <w:sz w:val="20"/>
              </w:rPr>
              <w:t>selama</w:t>
            </w:r>
            <w:proofErr w:type="spellEnd"/>
            <w:r w:rsidRPr="005A2466">
              <w:rPr>
                <w:rFonts w:ascii="Calibri" w:hAnsi="Calibri"/>
                <w:color w:val="000000"/>
                <w:sz w:val="20"/>
              </w:rPr>
              <w:t xml:space="preserve"> </w:t>
            </w:r>
            <w:proofErr w:type="spellStart"/>
            <w:r w:rsidRPr="005A2466">
              <w:rPr>
                <w:rFonts w:ascii="Calibri" w:hAnsi="Calibri"/>
                <w:i/>
                <w:color w:val="000000"/>
                <w:sz w:val="20"/>
              </w:rPr>
              <w:t>Keadaan</w:t>
            </w:r>
            <w:proofErr w:type="spellEnd"/>
            <w:r w:rsidRPr="005A2466">
              <w:rPr>
                <w:rFonts w:ascii="Calibri" w:hAnsi="Calibri"/>
                <w:i/>
                <w:color w:val="000000"/>
                <w:sz w:val="20"/>
              </w:rPr>
              <w:t xml:space="preserve"> Kahar</w:t>
            </w:r>
            <w:r w:rsidRPr="005A2466">
              <w:rPr>
                <w:rFonts w:ascii="Calibri" w:hAnsi="Calibri"/>
                <w:color w:val="000000"/>
                <w:sz w:val="20"/>
              </w:rPr>
              <w:t xml:space="preserve"> </w:t>
            </w:r>
            <w:proofErr w:type="spellStart"/>
            <w:r w:rsidRPr="005A2466">
              <w:rPr>
                <w:rFonts w:ascii="Calibri" w:hAnsi="Calibri"/>
                <w:color w:val="000000"/>
                <w:sz w:val="20"/>
              </w:rPr>
              <w:t>itu</w:t>
            </w:r>
            <w:proofErr w:type="spellEnd"/>
            <w:r w:rsidRPr="005A2466">
              <w:rPr>
                <w:rFonts w:ascii="Calibri" w:hAnsi="Calibri"/>
                <w:color w:val="000000"/>
                <w:sz w:val="20"/>
              </w:rPr>
              <w:t xml:space="preserve"> </w:t>
            </w:r>
            <w:proofErr w:type="spellStart"/>
            <w:r w:rsidRPr="005A2466">
              <w:rPr>
                <w:rFonts w:ascii="Calibri" w:hAnsi="Calibri"/>
                <w:color w:val="000000"/>
                <w:sz w:val="20"/>
              </w:rPr>
              <w:t>berlangsung</w:t>
            </w:r>
            <w:proofErr w:type="spellEnd"/>
            <w:r w:rsidRPr="005A2466">
              <w:rPr>
                <w:rFonts w:ascii="Calibri" w:hAnsi="Calibri"/>
                <w:color w:val="000000"/>
                <w:sz w:val="20"/>
              </w:rPr>
              <w:t xml:space="preserve">. Akan </w:t>
            </w:r>
            <w:proofErr w:type="spellStart"/>
            <w:r w:rsidRPr="005A2466">
              <w:rPr>
                <w:rFonts w:ascii="Calibri" w:hAnsi="Calibri"/>
                <w:color w:val="000000"/>
                <w:sz w:val="20"/>
              </w:rPr>
              <w:t>tetapi</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Terpengaruh</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terus</w:t>
            </w:r>
            <w:proofErr w:type="spellEnd"/>
            <w:r w:rsidRPr="005A2466">
              <w:rPr>
                <w:rFonts w:ascii="Calibri" w:hAnsi="Calibri"/>
                <w:color w:val="000000"/>
                <w:sz w:val="20"/>
              </w:rPr>
              <w:t xml:space="preserve"> </w:t>
            </w:r>
            <w:proofErr w:type="spellStart"/>
            <w:r w:rsidRPr="005A2466">
              <w:rPr>
                <w:rFonts w:ascii="Calibri" w:hAnsi="Calibri"/>
                <w:color w:val="000000"/>
                <w:sz w:val="20"/>
              </w:rPr>
              <w:t>melaksanakan</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kewajiban</w:t>
            </w:r>
            <w:proofErr w:type="spellEnd"/>
            <w:r w:rsidRPr="005A2466">
              <w:rPr>
                <w:rFonts w:ascii="Calibri" w:hAnsi="Calibri"/>
                <w:color w:val="000000"/>
                <w:sz w:val="20"/>
              </w:rPr>
              <w:t xml:space="preserve"> </w:t>
            </w:r>
            <w:proofErr w:type="spellStart"/>
            <w:r w:rsidRPr="005A2466">
              <w:rPr>
                <w:rFonts w:ascii="Calibri" w:hAnsi="Calibri"/>
                <w:color w:val="000000"/>
                <w:sz w:val="20"/>
              </w:rPr>
              <w:t>lainnya</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selanjutnya</w:t>
            </w:r>
            <w:proofErr w:type="spellEnd"/>
            <w:r w:rsidRPr="005A2466">
              <w:rPr>
                <w:rFonts w:ascii="Calibri" w:hAnsi="Calibri"/>
                <w:color w:val="000000"/>
                <w:sz w:val="20"/>
              </w:rPr>
              <w:t xml:space="preserve"> </w:t>
            </w:r>
            <w:proofErr w:type="spellStart"/>
            <w:r w:rsidRPr="005A2466">
              <w:rPr>
                <w:rFonts w:ascii="Calibri" w:hAnsi="Calibri"/>
                <w:color w:val="000000"/>
                <w:sz w:val="20"/>
              </w:rPr>
              <w:t>melakukan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usaha</w:t>
            </w:r>
            <w:proofErr w:type="spellEnd"/>
            <w:r w:rsidRPr="005A2466">
              <w:rPr>
                <w:rFonts w:ascii="Calibri" w:hAnsi="Calibri"/>
                <w:color w:val="000000"/>
                <w:sz w:val="20"/>
              </w:rPr>
              <w:t xml:space="preserve"> </w:t>
            </w:r>
            <w:proofErr w:type="spellStart"/>
            <w:r w:rsidRPr="005A2466">
              <w:rPr>
                <w:rFonts w:ascii="Calibri" w:hAnsi="Calibri"/>
                <w:color w:val="000000"/>
                <w:sz w:val="20"/>
              </w:rPr>
              <w:t>terbaiknya</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kembali</w:t>
            </w:r>
            <w:proofErr w:type="spellEnd"/>
            <w:r w:rsidRPr="005A2466">
              <w:rPr>
                <w:rFonts w:ascii="Calibri" w:hAnsi="Calibri"/>
                <w:color w:val="000000"/>
                <w:sz w:val="20"/>
              </w:rPr>
              <w:t xml:space="preserve"> </w:t>
            </w:r>
            <w:proofErr w:type="spellStart"/>
            <w:r w:rsidRPr="005A2466">
              <w:rPr>
                <w:rFonts w:ascii="Calibri" w:hAnsi="Calibri"/>
                <w:color w:val="000000"/>
                <w:sz w:val="20"/>
              </w:rPr>
              <w:t>melaksanakan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kewajiban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terganggu</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Pr="005A2466">
              <w:rPr>
                <w:rFonts w:ascii="Calibri" w:hAnsi="Calibri"/>
                <w:color w:val="000000"/>
                <w:sz w:val="20"/>
              </w:rPr>
              <w:t>akibat</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i/>
                <w:color w:val="000000"/>
                <w:sz w:val="20"/>
              </w:rPr>
              <w:t>Keadaan</w:t>
            </w:r>
            <w:proofErr w:type="spellEnd"/>
            <w:r w:rsidRPr="005A2466">
              <w:rPr>
                <w:rFonts w:ascii="Calibri" w:hAnsi="Calibri"/>
                <w:i/>
                <w:color w:val="000000"/>
                <w:sz w:val="20"/>
              </w:rPr>
              <w:t xml:space="preserve"> Kahar</w:t>
            </w:r>
            <w:r w:rsidRPr="005A2466">
              <w:rPr>
                <w:rFonts w:ascii="Calibri" w:hAnsi="Calibri"/>
                <w:color w:val="000000"/>
                <w:sz w:val="20"/>
              </w:rPr>
              <w:t xml:space="preserve"> </w:t>
            </w:r>
            <w:proofErr w:type="spellStart"/>
            <w:r w:rsidRPr="005A2466">
              <w:rPr>
                <w:rFonts w:ascii="Calibri" w:hAnsi="Calibri"/>
                <w:color w:val="000000"/>
                <w:sz w:val="20"/>
              </w:rPr>
              <w:t>itu</w:t>
            </w:r>
            <w:proofErr w:type="spellEnd"/>
            <w:r w:rsidRPr="005A2466">
              <w:rPr>
                <w:rFonts w:ascii="Calibri" w:hAnsi="Calibri"/>
                <w:color w:val="000000"/>
                <w:sz w:val="20"/>
              </w:rPr>
              <w:t xml:space="preserve"> </w:t>
            </w:r>
            <w:proofErr w:type="spellStart"/>
            <w:r w:rsidRPr="005A2466">
              <w:rPr>
                <w:rFonts w:ascii="Calibri" w:hAnsi="Calibri"/>
                <w:color w:val="000000"/>
                <w:sz w:val="20"/>
              </w:rPr>
              <w:t>secepat</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seefisien</w:t>
            </w:r>
            <w:proofErr w:type="spellEnd"/>
            <w:r w:rsidRPr="005A2466">
              <w:rPr>
                <w:rFonts w:ascii="Calibri" w:hAnsi="Calibri"/>
                <w:color w:val="000000"/>
                <w:sz w:val="20"/>
              </w:rPr>
              <w:t xml:space="preserve"> </w:t>
            </w:r>
            <w:proofErr w:type="spellStart"/>
            <w:r w:rsidRPr="005A2466">
              <w:rPr>
                <w:rFonts w:ascii="Calibri" w:hAnsi="Calibri"/>
                <w:color w:val="000000"/>
                <w:sz w:val="20"/>
              </w:rPr>
              <w:t>mungkin</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Pr="005A2466">
              <w:rPr>
                <w:rFonts w:ascii="Calibri" w:hAnsi="Calibri"/>
                <w:color w:val="000000"/>
                <w:sz w:val="20"/>
              </w:rPr>
              <w:t>peristiwa</w:t>
            </w:r>
            <w:proofErr w:type="spellEnd"/>
            <w:r w:rsidRPr="005A2466">
              <w:rPr>
                <w:rFonts w:ascii="Calibri" w:hAnsi="Calibri"/>
                <w:color w:val="000000"/>
                <w:sz w:val="20"/>
              </w:rPr>
              <w:t xml:space="preserve"> </w:t>
            </w:r>
            <w:proofErr w:type="spellStart"/>
            <w:r w:rsidRPr="005A2466">
              <w:rPr>
                <w:rFonts w:ascii="Calibri" w:hAnsi="Calibri"/>
                <w:color w:val="000000"/>
                <w:sz w:val="20"/>
              </w:rPr>
              <w:t>Keadaan</w:t>
            </w:r>
            <w:proofErr w:type="spellEnd"/>
            <w:r w:rsidRPr="005A2466">
              <w:rPr>
                <w:rFonts w:ascii="Calibri" w:hAnsi="Calibri"/>
                <w:color w:val="000000"/>
                <w:sz w:val="20"/>
              </w:rPr>
              <w:t xml:space="preserve"> Kahar </w:t>
            </w:r>
            <w:proofErr w:type="spellStart"/>
            <w:r w:rsidRPr="005A2466">
              <w:rPr>
                <w:rFonts w:ascii="Calibri" w:hAnsi="Calibri"/>
                <w:color w:val="000000"/>
                <w:sz w:val="20"/>
              </w:rPr>
              <w:t>berlangsung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melebihi</w:t>
            </w:r>
            <w:proofErr w:type="spellEnd"/>
            <w:r w:rsidRPr="005A2466">
              <w:rPr>
                <w:rFonts w:ascii="Calibri" w:hAnsi="Calibri"/>
                <w:color w:val="000000"/>
                <w:sz w:val="20"/>
              </w:rPr>
              <w:t xml:space="preserve"> </w:t>
            </w:r>
            <w:proofErr w:type="spellStart"/>
            <w:r w:rsidRPr="005A2466">
              <w:rPr>
                <w:rFonts w:ascii="Calibri" w:hAnsi="Calibri"/>
                <w:color w:val="000000"/>
                <w:sz w:val="20"/>
              </w:rPr>
              <w:t>jangka</w:t>
            </w:r>
            <w:proofErr w:type="spellEnd"/>
            <w:r w:rsidRPr="005A2466">
              <w:rPr>
                <w:rFonts w:ascii="Calibri" w:hAnsi="Calibri"/>
                <w:color w:val="000000"/>
                <w:sz w:val="20"/>
              </w:rPr>
              <w:t xml:space="preserve"> </w:t>
            </w:r>
            <w:proofErr w:type="spellStart"/>
            <w:r w:rsidRPr="005A2466">
              <w:rPr>
                <w:rFonts w:ascii="Calibri" w:hAnsi="Calibri"/>
                <w:color w:val="000000"/>
                <w:sz w:val="20"/>
              </w:rPr>
              <w:t>waktu</w:t>
            </w:r>
            <w:proofErr w:type="spellEnd"/>
            <w:r w:rsidRPr="005A2466">
              <w:rPr>
                <w:rFonts w:ascii="Calibri" w:hAnsi="Calibri"/>
                <w:color w:val="000000"/>
                <w:sz w:val="20"/>
              </w:rPr>
              <w:t xml:space="preserve"> 2 (</w:t>
            </w:r>
            <w:proofErr w:type="spellStart"/>
            <w:r w:rsidRPr="005A2466">
              <w:rPr>
                <w:rFonts w:ascii="Calibri" w:hAnsi="Calibri"/>
                <w:color w:val="000000"/>
                <w:sz w:val="20"/>
              </w:rPr>
              <w:t>dua</w:t>
            </w:r>
            <w:proofErr w:type="spellEnd"/>
            <w:r w:rsidRPr="005A2466">
              <w:rPr>
                <w:rFonts w:ascii="Calibri" w:hAnsi="Calibri"/>
                <w:color w:val="000000"/>
                <w:sz w:val="20"/>
              </w:rPr>
              <w:t xml:space="preserve">) </w:t>
            </w:r>
            <w:proofErr w:type="spellStart"/>
            <w:r w:rsidRPr="005A2466">
              <w:rPr>
                <w:rFonts w:ascii="Calibri" w:hAnsi="Calibri"/>
                <w:color w:val="000000"/>
                <w:sz w:val="20"/>
              </w:rPr>
              <w:t>bulan</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diberhentikan</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sementara</w:t>
            </w:r>
            <w:proofErr w:type="spellEnd"/>
            <w:r w:rsidRPr="005A2466">
              <w:rPr>
                <w:rFonts w:ascii="Calibri" w:hAnsi="Calibri"/>
                <w:color w:val="000000"/>
                <w:sz w:val="20"/>
              </w:rPr>
              <w:t xml:space="preserve"> </w:t>
            </w:r>
            <w:proofErr w:type="spellStart"/>
            <w:r w:rsidRPr="005A2466">
              <w:rPr>
                <w:rFonts w:ascii="Calibri" w:hAnsi="Calibri"/>
                <w:color w:val="000000"/>
                <w:sz w:val="20"/>
              </w:rPr>
              <w:t>selama</w:t>
            </w:r>
            <w:proofErr w:type="spellEnd"/>
            <w:r w:rsidRPr="005A2466">
              <w:rPr>
                <w:rFonts w:ascii="Calibri" w:hAnsi="Calibri"/>
                <w:color w:val="000000"/>
                <w:sz w:val="20"/>
              </w:rPr>
              <w:t xml:space="preserve"> </w:t>
            </w:r>
            <w:proofErr w:type="spellStart"/>
            <w:r w:rsidRPr="005A2466">
              <w:rPr>
                <w:rFonts w:ascii="Calibri" w:hAnsi="Calibri"/>
                <w:color w:val="000000"/>
                <w:sz w:val="20"/>
              </w:rPr>
              <w:t>berlangsungnya</w:t>
            </w:r>
            <w:proofErr w:type="spellEnd"/>
            <w:r w:rsidRPr="005A2466">
              <w:rPr>
                <w:rFonts w:ascii="Calibri" w:hAnsi="Calibri"/>
                <w:color w:val="000000"/>
                <w:sz w:val="20"/>
              </w:rPr>
              <w:t xml:space="preserve"> </w:t>
            </w:r>
            <w:proofErr w:type="spellStart"/>
            <w:r w:rsidRPr="005A2466">
              <w:rPr>
                <w:rFonts w:ascii="Calibri" w:hAnsi="Calibri"/>
                <w:i/>
                <w:color w:val="000000"/>
                <w:sz w:val="20"/>
              </w:rPr>
              <w:t>Keadaan</w:t>
            </w:r>
            <w:proofErr w:type="spellEnd"/>
            <w:r w:rsidRPr="005A2466">
              <w:rPr>
                <w:rFonts w:ascii="Calibri" w:hAnsi="Calibri"/>
                <w:i/>
                <w:color w:val="000000"/>
                <w:sz w:val="20"/>
              </w:rPr>
              <w:t xml:space="preserve"> Kahar</w:t>
            </w:r>
            <w:r w:rsidRPr="005A2466">
              <w:rPr>
                <w:rFonts w:ascii="Calibri" w:hAnsi="Calibri"/>
                <w:color w:val="000000"/>
                <w:sz w:val="20"/>
              </w:rPr>
              <w:t xml:space="preserve">, dan pada </w:t>
            </w:r>
            <w:proofErr w:type="spellStart"/>
            <w:r w:rsidRPr="005A2466">
              <w:rPr>
                <w:rFonts w:ascii="Calibri" w:hAnsi="Calibri"/>
                <w:color w:val="000000"/>
                <w:sz w:val="20"/>
              </w:rPr>
              <w:t>saat</w:t>
            </w:r>
            <w:proofErr w:type="spellEnd"/>
            <w:r w:rsidRPr="005A2466">
              <w:rPr>
                <w:rFonts w:ascii="Calibri" w:hAnsi="Calibri"/>
                <w:color w:val="000000"/>
                <w:sz w:val="20"/>
              </w:rPr>
              <w:t xml:space="preserve"> </w:t>
            </w:r>
            <w:proofErr w:type="spellStart"/>
            <w:r w:rsidRPr="005A2466">
              <w:rPr>
                <w:rFonts w:ascii="Calibri" w:hAnsi="Calibri"/>
                <w:i/>
                <w:color w:val="000000"/>
                <w:sz w:val="20"/>
              </w:rPr>
              <w:t>Keadaan</w:t>
            </w:r>
            <w:proofErr w:type="spellEnd"/>
            <w:r w:rsidRPr="005A2466">
              <w:rPr>
                <w:rFonts w:ascii="Calibri" w:hAnsi="Calibri"/>
                <w:i/>
                <w:color w:val="000000"/>
                <w:sz w:val="20"/>
              </w:rPr>
              <w:t xml:space="preserve"> Kahar</w:t>
            </w:r>
            <w:r w:rsidRPr="005A2466">
              <w:rPr>
                <w:rFonts w:ascii="Calibri" w:hAnsi="Calibri"/>
                <w:color w:val="000000"/>
                <w:sz w:val="20"/>
              </w:rPr>
              <w:t xml:space="preserve"> </w:t>
            </w:r>
            <w:proofErr w:type="spellStart"/>
            <w:r w:rsidRPr="005A2466">
              <w:rPr>
                <w:rFonts w:ascii="Calibri" w:hAnsi="Calibri"/>
                <w:color w:val="000000"/>
                <w:sz w:val="20"/>
              </w:rPr>
              <w:t>tersebut</w:t>
            </w:r>
            <w:proofErr w:type="spellEnd"/>
            <w:r w:rsidRPr="005A2466">
              <w:rPr>
                <w:rFonts w:ascii="Calibri" w:hAnsi="Calibri"/>
                <w:color w:val="000000"/>
                <w:sz w:val="20"/>
              </w:rPr>
              <w:t xml:space="preserve"> </w:t>
            </w:r>
            <w:proofErr w:type="spellStart"/>
            <w:r w:rsidRPr="005A2466">
              <w:rPr>
                <w:rFonts w:ascii="Calibri" w:hAnsi="Calibri"/>
                <w:color w:val="000000"/>
                <w:sz w:val="20"/>
              </w:rPr>
              <w:t>berakhir</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kembali</w:t>
            </w:r>
            <w:proofErr w:type="spellEnd"/>
            <w:r w:rsidRPr="005A2466">
              <w:rPr>
                <w:rFonts w:ascii="Calibri" w:hAnsi="Calibri"/>
                <w:color w:val="000000"/>
                <w:sz w:val="20"/>
              </w:rPr>
              <w:t xml:space="preserve"> </w:t>
            </w:r>
            <w:proofErr w:type="spellStart"/>
            <w:r w:rsidRPr="005A2466">
              <w:rPr>
                <w:rFonts w:ascii="Calibri" w:hAnsi="Calibri"/>
                <w:color w:val="000000"/>
                <w:sz w:val="20"/>
              </w:rPr>
              <w:t>menjadi</w:t>
            </w:r>
            <w:proofErr w:type="spellEnd"/>
            <w:r w:rsidRPr="005A2466">
              <w:rPr>
                <w:rFonts w:ascii="Calibri" w:hAnsi="Calibri"/>
                <w:color w:val="000000"/>
                <w:sz w:val="20"/>
              </w:rPr>
              <w:t xml:space="preserve"> </w:t>
            </w:r>
            <w:proofErr w:type="spellStart"/>
            <w:r w:rsidRPr="005A2466">
              <w:rPr>
                <w:rFonts w:ascii="Calibri" w:hAnsi="Calibri"/>
                <w:color w:val="000000"/>
                <w:sz w:val="20"/>
              </w:rPr>
              <w:t>efektif</w:t>
            </w:r>
            <w:proofErr w:type="spellEnd"/>
            <w:r w:rsidRPr="005A2466">
              <w:rPr>
                <w:rFonts w:ascii="Calibri" w:hAnsi="Calibri"/>
                <w:color w:val="000000"/>
                <w:sz w:val="20"/>
              </w:rPr>
              <w:t xml:space="preserve"> dan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dijalankan</w:t>
            </w:r>
            <w:proofErr w:type="spellEnd"/>
            <w:r w:rsidRPr="005A2466">
              <w:rPr>
                <w:rFonts w:ascii="Calibri" w:hAnsi="Calibri"/>
                <w:color w:val="000000"/>
                <w:sz w:val="20"/>
              </w:rPr>
              <w:t>. </w:t>
            </w:r>
          </w:p>
          <w:p w14:paraId="6EE1CC3C" w14:textId="77777777" w:rsidR="00DD1C00" w:rsidRPr="00BA45BC" w:rsidRDefault="00DD1C00" w:rsidP="00BA45BC">
            <w:pPr>
              <w:spacing w:after="0" w:line="240" w:lineRule="auto"/>
              <w:jc w:val="both"/>
              <w:textAlignment w:val="baseline"/>
              <w:rPr>
                <w:rFonts w:ascii="Calibri" w:eastAsia="Times New Roman" w:hAnsi="Calibri" w:cs="Calibri"/>
                <w:color w:val="000000"/>
                <w:sz w:val="20"/>
                <w:szCs w:val="20"/>
                <w:lang w:eastAsia="en-ID"/>
              </w:rPr>
            </w:pPr>
          </w:p>
          <w:p w14:paraId="234E9C7A" w14:textId="77777777" w:rsidR="00134E27" w:rsidRPr="005A2466" w:rsidRDefault="00134E27" w:rsidP="00BA45BC">
            <w:pPr>
              <w:spacing w:after="0" w:line="240" w:lineRule="auto"/>
              <w:ind w:left="606" w:hanging="559"/>
              <w:contextualSpacing/>
              <w:rPr>
                <w:rFonts w:ascii="Calibri" w:hAnsi="Calibri"/>
                <w:sz w:val="20"/>
              </w:rPr>
            </w:pPr>
          </w:p>
        </w:tc>
      </w:tr>
      <w:tr w:rsidR="00397E08" w:rsidRPr="00613832" w14:paraId="3B29C936" w14:textId="77777777" w:rsidTr="00BA45BC">
        <w:tblPrEx>
          <w:tblW w:w="9782" w:type="dxa"/>
          <w:tblInd w:w="-284" w:type="dxa"/>
          <w:tblCellMar>
            <w:top w:w="15" w:type="dxa"/>
            <w:left w:w="15" w:type="dxa"/>
            <w:bottom w:w="15" w:type="dxa"/>
            <w:right w:w="15" w:type="dxa"/>
          </w:tblCellMar>
          <w:tblPrExChange w:id="1502" w:author="OLTRE" w:date="2024-07-03T22:42:00Z">
            <w:tblPrEx>
              <w:tblW w:w="9782" w:type="dxa"/>
              <w:tblInd w:w="-284" w:type="dxa"/>
              <w:tblCellMar>
                <w:top w:w="15" w:type="dxa"/>
                <w:left w:w="15" w:type="dxa"/>
                <w:bottom w:w="15" w:type="dxa"/>
                <w:right w:w="15" w:type="dxa"/>
              </w:tblCellMar>
            </w:tblPrEx>
          </w:tblPrExChange>
        </w:tblPrEx>
        <w:trPr>
          <w:gridBefore w:val="1"/>
          <w:trPrChange w:id="1503" w:author="OLTRE" w:date="2024-07-03T22:42:00Z">
            <w:trPr>
              <w:gridAfter w:val="0"/>
              <w:wAfter w:w="176" w:type="dxa"/>
            </w:trPr>
          </w:trPrChange>
        </w:trPr>
        <w:tc>
          <w:tcPr>
            <w:tcW w:w="4829" w:type="dxa"/>
            <w:tcMar>
              <w:top w:w="0" w:type="dxa"/>
              <w:left w:w="108" w:type="dxa"/>
              <w:bottom w:w="0" w:type="dxa"/>
              <w:right w:w="108" w:type="dxa"/>
            </w:tcMar>
            <w:tcPrChange w:id="1504" w:author="OLTRE" w:date="2024-07-03T22:42:00Z">
              <w:tcPr>
                <w:tcW w:w="4829" w:type="dxa"/>
                <w:gridSpan w:val="3"/>
                <w:tcMar>
                  <w:top w:w="0" w:type="dxa"/>
                  <w:left w:w="108" w:type="dxa"/>
                  <w:bottom w:w="0" w:type="dxa"/>
                  <w:right w:w="108" w:type="dxa"/>
                </w:tcMar>
              </w:tcPr>
            </w:tcPrChange>
          </w:tcPr>
          <w:p w14:paraId="15E34AE0" w14:textId="77777777" w:rsidR="005244ED" w:rsidRDefault="005244ED" w:rsidP="00613832">
            <w:pPr>
              <w:spacing w:after="0" w:line="240" w:lineRule="auto"/>
              <w:contextualSpacing/>
              <w:jc w:val="center"/>
              <w:rPr>
                <w:rFonts w:ascii="Calibri" w:eastAsia="Times New Roman" w:hAnsi="Calibri" w:cs="Calibri"/>
                <w:b/>
                <w:bCs/>
                <w:color w:val="000000"/>
                <w:sz w:val="20"/>
                <w:szCs w:val="20"/>
                <w:lang w:eastAsia="en-ID"/>
              </w:rPr>
            </w:pPr>
          </w:p>
          <w:p w14:paraId="0FAD1C72" w14:textId="77777777" w:rsidR="005244ED" w:rsidRPr="00613832" w:rsidRDefault="005244ED" w:rsidP="00613832">
            <w:pPr>
              <w:spacing w:after="0" w:line="240" w:lineRule="auto"/>
              <w:contextualSpacing/>
              <w:jc w:val="center"/>
              <w:rPr>
                <w:rFonts w:ascii="Calibri" w:eastAsia="Times New Roman" w:hAnsi="Calibri" w:cs="Calibri"/>
                <w:sz w:val="20"/>
                <w:szCs w:val="20"/>
                <w:lang w:eastAsia="en-ID"/>
              </w:rPr>
            </w:pPr>
          </w:p>
          <w:p w14:paraId="04D57C35" w14:textId="28C1CA2D" w:rsidR="00397E08" w:rsidRPr="00613832" w:rsidRDefault="00397E08" w:rsidP="00397E08">
            <w:pPr>
              <w:spacing w:after="0" w:line="240" w:lineRule="auto"/>
              <w:contextualSpacing/>
              <w:jc w:val="center"/>
              <w:rPr>
                <w:rFonts w:ascii="Calibri" w:eastAsia="Times New Roman" w:hAnsi="Calibri" w:cs="Calibri"/>
                <w:sz w:val="20"/>
                <w:szCs w:val="20"/>
                <w:lang w:eastAsia="en-ID"/>
              </w:rPr>
            </w:pPr>
            <w:r w:rsidRPr="00613832">
              <w:rPr>
                <w:rFonts w:ascii="Calibri" w:eastAsia="Times New Roman" w:hAnsi="Calibri" w:cs="Calibri"/>
                <w:b/>
                <w:bCs/>
                <w:color w:val="000000"/>
                <w:sz w:val="20"/>
                <w:szCs w:val="20"/>
                <w:lang w:eastAsia="en-ID"/>
              </w:rPr>
              <w:t>2</w:t>
            </w:r>
            <w:r w:rsidR="00F115BF">
              <w:rPr>
                <w:rFonts w:ascii="Calibri" w:eastAsia="Times New Roman" w:hAnsi="Calibri" w:cs="Calibri"/>
                <w:b/>
                <w:bCs/>
                <w:color w:val="000000"/>
                <w:sz w:val="20"/>
                <w:szCs w:val="20"/>
                <w:lang w:eastAsia="en-ID"/>
              </w:rPr>
              <w:t>3</w:t>
            </w:r>
          </w:p>
          <w:p w14:paraId="03575128" w14:textId="0D0AB095" w:rsidR="00397E08" w:rsidRPr="00BA45BC" w:rsidRDefault="00397E08" w:rsidP="00397E08">
            <w:pPr>
              <w:spacing w:after="0" w:line="240" w:lineRule="auto"/>
              <w:contextualSpacing/>
              <w:jc w:val="center"/>
              <w:rPr>
                <w:b/>
                <w:color w:val="000000"/>
                <w:sz w:val="20"/>
              </w:rPr>
            </w:pPr>
            <w:r w:rsidRPr="004A53E7">
              <w:rPr>
                <w:rFonts w:ascii="Calibri" w:hAnsi="Calibri"/>
                <w:b/>
                <w:color w:val="000000"/>
                <w:sz w:val="20"/>
              </w:rPr>
              <w:t>MISCELLANEOUS</w:t>
            </w:r>
          </w:p>
        </w:tc>
        <w:tc>
          <w:tcPr>
            <w:tcW w:w="4811" w:type="dxa"/>
            <w:gridSpan w:val="2"/>
            <w:tcMar>
              <w:top w:w="0" w:type="dxa"/>
              <w:left w:w="108" w:type="dxa"/>
              <w:bottom w:w="0" w:type="dxa"/>
              <w:right w:w="108" w:type="dxa"/>
            </w:tcMar>
            <w:tcPrChange w:id="1505" w:author="OLTRE" w:date="2024-07-03T22:42:00Z">
              <w:tcPr>
                <w:tcW w:w="4811" w:type="dxa"/>
                <w:gridSpan w:val="3"/>
                <w:tcMar>
                  <w:top w:w="0" w:type="dxa"/>
                  <w:left w:w="108" w:type="dxa"/>
                  <w:bottom w:w="0" w:type="dxa"/>
                  <w:right w:w="108" w:type="dxa"/>
                </w:tcMar>
              </w:tcPr>
            </w:tcPrChange>
          </w:tcPr>
          <w:p w14:paraId="383F33F0" w14:textId="77777777" w:rsidR="005244ED" w:rsidRDefault="005244ED" w:rsidP="00613832">
            <w:pPr>
              <w:spacing w:after="0" w:line="240" w:lineRule="auto"/>
              <w:contextualSpacing/>
              <w:jc w:val="center"/>
              <w:rPr>
                <w:rFonts w:ascii="Calibri" w:eastAsia="Times New Roman" w:hAnsi="Calibri" w:cs="Calibri"/>
                <w:b/>
                <w:bCs/>
                <w:color w:val="000000"/>
                <w:sz w:val="20"/>
                <w:szCs w:val="20"/>
                <w:lang w:eastAsia="en-ID"/>
              </w:rPr>
            </w:pPr>
          </w:p>
          <w:p w14:paraId="012EEFE1" w14:textId="77777777" w:rsidR="005244ED" w:rsidRPr="00613832" w:rsidRDefault="005244ED" w:rsidP="00613832">
            <w:pPr>
              <w:spacing w:after="0" w:line="240" w:lineRule="auto"/>
              <w:contextualSpacing/>
              <w:jc w:val="center"/>
              <w:rPr>
                <w:rFonts w:ascii="Calibri" w:eastAsia="Times New Roman" w:hAnsi="Calibri" w:cs="Calibri"/>
                <w:sz w:val="20"/>
                <w:szCs w:val="20"/>
                <w:lang w:eastAsia="en-ID"/>
              </w:rPr>
            </w:pPr>
          </w:p>
          <w:p w14:paraId="495D432A" w14:textId="21ACF961" w:rsidR="00397E08" w:rsidRPr="004A53E7" w:rsidRDefault="00397E08" w:rsidP="00397E08">
            <w:pPr>
              <w:spacing w:after="0" w:line="240" w:lineRule="auto"/>
              <w:contextualSpacing/>
              <w:jc w:val="center"/>
              <w:rPr>
                <w:rFonts w:ascii="Calibri" w:hAnsi="Calibri"/>
                <w:sz w:val="20"/>
              </w:rPr>
            </w:pPr>
            <w:r w:rsidRPr="004A53E7">
              <w:rPr>
                <w:rFonts w:ascii="Calibri" w:hAnsi="Calibri"/>
                <w:b/>
                <w:color w:val="000000"/>
                <w:sz w:val="20"/>
              </w:rPr>
              <w:t>2</w:t>
            </w:r>
            <w:r w:rsidR="00F115BF">
              <w:rPr>
                <w:rFonts w:ascii="Calibri" w:hAnsi="Calibri"/>
                <w:b/>
                <w:color w:val="000000"/>
                <w:sz w:val="20"/>
              </w:rPr>
              <w:t>3</w:t>
            </w:r>
          </w:p>
          <w:p w14:paraId="5EBD88E2" w14:textId="77777777" w:rsidR="00397E08" w:rsidRDefault="00397E08" w:rsidP="00397E08">
            <w:pPr>
              <w:spacing w:after="0" w:line="240" w:lineRule="auto"/>
              <w:contextualSpacing/>
              <w:jc w:val="center"/>
              <w:rPr>
                <w:rFonts w:ascii="Calibri" w:hAnsi="Calibri"/>
                <w:b/>
                <w:color w:val="000000"/>
                <w:sz w:val="20"/>
              </w:rPr>
            </w:pPr>
            <w:r w:rsidRPr="004A53E7">
              <w:rPr>
                <w:rFonts w:ascii="Calibri" w:hAnsi="Calibri"/>
                <w:b/>
                <w:color w:val="000000"/>
                <w:sz w:val="20"/>
              </w:rPr>
              <w:t>LAIN-LAIN</w:t>
            </w:r>
          </w:p>
          <w:p w14:paraId="47D11545" w14:textId="19E685C4" w:rsidR="00397E08" w:rsidRPr="00BA45BC" w:rsidRDefault="00397E08" w:rsidP="00397E08">
            <w:pPr>
              <w:spacing w:after="0" w:line="240" w:lineRule="auto"/>
              <w:contextualSpacing/>
              <w:jc w:val="center"/>
              <w:rPr>
                <w:rFonts w:ascii="Calibri" w:hAnsi="Calibri"/>
                <w:b/>
                <w:color w:val="000000"/>
                <w:sz w:val="20"/>
              </w:rPr>
            </w:pPr>
          </w:p>
        </w:tc>
      </w:tr>
      <w:tr w:rsidR="007027ED" w:rsidRPr="00613832" w14:paraId="0A36B1FB" w14:textId="77777777" w:rsidTr="00BA45BC">
        <w:tblPrEx>
          <w:tblW w:w="9782" w:type="dxa"/>
          <w:tblInd w:w="-284" w:type="dxa"/>
          <w:tblCellMar>
            <w:top w:w="15" w:type="dxa"/>
            <w:left w:w="15" w:type="dxa"/>
            <w:bottom w:w="15" w:type="dxa"/>
            <w:right w:w="15" w:type="dxa"/>
          </w:tblCellMar>
          <w:tblPrExChange w:id="1506" w:author="OLTRE" w:date="2024-07-03T22:42:00Z">
            <w:tblPrEx>
              <w:tblW w:w="9782" w:type="dxa"/>
              <w:tblInd w:w="-284" w:type="dxa"/>
              <w:tblCellMar>
                <w:top w:w="15" w:type="dxa"/>
                <w:left w:w="15" w:type="dxa"/>
                <w:bottom w:w="15" w:type="dxa"/>
                <w:right w:w="15" w:type="dxa"/>
              </w:tblCellMar>
            </w:tblPrEx>
          </w:tblPrExChange>
        </w:tblPrEx>
        <w:trPr>
          <w:gridBefore w:val="1"/>
          <w:trPrChange w:id="1507" w:author="OLTRE" w:date="2024-07-03T22:42:00Z">
            <w:trPr>
              <w:gridAfter w:val="0"/>
              <w:wAfter w:w="176" w:type="dxa"/>
            </w:trPr>
          </w:trPrChange>
        </w:trPr>
        <w:tc>
          <w:tcPr>
            <w:tcW w:w="4829" w:type="dxa"/>
            <w:tcMar>
              <w:top w:w="0" w:type="dxa"/>
              <w:left w:w="108" w:type="dxa"/>
              <w:bottom w:w="0" w:type="dxa"/>
              <w:right w:w="108" w:type="dxa"/>
            </w:tcMar>
            <w:hideMark/>
            <w:tcPrChange w:id="1508" w:author="OLTRE" w:date="2024-07-03T22:42:00Z">
              <w:tcPr>
                <w:tcW w:w="4829" w:type="dxa"/>
                <w:gridSpan w:val="3"/>
                <w:tcMar>
                  <w:top w:w="0" w:type="dxa"/>
                  <w:left w:w="108" w:type="dxa"/>
                  <w:bottom w:w="0" w:type="dxa"/>
                  <w:right w:w="108" w:type="dxa"/>
                </w:tcMar>
                <w:hideMark/>
              </w:tcPr>
            </w:tcPrChange>
          </w:tcPr>
          <w:p w14:paraId="0DAF54AF" w14:textId="77777777" w:rsidR="00134E27" w:rsidRPr="005A2466" w:rsidRDefault="00134E27" w:rsidP="00BA45BC">
            <w:pPr>
              <w:pStyle w:val="ListParagraph"/>
              <w:numPr>
                <w:ilvl w:val="1"/>
                <w:numId w:val="157"/>
              </w:numPr>
              <w:spacing w:after="0" w:line="240" w:lineRule="auto"/>
              <w:ind w:left="594" w:hanging="567"/>
              <w:jc w:val="both"/>
              <w:textAlignment w:val="baseline"/>
              <w:rPr>
                <w:rFonts w:ascii="Calibri" w:hAnsi="Calibri"/>
                <w:color w:val="000000"/>
                <w:sz w:val="20"/>
              </w:rPr>
            </w:pPr>
            <w:r w:rsidRPr="005A2466">
              <w:rPr>
                <w:rFonts w:ascii="Calibri" w:hAnsi="Calibri"/>
                <w:color w:val="000000"/>
                <w:sz w:val="20"/>
                <w:u w:val="single"/>
              </w:rPr>
              <w:t>Governing Law</w:t>
            </w:r>
            <w:r w:rsidRPr="005A2466">
              <w:rPr>
                <w:rFonts w:ascii="Calibri" w:hAnsi="Calibri"/>
                <w:color w:val="000000"/>
                <w:sz w:val="20"/>
              </w:rPr>
              <w:t>. This Agreement shall be enforced, governed and construed in all respects in accordance with the laws of the Republic of Indonesia.  </w:t>
            </w:r>
          </w:p>
          <w:p w14:paraId="1A50874E" w14:textId="77777777" w:rsidR="00C1473F" w:rsidRPr="005A2466" w:rsidRDefault="00C1473F" w:rsidP="00BA45BC">
            <w:pPr>
              <w:pStyle w:val="ListParagraph"/>
              <w:spacing w:after="0" w:line="240" w:lineRule="auto"/>
              <w:ind w:left="594" w:hanging="594"/>
              <w:jc w:val="both"/>
              <w:textAlignment w:val="baseline"/>
              <w:rPr>
                <w:rFonts w:ascii="Calibri" w:hAnsi="Calibri"/>
                <w:color w:val="000000"/>
                <w:sz w:val="20"/>
              </w:rPr>
            </w:pPr>
          </w:p>
        </w:tc>
        <w:tc>
          <w:tcPr>
            <w:tcW w:w="4811" w:type="dxa"/>
            <w:gridSpan w:val="2"/>
            <w:tcMar>
              <w:top w:w="0" w:type="dxa"/>
              <w:left w:w="108" w:type="dxa"/>
              <w:bottom w:w="0" w:type="dxa"/>
              <w:right w:w="108" w:type="dxa"/>
            </w:tcMar>
            <w:hideMark/>
            <w:tcPrChange w:id="1509" w:author="OLTRE" w:date="2024-07-03T22:42:00Z">
              <w:tcPr>
                <w:tcW w:w="4811" w:type="dxa"/>
                <w:gridSpan w:val="3"/>
                <w:tcMar>
                  <w:top w:w="0" w:type="dxa"/>
                  <w:left w:w="108" w:type="dxa"/>
                  <w:bottom w:w="0" w:type="dxa"/>
                  <w:right w:w="108" w:type="dxa"/>
                </w:tcMar>
                <w:hideMark/>
              </w:tcPr>
            </w:tcPrChange>
          </w:tcPr>
          <w:p w14:paraId="1E638AFD" w14:textId="77777777" w:rsidR="00134E27" w:rsidRPr="005A2466" w:rsidRDefault="00134E27" w:rsidP="00BA45BC">
            <w:pPr>
              <w:pStyle w:val="ListParagraph"/>
              <w:numPr>
                <w:ilvl w:val="1"/>
                <w:numId w:val="158"/>
              </w:numPr>
              <w:spacing w:after="0" w:line="240" w:lineRule="auto"/>
              <w:ind w:left="606" w:hanging="567"/>
              <w:jc w:val="both"/>
              <w:textAlignment w:val="baseline"/>
              <w:rPr>
                <w:rFonts w:ascii="Calibri" w:hAnsi="Calibri"/>
                <w:color w:val="000000"/>
                <w:sz w:val="20"/>
              </w:rPr>
            </w:pPr>
            <w:r w:rsidRPr="005A2466">
              <w:rPr>
                <w:rFonts w:ascii="Calibri" w:hAnsi="Calibri"/>
                <w:color w:val="000000"/>
                <w:sz w:val="20"/>
                <w:u w:val="single"/>
              </w:rPr>
              <w:t xml:space="preserve">Hukum yang </w:t>
            </w:r>
            <w:proofErr w:type="spellStart"/>
            <w:r w:rsidRPr="005A2466">
              <w:rPr>
                <w:rFonts w:ascii="Calibri" w:hAnsi="Calibri"/>
                <w:color w:val="000000"/>
                <w:sz w:val="20"/>
                <w:u w:val="single"/>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tunduk</w:t>
            </w:r>
            <w:proofErr w:type="spellEnd"/>
            <w:r w:rsidRPr="005A2466">
              <w:rPr>
                <w:rFonts w:ascii="Calibri" w:hAnsi="Calibri"/>
                <w:color w:val="000000"/>
                <w:sz w:val="20"/>
              </w:rPr>
              <w:t xml:space="preserve"> pada, </w:t>
            </w:r>
            <w:proofErr w:type="spellStart"/>
            <w:r w:rsidRPr="005A2466">
              <w:rPr>
                <w:rFonts w:ascii="Calibri" w:hAnsi="Calibri"/>
                <w:color w:val="000000"/>
                <w:sz w:val="20"/>
              </w:rPr>
              <w:t>diatur</w:t>
            </w:r>
            <w:proofErr w:type="spellEnd"/>
            <w:r w:rsidRPr="005A2466">
              <w:rPr>
                <w:rFonts w:ascii="Calibri" w:hAnsi="Calibri"/>
                <w:color w:val="000000"/>
                <w:sz w:val="20"/>
              </w:rPr>
              <w:t xml:space="preserve"> oleh dan </w:t>
            </w:r>
            <w:proofErr w:type="spellStart"/>
            <w:r w:rsidRPr="005A2466">
              <w:rPr>
                <w:rFonts w:ascii="Calibri" w:hAnsi="Calibri"/>
                <w:color w:val="000000"/>
                <w:sz w:val="20"/>
              </w:rPr>
              <w:t>ditafsirkan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segala</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Negara </w:t>
            </w:r>
            <w:proofErr w:type="spellStart"/>
            <w:r w:rsidRPr="005A2466">
              <w:rPr>
                <w:rFonts w:ascii="Calibri" w:hAnsi="Calibri"/>
                <w:color w:val="000000"/>
                <w:sz w:val="20"/>
              </w:rPr>
              <w:t>Republik</w:t>
            </w:r>
            <w:proofErr w:type="spellEnd"/>
            <w:r w:rsidRPr="005A2466">
              <w:rPr>
                <w:rFonts w:ascii="Calibri" w:hAnsi="Calibri"/>
                <w:color w:val="000000"/>
                <w:sz w:val="20"/>
              </w:rPr>
              <w:t xml:space="preserve"> Indonesia.</w:t>
            </w:r>
          </w:p>
          <w:p w14:paraId="6BD7C29B" w14:textId="77777777" w:rsidR="006569D9" w:rsidRPr="00613832" w:rsidRDefault="006569D9" w:rsidP="00BA45BC">
            <w:pPr>
              <w:pStyle w:val="ListParagraph"/>
              <w:spacing w:after="0" w:line="240" w:lineRule="auto"/>
              <w:ind w:left="606" w:hanging="559"/>
              <w:jc w:val="both"/>
              <w:textAlignment w:val="baseline"/>
              <w:rPr>
                <w:rFonts w:ascii="Calibri" w:eastAsia="Times New Roman" w:hAnsi="Calibri" w:cs="Calibri"/>
                <w:color w:val="000000"/>
                <w:sz w:val="20"/>
                <w:szCs w:val="20"/>
                <w:lang w:eastAsia="en-ID"/>
              </w:rPr>
            </w:pPr>
          </w:p>
          <w:p w14:paraId="4F51A513" w14:textId="77777777" w:rsidR="00EE0F4E" w:rsidRPr="005A2466" w:rsidRDefault="00EE0F4E" w:rsidP="00BA45BC">
            <w:pPr>
              <w:pStyle w:val="ListParagraph"/>
              <w:spacing w:after="0" w:line="240" w:lineRule="auto"/>
              <w:ind w:left="606" w:hanging="559"/>
              <w:jc w:val="both"/>
              <w:textAlignment w:val="baseline"/>
              <w:rPr>
                <w:rFonts w:ascii="Calibri" w:hAnsi="Calibri"/>
                <w:color w:val="000000"/>
                <w:sz w:val="20"/>
              </w:rPr>
            </w:pPr>
          </w:p>
        </w:tc>
      </w:tr>
      <w:tr w:rsidR="007027ED" w:rsidRPr="00613832" w14:paraId="669C5359" w14:textId="77777777" w:rsidTr="00BA45BC">
        <w:tblPrEx>
          <w:tblW w:w="9782" w:type="dxa"/>
          <w:tblInd w:w="-284" w:type="dxa"/>
          <w:tblCellMar>
            <w:top w:w="15" w:type="dxa"/>
            <w:left w:w="15" w:type="dxa"/>
            <w:bottom w:w="15" w:type="dxa"/>
            <w:right w:w="15" w:type="dxa"/>
          </w:tblCellMar>
          <w:tblPrExChange w:id="1510" w:author="OLTRE" w:date="2024-07-03T22:42:00Z">
            <w:tblPrEx>
              <w:tblW w:w="9782" w:type="dxa"/>
              <w:tblInd w:w="-284" w:type="dxa"/>
              <w:tblCellMar>
                <w:top w:w="15" w:type="dxa"/>
                <w:left w:w="15" w:type="dxa"/>
                <w:bottom w:w="15" w:type="dxa"/>
                <w:right w:w="15" w:type="dxa"/>
              </w:tblCellMar>
            </w:tblPrEx>
          </w:tblPrExChange>
        </w:tblPrEx>
        <w:trPr>
          <w:gridBefore w:val="1"/>
          <w:trPrChange w:id="1511" w:author="OLTRE" w:date="2024-07-03T22:42:00Z">
            <w:trPr>
              <w:gridAfter w:val="0"/>
              <w:wAfter w:w="176" w:type="dxa"/>
            </w:trPr>
          </w:trPrChange>
        </w:trPr>
        <w:tc>
          <w:tcPr>
            <w:tcW w:w="4829" w:type="dxa"/>
            <w:tcMar>
              <w:top w:w="0" w:type="dxa"/>
              <w:left w:w="108" w:type="dxa"/>
              <w:bottom w:w="0" w:type="dxa"/>
              <w:right w:w="108" w:type="dxa"/>
            </w:tcMar>
            <w:hideMark/>
            <w:tcPrChange w:id="1512" w:author="OLTRE" w:date="2024-07-03T22:42:00Z">
              <w:tcPr>
                <w:tcW w:w="4829" w:type="dxa"/>
                <w:gridSpan w:val="3"/>
                <w:tcMar>
                  <w:top w:w="0" w:type="dxa"/>
                  <w:left w:w="108" w:type="dxa"/>
                  <w:bottom w:w="0" w:type="dxa"/>
                  <w:right w:w="108" w:type="dxa"/>
                </w:tcMar>
                <w:hideMark/>
              </w:tcPr>
            </w:tcPrChange>
          </w:tcPr>
          <w:p w14:paraId="6F56A91F" w14:textId="77777777" w:rsidR="00134E27" w:rsidRPr="005A2466" w:rsidRDefault="00134E27" w:rsidP="00BA45BC">
            <w:pPr>
              <w:pStyle w:val="ListParagraph"/>
              <w:numPr>
                <w:ilvl w:val="1"/>
                <w:numId w:val="157"/>
              </w:numPr>
              <w:spacing w:after="0" w:line="240" w:lineRule="auto"/>
              <w:ind w:left="594" w:hanging="567"/>
              <w:jc w:val="both"/>
              <w:textAlignment w:val="baseline"/>
              <w:rPr>
                <w:rFonts w:ascii="Calibri" w:hAnsi="Calibri"/>
                <w:color w:val="000000"/>
                <w:sz w:val="20"/>
              </w:rPr>
            </w:pPr>
            <w:r w:rsidRPr="005A2466">
              <w:rPr>
                <w:rFonts w:ascii="Calibri" w:hAnsi="Calibri"/>
                <w:color w:val="000000"/>
                <w:sz w:val="20"/>
                <w:u w:val="single"/>
              </w:rPr>
              <w:t>Relationship</w:t>
            </w:r>
            <w:r w:rsidRPr="005A2466">
              <w:rPr>
                <w:rFonts w:ascii="Calibri" w:hAnsi="Calibri"/>
                <w:color w:val="000000"/>
                <w:sz w:val="20"/>
              </w:rPr>
              <w:t>. Nothing contained in this Agreement shall be deemed to constitute any other relation, except as otherwise herein expressly provided, or to constitute any Party the agent or legal representative of any other. </w:t>
            </w:r>
          </w:p>
          <w:p w14:paraId="6AA2FA47" w14:textId="77777777" w:rsidR="00134E27" w:rsidRPr="005A2466" w:rsidRDefault="00134E27" w:rsidP="00BA45BC">
            <w:pPr>
              <w:spacing w:after="0" w:line="240" w:lineRule="auto"/>
              <w:ind w:left="594" w:hanging="594"/>
              <w:contextualSpacing/>
              <w:rPr>
                <w:rFonts w:ascii="Calibri" w:hAnsi="Calibri"/>
                <w:sz w:val="20"/>
              </w:rPr>
            </w:pPr>
          </w:p>
        </w:tc>
        <w:tc>
          <w:tcPr>
            <w:tcW w:w="4811" w:type="dxa"/>
            <w:gridSpan w:val="2"/>
            <w:tcMar>
              <w:top w:w="0" w:type="dxa"/>
              <w:left w:w="108" w:type="dxa"/>
              <w:bottom w:w="0" w:type="dxa"/>
              <w:right w:w="108" w:type="dxa"/>
            </w:tcMar>
            <w:hideMark/>
            <w:tcPrChange w:id="1513" w:author="OLTRE" w:date="2024-07-03T22:42:00Z">
              <w:tcPr>
                <w:tcW w:w="4811" w:type="dxa"/>
                <w:gridSpan w:val="3"/>
                <w:tcMar>
                  <w:top w:w="0" w:type="dxa"/>
                  <w:left w:w="108" w:type="dxa"/>
                  <w:bottom w:w="0" w:type="dxa"/>
                  <w:right w:w="108" w:type="dxa"/>
                </w:tcMar>
                <w:hideMark/>
              </w:tcPr>
            </w:tcPrChange>
          </w:tcPr>
          <w:p w14:paraId="096864EA" w14:textId="77777777" w:rsidR="00134E27" w:rsidRPr="005A2466" w:rsidRDefault="00134E27" w:rsidP="00BA45BC">
            <w:pPr>
              <w:pStyle w:val="ListParagraph"/>
              <w:numPr>
                <w:ilvl w:val="1"/>
                <w:numId w:val="158"/>
              </w:numPr>
              <w:spacing w:after="0" w:line="240" w:lineRule="auto"/>
              <w:ind w:left="606" w:hanging="567"/>
              <w:jc w:val="both"/>
              <w:textAlignment w:val="baseline"/>
              <w:rPr>
                <w:rFonts w:ascii="Calibri" w:hAnsi="Calibri"/>
                <w:color w:val="000000"/>
                <w:sz w:val="20"/>
              </w:rPr>
            </w:pPr>
            <w:proofErr w:type="spellStart"/>
            <w:r w:rsidRPr="005A2466">
              <w:rPr>
                <w:rFonts w:ascii="Calibri" w:hAnsi="Calibri"/>
                <w:color w:val="000000"/>
                <w:sz w:val="20"/>
                <w:u w:val="single"/>
              </w:rPr>
              <w:t>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ada</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menjadikan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lain</w:t>
            </w:r>
            <w:proofErr w:type="spellEnd"/>
            <w:r w:rsidRPr="005A2466">
              <w:rPr>
                <w:rFonts w:ascii="Calibri" w:hAnsi="Calibri"/>
                <w:color w:val="000000"/>
                <w:sz w:val="20"/>
              </w:rPr>
              <w:t xml:space="preserve">, </w:t>
            </w:r>
            <w:proofErr w:type="spellStart"/>
            <w:r w:rsidRPr="005A2466">
              <w:rPr>
                <w:rFonts w:ascii="Calibri" w:hAnsi="Calibri"/>
                <w:color w:val="000000"/>
                <w:sz w:val="20"/>
              </w:rPr>
              <w:t>kecuali</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ditentukan</w:t>
            </w:r>
            <w:proofErr w:type="spellEnd"/>
            <w:r w:rsidRPr="005A2466">
              <w:rPr>
                <w:rFonts w:ascii="Calibri" w:hAnsi="Calibri"/>
                <w:color w:val="000000"/>
                <w:sz w:val="20"/>
              </w:rPr>
              <w:t xml:space="preserve"> lain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tegas</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menjadikan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Pr="005A2466">
              <w:rPr>
                <w:rFonts w:ascii="Calibri" w:hAnsi="Calibri"/>
                <w:color w:val="000000"/>
                <w:sz w:val="20"/>
              </w:rPr>
              <w:t>agen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wakil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yang lain.</w:t>
            </w:r>
          </w:p>
          <w:p w14:paraId="04F426CC" w14:textId="77777777" w:rsidR="006569D9" w:rsidRPr="00613832" w:rsidRDefault="006569D9" w:rsidP="00BA45BC">
            <w:pPr>
              <w:pStyle w:val="ListParagraph"/>
              <w:spacing w:after="0" w:line="240" w:lineRule="auto"/>
              <w:ind w:left="606" w:hanging="559"/>
              <w:jc w:val="both"/>
              <w:textAlignment w:val="baseline"/>
              <w:rPr>
                <w:rFonts w:ascii="Calibri" w:eastAsia="Times New Roman" w:hAnsi="Calibri" w:cs="Calibri"/>
                <w:color w:val="000000"/>
                <w:sz w:val="20"/>
                <w:szCs w:val="20"/>
                <w:lang w:eastAsia="en-ID"/>
              </w:rPr>
            </w:pPr>
          </w:p>
          <w:p w14:paraId="25812605" w14:textId="77777777" w:rsidR="007027ED" w:rsidRPr="005A2466" w:rsidRDefault="007027ED" w:rsidP="00BA45BC">
            <w:pPr>
              <w:spacing w:after="0" w:line="240" w:lineRule="auto"/>
              <w:ind w:left="606" w:hanging="559"/>
              <w:contextualSpacing/>
              <w:jc w:val="both"/>
              <w:textAlignment w:val="baseline"/>
              <w:rPr>
                <w:rFonts w:ascii="Calibri" w:hAnsi="Calibri"/>
                <w:color w:val="000000"/>
                <w:sz w:val="20"/>
              </w:rPr>
            </w:pPr>
          </w:p>
        </w:tc>
      </w:tr>
      <w:tr w:rsidR="007027ED" w:rsidRPr="00613832" w14:paraId="303677E4" w14:textId="77777777" w:rsidTr="00BA45BC">
        <w:tblPrEx>
          <w:tblW w:w="9782" w:type="dxa"/>
          <w:tblInd w:w="-284" w:type="dxa"/>
          <w:tblCellMar>
            <w:top w:w="15" w:type="dxa"/>
            <w:left w:w="15" w:type="dxa"/>
            <w:bottom w:w="15" w:type="dxa"/>
            <w:right w:w="15" w:type="dxa"/>
          </w:tblCellMar>
          <w:tblPrExChange w:id="1514" w:author="OLTRE" w:date="2024-07-03T22:42:00Z">
            <w:tblPrEx>
              <w:tblW w:w="9782" w:type="dxa"/>
              <w:tblInd w:w="-284" w:type="dxa"/>
              <w:tblCellMar>
                <w:top w:w="15" w:type="dxa"/>
                <w:left w:w="15" w:type="dxa"/>
                <w:bottom w:w="15" w:type="dxa"/>
                <w:right w:w="15" w:type="dxa"/>
              </w:tblCellMar>
            </w:tblPrEx>
          </w:tblPrExChange>
        </w:tblPrEx>
        <w:trPr>
          <w:gridBefore w:val="1"/>
          <w:trPrChange w:id="1515" w:author="OLTRE" w:date="2024-07-03T22:42:00Z">
            <w:trPr>
              <w:gridAfter w:val="0"/>
              <w:wAfter w:w="176" w:type="dxa"/>
            </w:trPr>
          </w:trPrChange>
        </w:trPr>
        <w:tc>
          <w:tcPr>
            <w:tcW w:w="4829" w:type="dxa"/>
            <w:tcMar>
              <w:top w:w="0" w:type="dxa"/>
              <w:left w:w="108" w:type="dxa"/>
              <w:bottom w:w="0" w:type="dxa"/>
              <w:right w:w="108" w:type="dxa"/>
            </w:tcMar>
            <w:hideMark/>
            <w:tcPrChange w:id="1516" w:author="OLTRE" w:date="2024-07-03T22:42:00Z">
              <w:tcPr>
                <w:tcW w:w="4829" w:type="dxa"/>
                <w:gridSpan w:val="3"/>
                <w:tcMar>
                  <w:top w:w="0" w:type="dxa"/>
                  <w:left w:w="108" w:type="dxa"/>
                  <w:bottom w:w="0" w:type="dxa"/>
                  <w:right w:w="108" w:type="dxa"/>
                </w:tcMar>
                <w:hideMark/>
              </w:tcPr>
            </w:tcPrChange>
          </w:tcPr>
          <w:p w14:paraId="001BB647" w14:textId="54E2B1D6" w:rsidR="00134E27" w:rsidRDefault="00134E27">
            <w:pPr>
              <w:pStyle w:val="ListParagraph"/>
              <w:numPr>
                <w:ilvl w:val="1"/>
                <w:numId w:val="157"/>
              </w:numPr>
              <w:spacing w:after="0" w:line="240" w:lineRule="auto"/>
              <w:ind w:left="594" w:hanging="567"/>
              <w:jc w:val="both"/>
              <w:textAlignment w:val="baseline"/>
              <w:rPr>
                <w:rFonts w:ascii="Calibri" w:hAnsi="Calibri"/>
                <w:color w:val="000000"/>
                <w:sz w:val="20"/>
              </w:rPr>
            </w:pPr>
            <w:r w:rsidRPr="005A2466">
              <w:rPr>
                <w:rFonts w:ascii="Calibri" w:hAnsi="Calibri"/>
                <w:color w:val="000000"/>
                <w:sz w:val="20"/>
                <w:u w:val="single"/>
              </w:rPr>
              <w:t>Assignment</w:t>
            </w:r>
            <w:r w:rsidRPr="005A2466">
              <w:rPr>
                <w:rFonts w:ascii="Calibri" w:hAnsi="Calibri"/>
                <w:color w:val="000000"/>
                <w:sz w:val="20"/>
              </w:rPr>
              <w:t xml:space="preserve">. </w:t>
            </w:r>
            <w:r w:rsidR="002E1749" w:rsidRPr="002E1749">
              <w:rPr>
                <w:rFonts w:ascii="Calibri" w:hAnsi="Calibri"/>
                <w:color w:val="000000"/>
                <w:sz w:val="20"/>
              </w:rPr>
              <w:t>The Investor may assign, transfer, and convey all of its rights, duties, obligations and liabilities under this Agreement to the Assignee</w:t>
            </w:r>
            <w:r w:rsidR="00BB333A">
              <w:rPr>
                <w:rFonts w:ascii="Calibri" w:hAnsi="Calibri"/>
                <w:color w:val="000000"/>
                <w:sz w:val="20"/>
              </w:rPr>
              <w:t xml:space="preserve"> </w:t>
            </w:r>
            <w:r w:rsidR="00BB333A">
              <w:rPr>
                <w:rFonts w:ascii="Calibri" w:hAnsi="Calibri"/>
                <w:color w:val="000000"/>
                <w:sz w:val="20"/>
              </w:rPr>
              <w:lastRenderedPageBreak/>
              <w:t>(“</w:t>
            </w:r>
            <w:r w:rsidR="00BB333A">
              <w:rPr>
                <w:rFonts w:ascii="Calibri" w:hAnsi="Calibri"/>
                <w:b/>
                <w:color w:val="000000"/>
                <w:sz w:val="20"/>
              </w:rPr>
              <w:t>Novation to Assignee</w:t>
            </w:r>
            <w:r w:rsidR="00BB333A">
              <w:rPr>
                <w:rFonts w:ascii="Calibri" w:hAnsi="Calibri"/>
                <w:color w:val="000000"/>
                <w:sz w:val="20"/>
              </w:rPr>
              <w:t>”)</w:t>
            </w:r>
            <w:r w:rsidR="002E1749" w:rsidRPr="002E1749">
              <w:rPr>
                <w:rFonts w:ascii="Calibri" w:hAnsi="Calibri"/>
                <w:color w:val="000000"/>
                <w:sz w:val="20"/>
              </w:rPr>
              <w:t xml:space="preserve">. Upon the execution of </w:t>
            </w:r>
            <w:r w:rsidR="00543693">
              <w:rPr>
                <w:rFonts w:ascii="Calibri" w:hAnsi="Calibri"/>
                <w:color w:val="000000"/>
                <w:sz w:val="20"/>
              </w:rPr>
              <w:t xml:space="preserve">the </w:t>
            </w:r>
            <w:r w:rsidR="002E1749" w:rsidRPr="002E1749">
              <w:rPr>
                <w:rFonts w:ascii="Calibri" w:hAnsi="Calibri"/>
                <w:color w:val="000000"/>
                <w:sz w:val="20"/>
              </w:rPr>
              <w:t>novation agreement</w:t>
            </w:r>
            <w:r w:rsidR="00543693">
              <w:rPr>
                <w:rFonts w:ascii="Calibri" w:hAnsi="Calibri"/>
                <w:color w:val="000000"/>
                <w:sz w:val="20"/>
              </w:rPr>
              <w:t xml:space="preserve"> </w:t>
            </w:r>
            <w:r w:rsidR="0016486A">
              <w:rPr>
                <w:rFonts w:ascii="Calibri" w:hAnsi="Calibri"/>
                <w:color w:val="000000"/>
                <w:sz w:val="20"/>
              </w:rPr>
              <w:t xml:space="preserve">documenting </w:t>
            </w:r>
            <w:r w:rsidR="00543693">
              <w:rPr>
                <w:rFonts w:ascii="Calibri" w:hAnsi="Calibri"/>
                <w:color w:val="000000"/>
                <w:sz w:val="20"/>
              </w:rPr>
              <w:t>the Novation to Assignee</w:t>
            </w:r>
            <w:r w:rsidR="002E1749" w:rsidRPr="002E1749">
              <w:rPr>
                <w:rFonts w:ascii="Calibri" w:hAnsi="Calibri"/>
                <w:color w:val="000000"/>
                <w:sz w:val="20"/>
              </w:rPr>
              <w:t xml:space="preserve">, with effect on the signing date of such novation agreement, </w:t>
            </w:r>
            <w:r w:rsidR="00C7737C">
              <w:rPr>
                <w:rFonts w:ascii="Calibri" w:hAnsi="Calibri"/>
                <w:color w:val="000000"/>
                <w:sz w:val="20"/>
              </w:rPr>
              <w:t>(</w:t>
            </w:r>
            <w:proofErr w:type="spellStart"/>
            <w:r w:rsidR="00C7737C">
              <w:rPr>
                <w:rFonts w:ascii="Calibri" w:hAnsi="Calibri"/>
                <w:color w:val="000000"/>
                <w:sz w:val="20"/>
              </w:rPr>
              <w:t>i</w:t>
            </w:r>
            <w:proofErr w:type="spellEnd"/>
            <w:r w:rsidR="00C7737C">
              <w:rPr>
                <w:rFonts w:ascii="Calibri" w:hAnsi="Calibri"/>
                <w:color w:val="000000"/>
                <w:sz w:val="20"/>
              </w:rPr>
              <w:t xml:space="preserve">) </w:t>
            </w:r>
            <w:r w:rsidR="002E1749" w:rsidRPr="002E1749">
              <w:rPr>
                <w:rFonts w:ascii="Calibri" w:hAnsi="Calibri"/>
                <w:color w:val="000000"/>
                <w:sz w:val="20"/>
              </w:rPr>
              <w:t>the Investor shall be released and discharged from further performance of all duties, obligations, liabilities, claims and demands howsoever arising under this Agreement</w:t>
            </w:r>
            <w:r w:rsidR="00C7737C">
              <w:rPr>
                <w:rFonts w:ascii="Calibri" w:hAnsi="Calibri"/>
                <w:color w:val="000000"/>
                <w:sz w:val="20"/>
              </w:rPr>
              <w:t>, (ii)</w:t>
            </w:r>
            <w:r w:rsidR="002E1749" w:rsidRPr="002E1749">
              <w:rPr>
                <w:rFonts w:ascii="Calibri" w:hAnsi="Calibri"/>
                <w:color w:val="000000"/>
                <w:sz w:val="20"/>
              </w:rPr>
              <w:t xml:space="preserve"> the performance of those duties, obligations and liabilities will be assumed by the Assignee under this Agreement in place of the Investor</w:t>
            </w:r>
            <w:r w:rsidR="00C7737C">
              <w:rPr>
                <w:rFonts w:ascii="Calibri" w:hAnsi="Calibri"/>
                <w:color w:val="000000"/>
                <w:sz w:val="20"/>
              </w:rPr>
              <w:t>, and (iii) the Assignee shall accept and be entitled to the assignment and transfer of all present and future rights, title, interests, claims and benefits under this Agreement</w:t>
            </w:r>
            <w:r w:rsidR="001F39A6">
              <w:rPr>
                <w:rFonts w:ascii="Calibri" w:hAnsi="Calibri"/>
                <w:color w:val="000000"/>
                <w:sz w:val="20"/>
              </w:rPr>
              <w:t xml:space="preserve"> in place of the Investor</w:t>
            </w:r>
            <w:r w:rsidR="002E1749" w:rsidRPr="002E1749">
              <w:rPr>
                <w:rFonts w:ascii="Calibri" w:hAnsi="Calibri"/>
                <w:color w:val="000000"/>
                <w:sz w:val="20"/>
              </w:rPr>
              <w:t>.</w:t>
            </w:r>
            <w:r w:rsidR="002E1749">
              <w:rPr>
                <w:rFonts w:ascii="Calibri" w:hAnsi="Calibri"/>
                <w:color w:val="000000"/>
                <w:sz w:val="20"/>
              </w:rPr>
              <w:t xml:space="preserve"> </w:t>
            </w:r>
            <w:r w:rsidR="00BB333A">
              <w:rPr>
                <w:rFonts w:ascii="Calibri" w:hAnsi="Calibri"/>
                <w:color w:val="000000"/>
                <w:sz w:val="20"/>
              </w:rPr>
              <w:t>Save and except the Novation to Assignee</w:t>
            </w:r>
            <w:r w:rsidR="002E1749">
              <w:rPr>
                <w:rFonts w:ascii="Calibri" w:hAnsi="Calibri"/>
                <w:color w:val="000000"/>
                <w:sz w:val="20"/>
              </w:rPr>
              <w:t xml:space="preserve">, </w:t>
            </w:r>
            <w:r w:rsidR="00BB333A" w:rsidRPr="00BB333A">
              <w:rPr>
                <w:rFonts w:ascii="Calibri" w:hAnsi="Calibri"/>
                <w:color w:val="000000"/>
                <w:sz w:val="20"/>
              </w:rPr>
              <w:t>no Party may assign, transfer, pledge or encumber any of its rights, or transfer any of its obligations, under this Agreement without the prior written consent of each of the other Parties.</w:t>
            </w:r>
          </w:p>
          <w:p w14:paraId="2BD72CDB" w14:textId="77777777" w:rsidR="00DD1C00" w:rsidRDefault="00DD1C00" w:rsidP="00DD1C00">
            <w:pPr>
              <w:pStyle w:val="ListParagraph"/>
              <w:spacing w:after="0" w:line="240" w:lineRule="auto"/>
              <w:ind w:left="594"/>
              <w:jc w:val="both"/>
              <w:textAlignment w:val="baseline"/>
              <w:rPr>
                <w:rFonts w:ascii="Calibri" w:hAnsi="Calibri"/>
                <w:color w:val="000000"/>
                <w:sz w:val="20"/>
              </w:rPr>
            </w:pPr>
          </w:p>
          <w:p w14:paraId="16366CC1" w14:textId="0727761F" w:rsidR="00F21AEB" w:rsidRPr="005A2466" w:rsidRDefault="00F21AEB" w:rsidP="00BA45BC">
            <w:pPr>
              <w:pStyle w:val="ListParagraph"/>
              <w:spacing w:after="0" w:line="240" w:lineRule="auto"/>
              <w:ind w:left="594"/>
              <w:jc w:val="both"/>
              <w:textAlignment w:val="baseline"/>
              <w:rPr>
                <w:rFonts w:ascii="Calibri" w:hAnsi="Calibri"/>
                <w:color w:val="000000"/>
                <w:sz w:val="20"/>
              </w:rPr>
            </w:pPr>
          </w:p>
        </w:tc>
        <w:tc>
          <w:tcPr>
            <w:tcW w:w="4811" w:type="dxa"/>
            <w:gridSpan w:val="2"/>
            <w:tcMar>
              <w:top w:w="0" w:type="dxa"/>
              <w:left w:w="108" w:type="dxa"/>
              <w:bottom w:w="0" w:type="dxa"/>
              <w:right w:w="108" w:type="dxa"/>
            </w:tcMar>
            <w:hideMark/>
            <w:tcPrChange w:id="1517" w:author="OLTRE" w:date="2024-07-03T22:42:00Z">
              <w:tcPr>
                <w:tcW w:w="4811" w:type="dxa"/>
                <w:gridSpan w:val="3"/>
                <w:tcMar>
                  <w:top w:w="0" w:type="dxa"/>
                  <w:left w:w="108" w:type="dxa"/>
                  <w:bottom w:w="0" w:type="dxa"/>
                  <w:right w:w="108" w:type="dxa"/>
                </w:tcMar>
                <w:hideMark/>
              </w:tcPr>
            </w:tcPrChange>
          </w:tcPr>
          <w:p w14:paraId="40F6DF69" w14:textId="4A929F6A" w:rsidR="00134E27" w:rsidRPr="005A2466" w:rsidRDefault="00134E27" w:rsidP="00BA45BC">
            <w:pPr>
              <w:pStyle w:val="ListParagraph"/>
              <w:numPr>
                <w:ilvl w:val="1"/>
                <w:numId w:val="158"/>
              </w:numPr>
              <w:spacing w:after="0" w:line="240" w:lineRule="auto"/>
              <w:ind w:left="606" w:hanging="567"/>
              <w:jc w:val="both"/>
              <w:textAlignment w:val="baseline"/>
              <w:rPr>
                <w:rFonts w:ascii="Calibri" w:hAnsi="Calibri"/>
                <w:color w:val="000000"/>
                <w:sz w:val="20"/>
              </w:rPr>
            </w:pPr>
            <w:proofErr w:type="spellStart"/>
            <w:r w:rsidRPr="005A2466">
              <w:rPr>
                <w:rFonts w:ascii="Calibri" w:hAnsi="Calibri"/>
                <w:color w:val="000000"/>
                <w:sz w:val="20"/>
                <w:u w:val="single"/>
              </w:rPr>
              <w:lastRenderedPageBreak/>
              <w:t>Pengalihan</w:t>
            </w:r>
            <w:proofErr w:type="spellEnd"/>
            <w:r w:rsidRPr="005A2466">
              <w:rPr>
                <w:rFonts w:ascii="Calibri" w:hAnsi="Calibri"/>
                <w:color w:val="000000"/>
                <w:sz w:val="20"/>
              </w:rPr>
              <w:t xml:space="preserve">. </w:t>
            </w:r>
            <w:r w:rsidR="004A71B2" w:rsidRPr="00DC4BA9">
              <w:rPr>
                <w:rFonts w:ascii="Calibri" w:hAnsi="Calibri" w:cs="Calibri"/>
                <w:color w:val="000000"/>
                <w:sz w:val="20"/>
                <w:szCs w:val="20"/>
              </w:rPr>
              <w:t xml:space="preserve">Investor </w:t>
            </w:r>
            <w:proofErr w:type="spellStart"/>
            <w:r w:rsidR="004A71B2" w:rsidRPr="00DC4BA9">
              <w:rPr>
                <w:rFonts w:ascii="Calibri" w:hAnsi="Calibri" w:cs="Calibri"/>
                <w:color w:val="000000"/>
                <w:sz w:val="20"/>
                <w:szCs w:val="20"/>
              </w:rPr>
              <w:t>dapat</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mengalihkan</w:t>
            </w:r>
            <w:proofErr w:type="spellEnd"/>
            <w:r w:rsidR="004A71B2" w:rsidRPr="00DC4BA9">
              <w:rPr>
                <w:rFonts w:ascii="Calibri" w:hAnsi="Calibri" w:cs="Calibri"/>
                <w:color w:val="000000"/>
                <w:sz w:val="20"/>
                <w:szCs w:val="20"/>
              </w:rPr>
              <w:t xml:space="preserve">, </w:t>
            </w:r>
            <w:r w:rsidR="004A71B2">
              <w:rPr>
                <w:rFonts w:ascii="Calibri" w:hAnsi="Calibri" w:cs="Calibri"/>
                <w:color w:val="000000"/>
                <w:sz w:val="20"/>
                <w:szCs w:val="20"/>
              </w:rPr>
              <w:t>transfer</w:t>
            </w:r>
            <w:r w:rsidR="004A71B2" w:rsidRPr="00DC4BA9">
              <w:rPr>
                <w:rFonts w:ascii="Calibri" w:hAnsi="Calibri" w:cs="Calibri"/>
                <w:color w:val="000000"/>
                <w:sz w:val="20"/>
                <w:szCs w:val="20"/>
              </w:rPr>
              <w:t xml:space="preserve">, dan </w:t>
            </w:r>
            <w:proofErr w:type="spellStart"/>
            <w:r w:rsidR="004A71B2" w:rsidRPr="00DC4BA9">
              <w:rPr>
                <w:rFonts w:ascii="Calibri" w:hAnsi="Calibri" w:cs="Calibri"/>
                <w:color w:val="000000"/>
                <w:sz w:val="20"/>
                <w:szCs w:val="20"/>
              </w:rPr>
              <w:t>men</w:t>
            </w:r>
            <w:r w:rsidR="004A71B2">
              <w:rPr>
                <w:rFonts w:ascii="Calibri" w:hAnsi="Calibri" w:cs="Calibri"/>
                <w:color w:val="000000"/>
                <w:sz w:val="20"/>
                <w:szCs w:val="20"/>
              </w:rPr>
              <w:t>yerahkan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seluruh</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hak</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tugas</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kewajiban</w:t>
            </w:r>
            <w:proofErr w:type="spellEnd"/>
            <w:r w:rsidR="004A71B2" w:rsidRPr="00DC4BA9">
              <w:rPr>
                <w:rFonts w:ascii="Calibri" w:hAnsi="Calibri" w:cs="Calibri"/>
                <w:color w:val="000000"/>
                <w:sz w:val="20"/>
                <w:szCs w:val="20"/>
              </w:rPr>
              <w:t xml:space="preserve"> dan </w:t>
            </w:r>
            <w:proofErr w:type="spellStart"/>
            <w:r w:rsidR="004A71B2" w:rsidRPr="00DC4BA9">
              <w:rPr>
                <w:rFonts w:ascii="Calibri" w:hAnsi="Calibri" w:cs="Calibri"/>
                <w:color w:val="000000"/>
                <w:sz w:val="20"/>
                <w:szCs w:val="20"/>
              </w:rPr>
              <w:t>tanggung</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jawabnya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berdasarkan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Perjanjian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ini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lastRenderedPageBreak/>
              <w:t>kepada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Penerima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Pengalihan</w:t>
            </w:r>
            <w:proofErr w:type="spellEnd"/>
            <w:r w:rsidR="004A71B2" w:rsidRPr="00DC4BA9">
              <w:rPr>
                <w:rFonts w:ascii="Calibri" w:hAnsi="Calibri" w:cs="Calibri"/>
                <w:color w:val="000000"/>
                <w:sz w:val="20"/>
                <w:szCs w:val="20"/>
              </w:rPr>
              <w:t xml:space="preserve"> (“</w:t>
            </w:r>
            <w:proofErr w:type="spellStart"/>
            <w:r w:rsidR="004A71B2" w:rsidRPr="00E421E9">
              <w:rPr>
                <w:rFonts w:ascii="Calibri" w:hAnsi="Calibri" w:cs="Calibri"/>
                <w:b/>
                <w:bCs/>
                <w:color w:val="000000"/>
                <w:sz w:val="20"/>
                <w:szCs w:val="20"/>
              </w:rPr>
              <w:t>Novasi</w:t>
            </w:r>
            <w:proofErr w:type="spellEnd"/>
            <w:r w:rsidR="004A71B2" w:rsidRPr="00E421E9">
              <w:rPr>
                <w:rFonts w:ascii="Calibri" w:hAnsi="Calibri" w:cs="Calibri"/>
                <w:b/>
                <w:bCs/>
                <w:color w:val="000000"/>
                <w:sz w:val="20"/>
                <w:szCs w:val="20"/>
              </w:rPr>
              <w:t xml:space="preserve"> </w:t>
            </w:r>
            <w:proofErr w:type="spellStart"/>
            <w:r w:rsidR="004A71B2" w:rsidRPr="00E421E9">
              <w:rPr>
                <w:rFonts w:ascii="Calibri" w:hAnsi="Calibri" w:cs="Calibri"/>
                <w:b/>
                <w:bCs/>
                <w:color w:val="000000"/>
                <w:sz w:val="20"/>
                <w:szCs w:val="20"/>
              </w:rPr>
              <w:t>kepada</w:t>
            </w:r>
            <w:proofErr w:type="spellEnd"/>
            <w:r w:rsidR="004A71B2" w:rsidRPr="00E421E9">
              <w:rPr>
                <w:rFonts w:ascii="Calibri" w:hAnsi="Calibri" w:cs="Calibri"/>
                <w:b/>
                <w:bCs/>
                <w:color w:val="000000"/>
                <w:sz w:val="20"/>
                <w:szCs w:val="20"/>
              </w:rPr>
              <w:t xml:space="preserve"> </w:t>
            </w:r>
            <w:proofErr w:type="spellStart"/>
            <w:r w:rsidR="004A71B2" w:rsidRPr="00E421E9">
              <w:rPr>
                <w:rFonts w:ascii="Calibri" w:hAnsi="Calibri" w:cs="Calibri"/>
                <w:b/>
                <w:bCs/>
                <w:color w:val="000000"/>
                <w:sz w:val="20"/>
                <w:szCs w:val="20"/>
              </w:rPr>
              <w:t>Penerima</w:t>
            </w:r>
            <w:proofErr w:type="spellEnd"/>
            <w:r w:rsidR="004A71B2" w:rsidRPr="00E421E9">
              <w:rPr>
                <w:rFonts w:ascii="Calibri" w:hAnsi="Calibri" w:cs="Calibri"/>
                <w:b/>
                <w:bCs/>
                <w:color w:val="000000"/>
                <w:sz w:val="20"/>
                <w:szCs w:val="20"/>
              </w:rPr>
              <w:t xml:space="preserve"> </w:t>
            </w:r>
            <w:proofErr w:type="spellStart"/>
            <w:r w:rsidR="004A71B2" w:rsidRPr="00E421E9">
              <w:rPr>
                <w:rFonts w:ascii="Calibri" w:hAnsi="Calibri" w:cs="Calibri"/>
                <w:b/>
                <w:bCs/>
                <w:color w:val="000000"/>
                <w:sz w:val="20"/>
                <w:szCs w:val="20"/>
              </w:rPr>
              <w:t>Pengalihan</w:t>
            </w:r>
            <w:proofErr w:type="spellEnd"/>
            <w:r w:rsidR="004A71B2" w:rsidRPr="00DC4BA9">
              <w:rPr>
                <w:rFonts w:ascii="Calibri" w:hAnsi="Calibri" w:cs="Calibri"/>
                <w:color w:val="000000"/>
                <w:sz w:val="20"/>
                <w:szCs w:val="20"/>
              </w:rPr>
              <w:t>”)</w:t>
            </w:r>
            <w:r w:rsidR="004A71B2">
              <w:rPr>
                <w:rFonts w:ascii="Calibri" w:hAnsi="Calibri" w:cs="Calibri"/>
                <w:color w:val="000000"/>
                <w:sz w:val="20"/>
                <w:szCs w:val="20"/>
              </w:rPr>
              <w:t xml:space="preserve">. Pada </w:t>
            </w:r>
            <w:proofErr w:type="spellStart"/>
            <w:r w:rsidR="004A71B2">
              <w:rPr>
                <w:rFonts w:ascii="Calibri" w:hAnsi="Calibri" w:cs="Calibri"/>
                <w:color w:val="000000"/>
                <w:sz w:val="20"/>
                <w:szCs w:val="20"/>
              </w:rPr>
              <w:t>saat</w:t>
            </w:r>
            <w:proofErr w:type="spellEnd"/>
            <w:r w:rsidR="004A71B2">
              <w:rPr>
                <w:rFonts w:ascii="Calibri" w:hAnsi="Calibri" w:cs="Calibri"/>
                <w:color w:val="000000"/>
                <w:sz w:val="20"/>
                <w:szCs w:val="20"/>
              </w:rPr>
              <w:t xml:space="preserve"> </w:t>
            </w:r>
            <w:proofErr w:type="spellStart"/>
            <w:r w:rsidR="004A71B2">
              <w:rPr>
                <w:rFonts w:ascii="Calibri" w:hAnsi="Calibri" w:cs="Calibri"/>
                <w:color w:val="000000"/>
                <w:sz w:val="20"/>
                <w:szCs w:val="20"/>
              </w:rPr>
              <w:t>penandatanganan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perjanjian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novasi</w:t>
            </w:r>
            <w:proofErr w:type="spellEnd"/>
            <w:r w:rsidR="004A71B2" w:rsidRPr="00DC4BA9">
              <w:rPr>
                <w:rFonts w:ascii="Calibri" w:hAnsi="Calibri" w:cs="Calibri"/>
                <w:color w:val="000000"/>
                <w:sz w:val="20"/>
                <w:szCs w:val="20"/>
              </w:rPr>
              <w:t xml:space="preserve"> yang </w:t>
            </w:r>
            <w:proofErr w:type="spellStart"/>
            <w:r w:rsidR="004A71B2" w:rsidRPr="00DC4BA9">
              <w:rPr>
                <w:rFonts w:ascii="Calibri" w:hAnsi="Calibri" w:cs="Calibri"/>
                <w:color w:val="000000"/>
                <w:sz w:val="20"/>
                <w:szCs w:val="20"/>
              </w:rPr>
              <w:t>mendokumentasikan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Novasi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kepada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Penerima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Pengalihan</w:t>
            </w:r>
            <w:proofErr w:type="spellEnd"/>
            <w:r w:rsidR="004A71B2" w:rsidRPr="00DC4BA9">
              <w:rPr>
                <w:rFonts w:ascii="Calibri" w:hAnsi="Calibri" w:cs="Calibri"/>
                <w:color w:val="000000"/>
                <w:sz w:val="20"/>
                <w:szCs w:val="20"/>
              </w:rPr>
              <w:t xml:space="preserve">, yang </w:t>
            </w:r>
            <w:proofErr w:type="spellStart"/>
            <w:r w:rsidR="004A71B2" w:rsidRPr="00DC4BA9">
              <w:rPr>
                <w:rFonts w:ascii="Calibri" w:hAnsi="Calibri" w:cs="Calibri"/>
                <w:color w:val="000000"/>
                <w:sz w:val="20"/>
                <w:szCs w:val="20"/>
              </w:rPr>
              <w:t>berlaku</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sejak</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tanggal</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penandatanganan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perjanjian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novasi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tersebut</w:t>
            </w:r>
            <w:proofErr w:type="spellEnd"/>
            <w:r w:rsidR="004A71B2">
              <w:rPr>
                <w:rFonts w:ascii="Calibri" w:hAnsi="Calibri" w:cs="Calibri"/>
                <w:color w:val="000000"/>
                <w:sz w:val="20"/>
                <w:szCs w:val="20"/>
              </w:rPr>
              <w:t xml:space="preserve">, </w:t>
            </w:r>
            <w:r w:rsidR="004A71B2" w:rsidRPr="00DC4BA9">
              <w:rPr>
                <w:rFonts w:ascii="Calibri" w:hAnsi="Calibri" w:cs="Calibri"/>
                <w:color w:val="000000"/>
                <w:sz w:val="20"/>
                <w:szCs w:val="20"/>
              </w:rPr>
              <w:t>(</w:t>
            </w:r>
            <w:proofErr w:type="spellStart"/>
            <w:r w:rsidR="004A71B2" w:rsidRPr="00DC4BA9">
              <w:rPr>
                <w:rFonts w:ascii="Calibri" w:hAnsi="Calibri" w:cs="Calibri"/>
                <w:color w:val="000000"/>
                <w:sz w:val="20"/>
                <w:szCs w:val="20"/>
              </w:rPr>
              <w:t>i</w:t>
            </w:r>
            <w:proofErr w:type="spellEnd"/>
            <w:r w:rsidR="004A71B2" w:rsidRPr="00DC4BA9">
              <w:rPr>
                <w:rFonts w:ascii="Calibri" w:hAnsi="Calibri" w:cs="Calibri"/>
                <w:color w:val="000000"/>
                <w:sz w:val="20"/>
                <w:szCs w:val="20"/>
              </w:rPr>
              <w:t xml:space="preserve">) Investor </w:t>
            </w:r>
            <w:proofErr w:type="spellStart"/>
            <w:r w:rsidR="004A71B2" w:rsidRPr="00DC4BA9">
              <w:rPr>
                <w:rFonts w:ascii="Calibri" w:hAnsi="Calibri" w:cs="Calibri"/>
                <w:color w:val="000000"/>
                <w:sz w:val="20"/>
                <w:szCs w:val="20"/>
              </w:rPr>
              <w:t>akan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dibebaskan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dari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pelaksanaan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lebih</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lanjut</w:t>
            </w:r>
            <w:proofErr w:type="spellEnd"/>
            <w:r w:rsidR="004A71B2" w:rsidRPr="00DC4BA9">
              <w:rPr>
                <w:rFonts w:ascii="Calibri" w:hAnsi="Calibri" w:cs="Calibri"/>
                <w:color w:val="000000"/>
                <w:sz w:val="20"/>
                <w:szCs w:val="20"/>
              </w:rPr>
              <w:t xml:space="preserve"> </w:t>
            </w:r>
            <w:proofErr w:type="spellStart"/>
            <w:r w:rsidR="004A71B2">
              <w:rPr>
                <w:rFonts w:ascii="Calibri" w:hAnsi="Calibri" w:cs="Calibri"/>
                <w:color w:val="000000"/>
                <w:sz w:val="20"/>
                <w:szCs w:val="20"/>
              </w:rPr>
              <w:t>atas</w:t>
            </w:r>
            <w:proofErr w:type="spellEnd"/>
            <w:r w:rsidR="004A71B2">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semua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kewajiban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tanggung</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jawab</w:t>
            </w:r>
            <w:proofErr w:type="spellEnd"/>
            <w:r w:rsidR="004A71B2" w:rsidRPr="00DC4BA9">
              <w:rPr>
                <w:rFonts w:ascii="Calibri" w:hAnsi="Calibri" w:cs="Calibri"/>
                <w:color w:val="000000"/>
                <w:sz w:val="20"/>
                <w:szCs w:val="20"/>
              </w:rPr>
              <w:t xml:space="preserve">, </w:t>
            </w:r>
            <w:proofErr w:type="spellStart"/>
            <w:r w:rsidR="004A71B2">
              <w:rPr>
                <w:rFonts w:ascii="Calibri" w:hAnsi="Calibri" w:cs="Calibri"/>
                <w:color w:val="000000"/>
                <w:sz w:val="20"/>
                <w:szCs w:val="20"/>
              </w:rPr>
              <w:t>klaim</w:t>
            </w:r>
            <w:proofErr w:type="spellEnd"/>
            <w:r w:rsidR="004A71B2" w:rsidRPr="00DC4BA9">
              <w:rPr>
                <w:rFonts w:ascii="Calibri" w:hAnsi="Calibri" w:cs="Calibri"/>
                <w:color w:val="000000"/>
                <w:sz w:val="20"/>
                <w:szCs w:val="20"/>
              </w:rPr>
              <w:t xml:space="preserve"> dan </w:t>
            </w:r>
            <w:proofErr w:type="spellStart"/>
            <w:r w:rsidR="004A71B2">
              <w:rPr>
                <w:rFonts w:ascii="Calibri" w:hAnsi="Calibri" w:cs="Calibri"/>
                <w:color w:val="000000"/>
                <w:sz w:val="20"/>
                <w:szCs w:val="20"/>
              </w:rPr>
              <w:t>tuntutan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apa</w:t>
            </w:r>
            <w:proofErr w:type="spellEnd"/>
            <w:r w:rsidR="004A71B2" w:rsidRPr="00DC4BA9">
              <w:rPr>
                <w:rFonts w:ascii="Calibri" w:hAnsi="Calibri" w:cs="Calibri"/>
                <w:color w:val="000000"/>
                <w:sz w:val="20"/>
                <w:szCs w:val="20"/>
              </w:rPr>
              <w:t xml:space="preserve"> pun yang </w:t>
            </w:r>
            <w:proofErr w:type="spellStart"/>
            <w:r w:rsidR="004A71B2" w:rsidRPr="00DC4BA9">
              <w:rPr>
                <w:rFonts w:ascii="Calibri" w:hAnsi="Calibri" w:cs="Calibri"/>
                <w:color w:val="000000"/>
                <w:sz w:val="20"/>
                <w:szCs w:val="20"/>
              </w:rPr>
              <w:t>timbul</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berdasarkan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Perjanjian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ini</w:t>
            </w:r>
            <w:proofErr w:type="spellEnd"/>
            <w:r w:rsidR="004A71B2" w:rsidRPr="00DC4BA9">
              <w:rPr>
                <w:rFonts w:ascii="Calibri" w:hAnsi="Calibri" w:cs="Calibri"/>
                <w:color w:val="000000"/>
                <w:sz w:val="20"/>
                <w:szCs w:val="20"/>
              </w:rPr>
              <w:t xml:space="preserve">, (ii) </w:t>
            </w:r>
            <w:proofErr w:type="spellStart"/>
            <w:r w:rsidR="004A71B2" w:rsidRPr="00DC4BA9">
              <w:rPr>
                <w:rFonts w:ascii="Calibri" w:hAnsi="Calibri" w:cs="Calibri"/>
                <w:color w:val="000000"/>
                <w:sz w:val="20"/>
                <w:szCs w:val="20"/>
              </w:rPr>
              <w:t>pelaksanaan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kewajiban</w:t>
            </w:r>
            <w:proofErr w:type="spellEnd"/>
            <w:r w:rsidR="004A71B2" w:rsidRPr="00DC4BA9">
              <w:rPr>
                <w:rFonts w:ascii="Calibri" w:hAnsi="Calibri" w:cs="Calibri"/>
                <w:color w:val="000000"/>
                <w:sz w:val="20"/>
                <w:szCs w:val="20"/>
              </w:rPr>
              <w:t xml:space="preserve"> dan </w:t>
            </w:r>
            <w:proofErr w:type="spellStart"/>
            <w:r w:rsidR="004A71B2" w:rsidRPr="00DC4BA9">
              <w:rPr>
                <w:rFonts w:ascii="Calibri" w:hAnsi="Calibri" w:cs="Calibri"/>
                <w:color w:val="000000"/>
                <w:sz w:val="20"/>
                <w:szCs w:val="20"/>
              </w:rPr>
              <w:t>tanggung</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jawab</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tersebut</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akan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ditanggung</w:t>
            </w:r>
            <w:proofErr w:type="spellEnd"/>
            <w:r w:rsidR="004A71B2" w:rsidRPr="00DC4BA9">
              <w:rPr>
                <w:rFonts w:ascii="Calibri" w:hAnsi="Calibri" w:cs="Calibri"/>
                <w:color w:val="000000"/>
                <w:sz w:val="20"/>
                <w:szCs w:val="20"/>
              </w:rPr>
              <w:t xml:space="preserve"> oleh </w:t>
            </w:r>
            <w:proofErr w:type="spellStart"/>
            <w:r w:rsidR="004A71B2" w:rsidRPr="00DC4BA9">
              <w:rPr>
                <w:rFonts w:ascii="Calibri" w:hAnsi="Calibri" w:cs="Calibri"/>
                <w:color w:val="000000"/>
                <w:sz w:val="20"/>
                <w:szCs w:val="20"/>
              </w:rPr>
              <w:t>Penerima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Pengalihan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berdasarkan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Perjanjian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ini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menggantikan</w:t>
            </w:r>
            <w:proofErr w:type="spellEnd"/>
            <w:r w:rsidR="004A71B2" w:rsidRPr="00DC4BA9">
              <w:rPr>
                <w:rFonts w:ascii="Calibri" w:hAnsi="Calibri" w:cs="Calibri"/>
                <w:color w:val="000000"/>
                <w:sz w:val="20"/>
                <w:szCs w:val="20"/>
              </w:rPr>
              <w:t xml:space="preserve"> Investor, dan (iii) </w:t>
            </w:r>
            <w:proofErr w:type="spellStart"/>
            <w:r w:rsidR="004A71B2" w:rsidRPr="00DC4BA9">
              <w:rPr>
                <w:rFonts w:ascii="Calibri" w:hAnsi="Calibri" w:cs="Calibri"/>
                <w:color w:val="000000"/>
                <w:sz w:val="20"/>
                <w:szCs w:val="20"/>
              </w:rPr>
              <w:t>Penerima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Pengalihan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akan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menerima</w:t>
            </w:r>
            <w:proofErr w:type="spellEnd"/>
            <w:r w:rsidR="004A71B2" w:rsidRPr="00DC4BA9">
              <w:rPr>
                <w:rFonts w:ascii="Calibri" w:hAnsi="Calibri" w:cs="Calibri"/>
                <w:color w:val="000000"/>
                <w:sz w:val="20"/>
                <w:szCs w:val="20"/>
              </w:rPr>
              <w:t xml:space="preserve"> dan </w:t>
            </w:r>
            <w:proofErr w:type="spellStart"/>
            <w:r w:rsidR="004A71B2" w:rsidRPr="00DC4BA9">
              <w:rPr>
                <w:rFonts w:ascii="Calibri" w:hAnsi="Calibri" w:cs="Calibri"/>
                <w:color w:val="000000"/>
                <w:sz w:val="20"/>
                <w:szCs w:val="20"/>
              </w:rPr>
              <w:t>berhak</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atas</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pengalihan</w:t>
            </w:r>
            <w:proofErr w:type="spellEnd"/>
            <w:r w:rsidR="004A71B2" w:rsidRPr="00DC4BA9">
              <w:rPr>
                <w:rFonts w:ascii="Calibri" w:hAnsi="Calibri" w:cs="Calibri"/>
                <w:color w:val="000000"/>
                <w:sz w:val="20"/>
                <w:szCs w:val="20"/>
              </w:rPr>
              <w:t xml:space="preserve"> dan </w:t>
            </w:r>
            <w:r w:rsidR="004A71B2">
              <w:rPr>
                <w:rFonts w:ascii="Calibri" w:hAnsi="Calibri" w:cs="Calibri"/>
                <w:color w:val="000000"/>
                <w:sz w:val="20"/>
                <w:szCs w:val="20"/>
              </w:rPr>
              <w:t xml:space="preserve">transfer </w:t>
            </w:r>
            <w:proofErr w:type="spellStart"/>
            <w:r w:rsidR="004A71B2">
              <w:rPr>
                <w:rFonts w:ascii="Calibri" w:hAnsi="Calibri" w:cs="Calibri"/>
                <w:color w:val="000000"/>
                <w:sz w:val="20"/>
                <w:szCs w:val="20"/>
              </w:rPr>
              <w:t>atas</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semua</w:t>
            </w:r>
            <w:proofErr w:type="spellEnd"/>
            <w:r w:rsidR="004A71B2" w:rsidRPr="00DC4BA9">
              <w:rPr>
                <w:rFonts w:ascii="Calibri" w:hAnsi="Calibri" w:cs="Calibri"/>
                <w:color w:val="000000"/>
                <w:sz w:val="20"/>
                <w:szCs w:val="20"/>
              </w:rPr>
              <w:t xml:space="preserve"> </w:t>
            </w:r>
            <w:proofErr w:type="spellStart"/>
            <w:r w:rsidR="004A71B2">
              <w:rPr>
                <w:rFonts w:ascii="Calibri" w:hAnsi="Calibri" w:cs="Calibri"/>
                <w:color w:val="000000"/>
                <w:sz w:val="20"/>
                <w:szCs w:val="20"/>
              </w:rPr>
              <w:t>hak</w:t>
            </w:r>
            <w:proofErr w:type="spellEnd"/>
            <w:r w:rsidR="004A71B2">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kepemilikan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kepentingan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klaim</w:t>
            </w:r>
            <w:proofErr w:type="spellEnd"/>
            <w:r w:rsidR="004A71B2" w:rsidRPr="00DC4BA9">
              <w:rPr>
                <w:rFonts w:ascii="Calibri" w:hAnsi="Calibri" w:cs="Calibri"/>
                <w:color w:val="000000"/>
                <w:sz w:val="20"/>
                <w:szCs w:val="20"/>
              </w:rPr>
              <w:t xml:space="preserve"> dan </w:t>
            </w:r>
            <w:proofErr w:type="spellStart"/>
            <w:r w:rsidR="004A71B2" w:rsidRPr="00DC4BA9">
              <w:rPr>
                <w:rFonts w:ascii="Calibri" w:hAnsi="Calibri" w:cs="Calibri"/>
                <w:color w:val="000000"/>
                <w:sz w:val="20"/>
                <w:szCs w:val="20"/>
              </w:rPr>
              <w:t>manfaat</w:t>
            </w:r>
            <w:proofErr w:type="spellEnd"/>
            <w:r w:rsidR="004A71B2" w:rsidRPr="00DC4BA9">
              <w:rPr>
                <w:rFonts w:ascii="Calibri" w:hAnsi="Calibri" w:cs="Calibri"/>
                <w:color w:val="000000"/>
                <w:sz w:val="20"/>
                <w:szCs w:val="20"/>
              </w:rPr>
              <w:t xml:space="preserve"> yang </w:t>
            </w:r>
            <w:proofErr w:type="spellStart"/>
            <w:r w:rsidR="004A71B2" w:rsidRPr="00DC4BA9">
              <w:rPr>
                <w:rFonts w:ascii="Calibri" w:hAnsi="Calibri" w:cs="Calibri"/>
                <w:color w:val="000000"/>
                <w:sz w:val="20"/>
                <w:szCs w:val="20"/>
              </w:rPr>
              <w:t>ada</w:t>
            </w:r>
            <w:proofErr w:type="spellEnd"/>
            <w:r w:rsidR="004A71B2" w:rsidRPr="00DC4BA9">
              <w:rPr>
                <w:rFonts w:ascii="Calibri" w:hAnsi="Calibri" w:cs="Calibri"/>
                <w:color w:val="000000"/>
                <w:sz w:val="20"/>
                <w:szCs w:val="20"/>
              </w:rPr>
              <w:t xml:space="preserve"> dan </w:t>
            </w:r>
            <w:r w:rsidR="004A71B2">
              <w:rPr>
                <w:rFonts w:ascii="Calibri" w:hAnsi="Calibri" w:cs="Calibri"/>
                <w:color w:val="000000"/>
                <w:sz w:val="20"/>
                <w:szCs w:val="20"/>
              </w:rPr>
              <w:t xml:space="preserve">yang aka nada </w:t>
            </w:r>
            <w:r w:rsidR="004A71B2" w:rsidRPr="00DC4BA9">
              <w:rPr>
                <w:rFonts w:ascii="Calibri" w:hAnsi="Calibri" w:cs="Calibri"/>
                <w:color w:val="000000"/>
                <w:sz w:val="20"/>
                <w:szCs w:val="20"/>
              </w:rPr>
              <w:t xml:space="preserve">di masa </w:t>
            </w:r>
            <w:proofErr w:type="spellStart"/>
            <w:r w:rsidR="004A71B2" w:rsidRPr="00DC4BA9">
              <w:rPr>
                <w:rFonts w:ascii="Calibri" w:hAnsi="Calibri" w:cs="Calibri"/>
                <w:color w:val="000000"/>
                <w:sz w:val="20"/>
                <w:szCs w:val="20"/>
              </w:rPr>
              <w:t>depan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berdasarkan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Perjanjian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ini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sebagai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pengganti</w:t>
            </w:r>
            <w:proofErr w:type="spellEnd"/>
            <w:r w:rsidR="004A71B2" w:rsidRPr="00DC4BA9">
              <w:rPr>
                <w:rFonts w:ascii="Calibri" w:hAnsi="Calibri" w:cs="Calibri"/>
                <w:color w:val="000000"/>
                <w:sz w:val="20"/>
                <w:szCs w:val="20"/>
              </w:rPr>
              <w:t xml:space="preserve"> Investor. </w:t>
            </w:r>
            <w:proofErr w:type="spellStart"/>
            <w:r w:rsidR="004A71B2" w:rsidRPr="00DC4BA9">
              <w:rPr>
                <w:rFonts w:ascii="Calibri" w:hAnsi="Calibri" w:cs="Calibri"/>
                <w:color w:val="000000"/>
                <w:sz w:val="20"/>
                <w:szCs w:val="20"/>
              </w:rPr>
              <w:t>Kecuali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Novasi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kepada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Penerima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Pengalihan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tidak</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ada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Pihak</w:t>
            </w:r>
            <w:proofErr w:type="spellEnd"/>
            <w:r w:rsidR="004A71B2" w:rsidRPr="00DC4BA9">
              <w:rPr>
                <w:rFonts w:ascii="Calibri" w:hAnsi="Calibri" w:cs="Calibri"/>
                <w:color w:val="000000"/>
                <w:sz w:val="20"/>
                <w:szCs w:val="20"/>
              </w:rPr>
              <w:t xml:space="preserve"> yang </w:t>
            </w:r>
            <w:proofErr w:type="spellStart"/>
            <w:r w:rsidR="004A71B2" w:rsidRPr="00DC4BA9">
              <w:rPr>
                <w:rFonts w:ascii="Calibri" w:hAnsi="Calibri" w:cs="Calibri"/>
                <w:color w:val="000000"/>
                <w:sz w:val="20"/>
                <w:szCs w:val="20"/>
              </w:rPr>
              <w:t>boleh</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mengalihkan</w:t>
            </w:r>
            <w:proofErr w:type="spellEnd"/>
            <w:r w:rsidR="004A71B2" w:rsidRPr="00DC4BA9">
              <w:rPr>
                <w:rFonts w:ascii="Calibri" w:hAnsi="Calibri" w:cs="Calibri"/>
                <w:color w:val="000000"/>
                <w:sz w:val="20"/>
                <w:szCs w:val="20"/>
              </w:rPr>
              <w:t xml:space="preserve">, </w:t>
            </w:r>
            <w:proofErr w:type="spellStart"/>
            <w:r w:rsidR="004A71B2">
              <w:rPr>
                <w:rFonts w:ascii="Calibri" w:hAnsi="Calibri" w:cs="Calibri"/>
                <w:color w:val="000000"/>
                <w:sz w:val="20"/>
                <w:szCs w:val="20"/>
              </w:rPr>
              <w:t>mentransfer</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menjaminkan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atau</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membebani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haknya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atau</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mengalihkan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kewajibannya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berdasarkan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Perjanjian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ini</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tanpa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persetujuan</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tertulis</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sebelumnya</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dari</w:t>
            </w:r>
            <w:proofErr w:type="spellEnd"/>
            <w:r w:rsidR="004A71B2" w:rsidRPr="00DC4BA9">
              <w:rPr>
                <w:rFonts w:ascii="Calibri" w:hAnsi="Calibri" w:cs="Calibri"/>
                <w:color w:val="000000"/>
                <w:sz w:val="20"/>
                <w:szCs w:val="20"/>
              </w:rPr>
              <w:t xml:space="preserve"> masing-masing </w:t>
            </w:r>
            <w:proofErr w:type="spellStart"/>
            <w:r w:rsidR="004A71B2" w:rsidRPr="00DC4BA9">
              <w:rPr>
                <w:rFonts w:ascii="Calibri" w:hAnsi="Calibri" w:cs="Calibri"/>
                <w:color w:val="000000"/>
                <w:sz w:val="20"/>
                <w:szCs w:val="20"/>
              </w:rPr>
              <w:t>Pihak</w:t>
            </w:r>
            <w:proofErr w:type="spellEnd"/>
            <w:r w:rsidR="004A71B2" w:rsidRPr="00DC4BA9">
              <w:rPr>
                <w:rFonts w:ascii="Calibri" w:hAnsi="Calibri" w:cs="Calibri"/>
                <w:color w:val="000000"/>
                <w:sz w:val="20"/>
                <w:szCs w:val="20"/>
              </w:rPr>
              <w:t xml:space="preserve"> </w:t>
            </w:r>
            <w:proofErr w:type="spellStart"/>
            <w:r w:rsidR="004A71B2" w:rsidRPr="00DC4BA9">
              <w:rPr>
                <w:rFonts w:ascii="Calibri" w:hAnsi="Calibri" w:cs="Calibri"/>
                <w:color w:val="000000"/>
                <w:sz w:val="20"/>
                <w:szCs w:val="20"/>
              </w:rPr>
              <w:t>lainnya</w:t>
            </w:r>
            <w:proofErr w:type="spellEnd"/>
            <w:r w:rsidR="004A71B2" w:rsidRPr="00DC4BA9">
              <w:rPr>
                <w:rFonts w:ascii="Calibri" w:hAnsi="Calibri" w:cs="Calibri"/>
                <w:color w:val="000000"/>
                <w:sz w:val="20"/>
                <w:szCs w:val="20"/>
              </w:rPr>
              <w:t>.</w:t>
            </w:r>
            <w:r w:rsidRPr="005A2466">
              <w:rPr>
                <w:rFonts w:ascii="Calibri" w:hAnsi="Calibri"/>
                <w:color w:val="000000"/>
                <w:sz w:val="20"/>
              </w:rPr>
              <w:t>.</w:t>
            </w:r>
          </w:p>
          <w:p w14:paraId="59E59AEE" w14:textId="77777777" w:rsidR="006569D9" w:rsidRPr="00613832" w:rsidRDefault="006569D9" w:rsidP="00BA45BC">
            <w:pPr>
              <w:pStyle w:val="ListParagraph"/>
              <w:spacing w:after="0" w:line="240" w:lineRule="auto"/>
              <w:ind w:left="606" w:hanging="559"/>
              <w:jc w:val="both"/>
              <w:textAlignment w:val="baseline"/>
              <w:rPr>
                <w:rFonts w:ascii="Calibri" w:eastAsia="Times New Roman" w:hAnsi="Calibri" w:cs="Calibri"/>
                <w:color w:val="000000"/>
                <w:sz w:val="20"/>
                <w:szCs w:val="20"/>
                <w:lang w:eastAsia="en-ID"/>
              </w:rPr>
            </w:pPr>
          </w:p>
          <w:p w14:paraId="587589DB" w14:textId="77777777" w:rsidR="007027ED" w:rsidRPr="005A2466" w:rsidRDefault="007027ED" w:rsidP="00BA45BC">
            <w:pPr>
              <w:spacing w:after="0" w:line="240" w:lineRule="auto"/>
              <w:ind w:left="606" w:hanging="559"/>
              <w:contextualSpacing/>
              <w:jc w:val="both"/>
              <w:textAlignment w:val="baseline"/>
              <w:rPr>
                <w:rFonts w:ascii="Calibri" w:hAnsi="Calibri"/>
                <w:color w:val="000000"/>
                <w:sz w:val="20"/>
              </w:rPr>
            </w:pPr>
          </w:p>
        </w:tc>
      </w:tr>
      <w:tr w:rsidR="0049600E" w:rsidRPr="00613832" w14:paraId="2680A18C" w14:textId="77777777" w:rsidTr="00BA45BC">
        <w:tblPrEx>
          <w:tblW w:w="9782" w:type="dxa"/>
          <w:tblInd w:w="-284" w:type="dxa"/>
          <w:tblCellMar>
            <w:top w:w="15" w:type="dxa"/>
            <w:left w:w="15" w:type="dxa"/>
            <w:bottom w:w="15" w:type="dxa"/>
            <w:right w:w="15" w:type="dxa"/>
          </w:tblCellMar>
          <w:tblPrExChange w:id="1518" w:author="OLTRE" w:date="2024-07-03T22:42:00Z">
            <w:tblPrEx>
              <w:tblW w:w="9782" w:type="dxa"/>
              <w:tblInd w:w="-284" w:type="dxa"/>
              <w:tblCellMar>
                <w:top w:w="15" w:type="dxa"/>
                <w:left w:w="15" w:type="dxa"/>
                <w:bottom w:w="15" w:type="dxa"/>
                <w:right w:w="15" w:type="dxa"/>
              </w:tblCellMar>
            </w:tblPrEx>
          </w:tblPrExChange>
        </w:tblPrEx>
        <w:trPr>
          <w:gridBefore w:val="1"/>
          <w:trPrChange w:id="1519" w:author="OLTRE" w:date="2024-07-03T22:42:00Z">
            <w:trPr>
              <w:gridAfter w:val="0"/>
              <w:wAfter w:w="176" w:type="dxa"/>
            </w:trPr>
          </w:trPrChange>
        </w:trPr>
        <w:tc>
          <w:tcPr>
            <w:tcW w:w="4829" w:type="dxa"/>
            <w:tcMar>
              <w:top w:w="0" w:type="dxa"/>
              <w:left w:w="108" w:type="dxa"/>
              <w:bottom w:w="0" w:type="dxa"/>
              <w:right w:w="108" w:type="dxa"/>
            </w:tcMar>
            <w:tcPrChange w:id="1520" w:author="OLTRE" w:date="2024-07-03T22:42:00Z">
              <w:tcPr>
                <w:tcW w:w="4829" w:type="dxa"/>
                <w:gridSpan w:val="3"/>
                <w:tcMar>
                  <w:top w:w="0" w:type="dxa"/>
                  <w:left w:w="108" w:type="dxa"/>
                  <w:bottom w:w="0" w:type="dxa"/>
                  <w:right w:w="108" w:type="dxa"/>
                </w:tcMar>
              </w:tcPr>
            </w:tcPrChange>
          </w:tcPr>
          <w:p w14:paraId="4EEA844D" w14:textId="7CF548ED" w:rsidR="0049600E" w:rsidRPr="00BA45BC" w:rsidRDefault="0049600E" w:rsidP="00BA45BC">
            <w:pPr>
              <w:pStyle w:val="ListParagraph"/>
              <w:numPr>
                <w:ilvl w:val="1"/>
                <w:numId w:val="157"/>
              </w:numPr>
              <w:spacing w:after="0" w:line="240" w:lineRule="auto"/>
              <w:ind w:left="594" w:hanging="567"/>
              <w:jc w:val="both"/>
              <w:textAlignment w:val="baseline"/>
              <w:rPr>
                <w:rFonts w:ascii="Calibri" w:hAnsi="Calibri"/>
                <w:color w:val="000000"/>
                <w:sz w:val="20"/>
                <w:u w:val="single"/>
              </w:rPr>
            </w:pPr>
            <w:r w:rsidRPr="005A2466">
              <w:rPr>
                <w:rFonts w:ascii="Calibri" w:hAnsi="Calibri"/>
                <w:color w:val="000000"/>
                <w:sz w:val="20"/>
                <w:u w:val="single"/>
              </w:rPr>
              <w:lastRenderedPageBreak/>
              <w:t>Amendment</w:t>
            </w:r>
            <w:r w:rsidRPr="005A2466">
              <w:rPr>
                <w:rFonts w:ascii="Calibri" w:hAnsi="Calibri"/>
                <w:color w:val="000000"/>
                <w:sz w:val="20"/>
              </w:rPr>
              <w:t>. Any changes to this Agreement requested by any Party may only be effected if mutually agreed upon in writing and signed by authorized representatives of the Parties. </w:t>
            </w:r>
          </w:p>
        </w:tc>
        <w:tc>
          <w:tcPr>
            <w:tcW w:w="4811" w:type="dxa"/>
            <w:gridSpan w:val="2"/>
            <w:tcMar>
              <w:top w:w="0" w:type="dxa"/>
              <w:left w:w="108" w:type="dxa"/>
              <w:bottom w:w="0" w:type="dxa"/>
              <w:right w:w="108" w:type="dxa"/>
            </w:tcMar>
            <w:tcPrChange w:id="1521" w:author="OLTRE" w:date="2024-07-03T22:42:00Z">
              <w:tcPr>
                <w:tcW w:w="4811" w:type="dxa"/>
                <w:gridSpan w:val="3"/>
                <w:tcMar>
                  <w:top w:w="0" w:type="dxa"/>
                  <w:left w:w="108" w:type="dxa"/>
                  <w:bottom w:w="0" w:type="dxa"/>
                  <w:right w:w="108" w:type="dxa"/>
                </w:tcMar>
              </w:tcPr>
            </w:tcPrChange>
          </w:tcPr>
          <w:p w14:paraId="5B4C7F34" w14:textId="77777777" w:rsidR="0049600E" w:rsidRPr="00BA45BC" w:rsidRDefault="0049600E" w:rsidP="00BA45BC">
            <w:pPr>
              <w:pStyle w:val="ListParagraph"/>
              <w:numPr>
                <w:ilvl w:val="1"/>
                <w:numId w:val="158"/>
              </w:numPr>
              <w:spacing w:after="0" w:line="240" w:lineRule="auto"/>
              <w:ind w:left="606" w:hanging="567"/>
              <w:jc w:val="both"/>
              <w:textAlignment w:val="baseline"/>
              <w:rPr>
                <w:rFonts w:ascii="Calibri" w:hAnsi="Calibri"/>
                <w:color w:val="000000"/>
                <w:sz w:val="20"/>
                <w:u w:val="single"/>
              </w:rPr>
            </w:pPr>
            <w:proofErr w:type="spellStart"/>
            <w:r w:rsidRPr="005A2466">
              <w:rPr>
                <w:rFonts w:ascii="Calibri" w:hAnsi="Calibri"/>
                <w:color w:val="000000"/>
                <w:sz w:val="20"/>
                <w:u w:val="single"/>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terhadap</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diminta</w:t>
            </w:r>
            <w:proofErr w:type="spellEnd"/>
            <w:r w:rsidRPr="005A2466">
              <w:rPr>
                <w:rFonts w:ascii="Calibri" w:hAnsi="Calibri"/>
                <w:color w:val="000000"/>
                <w:sz w:val="20"/>
              </w:rPr>
              <w:t xml:space="preserve"> oleh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hanya</w:t>
            </w:r>
            <w:proofErr w:type="spellEnd"/>
            <w:r w:rsidRPr="005A2466">
              <w:rPr>
                <w:rFonts w:ascii="Calibri" w:hAnsi="Calibri"/>
                <w:color w:val="000000"/>
                <w:sz w:val="20"/>
              </w:rPr>
              <w:t xml:space="preserve"> </w:t>
            </w:r>
            <w:proofErr w:type="spellStart"/>
            <w:r w:rsidRPr="00BA45BC">
              <w:rPr>
                <w:rFonts w:ascii="Calibri" w:hAnsi="Calibri"/>
                <w:color w:val="000000"/>
                <w:sz w:val="20"/>
                <w:u w:val="single"/>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Pr="005A2466">
              <w:rPr>
                <w:rFonts w:ascii="Calibri" w:hAnsi="Calibri"/>
                <w:color w:val="000000"/>
                <w:sz w:val="20"/>
              </w:rPr>
              <w:t>disepakati</w:t>
            </w:r>
            <w:proofErr w:type="spellEnd"/>
            <w:r w:rsidRPr="005A2466">
              <w:rPr>
                <w:rFonts w:ascii="Calibri" w:hAnsi="Calibri"/>
                <w:color w:val="000000"/>
                <w:sz w:val="20"/>
              </w:rPr>
              <w:t xml:space="preserve"> </w:t>
            </w:r>
            <w:proofErr w:type="spellStart"/>
            <w:r w:rsidRPr="005A2466">
              <w:rPr>
                <w:rFonts w:ascii="Calibri" w:hAnsi="Calibri"/>
                <w:color w:val="000000"/>
                <w:sz w:val="20"/>
              </w:rPr>
              <w:t>bersama</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dan </w:t>
            </w:r>
            <w:proofErr w:type="spellStart"/>
            <w:r w:rsidRPr="005A2466">
              <w:rPr>
                <w:rFonts w:ascii="Calibri" w:hAnsi="Calibri"/>
                <w:color w:val="000000"/>
                <w:sz w:val="20"/>
              </w:rPr>
              <w:t>ditandatangani</w:t>
            </w:r>
            <w:proofErr w:type="spellEnd"/>
            <w:r w:rsidRPr="005A2466">
              <w:rPr>
                <w:rFonts w:ascii="Calibri" w:hAnsi="Calibri"/>
                <w:color w:val="000000"/>
                <w:sz w:val="20"/>
              </w:rPr>
              <w:t xml:space="preserve"> oleh wakil-wakil yang </w:t>
            </w:r>
            <w:proofErr w:type="spellStart"/>
            <w:r w:rsidRPr="005A2466">
              <w:rPr>
                <w:rFonts w:ascii="Calibri" w:hAnsi="Calibri"/>
                <w:color w:val="000000"/>
                <w:sz w:val="20"/>
              </w:rPr>
              <w:t>berwenang</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Pihak</w:t>
            </w:r>
            <w:proofErr w:type="spellEnd"/>
            <w:r w:rsidRPr="005A2466">
              <w:rPr>
                <w:rFonts w:ascii="Calibri" w:hAnsi="Calibri"/>
                <w:color w:val="000000"/>
                <w:sz w:val="20"/>
              </w:rPr>
              <w:t>.</w:t>
            </w:r>
          </w:p>
          <w:p w14:paraId="15E2526B" w14:textId="5F3695AD" w:rsidR="00DD1C00" w:rsidRPr="00BA45BC" w:rsidRDefault="00DD1C00" w:rsidP="00BA45BC">
            <w:pPr>
              <w:pStyle w:val="ListParagraph"/>
              <w:spacing w:after="0" w:line="240" w:lineRule="auto"/>
              <w:ind w:left="606"/>
              <w:jc w:val="both"/>
              <w:textAlignment w:val="baseline"/>
              <w:rPr>
                <w:rFonts w:ascii="Calibri" w:hAnsi="Calibri"/>
                <w:color w:val="000000"/>
                <w:sz w:val="20"/>
                <w:u w:val="single"/>
              </w:rPr>
            </w:pPr>
          </w:p>
        </w:tc>
      </w:tr>
      <w:tr w:rsidR="0049600E" w:rsidRPr="00613832" w14:paraId="0C9AFDF7" w14:textId="77777777" w:rsidTr="00BA45BC">
        <w:trPr>
          <w:gridBefore w:val="1"/>
        </w:trPr>
        <w:tc>
          <w:tcPr>
            <w:tcW w:w="4829" w:type="dxa"/>
            <w:tcMar>
              <w:top w:w="0" w:type="dxa"/>
              <w:left w:w="108" w:type="dxa"/>
              <w:bottom w:w="0" w:type="dxa"/>
              <w:right w:w="108" w:type="dxa"/>
            </w:tcMar>
          </w:tcPr>
          <w:p w14:paraId="250B780D" w14:textId="77777777" w:rsidR="00134E27" w:rsidRPr="00613832" w:rsidRDefault="00134E27" w:rsidP="0061355C">
            <w:pPr>
              <w:pStyle w:val="ListParagraph"/>
              <w:numPr>
                <w:ilvl w:val="1"/>
                <w:numId w:val="157"/>
              </w:numPr>
              <w:spacing w:after="0" w:line="240" w:lineRule="auto"/>
              <w:ind w:left="594" w:hanging="567"/>
              <w:jc w:val="both"/>
              <w:textAlignment w:val="baseline"/>
              <w:rPr>
                <w:rFonts w:ascii="Calibri" w:eastAsia="Times New Roman" w:hAnsi="Calibri" w:cs="Calibri"/>
                <w:color w:val="000000"/>
                <w:sz w:val="20"/>
                <w:szCs w:val="20"/>
                <w:lang w:eastAsia="en-ID"/>
              </w:rPr>
            </w:pPr>
            <w:r w:rsidRPr="00613832">
              <w:rPr>
                <w:rFonts w:ascii="Calibri" w:eastAsia="Times New Roman" w:hAnsi="Calibri" w:cs="Calibri"/>
                <w:color w:val="000000"/>
                <w:sz w:val="20"/>
                <w:szCs w:val="20"/>
                <w:u w:val="single"/>
                <w:lang w:eastAsia="en-ID"/>
              </w:rPr>
              <w:t>Severability</w:t>
            </w:r>
            <w:r w:rsidRPr="00613832">
              <w:rPr>
                <w:rFonts w:ascii="Calibri" w:eastAsia="Times New Roman" w:hAnsi="Calibri" w:cs="Calibri"/>
                <w:color w:val="000000"/>
                <w:sz w:val="20"/>
                <w:szCs w:val="20"/>
                <w:lang w:eastAsia="en-ID"/>
              </w:rPr>
              <w:t>. If any part of one or more of the provisions contained in this Agreement shall be deemed invalid, unlawful or unenforceable in any respect under any applicable laws, the validity, legality and enforceability of the remaining provisions contained in this Agreement shall not in any way be affected or impaired.</w:t>
            </w:r>
          </w:p>
          <w:p w14:paraId="44094671" w14:textId="77777777" w:rsidR="004A71B2" w:rsidRDefault="004A71B2" w:rsidP="00613832">
            <w:pPr>
              <w:spacing w:after="0" w:line="240" w:lineRule="auto"/>
              <w:ind w:left="460" w:hanging="425"/>
              <w:contextualSpacing/>
              <w:rPr>
                <w:rFonts w:ascii="Calibri" w:eastAsia="Times New Roman" w:hAnsi="Calibri" w:cs="Calibri"/>
                <w:sz w:val="20"/>
                <w:szCs w:val="20"/>
                <w:lang w:eastAsia="en-ID"/>
              </w:rPr>
            </w:pPr>
          </w:p>
          <w:p w14:paraId="32E02DF9" w14:textId="77777777" w:rsidR="004A71B2" w:rsidRDefault="004A71B2" w:rsidP="00613832">
            <w:pPr>
              <w:spacing w:after="0" w:line="240" w:lineRule="auto"/>
              <w:ind w:left="460" w:hanging="425"/>
              <w:contextualSpacing/>
              <w:rPr>
                <w:rFonts w:ascii="Calibri" w:eastAsia="Times New Roman" w:hAnsi="Calibri" w:cs="Calibri"/>
                <w:sz w:val="20"/>
                <w:szCs w:val="20"/>
                <w:lang w:eastAsia="en-ID"/>
              </w:rPr>
            </w:pPr>
          </w:p>
          <w:p w14:paraId="5D5089E3" w14:textId="77777777" w:rsidR="004A71B2" w:rsidRPr="00613832" w:rsidRDefault="004A71B2" w:rsidP="00613832">
            <w:pPr>
              <w:spacing w:after="0" w:line="240" w:lineRule="auto"/>
              <w:ind w:left="460" w:hanging="425"/>
              <w:contextualSpacing/>
              <w:rPr>
                <w:rFonts w:ascii="Calibri" w:eastAsia="Times New Roman" w:hAnsi="Calibri" w:cs="Calibri"/>
                <w:sz w:val="20"/>
                <w:szCs w:val="20"/>
                <w:lang w:eastAsia="en-ID"/>
              </w:rPr>
            </w:pPr>
          </w:p>
          <w:p w14:paraId="75C6C0E6" w14:textId="77777777" w:rsidR="007027ED" w:rsidRDefault="007027ED" w:rsidP="00613832">
            <w:pPr>
              <w:spacing w:after="0" w:line="240" w:lineRule="auto"/>
              <w:ind w:left="460" w:hanging="425"/>
              <w:contextualSpacing/>
              <w:rPr>
                <w:rFonts w:ascii="Calibri" w:eastAsia="Times New Roman" w:hAnsi="Calibri" w:cs="Calibri"/>
                <w:sz w:val="20"/>
                <w:szCs w:val="20"/>
                <w:lang w:eastAsia="en-ID"/>
              </w:rPr>
            </w:pPr>
          </w:p>
          <w:p w14:paraId="7E471728" w14:textId="1F07C9A8" w:rsidR="0049600E" w:rsidRPr="00BA45BC" w:rsidRDefault="0049600E" w:rsidP="00BA45BC">
            <w:pPr>
              <w:pStyle w:val="ListParagraph"/>
              <w:numPr>
                <w:ilvl w:val="1"/>
                <w:numId w:val="157"/>
              </w:numPr>
              <w:spacing w:after="0" w:line="240" w:lineRule="auto"/>
              <w:ind w:left="594" w:hanging="567"/>
              <w:jc w:val="both"/>
              <w:textAlignment w:val="baseline"/>
              <w:rPr>
                <w:rFonts w:ascii="Calibri" w:hAnsi="Calibri"/>
                <w:color w:val="000000"/>
                <w:sz w:val="20"/>
                <w:u w:val="single"/>
              </w:rPr>
            </w:pPr>
            <w:r w:rsidRPr="005A2466">
              <w:rPr>
                <w:rFonts w:ascii="Calibri" w:hAnsi="Calibri"/>
                <w:color w:val="000000"/>
                <w:sz w:val="20"/>
                <w:u w:val="single"/>
              </w:rPr>
              <w:t>Non-Waiver</w:t>
            </w:r>
            <w:r w:rsidRPr="005A2466">
              <w:rPr>
                <w:rFonts w:ascii="Calibri" w:hAnsi="Calibri"/>
                <w:color w:val="000000"/>
                <w:sz w:val="20"/>
              </w:rPr>
              <w:t>. No failure on the part of the Investor to exercise, and no delay on the part of the Investor in exercising, any right, power or privilege under this Agreement shall operate as a waiver thereof; nor shall any single or partial exercise of any right, power or privilege of the Investor under this Agreement preclude any other or further exercise thereof or the exercise of any other right, power or privilege by the Investor. The rights and remedies of the Investor herein provided are cumulative and not exclusive of the rights and remedies which the Investor would otherwise have or provided by law.</w:t>
            </w:r>
          </w:p>
        </w:tc>
        <w:tc>
          <w:tcPr>
            <w:tcW w:w="4811" w:type="dxa"/>
            <w:gridSpan w:val="2"/>
            <w:tcMar>
              <w:top w:w="0" w:type="dxa"/>
              <w:left w:w="108" w:type="dxa"/>
              <w:bottom w:w="0" w:type="dxa"/>
              <w:right w:w="108" w:type="dxa"/>
            </w:tcMar>
          </w:tcPr>
          <w:p w14:paraId="7767A14D" w14:textId="77777777" w:rsidR="0049600E" w:rsidRPr="005A2466" w:rsidRDefault="0049600E" w:rsidP="0049600E">
            <w:pPr>
              <w:pStyle w:val="ListParagraph"/>
              <w:numPr>
                <w:ilvl w:val="1"/>
                <w:numId w:val="158"/>
              </w:numPr>
              <w:spacing w:after="0" w:line="240" w:lineRule="auto"/>
              <w:ind w:left="606" w:hanging="567"/>
              <w:jc w:val="both"/>
              <w:textAlignment w:val="baseline"/>
              <w:rPr>
                <w:rFonts w:ascii="Calibri" w:hAnsi="Calibri"/>
                <w:color w:val="000000"/>
                <w:sz w:val="20"/>
                <w:u w:val="single"/>
              </w:rPr>
            </w:pPr>
            <w:proofErr w:type="spellStart"/>
            <w:r w:rsidRPr="005A2466">
              <w:rPr>
                <w:rFonts w:ascii="Calibri" w:hAnsi="Calibri"/>
                <w:color w:val="000000"/>
                <w:sz w:val="20"/>
                <w:u w:val="single"/>
              </w:rPr>
              <w:t>Keterpisahan</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bagian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lebih</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ketentuan-ketentuan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terkandung</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sah</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sesuai</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dilaksanakan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w:t>
            </w:r>
            <w:r w:rsidRPr="005A2466">
              <w:rPr>
                <w:rFonts w:ascii="Calibri" w:hAnsi="Calibri"/>
                <w:color w:val="000000"/>
                <w:sz w:val="20"/>
                <w:u w:val="single"/>
              </w:rPr>
              <w:t>yang</w:t>
            </w:r>
            <w:r w:rsidRPr="005A2466">
              <w:rPr>
                <w:rFonts w:ascii="Calibri" w:hAnsi="Calibri"/>
                <w:color w:val="000000"/>
                <w:sz w:val="20"/>
              </w:rPr>
              <w:t xml:space="preserve">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keabsahan</w:t>
            </w:r>
            <w:proofErr w:type="spellEnd"/>
            <w:r w:rsidRPr="005A2466">
              <w:rPr>
                <w:rFonts w:ascii="Calibri" w:hAnsi="Calibri"/>
                <w:color w:val="000000"/>
                <w:sz w:val="20"/>
              </w:rPr>
              <w:t xml:space="preserve">, </w:t>
            </w:r>
            <w:proofErr w:type="spellStart"/>
            <w:r w:rsidRPr="005A2466">
              <w:rPr>
                <w:rFonts w:ascii="Calibri" w:hAnsi="Calibri"/>
                <w:color w:val="000000"/>
                <w:sz w:val="20"/>
              </w:rPr>
              <w:t>legalitas</w:t>
            </w:r>
            <w:proofErr w:type="spellEnd"/>
            <w:r w:rsidRPr="005A2466">
              <w:rPr>
                <w:rFonts w:ascii="Calibri" w:hAnsi="Calibri"/>
                <w:color w:val="000000"/>
                <w:sz w:val="20"/>
              </w:rPr>
              <w:t xml:space="preserve"> dan </w:t>
            </w:r>
            <w:proofErr w:type="spellStart"/>
            <w:r w:rsidRPr="005A2466">
              <w:rPr>
                <w:rFonts w:ascii="Calibri" w:hAnsi="Calibri"/>
                <w:color w:val="000000"/>
                <w:sz w:val="20"/>
              </w:rPr>
              <w:t>dapat</w:t>
            </w:r>
            <w:proofErr w:type="spellEnd"/>
            <w:r w:rsidRPr="005A2466">
              <w:rPr>
                <w:rFonts w:ascii="Calibri" w:hAnsi="Calibri"/>
                <w:color w:val="000000"/>
                <w:sz w:val="20"/>
              </w:rPr>
              <w:t xml:space="preserve"> </w:t>
            </w:r>
            <w:proofErr w:type="spellStart"/>
            <w:r w:rsidRPr="005A2466">
              <w:rPr>
                <w:rFonts w:ascii="Calibri" w:hAnsi="Calibri"/>
                <w:color w:val="000000"/>
                <w:sz w:val="20"/>
              </w:rPr>
              <w:t>dilaksanakannya</w:t>
            </w:r>
            <w:proofErr w:type="spellEnd"/>
            <w:r w:rsidRPr="005A2466">
              <w:rPr>
                <w:rFonts w:ascii="Calibri" w:hAnsi="Calibri"/>
                <w:color w:val="000000"/>
                <w:sz w:val="20"/>
              </w:rPr>
              <w:t xml:space="preserve"> </w:t>
            </w:r>
            <w:proofErr w:type="spellStart"/>
            <w:r w:rsidRPr="005A2466">
              <w:rPr>
                <w:rFonts w:ascii="Calibri" w:hAnsi="Calibri"/>
                <w:color w:val="000000"/>
                <w:sz w:val="20"/>
              </w:rPr>
              <w:t>sisa</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ketentuan-ketentuan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terkandung</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terpengaruh</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terganggu</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cara</w:t>
            </w:r>
            <w:proofErr w:type="spellEnd"/>
            <w:r w:rsidRPr="005A2466">
              <w:rPr>
                <w:rFonts w:ascii="Calibri" w:hAnsi="Calibri"/>
                <w:color w:val="000000"/>
                <w:sz w:val="20"/>
              </w:rPr>
              <w:t xml:space="preserve"> </w:t>
            </w:r>
            <w:proofErr w:type="spellStart"/>
            <w:r w:rsidRPr="005A2466">
              <w:rPr>
                <w:rFonts w:ascii="Calibri" w:hAnsi="Calibri"/>
                <w:color w:val="000000"/>
                <w:sz w:val="20"/>
              </w:rPr>
              <w:t>apapun</w:t>
            </w:r>
            <w:proofErr w:type="spellEnd"/>
            <w:r w:rsidRPr="005A2466">
              <w:rPr>
                <w:rFonts w:ascii="Calibri" w:hAnsi="Calibri"/>
                <w:color w:val="000000"/>
                <w:sz w:val="20"/>
              </w:rPr>
              <w:t>.</w:t>
            </w:r>
          </w:p>
          <w:p w14:paraId="30A06A2A" w14:textId="77777777" w:rsidR="004A71B2" w:rsidRPr="005A2466" w:rsidRDefault="004A71B2" w:rsidP="00AA30B5">
            <w:pPr>
              <w:pStyle w:val="ListParagraph"/>
              <w:spacing w:after="0" w:line="240" w:lineRule="auto"/>
              <w:ind w:left="606"/>
              <w:jc w:val="both"/>
              <w:textAlignment w:val="baseline"/>
              <w:rPr>
                <w:rFonts w:ascii="Calibri" w:hAnsi="Calibri"/>
                <w:color w:val="000000"/>
                <w:sz w:val="20"/>
                <w:u w:val="single"/>
              </w:rPr>
            </w:pPr>
          </w:p>
          <w:p w14:paraId="6CB35884" w14:textId="77777777" w:rsidR="0049600E" w:rsidRPr="00BA45BC" w:rsidRDefault="0049600E" w:rsidP="00BA45BC">
            <w:pPr>
              <w:pStyle w:val="ListParagraph"/>
              <w:numPr>
                <w:ilvl w:val="1"/>
                <w:numId w:val="158"/>
              </w:numPr>
              <w:spacing w:after="0" w:line="240" w:lineRule="auto"/>
              <w:ind w:left="606" w:hanging="567"/>
              <w:jc w:val="both"/>
              <w:textAlignment w:val="baseline"/>
              <w:rPr>
                <w:rFonts w:ascii="Calibri" w:hAnsi="Calibri"/>
                <w:color w:val="000000"/>
                <w:sz w:val="20"/>
                <w:u w:val="single"/>
              </w:rPr>
            </w:pPr>
            <w:proofErr w:type="spellStart"/>
            <w:r w:rsidRPr="005A2466">
              <w:rPr>
                <w:rFonts w:ascii="Calibri" w:hAnsi="Calibri"/>
                <w:color w:val="000000"/>
                <w:sz w:val="20"/>
                <w:u w:val="single"/>
              </w:rPr>
              <w:t>Pengenyampingan</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ada</w:t>
            </w:r>
            <w:proofErr w:type="spellEnd"/>
            <w:r w:rsidRPr="005A2466">
              <w:rPr>
                <w:rFonts w:ascii="Calibri" w:hAnsi="Calibri"/>
                <w:color w:val="000000"/>
                <w:sz w:val="20"/>
              </w:rPr>
              <w:t xml:space="preserve"> </w:t>
            </w:r>
            <w:proofErr w:type="spellStart"/>
            <w:r w:rsidRPr="005A2466">
              <w:rPr>
                <w:rFonts w:ascii="Calibri" w:hAnsi="Calibri"/>
                <w:color w:val="000000"/>
                <w:sz w:val="20"/>
              </w:rPr>
              <w:t>kegagalan</w:t>
            </w:r>
            <w:proofErr w:type="spellEnd"/>
            <w:r w:rsidRPr="005A2466">
              <w:rPr>
                <w:rFonts w:ascii="Calibri" w:hAnsi="Calibri"/>
                <w:color w:val="000000"/>
                <w:sz w:val="20"/>
              </w:rPr>
              <w:t xml:space="preserve"> di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Investor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melaksanakan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ada</w:t>
            </w:r>
            <w:proofErr w:type="spellEnd"/>
            <w:r w:rsidRPr="005A2466">
              <w:rPr>
                <w:rFonts w:ascii="Calibri" w:hAnsi="Calibri"/>
                <w:color w:val="000000"/>
                <w:sz w:val="20"/>
              </w:rPr>
              <w:t xml:space="preserve"> </w:t>
            </w:r>
            <w:proofErr w:type="spellStart"/>
            <w:r w:rsidRPr="005A2466">
              <w:rPr>
                <w:rFonts w:ascii="Calibri" w:hAnsi="Calibri"/>
                <w:color w:val="000000"/>
                <w:sz w:val="20"/>
              </w:rPr>
              <w:t>penundaan</w:t>
            </w:r>
            <w:proofErr w:type="spellEnd"/>
            <w:r w:rsidRPr="005A2466">
              <w:rPr>
                <w:rFonts w:ascii="Calibri" w:hAnsi="Calibri"/>
                <w:color w:val="000000"/>
                <w:sz w:val="20"/>
              </w:rPr>
              <w:t xml:space="preserve"> di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Investor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melaksanakan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kekuasaan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keistimewaan</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Pr="005A2466">
              <w:rPr>
                <w:rFonts w:ascii="Calibri" w:hAnsi="Calibri"/>
                <w:color w:val="000000"/>
                <w:sz w:val="20"/>
              </w:rPr>
              <w:t>pengenyampingan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itu</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pelaksanaan</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sebagian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kekuasaan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keistimewaan</w:t>
            </w:r>
            <w:proofErr w:type="spellEnd"/>
            <w:r w:rsidRPr="005A2466">
              <w:rPr>
                <w:rFonts w:ascii="Calibri" w:hAnsi="Calibri"/>
                <w:color w:val="000000"/>
                <w:sz w:val="20"/>
              </w:rPr>
              <w:t xml:space="preserve"> Investor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menghalangi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pelaksanaan</w:t>
            </w:r>
            <w:proofErr w:type="spellEnd"/>
            <w:r w:rsidRPr="005A2466">
              <w:rPr>
                <w:rFonts w:ascii="Calibri" w:hAnsi="Calibri"/>
                <w:color w:val="000000"/>
                <w:sz w:val="20"/>
              </w:rPr>
              <w:t xml:space="preserve"> lain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selanjutnya</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itu</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pelaksanaan</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hak</w:t>
            </w:r>
            <w:proofErr w:type="spellEnd"/>
            <w:r w:rsidRPr="005A2466">
              <w:rPr>
                <w:rFonts w:ascii="Calibri" w:hAnsi="Calibri"/>
                <w:color w:val="000000"/>
                <w:sz w:val="20"/>
              </w:rPr>
              <w:t xml:space="preserve">, </w:t>
            </w:r>
            <w:proofErr w:type="spellStart"/>
            <w:r w:rsidRPr="005A2466">
              <w:rPr>
                <w:rFonts w:ascii="Calibri" w:hAnsi="Calibri"/>
                <w:color w:val="000000"/>
                <w:sz w:val="20"/>
              </w:rPr>
              <w:t>kekuasaan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keistimewaan</w:t>
            </w:r>
            <w:proofErr w:type="spellEnd"/>
            <w:r w:rsidRPr="005A2466">
              <w:rPr>
                <w:rFonts w:ascii="Calibri" w:hAnsi="Calibri"/>
                <w:color w:val="000000"/>
                <w:sz w:val="20"/>
              </w:rPr>
              <w:t xml:space="preserve"> yang lain oleh Investor. </w:t>
            </w:r>
            <w:proofErr w:type="spellStart"/>
            <w:r w:rsidRPr="005A2466">
              <w:rPr>
                <w:rFonts w:ascii="Calibri" w:hAnsi="Calibri"/>
                <w:color w:val="000000"/>
                <w:sz w:val="20"/>
              </w:rPr>
              <w:t>Hak-hak</w:t>
            </w:r>
            <w:proofErr w:type="spellEnd"/>
            <w:r w:rsidRPr="005A2466">
              <w:rPr>
                <w:rFonts w:ascii="Calibri" w:hAnsi="Calibri"/>
                <w:color w:val="000000"/>
                <w:sz w:val="20"/>
              </w:rPr>
              <w:t xml:space="preserve"> dan </w:t>
            </w:r>
            <w:proofErr w:type="spellStart"/>
            <w:r w:rsidRPr="005A2466">
              <w:rPr>
                <w:rFonts w:ascii="Calibri" w:hAnsi="Calibri"/>
                <w:color w:val="000000"/>
                <w:sz w:val="20"/>
              </w:rPr>
              <w:t>upaya-upaya</w:t>
            </w:r>
            <w:proofErr w:type="spellEnd"/>
            <w:r w:rsidRPr="005A2466">
              <w:rPr>
                <w:rFonts w:ascii="Calibri" w:hAnsi="Calibri"/>
                <w:color w:val="000000"/>
                <w:sz w:val="20"/>
              </w:rPr>
              <w:t xml:space="preserve"> </w:t>
            </w:r>
            <w:proofErr w:type="spellStart"/>
            <w:r w:rsidRPr="005A2466">
              <w:rPr>
                <w:rFonts w:ascii="Calibri" w:hAnsi="Calibri"/>
                <w:color w:val="000000"/>
                <w:sz w:val="20"/>
              </w:rPr>
              <w:t>pemulihan</w:t>
            </w:r>
            <w:proofErr w:type="spellEnd"/>
            <w:r w:rsidRPr="005A2466">
              <w:rPr>
                <w:rFonts w:ascii="Calibri" w:hAnsi="Calibri"/>
                <w:color w:val="000000"/>
                <w:sz w:val="20"/>
              </w:rPr>
              <w:t xml:space="preserve"> Investor di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adalah</w:t>
            </w:r>
            <w:proofErr w:type="spellEnd"/>
            <w:r w:rsidRPr="005A2466">
              <w:rPr>
                <w:rFonts w:ascii="Calibri" w:hAnsi="Calibri"/>
                <w:color w:val="000000"/>
                <w:sz w:val="20"/>
              </w:rPr>
              <w:t xml:space="preserve"> </w:t>
            </w:r>
            <w:proofErr w:type="spellStart"/>
            <w:r w:rsidRPr="005A2466">
              <w:rPr>
                <w:rFonts w:ascii="Calibri" w:hAnsi="Calibri"/>
                <w:color w:val="000000"/>
                <w:sz w:val="20"/>
              </w:rPr>
              <w:t>kumulatif</w:t>
            </w:r>
            <w:proofErr w:type="spellEnd"/>
            <w:r w:rsidRPr="005A2466">
              <w:rPr>
                <w:rFonts w:ascii="Calibri" w:hAnsi="Calibri"/>
                <w:color w:val="000000"/>
                <w:sz w:val="20"/>
              </w:rPr>
              <w:t xml:space="preserve"> dan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eksklusif</w:t>
            </w:r>
            <w:proofErr w:type="spellEnd"/>
            <w:r w:rsidRPr="005A2466">
              <w:rPr>
                <w:rFonts w:ascii="Calibri" w:hAnsi="Calibri"/>
                <w:color w:val="000000"/>
                <w:sz w:val="20"/>
              </w:rPr>
              <w:t xml:space="preserve"> </w:t>
            </w:r>
            <w:proofErr w:type="spellStart"/>
            <w:r w:rsidRPr="005A2466">
              <w:rPr>
                <w:rFonts w:ascii="Calibri" w:hAnsi="Calibri"/>
                <w:color w:val="000000"/>
                <w:sz w:val="20"/>
              </w:rPr>
              <w:t>terhadap</w:t>
            </w:r>
            <w:proofErr w:type="spellEnd"/>
            <w:r w:rsidRPr="005A2466">
              <w:rPr>
                <w:rFonts w:ascii="Calibri" w:hAnsi="Calibri"/>
                <w:color w:val="000000"/>
                <w:sz w:val="20"/>
              </w:rPr>
              <w:t xml:space="preserve"> </w:t>
            </w:r>
            <w:proofErr w:type="spellStart"/>
            <w:r w:rsidRPr="005A2466">
              <w:rPr>
                <w:rFonts w:ascii="Calibri" w:hAnsi="Calibri"/>
                <w:color w:val="000000"/>
                <w:sz w:val="20"/>
              </w:rPr>
              <w:t>hak-hak</w:t>
            </w:r>
            <w:proofErr w:type="spellEnd"/>
            <w:r w:rsidRPr="005A2466">
              <w:rPr>
                <w:rFonts w:ascii="Calibri" w:hAnsi="Calibri"/>
                <w:color w:val="000000"/>
                <w:sz w:val="20"/>
              </w:rPr>
              <w:t xml:space="preserve"> dan </w:t>
            </w:r>
            <w:proofErr w:type="spellStart"/>
            <w:r w:rsidRPr="005A2466">
              <w:rPr>
                <w:rFonts w:ascii="Calibri" w:hAnsi="Calibri"/>
                <w:color w:val="000000"/>
                <w:sz w:val="20"/>
              </w:rPr>
              <w:t>upaya-upaya</w:t>
            </w:r>
            <w:proofErr w:type="spellEnd"/>
            <w:r w:rsidRPr="005A2466">
              <w:rPr>
                <w:rFonts w:ascii="Calibri" w:hAnsi="Calibri"/>
                <w:color w:val="000000"/>
                <w:sz w:val="20"/>
              </w:rPr>
              <w:t xml:space="preserve"> </w:t>
            </w:r>
            <w:proofErr w:type="spellStart"/>
            <w:r w:rsidRPr="005A2466">
              <w:rPr>
                <w:rFonts w:ascii="Calibri" w:hAnsi="Calibri"/>
                <w:color w:val="000000"/>
                <w:sz w:val="20"/>
              </w:rPr>
              <w:t>pemulihan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mungkin</w:t>
            </w:r>
            <w:proofErr w:type="spellEnd"/>
            <w:r w:rsidRPr="005A2466">
              <w:rPr>
                <w:rFonts w:ascii="Calibri" w:hAnsi="Calibri"/>
                <w:color w:val="000000"/>
                <w:sz w:val="20"/>
              </w:rPr>
              <w:t xml:space="preserve"> </w:t>
            </w:r>
            <w:proofErr w:type="spellStart"/>
            <w:r w:rsidRPr="005A2466">
              <w:rPr>
                <w:rFonts w:ascii="Calibri" w:hAnsi="Calibri"/>
                <w:color w:val="000000"/>
                <w:sz w:val="20"/>
              </w:rPr>
              <w:t>dimiliki</w:t>
            </w:r>
            <w:proofErr w:type="spellEnd"/>
            <w:r w:rsidRPr="005A2466">
              <w:rPr>
                <w:rFonts w:ascii="Calibri" w:hAnsi="Calibri"/>
                <w:color w:val="000000"/>
                <w:sz w:val="20"/>
              </w:rPr>
              <w:t xml:space="preserve"> oleh Investor </w:t>
            </w:r>
            <w:proofErr w:type="spellStart"/>
            <w:r w:rsidRPr="005A2466">
              <w:rPr>
                <w:rFonts w:ascii="Calibri" w:hAnsi="Calibri"/>
                <w:color w:val="000000"/>
                <w:sz w:val="20"/>
              </w:rPr>
              <w:t>atau</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hukum</w:t>
            </w:r>
            <w:proofErr w:type="spellEnd"/>
            <w:r w:rsidRPr="005A2466">
              <w:rPr>
                <w:rFonts w:ascii="Calibri" w:hAnsi="Calibri"/>
                <w:color w:val="000000"/>
                <w:sz w:val="20"/>
              </w:rPr>
              <w:t>.</w:t>
            </w:r>
          </w:p>
          <w:p w14:paraId="0850535E" w14:textId="5DDF9C84" w:rsidR="00DD1C00" w:rsidRPr="00BA45BC" w:rsidRDefault="00DD1C00" w:rsidP="00BA45BC">
            <w:pPr>
              <w:pStyle w:val="ListParagraph"/>
              <w:spacing w:after="0" w:line="240" w:lineRule="auto"/>
              <w:ind w:left="606"/>
              <w:jc w:val="both"/>
              <w:textAlignment w:val="baseline"/>
              <w:rPr>
                <w:rFonts w:ascii="Calibri" w:hAnsi="Calibri"/>
                <w:color w:val="000000"/>
                <w:sz w:val="20"/>
                <w:u w:val="single"/>
              </w:rPr>
            </w:pPr>
          </w:p>
        </w:tc>
      </w:tr>
      <w:tr w:rsidR="0049600E" w:rsidRPr="00613832" w14:paraId="422E2EAD" w14:textId="77777777" w:rsidTr="00BA45BC">
        <w:trPr>
          <w:gridBefore w:val="1"/>
        </w:trPr>
        <w:tc>
          <w:tcPr>
            <w:tcW w:w="4829" w:type="dxa"/>
            <w:tcMar>
              <w:top w:w="0" w:type="dxa"/>
              <w:left w:w="108" w:type="dxa"/>
              <w:bottom w:w="0" w:type="dxa"/>
              <w:right w:w="108" w:type="dxa"/>
            </w:tcMar>
          </w:tcPr>
          <w:p w14:paraId="6B83FECA" w14:textId="75FA8051" w:rsidR="0049600E" w:rsidRPr="00BA45BC" w:rsidRDefault="00D304CF" w:rsidP="00BA45BC">
            <w:pPr>
              <w:pStyle w:val="ListParagraph"/>
              <w:numPr>
                <w:ilvl w:val="1"/>
                <w:numId w:val="157"/>
              </w:numPr>
              <w:spacing w:after="0" w:line="240" w:lineRule="auto"/>
              <w:ind w:left="594" w:hanging="567"/>
              <w:jc w:val="both"/>
              <w:textAlignment w:val="baseline"/>
              <w:rPr>
                <w:rFonts w:ascii="Calibri" w:hAnsi="Calibri"/>
                <w:color w:val="000000"/>
                <w:sz w:val="20"/>
                <w:u w:val="single"/>
              </w:rPr>
            </w:pPr>
            <w:r w:rsidRPr="005A2466">
              <w:rPr>
                <w:rFonts w:ascii="Calibri" w:hAnsi="Calibri"/>
                <w:color w:val="000000"/>
                <w:sz w:val="20"/>
                <w:u w:val="single"/>
              </w:rPr>
              <w:lastRenderedPageBreak/>
              <w:t>Notices</w:t>
            </w:r>
            <w:r w:rsidRPr="005A2466">
              <w:rPr>
                <w:rFonts w:ascii="Calibri" w:hAnsi="Calibri"/>
                <w:color w:val="000000"/>
                <w:sz w:val="20"/>
              </w:rPr>
              <w:t>. All notices and other communications to be given to a Party under this Agreement shall be in writing and made in English or Bahasa Indonesia by personal delivery, registered prepaid post, facsimile transmission or electronic mail from one Party to the other Party at their respective addresses as set out in Schedule 4 or as hereafter notified by the Parties in writing. Any notice so given shall be deemed to have been received in the case of personal delivery, on the date of delivery; in the case of registered post, on the date 7 (seven) calendar days after the time of posting; in the case of facsimile transmission, on acknowledgement of legible receipt by the intended recipient; and in the case of e-mail, on acknowledgement of receipt by the intended recipient.</w:t>
            </w:r>
          </w:p>
        </w:tc>
        <w:tc>
          <w:tcPr>
            <w:tcW w:w="4811" w:type="dxa"/>
            <w:gridSpan w:val="2"/>
            <w:tcMar>
              <w:top w:w="0" w:type="dxa"/>
              <w:left w:w="108" w:type="dxa"/>
              <w:bottom w:w="0" w:type="dxa"/>
              <w:right w:w="108" w:type="dxa"/>
            </w:tcMar>
          </w:tcPr>
          <w:p w14:paraId="3A34AA25" w14:textId="151593EB" w:rsidR="0049600E" w:rsidRPr="00BA45BC" w:rsidRDefault="0049600E" w:rsidP="00BA45BC">
            <w:pPr>
              <w:pStyle w:val="ListParagraph"/>
              <w:numPr>
                <w:ilvl w:val="1"/>
                <w:numId w:val="158"/>
              </w:numPr>
              <w:spacing w:after="0" w:line="240" w:lineRule="auto"/>
              <w:ind w:left="606" w:hanging="567"/>
              <w:jc w:val="both"/>
              <w:textAlignment w:val="baseline"/>
              <w:rPr>
                <w:rFonts w:ascii="Calibri" w:hAnsi="Calibri"/>
                <w:color w:val="000000"/>
                <w:sz w:val="20"/>
                <w:u w:val="single"/>
              </w:rPr>
            </w:pPr>
            <w:proofErr w:type="spellStart"/>
            <w:r w:rsidRPr="005A2466">
              <w:rPr>
                <w:rFonts w:ascii="Calibri" w:hAnsi="Calibri"/>
                <w:color w:val="000000"/>
                <w:sz w:val="20"/>
                <w:u w:val="single"/>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komunikasi</w:t>
            </w:r>
            <w:proofErr w:type="spellEnd"/>
            <w:r w:rsidRPr="005A2466">
              <w:rPr>
                <w:rFonts w:ascii="Calibri" w:hAnsi="Calibri"/>
                <w:color w:val="000000"/>
                <w:sz w:val="20"/>
              </w:rPr>
              <w:t xml:space="preserve"> lain yang </w:t>
            </w:r>
            <w:proofErr w:type="spellStart"/>
            <w:r w:rsidRPr="005A2466">
              <w:rPr>
                <w:rFonts w:ascii="Calibri" w:hAnsi="Calibri"/>
                <w:color w:val="000000"/>
                <w:sz w:val="20"/>
              </w:rPr>
              <w:t>harus</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diberikan</w:t>
            </w:r>
            <w:proofErr w:type="spellEnd"/>
            <w:r w:rsidRPr="005A2466">
              <w:rPr>
                <w:rFonts w:ascii="Calibri" w:hAnsi="Calibri"/>
                <w:color w:val="000000"/>
                <w:sz w:val="20"/>
              </w:rPr>
              <w:t xml:space="preserve"> </w:t>
            </w:r>
            <w:proofErr w:type="spellStart"/>
            <w:r w:rsidRPr="005A2466">
              <w:rPr>
                <w:rFonts w:ascii="Calibri" w:hAnsi="Calibri"/>
                <w:color w:val="000000"/>
                <w:sz w:val="20"/>
              </w:rPr>
              <w:t>kepada</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di </w:t>
            </w:r>
            <w:proofErr w:type="spellStart"/>
            <w:r w:rsidRPr="005A2466">
              <w:rPr>
                <w:rFonts w:ascii="Calibri" w:hAnsi="Calibri"/>
                <w:color w:val="000000"/>
                <w:sz w:val="20"/>
              </w:rPr>
              <w:t>bawah</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harus</w:t>
            </w:r>
            <w:proofErr w:type="spellEnd"/>
            <w:r w:rsidRPr="005A2466">
              <w:rPr>
                <w:rFonts w:ascii="Calibri" w:hAnsi="Calibri"/>
                <w:color w:val="000000"/>
                <w:sz w:val="20"/>
              </w:rPr>
              <w:t xml:space="preserve"> </w:t>
            </w:r>
            <w:proofErr w:type="spellStart"/>
            <w:r w:rsidRPr="005A2466">
              <w:rPr>
                <w:rFonts w:ascii="Calibri" w:hAnsi="Calibri"/>
                <w:color w:val="000000"/>
                <w:sz w:val="20"/>
              </w:rPr>
              <w:t>dilakukan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dan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Bahasa </w:t>
            </w:r>
            <w:proofErr w:type="spellStart"/>
            <w:r w:rsidRPr="005A2466">
              <w:rPr>
                <w:rFonts w:ascii="Calibri" w:hAnsi="Calibri"/>
                <w:color w:val="000000"/>
                <w:sz w:val="20"/>
              </w:rPr>
              <w:t>Inggris</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Bahasa Indonesia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disampaikan</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w:t>
            </w:r>
            <w:proofErr w:type="spellStart"/>
            <w:r w:rsidRPr="005A2466">
              <w:rPr>
                <w:rFonts w:ascii="Calibri" w:hAnsi="Calibri"/>
                <w:color w:val="000000"/>
                <w:sz w:val="20"/>
              </w:rPr>
              <w:t>melalui</w:t>
            </w:r>
            <w:proofErr w:type="spellEnd"/>
            <w:r w:rsidRPr="005A2466">
              <w:rPr>
                <w:rFonts w:ascii="Calibri" w:hAnsi="Calibri"/>
                <w:color w:val="000000"/>
                <w:sz w:val="20"/>
              </w:rPr>
              <w:t xml:space="preserve"> </w:t>
            </w:r>
            <w:proofErr w:type="spellStart"/>
            <w:r w:rsidRPr="005A2466">
              <w:rPr>
                <w:rFonts w:ascii="Calibri" w:hAnsi="Calibri"/>
                <w:color w:val="000000"/>
                <w:sz w:val="20"/>
              </w:rPr>
              <w:t>surat</w:t>
            </w:r>
            <w:proofErr w:type="spellEnd"/>
            <w:r w:rsidRPr="005A2466">
              <w:rPr>
                <w:rFonts w:ascii="Calibri" w:hAnsi="Calibri"/>
                <w:color w:val="000000"/>
                <w:sz w:val="20"/>
              </w:rPr>
              <w:t xml:space="preserve"> </w:t>
            </w:r>
            <w:proofErr w:type="spellStart"/>
            <w:r w:rsidRPr="005A2466">
              <w:rPr>
                <w:rFonts w:ascii="Calibri" w:hAnsi="Calibri"/>
                <w:color w:val="000000"/>
                <w:sz w:val="20"/>
              </w:rPr>
              <w:t>tercatat</w:t>
            </w:r>
            <w:proofErr w:type="spellEnd"/>
            <w:r w:rsidRPr="005A2466">
              <w:rPr>
                <w:rFonts w:ascii="Calibri" w:hAnsi="Calibri"/>
                <w:color w:val="000000"/>
                <w:sz w:val="20"/>
              </w:rPr>
              <w:t xml:space="preserve">, </w:t>
            </w:r>
            <w:proofErr w:type="spellStart"/>
            <w:r w:rsidRPr="005A2466">
              <w:rPr>
                <w:rFonts w:ascii="Calibri" w:hAnsi="Calibri"/>
                <w:color w:val="000000"/>
                <w:sz w:val="20"/>
              </w:rPr>
              <w:t>pengiriman</w:t>
            </w:r>
            <w:proofErr w:type="spellEnd"/>
            <w:r w:rsidRPr="005A2466">
              <w:rPr>
                <w:rFonts w:ascii="Calibri" w:hAnsi="Calibri"/>
                <w:color w:val="000000"/>
                <w:sz w:val="20"/>
              </w:rPr>
              <w:t xml:space="preserve"> </w:t>
            </w:r>
            <w:proofErr w:type="spellStart"/>
            <w:r w:rsidRPr="005A2466">
              <w:rPr>
                <w:rFonts w:ascii="Calibri" w:hAnsi="Calibri"/>
                <w:color w:val="000000"/>
                <w:sz w:val="20"/>
              </w:rPr>
              <w:t>faksimili</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surat</w:t>
            </w:r>
            <w:proofErr w:type="spellEnd"/>
            <w:r w:rsidRPr="005A2466">
              <w:rPr>
                <w:rFonts w:ascii="Calibri" w:hAnsi="Calibri"/>
                <w:color w:val="000000"/>
                <w:sz w:val="20"/>
              </w:rPr>
              <w:t xml:space="preserve"> </w:t>
            </w:r>
            <w:proofErr w:type="spellStart"/>
            <w:r w:rsidRPr="005A2466">
              <w:rPr>
                <w:rFonts w:ascii="Calibri" w:hAnsi="Calibri"/>
                <w:color w:val="000000"/>
                <w:sz w:val="20"/>
              </w:rPr>
              <w:t>elektronik</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ke</w:t>
            </w:r>
            <w:proofErr w:type="spellEnd"/>
            <w:r w:rsidRPr="005A2466">
              <w:rPr>
                <w:rFonts w:ascii="Calibri" w:hAnsi="Calibri"/>
                <w:color w:val="000000"/>
                <w:sz w:val="20"/>
              </w:rPr>
              <w:t xml:space="preserve">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yang lain </w:t>
            </w:r>
            <w:proofErr w:type="spellStart"/>
            <w:r w:rsidRPr="005A2466">
              <w:rPr>
                <w:rFonts w:ascii="Calibri" w:hAnsi="Calibri"/>
                <w:color w:val="000000"/>
                <w:sz w:val="20"/>
              </w:rPr>
              <w:t>ke</w:t>
            </w:r>
            <w:proofErr w:type="spellEnd"/>
            <w:r w:rsidRPr="005A2466">
              <w:rPr>
                <w:rFonts w:ascii="Calibri" w:hAnsi="Calibri"/>
                <w:color w:val="000000"/>
                <w:sz w:val="20"/>
              </w:rPr>
              <w:t xml:space="preserve"> </w:t>
            </w:r>
            <w:proofErr w:type="spellStart"/>
            <w:r w:rsidRPr="005A2466">
              <w:rPr>
                <w:rFonts w:ascii="Calibri" w:hAnsi="Calibri"/>
                <w:color w:val="000000"/>
                <w:sz w:val="20"/>
              </w:rPr>
              <w:t>alamat</w:t>
            </w:r>
            <w:proofErr w:type="spellEnd"/>
            <w:r w:rsidRPr="005A2466">
              <w:rPr>
                <w:rFonts w:ascii="Calibri" w:hAnsi="Calibri"/>
                <w:color w:val="000000"/>
                <w:sz w:val="20"/>
              </w:rPr>
              <w:t xml:space="preserve"> masing-masing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disebutkan</w:t>
            </w:r>
            <w:proofErr w:type="spellEnd"/>
            <w:r w:rsidRPr="005A2466">
              <w:rPr>
                <w:rFonts w:ascii="Calibri" w:hAnsi="Calibri"/>
                <w:color w:val="000000"/>
                <w:sz w:val="20"/>
              </w:rPr>
              <w:t xml:space="preserve"> pada </w:t>
            </w:r>
            <w:del w:id="1522" w:author="OLTRE" w:date="2024-07-03T22:42:00Z">
              <w:r w:rsidRPr="005A2466">
                <w:rPr>
                  <w:rFonts w:ascii="Calibri" w:hAnsi="Calibri"/>
                  <w:color w:val="000000"/>
                  <w:sz w:val="20"/>
                </w:rPr>
                <w:delText>Jadwal</w:delText>
              </w:r>
            </w:del>
            <w:ins w:id="1523" w:author="OLTRE" w:date="2024-07-03T22:42:00Z">
              <w:r w:rsidR="00E03D4A">
                <w:rPr>
                  <w:rFonts w:ascii="Calibri" w:hAnsi="Calibri"/>
                  <w:color w:val="000000"/>
                  <w:sz w:val="20"/>
                </w:rPr>
                <w:t>Lampiran</w:t>
              </w:r>
            </w:ins>
            <w:r w:rsidR="00E03D4A" w:rsidRPr="005A2466" w:rsidDel="00E03D4A">
              <w:rPr>
                <w:rFonts w:ascii="Calibri" w:hAnsi="Calibri"/>
                <w:color w:val="000000"/>
                <w:sz w:val="20"/>
              </w:rPr>
              <w:t xml:space="preserve"> </w:t>
            </w:r>
            <w:r w:rsidRPr="005A2466">
              <w:rPr>
                <w:rFonts w:ascii="Calibri" w:hAnsi="Calibri"/>
                <w:color w:val="000000"/>
                <w:sz w:val="20"/>
              </w:rPr>
              <w:t xml:space="preserve">4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diberitahukan</w:t>
            </w:r>
            <w:proofErr w:type="spellEnd"/>
            <w:r w:rsidRPr="005A2466">
              <w:rPr>
                <w:rFonts w:ascii="Calibri" w:hAnsi="Calibri"/>
                <w:color w:val="000000"/>
                <w:sz w:val="20"/>
              </w:rPr>
              <w:t xml:space="preserve"> </w:t>
            </w:r>
            <w:proofErr w:type="spellStart"/>
            <w:r w:rsidRPr="005A2466">
              <w:rPr>
                <w:rFonts w:ascii="Calibri" w:hAnsi="Calibri"/>
                <w:color w:val="000000"/>
                <w:sz w:val="20"/>
              </w:rPr>
              <w:t>kemudian</w:t>
            </w:r>
            <w:proofErr w:type="spellEnd"/>
            <w:r w:rsidRPr="005A2466">
              <w:rPr>
                <w:rFonts w:ascii="Calibri" w:hAnsi="Calibri"/>
                <w:color w:val="000000"/>
                <w:sz w:val="20"/>
              </w:rPr>
              <w:t xml:space="preserve"> oleh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pemberitahuan</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diterima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diserahkan</w:t>
            </w:r>
            <w:proofErr w:type="spellEnd"/>
            <w:r w:rsidRPr="005A2466">
              <w:rPr>
                <w:rFonts w:ascii="Calibri" w:hAnsi="Calibri"/>
                <w:color w:val="000000"/>
                <w:sz w:val="20"/>
              </w:rPr>
              <w:t xml:space="preserve"> </w:t>
            </w:r>
            <w:proofErr w:type="spellStart"/>
            <w:r w:rsidRPr="005A2466">
              <w:rPr>
                <w:rFonts w:ascii="Calibri" w:hAnsi="Calibri"/>
                <w:color w:val="000000"/>
                <w:sz w:val="20"/>
              </w:rPr>
              <w:t>secara</w:t>
            </w:r>
            <w:proofErr w:type="spellEnd"/>
            <w:r w:rsidRPr="005A2466">
              <w:rPr>
                <w:rFonts w:ascii="Calibri" w:hAnsi="Calibri"/>
                <w:color w:val="000000"/>
                <w:sz w:val="20"/>
              </w:rPr>
              <w:t xml:space="preserve"> </w:t>
            </w:r>
            <w:proofErr w:type="spellStart"/>
            <w:r w:rsidRPr="005A2466">
              <w:rPr>
                <w:rFonts w:ascii="Calibri" w:hAnsi="Calibri"/>
                <w:color w:val="000000"/>
                <w:sz w:val="20"/>
              </w:rPr>
              <w:t>langsung</w:t>
            </w:r>
            <w:proofErr w:type="spellEnd"/>
            <w:r w:rsidRPr="005A2466">
              <w:rPr>
                <w:rFonts w:ascii="Calibri" w:hAnsi="Calibri"/>
                <w:color w:val="000000"/>
                <w:sz w:val="20"/>
              </w:rPr>
              <w:t xml:space="preserve">, pada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pengiriman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surat</w:t>
            </w:r>
            <w:proofErr w:type="spellEnd"/>
            <w:r w:rsidRPr="005A2466">
              <w:rPr>
                <w:rFonts w:ascii="Calibri" w:hAnsi="Calibri"/>
                <w:color w:val="000000"/>
                <w:sz w:val="20"/>
              </w:rPr>
              <w:t xml:space="preserve"> </w:t>
            </w:r>
            <w:proofErr w:type="spellStart"/>
            <w:r w:rsidRPr="005A2466">
              <w:rPr>
                <w:rFonts w:ascii="Calibri" w:hAnsi="Calibri"/>
                <w:color w:val="000000"/>
                <w:sz w:val="20"/>
              </w:rPr>
              <w:t>tercatat</w:t>
            </w:r>
            <w:proofErr w:type="spellEnd"/>
            <w:r w:rsidRPr="005A2466">
              <w:rPr>
                <w:rFonts w:ascii="Calibri" w:hAnsi="Calibri"/>
                <w:color w:val="000000"/>
                <w:sz w:val="20"/>
              </w:rPr>
              <w:t xml:space="preserve">, pada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7 (</w:t>
            </w:r>
            <w:proofErr w:type="spellStart"/>
            <w:r w:rsidRPr="005A2466">
              <w:rPr>
                <w:rFonts w:ascii="Calibri" w:hAnsi="Calibri"/>
                <w:color w:val="000000"/>
                <w:sz w:val="20"/>
              </w:rPr>
              <w:t>tujuh</w:t>
            </w:r>
            <w:proofErr w:type="spellEnd"/>
            <w:r w:rsidRPr="005A2466">
              <w:rPr>
                <w:rFonts w:ascii="Calibri" w:hAnsi="Calibri"/>
                <w:color w:val="000000"/>
                <w:sz w:val="20"/>
              </w:rPr>
              <w:t xml:space="preserve">) </w:t>
            </w:r>
            <w:proofErr w:type="spellStart"/>
            <w:r w:rsidRPr="005A2466">
              <w:rPr>
                <w:rFonts w:ascii="Calibri" w:hAnsi="Calibri"/>
                <w:color w:val="000000"/>
                <w:sz w:val="20"/>
              </w:rPr>
              <w:t>hari</w:t>
            </w:r>
            <w:proofErr w:type="spellEnd"/>
            <w:r w:rsidRPr="005A2466">
              <w:rPr>
                <w:rFonts w:ascii="Calibri" w:hAnsi="Calibri"/>
                <w:color w:val="000000"/>
                <w:sz w:val="20"/>
              </w:rPr>
              <w:t xml:space="preserve"> </w:t>
            </w:r>
            <w:proofErr w:type="spellStart"/>
            <w:r w:rsidRPr="005A2466">
              <w:rPr>
                <w:rFonts w:ascii="Calibri" w:hAnsi="Calibri"/>
                <w:color w:val="000000"/>
                <w:sz w:val="20"/>
              </w:rPr>
              <w:t>kalender</w:t>
            </w:r>
            <w:proofErr w:type="spellEnd"/>
            <w:r w:rsidRPr="005A2466">
              <w:rPr>
                <w:rFonts w:ascii="Calibri" w:hAnsi="Calibri"/>
                <w:color w:val="000000"/>
                <w:sz w:val="20"/>
              </w:rPr>
              <w:t xml:space="preserve"> </w:t>
            </w:r>
            <w:proofErr w:type="spellStart"/>
            <w:r w:rsidRPr="005A2466">
              <w:rPr>
                <w:rFonts w:ascii="Calibri" w:hAnsi="Calibri"/>
                <w:color w:val="000000"/>
                <w:sz w:val="20"/>
              </w:rPr>
              <w:t>setelah</w:t>
            </w:r>
            <w:proofErr w:type="spellEnd"/>
            <w:r w:rsidRPr="005A2466">
              <w:rPr>
                <w:rFonts w:ascii="Calibri" w:hAnsi="Calibri"/>
                <w:color w:val="000000"/>
                <w:sz w:val="20"/>
              </w:rPr>
              <w:t xml:space="preserve"> </w:t>
            </w:r>
            <w:proofErr w:type="spellStart"/>
            <w:r w:rsidRPr="005A2466">
              <w:rPr>
                <w:rFonts w:ascii="Calibri" w:hAnsi="Calibri"/>
                <w:color w:val="000000"/>
                <w:sz w:val="20"/>
              </w:rPr>
              <w:t>pengiriman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pengiriman</w:t>
            </w:r>
            <w:proofErr w:type="spellEnd"/>
            <w:r w:rsidRPr="005A2466">
              <w:rPr>
                <w:rFonts w:ascii="Calibri" w:hAnsi="Calibri"/>
                <w:color w:val="000000"/>
                <w:sz w:val="20"/>
              </w:rPr>
              <w:t xml:space="preserve"> </w:t>
            </w:r>
            <w:proofErr w:type="spellStart"/>
            <w:r w:rsidRPr="005A2466">
              <w:rPr>
                <w:rFonts w:ascii="Calibri" w:hAnsi="Calibri"/>
                <w:color w:val="000000"/>
                <w:sz w:val="20"/>
              </w:rPr>
              <w:t>faksimili</w:t>
            </w:r>
            <w:proofErr w:type="spellEnd"/>
            <w:r w:rsidRPr="005A2466">
              <w:rPr>
                <w:rFonts w:ascii="Calibri" w:hAnsi="Calibri"/>
                <w:color w:val="000000"/>
                <w:sz w:val="20"/>
              </w:rPr>
              <w:t xml:space="preserve">, pada </w:t>
            </w:r>
            <w:proofErr w:type="spellStart"/>
            <w:r w:rsidRPr="005A2466">
              <w:rPr>
                <w:rFonts w:ascii="Calibri" w:hAnsi="Calibri"/>
                <w:color w:val="000000"/>
                <w:sz w:val="20"/>
              </w:rPr>
              <w:t>saat</w:t>
            </w:r>
            <w:proofErr w:type="spellEnd"/>
            <w:r w:rsidRPr="005A2466">
              <w:rPr>
                <w:rFonts w:ascii="Calibri" w:hAnsi="Calibri"/>
                <w:color w:val="000000"/>
                <w:sz w:val="20"/>
              </w:rPr>
              <w:t xml:space="preserve"> </w:t>
            </w:r>
            <w:proofErr w:type="spellStart"/>
            <w:r w:rsidRPr="005A2466">
              <w:rPr>
                <w:rFonts w:ascii="Calibri" w:hAnsi="Calibri"/>
                <w:color w:val="000000"/>
                <w:sz w:val="20"/>
              </w:rPr>
              <w:t>pengakuan</w:t>
            </w:r>
            <w:proofErr w:type="spellEnd"/>
            <w:r w:rsidRPr="005A2466">
              <w:rPr>
                <w:rFonts w:ascii="Calibri" w:hAnsi="Calibri"/>
                <w:color w:val="000000"/>
                <w:sz w:val="20"/>
              </w:rPr>
              <w:t xml:space="preserve"> </w:t>
            </w:r>
            <w:proofErr w:type="spellStart"/>
            <w:r w:rsidRPr="005A2466">
              <w:rPr>
                <w:rFonts w:ascii="Calibri" w:hAnsi="Calibri"/>
                <w:color w:val="000000"/>
                <w:sz w:val="20"/>
              </w:rPr>
              <w:t>adanya</w:t>
            </w:r>
            <w:proofErr w:type="spellEnd"/>
            <w:r w:rsidRPr="005A2466">
              <w:rPr>
                <w:rFonts w:ascii="Calibri" w:hAnsi="Calibri"/>
                <w:color w:val="000000"/>
                <w:sz w:val="20"/>
              </w:rPr>
              <w:t xml:space="preserve"> </w:t>
            </w:r>
            <w:proofErr w:type="spellStart"/>
            <w:r w:rsidRPr="005A2466">
              <w:rPr>
                <w:rFonts w:ascii="Calibri" w:hAnsi="Calibri"/>
                <w:color w:val="000000"/>
                <w:sz w:val="20"/>
              </w:rPr>
              <w:t>tanda</w:t>
            </w:r>
            <w:proofErr w:type="spellEnd"/>
            <w:r w:rsidRPr="005A2466">
              <w:rPr>
                <w:rFonts w:ascii="Calibri" w:hAnsi="Calibri"/>
                <w:color w:val="000000"/>
                <w:sz w:val="20"/>
              </w:rPr>
              <w:t xml:space="preserve"> </w:t>
            </w:r>
            <w:proofErr w:type="spellStart"/>
            <w:r w:rsidRPr="005A2466">
              <w:rPr>
                <w:rFonts w:ascii="Calibri" w:hAnsi="Calibri"/>
                <w:color w:val="000000"/>
                <w:sz w:val="20"/>
              </w:rPr>
              <w:t>terima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jelas</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dituju</w:t>
            </w:r>
            <w:proofErr w:type="spellEnd"/>
            <w:r w:rsidRPr="005A2466">
              <w:rPr>
                <w:rFonts w:ascii="Calibri" w:hAnsi="Calibri"/>
                <w:color w:val="000000"/>
                <w:sz w:val="20"/>
              </w:rPr>
              <w:t xml:space="preserve">; dan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surat</w:t>
            </w:r>
            <w:proofErr w:type="spellEnd"/>
            <w:r w:rsidRPr="005A2466">
              <w:rPr>
                <w:rFonts w:ascii="Calibri" w:hAnsi="Calibri"/>
                <w:color w:val="000000"/>
                <w:sz w:val="20"/>
              </w:rPr>
              <w:t xml:space="preserve"> </w:t>
            </w:r>
            <w:proofErr w:type="spellStart"/>
            <w:r w:rsidRPr="005A2466">
              <w:rPr>
                <w:rFonts w:ascii="Calibri" w:hAnsi="Calibri"/>
                <w:color w:val="000000"/>
                <w:sz w:val="20"/>
              </w:rPr>
              <w:t>elektronik</w:t>
            </w:r>
            <w:proofErr w:type="spellEnd"/>
            <w:r w:rsidRPr="005A2466">
              <w:rPr>
                <w:rFonts w:ascii="Calibri" w:hAnsi="Calibri"/>
                <w:color w:val="000000"/>
                <w:sz w:val="20"/>
              </w:rPr>
              <w:t xml:space="preserve">, pada </w:t>
            </w:r>
            <w:proofErr w:type="spellStart"/>
            <w:r w:rsidRPr="005A2466">
              <w:rPr>
                <w:rFonts w:ascii="Calibri" w:hAnsi="Calibri"/>
                <w:color w:val="000000"/>
                <w:sz w:val="20"/>
              </w:rPr>
              <w:t>saat</w:t>
            </w:r>
            <w:proofErr w:type="spellEnd"/>
            <w:r w:rsidRPr="005A2466">
              <w:rPr>
                <w:rFonts w:ascii="Calibri" w:hAnsi="Calibri"/>
                <w:color w:val="000000"/>
                <w:sz w:val="20"/>
              </w:rPr>
              <w:t xml:space="preserve"> </w:t>
            </w:r>
            <w:proofErr w:type="spellStart"/>
            <w:r w:rsidRPr="005A2466">
              <w:rPr>
                <w:rFonts w:ascii="Calibri" w:hAnsi="Calibri"/>
                <w:color w:val="000000"/>
                <w:sz w:val="20"/>
              </w:rPr>
              <w:t>pengakuan</w:t>
            </w:r>
            <w:proofErr w:type="spellEnd"/>
            <w:r w:rsidRPr="005A2466">
              <w:rPr>
                <w:rFonts w:ascii="Calibri" w:hAnsi="Calibri"/>
                <w:color w:val="000000"/>
                <w:sz w:val="20"/>
              </w:rPr>
              <w:t xml:space="preserve"> </w:t>
            </w:r>
            <w:proofErr w:type="spellStart"/>
            <w:r w:rsidRPr="005A2466">
              <w:rPr>
                <w:rFonts w:ascii="Calibri" w:hAnsi="Calibri"/>
                <w:color w:val="000000"/>
                <w:sz w:val="20"/>
              </w:rPr>
              <w:t>penerimaan</w:t>
            </w:r>
            <w:proofErr w:type="spellEnd"/>
            <w:r w:rsidRPr="005A2466">
              <w:rPr>
                <w:rFonts w:ascii="Calibri" w:hAnsi="Calibri"/>
                <w:color w:val="000000"/>
                <w:sz w:val="20"/>
              </w:rPr>
              <w:t xml:space="preserve"> oleh </w:t>
            </w:r>
            <w:proofErr w:type="spellStart"/>
            <w:r w:rsidRPr="005A2466">
              <w:rPr>
                <w:rFonts w:ascii="Calibri" w:hAnsi="Calibri"/>
                <w:color w:val="000000"/>
                <w:sz w:val="20"/>
              </w:rPr>
              <w:t>penerima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dituju</w:t>
            </w:r>
            <w:proofErr w:type="spellEnd"/>
            <w:r w:rsidRPr="005A2466">
              <w:rPr>
                <w:rFonts w:ascii="Calibri" w:hAnsi="Calibri"/>
                <w:color w:val="000000"/>
                <w:sz w:val="20"/>
              </w:rPr>
              <w:t>.</w:t>
            </w:r>
          </w:p>
          <w:p w14:paraId="41D2770E" w14:textId="24565F0A" w:rsidR="00DD1C00" w:rsidRPr="00BA45BC" w:rsidRDefault="00DD1C00" w:rsidP="00BA45BC">
            <w:pPr>
              <w:pStyle w:val="ListParagraph"/>
              <w:spacing w:after="0" w:line="240" w:lineRule="auto"/>
              <w:ind w:left="606"/>
              <w:jc w:val="both"/>
              <w:textAlignment w:val="baseline"/>
              <w:rPr>
                <w:rFonts w:ascii="Calibri" w:hAnsi="Calibri"/>
                <w:color w:val="000000"/>
                <w:sz w:val="20"/>
                <w:u w:val="single"/>
              </w:rPr>
            </w:pPr>
          </w:p>
        </w:tc>
      </w:tr>
      <w:tr w:rsidR="0049600E" w:rsidRPr="00613832" w14:paraId="45A45EAA" w14:textId="77777777" w:rsidTr="00BA45BC">
        <w:trPr>
          <w:gridBefore w:val="1"/>
        </w:trPr>
        <w:tc>
          <w:tcPr>
            <w:tcW w:w="4829" w:type="dxa"/>
            <w:tcMar>
              <w:top w:w="0" w:type="dxa"/>
              <w:left w:w="108" w:type="dxa"/>
              <w:bottom w:w="0" w:type="dxa"/>
              <w:right w:w="108" w:type="dxa"/>
            </w:tcMar>
          </w:tcPr>
          <w:p w14:paraId="19039955" w14:textId="2619A953" w:rsidR="0049600E" w:rsidRPr="00BA45BC" w:rsidRDefault="00D304CF" w:rsidP="00BA45BC">
            <w:pPr>
              <w:pStyle w:val="ListParagraph"/>
              <w:numPr>
                <w:ilvl w:val="1"/>
                <w:numId w:val="157"/>
              </w:numPr>
              <w:spacing w:after="0" w:line="240" w:lineRule="auto"/>
              <w:ind w:left="594" w:hanging="567"/>
              <w:jc w:val="both"/>
              <w:textAlignment w:val="baseline"/>
              <w:rPr>
                <w:rFonts w:ascii="Calibri" w:hAnsi="Calibri"/>
                <w:color w:val="000000"/>
                <w:sz w:val="20"/>
                <w:u w:val="single"/>
              </w:rPr>
            </w:pPr>
            <w:r w:rsidRPr="005A2466">
              <w:rPr>
                <w:rFonts w:ascii="Calibri" w:hAnsi="Calibri"/>
                <w:color w:val="000000"/>
                <w:sz w:val="20"/>
                <w:u w:val="single"/>
              </w:rPr>
              <w:t>Remedies</w:t>
            </w:r>
            <w:r w:rsidRPr="005A2466">
              <w:rPr>
                <w:rFonts w:ascii="Calibri" w:hAnsi="Calibri"/>
                <w:color w:val="000000"/>
                <w:sz w:val="20"/>
              </w:rPr>
              <w:t>. No remedy conferred by any of the provisions of this Agreement is intended to be exclusive of any other remedy which is otherwise available, and each and every other remedy shall be cumulative and shall be in addition to every other remedy given hereunder or now or hereafter existing. The election of any one or more of such remedies by any Party shall not constitute a waiver by such Party of the right to pursue any other available remedies.</w:t>
            </w:r>
          </w:p>
          <w:p w14:paraId="2D69DC31" w14:textId="41819F68" w:rsidR="00D304CF" w:rsidRDefault="00D304CF" w:rsidP="00D304CF">
            <w:pPr>
              <w:pStyle w:val="ListParagraph"/>
              <w:spacing w:after="0" w:line="240" w:lineRule="auto"/>
              <w:ind w:left="594"/>
              <w:jc w:val="both"/>
              <w:textAlignment w:val="baseline"/>
              <w:rPr>
                <w:rFonts w:ascii="Calibri" w:hAnsi="Calibri"/>
                <w:color w:val="000000"/>
                <w:sz w:val="20"/>
                <w:u w:val="single"/>
              </w:rPr>
            </w:pPr>
          </w:p>
          <w:p w14:paraId="6500061A" w14:textId="77777777" w:rsidR="00D304CF" w:rsidRDefault="00D304CF" w:rsidP="00D304CF">
            <w:pPr>
              <w:pStyle w:val="ListParagraph"/>
              <w:spacing w:after="0" w:line="240" w:lineRule="auto"/>
              <w:ind w:left="594"/>
              <w:jc w:val="both"/>
              <w:textAlignment w:val="baseline"/>
              <w:rPr>
                <w:rFonts w:ascii="Calibri" w:hAnsi="Calibri"/>
                <w:color w:val="000000"/>
                <w:sz w:val="20"/>
                <w:u w:val="single"/>
              </w:rPr>
            </w:pPr>
          </w:p>
          <w:p w14:paraId="53EB0C92" w14:textId="77777777" w:rsidR="00C03625" w:rsidRDefault="00C03625" w:rsidP="00D304CF">
            <w:pPr>
              <w:pStyle w:val="ListParagraph"/>
              <w:spacing w:after="0" w:line="240" w:lineRule="auto"/>
              <w:ind w:left="594"/>
              <w:jc w:val="both"/>
              <w:textAlignment w:val="baseline"/>
              <w:rPr>
                <w:rFonts w:ascii="Calibri" w:hAnsi="Calibri"/>
                <w:color w:val="000000"/>
                <w:sz w:val="20"/>
                <w:u w:val="single"/>
              </w:rPr>
            </w:pPr>
          </w:p>
          <w:p w14:paraId="326A67FA" w14:textId="77777777" w:rsidR="00C03625" w:rsidRDefault="00C03625" w:rsidP="00D304CF">
            <w:pPr>
              <w:pStyle w:val="ListParagraph"/>
              <w:spacing w:after="0" w:line="240" w:lineRule="auto"/>
              <w:ind w:left="594"/>
              <w:jc w:val="both"/>
              <w:textAlignment w:val="baseline"/>
              <w:rPr>
                <w:rFonts w:ascii="Calibri" w:hAnsi="Calibri"/>
                <w:color w:val="000000"/>
                <w:sz w:val="20"/>
                <w:u w:val="single"/>
              </w:rPr>
              <w:pPrChange w:id="1524" w:author="OLTRE" w:date="2024-07-03T22:42:00Z">
                <w:pPr>
                  <w:spacing w:after="0" w:line="240" w:lineRule="auto"/>
                  <w:jc w:val="both"/>
                  <w:textAlignment w:val="baseline"/>
                </w:pPr>
              </w:pPrChange>
            </w:pPr>
          </w:p>
          <w:p w14:paraId="445994D5" w14:textId="77777777" w:rsidR="00D304CF" w:rsidRDefault="00D304CF" w:rsidP="00D304CF">
            <w:pPr>
              <w:pStyle w:val="ListParagraph"/>
              <w:spacing w:after="0" w:line="240" w:lineRule="auto"/>
              <w:ind w:left="594"/>
              <w:jc w:val="both"/>
              <w:textAlignment w:val="baseline"/>
              <w:rPr>
                <w:rFonts w:ascii="Calibri" w:hAnsi="Calibri"/>
                <w:color w:val="000000"/>
                <w:sz w:val="20"/>
                <w:u w:val="single"/>
              </w:rPr>
              <w:pPrChange w:id="1525" w:author="OLTRE" w:date="2024-07-03T22:42:00Z">
                <w:pPr>
                  <w:spacing w:after="0" w:line="240" w:lineRule="auto"/>
                  <w:jc w:val="both"/>
                  <w:textAlignment w:val="baseline"/>
                </w:pPr>
              </w:pPrChange>
            </w:pPr>
          </w:p>
          <w:p w14:paraId="1EBB935D" w14:textId="77777777" w:rsidR="006719FF" w:rsidRPr="00BE24D9" w:rsidRDefault="006719FF" w:rsidP="00BA45BC">
            <w:pPr>
              <w:spacing w:after="0" w:line="240" w:lineRule="auto"/>
              <w:jc w:val="both"/>
              <w:textAlignment w:val="baseline"/>
              <w:rPr>
                <w:ins w:id="1526" w:author="OLTRE" w:date="2024-07-03T22:42:00Z"/>
                <w:rFonts w:ascii="Calibri" w:hAnsi="Calibri"/>
                <w:color w:val="000000"/>
                <w:sz w:val="20"/>
                <w:u w:val="single"/>
              </w:rPr>
            </w:pPr>
          </w:p>
          <w:p w14:paraId="7D80C183" w14:textId="77D85CDC" w:rsidR="00D304CF" w:rsidRDefault="00D304CF" w:rsidP="00BA45BC">
            <w:pPr>
              <w:spacing w:after="0" w:line="240" w:lineRule="auto"/>
              <w:ind w:left="594"/>
              <w:contextualSpacing/>
              <w:jc w:val="both"/>
              <w:rPr>
                <w:rFonts w:ascii="Calibri" w:hAnsi="Calibri"/>
                <w:color w:val="000000"/>
                <w:sz w:val="20"/>
              </w:rPr>
            </w:pPr>
            <w:r w:rsidRPr="005A2466">
              <w:rPr>
                <w:rFonts w:ascii="Calibri" w:hAnsi="Calibri"/>
                <w:color w:val="000000"/>
                <w:sz w:val="20"/>
              </w:rPr>
              <w:t xml:space="preserve">The Parties agree that  the liability of the Founders for all claims resulting in Direct Damage, Consequential Damage and/or Incidental Damage from a breach of warranty, undertaking or indemnity </w:t>
            </w:r>
            <w:r w:rsidRPr="00613832">
              <w:rPr>
                <w:rFonts w:ascii="Calibri" w:eastAsia="Times New Roman" w:hAnsi="Calibri" w:cs="Calibri"/>
                <w:color w:val="000000"/>
                <w:sz w:val="20"/>
                <w:szCs w:val="20"/>
                <w:lang w:eastAsia="en-ID"/>
              </w:rPr>
              <w:t xml:space="preserve">or </w:t>
            </w:r>
            <w:r w:rsidRPr="005A2466">
              <w:rPr>
                <w:rFonts w:ascii="Calibri" w:hAnsi="Calibri"/>
                <w:color w:val="000000"/>
                <w:sz w:val="20"/>
              </w:rPr>
              <w:t>remedy under this Agreement (“</w:t>
            </w:r>
            <w:r w:rsidRPr="005A2466">
              <w:rPr>
                <w:rFonts w:ascii="Calibri" w:hAnsi="Calibri"/>
                <w:b/>
                <w:color w:val="000000"/>
                <w:sz w:val="20"/>
              </w:rPr>
              <w:t>Claim</w:t>
            </w:r>
            <w:del w:id="1527" w:author="OLTRE" w:date="2024-07-03T22:42:00Z">
              <w:r w:rsidRPr="005A2466">
                <w:rPr>
                  <w:rFonts w:ascii="Calibri" w:hAnsi="Calibri"/>
                  <w:color w:val="000000"/>
                  <w:sz w:val="20"/>
                </w:rPr>
                <w:delText xml:space="preserve">” </w:delText>
              </w:r>
              <w:r w:rsidR="00A6779F">
                <w:rPr>
                  <w:rFonts w:ascii="Calibri" w:hAnsi="Calibri"/>
                  <w:color w:val="000000"/>
                  <w:sz w:val="20"/>
                </w:rPr>
                <w:delText>)</w:delText>
              </w:r>
            </w:del>
            <w:ins w:id="1528" w:author="OLTRE" w:date="2024-07-03T22:42:00Z">
              <w:r w:rsidRPr="005A2466">
                <w:rPr>
                  <w:rFonts w:ascii="Calibri" w:hAnsi="Calibri"/>
                  <w:color w:val="000000"/>
                  <w:sz w:val="20"/>
                </w:rPr>
                <w:t>”</w:t>
              </w:r>
              <w:r w:rsidR="00A6779F">
                <w:rPr>
                  <w:rFonts w:ascii="Calibri" w:hAnsi="Calibri"/>
                  <w:color w:val="000000"/>
                  <w:sz w:val="20"/>
                </w:rPr>
                <w:t>)</w:t>
              </w:r>
            </w:ins>
            <w:r w:rsidR="00F43CDD">
              <w:rPr>
                <w:rFonts w:ascii="Calibri" w:hAnsi="Calibri"/>
                <w:color w:val="000000"/>
                <w:sz w:val="20"/>
              </w:rPr>
              <w:t xml:space="preserve"> except for any Claim resulting from the Founders’ </w:t>
            </w:r>
            <w:proofErr w:type="spellStart"/>
            <w:r w:rsidR="00F43CDD">
              <w:rPr>
                <w:rFonts w:ascii="Calibri" w:hAnsi="Calibri"/>
                <w:color w:val="000000"/>
                <w:sz w:val="20"/>
              </w:rPr>
              <w:t>willful</w:t>
            </w:r>
            <w:proofErr w:type="spellEnd"/>
            <w:r w:rsidR="00F43CDD">
              <w:rPr>
                <w:rFonts w:ascii="Calibri" w:hAnsi="Calibri"/>
                <w:color w:val="000000"/>
                <w:sz w:val="20"/>
              </w:rPr>
              <w:t xml:space="preserve"> misconduct</w:t>
            </w:r>
            <w:r w:rsidR="00F43CDD" w:rsidRPr="005A2466">
              <w:rPr>
                <w:rFonts w:ascii="Calibri" w:hAnsi="Calibri"/>
                <w:color w:val="000000"/>
                <w:sz w:val="20"/>
              </w:rPr>
              <w:t xml:space="preserve"> </w:t>
            </w:r>
            <w:r w:rsidRPr="005A2466">
              <w:rPr>
                <w:rFonts w:ascii="Calibri" w:hAnsi="Calibri"/>
                <w:color w:val="000000"/>
                <w:sz w:val="20"/>
              </w:rPr>
              <w:t>shall be limited to  a maximum of the Fair Market Value of the Shares that are still owned by the respective Founder and the cumulative amount of proceeds from any transfer, sale or disposal of Shares by the Founder during the term of this Agreement and the cumulative amount of dividends paid to the Founder during the term of this Agreement.</w:t>
            </w:r>
          </w:p>
          <w:p w14:paraId="23EECC70" w14:textId="77777777" w:rsidR="00DF7C69" w:rsidRDefault="00DF7C69" w:rsidP="006719FF">
            <w:pPr>
              <w:spacing w:after="0" w:line="240" w:lineRule="auto"/>
              <w:ind w:left="594"/>
              <w:contextualSpacing/>
              <w:jc w:val="both"/>
              <w:rPr>
                <w:ins w:id="1529" w:author="OLTRE" w:date="2024-07-03T22:42:00Z"/>
                <w:rFonts w:ascii="Calibri" w:hAnsi="Calibri"/>
                <w:color w:val="000000"/>
                <w:sz w:val="20"/>
              </w:rPr>
            </w:pPr>
          </w:p>
          <w:p w14:paraId="0F2E13B2" w14:textId="77777777" w:rsidR="00DF7C69" w:rsidRDefault="00DF7C69" w:rsidP="006719FF">
            <w:pPr>
              <w:spacing w:after="0" w:line="240" w:lineRule="auto"/>
              <w:ind w:left="594"/>
              <w:contextualSpacing/>
              <w:jc w:val="both"/>
              <w:rPr>
                <w:ins w:id="1530" w:author="OLTRE" w:date="2024-07-03T22:42:00Z"/>
                <w:rFonts w:ascii="Calibri" w:hAnsi="Calibri"/>
                <w:color w:val="000000"/>
                <w:sz w:val="20"/>
              </w:rPr>
            </w:pPr>
          </w:p>
          <w:p w14:paraId="1FF99E45" w14:textId="77777777" w:rsidR="006719FF" w:rsidRPr="005A2466" w:rsidRDefault="006719FF" w:rsidP="00BA45BC">
            <w:pPr>
              <w:spacing w:after="0" w:line="240" w:lineRule="auto"/>
              <w:contextualSpacing/>
              <w:jc w:val="both"/>
              <w:rPr>
                <w:rFonts w:ascii="Calibri" w:hAnsi="Calibri"/>
                <w:color w:val="000000"/>
                <w:sz w:val="20"/>
              </w:rPr>
            </w:pPr>
          </w:p>
          <w:p w14:paraId="1AB03E04" w14:textId="77777777" w:rsidR="00D304CF" w:rsidRDefault="00D304CF" w:rsidP="00BA45BC">
            <w:pPr>
              <w:pStyle w:val="ListParagraph"/>
              <w:spacing w:after="0" w:line="240" w:lineRule="auto"/>
              <w:ind w:left="594"/>
              <w:jc w:val="both"/>
              <w:textAlignment w:val="baseline"/>
              <w:rPr>
                <w:rFonts w:ascii="Calibri" w:hAnsi="Calibri"/>
                <w:color w:val="000000"/>
                <w:sz w:val="20"/>
              </w:rPr>
            </w:pPr>
            <w:r w:rsidRPr="005A2466">
              <w:rPr>
                <w:rFonts w:ascii="Calibri" w:hAnsi="Calibri"/>
                <w:color w:val="000000"/>
                <w:sz w:val="20"/>
              </w:rPr>
              <w:t>The Founders agree that any Claim settlement by the Founders is prorated based on each Founder’s Ordinary Shareholding.</w:t>
            </w:r>
          </w:p>
          <w:p w14:paraId="50FC4C3F" w14:textId="77777777" w:rsidR="00D304CF" w:rsidRDefault="00D304CF" w:rsidP="00D304CF">
            <w:pPr>
              <w:pStyle w:val="ListParagraph"/>
              <w:spacing w:after="0" w:line="240" w:lineRule="auto"/>
              <w:ind w:left="594"/>
              <w:jc w:val="both"/>
              <w:textAlignment w:val="baseline"/>
              <w:rPr>
                <w:rFonts w:ascii="Calibri" w:hAnsi="Calibri"/>
                <w:color w:val="000000"/>
                <w:sz w:val="20"/>
                <w:u w:val="single"/>
              </w:rPr>
            </w:pPr>
          </w:p>
          <w:p w14:paraId="02323970" w14:textId="77777777" w:rsidR="00E16F1D" w:rsidRPr="00BA45BC" w:rsidRDefault="00E16F1D" w:rsidP="00BA45BC">
            <w:pPr>
              <w:pStyle w:val="ListParagraph"/>
              <w:spacing w:after="0" w:line="240" w:lineRule="auto"/>
              <w:ind w:left="594"/>
              <w:jc w:val="both"/>
              <w:textAlignment w:val="baseline"/>
              <w:rPr>
                <w:rFonts w:ascii="Calibri" w:hAnsi="Calibri"/>
                <w:color w:val="000000"/>
                <w:sz w:val="20"/>
                <w:u w:val="single"/>
              </w:rPr>
            </w:pPr>
          </w:p>
          <w:p w14:paraId="6FE6F8EF" w14:textId="77777777" w:rsidR="00E16F1D" w:rsidRPr="00BA45BC" w:rsidRDefault="00E16F1D" w:rsidP="00BA45BC">
            <w:pPr>
              <w:pStyle w:val="ListParagraph"/>
              <w:spacing w:after="0" w:line="240" w:lineRule="auto"/>
              <w:ind w:left="594"/>
              <w:jc w:val="both"/>
              <w:textAlignment w:val="baseline"/>
              <w:rPr>
                <w:rFonts w:ascii="Calibri" w:hAnsi="Calibri"/>
                <w:color w:val="000000"/>
                <w:sz w:val="20"/>
                <w:u w:val="single"/>
              </w:rPr>
            </w:pPr>
          </w:p>
          <w:p w14:paraId="68A1B9FE" w14:textId="6ED76A3C" w:rsidR="00D304CF" w:rsidRPr="00BA45BC" w:rsidRDefault="00D304CF" w:rsidP="00BA45BC">
            <w:pPr>
              <w:pStyle w:val="ListParagraph"/>
              <w:spacing w:after="0" w:line="240" w:lineRule="auto"/>
              <w:ind w:left="594"/>
              <w:jc w:val="both"/>
              <w:textAlignment w:val="baseline"/>
              <w:rPr>
                <w:rFonts w:ascii="Calibri" w:hAnsi="Calibri"/>
                <w:color w:val="000000"/>
                <w:sz w:val="20"/>
              </w:rPr>
            </w:pPr>
            <w:r w:rsidRPr="005A2466">
              <w:rPr>
                <w:rFonts w:ascii="Calibri" w:hAnsi="Calibri"/>
                <w:color w:val="000000"/>
                <w:sz w:val="20"/>
              </w:rPr>
              <w:t>Each Founder may choose to settle the Claim in cash and/or in Shares based on their Fair Market Value.</w:t>
            </w:r>
          </w:p>
          <w:p w14:paraId="4C476B42" w14:textId="6793E410" w:rsidR="000F74D8" w:rsidRPr="00BA45BC" w:rsidRDefault="000F74D8" w:rsidP="00BA45BC">
            <w:pPr>
              <w:spacing w:after="0" w:line="240" w:lineRule="auto"/>
              <w:jc w:val="both"/>
              <w:textAlignment w:val="baseline"/>
              <w:rPr>
                <w:rFonts w:ascii="Calibri" w:hAnsi="Calibri"/>
                <w:color w:val="000000"/>
                <w:sz w:val="20"/>
                <w:u w:val="single"/>
              </w:rPr>
            </w:pPr>
          </w:p>
        </w:tc>
        <w:tc>
          <w:tcPr>
            <w:tcW w:w="4811" w:type="dxa"/>
            <w:gridSpan w:val="2"/>
            <w:tcMar>
              <w:top w:w="0" w:type="dxa"/>
              <w:left w:w="108" w:type="dxa"/>
              <w:bottom w:w="0" w:type="dxa"/>
              <w:right w:w="108" w:type="dxa"/>
            </w:tcMar>
          </w:tcPr>
          <w:p w14:paraId="5FAFF502" w14:textId="59136C38" w:rsidR="0049600E" w:rsidRPr="00BA45BC" w:rsidRDefault="0049600E" w:rsidP="00BA45BC">
            <w:pPr>
              <w:pStyle w:val="ListParagraph"/>
              <w:numPr>
                <w:ilvl w:val="1"/>
                <w:numId w:val="158"/>
              </w:numPr>
              <w:spacing w:after="0" w:line="240" w:lineRule="auto"/>
              <w:ind w:left="606" w:hanging="567"/>
              <w:jc w:val="both"/>
              <w:textAlignment w:val="baseline"/>
              <w:rPr>
                <w:rFonts w:ascii="Calibri" w:hAnsi="Calibri"/>
                <w:color w:val="000000"/>
                <w:sz w:val="20"/>
                <w:u w:val="single"/>
              </w:rPr>
            </w:pPr>
            <w:proofErr w:type="spellStart"/>
            <w:r w:rsidRPr="005A2466">
              <w:rPr>
                <w:rFonts w:ascii="Calibri" w:hAnsi="Calibri"/>
                <w:color w:val="000000"/>
                <w:sz w:val="20"/>
                <w:szCs w:val="20"/>
                <w:u w:val="single"/>
              </w:rPr>
              <w:lastRenderedPageBreak/>
              <w:t>Upaya</w:t>
            </w:r>
            <w:proofErr w:type="spellEnd"/>
            <w:r w:rsidRPr="005A2466">
              <w:rPr>
                <w:rFonts w:ascii="Calibri" w:hAnsi="Calibri"/>
                <w:color w:val="000000"/>
                <w:sz w:val="20"/>
                <w:szCs w:val="20"/>
                <w:u w:val="single"/>
              </w:rPr>
              <w:t xml:space="preserve"> </w:t>
            </w:r>
            <w:proofErr w:type="spellStart"/>
            <w:r w:rsidRPr="005A2466">
              <w:rPr>
                <w:rFonts w:ascii="Calibri" w:hAnsi="Calibri"/>
                <w:color w:val="000000"/>
                <w:sz w:val="20"/>
                <w:szCs w:val="20"/>
                <w:u w:val="single"/>
              </w:rPr>
              <w:t>Pemulihan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Tidak</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ada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upaya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pemulihan</w:t>
            </w:r>
            <w:proofErr w:type="spellEnd"/>
            <w:r w:rsidRPr="005A2466">
              <w:rPr>
                <w:rFonts w:ascii="Calibri" w:hAnsi="Calibri"/>
                <w:color w:val="000000"/>
                <w:sz w:val="20"/>
                <w:szCs w:val="20"/>
              </w:rPr>
              <w:t xml:space="preserve"> yang </w:t>
            </w:r>
            <w:proofErr w:type="spellStart"/>
            <w:r w:rsidRPr="005A2466">
              <w:rPr>
                <w:rFonts w:ascii="Calibri" w:hAnsi="Calibri"/>
                <w:color w:val="000000"/>
                <w:sz w:val="20"/>
                <w:szCs w:val="20"/>
              </w:rPr>
              <w:t>diberikan</w:t>
            </w:r>
            <w:proofErr w:type="spellEnd"/>
            <w:r w:rsidRPr="005A2466">
              <w:rPr>
                <w:rFonts w:ascii="Calibri" w:hAnsi="Calibri"/>
                <w:color w:val="000000"/>
                <w:sz w:val="20"/>
                <w:szCs w:val="20"/>
              </w:rPr>
              <w:t xml:space="preserve"> oleh </w:t>
            </w:r>
            <w:proofErr w:type="spellStart"/>
            <w:r w:rsidRPr="005A2466">
              <w:rPr>
                <w:rFonts w:ascii="Calibri" w:hAnsi="Calibri"/>
                <w:color w:val="000000"/>
                <w:sz w:val="20"/>
                <w:szCs w:val="20"/>
              </w:rPr>
              <w:t>suatu</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ketentuan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dari</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Perjanjian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ini</w:t>
            </w:r>
            <w:proofErr w:type="spellEnd"/>
            <w:r w:rsidRPr="005A2466">
              <w:rPr>
                <w:rFonts w:ascii="Calibri" w:hAnsi="Calibri"/>
                <w:color w:val="000000"/>
                <w:sz w:val="20"/>
                <w:szCs w:val="20"/>
              </w:rPr>
              <w:t xml:space="preserve"> yang </w:t>
            </w:r>
            <w:proofErr w:type="spellStart"/>
            <w:r w:rsidRPr="005A2466">
              <w:rPr>
                <w:rFonts w:ascii="Calibri" w:hAnsi="Calibri"/>
                <w:color w:val="000000"/>
                <w:sz w:val="20"/>
                <w:szCs w:val="20"/>
              </w:rPr>
              <w:t>dimaksudkan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untuk</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menjadi</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eksklusif</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terhadap</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setiap</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upaya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pemulihan</w:t>
            </w:r>
            <w:proofErr w:type="spellEnd"/>
            <w:r w:rsidRPr="005A2466">
              <w:rPr>
                <w:rFonts w:ascii="Calibri" w:hAnsi="Calibri"/>
                <w:color w:val="000000"/>
                <w:sz w:val="20"/>
                <w:szCs w:val="20"/>
              </w:rPr>
              <w:t xml:space="preserve"> lain yang </w:t>
            </w:r>
            <w:proofErr w:type="spellStart"/>
            <w:r w:rsidRPr="005A2466">
              <w:rPr>
                <w:rFonts w:ascii="Calibri" w:hAnsi="Calibri"/>
                <w:color w:val="000000"/>
                <w:sz w:val="20"/>
                <w:szCs w:val="20"/>
              </w:rPr>
              <w:t>mungkin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tersedia</w:t>
            </w:r>
            <w:proofErr w:type="spellEnd"/>
            <w:r w:rsidRPr="005A2466">
              <w:rPr>
                <w:rFonts w:ascii="Calibri" w:hAnsi="Calibri"/>
                <w:color w:val="000000"/>
                <w:sz w:val="20"/>
                <w:szCs w:val="20"/>
              </w:rPr>
              <w:t xml:space="preserve">, dan </w:t>
            </w:r>
            <w:proofErr w:type="spellStart"/>
            <w:r w:rsidRPr="005A2466">
              <w:rPr>
                <w:rFonts w:ascii="Calibri" w:hAnsi="Calibri"/>
                <w:color w:val="000000"/>
                <w:sz w:val="20"/>
                <w:szCs w:val="20"/>
              </w:rPr>
              <w:t>tiap-tiap</w:t>
            </w:r>
            <w:proofErr w:type="spellEnd"/>
            <w:r w:rsidRPr="005A2466">
              <w:rPr>
                <w:rFonts w:ascii="Calibri" w:hAnsi="Calibri"/>
                <w:color w:val="000000"/>
                <w:sz w:val="20"/>
                <w:szCs w:val="20"/>
              </w:rPr>
              <w:t xml:space="preserve"> dan </w:t>
            </w:r>
            <w:proofErr w:type="spellStart"/>
            <w:r w:rsidRPr="005A2466">
              <w:rPr>
                <w:rFonts w:ascii="Calibri" w:hAnsi="Calibri"/>
                <w:color w:val="000000"/>
                <w:sz w:val="20"/>
                <w:szCs w:val="20"/>
              </w:rPr>
              <w:t>setiap</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upaya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pemulihan</w:t>
            </w:r>
            <w:proofErr w:type="spellEnd"/>
            <w:r w:rsidRPr="005A2466">
              <w:rPr>
                <w:rFonts w:ascii="Calibri" w:hAnsi="Calibri"/>
                <w:color w:val="000000"/>
                <w:sz w:val="20"/>
                <w:szCs w:val="20"/>
              </w:rPr>
              <w:t xml:space="preserve"> lain </w:t>
            </w:r>
            <w:proofErr w:type="spellStart"/>
            <w:r w:rsidRPr="005A2466">
              <w:rPr>
                <w:rFonts w:ascii="Calibri" w:hAnsi="Calibri"/>
                <w:color w:val="000000"/>
                <w:sz w:val="20"/>
                <w:szCs w:val="20"/>
              </w:rPr>
              <w:t>adalah</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kumulatif</w:t>
            </w:r>
            <w:proofErr w:type="spellEnd"/>
            <w:r w:rsidRPr="005A2466">
              <w:rPr>
                <w:rFonts w:ascii="Calibri" w:hAnsi="Calibri"/>
                <w:color w:val="000000"/>
                <w:sz w:val="20"/>
                <w:szCs w:val="20"/>
              </w:rPr>
              <w:t xml:space="preserve"> dan </w:t>
            </w:r>
            <w:proofErr w:type="spellStart"/>
            <w:r w:rsidRPr="005A2466">
              <w:rPr>
                <w:rFonts w:ascii="Calibri" w:hAnsi="Calibri"/>
                <w:color w:val="000000"/>
                <w:sz w:val="20"/>
                <w:szCs w:val="20"/>
              </w:rPr>
              <w:t>merupakan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tambahan</w:t>
            </w:r>
            <w:proofErr w:type="spellEnd"/>
            <w:r w:rsidRPr="005A2466">
              <w:rPr>
                <w:rFonts w:ascii="Calibri" w:hAnsi="Calibri"/>
                <w:color w:val="000000"/>
                <w:sz w:val="20"/>
                <w:szCs w:val="20"/>
              </w:rPr>
              <w:t xml:space="preserve"> pada </w:t>
            </w:r>
            <w:proofErr w:type="spellStart"/>
            <w:r w:rsidRPr="005A2466">
              <w:rPr>
                <w:rFonts w:ascii="Calibri" w:hAnsi="Calibri"/>
                <w:color w:val="000000"/>
                <w:sz w:val="20"/>
                <w:szCs w:val="20"/>
              </w:rPr>
              <w:t>setiap</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upaya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pemulihan</w:t>
            </w:r>
            <w:proofErr w:type="spellEnd"/>
            <w:r w:rsidRPr="005A2466">
              <w:rPr>
                <w:rFonts w:ascii="Calibri" w:hAnsi="Calibri"/>
                <w:color w:val="000000"/>
                <w:sz w:val="20"/>
                <w:szCs w:val="20"/>
              </w:rPr>
              <w:t xml:space="preserve"> lain yang </w:t>
            </w:r>
            <w:proofErr w:type="spellStart"/>
            <w:r w:rsidRPr="005A2466">
              <w:rPr>
                <w:rFonts w:ascii="Calibri" w:hAnsi="Calibri"/>
                <w:color w:val="000000"/>
                <w:sz w:val="20"/>
                <w:szCs w:val="20"/>
              </w:rPr>
              <w:t>diberikan</w:t>
            </w:r>
            <w:proofErr w:type="spellEnd"/>
            <w:r w:rsidRPr="005A2466">
              <w:rPr>
                <w:rFonts w:ascii="Calibri" w:hAnsi="Calibri"/>
                <w:color w:val="000000"/>
                <w:sz w:val="20"/>
                <w:szCs w:val="20"/>
              </w:rPr>
              <w:t xml:space="preserve"> di </w:t>
            </w:r>
            <w:proofErr w:type="spellStart"/>
            <w:r w:rsidRPr="005A2466">
              <w:rPr>
                <w:rFonts w:ascii="Calibri" w:hAnsi="Calibri"/>
                <w:color w:val="000000"/>
                <w:sz w:val="20"/>
                <w:szCs w:val="20"/>
              </w:rPr>
              <w:t>bawah</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Perjanjian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ini</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atau</w:t>
            </w:r>
            <w:proofErr w:type="spellEnd"/>
            <w:r w:rsidRPr="005A2466">
              <w:rPr>
                <w:rFonts w:ascii="Calibri" w:hAnsi="Calibri"/>
                <w:color w:val="000000"/>
                <w:sz w:val="20"/>
                <w:szCs w:val="20"/>
              </w:rPr>
              <w:t xml:space="preserve"> yang </w:t>
            </w:r>
            <w:proofErr w:type="spellStart"/>
            <w:r w:rsidRPr="005A2466">
              <w:rPr>
                <w:rFonts w:ascii="Calibri" w:hAnsi="Calibri"/>
                <w:color w:val="000000"/>
                <w:sz w:val="20"/>
                <w:szCs w:val="20"/>
              </w:rPr>
              <w:t>ada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sekarang</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atau</w:t>
            </w:r>
            <w:proofErr w:type="spellEnd"/>
            <w:r w:rsidRPr="005A2466">
              <w:rPr>
                <w:rFonts w:ascii="Calibri" w:hAnsi="Calibri"/>
                <w:color w:val="000000"/>
                <w:sz w:val="20"/>
                <w:szCs w:val="20"/>
              </w:rPr>
              <w:t xml:space="preserve"> di </w:t>
            </w:r>
            <w:proofErr w:type="spellStart"/>
            <w:r w:rsidRPr="005A2466">
              <w:rPr>
                <w:rFonts w:ascii="Calibri" w:hAnsi="Calibri"/>
                <w:color w:val="000000"/>
                <w:sz w:val="20"/>
                <w:szCs w:val="20"/>
              </w:rPr>
              <w:t>kemudian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hari</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Dipilihnya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satu</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atau</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lebih</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upaya-upaya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pemulihan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tersebut</w:t>
            </w:r>
            <w:proofErr w:type="spellEnd"/>
            <w:r w:rsidRPr="005A2466">
              <w:rPr>
                <w:rFonts w:ascii="Calibri" w:hAnsi="Calibri"/>
                <w:color w:val="000000"/>
                <w:sz w:val="20"/>
                <w:szCs w:val="20"/>
              </w:rPr>
              <w:t xml:space="preserve"> oleh </w:t>
            </w:r>
            <w:proofErr w:type="spellStart"/>
            <w:r w:rsidRPr="005A2466">
              <w:rPr>
                <w:rFonts w:ascii="Calibri" w:hAnsi="Calibri"/>
                <w:color w:val="000000"/>
                <w:sz w:val="20"/>
                <w:szCs w:val="20"/>
              </w:rPr>
              <w:t>setiap</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Pihak</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tidak</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akan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merupakan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pengenyampingan</w:t>
            </w:r>
            <w:proofErr w:type="spellEnd"/>
            <w:r w:rsidRPr="005A2466">
              <w:rPr>
                <w:rFonts w:ascii="Calibri" w:hAnsi="Calibri"/>
                <w:color w:val="000000"/>
                <w:sz w:val="20"/>
                <w:szCs w:val="20"/>
              </w:rPr>
              <w:t xml:space="preserve"> oleh </w:t>
            </w:r>
            <w:proofErr w:type="spellStart"/>
            <w:r w:rsidRPr="005A2466">
              <w:rPr>
                <w:rFonts w:ascii="Calibri" w:hAnsi="Calibri"/>
                <w:color w:val="000000"/>
                <w:sz w:val="20"/>
                <w:szCs w:val="20"/>
              </w:rPr>
              <w:t>Pihak</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tersebut</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atas</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hak</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untuk</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melakukan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upaya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pemulihan</w:t>
            </w:r>
            <w:proofErr w:type="spellEnd"/>
            <w:r w:rsidRPr="005A2466">
              <w:rPr>
                <w:rFonts w:ascii="Calibri" w:hAnsi="Calibri"/>
                <w:color w:val="000000"/>
                <w:sz w:val="20"/>
                <w:szCs w:val="20"/>
              </w:rPr>
              <w:t xml:space="preserve"> lain yang </w:t>
            </w:r>
            <w:proofErr w:type="spellStart"/>
            <w:r w:rsidRPr="005A2466">
              <w:rPr>
                <w:rFonts w:ascii="Calibri" w:hAnsi="Calibri"/>
                <w:color w:val="000000"/>
                <w:sz w:val="20"/>
                <w:szCs w:val="20"/>
              </w:rPr>
              <w:t>tersedia</w:t>
            </w:r>
            <w:proofErr w:type="spellEnd"/>
            <w:r w:rsidRPr="005A2466">
              <w:rPr>
                <w:rFonts w:ascii="Calibri" w:hAnsi="Calibri"/>
                <w:color w:val="000000"/>
                <w:sz w:val="20"/>
                <w:szCs w:val="20"/>
              </w:rPr>
              <w:t>.</w:t>
            </w:r>
          </w:p>
          <w:p w14:paraId="5AE0FA94" w14:textId="77777777" w:rsidR="00D304CF" w:rsidRDefault="00D304CF" w:rsidP="00D304CF">
            <w:pPr>
              <w:pStyle w:val="ListParagraph"/>
              <w:spacing w:after="0" w:line="240" w:lineRule="auto"/>
              <w:ind w:left="606"/>
              <w:jc w:val="both"/>
              <w:textAlignment w:val="baseline"/>
              <w:rPr>
                <w:rFonts w:ascii="Calibri" w:hAnsi="Calibri"/>
                <w:color w:val="000000"/>
                <w:sz w:val="20"/>
                <w:szCs w:val="20"/>
                <w:u w:val="single"/>
              </w:rPr>
            </w:pPr>
          </w:p>
          <w:p w14:paraId="286596F7" w14:textId="7E40A012" w:rsidR="00D304CF" w:rsidRPr="00BE24D9" w:rsidRDefault="00D304CF" w:rsidP="00BE24D9">
            <w:pPr>
              <w:pStyle w:val="ListParagraph"/>
              <w:spacing w:after="0" w:line="240" w:lineRule="auto"/>
              <w:ind w:left="606"/>
              <w:jc w:val="both"/>
              <w:textAlignment w:val="baseline"/>
              <w:rPr>
                <w:sz w:val="20"/>
                <w:szCs w:val="20"/>
              </w:rPr>
            </w:pPr>
            <w:r w:rsidRPr="00BA45BC">
              <w:rPr>
                <w:sz w:val="20"/>
              </w:rPr>
              <w:t xml:space="preserve">Para </w:t>
            </w:r>
            <w:proofErr w:type="spellStart"/>
            <w:r w:rsidRPr="00BA45BC">
              <w:rPr>
                <w:sz w:val="20"/>
              </w:rPr>
              <w:t>Pihak</w:t>
            </w:r>
            <w:proofErr w:type="spellEnd"/>
            <w:r w:rsidRPr="00BA45BC">
              <w:rPr>
                <w:sz w:val="20"/>
              </w:rPr>
              <w:t xml:space="preserve"> </w:t>
            </w:r>
            <w:proofErr w:type="spellStart"/>
            <w:r w:rsidRPr="00BA45BC">
              <w:rPr>
                <w:sz w:val="20"/>
              </w:rPr>
              <w:t>sepakat</w:t>
            </w:r>
            <w:proofErr w:type="spellEnd"/>
            <w:r w:rsidRPr="00BA45BC">
              <w:rPr>
                <w:sz w:val="20"/>
              </w:rPr>
              <w:t xml:space="preserve"> </w:t>
            </w:r>
            <w:proofErr w:type="spellStart"/>
            <w:r w:rsidRPr="00BA45BC">
              <w:rPr>
                <w:sz w:val="20"/>
              </w:rPr>
              <w:t>bahwa</w:t>
            </w:r>
            <w:proofErr w:type="spellEnd"/>
            <w:r w:rsidRPr="00BA45BC">
              <w:rPr>
                <w:sz w:val="20"/>
              </w:rPr>
              <w:t xml:space="preserve"> </w:t>
            </w:r>
            <w:proofErr w:type="spellStart"/>
            <w:r w:rsidRPr="00BA45BC">
              <w:rPr>
                <w:sz w:val="20"/>
              </w:rPr>
              <w:t>jumlah</w:t>
            </w:r>
            <w:proofErr w:type="spellEnd"/>
            <w:r w:rsidRPr="00BA45BC">
              <w:rPr>
                <w:sz w:val="20"/>
              </w:rPr>
              <w:t xml:space="preserve"> </w:t>
            </w:r>
            <w:proofErr w:type="spellStart"/>
            <w:r w:rsidRPr="00BA45BC">
              <w:rPr>
                <w:sz w:val="20"/>
              </w:rPr>
              <w:t>seluruh</w:t>
            </w:r>
            <w:proofErr w:type="spellEnd"/>
            <w:r w:rsidRPr="00BA45BC">
              <w:rPr>
                <w:sz w:val="20"/>
              </w:rPr>
              <w:t xml:space="preserve"> </w:t>
            </w:r>
            <w:proofErr w:type="spellStart"/>
            <w:r w:rsidRPr="00BA45BC">
              <w:rPr>
                <w:sz w:val="20"/>
              </w:rPr>
              <w:t>pertanggungan</w:t>
            </w:r>
            <w:proofErr w:type="spellEnd"/>
            <w:ins w:id="1531" w:author="OLTRE" w:date="2024-07-03T22:42:00Z">
              <w:r w:rsidRPr="00BA45BC">
                <w:rPr>
                  <w:sz w:val="20"/>
                </w:rPr>
                <w:t xml:space="preserve"> </w:t>
              </w:r>
              <w:r w:rsidR="006F3F9E">
                <w:rPr>
                  <w:sz w:val="20"/>
                </w:rPr>
                <w:t xml:space="preserve">Para </w:t>
              </w:r>
              <w:proofErr w:type="spellStart"/>
              <w:r w:rsidR="006F3F9E">
                <w:rPr>
                  <w:sz w:val="20"/>
                </w:rPr>
                <w:t>Pendiri</w:t>
              </w:r>
            </w:ins>
            <w:proofErr w:type="spellEnd"/>
            <w:r w:rsidR="006F3F9E">
              <w:rPr>
                <w:sz w:val="20"/>
              </w:rPr>
              <w:t xml:space="preserve"> </w:t>
            </w:r>
            <w:r w:rsidRPr="00BA45BC">
              <w:rPr>
                <w:sz w:val="20"/>
              </w:rPr>
              <w:t xml:space="preserve">yang </w:t>
            </w:r>
            <w:proofErr w:type="spellStart"/>
            <w:r w:rsidRPr="00BA45BC">
              <w:rPr>
                <w:sz w:val="20"/>
              </w:rPr>
              <w:t>mengakibatkan</w:t>
            </w:r>
            <w:proofErr w:type="spellEnd"/>
            <w:r w:rsidRPr="00BA45BC">
              <w:rPr>
                <w:sz w:val="20"/>
              </w:rPr>
              <w:t xml:space="preserve"> </w:t>
            </w:r>
            <w:proofErr w:type="spellStart"/>
            <w:r w:rsidRPr="00BA45BC">
              <w:rPr>
                <w:sz w:val="20"/>
              </w:rPr>
              <w:t>Kerugian</w:t>
            </w:r>
            <w:proofErr w:type="spellEnd"/>
            <w:r w:rsidRPr="00BA45BC">
              <w:rPr>
                <w:sz w:val="20"/>
              </w:rPr>
              <w:t xml:space="preserve"> </w:t>
            </w:r>
            <w:proofErr w:type="spellStart"/>
            <w:r w:rsidRPr="00BA45BC">
              <w:rPr>
                <w:sz w:val="20"/>
              </w:rPr>
              <w:t>Langsung</w:t>
            </w:r>
            <w:proofErr w:type="spellEnd"/>
            <w:r w:rsidRPr="00BA45BC">
              <w:rPr>
                <w:sz w:val="20"/>
              </w:rPr>
              <w:t xml:space="preserve">, </w:t>
            </w:r>
            <w:proofErr w:type="spellStart"/>
            <w:r w:rsidRPr="00BA45BC">
              <w:rPr>
                <w:sz w:val="20"/>
              </w:rPr>
              <w:t>Kerugian</w:t>
            </w:r>
            <w:proofErr w:type="spellEnd"/>
            <w:r w:rsidRPr="00BA45BC">
              <w:rPr>
                <w:sz w:val="20"/>
              </w:rPr>
              <w:t xml:space="preserve"> </w:t>
            </w:r>
            <w:proofErr w:type="spellStart"/>
            <w:r w:rsidRPr="00BA45BC">
              <w:rPr>
                <w:sz w:val="20"/>
              </w:rPr>
              <w:t>Konesekuensial</w:t>
            </w:r>
            <w:proofErr w:type="spellEnd"/>
            <w:r w:rsidRPr="00BA45BC">
              <w:rPr>
                <w:sz w:val="20"/>
              </w:rPr>
              <w:t>, dan/</w:t>
            </w:r>
            <w:proofErr w:type="spellStart"/>
            <w:r w:rsidRPr="00BA45BC">
              <w:rPr>
                <w:sz w:val="20"/>
              </w:rPr>
              <w:t>atau</w:t>
            </w:r>
            <w:proofErr w:type="spellEnd"/>
            <w:r w:rsidRPr="00BA45BC">
              <w:rPr>
                <w:sz w:val="20"/>
              </w:rPr>
              <w:t xml:space="preserve"> </w:t>
            </w:r>
            <w:proofErr w:type="spellStart"/>
            <w:r w:rsidRPr="00BA45BC">
              <w:rPr>
                <w:sz w:val="20"/>
              </w:rPr>
              <w:t>Kerugian</w:t>
            </w:r>
            <w:proofErr w:type="spellEnd"/>
            <w:r w:rsidRPr="00BA45BC">
              <w:rPr>
                <w:sz w:val="20"/>
              </w:rPr>
              <w:t xml:space="preserve"> </w:t>
            </w:r>
            <w:proofErr w:type="spellStart"/>
            <w:r w:rsidRPr="00BA45BC">
              <w:rPr>
                <w:sz w:val="20"/>
              </w:rPr>
              <w:t>Insidentil</w:t>
            </w:r>
            <w:proofErr w:type="spellEnd"/>
            <w:r w:rsidRPr="00BA45BC">
              <w:rPr>
                <w:sz w:val="20"/>
              </w:rPr>
              <w:t xml:space="preserve"> </w:t>
            </w:r>
            <w:proofErr w:type="spellStart"/>
            <w:r w:rsidRPr="00BA45BC">
              <w:rPr>
                <w:sz w:val="20"/>
              </w:rPr>
              <w:t>dari</w:t>
            </w:r>
            <w:proofErr w:type="spellEnd"/>
            <w:r w:rsidRPr="00BA45BC">
              <w:rPr>
                <w:sz w:val="20"/>
              </w:rPr>
              <w:t xml:space="preserve"> </w:t>
            </w:r>
            <w:proofErr w:type="spellStart"/>
            <w:r w:rsidRPr="00BA45BC">
              <w:rPr>
                <w:sz w:val="20"/>
              </w:rPr>
              <w:t>pelanggaran</w:t>
            </w:r>
            <w:proofErr w:type="spellEnd"/>
            <w:r w:rsidRPr="00BA45BC">
              <w:rPr>
                <w:sz w:val="20"/>
              </w:rPr>
              <w:t xml:space="preserve"> </w:t>
            </w:r>
            <w:proofErr w:type="spellStart"/>
            <w:r w:rsidRPr="00BA45BC">
              <w:rPr>
                <w:sz w:val="20"/>
              </w:rPr>
              <w:t>jaminan</w:t>
            </w:r>
            <w:proofErr w:type="spellEnd"/>
            <w:r w:rsidRPr="00BA45BC">
              <w:rPr>
                <w:sz w:val="20"/>
              </w:rPr>
              <w:t xml:space="preserve">, </w:t>
            </w:r>
            <w:proofErr w:type="spellStart"/>
            <w:r w:rsidRPr="00BA45BC">
              <w:rPr>
                <w:sz w:val="20"/>
              </w:rPr>
              <w:t>penjaminan</w:t>
            </w:r>
            <w:proofErr w:type="spellEnd"/>
            <w:r w:rsidRPr="00BA45BC">
              <w:rPr>
                <w:sz w:val="20"/>
              </w:rPr>
              <w:t xml:space="preserve"> </w:t>
            </w:r>
            <w:proofErr w:type="spellStart"/>
            <w:r w:rsidRPr="00BA45BC">
              <w:rPr>
                <w:sz w:val="20"/>
              </w:rPr>
              <w:t>indemnifikasi</w:t>
            </w:r>
            <w:proofErr w:type="spellEnd"/>
            <w:r w:rsidRPr="00BA45BC">
              <w:rPr>
                <w:sz w:val="20"/>
              </w:rPr>
              <w:t xml:space="preserve">, </w:t>
            </w:r>
            <w:proofErr w:type="spellStart"/>
            <w:r w:rsidRPr="00BA45BC">
              <w:rPr>
                <w:sz w:val="20"/>
              </w:rPr>
              <w:t>pembayaran</w:t>
            </w:r>
            <w:proofErr w:type="spellEnd"/>
            <w:r w:rsidRPr="00BA45BC">
              <w:rPr>
                <w:sz w:val="20"/>
              </w:rPr>
              <w:t xml:space="preserve">, </w:t>
            </w:r>
            <w:proofErr w:type="spellStart"/>
            <w:r w:rsidRPr="00BA45BC">
              <w:rPr>
                <w:sz w:val="20"/>
              </w:rPr>
              <w:t>atau</w:t>
            </w:r>
            <w:proofErr w:type="spellEnd"/>
            <w:r w:rsidRPr="00BA45BC">
              <w:rPr>
                <w:sz w:val="20"/>
              </w:rPr>
              <w:t xml:space="preserve"> </w:t>
            </w:r>
            <w:proofErr w:type="spellStart"/>
            <w:r w:rsidRPr="00BA45BC">
              <w:rPr>
                <w:sz w:val="20"/>
              </w:rPr>
              <w:t>upaya</w:t>
            </w:r>
            <w:proofErr w:type="spellEnd"/>
            <w:r w:rsidRPr="00BA45BC">
              <w:rPr>
                <w:sz w:val="20"/>
              </w:rPr>
              <w:t xml:space="preserve"> </w:t>
            </w:r>
            <w:proofErr w:type="spellStart"/>
            <w:r w:rsidRPr="00BA45BC">
              <w:rPr>
                <w:sz w:val="20"/>
              </w:rPr>
              <w:t>pemulihan</w:t>
            </w:r>
            <w:proofErr w:type="spellEnd"/>
            <w:r w:rsidRPr="00BA45BC">
              <w:rPr>
                <w:sz w:val="20"/>
              </w:rPr>
              <w:t xml:space="preserve"> (“</w:t>
            </w:r>
            <w:proofErr w:type="spellStart"/>
            <w:r w:rsidRPr="00BA45BC">
              <w:rPr>
                <w:b/>
                <w:sz w:val="20"/>
              </w:rPr>
              <w:t>Klaim</w:t>
            </w:r>
            <w:proofErr w:type="spellEnd"/>
            <w:r w:rsidRPr="00BA45BC">
              <w:rPr>
                <w:sz w:val="20"/>
              </w:rPr>
              <w:t xml:space="preserve">”) </w:t>
            </w:r>
            <w:proofErr w:type="spellStart"/>
            <w:r w:rsidR="00F43CDD">
              <w:rPr>
                <w:sz w:val="20"/>
              </w:rPr>
              <w:t>kecuali</w:t>
            </w:r>
            <w:proofErr w:type="spellEnd"/>
            <w:r w:rsidR="00F43CDD">
              <w:rPr>
                <w:sz w:val="20"/>
              </w:rPr>
              <w:t xml:space="preserve"> </w:t>
            </w:r>
            <w:proofErr w:type="spellStart"/>
            <w:r w:rsidR="00F43CDD">
              <w:rPr>
                <w:sz w:val="20"/>
              </w:rPr>
              <w:t>atas</w:t>
            </w:r>
            <w:proofErr w:type="spellEnd"/>
            <w:r w:rsidR="00F43CDD">
              <w:rPr>
                <w:sz w:val="20"/>
              </w:rPr>
              <w:t xml:space="preserve"> </w:t>
            </w:r>
            <w:proofErr w:type="spellStart"/>
            <w:r w:rsidR="00F43CDD">
              <w:rPr>
                <w:sz w:val="20"/>
              </w:rPr>
              <w:t>Klaim</w:t>
            </w:r>
            <w:proofErr w:type="spellEnd"/>
            <w:r w:rsidR="00F43CDD">
              <w:rPr>
                <w:sz w:val="20"/>
              </w:rPr>
              <w:t xml:space="preserve"> yang </w:t>
            </w:r>
            <w:proofErr w:type="spellStart"/>
            <w:r w:rsidR="00F43CDD">
              <w:rPr>
                <w:sz w:val="20"/>
              </w:rPr>
              <w:t>diakibatkan</w:t>
            </w:r>
            <w:proofErr w:type="spellEnd"/>
            <w:r w:rsidR="00F43CDD">
              <w:rPr>
                <w:sz w:val="20"/>
              </w:rPr>
              <w:t xml:space="preserve"> </w:t>
            </w:r>
            <w:proofErr w:type="spellStart"/>
            <w:r w:rsidR="00F43CDD">
              <w:rPr>
                <w:sz w:val="20"/>
              </w:rPr>
              <w:t>kesengajaan</w:t>
            </w:r>
            <w:proofErr w:type="spellEnd"/>
            <w:r w:rsidR="00F43CDD">
              <w:rPr>
                <w:sz w:val="20"/>
              </w:rPr>
              <w:t xml:space="preserve"> Para </w:t>
            </w:r>
            <w:proofErr w:type="spellStart"/>
            <w:r w:rsidR="00F43CDD">
              <w:rPr>
                <w:sz w:val="20"/>
              </w:rPr>
              <w:t>Pendiri</w:t>
            </w:r>
            <w:proofErr w:type="spellEnd"/>
            <w:r w:rsidR="00F43CDD">
              <w:rPr>
                <w:sz w:val="20"/>
              </w:rPr>
              <w:t xml:space="preserve"> </w:t>
            </w:r>
            <w:proofErr w:type="spellStart"/>
            <w:r w:rsidRPr="00BA45BC">
              <w:rPr>
                <w:sz w:val="20"/>
              </w:rPr>
              <w:t>hanya</w:t>
            </w:r>
            <w:proofErr w:type="spellEnd"/>
            <w:r w:rsidRPr="00BA45BC">
              <w:rPr>
                <w:sz w:val="20"/>
              </w:rPr>
              <w:t xml:space="preserve"> </w:t>
            </w:r>
            <w:proofErr w:type="spellStart"/>
            <w:r w:rsidRPr="00BA45BC">
              <w:rPr>
                <w:sz w:val="20"/>
              </w:rPr>
              <w:t>akan</w:t>
            </w:r>
            <w:proofErr w:type="spellEnd"/>
            <w:r w:rsidRPr="00BA45BC">
              <w:rPr>
                <w:sz w:val="20"/>
              </w:rPr>
              <w:t xml:space="preserve"> </w:t>
            </w:r>
            <w:proofErr w:type="spellStart"/>
            <w:r w:rsidRPr="00BA45BC">
              <w:rPr>
                <w:sz w:val="20"/>
              </w:rPr>
              <w:t>dibatasi</w:t>
            </w:r>
            <w:proofErr w:type="spellEnd"/>
            <w:r w:rsidRPr="00BA45BC">
              <w:rPr>
                <w:sz w:val="20"/>
              </w:rPr>
              <w:t xml:space="preserve"> </w:t>
            </w:r>
            <w:proofErr w:type="spellStart"/>
            <w:r w:rsidRPr="00BA45BC">
              <w:rPr>
                <w:sz w:val="20"/>
              </w:rPr>
              <w:t>dengan</w:t>
            </w:r>
            <w:proofErr w:type="spellEnd"/>
            <w:r w:rsidRPr="00BA45BC">
              <w:rPr>
                <w:sz w:val="20"/>
              </w:rPr>
              <w:t xml:space="preserve"> Nilai </w:t>
            </w:r>
            <w:proofErr w:type="spellStart"/>
            <w:r w:rsidRPr="00BA45BC">
              <w:rPr>
                <w:sz w:val="20"/>
              </w:rPr>
              <w:t>Wajar</w:t>
            </w:r>
            <w:proofErr w:type="spellEnd"/>
            <w:r w:rsidRPr="00BA45BC">
              <w:rPr>
                <w:sz w:val="20"/>
              </w:rPr>
              <w:t xml:space="preserve"> Pasar </w:t>
            </w:r>
            <w:proofErr w:type="spellStart"/>
            <w:r w:rsidRPr="00BA45BC">
              <w:rPr>
                <w:sz w:val="20"/>
              </w:rPr>
              <w:t>atas</w:t>
            </w:r>
            <w:proofErr w:type="spellEnd"/>
            <w:r w:rsidRPr="00BA45BC">
              <w:rPr>
                <w:sz w:val="20"/>
              </w:rPr>
              <w:t xml:space="preserve"> Saham yang </w:t>
            </w:r>
            <w:proofErr w:type="spellStart"/>
            <w:r w:rsidRPr="00BA45BC">
              <w:rPr>
                <w:sz w:val="20"/>
              </w:rPr>
              <w:t>masih</w:t>
            </w:r>
            <w:proofErr w:type="spellEnd"/>
            <w:r w:rsidRPr="00BA45BC">
              <w:rPr>
                <w:sz w:val="20"/>
              </w:rPr>
              <w:t xml:space="preserve"> </w:t>
            </w:r>
            <w:proofErr w:type="spellStart"/>
            <w:r w:rsidRPr="00BA45BC">
              <w:rPr>
                <w:sz w:val="20"/>
              </w:rPr>
              <w:t>dimiliki</w:t>
            </w:r>
            <w:proofErr w:type="spellEnd"/>
            <w:r w:rsidRPr="00BA45BC">
              <w:rPr>
                <w:sz w:val="20"/>
              </w:rPr>
              <w:t xml:space="preserve"> oleh </w:t>
            </w:r>
            <w:proofErr w:type="spellStart"/>
            <w:r w:rsidRPr="00BA45BC">
              <w:rPr>
                <w:sz w:val="20"/>
              </w:rPr>
              <w:t>Pendiri</w:t>
            </w:r>
            <w:proofErr w:type="spellEnd"/>
            <w:r w:rsidRPr="00BA45BC">
              <w:rPr>
                <w:sz w:val="20"/>
              </w:rPr>
              <w:t xml:space="preserve"> </w:t>
            </w:r>
            <w:proofErr w:type="spellStart"/>
            <w:r w:rsidRPr="00BA45BC">
              <w:rPr>
                <w:sz w:val="20"/>
              </w:rPr>
              <w:t>terkait</w:t>
            </w:r>
            <w:proofErr w:type="spellEnd"/>
            <w:r w:rsidRPr="00BA45BC">
              <w:rPr>
                <w:sz w:val="20"/>
              </w:rPr>
              <w:t xml:space="preserve"> dan </w:t>
            </w:r>
            <w:proofErr w:type="spellStart"/>
            <w:r w:rsidRPr="00BA45BC">
              <w:rPr>
                <w:sz w:val="20"/>
              </w:rPr>
              <w:t>jumlah</w:t>
            </w:r>
            <w:proofErr w:type="spellEnd"/>
            <w:r w:rsidRPr="00BA45BC">
              <w:rPr>
                <w:sz w:val="20"/>
              </w:rPr>
              <w:t xml:space="preserve"> </w:t>
            </w:r>
            <w:proofErr w:type="spellStart"/>
            <w:r w:rsidRPr="00BA45BC">
              <w:rPr>
                <w:sz w:val="20"/>
              </w:rPr>
              <w:t>hasil</w:t>
            </w:r>
            <w:proofErr w:type="spellEnd"/>
            <w:r w:rsidRPr="00BA45BC">
              <w:rPr>
                <w:sz w:val="20"/>
              </w:rPr>
              <w:t xml:space="preserve"> </w:t>
            </w:r>
            <w:proofErr w:type="spellStart"/>
            <w:r w:rsidRPr="00BA45BC">
              <w:rPr>
                <w:sz w:val="20"/>
              </w:rPr>
              <w:t>kumulatif</w:t>
            </w:r>
            <w:proofErr w:type="spellEnd"/>
            <w:r w:rsidRPr="00BA45BC">
              <w:rPr>
                <w:sz w:val="20"/>
              </w:rPr>
              <w:t xml:space="preserve"> </w:t>
            </w:r>
            <w:proofErr w:type="spellStart"/>
            <w:r w:rsidRPr="00BA45BC">
              <w:rPr>
                <w:sz w:val="20"/>
              </w:rPr>
              <w:t>dari</w:t>
            </w:r>
            <w:proofErr w:type="spellEnd"/>
            <w:r w:rsidRPr="00BA45BC">
              <w:rPr>
                <w:sz w:val="20"/>
              </w:rPr>
              <w:t xml:space="preserve"> </w:t>
            </w:r>
            <w:proofErr w:type="spellStart"/>
            <w:r w:rsidRPr="00BA45BC">
              <w:rPr>
                <w:sz w:val="20"/>
              </w:rPr>
              <w:t>pengalihan</w:t>
            </w:r>
            <w:proofErr w:type="spellEnd"/>
            <w:r w:rsidRPr="00BA45BC">
              <w:rPr>
                <w:sz w:val="20"/>
              </w:rPr>
              <w:t xml:space="preserve">, </w:t>
            </w:r>
            <w:proofErr w:type="spellStart"/>
            <w:r w:rsidRPr="00BA45BC">
              <w:rPr>
                <w:sz w:val="20"/>
              </w:rPr>
              <w:t>penjualan</w:t>
            </w:r>
            <w:proofErr w:type="spellEnd"/>
            <w:r w:rsidRPr="00BA45BC">
              <w:rPr>
                <w:sz w:val="20"/>
              </w:rPr>
              <w:t xml:space="preserve"> </w:t>
            </w:r>
            <w:proofErr w:type="spellStart"/>
            <w:r w:rsidRPr="00BA45BC">
              <w:rPr>
                <w:sz w:val="20"/>
              </w:rPr>
              <w:t>atau</w:t>
            </w:r>
            <w:proofErr w:type="spellEnd"/>
            <w:r w:rsidRPr="00BA45BC">
              <w:rPr>
                <w:sz w:val="20"/>
              </w:rPr>
              <w:t xml:space="preserve"> </w:t>
            </w:r>
            <w:proofErr w:type="spellStart"/>
            <w:r w:rsidRPr="00BA45BC">
              <w:rPr>
                <w:sz w:val="20"/>
              </w:rPr>
              <w:t>pelepasan</w:t>
            </w:r>
            <w:proofErr w:type="spellEnd"/>
            <w:r w:rsidRPr="00BA45BC">
              <w:rPr>
                <w:sz w:val="20"/>
              </w:rPr>
              <w:t xml:space="preserve"> </w:t>
            </w:r>
            <w:proofErr w:type="spellStart"/>
            <w:r w:rsidRPr="00BA45BC">
              <w:rPr>
                <w:sz w:val="20"/>
              </w:rPr>
              <w:t>atas</w:t>
            </w:r>
            <w:proofErr w:type="spellEnd"/>
            <w:r w:rsidRPr="00BA45BC">
              <w:rPr>
                <w:sz w:val="20"/>
              </w:rPr>
              <w:t xml:space="preserve"> Saham oleh </w:t>
            </w:r>
            <w:proofErr w:type="spellStart"/>
            <w:r w:rsidRPr="00BA45BC">
              <w:rPr>
                <w:sz w:val="20"/>
              </w:rPr>
              <w:t>Pendiri</w:t>
            </w:r>
            <w:proofErr w:type="spellEnd"/>
            <w:r w:rsidRPr="00BA45BC">
              <w:rPr>
                <w:sz w:val="20"/>
              </w:rPr>
              <w:t xml:space="preserve"> </w:t>
            </w:r>
            <w:proofErr w:type="spellStart"/>
            <w:r w:rsidRPr="00BA45BC">
              <w:rPr>
                <w:sz w:val="20"/>
              </w:rPr>
              <w:t>selama</w:t>
            </w:r>
            <w:proofErr w:type="spellEnd"/>
            <w:r w:rsidRPr="00BA45BC">
              <w:rPr>
                <w:sz w:val="20"/>
              </w:rPr>
              <w:t xml:space="preserve"> </w:t>
            </w:r>
            <w:proofErr w:type="spellStart"/>
            <w:r w:rsidRPr="00BA45BC">
              <w:rPr>
                <w:sz w:val="20"/>
              </w:rPr>
              <w:t>Perjanjian</w:t>
            </w:r>
            <w:proofErr w:type="spellEnd"/>
            <w:r w:rsidRPr="00BA45BC">
              <w:rPr>
                <w:sz w:val="20"/>
              </w:rPr>
              <w:t xml:space="preserve"> </w:t>
            </w:r>
            <w:proofErr w:type="spellStart"/>
            <w:r w:rsidRPr="00BA45BC">
              <w:rPr>
                <w:sz w:val="20"/>
              </w:rPr>
              <w:t>ini</w:t>
            </w:r>
            <w:proofErr w:type="spellEnd"/>
            <w:r w:rsidRPr="00BA45BC">
              <w:rPr>
                <w:sz w:val="20"/>
              </w:rPr>
              <w:t xml:space="preserve"> </w:t>
            </w:r>
            <w:proofErr w:type="spellStart"/>
            <w:r w:rsidRPr="00BA45BC">
              <w:rPr>
                <w:sz w:val="20"/>
              </w:rPr>
              <w:t>berlangsung</w:t>
            </w:r>
            <w:proofErr w:type="spellEnd"/>
            <w:r w:rsidRPr="00BA45BC">
              <w:rPr>
                <w:sz w:val="20"/>
              </w:rPr>
              <w:t xml:space="preserve"> dan </w:t>
            </w:r>
            <w:proofErr w:type="spellStart"/>
            <w:r w:rsidRPr="00BA45BC">
              <w:rPr>
                <w:sz w:val="20"/>
              </w:rPr>
              <w:t>jumlah</w:t>
            </w:r>
            <w:proofErr w:type="spellEnd"/>
            <w:r w:rsidRPr="00BA45BC">
              <w:rPr>
                <w:sz w:val="20"/>
              </w:rPr>
              <w:t xml:space="preserve"> </w:t>
            </w:r>
            <w:proofErr w:type="spellStart"/>
            <w:r w:rsidRPr="00BA45BC">
              <w:rPr>
                <w:sz w:val="20"/>
              </w:rPr>
              <w:t>kumulatif</w:t>
            </w:r>
            <w:proofErr w:type="spellEnd"/>
            <w:r w:rsidRPr="00BA45BC">
              <w:rPr>
                <w:sz w:val="20"/>
              </w:rPr>
              <w:t xml:space="preserve"> </w:t>
            </w:r>
            <w:proofErr w:type="spellStart"/>
            <w:r w:rsidRPr="00BA45BC">
              <w:rPr>
                <w:sz w:val="20"/>
              </w:rPr>
              <w:t>dividen</w:t>
            </w:r>
            <w:proofErr w:type="spellEnd"/>
            <w:r w:rsidRPr="00BA45BC">
              <w:rPr>
                <w:sz w:val="20"/>
              </w:rPr>
              <w:t xml:space="preserve"> yang </w:t>
            </w:r>
            <w:proofErr w:type="spellStart"/>
            <w:r w:rsidRPr="00BA45BC">
              <w:rPr>
                <w:sz w:val="20"/>
              </w:rPr>
              <w:t>telah</w:t>
            </w:r>
            <w:proofErr w:type="spellEnd"/>
            <w:r w:rsidRPr="00BA45BC">
              <w:rPr>
                <w:sz w:val="20"/>
              </w:rPr>
              <w:t xml:space="preserve"> </w:t>
            </w:r>
            <w:proofErr w:type="spellStart"/>
            <w:r w:rsidRPr="00BA45BC">
              <w:rPr>
                <w:sz w:val="20"/>
              </w:rPr>
              <w:t>dibayarkan</w:t>
            </w:r>
            <w:proofErr w:type="spellEnd"/>
            <w:r w:rsidRPr="00BA45BC">
              <w:rPr>
                <w:sz w:val="20"/>
              </w:rPr>
              <w:t xml:space="preserve"> </w:t>
            </w:r>
            <w:proofErr w:type="spellStart"/>
            <w:r w:rsidRPr="00BA45BC">
              <w:rPr>
                <w:sz w:val="20"/>
              </w:rPr>
              <w:t>kepada</w:t>
            </w:r>
            <w:proofErr w:type="spellEnd"/>
            <w:r w:rsidRPr="00BA45BC">
              <w:rPr>
                <w:sz w:val="20"/>
              </w:rPr>
              <w:t xml:space="preserve"> </w:t>
            </w:r>
            <w:proofErr w:type="spellStart"/>
            <w:r w:rsidRPr="00BA45BC">
              <w:rPr>
                <w:sz w:val="20"/>
              </w:rPr>
              <w:t>Pendiri</w:t>
            </w:r>
            <w:proofErr w:type="spellEnd"/>
            <w:r w:rsidRPr="00BA45BC">
              <w:rPr>
                <w:sz w:val="20"/>
              </w:rPr>
              <w:t xml:space="preserve"> </w:t>
            </w:r>
            <w:proofErr w:type="spellStart"/>
            <w:r w:rsidRPr="00BA45BC">
              <w:rPr>
                <w:sz w:val="20"/>
              </w:rPr>
              <w:t>selama</w:t>
            </w:r>
            <w:proofErr w:type="spellEnd"/>
            <w:r w:rsidRPr="00BA45BC">
              <w:rPr>
                <w:sz w:val="20"/>
              </w:rPr>
              <w:t xml:space="preserve"> </w:t>
            </w:r>
            <w:proofErr w:type="spellStart"/>
            <w:r w:rsidRPr="00BA45BC">
              <w:rPr>
                <w:sz w:val="20"/>
              </w:rPr>
              <w:t>Perjanjian</w:t>
            </w:r>
            <w:proofErr w:type="spellEnd"/>
            <w:r w:rsidRPr="00BA45BC">
              <w:rPr>
                <w:sz w:val="20"/>
              </w:rPr>
              <w:t xml:space="preserve"> </w:t>
            </w:r>
            <w:proofErr w:type="spellStart"/>
            <w:r w:rsidRPr="00BA45BC">
              <w:rPr>
                <w:sz w:val="20"/>
              </w:rPr>
              <w:t>ini</w:t>
            </w:r>
            <w:proofErr w:type="spellEnd"/>
            <w:r w:rsidRPr="00BA45BC">
              <w:rPr>
                <w:sz w:val="20"/>
              </w:rPr>
              <w:t xml:space="preserve"> </w:t>
            </w:r>
            <w:proofErr w:type="spellStart"/>
            <w:r w:rsidRPr="00BA45BC">
              <w:rPr>
                <w:sz w:val="20"/>
              </w:rPr>
              <w:t>berlangsung</w:t>
            </w:r>
            <w:proofErr w:type="spellEnd"/>
            <w:r w:rsidRPr="00BA45BC">
              <w:rPr>
                <w:sz w:val="20"/>
              </w:rPr>
              <w:t>.</w:t>
            </w:r>
          </w:p>
          <w:p w14:paraId="474A44E2" w14:textId="77777777" w:rsidR="00D304CF" w:rsidRPr="005A2466" w:rsidRDefault="00D304CF" w:rsidP="005A2466">
            <w:pPr>
              <w:spacing w:after="0" w:line="240" w:lineRule="auto"/>
              <w:jc w:val="both"/>
              <w:textAlignment w:val="baseline"/>
              <w:rPr>
                <w:rFonts w:ascii="Calibri" w:hAnsi="Calibri"/>
                <w:color w:val="000000"/>
                <w:sz w:val="20"/>
                <w:szCs w:val="20"/>
                <w:u w:val="single"/>
              </w:rPr>
            </w:pPr>
          </w:p>
          <w:p w14:paraId="24E5AD49" w14:textId="426F507E" w:rsidR="00E16F1D" w:rsidRDefault="00F20B7B" w:rsidP="00D304CF">
            <w:pPr>
              <w:pStyle w:val="ListParagraph"/>
              <w:spacing w:after="0" w:line="240" w:lineRule="auto"/>
              <w:ind w:left="606"/>
              <w:jc w:val="both"/>
              <w:textAlignment w:val="baseline"/>
              <w:rPr>
                <w:sz w:val="20"/>
                <w:szCs w:val="20"/>
              </w:rPr>
            </w:pPr>
            <w:ins w:id="1532" w:author="OLTRE" w:date="2024-07-03T22:42:00Z">
              <w:r>
                <w:rPr>
                  <w:sz w:val="20"/>
                </w:rPr>
                <w:t xml:space="preserve">Para </w:t>
              </w:r>
            </w:ins>
            <w:proofErr w:type="spellStart"/>
            <w:r w:rsidR="00D304CF" w:rsidRPr="00BA45BC">
              <w:rPr>
                <w:sz w:val="20"/>
              </w:rPr>
              <w:t>Pendiri</w:t>
            </w:r>
            <w:proofErr w:type="spellEnd"/>
            <w:r w:rsidR="00D304CF" w:rsidRPr="00BA45BC">
              <w:rPr>
                <w:sz w:val="20"/>
              </w:rPr>
              <w:t xml:space="preserve"> </w:t>
            </w:r>
            <w:proofErr w:type="spellStart"/>
            <w:r w:rsidR="00D304CF" w:rsidRPr="00BA45BC">
              <w:rPr>
                <w:sz w:val="20"/>
              </w:rPr>
              <w:t>telah</w:t>
            </w:r>
            <w:proofErr w:type="spellEnd"/>
            <w:r w:rsidR="00D304CF" w:rsidRPr="00BA45BC">
              <w:rPr>
                <w:sz w:val="20"/>
              </w:rPr>
              <w:t xml:space="preserve"> </w:t>
            </w:r>
            <w:proofErr w:type="spellStart"/>
            <w:r w:rsidR="00D304CF" w:rsidRPr="00BA45BC">
              <w:rPr>
                <w:sz w:val="20"/>
              </w:rPr>
              <w:t>setuju</w:t>
            </w:r>
            <w:proofErr w:type="spellEnd"/>
            <w:r w:rsidR="00D304CF" w:rsidRPr="00BA45BC">
              <w:rPr>
                <w:sz w:val="20"/>
              </w:rPr>
              <w:t xml:space="preserve"> </w:t>
            </w:r>
            <w:proofErr w:type="spellStart"/>
            <w:r w:rsidR="00D304CF" w:rsidRPr="00BA45BC">
              <w:rPr>
                <w:sz w:val="20"/>
              </w:rPr>
              <w:t>bahwa</w:t>
            </w:r>
            <w:proofErr w:type="spellEnd"/>
            <w:r w:rsidR="00D304CF" w:rsidRPr="00BA45BC">
              <w:rPr>
                <w:sz w:val="20"/>
              </w:rPr>
              <w:t xml:space="preserve"> </w:t>
            </w:r>
            <w:proofErr w:type="spellStart"/>
            <w:r w:rsidR="00D304CF" w:rsidRPr="00BA45BC">
              <w:rPr>
                <w:sz w:val="20"/>
              </w:rPr>
              <w:t>penyelesaian</w:t>
            </w:r>
            <w:proofErr w:type="spellEnd"/>
            <w:r w:rsidR="00D304CF" w:rsidRPr="00BA45BC">
              <w:rPr>
                <w:sz w:val="20"/>
              </w:rPr>
              <w:t xml:space="preserve"> </w:t>
            </w:r>
            <w:proofErr w:type="spellStart"/>
            <w:r w:rsidR="00D304CF" w:rsidRPr="00BA45BC">
              <w:rPr>
                <w:sz w:val="20"/>
              </w:rPr>
              <w:t>Klaim</w:t>
            </w:r>
            <w:proofErr w:type="spellEnd"/>
            <w:r w:rsidR="00D304CF" w:rsidRPr="00BA45BC">
              <w:rPr>
                <w:sz w:val="20"/>
              </w:rPr>
              <w:t xml:space="preserve"> oleh masing-masing</w:t>
            </w:r>
            <w:ins w:id="1533" w:author="OLTRE" w:date="2024-07-03T22:42:00Z">
              <w:r w:rsidR="00D304CF" w:rsidRPr="00BA45BC">
                <w:rPr>
                  <w:sz w:val="20"/>
                </w:rPr>
                <w:t xml:space="preserve"> </w:t>
              </w:r>
              <w:proofErr w:type="spellStart"/>
              <w:r w:rsidR="00FC44E0">
                <w:rPr>
                  <w:sz w:val="20"/>
                </w:rPr>
                <w:t>dari</w:t>
              </w:r>
              <w:proofErr w:type="spellEnd"/>
              <w:r w:rsidR="00FC44E0">
                <w:rPr>
                  <w:sz w:val="20"/>
                </w:rPr>
                <w:t xml:space="preserve"> Para</w:t>
              </w:r>
            </w:ins>
            <w:r w:rsidR="00FC44E0">
              <w:rPr>
                <w:sz w:val="20"/>
              </w:rPr>
              <w:t xml:space="preserve"> </w:t>
            </w:r>
            <w:proofErr w:type="spellStart"/>
            <w:r w:rsidR="00D304CF" w:rsidRPr="00BA45BC">
              <w:rPr>
                <w:sz w:val="20"/>
              </w:rPr>
              <w:t>Pendiri</w:t>
            </w:r>
            <w:proofErr w:type="spellEnd"/>
            <w:r w:rsidR="00D304CF" w:rsidRPr="00BA45BC">
              <w:rPr>
                <w:sz w:val="20"/>
              </w:rPr>
              <w:t xml:space="preserve"> </w:t>
            </w:r>
            <w:proofErr w:type="spellStart"/>
            <w:r w:rsidR="00D304CF" w:rsidRPr="00BA45BC">
              <w:rPr>
                <w:sz w:val="20"/>
              </w:rPr>
              <w:t>adalah</w:t>
            </w:r>
            <w:proofErr w:type="spellEnd"/>
            <w:r w:rsidR="00D304CF" w:rsidRPr="00BA45BC">
              <w:rPr>
                <w:sz w:val="20"/>
              </w:rPr>
              <w:t xml:space="preserve"> </w:t>
            </w:r>
            <w:proofErr w:type="spellStart"/>
            <w:r w:rsidR="00D304CF" w:rsidRPr="00BA45BC">
              <w:rPr>
                <w:sz w:val="20"/>
              </w:rPr>
              <w:t>secara</w:t>
            </w:r>
            <w:proofErr w:type="spellEnd"/>
            <w:r w:rsidR="00D304CF" w:rsidRPr="00BA45BC">
              <w:rPr>
                <w:sz w:val="20"/>
              </w:rPr>
              <w:t xml:space="preserve"> pro-rata </w:t>
            </w:r>
            <w:proofErr w:type="spellStart"/>
            <w:r w:rsidR="00D304CF" w:rsidRPr="00BA45BC">
              <w:rPr>
                <w:sz w:val="20"/>
              </w:rPr>
              <w:t>atas</w:t>
            </w:r>
            <w:proofErr w:type="spellEnd"/>
            <w:r w:rsidR="00D304CF" w:rsidRPr="00BA45BC">
              <w:rPr>
                <w:sz w:val="20"/>
              </w:rPr>
              <w:t xml:space="preserve"> </w:t>
            </w:r>
            <w:proofErr w:type="spellStart"/>
            <w:r w:rsidR="00D304CF" w:rsidRPr="00BA45BC">
              <w:rPr>
                <w:sz w:val="20"/>
              </w:rPr>
              <w:t>jumlah</w:t>
            </w:r>
            <w:proofErr w:type="spellEnd"/>
            <w:r w:rsidR="00D304CF" w:rsidRPr="00BA45BC">
              <w:rPr>
                <w:sz w:val="20"/>
              </w:rPr>
              <w:t xml:space="preserve"> </w:t>
            </w:r>
            <w:proofErr w:type="spellStart"/>
            <w:r w:rsidR="00D304CF" w:rsidRPr="00BA45BC">
              <w:rPr>
                <w:sz w:val="20"/>
              </w:rPr>
              <w:t>saham</w:t>
            </w:r>
            <w:proofErr w:type="spellEnd"/>
            <w:r w:rsidR="00D304CF" w:rsidRPr="00BA45BC">
              <w:rPr>
                <w:sz w:val="20"/>
              </w:rPr>
              <w:t xml:space="preserve"> </w:t>
            </w:r>
            <w:proofErr w:type="spellStart"/>
            <w:r w:rsidR="00D304CF" w:rsidRPr="00BA45BC">
              <w:rPr>
                <w:sz w:val="20"/>
              </w:rPr>
              <w:t>Biasa</w:t>
            </w:r>
            <w:proofErr w:type="spellEnd"/>
            <w:r w:rsidR="00D304CF" w:rsidRPr="00BA45BC">
              <w:rPr>
                <w:sz w:val="20"/>
              </w:rPr>
              <w:t xml:space="preserve"> </w:t>
            </w:r>
            <w:proofErr w:type="spellStart"/>
            <w:r w:rsidR="00D304CF" w:rsidRPr="00BA45BC">
              <w:rPr>
                <w:sz w:val="20"/>
              </w:rPr>
              <w:t>terdilusi</w:t>
            </w:r>
            <w:proofErr w:type="spellEnd"/>
            <w:r w:rsidR="00D304CF" w:rsidRPr="00BA45BC">
              <w:rPr>
                <w:sz w:val="20"/>
              </w:rPr>
              <w:t xml:space="preserve"> </w:t>
            </w:r>
            <w:proofErr w:type="spellStart"/>
            <w:r w:rsidR="00D304CF" w:rsidRPr="00BA45BC">
              <w:rPr>
                <w:sz w:val="20"/>
              </w:rPr>
              <w:t>penuh</w:t>
            </w:r>
            <w:proofErr w:type="spellEnd"/>
            <w:r w:rsidR="00D304CF" w:rsidRPr="00BA45BC">
              <w:rPr>
                <w:sz w:val="20"/>
              </w:rPr>
              <w:t xml:space="preserve"> </w:t>
            </w:r>
            <w:proofErr w:type="spellStart"/>
            <w:r w:rsidR="00D304CF" w:rsidRPr="00BA45BC">
              <w:rPr>
                <w:sz w:val="20"/>
              </w:rPr>
              <w:t>mereka</w:t>
            </w:r>
            <w:proofErr w:type="spellEnd"/>
            <w:r w:rsidR="00D304CF" w:rsidRPr="00BA45BC">
              <w:rPr>
                <w:sz w:val="20"/>
              </w:rPr>
              <w:t xml:space="preserve"> </w:t>
            </w:r>
            <w:proofErr w:type="spellStart"/>
            <w:r w:rsidR="00D304CF" w:rsidRPr="00BA45BC">
              <w:rPr>
                <w:sz w:val="20"/>
              </w:rPr>
              <w:t>sesuai</w:t>
            </w:r>
            <w:proofErr w:type="spellEnd"/>
            <w:r w:rsidR="00D304CF" w:rsidRPr="00BA45BC">
              <w:rPr>
                <w:sz w:val="20"/>
              </w:rPr>
              <w:t xml:space="preserve"> </w:t>
            </w:r>
            <w:proofErr w:type="spellStart"/>
            <w:r w:rsidR="00D304CF" w:rsidRPr="00BA45BC">
              <w:rPr>
                <w:sz w:val="20"/>
              </w:rPr>
              <w:t>Perhitungan</w:t>
            </w:r>
            <w:proofErr w:type="spellEnd"/>
            <w:r w:rsidR="00D304CF" w:rsidRPr="00BA45BC">
              <w:rPr>
                <w:sz w:val="20"/>
              </w:rPr>
              <w:t xml:space="preserve"> </w:t>
            </w:r>
            <w:proofErr w:type="spellStart"/>
            <w:r w:rsidR="00D304CF" w:rsidRPr="00BA45BC">
              <w:rPr>
                <w:sz w:val="20"/>
              </w:rPr>
              <w:t>Konversi</w:t>
            </w:r>
            <w:proofErr w:type="spellEnd"/>
            <w:r w:rsidR="00D304CF" w:rsidRPr="00BA45BC">
              <w:rPr>
                <w:sz w:val="20"/>
              </w:rPr>
              <w:t xml:space="preserve"> di </w:t>
            </w:r>
            <w:del w:id="1534" w:author="OLTRE" w:date="2024-07-03T22:42:00Z">
              <w:r w:rsidR="00D304CF" w:rsidRPr="00AA30B5">
                <w:rPr>
                  <w:sz w:val="20"/>
                </w:rPr>
                <w:delText>Perusahaan</w:delText>
              </w:r>
            </w:del>
            <w:ins w:id="1535" w:author="OLTRE" w:date="2024-07-03T22:42:00Z">
              <w:r w:rsidR="0022471E">
                <w:rPr>
                  <w:rFonts w:ascii="Calibri" w:eastAsia="Times New Roman" w:hAnsi="Calibri" w:cs="Calibri"/>
                  <w:color w:val="000000"/>
                  <w:sz w:val="20"/>
                  <w:szCs w:val="20"/>
                  <w:lang w:eastAsia="en-ID"/>
                </w:rPr>
                <w:t>Perseroan</w:t>
              </w:r>
            </w:ins>
            <w:r w:rsidR="00D304CF" w:rsidRPr="00BA45BC">
              <w:rPr>
                <w:sz w:val="20"/>
              </w:rPr>
              <w:t xml:space="preserve">. </w:t>
            </w:r>
            <w:r w:rsidR="00D304CF" w:rsidRPr="00BA45BC">
              <w:rPr>
                <w:sz w:val="20"/>
              </w:rPr>
              <w:br/>
            </w:r>
          </w:p>
          <w:p w14:paraId="680A5664" w14:textId="38836C7C" w:rsidR="00D304CF" w:rsidRPr="00BA45BC" w:rsidRDefault="00D304CF" w:rsidP="00BA45BC">
            <w:pPr>
              <w:pStyle w:val="ListParagraph"/>
              <w:spacing w:after="0" w:line="240" w:lineRule="auto"/>
              <w:ind w:left="606"/>
              <w:jc w:val="both"/>
              <w:textAlignment w:val="baseline"/>
              <w:rPr>
                <w:rFonts w:ascii="Calibri" w:hAnsi="Calibri"/>
                <w:color w:val="000000"/>
                <w:sz w:val="20"/>
                <w:u w:val="single"/>
              </w:rPr>
            </w:pPr>
            <w:r w:rsidRPr="00BA45BC">
              <w:rPr>
                <w:sz w:val="20"/>
              </w:rPr>
              <w:lastRenderedPageBreak/>
              <w:t xml:space="preserve">Masing-masing </w:t>
            </w:r>
            <w:proofErr w:type="spellStart"/>
            <w:r w:rsidRPr="00BA45BC">
              <w:rPr>
                <w:sz w:val="20"/>
              </w:rPr>
              <w:t>Pendiri</w:t>
            </w:r>
            <w:proofErr w:type="spellEnd"/>
            <w:r w:rsidRPr="00BA45BC">
              <w:rPr>
                <w:sz w:val="20"/>
              </w:rPr>
              <w:t xml:space="preserve"> </w:t>
            </w:r>
            <w:proofErr w:type="spellStart"/>
            <w:r w:rsidRPr="00BA45BC">
              <w:rPr>
                <w:sz w:val="20"/>
              </w:rPr>
              <w:t>bisa</w:t>
            </w:r>
            <w:proofErr w:type="spellEnd"/>
            <w:r w:rsidRPr="00BA45BC">
              <w:rPr>
                <w:sz w:val="20"/>
              </w:rPr>
              <w:t xml:space="preserve"> </w:t>
            </w:r>
            <w:proofErr w:type="spellStart"/>
            <w:r w:rsidRPr="00BA45BC">
              <w:rPr>
                <w:sz w:val="20"/>
              </w:rPr>
              <w:t>memilih</w:t>
            </w:r>
            <w:proofErr w:type="spellEnd"/>
            <w:r w:rsidRPr="00BA45BC">
              <w:rPr>
                <w:sz w:val="20"/>
              </w:rPr>
              <w:t xml:space="preserve"> </w:t>
            </w:r>
            <w:proofErr w:type="spellStart"/>
            <w:r w:rsidRPr="00BA45BC">
              <w:rPr>
                <w:sz w:val="20"/>
              </w:rPr>
              <w:t>untuk</w:t>
            </w:r>
            <w:proofErr w:type="spellEnd"/>
            <w:r w:rsidRPr="00BA45BC">
              <w:rPr>
                <w:sz w:val="20"/>
              </w:rPr>
              <w:t xml:space="preserve"> </w:t>
            </w:r>
            <w:proofErr w:type="spellStart"/>
            <w:r w:rsidRPr="00BA45BC">
              <w:rPr>
                <w:sz w:val="20"/>
              </w:rPr>
              <w:t>menyelesaikan</w:t>
            </w:r>
            <w:proofErr w:type="spellEnd"/>
            <w:r w:rsidRPr="00BA45BC">
              <w:rPr>
                <w:sz w:val="20"/>
              </w:rPr>
              <w:t xml:space="preserve"> </w:t>
            </w:r>
            <w:proofErr w:type="spellStart"/>
            <w:r w:rsidRPr="00BA45BC">
              <w:rPr>
                <w:sz w:val="20"/>
              </w:rPr>
              <w:t>Klaim</w:t>
            </w:r>
            <w:proofErr w:type="spellEnd"/>
            <w:r w:rsidRPr="00BA45BC">
              <w:rPr>
                <w:sz w:val="20"/>
              </w:rPr>
              <w:t xml:space="preserve"> </w:t>
            </w:r>
            <w:proofErr w:type="spellStart"/>
            <w:r w:rsidRPr="00BA45BC">
              <w:rPr>
                <w:sz w:val="20"/>
              </w:rPr>
              <w:t>secara</w:t>
            </w:r>
            <w:proofErr w:type="spellEnd"/>
            <w:r w:rsidRPr="00BA45BC">
              <w:rPr>
                <w:sz w:val="20"/>
              </w:rPr>
              <w:t xml:space="preserve"> </w:t>
            </w:r>
            <w:proofErr w:type="spellStart"/>
            <w:r w:rsidRPr="00BA45BC">
              <w:rPr>
                <w:sz w:val="20"/>
              </w:rPr>
              <w:t>tunai</w:t>
            </w:r>
            <w:proofErr w:type="spellEnd"/>
            <w:r w:rsidRPr="00BA45BC">
              <w:rPr>
                <w:sz w:val="20"/>
              </w:rPr>
              <w:t xml:space="preserve"> dan/</w:t>
            </w:r>
            <w:proofErr w:type="spellStart"/>
            <w:r w:rsidRPr="00BA45BC">
              <w:rPr>
                <w:sz w:val="20"/>
              </w:rPr>
              <w:t>atau</w:t>
            </w:r>
            <w:proofErr w:type="spellEnd"/>
            <w:r w:rsidRPr="00BA45BC">
              <w:rPr>
                <w:sz w:val="20"/>
              </w:rPr>
              <w:t xml:space="preserve"> </w:t>
            </w:r>
            <w:proofErr w:type="spellStart"/>
            <w:r w:rsidRPr="00BA45BC">
              <w:rPr>
                <w:sz w:val="20"/>
              </w:rPr>
              <w:t>secara</w:t>
            </w:r>
            <w:proofErr w:type="spellEnd"/>
            <w:r w:rsidRPr="00BA45BC">
              <w:rPr>
                <w:sz w:val="20"/>
              </w:rPr>
              <w:t xml:space="preserve"> Saham </w:t>
            </w:r>
            <w:proofErr w:type="spellStart"/>
            <w:r w:rsidRPr="00BA45BC">
              <w:rPr>
                <w:sz w:val="20"/>
              </w:rPr>
              <w:t>sesuai</w:t>
            </w:r>
            <w:proofErr w:type="spellEnd"/>
            <w:r w:rsidRPr="00BA45BC">
              <w:rPr>
                <w:sz w:val="20"/>
              </w:rPr>
              <w:t xml:space="preserve"> Nilai Pasar </w:t>
            </w:r>
            <w:proofErr w:type="spellStart"/>
            <w:r w:rsidRPr="00BA45BC">
              <w:rPr>
                <w:sz w:val="20"/>
              </w:rPr>
              <w:t>Wajarnya</w:t>
            </w:r>
            <w:proofErr w:type="spellEnd"/>
            <w:r w:rsidRPr="00BA45BC">
              <w:rPr>
                <w:sz w:val="20"/>
              </w:rPr>
              <w:t>.</w:t>
            </w:r>
          </w:p>
          <w:p w14:paraId="6AEA9D60" w14:textId="7FAED255" w:rsidR="0049600E" w:rsidRPr="00BA45BC" w:rsidRDefault="0049600E" w:rsidP="00BA45BC">
            <w:pPr>
              <w:spacing w:after="0" w:line="240" w:lineRule="auto"/>
              <w:jc w:val="both"/>
              <w:textAlignment w:val="baseline"/>
              <w:rPr>
                <w:rFonts w:ascii="Calibri" w:hAnsi="Calibri"/>
                <w:color w:val="000000"/>
                <w:sz w:val="20"/>
                <w:u w:val="single"/>
              </w:rPr>
            </w:pPr>
          </w:p>
        </w:tc>
      </w:tr>
      <w:tr w:rsidR="00405346" w:rsidRPr="00613832" w14:paraId="19D4D474" w14:textId="77777777" w:rsidTr="00BA45BC">
        <w:trPr>
          <w:gridBefore w:val="1"/>
        </w:trPr>
        <w:tc>
          <w:tcPr>
            <w:tcW w:w="4829" w:type="dxa"/>
            <w:tcMar>
              <w:top w:w="0" w:type="dxa"/>
              <w:left w:w="108" w:type="dxa"/>
              <w:bottom w:w="0" w:type="dxa"/>
              <w:right w:w="108" w:type="dxa"/>
            </w:tcMar>
          </w:tcPr>
          <w:p w14:paraId="21DA7351" w14:textId="1D64468E" w:rsidR="00405346" w:rsidRPr="005A2466" w:rsidRDefault="00405346" w:rsidP="005A2466">
            <w:pPr>
              <w:pStyle w:val="ListParagraph"/>
              <w:numPr>
                <w:ilvl w:val="1"/>
                <w:numId w:val="157"/>
              </w:numPr>
              <w:spacing w:after="0" w:line="240" w:lineRule="auto"/>
              <w:ind w:left="594" w:hanging="567"/>
              <w:jc w:val="both"/>
              <w:textAlignment w:val="baseline"/>
              <w:rPr>
                <w:rFonts w:ascii="Calibri" w:hAnsi="Calibri"/>
                <w:color w:val="000000"/>
                <w:sz w:val="20"/>
              </w:rPr>
            </w:pPr>
            <w:r w:rsidRPr="005A2466">
              <w:rPr>
                <w:rFonts w:ascii="Calibri" w:hAnsi="Calibri"/>
                <w:color w:val="000000"/>
                <w:sz w:val="20"/>
                <w:u w:val="single"/>
              </w:rPr>
              <w:lastRenderedPageBreak/>
              <w:t>Fair</w:t>
            </w:r>
            <w:r w:rsidRPr="006719FF">
              <w:rPr>
                <w:rFonts w:ascii="Calibri" w:hAnsi="Calibri"/>
                <w:color w:val="000000"/>
                <w:sz w:val="20"/>
                <w:u w:val="single"/>
              </w:rPr>
              <w:t xml:space="preserve"> Market Value. </w:t>
            </w:r>
            <w:r w:rsidRPr="005A2466">
              <w:rPr>
                <w:rFonts w:ascii="Calibri" w:hAnsi="Calibri"/>
                <w:color w:val="000000"/>
                <w:sz w:val="20"/>
              </w:rPr>
              <w:t xml:space="preserve">For the purpose of this Agreement, </w:t>
            </w:r>
            <w:r w:rsidR="004B7B8F" w:rsidRPr="005A2466">
              <w:rPr>
                <w:rFonts w:ascii="Calibri" w:hAnsi="Calibri"/>
                <w:color w:val="000000"/>
                <w:sz w:val="20"/>
              </w:rPr>
              <w:t>t</w:t>
            </w:r>
            <w:r w:rsidRPr="005A2466">
              <w:rPr>
                <w:rFonts w:ascii="Calibri" w:hAnsi="Calibri"/>
                <w:color w:val="000000"/>
                <w:sz w:val="20"/>
              </w:rPr>
              <w:t>he Fair Market Value shall be either:</w:t>
            </w:r>
          </w:p>
          <w:p w14:paraId="3A1BE3FB" w14:textId="35966594" w:rsidR="00405346" w:rsidRDefault="00405346" w:rsidP="00405346">
            <w:pPr>
              <w:pStyle w:val="ListParagraph"/>
              <w:numPr>
                <w:ilvl w:val="0"/>
                <w:numId w:val="161"/>
              </w:numPr>
              <w:spacing w:after="0" w:line="240" w:lineRule="auto"/>
              <w:jc w:val="both"/>
              <w:textAlignment w:val="baseline"/>
              <w:rPr>
                <w:rFonts w:ascii="Calibri" w:hAnsi="Calibri"/>
                <w:color w:val="000000"/>
                <w:sz w:val="20"/>
              </w:rPr>
            </w:pPr>
            <w:r w:rsidRPr="005A2466">
              <w:rPr>
                <w:rFonts w:ascii="Calibri" w:hAnsi="Calibri"/>
                <w:color w:val="000000"/>
                <w:sz w:val="20"/>
              </w:rPr>
              <w:t>the price of the Shares agreed in writing between the Founders and the Part</w:t>
            </w:r>
            <w:r w:rsidR="00CB3B31" w:rsidRPr="005A2466">
              <w:rPr>
                <w:rFonts w:ascii="Calibri" w:hAnsi="Calibri"/>
                <w:color w:val="000000"/>
                <w:sz w:val="20"/>
              </w:rPr>
              <w:t>y</w:t>
            </w:r>
            <w:r w:rsidRPr="005A2466">
              <w:rPr>
                <w:rFonts w:ascii="Calibri" w:hAnsi="Calibri"/>
                <w:color w:val="000000"/>
                <w:sz w:val="20"/>
              </w:rPr>
              <w:t xml:space="preserve"> </w:t>
            </w:r>
            <w:r w:rsidR="00086FAE" w:rsidRPr="005A2466">
              <w:rPr>
                <w:rFonts w:ascii="Calibri" w:hAnsi="Calibri"/>
                <w:color w:val="000000"/>
                <w:sz w:val="20"/>
              </w:rPr>
              <w:t xml:space="preserve">that submitted </w:t>
            </w:r>
            <w:r w:rsidRPr="005A2466">
              <w:rPr>
                <w:rFonts w:ascii="Calibri" w:hAnsi="Calibri"/>
                <w:color w:val="000000"/>
                <w:sz w:val="20"/>
              </w:rPr>
              <w:t>the Claim against the Founders; or</w:t>
            </w:r>
          </w:p>
          <w:p w14:paraId="24C269C0" w14:textId="77777777" w:rsidR="004A71B2" w:rsidRPr="005A2466" w:rsidRDefault="004A71B2" w:rsidP="00BA45BC">
            <w:pPr>
              <w:pStyle w:val="ListParagraph"/>
              <w:spacing w:after="0" w:line="240" w:lineRule="auto"/>
              <w:ind w:left="954"/>
              <w:jc w:val="both"/>
              <w:textAlignment w:val="baseline"/>
              <w:rPr>
                <w:rFonts w:ascii="Calibri" w:hAnsi="Calibri"/>
                <w:color w:val="000000"/>
                <w:sz w:val="20"/>
              </w:rPr>
            </w:pPr>
          </w:p>
          <w:p w14:paraId="0802E0F0" w14:textId="77777777" w:rsidR="00617CE9" w:rsidRPr="006719FF" w:rsidRDefault="00617CE9" w:rsidP="00617CE9">
            <w:pPr>
              <w:pStyle w:val="ListParagraph"/>
              <w:numPr>
                <w:ilvl w:val="0"/>
                <w:numId w:val="161"/>
              </w:numPr>
              <w:spacing w:after="0" w:line="240" w:lineRule="auto"/>
              <w:jc w:val="both"/>
              <w:textAlignment w:val="baseline"/>
              <w:rPr>
                <w:rFonts w:ascii="Calibri" w:hAnsi="Calibri"/>
                <w:color w:val="000000"/>
                <w:sz w:val="20"/>
              </w:rPr>
            </w:pPr>
            <w:r w:rsidRPr="006719FF">
              <w:rPr>
                <w:rFonts w:ascii="Calibri" w:hAnsi="Calibri"/>
                <w:color w:val="000000"/>
                <w:sz w:val="20"/>
              </w:rPr>
              <w:t>if the parties stated in point (a) above cannot agree on the price of the Shares within 30 (thirty) calendar days after the Founders receive a written notification of the Claim, the Fair Market Value shall be determined by a partner of an independent internationally respected accounting firm with an office in Indonesia (“</w:t>
            </w:r>
            <w:r w:rsidRPr="006719FF">
              <w:rPr>
                <w:rFonts w:ascii="Calibri" w:hAnsi="Calibri"/>
                <w:b/>
                <w:bCs/>
                <w:color w:val="000000"/>
                <w:sz w:val="20"/>
              </w:rPr>
              <w:t>Expert</w:t>
            </w:r>
            <w:r w:rsidRPr="006719FF">
              <w:rPr>
                <w:rFonts w:ascii="Calibri" w:hAnsi="Calibri"/>
                <w:color w:val="000000"/>
                <w:sz w:val="20"/>
              </w:rPr>
              <w:t>”), who shall be appointed by the Party (or Parties) that submitted the Claim against the Founders.</w:t>
            </w:r>
          </w:p>
          <w:p w14:paraId="717C1167" w14:textId="77777777" w:rsidR="00617CE9" w:rsidRDefault="00617CE9" w:rsidP="00617CE9">
            <w:pPr>
              <w:spacing w:after="0" w:line="240" w:lineRule="auto"/>
              <w:ind w:left="594"/>
              <w:jc w:val="both"/>
              <w:textAlignment w:val="baseline"/>
              <w:rPr>
                <w:rFonts w:ascii="Calibri" w:hAnsi="Calibri"/>
                <w:color w:val="000000"/>
                <w:sz w:val="20"/>
              </w:rPr>
            </w:pPr>
          </w:p>
          <w:p w14:paraId="1D090123" w14:textId="77777777" w:rsidR="00536658" w:rsidRDefault="00536658" w:rsidP="00617CE9">
            <w:pPr>
              <w:spacing w:after="0" w:line="240" w:lineRule="auto"/>
              <w:ind w:left="594"/>
              <w:jc w:val="both"/>
              <w:textAlignment w:val="baseline"/>
              <w:rPr>
                <w:rFonts w:ascii="Calibri" w:hAnsi="Calibri"/>
                <w:color w:val="000000"/>
                <w:sz w:val="20"/>
              </w:rPr>
            </w:pPr>
          </w:p>
          <w:p w14:paraId="175A23D5" w14:textId="77777777" w:rsidR="00536658" w:rsidRPr="006719FF" w:rsidRDefault="00536658" w:rsidP="00617CE9">
            <w:pPr>
              <w:spacing w:after="0" w:line="240" w:lineRule="auto"/>
              <w:ind w:left="594"/>
              <w:jc w:val="both"/>
              <w:textAlignment w:val="baseline"/>
              <w:rPr>
                <w:rFonts w:ascii="Calibri" w:hAnsi="Calibri"/>
                <w:color w:val="000000"/>
                <w:sz w:val="20"/>
              </w:rPr>
              <w:pPrChange w:id="1536" w:author="OLTRE" w:date="2024-07-03T22:42:00Z">
                <w:pPr>
                  <w:spacing w:after="0" w:line="240" w:lineRule="auto"/>
                  <w:jc w:val="both"/>
                  <w:textAlignment w:val="baseline"/>
                </w:pPr>
              </w:pPrChange>
            </w:pPr>
          </w:p>
          <w:p w14:paraId="6E624601" w14:textId="77777777" w:rsidR="004A71B2" w:rsidRDefault="004A71B2" w:rsidP="003272A0">
            <w:pPr>
              <w:spacing w:after="0" w:line="240" w:lineRule="auto"/>
              <w:ind w:left="594"/>
              <w:jc w:val="both"/>
              <w:textAlignment w:val="baseline"/>
              <w:rPr>
                <w:ins w:id="1537" w:author="OLTRE" w:date="2024-07-03T22:42:00Z"/>
                <w:rFonts w:ascii="Calibri" w:hAnsi="Calibri"/>
                <w:color w:val="000000"/>
                <w:sz w:val="20"/>
              </w:rPr>
            </w:pPr>
          </w:p>
          <w:p w14:paraId="5FB757DC" w14:textId="77777777" w:rsidR="004A71B2" w:rsidRDefault="004A71B2" w:rsidP="00BA45BC">
            <w:pPr>
              <w:spacing w:after="0" w:line="240" w:lineRule="auto"/>
              <w:jc w:val="both"/>
              <w:textAlignment w:val="baseline"/>
              <w:rPr>
                <w:ins w:id="1538" w:author="OLTRE" w:date="2024-07-03T22:42:00Z"/>
                <w:rFonts w:ascii="Calibri" w:hAnsi="Calibri"/>
                <w:color w:val="000000"/>
                <w:sz w:val="20"/>
              </w:rPr>
            </w:pPr>
          </w:p>
          <w:p w14:paraId="42B4B40E" w14:textId="0D390667" w:rsidR="003272A0" w:rsidRPr="006719FF" w:rsidRDefault="00617CE9" w:rsidP="003272A0">
            <w:pPr>
              <w:spacing w:after="0" w:line="240" w:lineRule="auto"/>
              <w:ind w:left="594"/>
              <w:jc w:val="both"/>
              <w:textAlignment w:val="baseline"/>
              <w:rPr>
                <w:rFonts w:ascii="Calibri" w:hAnsi="Calibri"/>
                <w:color w:val="000000"/>
                <w:sz w:val="20"/>
              </w:rPr>
            </w:pPr>
            <w:r w:rsidRPr="006719FF">
              <w:rPr>
                <w:rFonts w:ascii="Calibri" w:hAnsi="Calibri"/>
                <w:color w:val="000000"/>
                <w:sz w:val="20"/>
              </w:rPr>
              <w:t>The Expert shall be instructed to provide and certify in writing the Fair Market Value, within 20 (twenty) Business Days of his/her appointment.</w:t>
            </w:r>
          </w:p>
          <w:p w14:paraId="4235931C" w14:textId="77777777" w:rsidR="00E0659F" w:rsidRDefault="00E0659F" w:rsidP="003272A0">
            <w:pPr>
              <w:spacing w:after="0" w:line="240" w:lineRule="auto"/>
              <w:ind w:left="594"/>
              <w:jc w:val="both"/>
              <w:textAlignment w:val="baseline"/>
              <w:rPr>
                <w:rFonts w:ascii="Calibri" w:hAnsi="Calibri"/>
                <w:color w:val="000000"/>
                <w:sz w:val="20"/>
              </w:rPr>
            </w:pPr>
          </w:p>
          <w:p w14:paraId="4B3738D5" w14:textId="77777777" w:rsidR="004A71B2" w:rsidRPr="006719FF" w:rsidRDefault="004A71B2" w:rsidP="003272A0">
            <w:pPr>
              <w:spacing w:after="0" w:line="240" w:lineRule="auto"/>
              <w:ind w:left="594"/>
              <w:jc w:val="both"/>
              <w:textAlignment w:val="baseline"/>
              <w:rPr>
                <w:rFonts w:ascii="Calibri" w:hAnsi="Calibri"/>
                <w:color w:val="000000"/>
                <w:sz w:val="20"/>
              </w:rPr>
            </w:pPr>
          </w:p>
          <w:p w14:paraId="074B5057" w14:textId="77777777" w:rsidR="00405346" w:rsidRPr="005A2466" w:rsidRDefault="004B7B8F" w:rsidP="00405346">
            <w:pPr>
              <w:spacing w:after="0" w:line="240" w:lineRule="auto"/>
              <w:ind w:left="594"/>
              <w:jc w:val="both"/>
              <w:textAlignment w:val="baseline"/>
              <w:rPr>
                <w:rFonts w:ascii="Calibri" w:hAnsi="Calibri"/>
                <w:color w:val="000000"/>
                <w:sz w:val="20"/>
              </w:rPr>
            </w:pPr>
            <w:r w:rsidRPr="005A2466">
              <w:rPr>
                <w:rFonts w:ascii="Calibri" w:hAnsi="Calibri"/>
                <w:color w:val="000000"/>
                <w:sz w:val="20"/>
              </w:rPr>
              <w:t>The following provisions shall apply in relation to the determination of the Fair Market Value:</w:t>
            </w:r>
          </w:p>
          <w:p w14:paraId="582CB424" w14:textId="77777777" w:rsidR="004B7B8F" w:rsidRPr="005A2466" w:rsidRDefault="004B7B8F" w:rsidP="00405346">
            <w:pPr>
              <w:spacing w:after="0" w:line="240" w:lineRule="auto"/>
              <w:ind w:left="594"/>
              <w:jc w:val="both"/>
              <w:textAlignment w:val="baseline"/>
              <w:rPr>
                <w:rFonts w:ascii="Calibri" w:hAnsi="Calibri"/>
                <w:color w:val="000000"/>
                <w:sz w:val="20"/>
              </w:rPr>
            </w:pPr>
          </w:p>
          <w:p w14:paraId="5267C1D1" w14:textId="2875042D" w:rsidR="00F010F5" w:rsidRDefault="00F010F5" w:rsidP="004B7B8F">
            <w:pPr>
              <w:pStyle w:val="ListParagraph"/>
              <w:numPr>
                <w:ilvl w:val="0"/>
                <w:numId w:val="162"/>
              </w:numPr>
              <w:spacing w:after="0" w:line="240" w:lineRule="auto"/>
              <w:ind w:left="1026" w:hanging="425"/>
              <w:jc w:val="both"/>
              <w:textAlignment w:val="baseline"/>
              <w:rPr>
                <w:rFonts w:ascii="Calibri" w:hAnsi="Calibri"/>
                <w:color w:val="000000"/>
                <w:sz w:val="20"/>
              </w:rPr>
            </w:pPr>
            <w:r w:rsidRPr="005A2466">
              <w:rPr>
                <w:rFonts w:ascii="Calibri" w:hAnsi="Calibri"/>
                <w:color w:val="000000"/>
                <w:sz w:val="20"/>
              </w:rPr>
              <w:t>the Expert shall have access to all books of accounts and records, and all vouchers, cheques, papers and documents which in way relate to the business of the Company;</w:t>
            </w:r>
          </w:p>
          <w:p w14:paraId="41468C63" w14:textId="77777777" w:rsidR="004A71B2" w:rsidRPr="005A2466" w:rsidRDefault="004A71B2" w:rsidP="00BA45BC">
            <w:pPr>
              <w:pStyle w:val="ListParagraph"/>
              <w:spacing w:after="0" w:line="240" w:lineRule="auto"/>
              <w:ind w:left="1026"/>
              <w:jc w:val="both"/>
              <w:textAlignment w:val="baseline"/>
              <w:rPr>
                <w:rFonts w:ascii="Calibri" w:hAnsi="Calibri"/>
                <w:color w:val="000000"/>
                <w:sz w:val="20"/>
              </w:rPr>
            </w:pPr>
          </w:p>
          <w:p w14:paraId="48102B45" w14:textId="6A9788CB" w:rsidR="004B7B8F" w:rsidRPr="005A2466" w:rsidRDefault="009B2E7A" w:rsidP="004B7B8F">
            <w:pPr>
              <w:pStyle w:val="ListParagraph"/>
              <w:numPr>
                <w:ilvl w:val="0"/>
                <w:numId w:val="162"/>
              </w:numPr>
              <w:spacing w:after="0" w:line="240" w:lineRule="auto"/>
              <w:ind w:left="1026" w:hanging="425"/>
              <w:jc w:val="both"/>
              <w:textAlignment w:val="baseline"/>
              <w:rPr>
                <w:rFonts w:ascii="Calibri" w:hAnsi="Calibri"/>
                <w:color w:val="000000"/>
                <w:sz w:val="20"/>
              </w:rPr>
            </w:pPr>
            <w:r w:rsidRPr="005A2466">
              <w:rPr>
                <w:rFonts w:ascii="Calibri" w:hAnsi="Calibri"/>
                <w:color w:val="000000"/>
                <w:sz w:val="20"/>
              </w:rPr>
              <w:t>no account shall be taken on whether the relevant Shares being appraised by the Expert comprise or represent a majority or minority interest in the Company;</w:t>
            </w:r>
          </w:p>
          <w:p w14:paraId="5C246860" w14:textId="77777777" w:rsidR="009B2E7A" w:rsidRDefault="002122A4" w:rsidP="004B7B8F">
            <w:pPr>
              <w:pStyle w:val="ListParagraph"/>
              <w:numPr>
                <w:ilvl w:val="0"/>
                <w:numId w:val="162"/>
              </w:numPr>
              <w:spacing w:after="0" w:line="240" w:lineRule="auto"/>
              <w:ind w:left="1026" w:hanging="425"/>
              <w:jc w:val="both"/>
              <w:textAlignment w:val="baseline"/>
              <w:rPr>
                <w:rFonts w:ascii="Calibri" w:hAnsi="Calibri"/>
                <w:color w:val="000000"/>
                <w:sz w:val="20"/>
              </w:rPr>
            </w:pPr>
            <w:r w:rsidRPr="005A2466">
              <w:rPr>
                <w:rFonts w:ascii="Calibri" w:hAnsi="Calibri"/>
                <w:color w:val="000000"/>
                <w:sz w:val="20"/>
              </w:rPr>
              <w:t>if relevant, there shall be taken into account any loss, damages, costs suffered or incurred or to be suffered or incurred by the Company as a result of any of the Founder’s action that led to the Claim</w:t>
            </w:r>
            <w:r w:rsidR="00086FAE" w:rsidRPr="005A2466">
              <w:rPr>
                <w:rFonts w:ascii="Calibri" w:hAnsi="Calibri"/>
                <w:color w:val="000000"/>
                <w:sz w:val="20"/>
              </w:rPr>
              <w:t>;</w:t>
            </w:r>
          </w:p>
          <w:p w14:paraId="595E142A" w14:textId="77777777" w:rsidR="00BA45BC" w:rsidRDefault="00BA45BC" w:rsidP="00BA45BC">
            <w:pPr>
              <w:pStyle w:val="ListParagraph"/>
              <w:spacing w:after="0" w:line="240" w:lineRule="auto"/>
              <w:ind w:left="1026"/>
              <w:jc w:val="both"/>
              <w:textAlignment w:val="baseline"/>
              <w:rPr>
                <w:ins w:id="1539" w:author="OLTRE" w:date="2024-07-03T22:42:00Z"/>
                <w:rFonts w:ascii="Calibri" w:hAnsi="Calibri"/>
                <w:color w:val="000000"/>
                <w:sz w:val="20"/>
              </w:rPr>
            </w:pPr>
          </w:p>
          <w:p w14:paraId="25850D14" w14:textId="77777777" w:rsidR="00536658" w:rsidRPr="005A2466" w:rsidRDefault="00536658" w:rsidP="00BA45BC">
            <w:pPr>
              <w:pStyle w:val="ListParagraph"/>
              <w:spacing w:after="0" w:line="240" w:lineRule="auto"/>
              <w:ind w:left="1026"/>
              <w:jc w:val="both"/>
              <w:textAlignment w:val="baseline"/>
              <w:rPr>
                <w:ins w:id="1540" w:author="OLTRE" w:date="2024-07-03T22:42:00Z"/>
                <w:rFonts w:ascii="Calibri" w:hAnsi="Calibri"/>
                <w:color w:val="000000"/>
                <w:sz w:val="20"/>
              </w:rPr>
            </w:pPr>
          </w:p>
          <w:p w14:paraId="3A0361AD" w14:textId="4D7F75AF" w:rsidR="00086FAE" w:rsidRDefault="00086FAE" w:rsidP="004B7B8F">
            <w:pPr>
              <w:pStyle w:val="ListParagraph"/>
              <w:numPr>
                <w:ilvl w:val="0"/>
                <w:numId w:val="162"/>
              </w:numPr>
              <w:spacing w:after="0" w:line="240" w:lineRule="auto"/>
              <w:ind w:left="1026" w:hanging="425"/>
              <w:jc w:val="both"/>
              <w:textAlignment w:val="baseline"/>
              <w:rPr>
                <w:rFonts w:ascii="Calibri" w:hAnsi="Calibri"/>
                <w:color w:val="000000"/>
                <w:sz w:val="20"/>
              </w:rPr>
            </w:pPr>
            <w:r w:rsidRPr="005A2466">
              <w:rPr>
                <w:rFonts w:ascii="Calibri" w:hAnsi="Calibri"/>
                <w:color w:val="000000"/>
                <w:sz w:val="20"/>
              </w:rPr>
              <w:t>the Expert may consult with (or obtain valuations from) other exper</w:t>
            </w:r>
            <w:r w:rsidR="00001935" w:rsidRPr="006719FF">
              <w:rPr>
                <w:rFonts w:ascii="Calibri" w:hAnsi="Calibri"/>
                <w:color w:val="000000"/>
                <w:sz w:val="20"/>
              </w:rPr>
              <w:t>t</w:t>
            </w:r>
            <w:r w:rsidRPr="005A2466">
              <w:rPr>
                <w:rFonts w:ascii="Calibri" w:hAnsi="Calibri"/>
                <w:color w:val="000000"/>
                <w:sz w:val="20"/>
              </w:rPr>
              <w:t>s or professionals as it shall see fit prior to making its determination;</w:t>
            </w:r>
          </w:p>
          <w:p w14:paraId="5B26F7E3" w14:textId="77777777" w:rsidR="004A71B2" w:rsidRDefault="004A71B2" w:rsidP="00BA45BC">
            <w:pPr>
              <w:spacing w:after="0" w:line="240" w:lineRule="auto"/>
              <w:jc w:val="both"/>
              <w:textAlignment w:val="baseline"/>
              <w:rPr>
                <w:rFonts w:ascii="Calibri" w:hAnsi="Calibri"/>
                <w:color w:val="000000"/>
                <w:sz w:val="20"/>
              </w:rPr>
              <w:pPrChange w:id="1541" w:author="OLTRE" w:date="2024-07-03T22:42:00Z">
                <w:pPr>
                  <w:pStyle w:val="ListParagraph"/>
                  <w:spacing w:after="0" w:line="240" w:lineRule="auto"/>
                  <w:ind w:left="1026"/>
                  <w:jc w:val="both"/>
                  <w:textAlignment w:val="baseline"/>
                </w:pPr>
              </w:pPrChange>
            </w:pPr>
          </w:p>
          <w:p w14:paraId="08F315C7" w14:textId="77777777" w:rsidR="00536658" w:rsidRPr="00BA45BC" w:rsidRDefault="00536658" w:rsidP="00BA45BC">
            <w:pPr>
              <w:spacing w:after="0" w:line="240" w:lineRule="auto"/>
              <w:jc w:val="both"/>
              <w:textAlignment w:val="baseline"/>
              <w:rPr>
                <w:rFonts w:ascii="Calibri" w:hAnsi="Calibri"/>
                <w:color w:val="000000"/>
                <w:sz w:val="20"/>
              </w:rPr>
              <w:pPrChange w:id="1542" w:author="OLTRE" w:date="2024-07-03T22:42:00Z">
                <w:pPr>
                  <w:pStyle w:val="ListParagraph"/>
                  <w:spacing w:after="0" w:line="240" w:lineRule="auto"/>
                  <w:ind w:left="1026"/>
                  <w:jc w:val="both"/>
                  <w:textAlignment w:val="baseline"/>
                </w:pPr>
              </w:pPrChange>
            </w:pPr>
          </w:p>
          <w:p w14:paraId="12D2ABA5" w14:textId="38480F63" w:rsidR="00086FAE" w:rsidRDefault="00086FAE" w:rsidP="004B7B8F">
            <w:pPr>
              <w:pStyle w:val="ListParagraph"/>
              <w:numPr>
                <w:ilvl w:val="0"/>
                <w:numId w:val="162"/>
              </w:numPr>
              <w:spacing w:after="0" w:line="240" w:lineRule="auto"/>
              <w:ind w:left="1026" w:hanging="425"/>
              <w:jc w:val="both"/>
              <w:textAlignment w:val="baseline"/>
              <w:rPr>
                <w:rFonts w:ascii="Calibri" w:hAnsi="Calibri"/>
                <w:color w:val="000000"/>
                <w:sz w:val="20"/>
              </w:rPr>
            </w:pPr>
            <w:r w:rsidRPr="005A2466">
              <w:rPr>
                <w:rFonts w:ascii="Calibri" w:hAnsi="Calibri"/>
                <w:color w:val="000000"/>
                <w:sz w:val="20"/>
              </w:rPr>
              <w:lastRenderedPageBreak/>
              <w:t>the Expert shall be deemed to be acting as an expert and not as an arbitrator and its decision shall, in the absence of manifest error, be final and binding on the Founders and the Party that submitted the Claim against the Founders;</w:t>
            </w:r>
          </w:p>
          <w:p w14:paraId="37467AD9" w14:textId="77777777" w:rsidR="00BA45BC" w:rsidRPr="00BA45BC" w:rsidRDefault="00BA45BC" w:rsidP="00BA45BC">
            <w:pPr>
              <w:spacing w:after="0" w:line="240" w:lineRule="auto"/>
              <w:jc w:val="both"/>
              <w:textAlignment w:val="baseline"/>
              <w:rPr>
                <w:ins w:id="1543" w:author="OLTRE" w:date="2024-07-03T22:42:00Z"/>
                <w:rFonts w:ascii="Calibri" w:hAnsi="Calibri"/>
                <w:color w:val="000000"/>
                <w:sz w:val="20"/>
              </w:rPr>
            </w:pPr>
          </w:p>
          <w:p w14:paraId="68D0903C" w14:textId="77777777" w:rsidR="00086FAE" w:rsidRPr="005A2466" w:rsidRDefault="00F010F5" w:rsidP="004B7B8F">
            <w:pPr>
              <w:pStyle w:val="ListParagraph"/>
              <w:numPr>
                <w:ilvl w:val="0"/>
                <w:numId w:val="162"/>
              </w:numPr>
              <w:spacing w:after="0" w:line="240" w:lineRule="auto"/>
              <w:ind w:left="1026" w:hanging="425"/>
              <w:jc w:val="both"/>
              <w:textAlignment w:val="baseline"/>
              <w:rPr>
                <w:rFonts w:ascii="Calibri" w:hAnsi="Calibri"/>
                <w:color w:val="000000"/>
                <w:sz w:val="20"/>
              </w:rPr>
            </w:pPr>
            <w:r w:rsidRPr="005A2466">
              <w:rPr>
                <w:rFonts w:ascii="Calibri" w:hAnsi="Calibri"/>
                <w:color w:val="000000"/>
                <w:sz w:val="20"/>
              </w:rPr>
              <w:t>a copy of the Expert’s determination of the Fair Market Value shall be provided to the Founders and the Party that submitted the Claim against the Founders;</w:t>
            </w:r>
            <w:r w:rsidR="00DF197E" w:rsidRPr="005A2466">
              <w:rPr>
                <w:rFonts w:ascii="Calibri" w:hAnsi="Calibri"/>
                <w:color w:val="000000"/>
                <w:sz w:val="20"/>
              </w:rPr>
              <w:t xml:space="preserve"> and</w:t>
            </w:r>
          </w:p>
          <w:p w14:paraId="3AEE085A" w14:textId="77777777" w:rsidR="00DF197E" w:rsidRPr="005A2466" w:rsidRDefault="00DF197E" w:rsidP="004B7B8F">
            <w:pPr>
              <w:pStyle w:val="ListParagraph"/>
              <w:numPr>
                <w:ilvl w:val="0"/>
                <w:numId w:val="162"/>
              </w:numPr>
              <w:spacing w:after="0" w:line="240" w:lineRule="auto"/>
              <w:ind w:left="1026" w:hanging="425"/>
              <w:jc w:val="both"/>
              <w:textAlignment w:val="baseline"/>
              <w:rPr>
                <w:rFonts w:ascii="Calibri" w:hAnsi="Calibri"/>
                <w:color w:val="000000"/>
                <w:sz w:val="20"/>
              </w:rPr>
            </w:pPr>
            <w:r w:rsidRPr="005A2466">
              <w:rPr>
                <w:rFonts w:ascii="Calibri" w:hAnsi="Calibri"/>
                <w:color w:val="000000"/>
                <w:sz w:val="20"/>
              </w:rPr>
              <w:t>any cost related to the determination of Fair Market Value (including the engagement of the Expert) shall be borne by the Company.</w:t>
            </w:r>
          </w:p>
          <w:p w14:paraId="6DD101DD" w14:textId="76D7EE95" w:rsidR="00DF197E" w:rsidRPr="005A2466" w:rsidRDefault="00DF197E" w:rsidP="005A2466">
            <w:pPr>
              <w:pStyle w:val="ListParagraph"/>
              <w:spacing w:after="0" w:line="240" w:lineRule="auto"/>
              <w:ind w:left="1026"/>
              <w:jc w:val="both"/>
              <w:textAlignment w:val="baseline"/>
              <w:rPr>
                <w:rFonts w:ascii="Calibri" w:hAnsi="Calibri"/>
                <w:color w:val="000000"/>
                <w:sz w:val="20"/>
                <w:u w:val="single"/>
              </w:rPr>
            </w:pPr>
          </w:p>
        </w:tc>
        <w:tc>
          <w:tcPr>
            <w:tcW w:w="4811" w:type="dxa"/>
            <w:gridSpan w:val="2"/>
            <w:tcMar>
              <w:top w:w="0" w:type="dxa"/>
              <w:left w:w="108" w:type="dxa"/>
              <w:bottom w:w="0" w:type="dxa"/>
              <w:right w:w="108" w:type="dxa"/>
            </w:tcMar>
          </w:tcPr>
          <w:p w14:paraId="706899B7" w14:textId="77777777" w:rsidR="004A71B2" w:rsidRPr="004E5CBB" w:rsidRDefault="004A71B2" w:rsidP="004A71B2">
            <w:pPr>
              <w:pStyle w:val="ListParagraph"/>
              <w:numPr>
                <w:ilvl w:val="1"/>
                <w:numId w:val="158"/>
              </w:numPr>
              <w:snapToGrid w:val="0"/>
              <w:spacing w:after="0" w:line="240" w:lineRule="auto"/>
              <w:ind w:left="606" w:hanging="567"/>
              <w:contextualSpacing w:val="0"/>
              <w:jc w:val="both"/>
              <w:textAlignment w:val="baseline"/>
              <w:rPr>
                <w:rFonts w:ascii="Calibri" w:hAnsi="Calibri"/>
                <w:color w:val="000000"/>
                <w:sz w:val="20"/>
                <w:rPrChange w:id="1544" w:author="OLTRE" w:date="2024-07-03T22:42:00Z">
                  <w:rPr>
                    <w:rFonts w:ascii="Calibri" w:hAnsi="Calibri"/>
                    <w:color w:val="000000"/>
                    <w:sz w:val="20"/>
                    <w:u w:val="single"/>
                  </w:rPr>
                </w:rPrChange>
              </w:rPr>
            </w:pPr>
            <w:r w:rsidRPr="00E421E9">
              <w:rPr>
                <w:rFonts w:ascii="Calibri" w:hAnsi="Calibri" w:cs="Calibri"/>
                <w:color w:val="000000"/>
                <w:sz w:val="20"/>
                <w:szCs w:val="20"/>
                <w:u w:val="single"/>
              </w:rPr>
              <w:lastRenderedPageBreak/>
              <w:t xml:space="preserve">Nilai Pasar </w:t>
            </w:r>
            <w:proofErr w:type="spellStart"/>
            <w:r w:rsidRPr="00E421E9">
              <w:rPr>
                <w:rFonts w:ascii="Calibri" w:hAnsi="Calibri" w:cs="Calibri"/>
                <w:color w:val="000000"/>
                <w:sz w:val="20"/>
                <w:szCs w:val="20"/>
                <w:u w:val="single"/>
              </w:rPr>
              <w:t>Wajar</w:t>
            </w:r>
            <w:proofErr w:type="spellEnd"/>
            <w:r w:rsidRPr="00E421E9">
              <w:rPr>
                <w:rFonts w:ascii="Calibri" w:hAnsi="Calibri" w:cs="Calibri"/>
                <w:color w:val="000000"/>
                <w:sz w:val="20"/>
                <w:szCs w:val="20"/>
                <w:u w:val="single"/>
              </w:rPr>
              <w:t xml:space="preserve">. </w:t>
            </w:r>
            <w:proofErr w:type="spellStart"/>
            <w:r w:rsidRPr="004E5CBB">
              <w:rPr>
                <w:rFonts w:ascii="Calibri" w:hAnsi="Calibri"/>
                <w:color w:val="000000"/>
                <w:sz w:val="20"/>
                <w:rPrChange w:id="1545" w:author="OLTRE" w:date="2024-07-03T22:42:00Z">
                  <w:rPr>
                    <w:rFonts w:ascii="Calibri" w:hAnsi="Calibri"/>
                    <w:color w:val="000000"/>
                    <w:sz w:val="20"/>
                    <w:u w:val="single"/>
                  </w:rPr>
                </w:rPrChange>
              </w:rPr>
              <w:t>Untuk</w:t>
            </w:r>
            <w:proofErr w:type="spellEnd"/>
            <w:r w:rsidRPr="004E5CBB">
              <w:rPr>
                <w:rFonts w:ascii="Calibri" w:hAnsi="Calibri"/>
                <w:color w:val="000000"/>
                <w:sz w:val="20"/>
                <w:rPrChange w:id="1546"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547" w:author="OLTRE" w:date="2024-07-03T22:42:00Z">
                  <w:rPr>
                    <w:rFonts w:ascii="Calibri" w:hAnsi="Calibri"/>
                    <w:color w:val="000000"/>
                    <w:sz w:val="20"/>
                    <w:u w:val="single"/>
                  </w:rPr>
                </w:rPrChange>
              </w:rPr>
              <w:t>tujuan</w:t>
            </w:r>
            <w:proofErr w:type="spellEnd"/>
            <w:r w:rsidRPr="004E5CBB">
              <w:rPr>
                <w:rFonts w:ascii="Calibri" w:hAnsi="Calibri"/>
                <w:color w:val="000000"/>
                <w:sz w:val="20"/>
                <w:rPrChange w:id="154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549" w:author="OLTRE" w:date="2024-07-03T22:42:00Z">
                  <w:rPr>
                    <w:rFonts w:ascii="Calibri" w:hAnsi="Calibri"/>
                    <w:color w:val="000000"/>
                    <w:sz w:val="20"/>
                    <w:u w:val="single"/>
                  </w:rPr>
                </w:rPrChange>
              </w:rPr>
              <w:t>Perjanjian</w:t>
            </w:r>
            <w:proofErr w:type="spellEnd"/>
            <w:r w:rsidRPr="004E5CBB">
              <w:rPr>
                <w:rFonts w:ascii="Calibri" w:hAnsi="Calibri"/>
                <w:color w:val="000000"/>
                <w:sz w:val="20"/>
                <w:rPrChange w:id="155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551" w:author="OLTRE" w:date="2024-07-03T22:42:00Z">
                  <w:rPr>
                    <w:rFonts w:ascii="Calibri" w:hAnsi="Calibri"/>
                    <w:color w:val="000000"/>
                    <w:sz w:val="20"/>
                    <w:u w:val="single"/>
                  </w:rPr>
                </w:rPrChange>
              </w:rPr>
              <w:t>ini</w:t>
            </w:r>
            <w:proofErr w:type="spellEnd"/>
            <w:r w:rsidRPr="004E5CBB">
              <w:rPr>
                <w:rFonts w:ascii="Calibri" w:hAnsi="Calibri"/>
                <w:color w:val="000000"/>
                <w:sz w:val="20"/>
                <w:rPrChange w:id="1552" w:author="OLTRE" w:date="2024-07-03T22:42:00Z">
                  <w:rPr>
                    <w:rFonts w:ascii="Calibri" w:hAnsi="Calibri"/>
                    <w:color w:val="000000"/>
                    <w:sz w:val="20"/>
                    <w:u w:val="single"/>
                  </w:rPr>
                </w:rPrChange>
              </w:rPr>
              <w:t xml:space="preserve">, Nilai Pasar </w:t>
            </w:r>
            <w:proofErr w:type="spellStart"/>
            <w:r w:rsidRPr="004E5CBB">
              <w:rPr>
                <w:rFonts w:ascii="Calibri" w:hAnsi="Calibri"/>
                <w:color w:val="000000"/>
                <w:sz w:val="20"/>
                <w:rPrChange w:id="1553" w:author="OLTRE" w:date="2024-07-03T22:42:00Z">
                  <w:rPr>
                    <w:rFonts w:ascii="Calibri" w:hAnsi="Calibri"/>
                    <w:color w:val="000000"/>
                    <w:sz w:val="20"/>
                    <w:u w:val="single"/>
                  </w:rPr>
                </w:rPrChange>
              </w:rPr>
              <w:t>Wajar</w:t>
            </w:r>
            <w:proofErr w:type="spellEnd"/>
            <w:r w:rsidRPr="004E5CBB">
              <w:rPr>
                <w:rFonts w:ascii="Calibri" w:hAnsi="Calibri"/>
                <w:color w:val="000000"/>
                <w:sz w:val="20"/>
                <w:rPrChange w:id="1554"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555" w:author="OLTRE" w:date="2024-07-03T22:42:00Z">
                  <w:rPr>
                    <w:rFonts w:ascii="Calibri" w:hAnsi="Calibri"/>
                    <w:color w:val="000000"/>
                    <w:sz w:val="20"/>
                    <w:u w:val="single"/>
                  </w:rPr>
                </w:rPrChange>
              </w:rPr>
              <w:t>adalah</w:t>
            </w:r>
            <w:proofErr w:type="spellEnd"/>
            <w:r w:rsidRPr="004E5CBB">
              <w:rPr>
                <w:rFonts w:ascii="Calibri" w:hAnsi="Calibri"/>
                <w:color w:val="000000"/>
                <w:sz w:val="20"/>
                <w:rPrChange w:id="1556" w:author="OLTRE" w:date="2024-07-03T22:42:00Z">
                  <w:rPr>
                    <w:rFonts w:ascii="Calibri" w:hAnsi="Calibri"/>
                    <w:color w:val="000000"/>
                    <w:sz w:val="20"/>
                    <w:u w:val="single"/>
                  </w:rPr>
                </w:rPrChange>
              </w:rPr>
              <w:t>:</w:t>
            </w:r>
          </w:p>
          <w:p w14:paraId="043D9507" w14:textId="65F63DD1" w:rsidR="00405346" w:rsidRPr="004E5CBB" w:rsidRDefault="004A71B2" w:rsidP="004A71B2">
            <w:pPr>
              <w:pStyle w:val="ListParagraph"/>
              <w:numPr>
                <w:ilvl w:val="1"/>
                <w:numId w:val="162"/>
              </w:numPr>
              <w:spacing w:after="0" w:line="240" w:lineRule="auto"/>
              <w:ind w:left="1015" w:hanging="425"/>
              <w:jc w:val="both"/>
              <w:textAlignment w:val="baseline"/>
              <w:rPr>
                <w:rFonts w:ascii="Calibri" w:hAnsi="Calibri"/>
                <w:color w:val="000000"/>
                <w:sz w:val="20"/>
                <w:rPrChange w:id="1557" w:author="OLTRE" w:date="2024-07-03T22:42:00Z">
                  <w:rPr>
                    <w:rFonts w:ascii="Calibri" w:hAnsi="Calibri"/>
                    <w:color w:val="000000"/>
                    <w:sz w:val="20"/>
                    <w:u w:val="single"/>
                  </w:rPr>
                </w:rPrChange>
              </w:rPr>
            </w:pPr>
            <w:proofErr w:type="spellStart"/>
            <w:r w:rsidRPr="004E5CBB">
              <w:rPr>
                <w:rFonts w:ascii="Calibri" w:hAnsi="Calibri"/>
                <w:color w:val="000000"/>
                <w:sz w:val="20"/>
                <w:rPrChange w:id="1558" w:author="OLTRE" w:date="2024-07-03T22:42:00Z">
                  <w:rPr>
                    <w:rFonts w:ascii="Calibri" w:hAnsi="Calibri"/>
                    <w:color w:val="000000"/>
                    <w:sz w:val="20"/>
                    <w:u w:val="single"/>
                  </w:rPr>
                </w:rPrChange>
              </w:rPr>
              <w:t>harga</w:t>
            </w:r>
            <w:proofErr w:type="spellEnd"/>
            <w:r w:rsidRPr="004E5CBB">
              <w:rPr>
                <w:rFonts w:ascii="Calibri" w:hAnsi="Calibri"/>
                <w:color w:val="000000"/>
                <w:sz w:val="20"/>
                <w:rPrChange w:id="1559"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560" w:author="OLTRE" w:date="2024-07-03T22:42:00Z">
                  <w:rPr>
                    <w:rFonts w:ascii="Calibri" w:hAnsi="Calibri"/>
                    <w:color w:val="000000"/>
                    <w:sz w:val="20"/>
                    <w:u w:val="single"/>
                  </w:rPr>
                </w:rPrChange>
              </w:rPr>
              <w:t>atas</w:t>
            </w:r>
            <w:proofErr w:type="spellEnd"/>
            <w:r w:rsidRPr="004E5CBB">
              <w:rPr>
                <w:rFonts w:ascii="Calibri" w:hAnsi="Calibri"/>
                <w:color w:val="000000"/>
                <w:sz w:val="20"/>
                <w:rPrChange w:id="1561" w:author="OLTRE" w:date="2024-07-03T22:42:00Z">
                  <w:rPr>
                    <w:rFonts w:ascii="Calibri" w:hAnsi="Calibri"/>
                    <w:color w:val="000000"/>
                    <w:sz w:val="20"/>
                    <w:u w:val="single"/>
                  </w:rPr>
                </w:rPrChange>
              </w:rPr>
              <w:t xml:space="preserve"> Saham yang </w:t>
            </w:r>
            <w:proofErr w:type="spellStart"/>
            <w:r w:rsidRPr="004E5CBB">
              <w:rPr>
                <w:rFonts w:ascii="Calibri" w:hAnsi="Calibri"/>
                <w:color w:val="000000"/>
                <w:sz w:val="20"/>
                <w:rPrChange w:id="1562" w:author="OLTRE" w:date="2024-07-03T22:42:00Z">
                  <w:rPr>
                    <w:rFonts w:ascii="Calibri" w:hAnsi="Calibri"/>
                    <w:color w:val="000000"/>
                    <w:sz w:val="20"/>
                    <w:u w:val="single"/>
                  </w:rPr>
                </w:rPrChange>
              </w:rPr>
              <w:t>disepakati</w:t>
            </w:r>
            <w:proofErr w:type="spellEnd"/>
            <w:r w:rsidRPr="004E5CBB">
              <w:rPr>
                <w:rFonts w:ascii="Calibri" w:hAnsi="Calibri"/>
                <w:color w:val="000000"/>
                <w:sz w:val="20"/>
                <w:rPrChange w:id="1563"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564" w:author="OLTRE" w:date="2024-07-03T22:42:00Z">
                  <w:rPr>
                    <w:rFonts w:ascii="Calibri" w:hAnsi="Calibri"/>
                    <w:color w:val="000000"/>
                    <w:sz w:val="20"/>
                    <w:u w:val="single"/>
                  </w:rPr>
                </w:rPrChange>
              </w:rPr>
              <w:t>secara</w:t>
            </w:r>
            <w:proofErr w:type="spellEnd"/>
            <w:r w:rsidRPr="004E5CBB">
              <w:rPr>
                <w:rFonts w:ascii="Calibri" w:hAnsi="Calibri"/>
                <w:color w:val="000000"/>
                <w:sz w:val="20"/>
                <w:rPrChange w:id="1565"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566" w:author="OLTRE" w:date="2024-07-03T22:42:00Z">
                  <w:rPr>
                    <w:rFonts w:ascii="Calibri" w:hAnsi="Calibri"/>
                    <w:color w:val="000000"/>
                    <w:sz w:val="20"/>
                    <w:u w:val="single"/>
                  </w:rPr>
                </w:rPrChange>
              </w:rPr>
              <w:t>tertulis</w:t>
            </w:r>
            <w:proofErr w:type="spellEnd"/>
            <w:r w:rsidRPr="004E5CBB">
              <w:rPr>
                <w:rFonts w:ascii="Calibri" w:hAnsi="Calibri"/>
                <w:color w:val="000000"/>
                <w:sz w:val="20"/>
                <w:rPrChange w:id="1567"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568" w:author="OLTRE" w:date="2024-07-03T22:42:00Z">
                  <w:rPr>
                    <w:rFonts w:ascii="Calibri" w:hAnsi="Calibri"/>
                    <w:color w:val="000000"/>
                    <w:sz w:val="20"/>
                    <w:u w:val="single"/>
                  </w:rPr>
                </w:rPrChange>
              </w:rPr>
              <w:t>antara</w:t>
            </w:r>
            <w:proofErr w:type="spellEnd"/>
            <w:r w:rsidRPr="004E5CBB">
              <w:rPr>
                <w:rFonts w:ascii="Calibri" w:hAnsi="Calibri"/>
                <w:color w:val="000000"/>
                <w:sz w:val="20"/>
                <w:rPrChange w:id="1569" w:author="OLTRE" w:date="2024-07-03T22:42:00Z">
                  <w:rPr>
                    <w:rFonts w:ascii="Calibri" w:hAnsi="Calibri"/>
                    <w:color w:val="000000"/>
                    <w:sz w:val="20"/>
                    <w:u w:val="single"/>
                  </w:rPr>
                </w:rPrChange>
              </w:rPr>
              <w:t xml:space="preserve"> </w:t>
            </w:r>
            <w:ins w:id="1570" w:author="OLTRE" w:date="2024-07-03T22:42:00Z">
              <w:r w:rsidR="00FC44E0" w:rsidRPr="004E5CBB">
                <w:rPr>
                  <w:rFonts w:ascii="Calibri" w:hAnsi="Calibri" w:cs="Calibri"/>
                  <w:color w:val="000000"/>
                  <w:sz w:val="20"/>
                  <w:szCs w:val="20"/>
                </w:rPr>
                <w:t xml:space="preserve">Para </w:t>
              </w:r>
            </w:ins>
            <w:proofErr w:type="spellStart"/>
            <w:r w:rsidRPr="004E5CBB">
              <w:rPr>
                <w:rFonts w:ascii="Calibri" w:hAnsi="Calibri"/>
                <w:color w:val="000000"/>
                <w:sz w:val="20"/>
                <w:rPrChange w:id="1571" w:author="OLTRE" w:date="2024-07-03T22:42:00Z">
                  <w:rPr>
                    <w:rFonts w:ascii="Calibri" w:hAnsi="Calibri"/>
                    <w:color w:val="000000"/>
                    <w:sz w:val="20"/>
                    <w:u w:val="single"/>
                  </w:rPr>
                </w:rPrChange>
              </w:rPr>
              <w:t>Pendiri</w:t>
            </w:r>
            <w:proofErr w:type="spellEnd"/>
            <w:r w:rsidRPr="004E5CBB">
              <w:rPr>
                <w:rFonts w:ascii="Calibri" w:hAnsi="Calibri"/>
                <w:color w:val="000000"/>
                <w:sz w:val="20"/>
                <w:rPrChange w:id="1572" w:author="OLTRE" w:date="2024-07-03T22:42:00Z">
                  <w:rPr>
                    <w:rFonts w:ascii="Calibri" w:hAnsi="Calibri"/>
                    <w:color w:val="000000"/>
                    <w:sz w:val="20"/>
                    <w:u w:val="single"/>
                  </w:rPr>
                </w:rPrChange>
              </w:rPr>
              <w:t xml:space="preserve"> dan </w:t>
            </w:r>
            <w:proofErr w:type="spellStart"/>
            <w:r w:rsidRPr="004E5CBB">
              <w:rPr>
                <w:rFonts w:ascii="Calibri" w:hAnsi="Calibri"/>
                <w:color w:val="000000"/>
                <w:sz w:val="20"/>
                <w:rPrChange w:id="1573" w:author="OLTRE" w:date="2024-07-03T22:42:00Z">
                  <w:rPr>
                    <w:rFonts w:ascii="Calibri" w:hAnsi="Calibri"/>
                    <w:color w:val="000000"/>
                    <w:sz w:val="20"/>
                    <w:u w:val="single"/>
                  </w:rPr>
                </w:rPrChange>
              </w:rPr>
              <w:t>Pihak</w:t>
            </w:r>
            <w:proofErr w:type="spellEnd"/>
            <w:r w:rsidRPr="004E5CBB">
              <w:rPr>
                <w:rFonts w:ascii="Calibri" w:hAnsi="Calibri"/>
                <w:color w:val="000000"/>
                <w:sz w:val="20"/>
                <w:rPrChange w:id="1574" w:author="OLTRE" w:date="2024-07-03T22:42:00Z">
                  <w:rPr>
                    <w:rFonts w:ascii="Calibri" w:hAnsi="Calibri"/>
                    <w:color w:val="000000"/>
                    <w:sz w:val="20"/>
                    <w:u w:val="single"/>
                  </w:rPr>
                </w:rPrChange>
              </w:rPr>
              <w:t xml:space="preserve"> yang </w:t>
            </w:r>
            <w:proofErr w:type="spellStart"/>
            <w:r w:rsidRPr="004E5CBB">
              <w:rPr>
                <w:rFonts w:ascii="Calibri" w:hAnsi="Calibri"/>
                <w:color w:val="000000"/>
                <w:sz w:val="20"/>
                <w:rPrChange w:id="1575" w:author="OLTRE" w:date="2024-07-03T22:42:00Z">
                  <w:rPr>
                    <w:rFonts w:ascii="Calibri" w:hAnsi="Calibri"/>
                    <w:color w:val="000000"/>
                    <w:sz w:val="20"/>
                    <w:u w:val="single"/>
                  </w:rPr>
                </w:rPrChange>
              </w:rPr>
              <w:t>mengajukan</w:t>
            </w:r>
            <w:proofErr w:type="spellEnd"/>
            <w:r w:rsidRPr="004E5CBB">
              <w:rPr>
                <w:rFonts w:ascii="Calibri" w:hAnsi="Calibri"/>
                <w:color w:val="000000"/>
                <w:sz w:val="20"/>
                <w:rPrChange w:id="1576"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577" w:author="OLTRE" w:date="2024-07-03T22:42:00Z">
                  <w:rPr>
                    <w:rFonts w:ascii="Calibri" w:hAnsi="Calibri"/>
                    <w:color w:val="000000"/>
                    <w:sz w:val="20"/>
                    <w:u w:val="single"/>
                  </w:rPr>
                </w:rPrChange>
              </w:rPr>
              <w:t>Tuntutan</w:t>
            </w:r>
            <w:proofErr w:type="spellEnd"/>
            <w:r w:rsidRPr="004E5CBB">
              <w:rPr>
                <w:rFonts w:ascii="Calibri" w:hAnsi="Calibri"/>
                <w:color w:val="000000"/>
                <w:sz w:val="20"/>
                <w:rPrChange w:id="157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579" w:author="OLTRE" w:date="2024-07-03T22:42:00Z">
                  <w:rPr>
                    <w:rFonts w:ascii="Calibri" w:hAnsi="Calibri"/>
                    <w:color w:val="000000"/>
                    <w:sz w:val="20"/>
                    <w:u w:val="single"/>
                  </w:rPr>
                </w:rPrChange>
              </w:rPr>
              <w:t>terhadap</w:t>
            </w:r>
            <w:proofErr w:type="spellEnd"/>
            <w:r w:rsidRPr="004E5CBB">
              <w:rPr>
                <w:rFonts w:ascii="Calibri" w:hAnsi="Calibri"/>
                <w:color w:val="000000"/>
                <w:sz w:val="20"/>
                <w:rPrChange w:id="1580" w:author="OLTRE" w:date="2024-07-03T22:42:00Z">
                  <w:rPr>
                    <w:rFonts w:ascii="Calibri" w:hAnsi="Calibri"/>
                    <w:color w:val="000000"/>
                    <w:sz w:val="20"/>
                    <w:u w:val="single"/>
                  </w:rPr>
                </w:rPrChange>
              </w:rPr>
              <w:t xml:space="preserve"> Para </w:t>
            </w:r>
            <w:proofErr w:type="spellStart"/>
            <w:r w:rsidRPr="004E5CBB">
              <w:rPr>
                <w:rFonts w:ascii="Calibri" w:hAnsi="Calibri"/>
                <w:color w:val="000000"/>
                <w:sz w:val="20"/>
                <w:rPrChange w:id="1581" w:author="OLTRE" w:date="2024-07-03T22:42:00Z">
                  <w:rPr>
                    <w:rFonts w:ascii="Calibri" w:hAnsi="Calibri"/>
                    <w:color w:val="000000"/>
                    <w:sz w:val="20"/>
                    <w:u w:val="single"/>
                  </w:rPr>
                </w:rPrChange>
              </w:rPr>
              <w:t>Pendiri</w:t>
            </w:r>
            <w:proofErr w:type="spellEnd"/>
            <w:r w:rsidRPr="004E5CBB">
              <w:rPr>
                <w:rFonts w:ascii="Calibri" w:hAnsi="Calibri"/>
                <w:color w:val="000000"/>
                <w:sz w:val="20"/>
                <w:rPrChange w:id="1582"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583" w:author="OLTRE" w:date="2024-07-03T22:42:00Z">
                  <w:rPr>
                    <w:rFonts w:ascii="Calibri" w:hAnsi="Calibri"/>
                    <w:color w:val="000000"/>
                    <w:sz w:val="20"/>
                    <w:u w:val="single"/>
                  </w:rPr>
                </w:rPrChange>
              </w:rPr>
              <w:t>atau</w:t>
            </w:r>
            <w:proofErr w:type="spellEnd"/>
          </w:p>
          <w:p w14:paraId="6227DCBA" w14:textId="44E72EE1" w:rsidR="004A71B2" w:rsidRPr="004E5CBB" w:rsidRDefault="004A71B2" w:rsidP="004A71B2">
            <w:pPr>
              <w:pStyle w:val="ListParagraph"/>
              <w:numPr>
                <w:ilvl w:val="1"/>
                <w:numId w:val="162"/>
              </w:numPr>
              <w:spacing w:after="0" w:line="240" w:lineRule="auto"/>
              <w:ind w:left="1015" w:hanging="425"/>
              <w:jc w:val="both"/>
              <w:textAlignment w:val="baseline"/>
              <w:rPr>
                <w:rFonts w:ascii="Calibri" w:hAnsi="Calibri"/>
                <w:color w:val="000000"/>
                <w:sz w:val="20"/>
                <w:rPrChange w:id="1584" w:author="OLTRE" w:date="2024-07-03T22:42:00Z">
                  <w:rPr>
                    <w:rFonts w:ascii="Calibri" w:hAnsi="Calibri"/>
                    <w:color w:val="000000"/>
                    <w:sz w:val="20"/>
                    <w:u w:val="single"/>
                  </w:rPr>
                </w:rPrChange>
              </w:rPr>
            </w:pPr>
            <w:proofErr w:type="spellStart"/>
            <w:r w:rsidRPr="004E5CBB">
              <w:rPr>
                <w:rFonts w:ascii="Calibri" w:hAnsi="Calibri"/>
                <w:color w:val="000000"/>
                <w:sz w:val="20"/>
                <w:rPrChange w:id="1585" w:author="OLTRE" w:date="2024-07-03T22:42:00Z">
                  <w:rPr>
                    <w:rFonts w:ascii="Calibri" w:hAnsi="Calibri"/>
                    <w:color w:val="000000"/>
                    <w:sz w:val="20"/>
                    <w:u w:val="single"/>
                  </w:rPr>
                </w:rPrChange>
              </w:rPr>
              <w:t>apabila</w:t>
            </w:r>
            <w:proofErr w:type="spellEnd"/>
            <w:r w:rsidRPr="004E5CBB">
              <w:rPr>
                <w:rFonts w:ascii="Calibri" w:hAnsi="Calibri"/>
                <w:color w:val="000000"/>
                <w:sz w:val="20"/>
                <w:rPrChange w:id="1586" w:author="OLTRE" w:date="2024-07-03T22:42:00Z">
                  <w:rPr>
                    <w:rFonts w:ascii="Calibri" w:hAnsi="Calibri"/>
                    <w:color w:val="000000"/>
                    <w:sz w:val="20"/>
                    <w:u w:val="single"/>
                  </w:rPr>
                </w:rPrChange>
              </w:rPr>
              <w:t xml:space="preserve"> para </w:t>
            </w:r>
            <w:proofErr w:type="spellStart"/>
            <w:r w:rsidRPr="004E5CBB">
              <w:rPr>
                <w:rFonts w:ascii="Calibri" w:hAnsi="Calibri"/>
                <w:color w:val="000000"/>
                <w:sz w:val="20"/>
                <w:rPrChange w:id="1587" w:author="OLTRE" w:date="2024-07-03T22:42:00Z">
                  <w:rPr>
                    <w:rFonts w:ascii="Calibri" w:hAnsi="Calibri"/>
                    <w:color w:val="000000"/>
                    <w:sz w:val="20"/>
                    <w:u w:val="single"/>
                  </w:rPr>
                </w:rPrChange>
              </w:rPr>
              <w:t>pihak</w:t>
            </w:r>
            <w:proofErr w:type="spellEnd"/>
            <w:r w:rsidRPr="004E5CBB">
              <w:rPr>
                <w:rFonts w:ascii="Calibri" w:hAnsi="Calibri"/>
                <w:color w:val="000000"/>
                <w:sz w:val="20"/>
                <w:rPrChange w:id="158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589" w:author="OLTRE" w:date="2024-07-03T22:42:00Z">
                  <w:rPr>
                    <w:rFonts w:ascii="Calibri" w:hAnsi="Calibri"/>
                    <w:color w:val="000000"/>
                    <w:sz w:val="20"/>
                    <w:u w:val="single"/>
                  </w:rPr>
                </w:rPrChange>
              </w:rPr>
              <w:t>sebagaimana</w:t>
            </w:r>
            <w:proofErr w:type="spellEnd"/>
            <w:r w:rsidRPr="004E5CBB">
              <w:rPr>
                <w:rFonts w:ascii="Calibri" w:hAnsi="Calibri"/>
                <w:color w:val="000000"/>
                <w:sz w:val="20"/>
                <w:rPrChange w:id="159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591" w:author="OLTRE" w:date="2024-07-03T22:42:00Z">
                  <w:rPr>
                    <w:rFonts w:ascii="Calibri" w:hAnsi="Calibri"/>
                    <w:color w:val="000000"/>
                    <w:sz w:val="20"/>
                    <w:u w:val="single"/>
                  </w:rPr>
                </w:rPrChange>
              </w:rPr>
              <w:t>dimaksud</w:t>
            </w:r>
            <w:proofErr w:type="spellEnd"/>
            <w:r w:rsidRPr="004E5CBB">
              <w:rPr>
                <w:rFonts w:ascii="Calibri" w:hAnsi="Calibri"/>
                <w:color w:val="000000"/>
                <w:sz w:val="20"/>
                <w:rPrChange w:id="1592" w:author="OLTRE" w:date="2024-07-03T22:42:00Z">
                  <w:rPr>
                    <w:rFonts w:ascii="Calibri" w:hAnsi="Calibri"/>
                    <w:color w:val="000000"/>
                    <w:sz w:val="20"/>
                    <w:u w:val="single"/>
                  </w:rPr>
                </w:rPrChange>
              </w:rPr>
              <w:t xml:space="preserve"> pada </w:t>
            </w:r>
            <w:proofErr w:type="spellStart"/>
            <w:r w:rsidRPr="004E5CBB">
              <w:rPr>
                <w:rFonts w:ascii="Calibri" w:hAnsi="Calibri"/>
                <w:color w:val="000000"/>
                <w:sz w:val="20"/>
                <w:rPrChange w:id="1593" w:author="OLTRE" w:date="2024-07-03T22:42:00Z">
                  <w:rPr>
                    <w:rFonts w:ascii="Calibri" w:hAnsi="Calibri"/>
                    <w:color w:val="000000"/>
                    <w:sz w:val="20"/>
                    <w:u w:val="single"/>
                  </w:rPr>
                </w:rPrChange>
              </w:rPr>
              <w:t>butir</w:t>
            </w:r>
            <w:proofErr w:type="spellEnd"/>
            <w:r w:rsidRPr="004E5CBB">
              <w:rPr>
                <w:rFonts w:ascii="Calibri" w:hAnsi="Calibri"/>
                <w:color w:val="000000"/>
                <w:sz w:val="20"/>
                <w:rPrChange w:id="1594" w:author="OLTRE" w:date="2024-07-03T22:42:00Z">
                  <w:rPr>
                    <w:rFonts w:ascii="Calibri" w:hAnsi="Calibri"/>
                    <w:color w:val="000000"/>
                    <w:sz w:val="20"/>
                    <w:u w:val="single"/>
                  </w:rPr>
                </w:rPrChange>
              </w:rPr>
              <w:t xml:space="preserve"> (a) di </w:t>
            </w:r>
            <w:proofErr w:type="spellStart"/>
            <w:r w:rsidRPr="004E5CBB">
              <w:rPr>
                <w:rFonts w:ascii="Calibri" w:hAnsi="Calibri"/>
                <w:color w:val="000000"/>
                <w:sz w:val="20"/>
                <w:rPrChange w:id="1595" w:author="OLTRE" w:date="2024-07-03T22:42:00Z">
                  <w:rPr>
                    <w:rFonts w:ascii="Calibri" w:hAnsi="Calibri"/>
                    <w:color w:val="000000"/>
                    <w:sz w:val="20"/>
                    <w:u w:val="single"/>
                  </w:rPr>
                </w:rPrChange>
              </w:rPr>
              <w:t>atas</w:t>
            </w:r>
            <w:proofErr w:type="spellEnd"/>
            <w:r w:rsidRPr="004E5CBB">
              <w:rPr>
                <w:rFonts w:ascii="Calibri" w:hAnsi="Calibri"/>
                <w:color w:val="000000"/>
                <w:sz w:val="20"/>
                <w:rPrChange w:id="1596"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597" w:author="OLTRE" w:date="2024-07-03T22:42:00Z">
                  <w:rPr>
                    <w:rFonts w:ascii="Calibri" w:hAnsi="Calibri"/>
                    <w:color w:val="000000"/>
                    <w:sz w:val="20"/>
                    <w:u w:val="single"/>
                  </w:rPr>
                </w:rPrChange>
              </w:rPr>
              <w:t>tidak</w:t>
            </w:r>
            <w:proofErr w:type="spellEnd"/>
            <w:r w:rsidRPr="004E5CBB">
              <w:rPr>
                <w:rFonts w:ascii="Calibri" w:hAnsi="Calibri"/>
                <w:color w:val="000000"/>
                <w:sz w:val="20"/>
                <w:rPrChange w:id="159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599" w:author="OLTRE" w:date="2024-07-03T22:42:00Z">
                  <w:rPr>
                    <w:rFonts w:ascii="Calibri" w:hAnsi="Calibri"/>
                    <w:color w:val="000000"/>
                    <w:sz w:val="20"/>
                    <w:u w:val="single"/>
                  </w:rPr>
                </w:rPrChange>
              </w:rPr>
              <w:t>dapat</w:t>
            </w:r>
            <w:proofErr w:type="spellEnd"/>
            <w:r w:rsidRPr="004E5CBB">
              <w:rPr>
                <w:rFonts w:ascii="Calibri" w:hAnsi="Calibri"/>
                <w:color w:val="000000"/>
                <w:sz w:val="20"/>
                <w:rPrChange w:id="160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01" w:author="OLTRE" w:date="2024-07-03T22:42:00Z">
                  <w:rPr>
                    <w:rFonts w:ascii="Calibri" w:hAnsi="Calibri"/>
                    <w:color w:val="000000"/>
                    <w:sz w:val="20"/>
                    <w:u w:val="single"/>
                  </w:rPr>
                </w:rPrChange>
              </w:rPr>
              <w:t>menyepakati</w:t>
            </w:r>
            <w:proofErr w:type="spellEnd"/>
            <w:r w:rsidRPr="004E5CBB">
              <w:rPr>
                <w:rFonts w:ascii="Calibri" w:hAnsi="Calibri"/>
                <w:color w:val="000000"/>
                <w:sz w:val="20"/>
                <w:rPrChange w:id="1602"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03" w:author="OLTRE" w:date="2024-07-03T22:42:00Z">
                  <w:rPr>
                    <w:rFonts w:ascii="Calibri" w:hAnsi="Calibri"/>
                    <w:color w:val="000000"/>
                    <w:sz w:val="20"/>
                    <w:u w:val="single"/>
                  </w:rPr>
                </w:rPrChange>
              </w:rPr>
              <w:t>harga</w:t>
            </w:r>
            <w:proofErr w:type="spellEnd"/>
            <w:r w:rsidRPr="004E5CBB">
              <w:rPr>
                <w:rFonts w:ascii="Calibri" w:hAnsi="Calibri"/>
                <w:color w:val="000000"/>
                <w:sz w:val="20"/>
                <w:rPrChange w:id="1604"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05" w:author="OLTRE" w:date="2024-07-03T22:42:00Z">
                  <w:rPr>
                    <w:rFonts w:ascii="Calibri" w:hAnsi="Calibri"/>
                    <w:color w:val="000000"/>
                    <w:sz w:val="20"/>
                    <w:u w:val="single"/>
                  </w:rPr>
                </w:rPrChange>
              </w:rPr>
              <w:t>atas</w:t>
            </w:r>
            <w:proofErr w:type="spellEnd"/>
            <w:r w:rsidRPr="004E5CBB">
              <w:rPr>
                <w:rFonts w:ascii="Calibri" w:hAnsi="Calibri"/>
                <w:color w:val="000000"/>
                <w:sz w:val="20"/>
                <w:rPrChange w:id="1606" w:author="OLTRE" w:date="2024-07-03T22:42:00Z">
                  <w:rPr>
                    <w:rFonts w:ascii="Calibri" w:hAnsi="Calibri"/>
                    <w:color w:val="000000"/>
                    <w:sz w:val="20"/>
                    <w:u w:val="single"/>
                  </w:rPr>
                </w:rPrChange>
              </w:rPr>
              <w:t xml:space="preserve"> Saham </w:t>
            </w:r>
            <w:proofErr w:type="spellStart"/>
            <w:r w:rsidRPr="004E5CBB">
              <w:rPr>
                <w:rFonts w:ascii="Calibri" w:hAnsi="Calibri"/>
                <w:color w:val="000000"/>
                <w:sz w:val="20"/>
                <w:rPrChange w:id="1607" w:author="OLTRE" w:date="2024-07-03T22:42:00Z">
                  <w:rPr>
                    <w:rFonts w:ascii="Calibri" w:hAnsi="Calibri"/>
                    <w:color w:val="000000"/>
                    <w:sz w:val="20"/>
                    <w:u w:val="single"/>
                  </w:rPr>
                </w:rPrChange>
              </w:rPr>
              <w:t>dalam</w:t>
            </w:r>
            <w:proofErr w:type="spellEnd"/>
            <w:r w:rsidRPr="004E5CBB">
              <w:rPr>
                <w:rFonts w:ascii="Calibri" w:hAnsi="Calibri"/>
                <w:color w:val="000000"/>
                <w:sz w:val="20"/>
                <w:rPrChange w:id="160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09" w:author="OLTRE" w:date="2024-07-03T22:42:00Z">
                  <w:rPr>
                    <w:rFonts w:ascii="Calibri" w:hAnsi="Calibri"/>
                    <w:color w:val="000000"/>
                    <w:sz w:val="20"/>
                    <w:u w:val="single"/>
                  </w:rPr>
                </w:rPrChange>
              </w:rPr>
              <w:t>jangka</w:t>
            </w:r>
            <w:proofErr w:type="spellEnd"/>
            <w:r w:rsidRPr="004E5CBB">
              <w:rPr>
                <w:rFonts w:ascii="Calibri" w:hAnsi="Calibri"/>
                <w:color w:val="000000"/>
                <w:sz w:val="20"/>
                <w:rPrChange w:id="161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11" w:author="OLTRE" w:date="2024-07-03T22:42:00Z">
                  <w:rPr>
                    <w:rFonts w:ascii="Calibri" w:hAnsi="Calibri"/>
                    <w:color w:val="000000"/>
                    <w:sz w:val="20"/>
                    <w:u w:val="single"/>
                  </w:rPr>
                </w:rPrChange>
              </w:rPr>
              <w:t>waktu</w:t>
            </w:r>
            <w:proofErr w:type="spellEnd"/>
            <w:r w:rsidRPr="004E5CBB">
              <w:rPr>
                <w:rFonts w:ascii="Calibri" w:hAnsi="Calibri"/>
                <w:color w:val="000000"/>
                <w:sz w:val="20"/>
                <w:rPrChange w:id="1612" w:author="OLTRE" w:date="2024-07-03T22:42:00Z">
                  <w:rPr>
                    <w:rFonts w:ascii="Calibri" w:hAnsi="Calibri"/>
                    <w:color w:val="000000"/>
                    <w:sz w:val="20"/>
                    <w:u w:val="single"/>
                  </w:rPr>
                </w:rPrChange>
              </w:rPr>
              <w:t xml:space="preserve"> 30 (</w:t>
            </w:r>
            <w:proofErr w:type="spellStart"/>
            <w:r w:rsidRPr="004E5CBB">
              <w:rPr>
                <w:rFonts w:ascii="Calibri" w:hAnsi="Calibri"/>
                <w:color w:val="000000"/>
                <w:sz w:val="20"/>
                <w:rPrChange w:id="1613" w:author="OLTRE" w:date="2024-07-03T22:42:00Z">
                  <w:rPr>
                    <w:rFonts w:ascii="Calibri" w:hAnsi="Calibri"/>
                    <w:color w:val="000000"/>
                    <w:sz w:val="20"/>
                    <w:u w:val="single"/>
                  </w:rPr>
                </w:rPrChange>
              </w:rPr>
              <w:t>tiga</w:t>
            </w:r>
            <w:proofErr w:type="spellEnd"/>
            <w:r w:rsidRPr="004E5CBB">
              <w:rPr>
                <w:rFonts w:ascii="Calibri" w:hAnsi="Calibri"/>
                <w:color w:val="000000"/>
                <w:sz w:val="20"/>
                <w:rPrChange w:id="1614"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15" w:author="OLTRE" w:date="2024-07-03T22:42:00Z">
                  <w:rPr>
                    <w:rFonts w:ascii="Calibri" w:hAnsi="Calibri"/>
                    <w:color w:val="000000"/>
                    <w:sz w:val="20"/>
                    <w:u w:val="single"/>
                  </w:rPr>
                </w:rPrChange>
              </w:rPr>
              <w:t>puluh</w:t>
            </w:r>
            <w:proofErr w:type="spellEnd"/>
            <w:r w:rsidRPr="004E5CBB">
              <w:rPr>
                <w:rFonts w:ascii="Calibri" w:hAnsi="Calibri"/>
                <w:color w:val="000000"/>
                <w:sz w:val="20"/>
                <w:rPrChange w:id="1616"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17" w:author="OLTRE" w:date="2024-07-03T22:42:00Z">
                  <w:rPr>
                    <w:rFonts w:ascii="Calibri" w:hAnsi="Calibri"/>
                    <w:color w:val="000000"/>
                    <w:sz w:val="20"/>
                    <w:u w:val="single"/>
                  </w:rPr>
                </w:rPrChange>
              </w:rPr>
              <w:t>hari</w:t>
            </w:r>
            <w:proofErr w:type="spellEnd"/>
            <w:r w:rsidRPr="004E5CBB">
              <w:rPr>
                <w:rFonts w:ascii="Calibri" w:hAnsi="Calibri"/>
                <w:color w:val="000000"/>
                <w:sz w:val="20"/>
                <w:rPrChange w:id="161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19" w:author="OLTRE" w:date="2024-07-03T22:42:00Z">
                  <w:rPr>
                    <w:rFonts w:ascii="Calibri" w:hAnsi="Calibri"/>
                    <w:color w:val="000000"/>
                    <w:sz w:val="20"/>
                    <w:u w:val="single"/>
                  </w:rPr>
                </w:rPrChange>
              </w:rPr>
              <w:t>kalender</w:t>
            </w:r>
            <w:proofErr w:type="spellEnd"/>
            <w:r w:rsidRPr="004E5CBB">
              <w:rPr>
                <w:rFonts w:ascii="Calibri" w:hAnsi="Calibri"/>
                <w:color w:val="000000"/>
                <w:sz w:val="20"/>
                <w:rPrChange w:id="162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21" w:author="OLTRE" w:date="2024-07-03T22:42:00Z">
                  <w:rPr>
                    <w:rFonts w:ascii="Calibri" w:hAnsi="Calibri"/>
                    <w:color w:val="000000"/>
                    <w:sz w:val="20"/>
                    <w:u w:val="single"/>
                  </w:rPr>
                </w:rPrChange>
              </w:rPr>
              <w:t>setelah</w:t>
            </w:r>
            <w:proofErr w:type="spellEnd"/>
            <w:r w:rsidR="00F20B7B" w:rsidRPr="004E5CBB">
              <w:rPr>
                <w:rFonts w:ascii="Calibri" w:hAnsi="Calibri"/>
                <w:color w:val="000000"/>
                <w:sz w:val="20"/>
                <w:rPrChange w:id="1622" w:author="OLTRE" w:date="2024-07-03T22:42:00Z">
                  <w:rPr>
                    <w:rFonts w:ascii="Calibri" w:hAnsi="Calibri"/>
                    <w:color w:val="000000"/>
                    <w:sz w:val="20"/>
                    <w:u w:val="single"/>
                  </w:rPr>
                </w:rPrChange>
              </w:rPr>
              <w:t xml:space="preserve"> </w:t>
            </w:r>
            <w:ins w:id="1623" w:author="OLTRE" w:date="2024-07-03T22:42:00Z">
              <w:r w:rsidR="00F20B7B" w:rsidRPr="004E5CBB">
                <w:rPr>
                  <w:rFonts w:ascii="Calibri" w:hAnsi="Calibri" w:cs="Calibri"/>
                  <w:color w:val="000000"/>
                  <w:sz w:val="20"/>
                  <w:szCs w:val="20"/>
                </w:rPr>
                <w:t>Para</w:t>
              </w:r>
              <w:r w:rsidRPr="004E5CBB">
                <w:rPr>
                  <w:rFonts w:ascii="Calibri" w:hAnsi="Calibri" w:cs="Calibri"/>
                  <w:color w:val="000000"/>
                  <w:sz w:val="20"/>
                  <w:szCs w:val="20"/>
                </w:rPr>
                <w:t xml:space="preserve"> </w:t>
              </w:r>
            </w:ins>
            <w:proofErr w:type="spellStart"/>
            <w:r w:rsidRPr="004E5CBB">
              <w:rPr>
                <w:rFonts w:ascii="Calibri" w:hAnsi="Calibri"/>
                <w:color w:val="000000"/>
                <w:sz w:val="20"/>
                <w:rPrChange w:id="1624" w:author="OLTRE" w:date="2024-07-03T22:42:00Z">
                  <w:rPr>
                    <w:rFonts w:ascii="Calibri" w:hAnsi="Calibri"/>
                    <w:color w:val="000000"/>
                    <w:sz w:val="20"/>
                    <w:u w:val="single"/>
                  </w:rPr>
                </w:rPrChange>
              </w:rPr>
              <w:t>Pendiri</w:t>
            </w:r>
            <w:proofErr w:type="spellEnd"/>
            <w:r w:rsidRPr="004E5CBB">
              <w:rPr>
                <w:rFonts w:ascii="Calibri" w:hAnsi="Calibri"/>
                <w:color w:val="000000"/>
                <w:sz w:val="20"/>
                <w:rPrChange w:id="1625"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26" w:author="OLTRE" w:date="2024-07-03T22:42:00Z">
                  <w:rPr>
                    <w:rFonts w:ascii="Calibri" w:hAnsi="Calibri"/>
                    <w:color w:val="000000"/>
                    <w:sz w:val="20"/>
                    <w:u w:val="single"/>
                  </w:rPr>
                </w:rPrChange>
              </w:rPr>
              <w:t>menerima</w:t>
            </w:r>
            <w:proofErr w:type="spellEnd"/>
            <w:r w:rsidRPr="004E5CBB">
              <w:rPr>
                <w:rFonts w:ascii="Calibri" w:hAnsi="Calibri"/>
                <w:color w:val="000000"/>
                <w:sz w:val="20"/>
                <w:rPrChange w:id="1627"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28" w:author="OLTRE" w:date="2024-07-03T22:42:00Z">
                  <w:rPr>
                    <w:rFonts w:ascii="Calibri" w:hAnsi="Calibri"/>
                    <w:color w:val="000000"/>
                    <w:sz w:val="20"/>
                    <w:u w:val="single"/>
                  </w:rPr>
                </w:rPrChange>
              </w:rPr>
              <w:t>pemberitahuan</w:t>
            </w:r>
            <w:proofErr w:type="spellEnd"/>
            <w:r w:rsidRPr="004E5CBB">
              <w:rPr>
                <w:rFonts w:ascii="Calibri" w:hAnsi="Calibri"/>
                <w:color w:val="000000"/>
                <w:sz w:val="20"/>
                <w:rPrChange w:id="1629"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30" w:author="OLTRE" w:date="2024-07-03T22:42:00Z">
                  <w:rPr>
                    <w:rFonts w:ascii="Calibri" w:hAnsi="Calibri"/>
                    <w:color w:val="000000"/>
                    <w:sz w:val="20"/>
                    <w:u w:val="single"/>
                  </w:rPr>
                </w:rPrChange>
              </w:rPr>
              <w:t>tertulis</w:t>
            </w:r>
            <w:proofErr w:type="spellEnd"/>
            <w:r w:rsidRPr="004E5CBB">
              <w:rPr>
                <w:rFonts w:ascii="Calibri" w:hAnsi="Calibri"/>
                <w:color w:val="000000"/>
                <w:sz w:val="20"/>
                <w:rPrChange w:id="1631"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32" w:author="OLTRE" w:date="2024-07-03T22:42:00Z">
                  <w:rPr>
                    <w:rFonts w:ascii="Calibri" w:hAnsi="Calibri"/>
                    <w:color w:val="000000"/>
                    <w:sz w:val="20"/>
                    <w:u w:val="single"/>
                  </w:rPr>
                </w:rPrChange>
              </w:rPr>
              <w:t>mengenai</w:t>
            </w:r>
            <w:proofErr w:type="spellEnd"/>
            <w:r w:rsidRPr="004E5CBB">
              <w:rPr>
                <w:rFonts w:ascii="Calibri" w:hAnsi="Calibri"/>
                <w:color w:val="000000"/>
                <w:sz w:val="20"/>
                <w:rPrChange w:id="1633"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34" w:author="OLTRE" w:date="2024-07-03T22:42:00Z">
                  <w:rPr>
                    <w:rFonts w:ascii="Calibri" w:hAnsi="Calibri"/>
                    <w:color w:val="000000"/>
                    <w:sz w:val="20"/>
                    <w:u w:val="single"/>
                  </w:rPr>
                </w:rPrChange>
              </w:rPr>
              <w:t>Klaim</w:t>
            </w:r>
            <w:proofErr w:type="spellEnd"/>
            <w:r w:rsidRPr="004E5CBB">
              <w:rPr>
                <w:rFonts w:ascii="Calibri" w:hAnsi="Calibri"/>
                <w:color w:val="000000"/>
                <w:sz w:val="20"/>
                <w:rPrChange w:id="1635"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36" w:author="OLTRE" w:date="2024-07-03T22:42:00Z">
                  <w:rPr>
                    <w:rFonts w:ascii="Calibri" w:hAnsi="Calibri"/>
                    <w:color w:val="000000"/>
                    <w:sz w:val="20"/>
                    <w:u w:val="single"/>
                  </w:rPr>
                </w:rPrChange>
              </w:rPr>
              <w:t>maka</w:t>
            </w:r>
            <w:proofErr w:type="spellEnd"/>
            <w:r w:rsidRPr="004E5CBB">
              <w:rPr>
                <w:rFonts w:ascii="Calibri" w:hAnsi="Calibri"/>
                <w:color w:val="000000"/>
                <w:sz w:val="20"/>
                <w:rPrChange w:id="1637" w:author="OLTRE" w:date="2024-07-03T22:42:00Z">
                  <w:rPr>
                    <w:rFonts w:ascii="Calibri" w:hAnsi="Calibri"/>
                    <w:color w:val="000000"/>
                    <w:sz w:val="20"/>
                    <w:u w:val="single"/>
                  </w:rPr>
                </w:rPrChange>
              </w:rPr>
              <w:t xml:space="preserve"> Nilai Pasar </w:t>
            </w:r>
            <w:proofErr w:type="spellStart"/>
            <w:r w:rsidRPr="004E5CBB">
              <w:rPr>
                <w:rFonts w:ascii="Calibri" w:hAnsi="Calibri"/>
                <w:color w:val="000000"/>
                <w:sz w:val="20"/>
                <w:rPrChange w:id="1638" w:author="OLTRE" w:date="2024-07-03T22:42:00Z">
                  <w:rPr>
                    <w:rFonts w:ascii="Calibri" w:hAnsi="Calibri"/>
                    <w:color w:val="000000"/>
                    <w:sz w:val="20"/>
                    <w:u w:val="single"/>
                  </w:rPr>
                </w:rPrChange>
              </w:rPr>
              <w:t>Wajar</w:t>
            </w:r>
            <w:proofErr w:type="spellEnd"/>
            <w:r w:rsidRPr="004E5CBB">
              <w:rPr>
                <w:rFonts w:ascii="Calibri" w:hAnsi="Calibri"/>
                <w:color w:val="000000"/>
                <w:sz w:val="20"/>
                <w:rPrChange w:id="1639"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40" w:author="OLTRE" w:date="2024-07-03T22:42:00Z">
                  <w:rPr>
                    <w:rFonts w:ascii="Calibri" w:hAnsi="Calibri"/>
                    <w:color w:val="000000"/>
                    <w:sz w:val="20"/>
                    <w:u w:val="single"/>
                  </w:rPr>
                </w:rPrChange>
              </w:rPr>
              <w:t>akan</w:t>
            </w:r>
            <w:proofErr w:type="spellEnd"/>
            <w:r w:rsidRPr="004E5CBB">
              <w:rPr>
                <w:rFonts w:ascii="Calibri" w:hAnsi="Calibri"/>
                <w:color w:val="000000"/>
                <w:sz w:val="20"/>
                <w:rPrChange w:id="1641"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42" w:author="OLTRE" w:date="2024-07-03T22:42:00Z">
                  <w:rPr>
                    <w:rFonts w:ascii="Calibri" w:hAnsi="Calibri"/>
                    <w:color w:val="000000"/>
                    <w:sz w:val="20"/>
                    <w:u w:val="single"/>
                  </w:rPr>
                </w:rPrChange>
              </w:rPr>
              <w:t>ditentukan</w:t>
            </w:r>
            <w:proofErr w:type="spellEnd"/>
            <w:r w:rsidRPr="004E5CBB">
              <w:rPr>
                <w:rFonts w:ascii="Calibri" w:hAnsi="Calibri"/>
                <w:color w:val="000000"/>
                <w:sz w:val="20"/>
                <w:rPrChange w:id="1643" w:author="OLTRE" w:date="2024-07-03T22:42:00Z">
                  <w:rPr>
                    <w:rFonts w:ascii="Calibri" w:hAnsi="Calibri"/>
                    <w:color w:val="000000"/>
                    <w:sz w:val="20"/>
                    <w:u w:val="single"/>
                  </w:rPr>
                </w:rPrChange>
              </w:rPr>
              <w:t xml:space="preserve"> oleh </w:t>
            </w:r>
            <w:proofErr w:type="spellStart"/>
            <w:r w:rsidRPr="004E5CBB">
              <w:rPr>
                <w:rFonts w:ascii="Calibri" w:hAnsi="Calibri"/>
                <w:color w:val="000000"/>
                <w:sz w:val="20"/>
                <w:rPrChange w:id="1644" w:author="OLTRE" w:date="2024-07-03T22:42:00Z">
                  <w:rPr>
                    <w:rFonts w:ascii="Calibri" w:hAnsi="Calibri"/>
                    <w:color w:val="000000"/>
                    <w:sz w:val="20"/>
                    <w:u w:val="single"/>
                  </w:rPr>
                </w:rPrChange>
              </w:rPr>
              <w:t>rekanan</w:t>
            </w:r>
            <w:proofErr w:type="spellEnd"/>
            <w:r w:rsidRPr="004E5CBB">
              <w:rPr>
                <w:rFonts w:ascii="Calibri" w:hAnsi="Calibri"/>
                <w:color w:val="000000"/>
                <w:sz w:val="20"/>
                <w:rPrChange w:id="1645"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46" w:author="OLTRE" w:date="2024-07-03T22:42:00Z">
                  <w:rPr>
                    <w:rFonts w:ascii="Calibri" w:hAnsi="Calibri"/>
                    <w:color w:val="000000"/>
                    <w:sz w:val="20"/>
                    <w:u w:val="single"/>
                  </w:rPr>
                </w:rPrChange>
              </w:rPr>
              <w:t>dari</w:t>
            </w:r>
            <w:proofErr w:type="spellEnd"/>
            <w:r w:rsidRPr="004E5CBB">
              <w:rPr>
                <w:rFonts w:ascii="Calibri" w:hAnsi="Calibri"/>
                <w:color w:val="000000"/>
                <w:sz w:val="20"/>
                <w:rPrChange w:id="1647"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48" w:author="OLTRE" w:date="2024-07-03T22:42:00Z">
                  <w:rPr>
                    <w:rFonts w:ascii="Calibri" w:hAnsi="Calibri"/>
                    <w:color w:val="000000"/>
                    <w:sz w:val="20"/>
                    <w:u w:val="single"/>
                  </w:rPr>
                </w:rPrChange>
              </w:rPr>
              <w:t>kantor</w:t>
            </w:r>
            <w:proofErr w:type="spellEnd"/>
            <w:r w:rsidRPr="004E5CBB">
              <w:rPr>
                <w:rFonts w:ascii="Calibri" w:hAnsi="Calibri"/>
                <w:color w:val="000000"/>
                <w:sz w:val="20"/>
                <w:rPrChange w:id="1649"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50" w:author="OLTRE" w:date="2024-07-03T22:42:00Z">
                  <w:rPr>
                    <w:rFonts w:ascii="Calibri" w:hAnsi="Calibri"/>
                    <w:color w:val="000000"/>
                    <w:sz w:val="20"/>
                    <w:u w:val="single"/>
                  </w:rPr>
                </w:rPrChange>
              </w:rPr>
              <w:t>akuntan</w:t>
            </w:r>
            <w:proofErr w:type="spellEnd"/>
            <w:r w:rsidRPr="004E5CBB">
              <w:rPr>
                <w:rFonts w:ascii="Calibri" w:hAnsi="Calibri"/>
                <w:color w:val="000000"/>
                <w:sz w:val="20"/>
                <w:rPrChange w:id="1651"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52" w:author="OLTRE" w:date="2024-07-03T22:42:00Z">
                  <w:rPr>
                    <w:rFonts w:ascii="Calibri" w:hAnsi="Calibri"/>
                    <w:color w:val="000000"/>
                    <w:sz w:val="20"/>
                    <w:u w:val="single"/>
                  </w:rPr>
                </w:rPrChange>
              </w:rPr>
              <w:t>independen</w:t>
            </w:r>
            <w:proofErr w:type="spellEnd"/>
            <w:r w:rsidRPr="004E5CBB">
              <w:rPr>
                <w:rFonts w:ascii="Calibri" w:hAnsi="Calibri"/>
                <w:color w:val="000000"/>
                <w:sz w:val="20"/>
                <w:rPrChange w:id="1653" w:author="OLTRE" w:date="2024-07-03T22:42:00Z">
                  <w:rPr>
                    <w:rFonts w:ascii="Calibri" w:hAnsi="Calibri"/>
                    <w:color w:val="000000"/>
                    <w:sz w:val="20"/>
                    <w:u w:val="single"/>
                  </w:rPr>
                </w:rPrChange>
              </w:rPr>
              <w:t xml:space="preserve"> yang </w:t>
            </w:r>
            <w:proofErr w:type="spellStart"/>
            <w:r w:rsidRPr="004E5CBB">
              <w:rPr>
                <w:rFonts w:ascii="Calibri" w:hAnsi="Calibri"/>
                <w:color w:val="000000"/>
                <w:sz w:val="20"/>
                <w:rPrChange w:id="1654" w:author="OLTRE" w:date="2024-07-03T22:42:00Z">
                  <w:rPr>
                    <w:rFonts w:ascii="Calibri" w:hAnsi="Calibri"/>
                    <w:color w:val="000000"/>
                    <w:sz w:val="20"/>
                    <w:u w:val="single"/>
                  </w:rPr>
                </w:rPrChange>
              </w:rPr>
              <w:t>diakui</w:t>
            </w:r>
            <w:proofErr w:type="spellEnd"/>
            <w:r w:rsidRPr="004E5CBB">
              <w:rPr>
                <w:rFonts w:ascii="Calibri" w:hAnsi="Calibri"/>
                <w:color w:val="000000"/>
                <w:sz w:val="20"/>
                <w:rPrChange w:id="1655"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56" w:author="OLTRE" w:date="2024-07-03T22:42:00Z">
                  <w:rPr>
                    <w:rFonts w:ascii="Calibri" w:hAnsi="Calibri"/>
                    <w:color w:val="000000"/>
                    <w:sz w:val="20"/>
                    <w:u w:val="single"/>
                  </w:rPr>
                </w:rPrChange>
              </w:rPr>
              <w:t>secara</w:t>
            </w:r>
            <w:proofErr w:type="spellEnd"/>
            <w:r w:rsidRPr="004E5CBB">
              <w:rPr>
                <w:rFonts w:ascii="Calibri" w:hAnsi="Calibri"/>
                <w:color w:val="000000"/>
                <w:sz w:val="20"/>
                <w:rPrChange w:id="1657"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58" w:author="OLTRE" w:date="2024-07-03T22:42:00Z">
                  <w:rPr>
                    <w:rFonts w:ascii="Calibri" w:hAnsi="Calibri"/>
                    <w:color w:val="000000"/>
                    <w:sz w:val="20"/>
                    <w:u w:val="single"/>
                  </w:rPr>
                </w:rPrChange>
              </w:rPr>
              <w:t>internasional</w:t>
            </w:r>
            <w:proofErr w:type="spellEnd"/>
            <w:r w:rsidRPr="004E5CBB">
              <w:rPr>
                <w:rFonts w:ascii="Calibri" w:hAnsi="Calibri"/>
                <w:color w:val="000000"/>
                <w:sz w:val="20"/>
                <w:rPrChange w:id="1659" w:author="OLTRE" w:date="2024-07-03T22:42:00Z">
                  <w:rPr>
                    <w:rFonts w:ascii="Calibri" w:hAnsi="Calibri"/>
                    <w:color w:val="000000"/>
                    <w:sz w:val="20"/>
                    <w:u w:val="single"/>
                  </w:rPr>
                </w:rPrChange>
              </w:rPr>
              <w:t xml:space="preserve"> dan </w:t>
            </w:r>
            <w:proofErr w:type="spellStart"/>
            <w:r w:rsidRPr="004E5CBB">
              <w:rPr>
                <w:rFonts w:ascii="Calibri" w:hAnsi="Calibri"/>
                <w:color w:val="000000"/>
                <w:sz w:val="20"/>
                <w:rPrChange w:id="1660" w:author="OLTRE" w:date="2024-07-03T22:42:00Z">
                  <w:rPr>
                    <w:rFonts w:ascii="Calibri" w:hAnsi="Calibri"/>
                    <w:color w:val="000000"/>
                    <w:sz w:val="20"/>
                    <w:u w:val="single"/>
                  </w:rPr>
                </w:rPrChange>
              </w:rPr>
              <w:t>berkantor</w:t>
            </w:r>
            <w:proofErr w:type="spellEnd"/>
            <w:r w:rsidRPr="004E5CBB">
              <w:rPr>
                <w:rFonts w:ascii="Calibri" w:hAnsi="Calibri"/>
                <w:color w:val="000000"/>
                <w:sz w:val="20"/>
                <w:rPrChange w:id="1661" w:author="OLTRE" w:date="2024-07-03T22:42:00Z">
                  <w:rPr>
                    <w:rFonts w:ascii="Calibri" w:hAnsi="Calibri"/>
                    <w:color w:val="000000"/>
                    <w:sz w:val="20"/>
                    <w:u w:val="single"/>
                  </w:rPr>
                </w:rPrChange>
              </w:rPr>
              <w:t xml:space="preserve"> di Indonesia (“</w:t>
            </w:r>
            <w:r w:rsidRPr="004E5CBB">
              <w:rPr>
                <w:rFonts w:ascii="Calibri" w:hAnsi="Calibri"/>
                <w:b/>
                <w:color w:val="000000"/>
                <w:sz w:val="20"/>
                <w:rPrChange w:id="1662" w:author="OLTRE" w:date="2024-07-03T22:42:00Z">
                  <w:rPr>
                    <w:rFonts w:ascii="Calibri" w:hAnsi="Calibri"/>
                    <w:b/>
                    <w:color w:val="000000"/>
                    <w:sz w:val="20"/>
                    <w:u w:val="single"/>
                  </w:rPr>
                </w:rPrChange>
              </w:rPr>
              <w:t>Ahl</w:t>
            </w:r>
            <w:r w:rsidRPr="004E5CBB">
              <w:rPr>
                <w:rFonts w:ascii="Calibri" w:hAnsi="Calibri"/>
                <w:color w:val="000000"/>
                <w:sz w:val="20"/>
                <w:rPrChange w:id="1663" w:author="OLTRE" w:date="2024-07-03T22:42:00Z">
                  <w:rPr>
                    <w:rFonts w:ascii="Calibri" w:hAnsi="Calibri"/>
                    <w:color w:val="000000"/>
                    <w:sz w:val="20"/>
                    <w:u w:val="single"/>
                  </w:rPr>
                </w:rPrChange>
              </w:rPr>
              <w:t xml:space="preserve">i”), yang </w:t>
            </w:r>
            <w:proofErr w:type="spellStart"/>
            <w:r w:rsidRPr="004E5CBB">
              <w:rPr>
                <w:rFonts w:ascii="Calibri" w:hAnsi="Calibri"/>
                <w:color w:val="000000"/>
                <w:sz w:val="20"/>
                <w:rPrChange w:id="1664" w:author="OLTRE" w:date="2024-07-03T22:42:00Z">
                  <w:rPr>
                    <w:rFonts w:ascii="Calibri" w:hAnsi="Calibri"/>
                    <w:color w:val="000000"/>
                    <w:sz w:val="20"/>
                    <w:u w:val="single"/>
                  </w:rPr>
                </w:rPrChange>
              </w:rPr>
              <w:t>ditunjuk</w:t>
            </w:r>
            <w:proofErr w:type="spellEnd"/>
            <w:r w:rsidRPr="004E5CBB">
              <w:rPr>
                <w:rFonts w:ascii="Calibri" w:hAnsi="Calibri"/>
                <w:color w:val="000000"/>
                <w:sz w:val="20"/>
                <w:rPrChange w:id="1665" w:author="OLTRE" w:date="2024-07-03T22:42:00Z">
                  <w:rPr>
                    <w:rFonts w:ascii="Calibri" w:hAnsi="Calibri"/>
                    <w:color w:val="000000"/>
                    <w:sz w:val="20"/>
                    <w:u w:val="single"/>
                  </w:rPr>
                </w:rPrChange>
              </w:rPr>
              <w:t xml:space="preserve"> oleh </w:t>
            </w:r>
            <w:proofErr w:type="spellStart"/>
            <w:r w:rsidRPr="004E5CBB">
              <w:rPr>
                <w:rFonts w:ascii="Calibri" w:hAnsi="Calibri"/>
                <w:color w:val="000000"/>
                <w:sz w:val="20"/>
                <w:rPrChange w:id="1666" w:author="OLTRE" w:date="2024-07-03T22:42:00Z">
                  <w:rPr>
                    <w:rFonts w:ascii="Calibri" w:hAnsi="Calibri"/>
                    <w:color w:val="000000"/>
                    <w:sz w:val="20"/>
                    <w:u w:val="single"/>
                  </w:rPr>
                </w:rPrChange>
              </w:rPr>
              <w:t>Pihak</w:t>
            </w:r>
            <w:proofErr w:type="spellEnd"/>
            <w:r w:rsidRPr="004E5CBB">
              <w:rPr>
                <w:rFonts w:ascii="Calibri" w:hAnsi="Calibri"/>
                <w:color w:val="000000"/>
                <w:sz w:val="20"/>
                <w:rPrChange w:id="1667"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68" w:author="OLTRE" w:date="2024-07-03T22:42:00Z">
                  <w:rPr>
                    <w:rFonts w:ascii="Calibri" w:hAnsi="Calibri"/>
                    <w:color w:val="000000"/>
                    <w:sz w:val="20"/>
                    <w:u w:val="single"/>
                  </w:rPr>
                </w:rPrChange>
              </w:rPr>
              <w:t>atau</w:t>
            </w:r>
            <w:proofErr w:type="spellEnd"/>
            <w:r w:rsidRPr="004E5CBB">
              <w:rPr>
                <w:rFonts w:ascii="Calibri" w:hAnsi="Calibri"/>
                <w:color w:val="000000"/>
                <w:sz w:val="20"/>
                <w:rPrChange w:id="1669" w:author="OLTRE" w:date="2024-07-03T22:42:00Z">
                  <w:rPr>
                    <w:rFonts w:ascii="Calibri" w:hAnsi="Calibri"/>
                    <w:color w:val="000000"/>
                    <w:sz w:val="20"/>
                    <w:u w:val="single"/>
                  </w:rPr>
                </w:rPrChange>
              </w:rPr>
              <w:t xml:space="preserve"> Para </w:t>
            </w:r>
            <w:proofErr w:type="spellStart"/>
            <w:r w:rsidRPr="004E5CBB">
              <w:rPr>
                <w:rFonts w:ascii="Calibri" w:hAnsi="Calibri"/>
                <w:color w:val="000000"/>
                <w:sz w:val="20"/>
                <w:rPrChange w:id="1670" w:author="OLTRE" w:date="2024-07-03T22:42:00Z">
                  <w:rPr>
                    <w:rFonts w:ascii="Calibri" w:hAnsi="Calibri"/>
                    <w:color w:val="000000"/>
                    <w:sz w:val="20"/>
                    <w:u w:val="single"/>
                  </w:rPr>
                </w:rPrChange>
              </w:rPr>
              <w:t>Pihak</w:t>
            </w:r>
            <w:proofErr w:type="spellEnd"/>
            <w:r w:rsidRPr="004E5CBB">
              <w:rPr>
                <w:rFonts w:ascii="Calibri" w:hAnsi="Calibri"/>
                <w:color w:val="000000"/>
                <w:sz w:val="20"/>
                <w:rPrChange w:id="1671" w:author="OLTRE" w:date="2024-07-03T22:42:00Z">
                  <w:rPr>
                    <w:rFonts w:ascii="Calibri" w:hAnsi="Calibri"/>
                    <w:color w:val="000000"/>
                    <w:sz w:val="20"/>
                    <w:u w:val="single"/>
                  </w:rPr>
                </w:rPrChange>
              </w:rPr>
              <w:t xml:space="preserve">) yang </w:t>
            </w:r>
            <w:proofErr w:type="spellStart"/>
            <w:r w:rsidRPr="004E5CBB">
              <w:rPr>
                <w:rFonts w:ascii="Calibri" w:hAnsi="Calibri"/>
                <w:color w:val="000000"/>
                <w:sz w:val="20"/>
                <w:rPrChange w:id="1672" w:author="OLTRE" w:date="2024-07-03T22:42:00Z">
                  <w:rPr>
                    <w:rFonts w:ascii="Calibri" w:hAnsi="Calibri"/>
                    <w:color w:val="000000"/>
                    <w:sz w:val="20"/>
                    <w:u w:val="single"/>
                  </w:rPr>
                </w:rPrChange>
              </w:rPr>
              <w:t>mengajukan</w:t>
            </w:r>
            <w:proofErr w:type="spellEnd"/>
            <w:r w:rsidRPr="004E5CBB">
              <w:rPr>
                <w:rFonts w:ascii="Calibri" w:hAnsi="Calibri"/>
                <w:color w:val="000000"/>
                <w:sz w:val="20"/>
                <w:rPrChange w:id="1673"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74" w:author="OLTRE" w:date="2024-07-03T22:42:00Z">
                  <w:rPr>
                    <w:rFonts w:ascii="Calibri" w:hAnsi="Calibri"/>
                    <w:color w:val="000000"/>
                    <w:sz w:val="20"/>
                    <w:u w:val="single"/>
                  </w:rPr>
                </w:rPrChange>
              </w:rPr>
              <w:t>Klaim</w:t>
            </w:r>
            <w:proofErr w:type="spellEnd"/>
            <w:r w:rsidRPr="004E5CBB">
              <w:rPr>
                <w:rFonts w:ascii="Calibri" w:hAnsi="Calibri"/>
                <w:color w:val="000000"/>
                <w:sz w:val="20"/>
                <w:rPrChange w:id="1675"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76" w:author="OLTRE" w:date="2024-07-03T22:42:00Z">
                  <w:rPr>
                    <w:rFonts w:ascii="Calibri" w:hAnsi="Calibri"/>
                    <w:color w:val="000000"/>
                    <w:sz w:val="20"/>
                    <w:u w:val="single"/>
                  </w:rPr>
                </w:rPrChange>
              </w:rPr>
              <w:t>terhadap</w:t>
            </w:r>
            <w:proofErr w:type="spellEnd"/>
            <w:r w:rsidRPr="004E5CBB">
              <w:rPr>
                <w:rFonts w:ascii="Calibri" w:hAnsi="Calibri"/>
                <w:color w:val="000000"/>
                <w:sz w:val="20"/>
                <w:rPrChange w:id="1677" w:author="OLTRE" w:date="2024-07-03T22:42:00Z">
                  <w:rPr>
                    <w:rFonts w:ascii="Calibri" w:hAnsi="Calibri"/>
                    <w:color w:val="000000"/>
                    <w:sz w:val="20"/>
                    <w:u w:val="single"/>
                  </w:rPr>
                </w:rPrChange>
              </w:rPr>
              <w:t xml:space="preserve"> </w:t>
            </w:r>
            <w:ins w:id="1678" w:author="OLTRE" w:date="2024-07-03T22:42:00Z">
              <w:r w:rsidR="003C32B9" w:rsidRPr="004E5CBB">
                <w:rPr>
                  <w:rFonts w:ascii="Calibri" w:hAnsi="Calibri" w:cs="Calibri"/>
                  <w:color w:val="000000"/>
                  <w:sz w:val="20"/>
                  <w:szCs w:val="20"/>
                </w:rPr>
                <w:t xml:space="preserve">Para </w:t>
              </w:r>
            </w:ins>
            <w:proofErr w:type="spellStart"/>
            <w:r w:rsidRPr="004E5CBB">
              <w:rPr>
                <w:rFonts w:ascii="Calibri" w:hAnsi="Calibri"/>
                <w:color w:val="000000"/>
                <w:sz w:val="20"/>
                <w:rPrChange w:id="1679" w:author="OLTRE" w:date="2024-07-03T22:42:00Z">
                  <w:rPr>
                    <w:rFonts w:ascii="Calibri" w:hAnsi="Calibri"/>
                    <w:color w:val="000000"/>
                    <w:sz w:val="20"/>
                    <w:u w:val="single"/>
                  </w:rPr>
                </w:rPrChange>
              </w:rPr>
              <w:t>Pendiri</w:t>
            </w:r>
            <w:proofErr w:type="spellEnd"/>
            <w:r w:rsidRPr="004E5CBB">
              <w:rPr>
                <w:rFonts w:ascii="Calibri" w:hAnsi="Calibri"/>
                <w:color w:val="000000"/>
                <w:sz w:val="20"/>
                <w:rPrChange w:id="1680" w:author="OLTRE" w:date="2024-07-03T22:42:00Z">
                  <w:rPr>
                    <w:rFonts w:ascii="Calibri" w:hAnsi="Calibri"/>
                    <w:color w:val="000000"/>
                    <w:sz w:val="20"/>
                    <w:u w:val="single"/>
                  </w:rPr>
                </w:rPrChange>
              </w:rPr>
              <w:t>.</w:t>
            </w:r>
          </w:p>
          <w:p w14:paraId="2C4245DD" w14:textId="77777777" w:rsidR="004A71B2" w:rsidRPr="004E5CBB" w:rsidRDefault="004A71B2" w:rsidP="004A71B2">
            <w:pPr>
              <w:spacing w:after="0" w:line="240" w:lineRule="auto"/>
              <w:ind w:left="590"/>
              <w:jc w:val="both"/>
              <w:textAlignment w:val="baseline"/>
              <w:rPr>
                <w:rFonts w:ascii="Calibri" w:hAnsi="Calibri"/>
                <w:color w:val="000000"/>
                <w:sz w:val="20"/>
                <w:rPrChange w:id="1681" w:author="OLTRE" w:date="2024-07-03T22:42:00Z">
                  <w:rPr>
                    <w:rFonts w:ascii="Calibri" w:hAnsi="Calibri"/>
                    <w:color w:val="000000"/>
                    <w:sz w:val="20"/>
                    <w:u w:val="single"/>
                  </w:rPr>
                </w:rPrChange>
              </w:rPr>
            </w:pPr>
          </w:p>
          <w:p w14:paraId="179FCFDA" w14:textId="77777777" w:rsidR="004A71B2" w:rsidRPr="004E5CBB" w:rsidRDefault="004A71B2" w:rsidP="00BA45BC">
            <w:pPr>
              <w:snapToGrid w:val="0"/>
              <w:spacing w:after="0" w:line="240" w:lineRule="auto"/>
              <w:ind w:left="590"/>
              <w:jc w:val="both"/>
              <w:textAlignment w:val="baseline"/>
              <w:rPr>
                <w:rFonts w:ascii="Calibri" w:hAnsi="Calibri"/>
                <w:color w:val="000000"/>
                <w:sz w:val="20"/>
                <w:rPrChange w:id="1682" w:author="OLTRE" w:date="2024-07-03T22:42:00Z">
                  <w:rPr>
                    <w:rFonts w:ascii="Calibri" w:hAnsi="Calibri"/>
                    <w:color w:val="000000"/>
                    <w:sz w:val="20"/>
                    <w:u w:val="single"/>
                  </w:rPr>
                </w:rPrChange>
              </w:rPr>
            </w:pPr>
            <w:r w:rsidRPr="004E5CBB">
              <w:rPr>
                <w:rFonts w:ascii="Calibri" w:hAnsi="Calibri"/>
                <w:color w:val="000000"/>
                <w:sz w:val="20"/>
                <w:rPrChange w:id="1683" w:author="OLTRE" w:date="2024-07-03T22:42:00Z">
                  <w:rPr>
                    <w:rFonts w:ascii="Calibri" w:hAnsi="Calibri"/>
                    <w:color w:val="000000"/>
                    <w:sz w:val="20"/>
                    <w:u w:val="single"/>
                  </w:rPr>
                </w:rPrChange>
              </w:rPr>
              <w:t xml:space="preserve">Ahli </w:t>
            </w:r>
            <w:proofErr w:type="spellStart"/>
            <w:r w:rsidRPr="004E5CBB">
              <w:rPr>
                <w:rFonts w:ascii="Calibri" w:hAnsi="Calibri"/>
                <w:color w:val="000000"/>
                <w:sz w:val="20"/>
                <w:rPrChange w:id="1684" w:author="OLTRE" w:date="2024-07-03T22:42:00Z">
                  <w:rPr>
                    <w:rFonts w:ascii="Calibri" w:hAnsi="Calibri"/>
                    <w:color w:val="000000"/>
                    <w:sz w:val="20"/>
                    <w:u w:val="single"/>
                  </w:rPr>
                </w:rPrChange>
              </w:rPr>
              <w:t>tersebut</w:t>
            </w:r>
            <w:proofErr w:type="spellEnd"/>
            <w:r w:rsidRPr="004E5CBB">
              <w:rPr>
                <w:rFonts w:ascii="Calibri" w:hAnsi="Calibri"/>
                <w:color w:val="000000"/>
                <w:sz w:val="20"/>
                <w:rPrChange w:id="1685"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86" w:author="OLTRE" w:date="2024-07-03T22:42:00Z">
                  <w:rPr>
                    <w:rFonts w:ascii="Calibri" w:hAnsi="Calibri"/>
                    <w:color w:val="000000"/>
                    <w:sz w:val="20"/>
                    <w:u w:val="single"/>
                  </w:rPr>
                </w:rPrChange>
              </w:rPr>
              <w:t>akan</w:t>
            </w:r>
            <w:proofErr w:type="spellEnd"/>
            <w:r w:rsidRPr="004E5CBB">
              <w:rPr>
                <w:rFonts w:ascii="Calibri" w:hAnsi="Calibri"/>
                <w:color w:val="000000"/>
                <w:sz w:val="20"/>
                <w:rPrChange w:id="1687"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88" w:author="OLTRE" w:date="2024-07-03T22:42:00Z">
                  <w:rPr>
                    <w:rFonts w:ascii="Calibri" w:hAnsi="Calibri"/>
                    <w:color w:val="000000"/>
                    <w:sz w:val="20"/>
                    <w:u w:val="single"/>
                  </w:rPr>
                </w:rPrChange>
              </w:rPr>
              <w:t>diperintahkan</w:t>
            </w:r>
            <w:proofErr w:type="spellEnd"/>
            <w:r w:rsidRPr="004E5CBB">
              <w:rPr>
                <w:rFonts w:ascii="Calibri" w:hAnsi="Calibri"/>
                <w:color w:val="000000"/>
                <w:sz w:val="20"/>
                <w:rPrChange w:id="1689"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90" w:author="OLTRE" w:date="2024-07-03T22:42:00Z">
                  <w:rPr>
                    <w:rFonts w:ascii="Calibri" w:hAnsi="Calibri"/>
                    <w:color w:val="000000"/>
                    <w:sz w:val="20"/>
                    <w:u w:val="single"/>
                  </w:rPr>
                </w:rPrChange>
              </w:rPr>
              <w:t>untuk</w:t>
            </w:r>
            <w:proofErr w:type="spellEnd"/>
            <w:r w:rsidRPr="004E5CBB">
              <w:rPr>
                <w:rFonts w:ascii="Calibri" w:hAnsi="Calibri"/>
                <w:color w:val="000000"/>
                <w:sz w:val="20"/>
                <w:rPrChange w:id="1691"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92" w:author="OLTRE" w:date="2024-07-03T22:42:00Z">
                  <w:rPr>
                    <w:rFonts w:ascii="Calibri" w:hAnsi="Calibri"/>
                    <w:color w:val="000000"/>
                    <w:sz w:val="20"/>
                    <w:u w:val="single"/>
                  </w:rPr>
                </w:rPrChange>
              </w:rPr>
              <w:t>memberikan</w:t>
            </w:r>
            <w:proofErr w:type="spellEnd"/>
            <w:r w:rsidRPr="004E5CBB">
              <w:rPr>
                <w:rFonts w:ascii="Calibri" w:hAnsi="Calibri"/>
                <w:color w:val="000000"/>
                <w:sz w:val="20"/>
                <w:rPrChange w:id="1693" w:author="OLTRE" w:date="2024-07-03T22:42:00Z">
                  <w:rPr>
                    <w:rFonts w:ascii="Calibri" w:hAnsi="Calibri"/>
                    <w:color w:val="000000"/>
                    <w:sz w:val="20"/>
                    <w:u w:val="single"/>
                  </w:rPr>
                </w:rPrChange>
              </w:rPr>
              <w:t xml:space="preserve"> dan </w:t>
            </w:r>
            <w:proofErr w:type="spellStart"/>
            <w:r w:rsidRPr="004E5CBB">
              <w:rPr>
                <w:rFonts w:ascii="Calibri" w:hAnsi="Calibri"/>
                <w:color w:val="000000"/>
                <w:sz w:val="20"/>
                <w:rPrChange w:id="1694" w:author="OLTRE" w:date="2024-07-03T22:42:00Z">
                  <w:rPr>
                    <w:rFonts w:ascii="Calibri" w:hAnsi="Calibri"/>
                    <w:color w:val="000000"/>
                    <w:sz w:val="20"/>
                    <w:u w:val="single"/>
                  </w:rPr>
                </w:rPrChange>
              </w:rPr>
              <w:t>mengesahkan</w:t>
            </w:r>
            <w:proofErr w:type="spellEnd"/>
            <w:r w:rsidRPr="004E5CBB">
              <w:rPr>
                <w:rFonts w:ascii="Calibri" w:hAnsi="Calibri"/>
                <w:color w:val="000000"/>
                <w:sz w:val="20"/>
                <w:rPrChange w:id="1695"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96" w:author="OLTRE" w:date="2024-07-03T22:42:00Z">
                  <w:rPr>
                    <w:rFonts w:ascii="Calibri" w:hAnsi="Calibri"/>
                    <w:color w:val="000000"/>
                    <w:sz w:val="20"/>
                    <w:u w:val="single"/>
                  </w:rPr>
                </w:rPrChange>
              </w:rPr>
              <w:t>secara</w:t>
            </w:r>
            <w:proofErr w:type="spellEnd"/>
            <w:r w:rsidRPr="004E5CBB">
              <w:rPr>
                <w:rFonts w:ascii="Calibri" w:hAnsi="Calibri"/>
                <w:color w:val="000000"/>
                <w:sz w:val="20"/>
                <w:rPrChange w:id="1697"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698" w:author="OLTRE" w:date="2024-07-03T22:42:00Z">
                  <w:rPr>
                    <w:rFonts w:ascii="Calibri" w:hAnsi="Calibri"/>
                    <w:color w:val="000000"/>
                    <w:sz w:val="20"/>
                    <w:u w:val="single"/>
                  </w:rPr>
                </w:rPrChange>
              </w:rPr>
              <w:t>tertulis</w:t>
            </w:r>
            <w:proofErr w:type="spellEnd"/>
            <w:r w:rsidRPr="004E5CBB">
              <w:rPr>
                <w:rFonts w:ascii="Calibri" w:hAnsi="Calibri"/>
                <w:color w:val="000000"/>
                <w:sz w:val="20"/>
                <w:rPrChange w:id="1699" w:author="OLTRE" w:date="2024-07-03T22:42:00Z">
                  <w:rPr>
                    <w:rFonts w:ascii="Calibri" w:hAnsi="Calibri"/>
                    <w:color w:val="000000"/>
                    <w:sz w:val="20"/>
                    <w:u w:val="single"/>
                  </w:rPr>
                </w:rPrChange>
              </w:rPr>
              <w:t xml:space="preserve"> Nilai Pasar </w:t>
            </w:r>
            <w:proofErr w:type="spellStart"/>
            <w:r w:rsidRPr="004E5CBB">
              <w:rPr>
                <w:rFonts w:ascii="Calibri" w:hAnsi="Calibri"/>
                <w:color w:val="000000"/>
                <w:sz w:val="20"/>
                <w:rPrChange w:id="1700" w:author="OLTRE" w:date="2024-07-03T22:42:00Z">
                  <w:rPr>
                    <w:rFonts w:ascii="Calibri" w:hAnsi="Calibri"/>
                    <w:color w:val="000000"/>
                    <w:sz w:val="20"/>
                    <w:u w:val="single"/>
                  </w:rPr>
                </w:rPrChange>
              </w:rPr>
              <w:t>Wajar</w:t>
            </w:r>
            <w:proofErr w:type="spellEnd"/>
            <w:r w:rsidRPr="004E5CBB">
              <w:rPr>
                <w:rFonts w:ascii="Calibri" w:hAnsi="Calibri"/>
                <w:color w:val="000000"/>
                <w:sz w:val="20"/>
                <w:rPrChange w:id="1701"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02" w:author="OLTRE" w:date="2024-07-03T22:42:00Z">
                  <w:rPr>
                    <w:rFonts w:ascii="Calibri" w:hAnsi="Calibri"/>
                    <w:color w:val="000000"/>
                    <w:sz w:val="20"/>
                    <w:u w:val="single"/>
                  </w:rPr>
                </w:rPrChange>
              </w:rPr>
              <w:t>dalam</w:t>
            </w:r>
            <w:proofErr w:type="spellEnd"/>
            <w:r w:rsidRPr="004E5CBB">
              <w:rPr>
                <w:rFonts w:ascii="Calibri" w:hAnsi="Calibri"/>
                <w:color w:val="000000"/>
                <w:sz w:val="20"/>
                <w:rPrChange w:id="1703"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04" w:author="OLTRE" w:date="2024-07-03T22:42:00Z">
                  <w:rPr>
                    <w:rFonts w:ascii="Calibri" w:hAnsi="Calibri"/>
                    <w:color w:val="000000"/>
                    <w:sz w:val="20"/>
                    <w:u w:val="single"/>
                  </w:rPr>
                </w:rPrChange>
              </w:rPr>
              <w:t>waktu</w:t>
            </w:r>
            <w:proofErr w:type="spellEnd"/>
            <w:r w:rsidRPr="004E5CBB">
              <w:rPr>
                <w:rFonts w:ascii="Calibri" w:hAnsi="Calibri"/>
                <w:color w:val="000000"/>
                <w:sz w:val="20"/>
                <w:rPrChange w:id="1705" w:author="OLTRE" w:date="2024-07-03T22:42:00Z">
                  <w:rPr>
                    <w:rFonts w:ascii="Calibri" w:hAnsi="Calibri"/>
                    <w:color w:val="000000"/>
                    <w:sz w:val="20"/>
                    <w:u w:val="single"/>
                  </w:rPr>
                </w:rPrChange>
              </w:rPr>
              <w:t xml:space="preserve"> 20 (</w:t>
            </w:r>
            <w:proofErr w:type="spellStart"/>
            <w:r w:rsidRPr="004E5CBB">
              <w:rPr>
                <w:rFonts w:ascii="Calibri" w:hAnsi="Calibri"/>
                <w:color w:val="000000"/>
                <w:sz w:val="20"/>
                <w:rPrChange w:id="1706" w:author="OLTRE" w:date="2024-07-03T22:42:00Z">
                  <w:rPr>
                    <w:rFonts w:ascii="Calibri" w:hAnsi="Calibri"/>
                    <w:color w:val="000000"/>
                    <w:sz w:val="20"/>
                    <w:u w:val="single"/>
                  </w:rPr>
                </w:rPrChange>
              </w:rPr>
              <w:t>dua</w:t>
            </w:r>
            <w:proofErr w:type="spellEnd"/>
            <w:r w:rsidRPr="004E5CBB">
              <w:rPr>
                <w:rFonts w:ascii="Calibri" w:hAnsi="Calibri"/>
                <w:color w:val="000000"/>
                <w:sz w:val="20"/>
                <w:rPrChange w:id="1707"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08" w:author="OLTRE" w:date="2024-07-03T22:42:00Z">
                  <w:rPr>
                    <w:rFonts w:ascii="Calibri" w:hAnsi="Calibri"/>
                    <w:color w:val="000000"/>
                    <w:sz w:val="20"/>
                    <w:u w:val="single"/>
                  </w:rPr>
                </w:rPrChange>
              </w:rPr>
              <w:t>puluh</w:t>
            </w:r>
            <w:proofErr w:type="spellEnd"/>
            <w:r w:rsidRPr="004E5CBB">
              <w:rPr>
                <w:rFonts w:ascii="Calibri" w:hAnsi="Calibri"/>
                <w:color w:val="000000"/>
                <w:sz w:val="20"/>
                <w:rPrChange w:id="1709" w:author="OLTRE" w:date="2024-07-03T22:42:00Z">
                  <w:rPr>
                    <w:rFonts w:ascii="Calibri" w:hAnsi="Calibri"/>
                    <w:color w:val="000000"/>
                    <w:sz w:val="20"/>
                    <w:u w:val="single"/>
                  </w:rPr>
                </w:rPrChange>
              </w:rPr>
              <w:t xml:space="preserve">) Hari </w:t>
            </w:r>
            <w:proofErr w:type="spellStart"/>
            <w:r w:rsidRPr="004E5CBB">
              <w:rPr>
                <w:rFonts w:ascii="Calibri" w:hAnsi="Calibri"/>
                <w:color w:val="000000"/>
                <w:sz w:val="20"/>
                <w:rPrChange w:id="1710" w:author="OLTRE" w:date="2024-07-03T22:42:00Z">
                  <w:rPr>
                    <w:rFonts w:ascii="Calibri" w:hAnsi="Calibri"/>
                    <w:color w:val="000000"/>
                    <w:sz w:val="20"/>
                    <w:u w:val="single"/>
                  </w:rPr>
                </w:rPrChange>
              </w:rPr>
              <w:t>Kerja</w:t>
            </w:r>
            <w:proofErr w:type="spellEnd"/>
            <w:r w:rsidRPr="004E5CBB">
              <w:rPr>
                <w:rFonts w:ascii="Calibri" w:hAnsi="Calibri"/>
                <w:color w:val="000000"/>
                <w:sz w:val="20"/>
                <w:rPrChange w:id="1711"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12" w:author="OLTRE" w:date="2024-07-03T22:42:00Z">
                  <w:rPr>
                    <w:rFonts w:ascii="Calibri" w:hAnsi="Calibri"/>
                    <w:color w:val="000000"/>
                    <w:sz w:val="20"/>
                    <w:u w:val="single"/>
                  </w:rPr>
                </w:rPrChange>
              </w:rPr>
              <w:t>sejak</w:t>
            </w:r>
            <w:proofErr w:type="spellEnd"/>
            <w:r w:rsidRPr="004E5CBB">
              <w:rPr>
                <w:rFonts w:ascii="Calibri" w:hAnsi="Calibri"/>
                <w:color w:val="000000"/>
                <w:sz w:val="20"/>
                <w:rPrChange w:id="1713"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14" w:author="OLTRE" w:date="2024-07-03T22:42:00Z">
                  <w:rPr>
                    <w:rFonts w:ascii="Calibri" w:hAnsi="Calibri"/>
                    <w:color w:val="000000"/>
                    <w:sz w:val="20"/>
                    <w:u w:val="single"/>
                  </w:rPr>
                </w:rPrChange>
              </w:rPr>
              <w:t>penunjukannya</w:t>
            </w:r>
            <w:proofErr w:type="spellEnd"/>
            <w:r w:rsidRPr="004E5CBB">
              <w:rPr>
                <w:rFonts w:ascii="Calibri" w:hAnsi="Calibri"/>
                <w:color w:val="000000"/>
                <w:sz w:val="20"/>
                <w:rPrChange w:id="1715" w:author="OLTRE" w:date="2024-07-03T22:42:00Z">
                  <w:rPr>
                    <w:rFonts w:ascii="Calibri" w:hAnsi="Calibri"/>
                    <w:color w:val="000000"/>
                    <w:sz w:val="20"/>
                    <w:u w:val="single"/>
                  </w:rPr>
                </w:rPrChange>
              </w:rPr>
              <w:t>.</w:t>
            </w:r>
          </w:p>
          <w:p w14:paraId="68F59FB8" w14:textId="77777777" w:rsidR="004A71B2" w:rsidRPr="00F928B5" w:rsidRDefault="004A71B2" w:rsidP="004A71B2">
            <w:pPr>
              <w:snapToGrid w:val="0"/>
              <w:spacing w:after="0" w:line="240" w:lineRule="auto"/>
              <w:ind w:left="39"/>
              <w:jc w:val="both"/>
              <w:textAlignment w:val="baseline"/>
              <w:rPr>
                <w:rFonts w:ascii="Calibri" w:hAnsi="Calibri" w:cs="Calibri"/>
                <w:color w:val="000000"/>
                <w:sz w:val="20"/>
                <w:szCs w:val="20"/>
                <w:u w:val="single"/>
              </w:rPr>
            </w:pPr>
          </w:p>
          <w:p w14:paraId="0E294DA6" w14:textId="77777777" w:rsidR="004A71B2" w:rsidRPr="004E5CBB" w:rsidRDefault="004A71B2" w:rsidP="004A71B2">
            <w:pPr>
              <w:spacing w:after="0" w:line="240" w:lineRule="auto"/>
              <w:ind w:left="590"/>
              <w:jc w:val="both"/>
              <w:textAlignment w:val="baseline"/>
              <w:rPr>
                <w:rFonts w:ascii="Calibri" w:hAnsi="Calibri"/>
                <w:color w:val="000000"/>
                <w:sz w:val="20"/>
                <w:rPrChange w:id="1716" w:author="OLTRE" w:date="2024-07-03T22:42:00Z">
                  <w:rPr>
                    <w:rFonts w:ascii="Calibri" w:hAnsi="Calibri"/>
                    <w:color w:val="000000"/>
                    <w:sz w:val="20"/>
                    <w:u w:val="single"/>
                  </w:rPr>
                </w:rPrChange>
              </w:rPr>
            </w:pPr>
            <w:proofErr w:type="spellStart"/>
            <w:r w:rsidRPr="004E5CBB">
              <w:rPr>
                <w:rFonts w:ascii="Calibri" w:hAnsi="Calibri"/>
                <w:color w:val="000000"/>
                <w:sz w:val="20"/>
                <w:rPrChange w:id="1717" w:author="OLTRE" w:date="2024-07-03T22:42:00Z">
                  <w:rPr>
                    <w:rFonts w:ascii="Calibri" w:hAnsi="Calibri"/>
                    <w:color w:val="000000"/>
                    <w:sz w:val="20"/>
                    <w:u w:val="single"/>
                  </w:rPr>
                </w:rPrChange>
              </w:rPr>
              <w:t>Sehubungan</w:t>
            </w:r>
            <w:proofErr w:type="spellEnd"/>
            <w:r w:rsidRPr="004E5CBB">
              <w:rPr>
                <w:rFonts w:ascii="Calibri" w:hAnsi="Calibri"/>
                <w:color w:val="000000"/>
                <w:sz w:val="20"/>
                <w:rPrChange w:id="171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19" w:author="OLTRE" w:date="2024-07-03T22:42:00Z">
                  <w:rPr>
                    <w:rFonts w:ascii="Calibri" w:hAnsi="Calibri"/>
                    <w:color w:val="000000"/>
                    <w:sz w:val="20"/>
                    <w:u w:val="single"/>
                  </w:rPr>
                </w:rPrChange>
              </w:rPr>
              <w:t>dengan</w:t>
            </w:r>
            <w:proofErr w:type="spellEnd"/>
            <w:r w:rsidRPr="004E5CBB">
              <w:rPr>
                <w:rFonts w:ascii="Calibri" w:hAnsi="Calibri"/>
                <w:color w:val="000000"/>
                <w:sz w:val="20"/>
                <w:rPrChange w:id="172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21" w:author="OLTRE" w:date="2024-07-03T22:42:00Z">
                  <w:rPr>
                    <w:rFonts w:ascii="Calibri" w:hAnsi="Calibri"/>
                    <w:color w:val="000000"/>
                    <w:sz w:val="20"/>
                    <w:u w:val="single"/>
                  </w:rPr>
                </w:rPrChange>
              </w:rPr>
              <w:t>penetapan</w:t>
            </w:r>
            <w:proofErr w:type="spellEnd"/>
            <w:r w:rsidRPr="004E5CBB">
              <w:rPr>
                <w:rFonts w:ascii="Calibri" w:hAnsi="Calibri"/>
                <w:color w:val="000000"/>
                <w:sz w:val="20"/>
                <w:rPrChange w:id="1722" w:author="OLTRE" w:date="2024-07-03T22:42:00Z">
                  <w:rPr>
                    <w:rFonts w:ascii="Calibri" w:hAnsi="Calibri"/>
                    <w:color w:val="000000"/>
                    <w:sz w:val="20"/>
                    <w:u w:val="single"/>
                  </w:rPr>
                </w:rPrChange>
              </w:rPr>
              <w:t xml:space="preserve"> Nilai Pasar </w:t>
            </w:r>
            <w:proofErr w:type="spellStart"/>
            <w:r w:rsidRPr="004E5CBB">
              <w:rPr>
                <w:rFonts w:ascii="Calibri" w:hAnsi="Calibri"/>
                <w:color w:val="000000"/>
                <w:sz w:val="20"/>
                <w:rPrChange w:id="1723" w:author="OLTRE" w:date="2024-07-03T22:42:00Z">
                  <w:rPr>
                    <w:rFonts w:ascii="Calibri" w:hAnsi="Calibri"/>
                    <w:color w:val="000000"/>
                    <w:sz w:val="20"/>
                    <w:u w:val="single"/>
                  </w:rPr>
                </w:rPrChange>
              </w:rPr>
              <w:t>Wajar</w:t>
            </w:r>
            <w:proofErr w:type="spellEnd"/>
            <w:r w:rsidRPr="004E5CBB">
              <w:rPr>
                <w:rFonts w:ascii="Calibri" w:hAnsi="Calibri"/>
                <w:color w:val="000000"/>
                <w:sz w:val="20"/>
                <w:rPrChange w:id="1724"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25" w:author="OLTRE" w:date="2024-07-03T22:42:00Z">
                  <w:rPr>
                    <w:rFonts w:ascii="Calibri" w:hAnsi="Calibri"/>
                    <w:color w:val="000000"/>
                    <w:sz w:val="20"/>
                    <w:u w:val="single"/>
                  </w:rPr>
                </w:rPrChange>
              </w:rPr>
              <w:t>Ketentuan</w:t>
            </w:r>
            <w:proofErr w:type="spellEnd"/>
            <w:r w:rsidRPr="004E5CBB">
              <w:rPr>
                <w:rFonts w:ascii="Calibri" w:hAnsi="Calibri"/>
                <w:color w:val="000000"/>
                <w:sz w:val="20"/>
                <w:rPrChange w:id="1726"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27" w:author="OLTRE" w:date="2024-07-03T22:42:00Z">
                  <w:rPr>
                    <w:rFonts w:ascii="Calibri" w:hAnsi="Calibri"/>
                    <w:color w:val="000000"/>
                    <w:sz w:val="20"/>
                    <w:u w:val="single"/>
                  </w:rPr>
                </w:rPrChange>
              </w:rPr>
              <w:t>berikut</w:t>
            </w:r>
            <w:proofErr w:type="spellEnd"/>
            <w:r w:rsidRPr="004E5CBB">
              <w:rPr>
                <w:rFonts w:ascii="Calibri" w:hAnsi="Calibri"/>
                <w:color w:val="000000"/>
                <w:sz w:val="20"/>
                <w:rPrChange w:id="172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29" w:author="OLTRE" w:date="2024-07-03T22:42:00Z">
                  <w:rPr>
                    <w:rFonts w:ascii="Calibri" w:hAnsi="Calibri"/>
                    <w:color w:val="000000"/>
                    <w:sz w:val="20"/>
                    <w:u w:val="single"/>
                  </w:rPr>
                </w:rPrChange>
              </w:rPr>
              <w:t>ini</w:t>
            </w:r>
            <w:proofErr w:type="spellEnd"/>
            <w:r w:rsidRPr="004E5CBB">
              <w:rPr>
                <w:rFonts w:ascii="Calibri" w:hAnsi="Calibri"/>
                <w:color w:val="000000"/>
                <w:sz w:val="20"/>
                <w:rPrChange w:id="173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31" w:author="OLTRE" w:date="2024-07-03T22:42:00Z">
                  <w:rPr>
                    <w:rFonts w:ascii="Calibri" w:hAnsi="Calibri"/>
                    <w:color w:val="000000"/>
                    <w:sz w:val="20"/>
                    <w:u w:val="single"/>
                  </w:rPr>
                </w:rPrChange>
              </w:rPr>
              <w:t>akan</w:t>
            </w:r>
            <w:proofErr w:type="spellEnd"/>
            <w:r w:rsidRPr="004E5CBB">
              <w:rPr>
                <w:rFonts w:ascii="Calibri" w:hAnsi="Calibri"/>
                <w:color w:val="000000"/>
                <w:sz w:val="20"/>
                <w:rPrChange w:id="1732"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33" w:author="OLTRE" w:date="2024-07-03T22:42:00Z">
                  <w:rPr>
                    <w:rFonts w:ascii="Calibri" w:hAnsi="Calibri"/>
                    <w:color w:val="000000"/>
                    <w:sz w:val="20"/>
                    <w:u w:val="single"/>
                  </w:rPr>
                </w:rPrChange>
              </w:rPr>
              <w:t>berlaku</w:t>
            </w:r>
            <w:proofErr w:type="spellEnd"/>
            <w:r w:rsidRPr="004E5CBB">
              <w:rPr>
                <w:rFonts w:ascii="Calibri" w:hAnsi="Calibri"/>
                <w:color w:val="000000"/>
                <w:sz w:val="20"/>
                <w:rPrChange w:id="1734" w:author="OLTRE" w:date="2024-07-03T22:42:00Z">
                  <w:rPr>
                    <w:rFonts w:ascii="Calibri" w:hAnsi="Calibri"/>
                    <w:color w:val="000000"/>
                    <w:sz w:val="20"/>
                    <w:u w:val="single"/>
                  </w:rPr>
                </w:rPrChange>
              </w:rPr>
              <w:t>:</w:t>
            </w:r>
          </w:p>
          <w:p w14:paraId="6085F598" w14:textId="77777777" w:rsidR="004A71B2" w:rsidRPr="004E5CBB" w:rsidRDefault="004A71B2" w:rsidP="004A71B2">
            <w:pPr>
              <w:spacing w:after="0" w:line="240" w:lineRule="auto"/>
              <w:ind w:left="590"/>
              <w:jc w:val="both"/>
              <w:textAlignment w:val="baseline"/>
              <w:rPr>
                <w:rFonts w:ascii="Calibri" w:hAnsi="Calibri"/>
                <w:color w:val="000000"/>
                <w:sz w:val="20"/>
                <w:rPrChange w:id="1735" w:author="OLTRE" w:date="2024-07-03T22:42:00Z">
                  <w:rPr>
                    <w:rFonts w:ascii="Calibri" w:hAnsi="Calibri"/>
                    <w:color w:val="000000"/>
                    <w:sz w:val="20"/>
                    <w:u w:val="single"/>
                  </w:rPr>
                </w:rPrChange>
              </w:rPr>
            </w:pPr>
          </w:p>
          <w:p w14:paraId="15C20806" w14:textId="77777777" w:rsidR="004A71B2" w:rsidRPr="004E5CBB" w:rsidRDefault="004A71B2" w:rsidP="00BA45BC">
            <w:pPr>
              <w:pStyle w:val="ListParagraph"/>
              <w:numPr>
                <w:ilvl w:val="0"/>
                <w:numId w:val="165"/>
              </w:numPr>
              <w:snapToGrid w:val="0"/>
              <w:spacing w:after="0" w:line="240" w:lineRule="auto"/>
              <w:ind w:left="1015" w:hanging="425"/>
              <w:jc w:val="both"/>
              <w:textAlignment w:val="baseline"/>
              <w:rPr>
                <w:rFonts w:ascii="Calibri" w:hAnsi="Calibri"/>
                <w:color w:val="000000"/>
                <w:sz w:val="20"/>
                <w:rPrChange w:id="1736" w:author="OLTRE" w:date="2024-07-03T22:42:00Z">
                  <w:rPr>
                    <w:rFonts w:ascii="Calibri" w:hAnsi="Calibri"/>
                    <w:color w:val="000000"/>
                    <w:sz w:val="20"/>
                    <w:u w:val="single"/>
                  </w:rPr>
                </w:rPrChange>
              </w:rPr>
            </w:pPr>
            <w:r w:rsidRPr="004E5CBB">
              <w:rPr>
                <w:rFonts w:ascii="Calibri" w:hAnsi="Calibri"/>
                <w:color w:val="000000"/>
                <w:sz w:val="20"/>
                <w:rPrChange w:id="1737" w:author="OLTRE" w:date="2024-07-03T22:42:00Z">
                  <w:rPr>
                    <w:rFonts w:ascii="Calibri" w:hAnsi="Calibri"/>
                    <w:color w:val="000000"/>
                    <w:sz w:val="20"/>
                    <w:u w:val="single"/>
                  </w:rPr>
                </w:rPrChange>
              </w:rPr>
              <w:t xml:space="preserve">Ahli </w:t>
            </w:r>
            <w:proofErr w:type="spellStart"/>
            <w:r w:rsidRPr="004E5CBB">
              <w:rPr>
                <w:rFonts w:ascii="Calibri" w:hAnsi="Calibri"/>
                <w:color w:val="000000"/>
                <w:sz w:val="20"/>
                <w:rPrChange w:id="1738" w:author="OLTRE" w:date="2024-07-03T22:42:00Z">
                  <w:rPr>
                    <w:rFonts w:ascii="Calibri" w:hAnsi="Calibri"/>
                    <w:color w:val="000000"/>
                    <w:sz w:val="20"/>
                    <w:u w:val="single"/>
                  </w:rPr>
                </w:rPrChange>
              </w:rPr>
              <w:t>akan</w:t>
            </w:r>
            <w:proofErr w:type="spellEnd"/>
            <w:r w:rsidRPr="004E5CBB">
              <w:rPr>
                <w:rFonts w:ascii="Calibri" w:hAnsi="Calibri"/>
                <w:color w:val="000000"/>
                <w:sz w:val="20"/>
                <w:rPrChange w:id="1739"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40" w:author="OLTRE" w:date="2024-07-03T22:42:00Z">
                  <w:rPr>
                    <w:rFonts w:ascii="Calibri" w:hAnsi="Calibri"/>
                    <w:color w:val="000000"/>
                    <w:sz w:val="20"/>
                    <w:u w:val="single"/>
                  </w:rPr>
                </w:rPrChange>
              </w:rPr>
              <w:t>memiliki</w:t>
            </w:r>
            <w:proofErr w:type="spellEnd"/>
            <w:r w:rsidRPr="004E5CBB">
              <w:rPr>
                <w:rFonts w:ascii="Calibri" w:hAnsi="Calibri"/>
                <w:color w:val="000000"/>
                <w:sz w:val="20"/>
                <w:rPrChange w:id="1741"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42" w:author="OLTRE" w:date="2024-07-03T22:42:00Z">
                  <w:rPr>
                    <w:rFonts w:ascii="Calibri" w:hAnsi="Calibri"/>
                    <w:color w:val="000000"/>
                    <w:sz w:val="20"/>
                    <w:u w:val="single"/>
                  </w:rPr>
                </w:rPrChange>
              </w:rPr>
              <w:t>akses</w:t>
            </w:r>
            <w:proofErr w:type="spellEnd"/>
            <w:r w:rsidRPr="004E5CBB">
              <w:rPr>
                <w:rFonts w:ascii="Calibri" w:hAnsi="Calibri"/>
                <w:color w:val="000000"/>
                <w:sz w:val="20"/>
                <w:rPrChange w:id="1743"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44" w:author="OLTRE" w:date="2024-07-03T22:42:00Z">
                  <w:rPr>
                    <w:rFonts w:ascii="Calibri" w:hAnsi="Calibri"/>
                    <w:color w:val="000000"/>
                    <w:sz w:val="20"/>
                    <w:u w:val="single"/>
                  </w:rPr>
                </w:rPrChange>
              </w:rPr>
              <w:t>terhadap</w:t>
            </w:r>
            <w:proofErr w:type="spellEnd"/>
            <w:r w:rsidRPr="004E5CBB">
              <w:rPr>
                <w:rFonts w:ascii="Calibri" w:hAnsi="Calibri"/>
                <w:color w:val="000000"/>
                <w:sz w:val="20"/>
                <w:rPrChange w:id="1745"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46" w:author="OLTRE" w:date="2024-07-03T22:42:00Z">
                  <w:rPr>
                    <w:rFonts w:ascii="Calibri" w:hAnsi="Calibri"/>
                    <w:color w:val="000000"/>
                    <w:sz w:val="20"/>
                    <w:u w:val="single"/>
                  </w:rPr>
                </w:rPrChange>
              </w:rPr>
              <w:t>semua</w:t>
            </w:r>
            <w:proofErr w:type="spellEnd"/>
            <w:r w:rsidRPr="004E5CBB">
              <w:rPr>
                <w:rFonts w:ascii="Calibri" w:hAnsi="Calibri"/>
                <w:color w:val="000000"/>
                <w:sz w:val="20"/>
                <w:rPrChange w:id="1747"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48" w:author="OLTRE" w:date="2024-07-03T22:42:00Z">
                  <w:rPr>
                    <w:rFonts w:ascii="Calibri" w:hAnsi="Calibri"/>
                    <w:color w:val="000000"/>
                    <w:sz w:val="20"/>
                    <w:u w:val="single"/>
                  </w:rPr>
                </w:rPrChange>
              </w:rPr>
              <w:t>pembukuan</w:t>
            </w:r>
            <w:proofErr w:type="spellEnd"/>
            <w:r w:rsidRPr="004E5CBB">
              <w:rPr>
                <w:rFonts w:ascii="Calibri" w:hAnsi="Calibri"/>
                <w:color w:val="000000"/>
                <w:sz w:val="20"/>
                <w:rPrChange w:id="1749" w:author="OLTRE" w:date="2024-07-03T22:42:00Z">
                  <w:rPr>
                    <w:rFonts w:ascii="Calibri" w:hAnsi="Calibri"/>
                    <w:color w:val="000000"/>
                    <w:sz w:val="20"/>
                    <w:u w:val="single"/>
                  </w:rPr>
                </w:rPrChange>
              </w:rPr>
              <w:t xml:space="preserve"> dan </w:t>
            </w:r>
            <w:proofErr w:type="spellStart"/>
            <w:r w:rsidRPr="004E5CBB">
              <w:rPr>
                <w:rFonts w:ascii="Calibri" w:hAnsi="Calibri"/>
                <w:color w:val="000000"/>
                <w:sz w:val="20"/>
                <w:rPrChange w:id="1750" w:author="OLTRE" w:date="2024-07-03T22:42:00Z">
                  <w:rPr>
                    <w:rFonts w:ascii="Calibri" w:hAnsi="Calibri"/>
                    <w:color w:val="000000"/>
                    <w:sz w:val="20"/>
                    <w:u w:val="single"/>
                  </w:rPr>
                </w:rPrChange>
              </w:rPr>
              <w:t>catatan</w:t>
            </w:r>
            <w:proofErr w:type="spellEnd"/>
            <w:r w:rsidRPr="004E5CBB">
              <w:rPr>
                <w:rFonts w:ascii="Calibri" w:hAnsi="Calibri"/>
                <w:color w:val="000000"/>
                <w:sz w:val="20"/>
                <w:rPrChange w:id="1751" w:author="OLTRE" w:date="2024-07-03T22:42:00Z">
                  <w:rPr>
                    <w:rFonts w:ascii="Calibri" w:hAnsi="Calibri"/>
                    <w:color w:val="000000"/>
                    <w:sz w:val="20"/>
                    <w:u w:val="single"/>
                  </w:rPr>
                </w:rPrChange>
              </w:rPr>
              <w:t xml:space="preserve">, dan </w:t>
            </w:r>
            <w:proofErr w:type="spellStart"/>
            <w:r w:rsidRPr="004E5CBB">
              <w:rPr>
                <w:rFonts w:ascii="Calibri" w:hAnsi="Calibri"/>
                <w:color w:val="000000"/>
                <w:sz w:val="20"/>
                <w:rPrChange w:id="1752" w:author="OLTRE" w:date="2024-07-03T22:42:00Z">
                  <w:rPr>
                    <w:rFonts w:ascii="Calibri" w:hAnsi="Calibri"/>
                    <w:color w:val="000000"/>
                    <w:sz w:val="20"/>
                    <w:u w:val="single"/>
                  </w:rPr>
                </w:rPrChange>
              </w:rPr>
              <w:t>semua</w:t>
            </w:r>
            <w:proofErr w:type="spellEnd"/>
            <w:r w:rsidRPr="004E5CBB">
              <w:rPr>
                <w:rFonts w:ascii="Calibri" w:hAnsi="Calibri"/>
                <w:color w:val="000000"/>
                <w:sz w:val="20"/>
                <w:rPrChange w:id="1753" w:author="OLTRE" w:date="2024-07-03T22:42:00Z">
                  <w:rPr>
                    <w:rFonts w:ascii="Calibri" w:hAnsi="Calibri"/>
                    <w:color w:val="000000"/>
                    <w:sz w:val="20"/>
                    <w:u w:val="single"/>
                  </w:rPr>
                </w:rPrChange>
              </w:rPr>
              <w:t xml:space="preserve"> voucher, </w:t>
            </w:r>
            <w:proofErr w:type="spellStart"/>
            <w:r w:rsidRPr="004E5CBB">
              <w:rPr>
                <w:rFonts w:ascii="Calibri" w:hAnsi="Calibri"/>
                <w:color w:val="000000"/>
                <w:sz w:val="20"/>
                <w:rPrChange w:id="1754" w:author="OLTRE" w:date="2024-07-03T22:42:00Z">
                  <w:rPr>
                    <w:rFonts w:ascii="Calibri" w:hAnsi="Calibri"/>
                    <w:color w:val="000000"/>
                    <w:sz w:val="20"/>
                    <w:u w:val="single"/>
                  </w:rPr>
                </w:rPrChange>
              </w:rPr>
              <w:t>cek</w:t>
            </w:r>
            <w:proofErr w:type="spellEnd"/>
            <w:r w:rsidRPr="004E5CBB">
              <w:rPr>
                <w:rFonts w:ascii="Calibri" w:hAnsi="Calibri"/>
                <w:color w:val="000000"/>
                <w:sz w:val="20"/>
                <w:rPrChange w:id="1755"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56" w:author="OLTRE" w:date="2024-07-03T22:42:00Z">
                  <w:rPr>
                    <w:rFonts w:ascii="Calibri" w:hAnsi="Calibri"/>
                    <w:color w:val="000000"/>
                    <w:sz w:val="20"/>
                    <w:u w:val="single"/>
                  </w:rPr>
                </w:rPrChange>
              </w:rPr>
              <w:t>surat-surat</w:t>
            </w:r>
            <w:proofErr w:type="spellEnd"/>
            <w:r w:rsidRPr="004E5CBB">
              <w:rPr>
                <w:rFonts w:ascii="Calibri" w:hAnsi="Calibri"/>
                <w:color w:val="000000"/>
                <w:sz w:val="20"/>
                <w:rPrChange w:id="1757" w:author="OLTRE" w:date="2024-07-03T22:42:00Z">
                  <w:rPr>
                    <w:rFonts w:ascii="Calibri" w:hAnsi="Calibri"/>
                    <w:color w:val="000000"/>
                    <w:sz w:val="20"/>
                    <w:u w:val="single"/>
                  </w:rPr>
                </w:rPrChange>
              </w:rPr>
              <w:t xml:space="preserve"> dan </w:t>
            </w:r>
            <w:proofErr w:type="spellStart"/>
            <w:r w:rsidRPr="004E5CBB">
              <w:rPr>
                <w:rFonts w:ascii="Calibri" w:hAnsi="Calibri"/>
                <w:color w:val="000000"/>
                <w:sz w:val="20"/>
                <w:rPrChange w:id="1758" w:author="OLTRE" w:date="2024-07-03T22:42:00Z">
                  <w:rPr>
                    <w:rFonts w:ascii="Calibri" w:hAnsi="Calibri"/>
                    <w:color w:val="000000"/>
                    <w:sz w:val="20"/>
                    <w:u w:val="single"/>
                  </w:rPr>
                </w:rPrChange>
              </w:rPr>
              <w:t>dokumen-dokumen</w:t>
            </w:r>
            <w:proofErr w:type="spellEnd"/>
            <w:r w:rsidRPr="004E5CBB">
              <w:rPr>
                <w:rFonts w:ascii="Calibri" w:hAnsi="Calibri"/>
                <w:color w:val="000000"/>
                <w:sz w:val="20"/>
                <w:rPrChange w:id="1759" w:author="OLTRE" w:date="2024-07-03T22:42:00Z">
                  <w:rPr>
                    <w:rFonts w:ascii="Calibri" w:hAnsi="Calibri"/>
                    <w:color w:val="000000"/>
                    <w:sz w:val="20"/>
                    <w:u w:val="single"/>
                  </w:rPr>
                </w:rPrChange>
              </w:rPr>
              <w:t xml:space="preserve"> yang </w:t>
            </w:r>
            <w:proofErr w:type="spellStart"/>
            <w:r w:rsidRPr="004E5CBB">
              <w:rPr>
                <w:rFonts w:ascii="Calibri" w:hAnsi="Calibri"/>
                <w:color w:val="000000"/>
                <w:sz w:val="20"/>
                <w:rPrChange w:id="1760" w:author="OLTRE" w:date="2024-07-03T22:42:00Z">
                  <w:rPr>
                    <w:rFonts w:ascii="Calibri" w:hAnsi="Calibri"/>
                    <w:color w:val="000000"/>
                    <w:sz w:val="20"/>
                    <w:u w:val="single"/>
                  </w:rPr>
                </w:rPrChange>
              </w:rPr>
              <w:t>berhubungan</w:t>
            </w:r>
            <w:proofErr w:type="spellEnd"/>
            <w:r w:rsidRPr="004E5CBB">
              <w:rPr>
                <w:rFonts w:ascii="Calibri" w:hAnsi="Calibri"/>
                <w:color w:val="000000"/>
                <w:sz w:val="20"/>
                <w:rPrChange w:id="1761"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62" w:author="OLTRE" w:date="2024-07-03T22:42:00Z">
                  <w:rPr>
                    <w:rFonts w:ascii="Calibri" w:hAnsi="Calibri"/>
                    <w:color w:val="000000"/>
                    <w:sz w:val="20"/>
                    <w:u w:val="single"/>
                  </w:rPr>
                </w:rPrChange>
              </w:rPr>
              <w:t>dengan</w:t>
            </w:r>
            <w:proofErr w:type="spellEnd"/>
            <w:r w:rsidRPr="004E5CBB">
              <w:rPr>
                <w:rFonts w:ascii="Calibri" w:hAnsi="Calibri"/>
                <w:color w:val="000000"/>
                <w:sz w:val="20"/>
                <w:rPrChange w:id="1763"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64" w:author="OLTRE" w:date="2024-07-03T22:42:00Z">
                  <w:rPr>
                    <w:rFonts w:ascii="Calibri" w:hAnsi="Calibri"/>
                    <w:color w:val="000000"/>
                    <w:sz w:val="20"/>
                    <w:u w:val="single"/>
                  </w:rPr>
                </w:rPrChange>
              </w:rPr>
              <w:t>usaha</w:t>
            </w:r>
            <w:proofErr w:type="spellEnd"/>
            <w:r w:rsidRPr="004E5CBB">
              <w:rPr>
                <w:rFonts w:ascii="Calibri" w:hAnsi="Calibri"/>
                <w:color w:val="000000"/>
                <w:sz w:val="20"/>
                <w:rPrChange w:id="1765" w:author="OLTRE" w:date="2024-07-03T22:42:00Z">
                  <w:rPr>
                    <w:rFonts w:ascii="Calibri" w:hAnsi="Calibri"/>
                    <w:color w:val="000000"/>
                    <w:sz w:val="20"/>
                    <w:u w:val="single"/>
                  </w:rPr>
                </w:rPrChange>
              </w:rPr>
              <w:t xml:space="preserve"> Perseroan;</w:t>
            </w:r>
          </w:p>
          <w:p w14:paraId="41C4D36D" w14:textId="436FD341" w:rsidR="004A71B2" w:rsidRPr="004E5CBB" w:rsidRDefault="004A71B2" w:rsidP="00BA45BC">
            <w:pPr>
              <w:pStyle w:val="ListParagraph"/>
              <w:numPr>
                <w:ilvl w:val="0"/>
                <w:numId w:val="165"/>
              </w:numPr>
              <w:snapToGrid w:val="0"/>
              <w:spacing w:after="0" w:line="240" w:lineRule="auto"/>
              <w:ind w:left="1015" w:hanging="425"/>
              <w:jc w:val="both"/>
              <w:textAlignment w:val="baseline"/>
              <w:rPr>
                <w:rFonts w:ascii="Calibri" w:hAnsi="Calibri"/>
                <w:color w:val="000000"/>
                <w:sz w:val="20"/>
                <w:rPrChange w:id="1766" w:author="OLTRE" w:date="2024-07-03T22:42:00Z">
                  <w:rPr>
                    <w:rFonts w:ascii="Calibri" w:hAnsi="Calibri"/>
                    <w:color w:val="000000"/>
                    <w:sz w:val="20"/>
                    <w:u w:val="single"/>
                  </w:rPr>
                </w:rPrChange>
              </w:rPr>
            </w:pPr>
            <w:proofErr w:type="spellStart"/>
            <w:r w:rsidRPr="004E5CBB">
              <w:rPr>
                <w:rFonts w:ascii="Calibri" w:hAnsi="Calibri"/>
                <w:color w:val="000000"/>
                <w:sz w:val="20"/>
                <w:rPrChange w:id="1767" w:author="OLTRE" w:date="2024-07-03T22:42:00Z">
                  <w:rPr>
                    <w:rFonts w:ascii="Calibri" w:hAnsi="Calibri"/>
                    <w:color w:val="000000"/>
                    <w:sz w:val="20"/>
                    <w:u w:val="single"/>
                  </w:rPr>
                </w:rPrChange>
              </w:rPr>
              <w:t>tidak</w:t>
            </w:r>
            <w:proofErr w:type="spellEnd"/>
            <w:r w:rsidRPr="004E5CBB">
              <w:rPr>
                <w:rFonts w:ascii="Calibri" w:hAnsi="Calibri"/>
                <w:color w:val="000000"/>
                <w:sz w:val="20"/>
                <w:rPrChange w:id="176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69" w:author="OLTRE" w:date="2024-07-03T22:42:00Z">
                  <w:rPr>
                    <w:rFonts w:ascii="Calibri" w:hAnsi="Calibri"/>
                    <w:color w:val="000000"/>
                    <w:sz w:val="20"/>
                    <w:u w:val="single"/>
                  </w:rPr>
                </w:rPrChange>
              </w:rPr>
              <w:t>ada</w:t>
            </w:r>
            <w:proofErr w:type="spellEnd"/>
            <w:r w:rsidRPr="004E5CBB">
              <w:rPr>
                <w:rFonts w:ascii="Calibri" w:hAnsi="Calibri"/>
                <w:color w:val="000000"/>
                <w:sz w:val="20"/>
                <w:rPrChange w:id="177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71" w:author="OLTRE" w:date="2024-07-03T22:42:00Z">
                  <w:rPr>
                    <w:rFonts w:ascii="Calibri" w:hAnsi="Calibri"/>
                    <w:color w:val="000000"/>
                    <w:sz w:val="20"/>
                    <w:u w:val="single"/>
                  </w:rPr>
                </w:rPrChange>
              </w:rPr>
              <w:t>pertimbangan</w:t>
            </w:r>
            <w:proofErr w:type="spellEnd"/>
            <w:r w:rsidRPr="004E5CBB">
              <w:rPr>
                <w:rFonts w:ascii="Calibri" w:hAnsi="Calibri"/>
                <w:color w:val="000000"/>
                <w:sz w:val="20"/>
                <w:rPrChange w:id="1772"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73" w:author="OLTRE" w:date="2024-07-03T22:42:00Z">
                  <w:rPr>
                    <w:rFonts w:ascii="Calibri" w:hAnsi="Calibri"/>
                    <w:color w:val="000000"/>
                    <w:sz w:val="20"/>
                    <w:u w:val="single"/>
                  </w:rPr>
                </w:rPrChange>
              </w:rPr>
              <w:t>apakah</w:t>
            </w:r>
            <w:proofErr w:type="spellEnd"/>
            <w:r w:rsidRPr="004E5CBB">
              <w:rPr>
                <w:rFonts w:ascii="Calibri" w:hAnsi="Calibri"/>
                <w:color w:val="000000"/>
                <w:sz w:val="20"/>
                <w:rPrChange w:id="1774" w:author="OLTRE" w:date="2024-07-03T22:42:00Z">
                  <w:rPr>
                    <w:rFonts w:ascii="Calibri" w:hAnsi="Calibri"/>
                    <w:color w:val="000000"/>
                    <w:sz w:val="20"/>
                    <w:u w:val="single"/>
                  </w:rPr>
                </w:rPrChange>
              </w:rPr>
              <w:t xml:space="preserve"> Saham </w:t>
            </w:r>
            <w:proofErr w:type="spellStart"/>
            <w:r w:rsidRPr="004E5CBB">
              <w:rPr>
                <w:rFonts w:ascii="Calibri" w:hAnsi="Calibri"/>
                <w:color w:val="000000"/>
                <w:sz w:val="20"/>
                <w:rPrChange w:id="1775" w:author="OLTRE" w:date="2024-07-03T22:42:00Z">
                  <w:rPr>
                    <w:rFonts w:ascii="Calibri" w:hAnsi="Calibri"/>
                    <w:color w:val="000000"/>
                    <w:sz w:val="20"/>
                    <w:u w:val="single"/>
                  </w:rPr>
                </w:rPrChange>
              </w:rPr>
              <w:t>terkait</w:t>
            </w:r>
            <w:proofErr w:type="spellEnd"/>
            <w:r w:rsidRPr="004E5CBB">
              <w:rPr>
                <w:rFonts w:ascii="Calibri" w:hAnsi="Calibri"/>
                <w:color w:val="000000"/>
                <w:sz w:val="20"/>
                <w:rPrChange w:id="1776" w:author="OLTRE" w:date="2024-07-03T22:42:00Z">
                  <w:rPr>
                    <w:rFonts w:ascii="Calibri" w:hAnsi="Calibri"/>
                    <w:color w:val="000000"/>
                    <w:sz w:val="20"/>
                    <w:u w:val="single"/>
                  </w:rPr>
                </w:rPrChange>
              </w:rPr>
              <w:t xml:space="preserve"> yang </w:t>
            </w:r>
            <w:proofErr w:type="spellStart"/>
            <w:r w:rsidRPr="004E5CBB">
              <w:rPr>
                <w:rFonts w:ascii="Calibri" w:hAnsi="Calibri"/>
                <w:color w:val="000000"/>
                <w:sz w:val="20"/>
                <w:rPrChange w:id="1777" w:author="OLTRE" w:date="2024-07-03T22:42:00Z">
                  <w:rPr>
                    <w:rFonts w:ascii="Calibri" w:hAnsi="Calibri"/>
                    <w:color w:val="000000"/>
                    <w:sz w:val="20"/>
                    <w:u w:val="single"/>
                  </w:rPr>
                </w:rPrChange>
              </w:rPr>
              <w:t>dinilai</w:t>
            </w:r>
            <w:proofErr w:type="spellEnd"/>
            <w:r w:rsidRPr="004E5CBB">
              <w:rPr>
                <w:rFonts w:ascii="Calibri" w:hAnsi="Calibri"/>
                <w:color w:val="000000"/>
                <w:sz w:val="20"/>
                <w:rPrChange w:id="1778" w:author="OLTRE" w:date="2024-07-03T22:42:00Z">
                  <w:rPr>
                    <w:rFonts w:ascii="Calibri" w:hAnsi="Calibri"/>
                    <w:color w:val="000000"/>
                    <w:sz w:val="20"/>
                    <w:u w:val="single"/>
                  </w:rPr>
                </w:rPrChange>
              </w:rPr>
              <w:t xml:space="preserve"> oleh Ahli </w:t>
            </w:r>
            <w:proofErr w:type="spellStart"/>
            <w:r w:rsidRPr="004E5CBB">
              <w:rPr>
                <w:rFonts w:ascii="Calibri" w:hAnsi="Calibri"/>
                <w:color w:val="000000"/>
                <w:sz w:val="20"/>
                <w:rPrChange w:id="1779" w:author="OLTRE" w:date="2024-07-03T22:42:00Z">
                  <w:rPr>
                    <w:rFonts w:ascii="Calibri" w:hAnsi="Calibri"/>
                    <w:color w:val="000000"/>
                    <w:sz w:val="20"/>
                    <w:u w:val="single"/>
                  </w:rPr>
                </w:rPrChange>
              </w:rPr>
              <w:t>terdiri</w:t>
            </w:r>
            <w:proofErr w:type="spellEnd"/>
            <w:r w:rsidRPr="004E5CBB">
              <w:rPr>
                <w:rFonts w:ascii="Calibri" w:hAnsi="Calibri"/>
                <w:color w:val="000000"/>
                <w:sz w:val="20"/>
                <w:rPrChange w:id="178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81" w:author="OLTRE" w:date="2024-07-03T22:42:00Z">
                  <w:rPr>
                    <w:rFonts w:ascii="Calibri" w:hAnsi="Calibri"/>
                    <w:color w:val="000000"/>
                    <w:sz w:val="20"/>
                    <w:u w:val="single"/>
                  </w:rPr>
                </w:rPrChange>
              </w:rPr>
              <w:t>atau</w:t>
            </w:r>
            <w:proofErr w:type="spellEnd"/>
            <w:r w:rsidRPr="004E5CBB">
              <w:rPr>
                <w:rFonts w:ascii="Calibri" w:hAnsi="Calibri"/>
                <w:color w:val="000000"/>
                <w:sz w:val="20"/>
                <w:rPrChange w:id="1782"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83" w:author="OLTRE" w:date="2024-07-03T22:42:00Z">
                  <w:rPr>
                    <w:rFonts w:ascii="Calibri" w:hAnsi="Calibri"/>
                    <w:color w:val="000000"/>
                    <w:sz w:val="20"/>
                    <w:u w:val="single"/>
                  </w:rPr>
                </w:rPrChange>
              </w:rPr>
              <w:t>mewakili</w:t>
            </w:r>
            <w:proofErr w:type="spellEnd"/>
            <w:r w:rsidRPr="004E5CBB">
              <w:rPr>
                <w:rFonts w:ascii="Calibri" w:hAnsi="Calibri"/>
                <w:color w:val="000000"/>
                <w:sz w:val="20"/>
                <w:rPrChange w:id="1784"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85" w:author="OLTRE" w:date="2024-07-03T22:42:00Z">
                  <w:rPr>
                    <w:rFonts w:ascii="Calibri" w:hAnsi="Calibri"/>
                    <w:color w:val="000000"/>
                    <w:sz w:val="20"/>
                    <w:u w:val="single"/>
                  </w:rPr>
                </w:rPrChange>
              </w:rPr>
              <w:t>kepentingan</w:t>
            </w:r>
            <w:proofErr w:type="spellEnd"/>
            <w:r w:rsidRPr="004E5CBB">
              <w:rPr>
                <w:rFonts w:ascii="Calibri" w:hAnsi="Calibri"/>
                <w:color w:val="000000"/>
                <w:sz w:val="20"/>
                <w:rPrChange w:id="1786"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87" w:author="OLTRE" w:date="2024-07-03T22:42:00Z">
                  <w:rPr>
                    <w:rFonts w:ascii="Calibri" w:hAnsi="Calibri"/>
                    <w:color w:val="000000"/>
                    <w:sz w:val="20"/>
                    <w:u w:val="single"/>
                  </w:rPr>
                </w:rPrChange>
              </w:rPr>
              <w:t>mayoritas</w:t>
            </w:r>
            <w:proofErr w:type="spellEnd"/>
            <w:r w:rsidRPr="004E5CBB">
              <w:rPr>
                <w:rFonts w:ascii="Calibri" w:hAnsi="Calibri"/>
                <w:color w:val="000000"/>
                <w:sz w:val="20"/>
                <w:rPrChange w:id="178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89" w:author="OLTRE" w:date="2024-07-03T22:42:00Z">
                  <w:rPr>
                    <w:rFonts w:ascii="Calibri" w:hAnsi="Calibri"/>
                    <w:color w:val="000000"/>
                    <w:sz w:val="20"/>
                    <w:u w:val="single"/>
                  </w:rPr>
                </w:rPrChange>
              </w:rPr>
              <w:t>atau</w:t>
            </w:r>
            <w:proofErr w:type="spellEnd"/>
            <w:r w:rsidRPr="004E5CBB">
              <w:rPr>
                <w:rFonts w:ascii="Calibri" w:hAnsi="Calibri"/>
                <w:color w:val="000000"/>
                <w:sz w:val="20"/>
                <w:rPrChange w:id="179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91" w:author="OLTRE" w:date="2024-07-03T22:42:00Z">
                  <w:rPr>
                    <w:rFonts w:ascii="Calibri" w:hAnsi="Calibri"/>
                    <w:color w:val="000000"/>
                    <w:sz w:val="20"/>
                    <w:u w:val="single"/>
                  </w:rPr>
                </w:rPrChange>
              </w:rPr>
              <w:t>minoritas</w:t>
            </w:r>
            <w:proofErr w:type="spellEnd"/>
            <w:r w:rsidRPr="004E5CBB">
              <w:rPr>
                <w:rFonts w:ascii="Calibri" w:hAnsi="Calibri"/>
                <w:color w:val="000000"/>
                <w:sz w:val="20"/>
                <w:rPrChange w:id="1792" w:author="OLTRE" w:date="2024-07-03T22:42:00Z">
                  <w:rPr>
                    <w:rFonts w:ascii="Calibri" w:hAnsi="Calibri"/>
                    <w:color w:val="000000"/>
                    <w:sz w:val="20"/>
                    <w:u w:val="single"/>
                  </w:rPr>
                </w:rPrChange>
              </w:rPr>
              <w:t xml:space="preserve"> di </w:t>
            </w:r>
            <w:del w:id="1793" w:author="OLTRE" w:date="2024-07-03T22:42:00Z">
              <w:r w:rsidRPr="00E421E9">
                <w:rPr>
                  <w:rFonts w:ascii="Calibri" w:hAnsi="Calibri" w:cs="Calibri"/>
                  <w:color w:val="000000"/>
                  <w:sz w:val="20"/>
                  <w:szCs w:val="20"/>
                  <w:u w:val="single"/>
                </w:rPr>
                <w:delText>Perusahaan</w:delText>
              </w:r>
            </w:del>
            <w:ins w:id="1794" w:author="OLTRE" w:date="2024-07-03T22:42:00Z">
              <w:r w:rsidR="0022471E" w:rsidRPr="00536658">
                <w:rPr>
                  <w:rFonts w:ascii="Calibri" w:eastAsia="Times New Roman" w:hAnsi="Calibri" w:cs="Calibri"/>
                  <w:color w:val="000000"/>
                  <w:sz w:val="20"/>
                  <w:szCs w:val="20"/>
                  <w:lang w:eastAsia="en-ID"/>
                </w:rPr>
                <w:t>Perseroan</w:t>
              </w:r>
            </w:ins>
            <w:r w:rsidRPr="004E5CBB">
              <w:rPr>
                <w:rFonts w:ascii="Calibri" w:hAnsi="Calibri"/>
                <w:color w:val="000000"/>
                <w:sz w:val="20"/>
                <w:rPrChange w:id="1795" w:author="OLTRE" w:date="2024-07-03T22:42:00Z">
                  <w:rPr>
                    <w:rFonts w:ascii="Calibri" w:hAnsi="Calibri"/>
                    <w:color w:val="000000"/>
                    <w:sz w:val="20"/>
                    <w:u w:val="single"/>
                  </w:rPr>
                </w:rPrChange>
              </w:rPr>
              <w:t>;</w:t>
            </w:r>
          </w:p>
          <w:p w14:paraId="36EFDAC9" w14:textId="77777777" w:rsidR="004A71B2" w:rsidRPr="004E5CBB" w:rsidRDefault="004A71B2" w:rsidP="00BA45BC">
            <w:pPr>
              <w:pStyle w:val="ListParagraph"/>
              <w:numPr>
                <w:ilvl w:val="0"/>
                <w:numId w:val="165"/>
              </w:numPr>
              <w:snapToGrid w:val="0"/>
              <w:spacing w:after="0" w:line="240" w:lineRule="auto"/>
              <w:ind w:left="1015" w:hanging="425"/>
              <w:jc w:val="both"/>
              <w:textAlignment w:val="baseline"/>
              <w:rPr>
                <w:rFonts w:ascii="Calibri" w:hAnsi="Calibri"/>
                <w:color w:val="000000"/>
                <w:sz w:val="20"/>
                <w:rPrChange w:id="1796" w:author="OLTRE" w:date="2024-07-03T22:42:00Z">
                  <w:rPr>
                    <w:rFonts w:ascii="Calibri" w:hAnsi="Calibri"/>
                    <w:color w:val="000000"/>
                    <w:sz w:val="20"/>
                    <w:u w:val="single"/>
                  </w:rPr>
                </w:rPrChange>
              </w:rPr>
            </w:pPr>
            <w:proofErr w:type="spellStart"/>
            <w:r w:rsidRPr="004E5CBB">
              <w:rPr>
                <w:rFonts w:ascii="Calibri" w:hAnsi="Calibri"/>
                <w:color w:val="000000"/>
                <w:sz w:val="20"/>
                <w:rPrChange w:id="1797" w:author="OLTRE" w:date="2024-07-03T22:42:00Z">
                  <w:rPr>
                    <w:rFonts w:ascii="Calibri" w:hAnsi="Calibri"/>
                    <w:color w:val="000000"/>
                    <w:sz w:val="20"/>
                    <w:u w:val="single"/>
                  </w:rPr>
                </w:rPrChange>
              </w:rPr>
              <w:t>jika</w:t>
            </w:r>
            <w:proofErr w:type="spellEnd"/>
            <w:r w:rsidRPr="004E5CBB">
              <w:rPr>
                <w:rFonts w:ascii="Calibri" w:hAnsi="Calibri"/>
                <w:color w:val="000000"/>
                <w:sz w:val="20"/>
                <w:rPrChange w:id="179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799" w:author="OLTRE" w:date="2024-07-03T22:42:00Z">
                  <w:rPr>
                    <w:rFonts w:ascii="Calibri" w:hAnsi="Calibri"/>
                    <w:color w:val="000000"/>
                    <w:sz w:val="20"/>
                    <w:u w:val="single"/>
                  </w:rPr>
                </w:rPrChange>
              </w:rPr>
              <w:t>relevan</w:t>
            </w:r>
            <w:proofErr w:type="spellEnd"/>
            <w:r w:rsidRPr="004E5CBB">
              <w:rPr>
                <w:rFonts w:ascii="Calibri" w:hAnsi="Calibri"/>
                <w:color w:val="000000"/>
                <w:sz w:val="20"/>
                <w:rPrChange w:id="180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01" w:author="OLTRE" w:date="2024-07-03T22:42:00Z">
                  <w:rPr>
                    <w:rFonts w:ascii="Calibri" w:hAnsi="Calibri"/>
                    <w:color w:val="000000"/>
                    <w:sz w:val="20"/>
                    <w:u w:val="single"/>
                  </w:rPr>
                </w:rPrChange>
              </w:rPr>
              <w:t>akan</w:t>
            </w:r>
            <w:proofErr w:type="spellEnd"/>
            <w:r w:rsidRPr="004E5CBB">
              <w:rPr>
                <w:rFonts w:ascii="Calibri" w:hAnsi="Calibri"/>
                <w:color w:val="000000"/>
                <w:sz w:val="20"/>
                <w:rPrChange w:id="1802"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03" w:author="OLTRE" w:date="2024-07-03T22:42:00Z">
                  <w:rPr>
                    <w:rFonts w:ascii="Calibri" w:hAnsi="Calibri"/>
                    <w:color w:val="000000"/>
                    <w:sz w:val="20"/>
                    <w:u w:val="single"/>
                  </w:rPr>
                </w:rPrChange>
              </w:rPr>
              <w:t>diperhitungkan</w:t>
            </w:r>
            <w:proofErr w:type="spellEnd"/>
            <w:r w:rsidRPr="004E5CBB">
              <w:rPr>
                <w:rFonts w:ascii="Calibri" w:hAnsi="Calibri"/>
                <w:color w:val="000000"/>
                <w:sz w:val="20"/>
                <w:rPrChange w:id="1804"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05" w:author="OLTRE" w:date="2024-07-03T22:42:00Z">
                  <w:rPr>
                    <w:rFonts w:ascii="Calibri" w:hAnsi="Calibri"/>
                    <w:color w:val="000000"/>
                    <w:sz w:val="20"/>
                    <w:u w:val="single"/>
                  </w:rPr>
                </w:rPrChange>
              </w:rPr>
              <w:t>setiap</w:t>
            </w:r>
            <w:proofErr w:type="spellEnd"/>
            <w:r w:rsidRPr="004E5CBB">
              <w:rPr>
                <w:rFonts w:ascii="Calibri" w:hAnsi="Calibri"/>
                <w:color w:val="000000"/>
                <w:sz w:val="20"/>
                <w:rPrChange w:id="1806"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07" w:author="OLTRE" w:date="2024-07-03T22:42:00Z">
                  <w:rPr>
                    <w:rFonts w:ascii="Calibri" w:hAnsi="Calibri"/>
                    <w:color w:val="000000"/>
                    <w:sz w:val="20"/>
                    <w:u w:val="single"/>
                  </w:rPr>
                </w:rPrChange>
              </w:rPr>
              <w:t>kerugian</w:t>
            </w:r>
            <w:proofErr w:type="spellEnd"/>
            <w:r w:rsidRPr="004E5CBB">
              <w:rPr>
                <w:rFonts w:ascii="Calibri" w:hAnsi="Calibri"/>
                <w:color w:val="000000"/>
                <w:sz w:val="20"/>
                <w:rPrChange w:id="180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09" w:author="OLTRE" w:date="2024-07-03T22:42:00Z">
                  <w:rPr>
                    <w:rFonts w:ascii="Calibri" w:hAnsi="Calibri"/>
                    <w:color w:val="000000"/>
                    <w:sz w:val="20"/>
                    <w:u w:val="single"/>
                  </w:rPr>
                </w:rPrChange>
              </w:rPr>
              <w:t>kerusakan</w:t>
            </w:r>
            <w:proofErr w:type="spellEnd"/>
            <w:r w:rsidRPr="004E5CBB">
              <w:rPr>
                <w:rFonts w:ascii="Calibri" w:hAnsi="Calibri"/>
                <w:color w:val="000000"/>
                <w:sz w:val="20"/>
                <w:rPrChange w:id="181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11" w:author="OLTRE" w:date="2024-07-03T22:42:00Z">
                  <w:rPr>
                    <w:rFonts w:ascii="Calibri" w:hAnsi="Calibri"/>
                    <w:color w:val="000000"/>
                    <w:sz w:val="20"/>
                    <w:u w:val="single"/>
                  </w:rPr>
                </w:rPrChange>
              </w:rPr>
              <w:t>biaya</w:t>
            </w:r>
            <w:proofErr w:type="spellEnd"/>
            <w:r w:rsidRPr="004E5CBB">
              <w:rPr>
                <w:rFonts w:ascii="Calibri" w:hAnsi="Calibri"/>
                <w:color w:val="000000"/>
                <w:sz w:val="20"/>
                <w:rPrChange w:id="1812" w:author="OLTRE" w:date="2024-07-03T22:42:00Z">
                  <w:rPr>
                    <w:rFonts w:ascii="Calibri" w:hAnsi="Calibri"/>
                    <w:color w:val="000000"/>
                    <w:sz w:val="20"/>
                    <w:u w:val="single"/>
                  </w:rPr>
                </w:rPrChange>
              </w:rPr>
              <w:t xml:space="preserve"> yang </w:t>
            </w:r>
            <w:proofErr w:type="spellStart"/>
            <w:r w:rsidRPr="004E5CBB">
              <w:rPr>
                <w:rFonts w:ascii="Calibri" w:hAnsi="Calibri"/>
                <w:color w:val="000000"/>
                <w:sz w:val="20"/>
                <w:rPrChange w:id="1813" w:author="OLTRE" w:date="2024-07-03T22:42:00Z">
                  <w:rPr>
                    <w:rFonts w:ascii="Calibri" w:hAnsi="Calibri"/>
                    <w:color w:val="000000"/>
                    <w:sz w:val="20"/>
                    <w:u w:val="single"/>
                  </w:rPr>
                </w:rPrChange>
              </w:rPr>
              <w:t>diderita</w:t>
            </w:r>
            <w:proofErr w:type="spellEnd"/>
            <w:r w:rsidRPr="004E5CBB">
              <w:rPr>
                <w:rFonts w:ascii="Calibri" w:hAnsi="Calibri"/>
                <w:color w:val="000000"/>
                <w:sz w:val="20"/>
                <w:rPrChange w:id="1814"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15" w:author="OLTRE" w:date="2024-07-03T22:42:00Z">
                  <w:rPr>
                    <w:rFonts w:ascii="Calibri" w:hAnsi="Calibri"/>
                    <w:color w:val="000000"/>
                    <w:sz w:val="20"/>
                    <w:u w:val="single"/>
                  </w:rPr>
                </w:rPrChange>
              </w:rPr>
              <w:t>atau</w:t>
            </w:r>
            <w:proofErr w:type="spellEnd"/>
            <w:r w:rsidRPr="004E5CBB">
              <w:rPr>
                <w:rFonts w:ascii="Calibri" w:hAnsi="Calibri"/>
                <w:color w:val="000000"/>
                <w:sz w:val="20"/>
                <w:rPrChange w:id="1816"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17" w:author="OLTRE" w:date="2024-07-03T22:42:00Z">
                  <w:rPr>
                    <w:rFonts w:ascii="Calibri" w:hAnsi="Calibri"/>
                    <w:color w:val="000000"/>
                    <w:sz w:val="20"/>
                    <w:u w:val="single"/>
                  </w:rPr>
                </w:rPrChange>
              </w:rPr>
              <w:t>dikeluarkan</w:t>
            </w:r>
            <w:proofErr w:type="spellEnd"/>
            <w:r w:rsidRPr="004E5CBB">
              <w:rPr>
                <w:rFonts w:ascii="Calibri" w:hAnsi="Calibri"/>
                <w:color w:val="000000"/>
                <w:sz w:val="20"/>
                <w:rPrChange w:id="181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19" w:author="OLTRE" w:date="2024-07-03T22:42:00Z">
                  <w:rPr>
                    <w:rFonts w:ascii="Calibri" w:hAnsi="Calibri"/>
                    <w:color w:val="000000"/>
                    <w:sz w:val="20"/>
                    <w:u w:val="single"/>
                  </w:rPr>
                </w:rPrChange>
              </w:rPr>
              <w:t>atau</w:t>
            </w:r>
            <w:proofErr w:type="spellEnd"/>
            <w:r w:rsidRPr="004E5CBB">
              <w:rPr>
                <w:rFonts w:ascii="Calibri" w:hAnsi="Calibri"/>
                <w:color w:val="000000"/>
                <w:sz w:val="20"/>
                <w:rPrChange w:id="1820" w:author="OLTRE" w:date="2024-07-03T22:42:00Z">
                  <w:rPr>
                    <w:rFonts w:ascii="Calibri" w:hAnsi="Calibri"/>
                    <w:color w:val="000000"/>
                    <w:sz w:val="20"/>
                    <w:u w:val="single"/>
                  </w:rPr>
                </w:rPrChange>
              </w:rPr>
              <w:t xml:space="preserve"> yang </w:t>
            </w:r>
            <w:proofErr w:type="spellStart"/>
            <w:r w:rsidRPr="004E5CBB">
              <w:rPr>
                <w:rFonts w:ascii="Calibri" w:hAnsi="Calibri"/>
                <w:color w:val="000000"/>
                <w:sz w:val="20"/>
                <w:rPrChange w:id="1821" w:author="OLTRE" w:date="2024-07-03T22:42:00Z">
                  <w:rPr>
                    <w:rFonts w:ascii="Calibri" w:hAnsi="Calibri"/>
                    <w:color w:val="000000"/>
                    <w:sz w:val="20"/>
                    <w:u w:val="single"/>
                  </w:rPr>
                </w:rPrChange>
              </w:rPr>
              <w:t>akan</w:t>
            </w:r>
            <w:proofErr w:type="spellEnd"/>
            <w:r w:rsidRPr="004E5CBB">
              <w:rPr>
                <w:rFonts w:ascii="Calibri" w:hAnsi="Calibri"/>
                <w:color w:val="000000"/>
                <w:sz w:val="20"/>
                <w:rPrChange w:id="1822"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23" w:author="OLTRE" w:date="2024-07-03T22:42:00Z">
                  <w:rPr>
                    <w:rFonts w:ascii="Calibri" w:hAnsi="Calibri"/>
                    <w:color w:val="000000"/>
                    <w:sz w:val="20"/>
                    <w:u w:val="single"/>
                  </w:rPr>
                </w:rPrChange>
              </w:rPr>
              <w:t>diderita</w:t>
            </w:r>
            <w:proofErr w:type="spellEnd"/>
            <w:r w:rsidRPr="004E5CBB">
              <w:rPr>
                <w:rFonts w:ascii="Calibri" w:hAnsi="Calibri"/>
                <w:color w:val="000000"/>
                <w:sz w:val="20"/>
                <w:rPrChange w:id="1824"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25" w:author="OLTRE" w:date="2024-07-03T22:42:00Z">
                  <w:rPr>
                    <w:rFonts w:ascii="Calibri" w:hAnsi="Calibri"/>
                    <w:color w:val="000000"/>
                    <w:sz w:val="20"/>
                    <w:u w:val="single"/>
                  </w:rPr>
                </w:rPrChange>
              </w:rPr>
              <w:t>atau</w:t>
            </w:r>
            <w:proofErr w:type="spellEnd"/>
            <w:r w:rsidRPr="004E5CBB">
              <w:rPr>
                <w:rFonts w:ascii="Calibri" w:hAnsi="Calibri"/>
                <w:color w:val="000000"/>
                <w:sz w:val="20"/>
                <w:rPrChange w:id="1826"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27" w:author="OLTRE" w:date="2024-07-03T22:42:00Z">
                  <w:rPr>
                    <w:rFonts w:ascii="Calibri" w:hAnsi="Calibri"/>
                    <w:color w:val="000000"/>
                    <w:sz w:val="20"/>
                    <w:u w:val="single"/>
                  </w:rPr>
                </w:rPrChange>
              </w:rPr>
              <w:t>dikeluarkan</w:t>
            </w:r>
            <w:proofErr w:type="spellEnd"/>
            <w:r w:rsidRPr="004E5CBB">
              <w:rPr>
                <w:rFonts w:ascii="Calibri" w:hAnsi="Calibri"/>
                <w:color w:val="000000"/>
                <w:sz w:val="20"/>
                <w:rPrChange w:id="1828" w:author="OLTRE" w:date="2024-07-03T22:42:00Z">
                  <w:rPr>
                    <w:rFonts w:ascii="Calibri" w:hAnsi="Calibri"/>
                    <w:color w:val="000000"/>
                    <w:sz w:val="20"/>
                    <w:u w:val="single"/>
                  </w:rPr>
                </w:rPrChange>
              </w:rPr>
              <w:t xml:space="preserve"> oleh Perseroan </w:t>
            </w:r>
            <w:proofErr w:type="spellStart"/>
            <w:r w:rsidRPr="004E5CBB">
              <w:rPr>
                <w:rFonts w:ascii="Calibri" w:hAnsi="Calibri"/>
                <w:color w:val="000000"/>
                <w:sz w:val="20"/>
                <w:rPrChange w:id="1829" w:author="OLTRE" w:date="2024-07-03T22:42:00Z">
                  <w:rPr>
                    <w:rFonts w:ascii="Calibri" w:hAnsi="Calibri"/>
                    <w:color w:val="000000"/>
                    <w:sz w:val="20"/>
                    <w:u w:val="single"/>
                  </w:rPr>
                </w:rPrChange>
              </w:rPr>
              <w:t>sebagai</w:t>
            </w:r>
            <w:proofErr w:type="spellEnd"/>
            <w:r w:rsidRPr="004E5CBB">
              <w:rPr>
                <w:rFonts w:ascii="Calibri" w:hAnsi="Calibri"/>
                <w:color w:val="000000"/>
                <w:sz w:val="20"/>
                <w:rPrChange w:id="183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31" w:author="OLTRE" w:date="2024-07-03T22:42:00Z">
                  <w:rPr>
                    <w:rFonts w:ascii="Calibri" w:hAnsi="Calibri"/>
                    <w:color w:val="000000"/>
                    <w:sz w:val="20"/>
                    <w:u w:val="single"/>
                  </w:rPr>
                </w:rPrChange>
              </w:rPr>
              <w:t>akibat</w:t>
            </w:r>
            <w:proofErr w:type="spellEnd"/>
            <w:r w:rsidRPr="004E5CBB">
              <w:rPr>
                <w:rFonts w:ascii="Calibri" w:hAnsi="Calibri"/>
                <w:color w:val="000000"/>
                <w:sz w:val="20"/>
                <w:rPrChange w:id="1832"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33" w:author="OLTRE" w:date="2024-07-03T22:42:00Z">
                  <w:rPr>
                    <w:rFonts w:ascii="Calibri" w:hAnsi="Calibri"/>
                    <w:color w:val="000000"/>
                    <w:sz w:val="20"/>
                    <w:u w:val="single"/>
                  </w:rPr>
                </w:rPrChange>
              </w:rPr>
              <w:t>dari</w:t>
            </w:r>
            <w:proofErr w:type="spellEnd"/>
            <w:r w:rsidRPr="004E5CBB">
              <w:rPr>
                <w:rFonts w:ascii="Calibri" w:hAnsi="Calibri"/>
                <w:color w:val="000000"/>
                <w:sz w:val="20"/>
                <w:rPrChange w:id="1834"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35" w:author="OLTRE" w:date="2024-07-03T22:42:00Z">
                  <w:rPr>
                    <w:rFonts w:ascii="Calibri" w:hAnsi="Calibri"/>
                    <w:color w:val="000000"/>
                    <w:sz w:val="20"/>
                    <w:u w:val="single"/>
                  </w:rPr>
                </w:rPrChange>
              </w:rPr>
              <w:t>setiap</w:t>
            </w:r>
            <w:proofErr w:type="spellEnd"/>
            <w:r w:rsidRPr="004E5CBB">
              <w:rPr>
                <w:rFonts w:ascii="Calibri" w:hAnsi="Calibri"/>
                <w:color w:val="000000"/>
                <w:sz w:val="20"/>
                <w:rPrChange w:id="1836"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37" w:author="OLTRE" w:date="2024-07-03T22:42:00Z">
                  <w:rPr>
                    <w:rFonts w:ascii="Calibri" w:hAnsi="Calibri"/>
                    <w:color w:val="000000"/>
                    <w:sz w:val="20"/>
                    <w:u w:val="single"/>
                  </w:rPr>
                </w:rPrChange>
              </w:rPr>
              <w:t>tindakan</w:t>
            </w:r>
            <w:proofErr w:type="spellEnd"/>
            <w:r w:rsidRPr="004E5CBB">
              <w:rPr>
                <w:rFonts w:ascii="Calibri" w:hAnsi="Calibri"/>
                <w:color w:val="000000"/>
                <w:sz w:val="20"/>
                <w:rPrChange w:id="183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39" w:author="OLTRE" w:date="2024-07-03T22:42:00Z">
                  <w:rPr>
                    <w:rFonts w:ascii="Calibri" w:hAnsi="Calibri"/>
                    <w:color w:val="000000"/>
                    <w:sz w:val="20"/>
                    <w:u w:val="single"/>
                  </w:rPr>
                </w:rPrChange>
              </w:rPr>
              <w:t>Pendiri</w:t>
            </w:r>
            <w:proofErr w:type="spellEnd"/>
            <w:r w:rsidRPr="004E5CBB">
              <w:rPr>
                <w:rFonts w:ascii="Calibri" w:hAnsi="Calibri"/>
                <w:color w:val="000000"/>
                <w:sz w:val="20"/>
                <w:rPrChange w:id="1840" w:author="OLTRE" w:date="2024-07-03T22:42:00Z">
                  <w:rPr>
                    <w:rFonts w:ascii="Calibri" w:hAnsi="Calibri"/>
                    <w:color w:val="000000"/>
                    <w:sz w:val="20"/>
                    <w:u w:val="single"/>
                  </w:rPr>
                </w:rPrChange>
              </w:rPr>
              <w:t xml:space="preserve"> yang </w:t>
            </w:r>
            <w:proofErr w:type="spellStart"/>
            <w:r w:rsidRPr="004E5CBB">
              <w:rPr>
                <w:rFonts w:ascii="Calibri" w:hAnsi="Calibri"/>
                <w:color w:val="000000"/>
                <w:sz w:val="20"/>
                <w:rPrChange w:id="1841" w:author="OLTRE" w:date="2024-07-03T22:42:00Z">
                  <w:rPr>
                    <w:rFonts w:ascii="Calibri" w:hAnsi="Calibri"/>
                    <w:color w:val="000000"/>
                    <w:sz w:val="20"/>
                    <w:u w:val="single"/>
                  </w:rPr>
                </w:rPrChange>
              </w:rPr>
              <w:t>menyebabkan</w:t>
            </w:r>
            <w:proofErr w:type="spellEnd"/>
            <w:r w:rsidRPr="004E5CBB">
              <w:rPr>
                <w:rFonts w:ascii="Calibri" w:hAnsi="Calibri"/>
                <w:color w:val="000000"/>
                <w:sz w:val="20"/>
                <w:rPrChange w:id="1842"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43" w:author="OLTRE" w:date="2024-07-03T22:42:00Z">
                  <w:rPr>
                    <w:rFonts w:ascii="Calibri" w:hAnsi="Calibri"/>
                    <w:color w:val="000000"/>
                    <w:sz w:val="20"/>
                    <w:u w:val="single"/>
                  </w:rPr>
                </w:rPrChange>
              </w:rPr>
              <w:t>adanya</w:t>
            </w:r>
            <w:proofErr w:type="spellEnd"/>
            <w:r w:rsidRPr="004E5CBB">
              <w:rPr>
                <w:rFonts w:ascii="Calibri" w:hAnsi="Calibri"/>
                <w:color w:val="000000"/>
                <w:sz w:val="20"/>
                <w:rPrChange w:id="1844"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45" w:author="OLTRE" w:date="2024-07-03T22:42:00Z">
                  <w:rPr>
                    <w:rFonts w:ascii="Calibri" w:hAnsi="Calibri"/>
                    <w:color w:val="000000"/>
                    <w:sz w:val="20"/>
                    <w:u w:val="single"/>
                  </w:rPr>
                </w:rPrChange>
              </w:rPr>
              <w:t>Klaim</w:t>
            </w:r>
            <w:proofErr w:type="spellEnd"/>
            <w:r w:rsidRPr="004E5CBB">
              <w:rPr>
                <w:rFonts w:ascii="Calibri" w:hAnsi="Calibri"/>
                <w:color w:val="000000"/>
                <w:sz w:val="20"/>
                <w:rPrChange w:id="1846" w:author="OLTRE" w:date="2024-07-03T22:42:00Z">
                  <w:rPr>
                    <w:rFonts w:ascii="Calibri" w:hAnsi="Calibri"/>
                    <w:color w:val="000000"/>
                    <w:sz w:val="20"/>
                    <w:u w:val="single"/>
                  </w:rPr>
                </w:rPrChange>
              </w:rPr>
              <w:t>;</w:t>
            </w:r>
          </w:p>
          <w:p w14:paraId="2AA910DC" w14:textId="34084A84" w:rsidR="004A71B2" w:rsidRPr="004E5CBB" w:rsidRDefault="004A71B2" w:rsidP="00BA45BC">
            <w:pPr>
              <w:pStyle w:val="ListParagraph"/>
              <w:numPr>
                <w:ilvl w:val="0"/>
                <w:numId w:val="165"/>
              </w:numPr>
              <w:snapToGrid w:val="0"/>
              <w:spacing w:after="0" w:line="240" w:lineRule="auto"/>
              <w:ind w:left="1015" w:hanging="425"/>
              <w:jc w:val="both"/>
              <w:textAlignment w:val="baseline"/>
              <w:rPr>
                <w:rFonts w:ascii="Calibri" w:hAnsi="Calibri"/>
                <w:color w:val="000000"/>
                <w:sz w:val="20"/>
                <w:rPrChange w:id="1847" w:author="OLTRE" w:date="2024-07-03T22:42:00Z">
                  <w:rPr>
                    <w:rFonts w:ascii="Calibri" w:hAnsi="Calibri"/>
                    <w:color w:val="000000"/>
                    <w:sz w:val="20"/>
                    <w:u w:val="single"/>
                  </w:rPr>
                </w:rPrChange>
              </w:rPr>
            </w:pPr>
            <w:del w:id="1848" w:author="OLTRE" w:date="2024-07-03T22:42:00Z">
              <w:r>
                <w:rPr>
                  <w:rFonts w:ascii="Calibri" w:hAnsi="Calibri" w:cs="Calibri"/>
                  <w:color w:val="000000"/>
                  <w:sz w:val="20"/>
                  <w:szCs w:val="20"/>
                  <w:u w:val="single"/>
                </w:rPr>
                <w:delText>Ajli</w:delText>
              </w:r>
            </w:del>
            <w:ins w:id="1849" w:author="OLTRE" w:date="2024-07-03T22:42:00Z">
              <w:r w:rsidRPr="004E5CBB">
                <w:rPr>
                  <w:rFonts w:ascii="Calibri" w:hAnsi="Calibri" w:cs="Calibri"/>
                  <w:color w:val="000000"/>
                  <w:sz w:val="20"/>
                  <w:szCs w:val="20"/>
                </w:rPr>
                <w:t>A</w:t>
              </w:r>
              <w:r w:rsidR="00BC25A4" w:rsidRPr="004E5CBB">
                <w:rPr>
                  <w:rFonts w:ascii="Calibri" w:hAnsi="Calibri" w:cs="Calibri"/>
                  <w:color w:val="000000"/>
                  <w:sz w:val="20"/>
                  <w:szCs w:val="20"/>
                </w:rPr>
                <w:t>h</w:t>
              </w:r>
              <w:r w:rsidRPr="004E5CBB">
                <w:rPr>
                  <w:rFonts w:ascii="Calibri" w:hAnsi="Calibri" w:cs="Calibri"/>
                  <w:color w:val="000000"/>
                  <w:sz w:val="20"/>
                  <w:szCs w:val="20"/>
                </w:rPr>
                <w:t>li</w:t>
              </w:r>
            </w:ins>
            <w:r w:rsidRPr="004E5CBB">
              <w:rPr>
                <w:rFonts w:ascii="Calibri" w:hAnsi="Calibri"/>
                <w:color w:val="000000"/>
                <w:sz w:val="20"/>
                <w:rPrChange w:id="185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51" w:author="OLTRE" w:date="2024-07-03T22:42:00Z">
                  <w:rPr>
                    <w:rFonts w:ascii="Calibri" w:hAnsi="Calibri"/>
                    <w:color w:val="000000"/>
                    <w:sz w:val="20"/>
                    <w:u w:val="single"/>
                  </w:rPr>
                </w:rPrChange>
              </w:rPr>
              <w:t>dapat</w:t>
            </w:r>
            <w:proofErr w:type="spellEnd"/>
            <w:r w:rsidRPr="004E5CBB">
              <w:rPr>
                <w:rFonts w:ascii="Calibri" w:hAnsi="Calibri"/>
                <w:color w:val="000000"/>
                <w:sz w:val="20"/>
                <w:rPrChange w:id="1852"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53" w:author="OLTRE" w:date="2024-07-03T22:42:00Z">
                  <w:rPr>
                    <w:rFonts w:ascii="Calibri" w:hAnsi="Calibri"/>
                    <w:color w:val="000000"/>
                    <w:sz w:val="20"/>
                    <w:u w:val="single"/>
                  </w:rPr>
                </w:rPrChange>
              </w:rPr>
              <w:t>berkonsultasi</w:t>
            </w:r>
            <w:proofErr w:type="spellEnd"/>
            <w:r w:rsidRPr="004E5CBB">
              <w:rPr>
                <w:rFonts w:ascii="Calibri" w:hAnsi="Calibri"/>
                <w:color w:val="000000"/>
                <w:sz w:val="20"/>
                <w:rPrChange w:id="1854"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55" w:author="OLTRE" w:date="2024-07-03T22:42:00Z">
                  <w:rPr>
                    <w:rFonts w:ascii="Calibri" w:hAnsi="Calibri"/>
                    <w:color w:val="000000"/>
                    <w:sz w:val="20"/>
                    <w:u w:val="single"/>
                  </w:rPr>
                </w:rPrChange>
              </w:rPr>
              <w:t>dengan</w:t>
            </w:r>
            <w:proofErr w:type="spellEnd"/>
            <w:r w:rsidRPr="004E5CBB">
              <w:rPr>
                <w:rFonts w:ascii="Calibri" w:hAnsi="Calibri"/>
                <w:color w:val="000000"/>
                <w:sz w:val="20"/>
                <w:rPrChange w:id="1856"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57" w:author="OLTRE" w:date="2024-07-03T22:42:00Z">
                  <w:rPr>
                    <w:rFonts w:ascii="Calibri" w:hAnsi="Calibri"/>
                    <w:color w:val="000000"/>
                    <w:sz w:val="20"/>
                    <w:u w:val="single"/>
                  </w:rPr>
                </w:rPrChange>
              </w:rPr>
              <w:t>atau</w:t>
            </w:r>
            <w:proofErr w:type="spellEnd"/>
            <w:r w:rsidRPr="004E5CBB">
              <w:rPr>
                <w:rFonts w:ascii="Calibri" w:hAnsi="Calibri"/>
                <w:color w:val="000000"/>
                <w:sz w:val="20"/>
                <w:rPrChange w:id="185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59" w:author="OLTRE" w:date="2024-07-03T22:42:00Z">
                  <w:rPr>
                    <w:rFonts w:ascii="Calibri" w:hAnsi="Calibri"/>
                    <w:color w:val="000000"/>
                    <w:sz w:val="20"/>
                    <w:u w:val="single"/>
                  </w:rPr>
                </w:rPrChange>
              </w:rPr>
              <w:t>memperoleh</w:t>
            </w:r>
            <w:proofErr w:type="spellEnd"/>
            <w:r w:rsidRPr="004E5CBB">
              <w:rPr>
                <w:rFonts w:ascii="Calibri" w:hAnsi="Calibri"/>
                <w:color w:val="000000"/>
                <w:sz w:val="20"/>
                <w:rPrChange w:id="186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61" w:author="OLTRE" w:date="2024-07-03T22:42:00Z">
                  <w:rPr>
                    <w:rFonts w:ascii="Calibri" w:hAnsi="Calibri"/>
                    <w:color w:val="000000"/>
                    <w:sz w:val="20"/>
                    <w:u w:val="single"/>
                  </w:rPr>
                </w:rPrChange>
              </w:rPr>
              <w:t>penilaian</w:t>
            </w:r>
            <w:proofErr w:type="spellEnd"/>
            <w:r w:rsidRPr="004E5CBB">
              <w:rPr>
                <w:rFonts w:ascii="Calibri" w:hAnsi="Calibri"/>
                <w:color w:val="000000"/>
                <w:sz w:val="20"/>
                <w:rPrChange w:id="1862"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63" w:author="OLTRE" w:date="2024-07-03T22:42:00Z">
                  <w:rPr>
                    <w:rFonts w:ascii="Calibri" w:hAnsi="Calibri"/>
                    <w:color w:val="000000"/>
                    <w:sz w:val="20"/>
                    <w:u w:val="single"/>
                  </w:rPr>
                </w:rPrChange>
              </w:rPr>
              <w:t>dari</w:t>
            </w:r>
            <w:proofErr w:type="spellEnd"/>
            <w:r w:rsidRPr="004E5CBB">
              <w:rPr>
                <w:rFonts w:ascii="Calibri" w:hAnsi="Calibri"/>
                <w:color w:val="000000"/>
                <w:sz w:val="20"/>
                <w:rPrChange w:id="1864"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65" w:author="OLTRE" w:date="2024-07-03T22:42:00Z">
                  <w:rPr>
                    <w:rFonts w:ascii="Calibri" w:hAnsi="Calibri"/>
                    <w:color w:val="000000"/>
                    <w:sz w:val="20"/>
                    <w:u w:val="single"/>
                  </w:rPr>
                </w:rPrChange>
              </w:rPr>
              <w:t>ahli</w:t>
            </w:r>
            <w:proofErr w:type="spellEnd"/>
            <w:r w:rsidRPr="004E5CBB">
              <w:rPr>
                <w:rFonts w:ascii="Calibri" w:hAnsi="Calibri"/>
                <w:color w:val="000000"/>
                <w:sz w:val="20"/>
                <w:rPrChange w:id="1866"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67" w:author="OLTRE" w:date="2024-07-03T22:42:00Z">
                  <w:rPr>
                    <w:rFonts w:ascii="Calibri" w:hAnsi="Calibri"/>
                    <w:color w:val="000000"/>
                    <w:sz w:val="20"/>
                    <w:u w:val="single"/>
                  </w:rPr>
                </w:rPrChange>
              </w:rPr>
              <w:t>atau</w:t>
            </w:r>
            <w:proofErr w:type="spellEnd"/>
            <w:r w:rsidRPr="004E5CBB">
              <w:rPr>
                <w:rFonts w:ascii="Calibri" w:hAnsi="Calibri"/>
                <w:color w:val="000000"/>
                <w:sz w:val="20"/>
                <w:rPrChange w:id="186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69" w:author="OLTRE" w:date="2024-07-03T22:42:00Z">
                  <w:rPr>
                    <w:rFonts w:ascii="Calibri" w:hAnsi="Calibri"/>
                    <w:color w:val="000000"/>
                    <w:sz w:val="20"/>
                    <w:u w:val="single"/>
                  </w:rPr>
                </w:rPrChange>
              </w:rPr>
              <w:t>profesional</w:t>
            </w:r>
            <w:proofErr w:type="spellEnd"/>
            <w:r w:rsidRPr="004E5CBB">
              <w:rPr>
                <w:rFonts w:ascii="Calibri" w:hAnsi="Calibri"/>
                <w:color w:val="000000"/>
                <w:sz w:val="20"/>
                <w:rPrChange w:id="1870" w:author="OLTRE" w:date="2024-07-03T22:42:00Z">
                  <w:rPr>
                    <w:rFonts w:ascii="Calibri" w:hAnsi="Calibri"/>
                    <w:color w:val="000000"/>
                    <w:sz w:val="20"/>
                    <w:u w:val="single"/>
                  </w:rPr>
                </w:rPrChange>
              </w:rPr>
              <w:t xml:space="preserve"> lain </w:t>
            </w:r>
            <w:proofErr w:type="spellStart"/>
            <w:r w:rsidRPr="004E5CBB">
              <w:rPr>
                <w:rFonts w:ascii="Calibri" w:hAnsi="Calibri"/>
                <w:color w:val="000000"/>
                <w:sz w:val="20"/>
                <w:rPrChange w:id="1871" w:author="OLTRE" w:date="2024-07-03T22:42:00Z">
                  <w:rPr>
                    <w:rFonts w:ascii="Calibri" w:hAnsi="Calibri"/>
                    <w:color w:val="000000"/>
                    <w:sz w:val="20"/>
                    <w:u w:val="single"/>
                  </w:rPr>
                </w:rPrChange>
              </w:rPr>
              <w:t>sesuai</w:t>
            </w:r>
            <w:proofErr w:type="spellEnd"/>
            <w:r w:rsidRPr="004E5CBB">
              <w:rPr>
                <w:rFonts w:ascii="Calibri" w:hAnsi="Calibri"/>
                <w:color w:val="000000"/>
                <w:sz w:val="20"/>
                <w:rPrChange w:id="1872"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73" w:author="OLTRE" w:date="2024-07-03T22:42:00Z">
                  <w:rPr>
                    <w:rFonts w:ascii="Calibri" w:hAnsi="Calibri"/>
                    <w:color w:val="000000"/>
                    <w:sz w:val="20"/>
                    <w:u w:val="single"/>
                  </w:rPr>
                </w:rPrChange>
              </w:rPr>
              <w:t>dengan</w:t>
            </w:r>
            <w:proofErr w:type="spellEnd"/>
            <w:r w:rsidRPr="004E5CBB">
              <w:rPr>
                <w:rFonts w:ascii="Calibri" w:hAnsi="Calibri"/>
                <w:color w:val="000000"/>
                <w:sz w:val="20"/>
                <w:rPrChange w:id="1874"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75" w:author="OLTRE" w:date="2024-07-03T22:42:00Z">
                  <w:rPr>
                    <w:rFonts w:ascii="Calibri" w:hAnsi="Calibri"/>
                    <w:color w:val="000000"/>
                    <w:sz w:val="20"/>
                    <w:u w:val="single"/>
                  </w:rPr>
                </w:rPrChange>
              </w:rPr>
              <w:t>kebutuhannya</w:t>
            </w:r>
            <w:proofErr w:type="spellEnd"/>
            <w:r w:rsidRPr="004E5CBB">
              <w:rPr>
                <w:rFonts w:ascii="Calibri" w:hAnsi="Calibri"/>
                <w:color w:val="000000"/>
                <w:sz w:val="20"/>
                <w:rPrChange w:id="1876"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77" w:author="OLTRE" w:date="2024-07-03T22:42:00Z">
                  <w:rPr>
                    <w:rFonts w:ascii="Calibri" w:hAnsi="Calibri"/>
                    <w:color w:val="000000"/>
                    <w:sz w:val="20"/>
                    <w:u w:val="single"/>
                  </w:rPr>
                </w:rPrChange>
              </w:rPr>
              <w:t>sebelum</w:t>
            </w:r>
            <w:proofErr w:type="spellEnd"/>
            <w:r w:rsidRPr="004E5CBB">
              <w:rPr>
                <w:rFonts w:ascii="Calibri" w:hAnsi="Calibri"/>
                <w:color w:val="000000"/>
                <w:sz w:val="20"/>
                <w:rPrChange w:id="187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79" w:author="OLTRE" w:date="2024-07-03T22:42:00Z">
                  <w:rPr>
                    <w:rFonts w:ascii="Calibri" w:hAnsi="Calibri"/>
                    <w:color w:val="000000"/>
                    <w:sz w:val="20"/>
                    <w:u w:val="single"/>
                  </w:rPr>
                </w:rPrChange>
              </w:rPr>
              <w:t>mengambil</w:t>
            </w:r>
            <w:proofErr w:type="spellEnd"/>
            <w:r w:rsidRPr="004E5CBB">
              <w:rPr>
                <w:rFonts w:ascii="Calibri" w:hAnsi="Calibri"/>
                <w:color w:val="000000"/>
                <w:sz w:val="20"/>
                <w:rPrChange w:id="188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81" w:author="OLTRE" w:date="2024-07-03T22:42:00Z">
                  <w:rPr>
                    <w:rFonts w:ascii="Calibri" w:hAnsi="Calibri"/>
                    <w:color w:val="000000"/>
                    <w:sz w:val="20"/>
                    <w:u w:val="single"/>
                  </w:rPr>
                </w:rPrChange>
              </w:rPr>
              <w:t>keputusan</w:t>
            </w:r>
            <w:proofErr w:type="spellEnd"/>
            <w:r w:rsidRPr="004E5CBB">
              <w:rPr>
                <w:rFonts w:ascii="Calibri" w:hAnsi="Calibri"/>
                <w:color w:val="000000"/>
                <w:sz w:val="20"/>
                <w:rPrChange w:id="1882" w:author="OLTRE" w:date="2024-07-03T22:42:00Z">
                  <w:rPr>
                    <w:rFonts w:ascii="Calibri" w:hAnsi="Calibri"/>
                    <w:color w:val="000000"/>
                    <w:sz w:val="20"/>
                    <w:u w:val="single"/>
                  </w:rPr>
                </w:rPrChange>
              </w:rPr>
              <w:t>;</w:t>
            </w:r>
          </w:p>
          <w:p w14:paraId="027183BD" w14:textId="3D1F84FE" w:rsidR="004A71B2" w:rsidRPr="004E5CBB" w:rsidRDefault="004A71B2" w:rsidP="004A71B2">
            <w:pPr>
              <w:pStyle w:val="ListParagraph"/>
              <w:numPr>
                <w:ilvl w:val="0"/>
                <w:numId w:val="165"/>
              </w:numPr>
              <w:snapToGrid w:val="0"/>
              <w:spacing w:after="0" w:line="240" w:lineRule="auto"/>
              <w:ind w:left="1015" w:hanging="425"/>
              <w:jc w:val="both"/>
              <w:textAlignment w:val="baseline"/>
              <w:rPr>
                <w:rFonts w:ascii="Calibri" w:hAnsi="Calibri"/>
                <w:color w:val="000000"/>
                <w:sz w:val="20"/>
                <w:rPrChange w:id="1883" w:author="OLTRE" w:date="2024-07-03T22:42:00Z">
                  <w:rPr>
                    <w:rFonts w:ascii="Calibri" w:hAnsi="Calibri"/>
                    <w:color w:val="000000"/>
                    <w:sz w:val="20"/>
                    <w:u w:val="single"/>
                  </w:rPr>
                </w:rPrChange>
              </w:rPr>
            </w:pPr>
            <w:r w:rsidRPr="004E5CBB">
              <w:rPr>
                <w:rFonts w:ascii="Calibri" w:hAnsi="Calibri"/>
                <w:color w:val="000000"/>
                <w:sz w:val="20"/>
                <w:rPrChange w:id="1884" w:author="OLTRE" w:date="2024-07-03T22:42:00Z">
                  <w:rPr>
                    <w:rFonts w:ascii="Calibri" w:hAnsi="Calibri"/>
                    <w:color w:val="000000"/>
                    <w:sz w:val="20"/>
                    <w:u w:val="single"/>
                  </w:rPr>
                </w:rPrChange>
              </w:rPr>
              <w:t xml:space="preserve">Ahli </w:t>
            </w:r>
            <w:proofErr w:type="spellStart"/>
            <w:r w:rsidRPr="004E5CBB">
              <w:rPr>
                <w:rFonts w:ascii="Calibri" w:hAnsi="Calibri"/>
                <w:color w:val="000000"/>
                <w:sz w:val="20"/>
                <w:rPrChange w:id="1885" w:author="OLTRE" w:date="2024-07-03T22:42:00Z">
                  <w:rPr>
                    <w:rFonts w:ascii="Calibri" w:hAnsi="Calibri"/>
                    <w:color w:val="000000"/>
                    <w:sz w:val="20"/>
                    <w:u w:val="single"/>
                  </w:rPr>
                </w:rPrChange>
              </w:rPr>
              <w:t>dianggap</w:t>
            </w:r>
            <w:proofErr w:type="spellEnd"/>
            <w:r w:rsidRPr="004E5CBB">
              <w:rPr>
                <w:rFonts w:ascii="Calibri" w:hAnsi="Calibri"/>
                <w:color w:val="000000"/>
                <w:sz w:val="20"/>
                <w:rPrChange w:id="1886"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87" w:author="OLTRE" w:date="2024-07-03T22:42:00Z">
                  <w:rPr>
                    <w:rFonts w:ascii="Calibri" w:hAnsi="Calibri"/>
                    <w:color w:val="000000"/>
                    <w:sz w:val="20"/>
                    <w:u w:val="single"/>
                  </w:rPr>
                </w:rPrChange>
              </w:rPr>
              <w:t>bertindak</w:t>
            </w:r>
            <w:proofErr w:type="spellEnd"/>
            <w:r w:rsidRPr="004E5CBB">
              <w:rPr>
                <w:rFonts w:ascii="Calibri" w:hAnsi="Calibri"/>
                <w:color w:val="000000"/>
                <w:sz w:val="20"/>
                <w:rPrChange w:id="188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89" w:author="OLTRE" w:date="2024-07-03T22:42:00Z">
                  <w:rPr>
                    <w:rFonts w:ascii="Calibri" w:hAnsi="Calibri"/>
                    <w:color w:val="000000"/>
                    <w:sz w:val="20"/>
                    <w:u w:val="single"/>
                  </w:rPr>
                </w:rPrChange>
              </w:rPr>
              <w:t>sebagai</w:t>
            </w:r>
            <w:proofErr w:type="spellEnd"/>
            <w:r w:rsidRPr="004E5CBB">
              <w:rPr>
                <w:rFonts w:ascii="Calibri" w:hAnsi="Calibri"/>
                <w:color w:val="000000"/>
                <w:sz w:val="20"/>
                <w:rPrChange w:id="189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91" w:author="OLTRE" w:date="2024-07-03T22:42:00Z">
                  <w:rPr>
                    <w:rFonts w:ascii="Calibri" w:hAnsi="Calibri"/>
                    <w:color w:val="000000"/>
                    <w:sz w:val="20"/>
                    <w:u w:val="single"/>
                  </w:rPr>
                </w:rPrChange>
              </w:rPr>
              <w:t>ahli</w:t>
            </w:r>
            <w:proofErr w:type="spellEnd"/>
            <w:r w:rsidRPr="004E5CBB">
              <w:rPr>
                <w:rFonts w:ascii="Calibri" w:hAnsi="Calibri"/>
                <w:color w:val="000000"/>
                <w:sz w:val="20"/>
                <w:rPrChange w:id="1892" w:author="OLTRE" w:date="2024-07-03T22:42:00Z">
                  <w:rPr>
                    <w:rFonts w:ascii="Calibri" w:hAnsi="Calibri"/>
                    <w:color w:val="000000"/>
                    <w:sz w:val="20"/>
                    <w:u w:val="single"/>
                  </w:rPr>
                </w:rPrChange>
              </w:rPr>
              <w:t xml:space="preserve"> dan </w:t>
            </w:r>
            <w:proofErr w:type="spellStart"/>
            <w:r w:rsidRPr="004E5CBB">
              <w:rPr>
                <w:rFonts w:ascii="Calibri" w:hAnsi="Calibri"/>
                <w:color w:val="000000"/>
                <w:sz w:val="20"/>
                <w:rPrChange w:id="1893" w:author="OLTRE" w:date="2024-07-03T22:42:00Z">
                  <w:rPr>
                    <w:rFonts w:ascii="Calibri" w:hAnsi="Calibri"/>
                    <w:color w:val="000000"/>
                    <w:sz w:val="20"/>
                    <w:u w:val="single"/>
                  </w:rPr>
                </w:rPrChange>
              </w:rPr>
              <w:t>bukan</w:t>
            </w:r>
            <w:proofErr w:type="spellEnd"/>
            <w:r w:rsidRPr="004E5CBB">
              <w:rPr>
                <w:rFonts w:ascii="Calibri" w:hAnsi="Calibri"/>
                <w:color w:val="000000"/>
                <w:sz w:val="20"/>
                <w:rPrChange w:id="1894"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95" w:author="OLTRE" w:date="2024-07-03T22:42:00Z">
                  <w:rPr>
                    <w:rFonts w:ascii="Calibri" w:hAnsi="Calibri"/>
                    <w:color w:val="000000"/>
                    <w:sz w:val="20"/>
                    <w:u w:val="single"/>
                  </w:rPr>
                </w:rPrChange>
              </w:rPr>
              <w:t>sebagai</w:t>
            </w:r>
            <w:proofErr w:type="spellEnd"/>
            <w:r w:rsidRPr="004E5CBB">
              <w:rPr>
                <w:rFonts w:ascii="Calibri" w:hAnsi="Calibri"/>
                <w:color w:val="000000"/>
                <w:sz w:val="20"/>
                <w:rPrChange w:id="1896" w:author="OLTRE" w:date="2024-07-03T22:42:00Z">
                  <w:rPr>
                    <w:rFonts w:ascii="Calibri" w:hAnsi="Calibri"/>
                    <w:color w:val="000000"/>
                    <w:sz w:val="20"/>
                    <w:u w:val="single"/>
                  </w:rPr>
                </w:rPrChange>
              </w:rPr>
              <w:t xml:space="preserve"> arbiter dan </w:t>
            </w:r>
            <w:proofErr w:type="spellStart"/>
            <w:r w:rsidRPr="004E5CBB">
              <w:rPr>
                <w:rFonts w:ascii="Calibri" w:hAnsi="Calibri"/>
                <w:color w:val="000000"/>
                <w:sz w:val="20"/>
                <w:rPrChange w:id="1897" w:author="OLTRE" w:date="2024-07-03T22:42:00Z">
                  <w:rPr>
                    <w:rFonts w:ascii="Calibri" w:hAnsi="Calibri"/>
                    <w:color w:val="000000"/>
                    <w:sz w:val="20"/>
                    <w:u w:val="single"/>
                  </w:rPr>
                </w:rPrChange>
              </w:rPr>
              <w:t>keputusannya</w:t>
            </w:r>
            <w:proofErr w:type="spellEnd"/>
            <w:r w:rsidRPr="004E5CBB">
              <w:rPr>
                <w:rFonts w:ascii="Calibri" w:hAnsi="Calibri"/>
                <w:color w:val="000000"/>
                <w:sz w:val="20"/>
                <w:rPrChange w:id="189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899" w:author="OLTRE" w:date="2024-07-03T22:42:00Z">
                  <w:rPr>
                    <w:rFonts w:ascii="Calibri" w:hAnsi="Calibri"/>
                    <w:color w:val="000000"/>
                    <w:sz w:val="20"/>
                    <w:u w:val="single"/>
                  </w:rPr>
                </w:rPrChange>
              </w:rPr>
              <w:t>jika</w:t>
            </w:r>
            <w:proofErr w:type="spellEnd"/>
            <w:r w:rsidRPr="004E5CBB">
              <w:rPr>
                <w:rFonts w:ascii="Calibri" w:hAnsi="Calibri"/>
                <w:color w:val="000000"/>
                <w:sz w:val="20"/>
                <w:rPrChange w:id="190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901" w:author="OLTRE" w:date="2024-07-03T22:42:00Z">
                  <w:rPr>
                    <w:rFonts w:ascii="Calibri" w:hAnsi="Calibri"/>
                    <w:color w:val="000000"/>
                    <w:sz w:val="20"/>
                    <w:u w:val="single"/>
                  </w:rPr>
                </w:rPrChange>
              </w:rPr>
              <w:t>tidak</w:t>
            </w:r>
            <w:proofErr w:type="spellEnd"/>
            <w:r w:rsidRPr="004E5CBB">
              <w:rPr>
                <w:rFonts w:ascii="Calibri" w:hAnsi="Calibri"/>
                <w:color w:val="000000"/>
                <w:sz w:val="20"/>
                <w:rPrChange w:id="1902"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903" w:author="OLTRE" w:date="2024-07-03T22:42:00Z">
                  <w:rPr>
                    <w:rFonts w:ascii="Calibri" w:hAnsi="Calibri"/>
                    <w:color w:val="000000"/>
                    <w:sz w:val="20"/>
                    <w:u w:val="single"/>
                  </w:rPr>
                </w:rPrChange>
              </w:rPr>
              <w:t>ada</w:t>
            </w:r>
            <w:proofErr w:type="spellEnd"/>
            <w:r w:rsidRPr="004E5CBB">
              <w:rPr>
                <w:rFonts w:ascii="Calibri" w:hAnsi="Calibri"/>
                <w:color w:val="000000"/>
                <w:sz w:val="20"/>
                <w:rPrChange w:id="1904"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905" w:author="OLTRE" w:date="2024-07-03T22:42:00Z">
                  <w:rPr>
                    <w:rFonts w:ascii="Calibri" w:hAnsi="Calibri"/>
                    <w:color w:val="000000"/>
                    <w:sz w:val="20"/>
                    <w:u w:val="single"/>
                  </w:rPr>
                </w:rPrChange>
              </w:rPr>
              <w:t>kesalahan</w:t>
            </w:r>
            <w:proofErr w:type="spellEnd"/>
            <w:r w:rsidRPr="004E5CBB">
              <w:rPr>
                <w:rFonts w:ascii="Calibri" w:hAnsi="Calibri"/>
                <w:color w:val="000000"/>
                <w:sz w:val="20"/>
                <w:rPrChange w:id="1906" w:author="OLTRE" w:date="2024-07-03T22:42:00Z">
                  <w:rPr>
                    <w:rFonts w:ascii="Calibri" w:hAnsi="Calibri"/>
                    <w:color w:val="000000"/>
                    <w:sz w:val="20"/>
                    <w:u w:val="single"/>
                  </w:rPr>
                </w:rPrChange>
              </w:rPr>
              <w:t xml:space="preserve"> yang </w:t>
            </w:r>
            <w:proofErr w:type="spellStart"/>
            <w:r w:rsidRPr="004E5CBB">
              <w:rPr>
                <w:rFonts w:ascii="Calibri" w:hAnsi="Calibri"/>
                <w:color w:val="000000"/>
                <w:sz w:val="20"/>
                <w:rPrChange w:id="1907" w:author="OLTRE" w:date="2024-07-03T22:42:00Z">
                  <w:rPr>
                    <w:rFonts w:ascii="Calibri" w:hAnsi="Calibri"/>
                    <w:color w:val="000000"/>
                    <w:sz w:val="20"/>
                    <w:u w:val="single"/>
                  </w:rPr>
                </w:rPrChange>
              </w:rPr>
              <w:t>nyata</w:t>
            </w:r>
            <w:proofErr w:type="spellEnd"/>
            <w:r w:rsidRPr="004E5CBB">
              <w:rPr>
                <w:rFonts w:ascii="Calibri" w:hAnsi="Calibri"/>
                <w:color w:val="000000"/>
                <w:sz w:val="20"/>
                <w:rPrChange w:id="190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909" w:author="OLTRE" w:date="2024-07-03T22:42:00Z">
                  <w:rPr>
                    <w:rFonts w:ascii="Calibri" w:hAnsi="Calibri"/>
                    <w:color w:val="000000"/>
                    <w:sz w:val="20"/>
                    <w:u w:val="single"/>
                  </w:rPr>
                </w:rPrChange>
              </w:rPr>
              <w:t>bersifat</w:t>
            </w:r>
            <w:proofErr w:type="spellEnd"/>
            <w:r w:rsidRPr="004E5CBB">
              <w:rPr>
                <w:rFonts w:ascii="Calibri" w:hAnsi="Calibri"/>
                <w:color w:val="000000"/>
                <w:sz w:val="20"/>
                <w:rPrChange w:id="1910" w:author="OLTRE" w:date="2024-07-03T22:42:00Z">
                  <w:rPr>
                    <w:rFonts w:ascii="Calibri" w:hAnsi="Calibri"/>
                    <w:color w:val="000000"/>
                    <w:sz w:val="20"/>
                    <w:u w:val="single"/>
                  </w:rPr>
                </w:rPrChange>
              </w:rPr>
              <w:t xml:space="preserve"> final dan </w:t>
            </w:r>
            <w:proofErr w:type="spellStart"/>
            <w:r w:rsidRPr="004E5CBB">
              <w:rPr>
                <w:rFonts w:ascii="Calibri" w:hAnsi="Calibri"/>
                <w:color w:val="000000"/>
                <w:sz w:val="20"/>
                <w:rPrChange w:id="1911" w:author="OLTRE" w:date="2024-07-03T22:42:00Z">
                  <w:rPr>
                    <w:rFonts w:ascii="Calibri" w:hAnsi="Calibri"/>
                    <w:color w:val="000000"/>
                    <w:sz w:val="20"/>
                    <w:u w:val="single"/>
                  </w:rPr>
                </w:rPrChange>
              </w:rPr>
              <w:t>mengikat</w:t>
            </w:r>
            <w:proofErr w:type="spellEnd"/>
            <w:r w:rsidRPr="004E5CBB">
              <w:rPr>
                <w:rFonts w:ascii="Calibri" w:hAnsi="Calibri"/>
                <w:color w:val="000000"/>
                <w:sz w:val="20"/>
                <w:rPrChange w:id="1912" w:author="OLTRE" w:date="2024-07-03T22:42:00Z">
                  <w:rPr>
                    <w:rFonts w:ascii="Calibri" w:hAnsi="Calibri"/>
                    <w:color w:val="000000"/>
                    <w:sz w:val="20"/>
                    <w:u w:val="single"/>
                  </w:rPr>
                </w:rPrChange>
              </w:rPr>
              <w:t xml:space="preserve"> </w:t>
            </w:r>
            <w:del w:id="1913" w:author="OLTRE" w:date="2024-07-03T22:42:00Z">
              <w:r w:rsidRPr="00E421E9">
                <w:rPr>
                  <w:rFonts w:ascii="Calibri" w:hAnsi="Calibri" w:cs="Calibri"/>
                  <w:color w:val="000000"/>
                  <w:sz w:val="20"/>
                  <w:szCs w:val="20"/>
                  <w:u w:val="single"/>
                </w:rPr>
                <w:delText>para</w:delText>
              </w:r>
            </w:del>
            <w:ins w:id="1914" w:author="OLTRE" w:date="2024-07-03T22:42:00Z">
              <w:r w:rsidR="00922CAA" w:rsidRPr="004E5CBB">
                <w:rPr>
                  <w:rFonts w:ascii="Calibri" w:hAnsi="Calibri" w:cs="Calibri"/>
                  <w:color w:val="000000"/>
                  <w:sz w:val="20"/>
                  <w:szCs w:val="20"/>
                </w:rPr>
                <w:t>P</w:t>
              </w:r>
              <w:r w:rsidRPr="004E5CBB">
                <w:rPr>
                  <w:rFonts w:ascii="Calibri" w:hAnsi="Calibri" w:cs="Calibri"/>
                  <w:color w:val="000000"/>
                  <w:sz w:val="20"/>
                  <w:szCs w:val="20"/>
                </w:rPr>
                <w:t>ara</w:t>
              </w:r>
            </w:ins>
            <w:r w:rsidRPr="004E5CBB">
              <w:rPr>
                <w:rFonts w:ascii="Calibri" w:hAnsi="Calibri"/>
                <w:color w:val="000000"/>
                <w:sz w:val="20"/>
                <w:rPrChange w:id="1915"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916" w:author="OLTRE" w:date="2024-07-03T22:42:00Z">
                  <w:rPr>
                    <w:rFonts w:ascii="Calibri" w:hAnsi="Calibri"/>
                    <w:color w:val="000000"/>
                    <w:sz w:val="20"/>
                    <w:u w:val="single"/>
                  </w:rPr>
                </w:rPrChange>
              </w:rPr>
              <w:t>Pendiri</w:t>
            </w:r>
            <w:proofErr w:type="spellEnd"/>
            <w:r w:rsidRPr="004E5CBB">
              <w:rPr>
                <w:rFonts w:ascii="Calibri" w:hAnsi="Calibri"/>
                <w:color w:val="000000"/>
                <w:sz w:val="20"/>
                <w:rPrChange w:id="1917" w:author="OLTRE" w:date="2024-07-03T22:42:00Z">
                  <w:rPr>
                    <w:rFonts w:ascii="Calibri" w:hAnsi="Calibri"/>
                    <w:color w:val="000000"/>
                    <w:sz w:val="20"/>
                    <w:u w:val="single"/>
                  </w:rPr>
                </w:rPrChange>
              </w:rPr>
              <w:t xml:space="preserve"> dan </w:t>
            </w:r>
            <w:proofErr w:type="spellStart"/>
            <w:r w:rsidRPr="004E5CBB">
              <w:rPr>
                <w:rFonts w:ascii="Calibri" w:hAnsi="Calibri"/>
                <w:color w:val="000000"/>
                <w:sz w:val="20"/>
                <w:rPrChange w:id="1918" w:author="OLTRE" w:date="2024-07-03T22:42:00Z">
                  <w:rPr>
                    <w:rFonts w:ascii="Calibri" w:hAnsi="Calibri"/>
                    <w:color w:val="000000"/>
                    <w:sz w:val="20"/>
                    <w:u w:val="single"/>
                  </w:rPr>
                </w:rPrChange>
              </w:rPr>
              <w:t>Pihak</w:t>
            </w:r>
            <w:proofErr w:type="spellEnd"/>
            <w:r w:rsidRPr="004E5CBB">
              <w:rPr>
                <w:rFonts w:ascii="Calibri" w:hAnsi="Calibri"/>
                <w:color w:val="000000"/>
                <w:sz w:val="20"/>
                <w:rPrChange w:id="1919" w:author="OLTRE" w:date="2024-07-03T22:42:00Z">
                  <w:rPr>
                    <w:rFonts w:ascii="Calibri" w:hAnsi="Calibri"/>
                    <w:color w:val="000000"/>
                    <w:sz w:val="20"/>
                    <w:u w:val="single"/>
                  </w:rPr>
                </w:rPrChange>
              </w:rPr>
              <w:t xml:space="preserve"> yang </w:t>
            </w:r>
            <w:proofErr w:type="spellStart"/>
            <w:r w:rsidRPr="004E5CBB">
              <w:rPr>
                <w:rFonts w:ascii="Calibri" w:hAnsi="Calibri"/>
                <w:color w:val="000000"/>
                <w:sz w:val="20"/>
                <w:rPrChange w:id="1920" w:author="OLTRE" w:date="2024-07-03T22:42:00Z">
                  <w:rPr>
                    <w:rFonts w:ascii="Calibri" w:hAnsi="Calibri"/>
                    <w:color w:val="000000"/>
                    <w:sz w:val="20"/>
                    <w:u w:val="single"/>
                  </w:rPr>
                </w:rPrChange>
              </w:rPr>
              <w:t>mengajukan</w:t>
            </w:r>
            <w:proofErr w:type="spellEnd"/>
            <w:r w:rsidRPr="004E5CBB">
              <w:rPr>
                <w:rFonts w:ascii="Calibri" w:hAnsi="Calibri"/>
                <w:color w:val="000000"/>
                <w:sz w:val="20"/>
                <w:rPrChange w:id="1921"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922" w:author="OLTRE" w:date="2024-07-03T22:42:00Z">
                  <w:rPr>
                    <w:rFonts w:ascii="Calibri" w:hAnsi="Calibri"/>
                    <w:color w:val="000000"/>
                    <w:sz w:val="20"/>
                    <w:u w:val="single"/>
                  </w:rPr>
                </w:rPrChange>
              </w:rPr>
              <w:t>Klaim</w:t>
            </w:r>
            <w:proofErr w:type="spellEnd"/>
            <w:r w:rsidRPr="004E5CBB">
              <w:rPr>
                <w:rFonts w:ascii="Calibri" w:hAnsi="Calibri"/>
                <w:color w:val="000000"/>
                <w:sz w:val="20"/>
                <w:rPrChange w:id="1923"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924" w:author="OLTRE" w:date="2024-07-03T22:42:00Z">
                  <w:rPr>
                    <w:rFonts w:ascii="Calibri" w:hAnsi="Calibri"/>
                    <w:color w:val="000000"/>
                    <w:sz w:val="20"/>
                    <w:u w:val="single"/>
                  </w:rPr>
                </w:rPrChange>
              </w:rPr>
              <w:t>terhadap</w:t>
            </w:r>
            <w:proofErr w:type="spellEnd"/>
            <w:r w:rsidRPr="004E5CBB">
              <w:rPr>
                <w:rFonts w:ascii="Calibri" w:hAnsi="Calibri"/>
                <w:color w:val="000000"/>
                <w:sz w:val="20"/>
                <w:rPrChange w:id="1925" w:author="OLTRE" w:date="2024-07-03T22:42:00Z">
                  <w:rPr>
                    <w:rFonts w:ascii="Calibri" w:hAnsi="Calibri"/>
                    <w:color w:val="000000"/>
                    <w:sz w:val="20"/>
                    <w:u w:val="single"/>
                  </w:rPr>
                </w:rPrChange>
              </w:rPr>
              <w:t xml:space="preserve"> Para </w:t>
            </w:r>
            <w:proofErr w:type="spellStart"/>
            <w:r w:rsidRPr="004E5CBB">
              <w:rPr>
                <w:rFonts w:ascii="Calibri" w:hAnsi="Calibri"/>
                <w:color w:val="000000"/>
                <w:sz w:val="20"/>
                <w:rPrChange w:id="1926" w:author="OLTRE" w:date="2024-07-03T22:42:00Z">
                  <w:rPr>
                    <w:rFonts w:ascii="Calibri" w:hAnsi="Calibri"/>
                    <w:color w:val="000000"/>
                    <w:sz w:val="20"/>
                    <w:u w:val="single"/>
                  </w:rPr>
                </w:rPrChange>
              </w:rPr>
              <w:t>Pendiri</w:t>
            </w:r>
            <w:proofErr w:type="spellEnd"/>
            <w:r w:rsidRPr="004E5CBB">
              <w:rPr>
                <w:rFonts w:ascii="Calibri" w:hAnsi="Calibri"/>
                <w:color w:val="000000"/>
                <w:sz w:val="20"/>
                <w:rPrChange w:id="1927" w:author="OLTRE" w:date="2024-07-03T22:42:00Z">
                  <w:rPr>
                    <w:rFonts w:ascii="Calibri" w:hAnsi="Calibri"/>
                    <w:color w:val="000000"/>
                    <w:sz w:val="20"/>
                    <w:u w:val="single"/>
                  </w:rPr>
                </w:rPrChange>
              </w:rPr>
              <w:t>;</w:t>
            </w:r>
          </w:p>
          <w:p w14:paraId="21049F6F" w14:textId="6DB1744C" w:rsidR="004A71B2" w:rsidRPr="004E5CBB" w:rsidRDefault="004A71B2" w:rsidP="004A71B2">
            <w:pPr>
              <w:pStyle w:val="ListParagraph"/>
              <w:numPr>
                <w:ilvl w:val="0"/>
                <w:numId w:val="165"/>
              </w:numPr>
              <w:snapToGrid w:val="0"/>
              <w:spacing w:after="0" w:line="240" w:lineRule="auto"/>
              <w:ind w:left="1015" w:hanging="425"/>
              <w:jc w:val="both"/>
              <w:textAlignment w:val="baseline"/>
              <w:rPr>
                <w:rFonts w:ascii="Calibri" w:hAnsi="Calibri"/>
                <w:color w:val="000000"/>
                <w:sz w:val="20"/>
                <w:rPrChange w:id="1928" w:author="OLTRE" w:date="2024-07-03T22:42:00Z">
                  <w:rPr>
                    <w:rFonts w:ascii="Calibri" w:hAnsi="Calibri"/>
                    <w:color w:val="000000"/>
                    <w:sz w:val="20"/>
                    <w:u w:val="single"/>
                  </w:rPr>
                </w:rPrChange>
              </w:rPr>
            </w:pPr>
            <w:proofErr w:type="spellStart"/>
            <w:r w:rsidRPr="004E5CBB">
              <w:rPr>
                <w:rFonts w:ascii="Calibri" w:hAnsi="Calibri"/>
                <w:color w:val="000000"/>
                <w:sz w:val="20"/>
                <w:rPrChange w:id="1929" w:author="OLTRE" w:date="2024-07-03T22:42:00Z">
                  <w:rPr>
                    <w:rFonts w:ascii="Calibri" w:hAnsi="Calibri"/>
                    <w:color w:val="000000"/>
                    <w:sz w:val="20"/>
                    <w:u w:val="single"/>
                  </w:rPr>
                </w:rPrChange>
              </w:rPr>
              <w:t>salinan</w:t>
            </w:r>
            <w:proofErr w:type="spellEnd"/>
            <w:r w:rsidRPr="004E5CBB">
              <w:rPr>
                <w:rFonts w:ascii="Calibri" w:hAnsi="Calibri"/>
                <w:color w:val="000000"/>
                <w:sz w:val="20"/>
                <w:rPrChange w:id="193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931" w:author="OLTRE" w:date="2024-07-03T22:42:00Z">
                  <w:rPr>
                    <w:rFonts w:ascii="Calibri" w:hAnsi="Calibri"/>
                    <w:color w:val="000000"/>
                    <w:sz w:val="20"/>
                    <w:u w:val="single"/>
                  </w:rPr>
                </w:rPrChange>
              </w:rPr>
              <w:t>keputusan</w:t>
            </w:r>
            <w:proofErr w:type="spellEnd"/>
            <w:r w:rsidRPr="004E5CBB">
              <w:rPr>
                <w:rFonts w:ascii="Calibri" w:hAnsi="Calibri"/>
                <w:color w:val="000000"/>
                <w:sz w:val="20"/>
                <w:rPrChange w:id="1932" w:author="OLTRE" w:date="2024-07-03T22:42:00Z">
                  <w:rPr>
                    <w:rFonts w:ascii="Calibri" w:hAnsi="Calibri"/>
                    <w:color w:val="000000"/>
                    <w:sz w:val="20"/>
                    <w:u w:val="single"/>
                  </w:rPr>
                </w:rPrChange>
              </w:rPr>
              <w:t xml:space="preserve"> Ahli </w:t>
            </w:r>
            <w:proofErr w:type="spellStart"/>
            <w:r w:rsidRPr="004E5CBB">
              <w:rPr>
                <w:rFonts w:ascii="Calibri" w:hAnsi="Calibri"/>
                <w:color w:val="000000"/>
                <w:sz w:val="20"/>
                <w:rPrChange w:id="1933" w:author="OLTRE" w:date="2024-07-03T22:42:00Z">
                  <w:rPr>
                    <w:rFonts w:ascii="Calibri" w:hAnsi="Calibri"/>
                    <w:color w:val="000000"/>
                    <w:sz w:val="20"/>
                    <w:u w:val="single"/>
                  </w:rPr>
                </w:rPrChange>
              </w:rPr>
              <w:t>atas</w:t>
            </w:r>
            <w:proofErr w:type="spellEnd"/>
            <w:r w:rsidRPr="004E5CBB">
              <w:rPr>
                <w:rFonts w:ascii="Calibri" w:hAnsi="Calibri"/>
                <w:color w:val="000000"/>
                <w:sz w:val="20"/>
                <w:rPrChange w:id="1934" w:author="OLTRE" w:date="2024-07-03T22:42:00Z">
                  <w:rPr>
                    <w:rFonts w:ascii="Calibri" w:hAnsi="Calibri"/>
                    <w:color w:val="000000"/>
                    <w:sz w:val="20"/>
                    <w:u w:val="single"/>
                  </w:rPr>
                </w:rPrChange>
              </w:rPr>
              <w:t xml:space="preserve"> Nilai Pasar </w:t>
            </w:r>
            <w:proofErr w:type="spellStart"/>
            <w:r w:rsidRPr="004E5CBB">
              <w:rPr>
                <w:rFonts w:ascii="Calibri" w:hAnsi="Calibri"/>
                <w:color w:val="000000"/>
                <w:sz w:val="20"/>
                <w:rPrChange w:id="1935" w:author="OLTRE" w:date="2024-07-03T22:42:00Z">
                  <w:rPr>
                    <w:rFonts w:ascii="Calibri" w:hAnsi="Calibri"/>
                    <w:color w:val="000000"/>
                    <w:sz w:val="20"/>
                    <w:u w:val="single"/>
                  </w:rPr>
                </w:rPrChange>
              </w:rPr>
              <w:t>Wajar</w:t>
            </w:r>
            <w:proofErr w:type="spellEnd"/>
            <w:r w:rsidRPr="004E5CBB">
              <w:rPr>
                <w:rFonts w:ascii="Calibri" w:hAnsi="Calibri"/>
                <w:color w:val="000000"/>
                <w:sz w:val="20"/>
                <w:rPrChange w:id="1936"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937" w:author="OLTRE" w:date="2024-07-03T22:42:00Z">
                  <w:rPr>
                    <w:rFonts w:ascii="Calibri" w:hAnsi="Calibri"/>
                    <w:color w:val="000000"/>
                    <w:sz w:val="20"/>
                    <w:u w:val="single"/>
                  </w:rPr>
                </w:rPrChange>
              </w:rPr>
              <w:t>diberikan</w:t>
            </w:r>
            <w:proofErr w:type="spellEnd"/>
            <w:r w:rsidRPr="004E5CBB">
              <w:rPr>
                <w:rFonts w:ascii="Calibri" w:hAnsi="Calibri"/>
                <w:color w:val="000000"/>
                <w:sz w:val="20"/>
                <w:rPrChange w:id="193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939" w:author="OLTRE" w:date="2024-07-03T22:42:00Z">
                  <w:rPr>
                    <w:rFonts w:ascii="Calibri" w:hAnsi="Calibri"/>
                    <w:color w:val="000000"/>
                    <w:sz w:val="20"/>
                    <w:u w:val="single"/>
                  </w:rPr>
                </w:rPrChange>
              </w:rPr>
              <w:t>kepada</w:t>
            </w:r>
            <w:proofErr w:type="spellEnd"/>
            <w:r w:rsidRPr="004E5CBB">
              <w:rPr>
                <w:rFonts w:ascii="Calibri" w:hAnsi="Calibri"/>
                <w:color w:val="000000"/>
                <w:sz w:val="20"/>
                <w:rPrChange w:id="1940" w:author="OLTRE" w:date="2024-07-03T22:42:00Z">
                  <w:rPr>
                    <w:rFonts w:ascii="Calibri" w:hAnsi="Calibri"/>
                    <w:color w:val="000000"/>
                    <w:sz w:val="20"/>
                    <w:u w:val="single"/>
                  </w:rPr>
                </w:rPrChange>
              </w:rPr>
              <w:t xml:space="preserve"> </w:t>
            </w:r>
            <w:ins w:id="1941" w:author="OLTRE" w:date="2024-07-03T22:42:00Z">
              <w:r w:rsidR="00922CAA" w:rsidRPr="004E5CBB">
                <w:rPr>
                  <w:rFonts w:ascii="Calibri" w:hAnsi="Calibri" w:cs="Calibri"/>
                  <w:color w:val="000000"/>
                  <w:sz w:val="20"/>
                  <w:szCs w:val="20"/>
                </w:rPr>
                <w:t xml:space="preserve">Para </w:t>
              </w:r>
            </w:ins>
            <w:proofErr w:type="spellStart"/>
            <w:r w:rsidRPr="004E5CBB">
              <w:rPr>
                <w:rFonts w:ascii="Calibri" w:hAnsi="Calibri"/>
                <w:color w:val="000000"/>
                <w:sz w:val="20"/>
                <w:rPrChange w:id="1942" w:author="OLTRE" w:date="2024-07-03T22:42:00Z">
                  <w:rPr>
                    <w:rFonts w:ascii="Calibri" w:hAnsi="Calibri"/>
                    <w:color w:val="000000"/>
                    <w:sz w:val="20"/>
                    <w:u w:val="single"/>
                  </w:rPr>
                </w:rPrChange>
              </w:rPr>
              <w:t>Pendiri</w:t>
            </w:r>
            <w:proofErr w:type="spellEnd"/>
            <w:r w:rsidRPr="004E5CBB">
              <w:rPr>
                <w:rFonts w:ascii="Calibri" w:hAnsi="Calibri"/>
                <w:color w:val="000000"/>
                <w:sz w:val="20"/>
                <w:rPrChange w:id="1943" w:author="OLTRE" w:date="2024-07-03T22:42:00Z">
                  <w:rPr>
                    <w:rFonts w:ascii="Calibri" w:hAnsi="Calibri"/>
                    <w:color w:val="000000"/>
                    <w:sz w:val="20"/>
                    <w:u w:val="single"/>
                  </w:rPr>
                </w:rPrChange>
              </w:rPr>
              <w:t xml:space="preserve"> dan </w:t>
            </w:r>
            <w:proofErr w:type="spellStart"/>
            <w:r w:rsidRPr="004E5CBB">
              <w:rPr>
                <w:rFonts w:ascii="Calibri" w:hAnsi="Calibri"/>
                <w:color w:val="000000"/>
                <w:sz w:val="20"/>
                <w:rPrChange w:id="1944" w:author="OLTRE" w:date="2024-07-03T22:42:00Z">
                  <w:rPr>
                    <w:rFonts w:ascii="Calibri" w:hAnsi="Calibri"/>
                    <w:color w:val="000000"/>
                    <w:sz w:val="20"/>
                    <w:u w:val="single"/>
                  </w:rPr>
                </w:rPrChange>
              </w:rPr>
              <w:t>Pihak</w:t>
            </w:r>
            <w:proofErr w:type="spellEnd"/>
            <w:r w:rsidRPr="004E5CBB">
              <w:rPr>
                <w:rFonts w:ascii="Calibri" w:hAnsi="Calibri"/>
                <w:color w:val="000000"/>
                <w:sz w:val="20"/>
                <w:rPrChange w:id="1945" w:author="OLTRE" w:date="2024-07-03T22:42:00Z">
                  <w:rPr>
                    <w:rFonts w:ascii="Calibri" w:hAnsi="Calibri"/>
                    <w:color w:val="000000"/>
                    <w:sz w:val="20"/>
                    <w:u w:val="single"/>
                  </w:rPr>
                </w:rPrChange>
              </w:rPr>
              <w:t xml:space="preserve"> yang </w:t>
            </w:r>
            <w:proofErr w:type="spellStart"/>
            <w:r w:rsidRPr="004E5CBB">
              <w:rPr>
                <w:rFonts w:ascii="Calibri" w:hAnsi="Calibri"/>
                <w:color w:val="000000"/>
                <w:sz w:val="20"/>
                <w:rPrChange w:id="1946" w:author="OLTRE" w:date="2024-07-03T22:42:00Z">
                  <w:rPr>
                    <w:rFonts w:ascii="Calibri" w:hAnsi="Calibri"/>
                    <w:color w:val="000000"/>
                    <w:sz w:val="20"/>
                    <w:u w:val="single"/>
                  </w:rPr>
                </w:rPrChange>
              </w:rPr>
              <w:t>mengajukan</w:t>
            </w:r>
            <w:proofErr w:type="spellEnd"/>
            <w:r w:rsidRPr="004E5CBB">
              <w:rPr>
                <w:rFonts w:ascii="Calibri" w:hAnsi="Calibri"/>
                <w:color w:val="000000"/>
                <w:sz w:val="20"/>
                <w:rPrChange w:id="1947"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948" w:author="OLTRE" w:date="2024-07-03T22:42:00Z">
                  <w:rPr>
                    <w:rFonts w:ascii="Calibri" w:hAnsi="Calibri"/>
                    <w:color w:val="000000"/>
                    <w:sz w:val="20"/>
                    <w:u w:val="single"/>
                  </w:rPr>
                </w:rPrChange>
              </w:rPr>
              <w:t>Klaim</w:t>
            </w:r>
            <w:proofErr w:type="spellEnd"/>
            <w:r w:rsidRPr="004E5CBB">
              <w:rPr>
                <w:rFonts w:ascii="Calibri" w:hAnsi="Calibri"/>
                <w:color w:val="000000"/>
                <w:sz w:val="20"/>
                <w:rPrChange w:id="1949"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950" w:author="OLTRE" w:date="2024-07-03T22:42:00Z">
                  <w:rPr>
                    <w:rFonts w:ascii="Calibri" w:hAnsi="Calibri"/>
                    <w:color w:val="000000"/>
                    <w:sz w:val="20"/>
                    <w:u w:val="single"/>
                  </w:rPr>
                </w:rPrChange>
              </w:rPr>
              <w:t>terhadap</w:t>
            </w:r>
            <w:proofErr w:type="spellEnd"/>
            <w:ins w:id="1951" w:author="OLTRE" w:date="2024-07-03T22:42:00Z">
              <w:r w:rsidRPr="004E5CBB">
                <w:rPr>
                  <w:rFonts w:ascii="Calibri" w:hAnsi="Calibri" w:cs="Calibri"/>
                  <w:color w:val="000000"/>
                  <w:sz w:val="20"/>
                  <w:szCs w:val="20"/>
                </w:rPr>
                <w:t xml:space="preserve"> </w:t>
              </w:r>
              <w:r w:rsidR="00922CAA" w:rsidRPr="004E5CBB">
                <w:rPr>
                  <w:rFonts w:ascii="Calibri" w:hAnsi="Calibri" w:cs="Calibri"/>
                  <w:color w:val="000000"/>
                  <w:sz w:val="20"/>
                  <w:szCs w:val="20"/>
                </w:rPr>
                <w:t>Para</w:t>
              </w:r>
            </w:ins>
            <w:r w:rsidR="00922CAA" w:rsidRPr="004E5CBB">
              <w:rPr>
                <w:rFonts w:ascii="Calibri" w:hAnsi="Calibri"/>
                <w:color w:val="000000"/>
                <w:sz w:val="20"/>
                <w:rPrChange w:id="1952"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953" w:author="OLTRE" w:date="2024-07-03T22:42:00Z">
                  <w:rPr>
                    <w:rFonts w:ascii="Calibri" w:hAnsi="Calibri"/>
                    <w:color w:val="000000"/>
                    <w:sz w:val="20"/>
                    <w:u w:val="single"/>
                  </w:rPr>
                </w:rPrChange>
              </w:rPr>
              <w:t>Pendiri</w:t>
            </w:r>
            <w:proofErr w:type="spellEnd"/>
            <w:r w:rsidRPr="004E5CBB">
              <w:rPr>
                <w:rFonts w:ascii="Calibri" w:hAnsi="Calibri"/>
                <w:color w:val="000000"/>
                <w:sz w:val="20"/>
                <w:rPrChange w:id="1954" w:author="OLTRE" w:date="2024-07-03T22:42:00Z">
                  <w:rPr>
                    <w:rFonts w:ascii="Calibri" w:hAnsi="Calibri"/>
                    <w:color w:val="000000"/>
                    <w:sz w:val="20"/>
                    <w:u w:val="single"/>
                  </w:rPr>
                </w:rPrChange>
              </w:rPr>
              <w:t>; dan</w:t>
            </w:r>
          </w:p>
          <w:p w14:paraId="06417FE9" w14:textId="06FFC5E3" w:rsidR="004A71B2" w:rsidRPr="00BA45BC" w:rsidRDefault="004A71B2" w:rsidP="00BA45BC">
            <w:pPr>
              <w:pStyle w:val="ListParagraph"/>
              <w:numPr>
                <w:ilvl w:val="0"/>
                <w:numId w:val="165"/>
              </w:numPr>
              <w:snapToGrid w:val="0"/>
              <w:spacing w:after="0" w:line="240" w:lineRule="auto"/>
              <w:ind w:left="1015" w:hanging="425"/>
              <w:jc w:val="both"/>
              <w:textAlignment w:val="baseline"/>
              <w:rPr>
                <w:rFonts w:ascii="Calibri" w:hAnsi="Calibri" w:cs="Calibri"/>
                <w:color w:val="000000"/>
                <w:sz w:val="20"/>
                <w:szCs w:val="20"/>
                <w:u w:val="single"/>
              </w:rPr>
            </w:pPr>
            <w:proofErr w:type="spellStart"/>
            <w:r w:rsidRPr="004E5CBB">
              <w:rPr>
                <w:rFonts w:ascii="Calibri" w:hAnsi="Calibri"/>
                <w:color w:val="000000"/>
                <w:sz w:val="20"/>
                <w:rPrChange w:id="1955" w:author="OLTRE" w:date="2024-07-03T22:42:00Z">
                  <w:rPr>
                    <w:rFonts w:ascii="Calibri" w:hAnsi="Calibri"/>
                    <w:color w:val="000000"/>
                    <w:sz w:val="20"/>
                    <w:u w:val="single"/>
                  </w:rPr>
                </w:rPrChange>
              </w:rPr>
              <w:lastRenderedPageBreak/>
              <w:t>segala</w:t>
            </w:r>
            <w:proofErr w:type="spellEnd"/>
            <w:r w:rsidRPr="004E5CBB">
              <w:rPr>
                <w:rFonts w:ascii="Calibri" w:hAnsi="Calibri"/>
                <w:color w:val="000000"/>
                <w:sz w:val="20"/>
                <w:rPrChange w:id="1956"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957" w:author="OLTRE" w:date="2024-07-03T22:42:00Z">
                  <w:rPr>
                    <w:rFonts w:ascii="Calibri" w:hAnsi="Calibri"/>
                    <w:color w:val="000000"/>
                    <w:sz w:val="20"/>
                    <w:u w:val="single"/>
                  </w:rPr>
                </w:rPrChange>
              </w:rPr>
              <w:t>biaya</w:t>
            </w:r>
            <w:proofErr w:type="spellEnd"/>
            <w:r w:rsidRPr="004E5CBB">
              <w:rPr>
                <w:rFonts w:ascii="Calibri" w:hAnsi="Calibri"/>
                <w:color w:val="000000"/>
                <w:sz w:val="20"/>
                <w:rPrChange w:id="1958" w:author="OLTRE" w:date="2024-07-03T22:42:00Z">
                  <w:rPr>
                    <w:rFonts w:ascii="Calibri" w:hAnsi="Calibri"/>
                    <w:color w:val="000000"/>
                    <w:sz w:val="20"/>
                    <w:u w:val="single"/>
                  </w:rPr>
                </w:rPrChange>
              </w:rPr>
              <w:t xml:space="preserve"> yang </w:t>
            </w:r>
            <w:proofErr w:type="spellStart"/>
            <w:r w:rsidRPr="004E5CBB">
              <w:rPr>
                <w:rFonts w:ascii="Calibri" w:hAnsi="Calibri"/>
                <w:color w:val="000000"/>
                <w:sz w:val="20"/>
                <w:rPrChange w:id="1959" w:author="OLTRE" w:date="2024-07-03T22:42:00Z">
                  <w:rPr>
                    <w:rFonts w:ascii="Calibri" w:hAnsi="Calibri"/>
                    <w:color w:val="000000"/>
                    <w:sz w:val="20"/>
                    <w:u w:val="single"/>
                  </w:rPr>
                </w:rPrChange>
              </w:rPr>
              <w:t>berkaitan</w:t>
            </w:r>
            <w:proofErr w:type="spellEnd"/>
            <w:r w:rsidRPr="004E5CBB">
              <w:rPr>
                <w:rFonts w:ascii="Calibri" w:hAnsi="Calibri"/>
                <w:color w:val="000000"/>
                <w:sz w:val="20"/>
                <w:rPrChange w:id="1960"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961" w:author="OLTRE" w:date="2024-07-03T22:42:00Z">
                  <w:rPr>
                    <w:rFonts w:ascii="Calibri" w:hAnsi="Calibri"/>
                    <w:color w:val="000000"/>
                    <w:sz w:val="20"/>
                    <w:u w:val="single"/>
                  </w:rPr>
                </w:rPrChange>
              </w:rPr>
              <w:t>dengan</w:t>
            </w:r>
            <w:proofErr w:type="spellEnd"/>
            <w:r w:rsidRPr="004E5CBB">
              <w:rPr>
                <w:rFonts w:ascii="Calibri" w:hAnsi="Calibri"/>
                <w:color w:val="000000"/>
                <w:sz w:val="20"/>
                <w:rPrChange w:id="1962"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963" w:author="OLTRE" w:date="2024-07-03T22:42:00Z">
                  <w:rPr>
                    <w:rFonts w:ascii="Calibri" w:hAnsi="Calibri"/>
                    <w:color w:val="000000"/>
                    <w:sz w:val="20"/>
                    <w:u w:val="single"/>
                  </w:rPr>
                </w:rPrChange>
              </w:rPr>
              <w:t>penentuan</w:t>
            </w:r>
            <w:proofErr w:type="spellEnd"/>
            <w:r w:rsidRPr="004E5CBB">
              <w:rPr>
                <w:rFonts w:ascii="Calibri" w:hAnsi="Calibri"/>
                <w:color w:val="000000"/>
                <w:sz w:val="20"/>
                <w:rPrChange w:id="1964" w:author="OLTRE" w:date="2024-07-03T22:42:00Z">
                  <w:rPr>
                    <w:rFonts w:ascii="Calibri" w:hAnsi="Calibri"/>
                    <w:color w:val="000000"/>
                    <w:sz w:val="20"/>
                    <w:u w:val="single"/>
                  </w:rPr>
                </w:rPrChange>
              </w:rPr>
              <w:t xml:space="preserve"> Nilai Pasar </w:t>
            </w:r>
            <w:proofErr w:type="spellStart"/>
            <w:r w:rsidRPr="004E5CBB">
              <w:rPr>
                <w:rFonts w:ascii="Calibri" w:hAnsi="Calibri"/>
                <w:color w:val="000000"/>
                <w:sz w:val="20"/>
                <w:rPrChange w:id="1965" w:author="OLTRE" w:date="2024-07-03T22:42:00Z">
                  <w:rPr>
                    <w:rFonts w:ascii="Calibri" w:hAnsi="Calibri"/>
                    <w:color w:val="000000"/>
                    <w:sz w:val="20"/>
                    <w:u w:val="single"/>
                  </w:rPr>
                </w:rPrChange>
              </w:rPr>
              <w:t>Wajar</w:t>
            </w:r>
            <w:proofErr w:type="spellEnd"/>
            <w:r w:rsidRPr="004E5CBB">
              <w:rPr>
                <w:rFonts w:ascii="Calibri" w:hAnsi="Calibri"/>
                <w:color w:val="000000"/>
                <w:sz w:val="20"/>
                <w:rPrChange w:id="1966"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967" w:author="OLTRE" w:date="2024-07-03T22:42:00Z">
                  <w:rPr>
                    <w:rFonts w:ascii="Calibri" w:hAnsi="Calibri"/>
                    <w:color w:val="000000"/>
                    <w:sz w:val="20"/>
                    <w:u w:val="single"/>
                  </w:rPr>
                </w:rPrChange>
              </w:rPr>
              <w:t>termasuk</w:t>
            </w:r>
            <w:proofErr w:type="spellEnd"/>
            <w:r w:rsidRPr="004E5CBB">
              <w:rPr>
                <w:rFonts w:ascii="Calibri" w:hAnsi="Calibri"/>
                <w:color w:val="000000"/>
                <w:sz w:val="20"/>
                <w:rPrChange w:id="1968"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969" w:author="OLTRE" w:date="2024-07-03T22:42:00Z">
                  <w:rPr>
                    <w:rFonts w:ascii="Calibri" w:hAnsi="Calibri"/>
                    <w:color w:val="000000"/>
                    <w:sz w:val="20"/>
                    <w:u w:val="single"/>
                  </w:rPr>
                </w:rPrChange>
              </w:rPr>
              <w:t>penunjukkan</w:t>
            </w:r>
            <w:proofErr w:type="spellEnd"/>
            <w:r w:rsidRPr="004E5CBB">
              <w:rPr>
                <w:rFonts w:ascii="Calibri" w:hAnsi="Calibri"/>
                <w:color w:val="000000"/>
                <w:sz w:val="20"/>
                <w:rPrChange w:id="1970" w:author="OLTRE" w:date="2024-07-03T22:42:00Z">
                  <w:rPr>
                    <w:rFonts w:ascii="Calibri" w:hAnsi="Calibri"/>
                    <w:color w:val="000000"/>
                    <w:sz w:val="20"/>
                    <w:u w:val="single"/>
                  </w:rPr>
                </w:rPrChange>
              </w:rPr>
              <w:t xml:space="preserve"> Ahli) </w:t>
            </w:r>
            <w:proofErr w:type="spellStart"/>
            <w:r w:rsidRPr="004E5CBB">
              <w:rPr>
                <w:rFonts w:ascii="Calibri" w:hAnsi="Calibri"/>
                <w:color w:val="000000"/>
                <w:sz w:val="20"/>
                <w:rPrChange w:id="1971" w:author="OLTRE" w:date="2024-07-03T22:42:00Z">
                  <w:rPr>
                    <w:rFonts w:ascii="Calibri" w:hAnsi="Calibri"/>
                    <w:color w:val="000000"/>
                    <w:sz w:val="20"/>
                    <w:u w:val="single"/>
                  </w:rPr>
                </w:rPrChange>
              </w:rPr>
              <w:t>menjadi</w:t>
            </w:r>
            <w:proofErr w:type="spellEnd"/>
            <w:r w:rsidRPr="004E5CBB">
              <w:rPr>
                <w:rFonts w:ascii="Calibri" w:hAnsi="Calibri"/>
                <w:color w:val="000000"/>
                <w:sz w:val="20"/>
                <w:rPrChange w:id="1972" w:author="OLTRE" w:date="2024-07-03T22:42:00Z">
                  <w:rPr>
                    <w:rFonts w:ascii="Calibri" w:hAnsi="Calibri"/>
                    <w:color w:val="000000"/>
                    <w:sz w:val="20"/>
                    <w:u w:val="single"/>
                  </w:rPr>
                </w:rPrChange>
              </w:rPr>
              <w:t xml:space="preserve"> </w:t>
            </w:r>
            <w:proofErr w:type="spellStart"/>
            <w:r w:rsidRPr="004E5CBB">
              <w:rPr>
                <w:rFonts w:ascii="Calibri" w:hAnsi="Calibri"/>
                <w:color w:val="000000"/>
                <w:sz w:val="20"/>
                <w:rPrChange w:id="1973" w:author="OLTRE" w:date="2024-07-03T22:42:00Z">
                  <w:rPr>
                    <w:rFonts w:ascii="Calibri" w:hAnsi="Calibri"/>
                    <w:color w:val="000000"/>
                    <w:sz w:val="20"/>
                    <w:u w:val="single"/>
                  </w:rPr>
                </w:rPrChange>
              </w:rPr>
              <w:t>tanggungan</w:t>
            </w:r>
            <w:proofErr w:type="spellEnd"/>
            <w:r w:rsidRPr="004E5CBB">
              <w:rPr>
                <w:rFonts w:ascii="Calibri" w:hAnsi="Calibri"/>
                <w:color w:val="000000"/>
                <w:sz w:val="20"/>
                <w:rPrChange w:id="1974" w:author="OLTRE" w:date="2024-07-03T22:42:00Z">
                  <w:rPr>
                    <w:rFonts w:ascii="Calibri" w:hAnsi="Calibri"/>
                    <w:color w:val="000000"/>
                    <w:sz w:val="20"/>
                    <w:u w:val="single"/>
                  </w:rPr>
                </w:rPrChange>
              </w:rPr>
              <w:t xml:space="preserve"> Perseroan.</w:t>
            </w:r>
          </w:p>
        </w:tc>
      </w:tr>
      <w:tr w:rsidR="0049600E" w:rsidRPr="00613832" w14:paraId="548AC9DC" w14:textId="77777777" w:rsidTr="00BA45BC">
        <w:tblPrEx>
          <w:tblW w:w="9782" w:type="dxa"/>
          <w:tblInd w:w="-284" w:type="dxa"/>
          <w:tblCellMar>
            <w:top w:w="15" w:type="dxa"/>
            <w:left w:w="15" w:type="dxa"/>
            <w:bottom w:w="15" w:type="dxa"/>
            <w:right w:w="15" w:type="dxa"/>
          </w:tblCellMar>
          <w:tblPrExChange w:id="1975" w:author="OLTRE" w:date="2024-07-03T22:42:00Z">
            <w:tblPrEx>
              <w:tblW w:w="9782" w:type="dxa"/>
              <w:tblInd w:w="-284" w:type="dxa"/>
              <w:tblCellMar>
                <w:top w:w="15" w:type="dxa"/>
                <w:left w:w="15" w:type="dxa"/>
                <w:bottom w:w="15" w:type="dxa"/>
                <w:right w:w="15" w:type="dxa"/>
              </w:tblCellMar>
            </w:tblPrEx>
          </w:tblPrExChange>
        </w:tblPrEx>
        <w:trPr>
          <w:gridBefore w:val="1"/>
          <w:trPrChange w:id="1976" w:author="OLTRE" w:date="2024-07-03T22:42:00Z">
            <w:trPr>
              <w:gridAfter w:val="0"/>
              <w:wAfter w:w="176" w:type="dxa"/>
            </w:trPr>
          </w:trPrChange>
        </w:trPr>
        <w:tc>
          <w:tcPr>
            <w:tcW w:w="4829" w:type="dxa"/>
            <w:tcMar>
              <w:top w:w="0" w:type="dxa"/>
              <w:left w:w="108" w:type="dxa"/>
              <w:bottom w:w="0" w:type="dxa"/>
              <w:right w:w="108" w:type="dxa"/>
            </w:tcMar>
            <w:tcPrChange w:id="1977" w:author="OLTRE" w:date="2024-07-03T22:42:00Z">
              <w:tcPr>
                <w:tcW w:w="4829" w:type="dxa"/>
                <w:gridSpan w:val="3"/>
                <w:tcMar>
                  <w:top w:w="0" w:type="dxa"/>
                  <w:left w:w="108" w:type="dxa"/>
                  <w:bottom w:w="0" w:type="dxa"/>
                  <w:right w:w="108" w:type="dxa"/>
                </w:tcMar>
              </w:tcPr>
            </w:tcPrChange>
          </w:tcPr>
          <w:p w14:paraId="7ACE7BC3" w14:textId="57226FF6" w:rsidR="005244ED" w:rsidRPr="00436505" w:rsidRDefault="00D304CF" w:rsidP="00BA45BC">
            <w:pPr>
              <w:pStyle w:val="ListParagraph"/>
              <w:numPr>
                <w:ilvl w:val="1"/>
                <w:numId w:val="168"/>
              </w:numPr>
              <w:spacing w:after="0" w:line="240" w:lineRule="auto"/>
              <w:ind w:left="598" w:hanging="567"/>
              <w:jc w:val="both"/>
              <w:textAlignment w:val="baseline"/>
              <w:rPr>
                <w:rFonts w:ascii="Calibri" w:eastAsia="Times New Roman" w:hAnsi="Calibri" w:cs="Calibri"/>
                <w:color w:val="000000"/>
                <w:sz w:val="20"/>
                <w:szCs w:val="20"/>
                <w:lang w:eastAsia="en-ID"/>
              </w:rPr>
            </w:pPr>
            <w:r w:rsidRPr="005A2466">
              <w:rPr>
                <w:rFonts w:ascii="Calibri" w:hAnsi="Calibri"/>
                <w:color w:val="000000"/>
                <w:sz w:val="20"/>
                <w:u w:val="single"/>
              </w:rPr>
              <w:t>Settlement of Dispute</w:t>
            </w:r>
            <w:r w:rsidRPr="005A2466">
              <w:rPr>
                <w:rFonts w:ascii="Calibri" w:hAnsi="Calibri"/>
                <w:color w:val="000000"/>
                <w:sz w:val="20"/>
              </w:rPr>
              <w:t xml:space="preserve">. </w:t>
            </w:r>
            <w:r w:rsidRPr="005A2466">
              <w:rPr>
                <w:rFonts w:ascii="Calibri" w:hAnsi="Calibri"/>
                <w:sz w:val="20"/>
              </w:rPr>
              <w:t xml:space="preserve">Any and all </w:t>
            </w:r>
            <w:r w:rsidRPr="00613832">
              <w:rPr>
                <w:rFonts w:ascii="Calibri" w:hAnsi="Calibri" w:cs="Calibri"/>
                <w:sz w:val="20"/>
                <w:szCs w:val="20"/>
              </w:rPr>
              <w:t>disputes</w:t>
            </w:r>
            <w:r w:rsidRPr="00613832">
              <w:rPr>
                <w:rFonts w:ascii="Calibri" w:eastAsia="PMingLiU" w:hAnsi="Calibri" w:cs="Calibri"/>
                <w:sz w:val="20"/>
                <w:szCs w:val="20"/>
              </w:rPr>
              <w:t>, controversies or claims</w:t>
            </w:r>
            <w:r w:rsidRPr="00613832">
              <w:rPr>
                <w:rFonts w:ascii="Calibri" w:hAnsi="Calibri" w:cs="Calibri"/>
                <w:sz w:val="20"/>
                <w:szCs w:val="20"/>
              </w:rPr>
              <w:t xml:space="preserve"> arising out of or in </w:t>
            </w:r>
            <w:r w:rsidRPr="00BA45BC">
              <w:rPr>
                <w:rFonts w:ascii="Calibri" w:hAnsi="Calibri"/>
                <w:color w:val="000000"/>
                <w:sz w:val="20"/>
              </w:rPr>
              <w:t>connection</w:t>
            </w:r>
            <w:r w:rsidRPr="00613832">
              <w:rPr>
                <w:rFonts w:ascii="Calibri" w:hAnsi="Calibri" w:cs="Calibri"/>
                <w:sz w:val="20"/>
                <w:szCs w:val="20"/>
              </w:rPr>
              <w:t xml:space="preserve"> with this Agreement, including </w:t>
            </w:r>
            <w:r w:rsidRPr="00613832">
              <w:rPr>
                <w:rFonts w:ascii="Calibri" w:eastAsia="PMingLiU" w:hAnsi="Calibri" w:cs="Calibri"/>
                <w:sz w:val="20"/>
                <w:szCs w:val="20"/>
              </w:rPr>
              <w:t xml:space="preserve">any question regarding its existence, </w:t>
            </w:r>
            <w:r w:rsidRPr="00613832">
              <w:rPr>
                <w:rFonts w:ascii="Calibri" w:hAnsi="Calibri" w:cs="Calibri"/>
                <w:sz w:val="20"/>
                <w:szCs w:val="20"/>
              </w:rPr>
              <w:t>validity</w:t>
            </w:r>
            <w:r w:rsidRPr="00613832">
              <w:rPr>
                <w:rFonts w:ascii="Calibri" w:eastAsia="PMingLiU" w:hAnsi="Calibri" w:cs="Calibri"/>
                <w:sz w:val="20"/>
                <w:szCs w:val="20"/>
              </w:rPr>
              <w:t>, interpretation, performance or termination,</w:t>
            </w:r>
            <w:r w:rsidRPr="00613832">
              <w:rPr>
                <w:rFonts w:ascii="Calibri" w:hAnsi="Calibri" w:cs="Calibri"/>
                <w:sz w:val="20"/>
                <w:szCs w:val="20"/>
              </w:rPr>
              <w:t xml:space="preserve"> shall be </w:t>
            </w:r>
            <w:r w:rsidRPr="00613832">
              <w:rPr>
                <w:rFonts w:ascii="Calibri" w:eastAsia="Malgun Gothic" w:hAnsi="Calibri" w:cs="Calibri"/>
                <w:sz w:val="20"/>
                <w:szCs w:val="20"/>
              </w:rPr>
              <w:t xml:space="preserve">finally </w:t>
            </w:r>
            <w:r w:rsidRPr="00613832">
              <w:rPr>
                <w:rFonts w:ascii="Calibri" w:hAnsi="Calibri" w:cs="Calibri"/>
                <w:sz w:val="20"/>
                <w:szCs w:val="20"/>
              </w:rPr>
              <w:t xml:space="preserve">settled </w:t>
            </w:r>
            <w:r w:rsidRPr="00613832">
              <w:rPr>
                <w:rFonts w:ascii="Calibri" w:eastAsia="Malgun Gothic" w:hAnsi="Calibri" w:cs="Calibri"/>
                <w:sz w:val="20"/>
                <w:szCs w:val="20"/>
              </w:rPr>
              <w:t>in Indonesian National Arbitration Body (</w:t>
            </w:r>
            <w:r w:rsidRPr="00613832">
              <w:rPr>
                <w:rFonts w:ascii="Calibri" w:eastAsia="Malgun Gothic" w:hAnsi="Calibri" w:cs="Calibri"/>
                <w:i/>
                <w:sz w:val="20"/>
                <w:szCs w:val="20"/>
              </w:rPr>
              <w:t xml:space="preserve">Badan </w:t>
            </w:r>
            <w:proofErr w:type="spellStart"/>
            <w:r w:rsidRPr="00613832">
              <w:rPr>
                <w:rFonts w:ascii="Calibri" w:eastAsia="Malgun Gothic" w:hAnsi="Calibri" w:cs="Calibri"/>
                <w:i/>
                <w:sz w:val="20"/>
                <w:szCs w:val="20"/>
              </w:rPr>
              <w:t>Arbitrase</w:t>
            </w:r>
            <w:proofErr w:type="spellEnd"/>
            <w:r w:rsidRPr="00613832">
              <w:rPr>
                <w:rFonts w:ascii="Calibri" w:eastAsia="Malgun Gothic" w:hAnsi="Calibri" w:cs="Calibri"/>
                <w:i/>
                <w:sz w:val="20"/>
                <w:szCs w:val="20"/>
              </w:rPr>
              <w:t xml:space="preserve"> Nasional Indonesia</w:t>
            </w:r>
            <w:r w:rsidRPr="00613832">
              <w:rPr>
                <w:rFonts w:ascii="Calibri" w:eastAsia="Malgun Gothic" w:hAnsi="Calibri" w:cs="Calibri"/>
                <w:sz w:val="20"/>
                <w:szCs w:val="20"/>
              </w:rPr>
              <w:t xml:space="preserve"> – BANI). The arbitration</w:t>
            </w:r>
            <w:r w:rsidRPr="00613832">
              <w:rPr>
                <w:rFonts w:ascii="Calibri" w:hAnsi="Calibri" w:cs="Calibri"/>
                <w:sz w:val="20"/>
                <w:szCs w:val="20"/>
              </w:rPr>
              <w:t xml:space="preserve"> shall </w:t>
            </w:r>
            <w:r w:rsidRPr="00613832">
              <w:rPr>
                <w:rFonts w:ascii="Calibri" w:eastAsia="Malgun Gothic" w:hAnsi="Calibri" w:cs="Calibri"/>
                <w:sz w:val="20"/>
                <w:szCs w:val="20"/>
              </w:rPr>
              <w:t xml:space="preserve">be held in </w:t>
            </w:r>
            <w:r w:rsidRPr="00613832">
              <w:rPr>
                <w:rFonts w:ascii="Calibri" w:eastAsia="Malgun Gothic" w:hAnsi="Calibri" w:cs="Calibri"/>
                <w:sz w:val="20"/>
                <w:szCs w:val="20"/>
                <w:lang w:eastAsia="ko-KR"/>
              </w:rPr>
              <w:t>Jakarta, and the arbitral tribunal shall consist of 3 (three) arbiters</w:t>
            </w:r>
            <w:r w:rsidRPr="00613832">
              <w:rPr>
                <w:rFonts w:ascii="Calibri" w:eastAsia="Malgun Gothic" w:hAnsi="Calibri" w:cs="Calibri"/>
                <w:sz w:val="20"/>
                <w:szCs w:val="20"/>
                <w:lang w:val="id-ID" w:eastAsia="ko-KR"/>
              </w:rPr>
              <w:t>.</w:t>
            </w:r>
            <w:r w:rsidRPr="00613832">
              <w:rPr>
                <w:rFonts w:ascii="Calibri" w:eastAsia="Malgun Gothic" w:hAnsi="Calibri" w:cs="Calibri"/>
                <w:sz w:val="20"/>
                <w:szCs w:val="20"/>
                <w:lang w:eastAsia="ko-KR"/>
              </w:rPr>
              <w:t xml:space="preserve"> Each Party may appoint 1 (one) arbiter, and those appointed arbiters shall appoint the third arbiter in</w:t>
            </w:r>
            <w:r w:rsidRPr="00613832">
              <w:rPr>
                <w:rFonts w:ascii="Calibri" w:hAnsi="Calibri" w:cs="Calibri"/>
                <w:sz w:val="20"/>
                <w:szCs w:val="20"/>
              </w:rPr>
              <w:t xml:space="preserve"> the </w:t>
            </w:r>
            <w:r w:rsidRPr="00613832">
              <w:rPr>
                <w:rFonts w:ascii="Calibri" w:eastAsia="Malgun Gothic" w:hAnsi="Calibri" w:cs="Calibri"/>
                <w:sz w:val="20"/>
                <w:szCs w:val="20"/>
                <w:lang w:eastAsia="ko-KR"/>
              </w:rPr>
              <w:t>arbitral tribunal. The said third arbiter shall be the chairman of the arbitral tribunal</w:t>
            </w:r>
            <w:r w:rsidRPr="00613832">
              <w:rPr>
                <w:rFonts w:ascii="Calibri" w:eastAsia="Malgun Gothic" w:hAnsi="Calibri" w:cs="Calibri"/>
                <w:sz w:val="20"/>
                <w:szCs w:val="20"/>
                <w:lang w:val="id-ID" w:eastAsia="ko-KR"/>
              </w:rPr>
              <w:t>.</w:t>
            </w:r>
            <w:r w:rsidRPr="00613832">
              <w:rPr>
                <w:rFonts w:ascii="Calibri" w:eastAsia="Malgun Gothic" w:hAnsi="Calibri" w:cs="Calibri"/>
                <w:sz w:val="20"/>
                <w:szCs w:val="20"/>
              </w:rPr>
              <w:t>The award shall be final and binding upon</w:t>
            </w:r>
            <w:r w:rsidRPr="00613832">
              <w:rPr>
                <w:rFonts w:ascii="Calibri" w:hAnsi="Calibri" w:cs="Calibri"/>
                <w:sz w:val="20"/>
                <w:szCs w:val="20"/>
              </w:rPr>
              <w:t xml:space="preserve"> the Parties. </w:t>
            </w:r>
            <w:r w:rsidRPr="00613832">
              <w:rPr>
                <w:rFonts w:ascii="Calibri" w:eastAsia="Malgun Gothic" w:hAnsi="Calibri" w:cs="Calibri"/>
                <w:sz w:val="20"/>
                <w:szCs w:val="20"/>
              </w:rPr>
              <w:t xml:space="preserve">The language to be used in the arbitration proceedings shall be </w:t>
            </w:r>
            <w:r w:rsidRPr="00613832">
              <w:rPr>
                <w:rFonts w:ascii="Calibri" w:eastAsia="Malgun Gothic" w:hAnsi="Calibri" w:cs="Calibri"/>
                <w:i/>
                <w:sz w:val="20"/>
                <w:szCs w:val="20"/>
              </w:rPr>
              <w:t>Bahasa</w:t>
            </w:r>
            <w:r w:rsidRPr="00613832">
              <w:rPr>
                <w:rFonts w:ascii="Calibri" w:hAnsi="Calibri" w:cs="Calibri"/>
                <w:i/>
                <w:sz w:val="20"/>
                <w:szCs w:val="20"/>
              </w:rPr>
              <w:t xml:space="preserve"> Indonesia</w:t>
            </w:r>
            <w:r w:rsidRPr="005A2466">
              <w:rPr>
                <w:rFonts w:ascii="Calibri" w:hAnsi="Calibri"/>
                <w:sz w:val="20"/>
              </w:rPr>
              <w:t>.</w:t>
            </w:r>
          </w:p>
          <w:p w14:paraId="6FAC8FBB" w14:textId="4E02845A" w:rsidR="0049600E" w:rsidRPr="00BA45BC" w:rsidRDefault="0049600E" w:rsidP="00BA45BC">
            <w:pPr>
              <w:pStyle w:val="ListParagraph"/>
              <w:spacing w:after="0" w:line="240" w:lineRule="auto"/>
              <w:ind w:left="594"/>
              <w:jc w:val="both"/>
              <w:textAlignment w:val="baseline"/>
              <w:rPr>
                <w:rFonts w:ascii="Calibri" w:hAnsi="Calibri"/>
                <w:color w:val="000000"/>
                <w:sz w:val="20"/>
                <w:u w:val="single"/>
              </w:rPr>
            </w:pPr>
          </w:p>
        </w:tc>
        <w:tc>
          <w:tcPr>
            <w:tcW w:w="4811" w:type="dxa"/>
            <w:gridSpan w:val="2"/>
            <w:tcMar>
              <w:top w:w="0" w:type="dxa"/>
              <w:left w:w="108" w:type="dxa"/>
              <w:bottom w:w="0" w:type="dxa"/>
              <w:right w:w="108" w:type="dxa"/>
            </w:tcMar>
            <w:tcPrChange w:id="1978" w:author="OLTRE" w:date="2024-07-03T22:42:00Z">
              <w:tcPr>
                <w:tcW w:w="4811" w:type="dxa"/>
                <w:gridSpan w:val="3"/>
                <w:tcMar>
                  <w:top w:w="0" w:type="dxa"/>
                  <w:left w:w="108" w:type="dxa"/>
                  <w:bottom w:w="0" w:type="dxa"/>
                  <w:right w:w="108" w:type="dxa"/>
                </w:tcMar>
              </w:tcPr>
            </w:tcPrChange>
          </w:tcPr>
          <w:p w14:paraId="371EAA84" w14:textId="6E3B6A0D" w:rsidR="0049600E" w:rsidRPr="00BA45BC" w:rsidRDefault="00D304CF" w:rsidP="00BA45BC">
            <w:pPr>
              <w:pStyle w:val="ListParagraph"/>
              <w:numPr>
                <w:ilvl w:val="1"/>
                <w:numId w:val="158"/>
              </w:numPr>
              <w:spacing w:after="0" w:line="240" w:lineRule="auto"/>
              <w:ind w:left="606" w:hanging="567"/>
              <w:jc w:val="both"/>
              <w:textAlignment w:val="baseline"/>
              <w:rPr>
                <w:rFonts w:ascii="Calibri" w:hAnsi="Calibri"/>
                <w:color w:val="000000"/>
                <w:sz w:val="20"/>
                <w:u w:val="single"/>
              </w:rPr>
            </w:pPr>
            <w:proofErr w:type="spellStart"/>
            <w:r w:rsidRPr="005A2466">
              <w:rPr>
                <w:rFonts w:ascii="Calibri" w:hAnsi="Calibri"/>
                <w:color w:val="000000"/>
                <w:sz w:val="20"/>
                <w:szCs w:val="20"/>
                <w:u w:val="single"/>
              </w:rPr>
              <w:t>Penyelesaian</w:t>
            </w:r>
            <w:proofErr w:type="spellEnd"/>
            <w:r w:rsidRPr="005A2466">
              <w:rPr>
                <w:rFonts w:ascii="Calibri" w:hAnsi="Calibri"/>
                <w:color w:val="000000"/>
                <w:sz w:val="20"/>
                <w:szCs w:val="20"/>
                <w:u w:val="single"/>
              </w:rPr>
              <w:t xml:space="preserve"> </w:t>
            </w:r>
            <w:proofErr w:type="spellStart"/>
            <w:r w:rsidRPr="005A2466">
              <w:rPr>
                <w:rFonts w:ascii="Calibri" w:hAnsi="Calibri"/>
                <w:color w:val="000000"/>
                <w:sz w:val="20"/>
                <w:szCs w:val="20"/>
                <w:u w:val="single"/>
              </w:rPr>
              <w:t>Perselisihan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Setiap</w:t>
            </w:r>
            <w:proofErr w:type="spellEnd"/>
            <w:r w:rsidRPr="005A2466">
              <w:rPr>
                <w:rFonts w:ascii="Calibri" w:hAnsi="Calibri"/>
                <w:color w:val="000000"/>
                <w:sz w:val="20"/>
                <w:szCs w:val="20"/>
              </w:rPr>
              <w:t xml:space="preserve"> dan </w:t>
            </w:r>
            <w:proofErr w:type="spellStart"/>
            <w:r w:rsidRPr="005A2466">
              <w:rPr>
                <w:rFonts w:ascii="Calibri" w:hAnsi="Calibri"/>
                <w:color w:val="000000"/>
                <w:sz w:val="20"/>
                <w:szCs w:val="20"/>
              </w:rPr>
              <w:t>semua</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perselisihan</w:t>
            </w:r>
            <w:proofErr w:type="spellEnd"/>
            <w:r w:rsidRPr="005A2466">
              <w:rPr>
                <w:rFonts w:ascii="Calibri" w:hAnsi="Calibri"/>
                <w:color w:val="000000"/>
                <w:sz w:val="20"/>
                <w:szCs w:val="20"/>
              </w:rPr>
              <w:t xml:space="preserve"> yang </w:t>
            </w:r>
            <w:proofErr w:type="spellStart"/>
            <w:r w:rsidRPr="005A2466">
              <w:rPr>
                <w:rFonts w:ascii="Calibri" w:hAnsi="Calibri"/>
                <w:color w:val="000000"/>
                <w:sz w:val="20"/>
                <w:szCs w:val="20"/>
              </w:rPr>
              <w:t>timbul</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dari</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atau</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sehubungan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dengan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Perjanjian</w:t>
            </w:r>
            <w:proofErr w:type="spellEnd"/>
            <w:r w:rsidRPr="005A2466">
              <w:rPr>
                <w:rFonts w:ascii="Calibri" w:hAnsi="Calibri"/>
                <w:color w:val="000000"/>
                <w:sz w:val="20"/>
                <w:szCs w:val="20"/>
              </w:rPr>
              <w:t xml:space="preserve"> </w:t>
            </w:r>
            <w:proofErr w:type="spellStart"/>
            <w:r w:rsidRPr="005A2466">
              <w:rPr>
                <w:rFonts w:ascii="Calibri" w:hAnsi="Calibri"/>
                <w:color w:val="000000"/>
                <w:sz w:val="20"/>
                <w:szCs w:val="20"/>
              </w:rPr>
              <w:t>ini</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termasuk</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setiap</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pertanyaan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mengenai</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keberadaan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keabsahan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penafsiran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pelaksanaan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atau</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pengakhiran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akan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diselesaikan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melalui</w:t>
            </w:r>
            <w:proofErr w:type="spellEnd"/>
            <w:r w:rsidRPr="005F523E">
              <w:rPr>
                <w:rFonts w:ascii="Calibri" w:eastAsia="Times New Roman" w:hAnsi="Calibri" w:cs="Calibri"/>
                <w:color w:val="000000"/>
                <w:sz w:val="20"/>
                <w:szCs w:val="20"/>
                <w:lang w:eastAsia="en-ID"/>
              </w:rPr>
              <w:t xml:space="preserve"> Badan </w:t>
            </w:r>
            <w:proofErr w:type="spellStart"/>
            <w:r w:rsidRPr="005F523E">
              <w:rPr>
                <w:rFonts w:ascii="Calibri" w:eastAsia="Times New Roman" w:hAnsi="Calibri" w:cs="Calibri"/>
                <w:color w:val="000000"/>
                <w:sz w:val="20"/>
                <w:szCs w:val="20"/>
                <w:lang w:eastAsia="en-ID"/>
              </w:rPr>
              <w:t>Arbitrase</w:t>
            </w:r>
            <w:proofErr w:type="spellEnd"/>
            <w:r w:rsidRPr="005F523E">
              <w:rPr>
                <w:rFonts w:ascii="Calibri" w:eastAsia="Times New Roman" w:hAnsi="Calibri" w:cs="Calibri"/>
                <w:color w:val="000000"/>
                <w:sz w:val="20"/>
                <w:szCs w:val="20"/>
                <w:lang w:eastAsia="en-ID"/>
              </w:rPr>
              <w:t xml:space="preserve"> Nasional Indonesia (BANI). </w:t>
            </w:r>
            <w:proofErr w:type="spellStart"/>
            <w:r w:rsidRPr="005F523E">
              <w:rPr>
                <w:rFonts w:ascii="Calibri" w:eastAsia="Times New Roman" w:hAnsi="Calibri" w:cs="Calibri"/>
                <w:color w:val="000000"/>
                <w:sz w:val="20"/>
                <w:szCs w:val="20"/>
                <w:lang w:eastAsia="en-ID"/>
              </w:rPr>
              <w:t>Arbitrase</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akan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diselenggarakan</w:t>
            </w:r>
            <w:proofErr w:type="spellEnd"/>
            <w:r w:rsidRPr="005F523E">
              <w:rPr>
                <w:rFonts w:ascii="Calibri" w:eastAsia="Times New Roman" w:hAnsi="Calibri" w:cs="Calibri"/>
                <w:color w:val="000000"/>
                <w:sz w:val="20"/>
                <w:szCs w:val="20"/>
                <w:lang w:eastAsia="en-ID"/>
              </w:rPr>
              <w:t xml:space="preserve"> di Jakarta, dan </w:t>
            </w:r>
            <w:proofErr w:type="spellStart"/>
            <w:r w:rsidRPr="005F523E">
              <w:rPr>
                <w:rFonts w:ascii="Calibri" w:eastAsia="Times New Roman" w:hAnsi="Calibri" w:cs="Calibri"/>
                <w:color w:val="000000"/>
                <w:sz w:val="20"/>
                <w:szCs w:val="20"/>
                <w:lang w:eastAsia="en-ID"/>
              </w:rPr>
              <w:t>majelis</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arbitrase</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terdiri</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dari</w:t>
            </w:r>
            <w:proofErr w:type="spellEnd"/>
            <w:r w:rsidRPr="005F523E">
              <w:rPr>
                <w:rFonts w:ascii="Calibri" w:eastAsia="Times New Roman" w:hAnsi="Calibri" w:cs="Calibri"/>
                <w:color w:val="000000"/>
                <w:sz w:val="20"/>
                <w:szCs w:val="20"/>
                <w:lang w:eastAsia="en-ID"/>
              </w:rPr>
              <w:t xml:space="preserve"> 3 (</w:t>
            </w:r>
            <w:proofErr w:type="spellStart"/>
            <w:r w:rsidRPr="005F523E">
              <w:rPr>
                <w:rFonts w:ascii="Calibri" w:eastAsia="Times New Roman" w:hAnsi="Calibri" w:cs="Calibri"/>
                <w:color w:val="000000"/>
                <w:sz w:val="20"/>
                <w:szCs w:val="20"/>
                <w:lang w:eastAsia="en-ID"/>
              </w:rPr>
              <w:t>tiga</w:t>
            </w:r>
            <w:proofErr w:type="spellEnd"/>
            <w:r w:rsidRPr="005F523E">
              <w:rPr>
                <w:rFonts w:ascii="Calibri" w:eastAsia="Times New Roman" w:hAnsi="Calibri" w:cs="Calibri"/>
                <w:color w:val="000000"/>
                <w:sz w:val="20"/>
                <w:szCs w:val="20"/>
                <w:lang w:eastAsia="en-ID"/>
              </w:rPr>
              <w:t xml:space="preserve">) arbiter. Masing-masing </w:t>
            </w:r>
            <w:proofErr w:type="spellStart"/>
            <w:r w:rsidRPr="005F523E">
              <w:rPr>
                <w:rFonts w:ascii="Calibri" w:eastAsia="Times New Roman" w:hAnsi="Calibri" w:cs="Calibri"/>
                <w:color w:val="000000"/>
                <w:sz w:val="20"/>
                <w:szCs w:val="20"/>
                <w:lang w:eastAsia="en-ID"/>
              </w:rPr>
              <w:t>Pihak</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dapat</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menunjuk</w:t>
            </w:r>
            <w:proofErr w:type="spellEnd"/>
            <w:r w:rsidRPr="005F523E">
              <w:rPr>
                <w:rFonts w:ascii="Calibri" w:eastAsia="Times New Roman" w:hAnsi="Calibri" w:cs="Calibri"/>
                <w:color w:val="000000"/>
                <w:sz w:val="20"/>
                <w:szCs w:val="20"/>
                <w:lang w:eastAsia="en-ID"/>
              </w:rPr>
              <w:t xml:space="preserve"> 1 (</w:t>
            </w:r>
            <w:proofErr w:type="spellStart"/>
            <w:r w:rsidRPr="005F523E">
              <w:rPr>
                <w:rFonts w:ascii="Calibri" w:eastAsia="Times New Roman" w:hAnsi="Calibri" w:cs="Calibri"/>
                <w:color w:val="000000"/>
                <w:sz w:val="20"/>
                <w:szCs w:val="20"/>
                <w:lang w:eastAsia="en-ID"/>
              </w:rPr>
              <w:t>satu</w:t>
            </w:r>
            <w:proofErr w:type="spellEnd"/>
            <w:r w:rsidRPr="005F523E">
              <w:rPr>
                <w:rFonts w:ascii="Calibri" w:eastAsia="Times New Roman" w:hAnsi="Calibri" w:cs="Calibri"/>
                <w:color w:val="000000"/>
                <w:sz w:val="20"/>
                <w:szCs w:val="20"/>
                <w:lang w:eastAsia="en-ID"/>
              </w:rPr>
              <w:t xml:space="preserve">) arbiter, dan arbiter yang </w:t>
            </w:r>
            <w:proofErr w:type="spellStart"/>
            <w:r w:rsidRPr="005F523E">
              <w:rPr>
                <w:rFonts w:ascii="Calibri" w:eastAsia="Times New Roman" w:hAnsi="Calibri" w:cs="Calibri"/>
                <w:color w:val="000000"/>
                <w:sz w:val="20"/>
                <w:szCs w:val="20"/>
                <w:lang w:eastAsia="en-ID"/>
              </w:rPr>
              <w:t>ditunjuk</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tersebut</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wajib</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menunjuk</w:t>
            </w:r>
            <w:proofErr w:type="spellEnd"/>
            <w:r w:rsidRPr="005F523E">
              <w:rPr>
                <w:rFonts w:ascii="Calibri" w:eastAsia="Times New Roman" w:hAnsi="Calibri" w:cs="Calibri"/>
                <w:color w:val="000000"/>
                <w:sz w:val="20"/>
                <w:szCs w:val="20"/>
                <w:lang w:eastAsia="en-ID"/>
              </w:rPr>
              <w:t xml:space="preserve"> arbiter </w:t>
            </w:r>
            <w:proofErr w:type="spellStart"/>
            <w:r w:rsidRPr="005F523E">
              <w:rPr>
                <w:rFonts w:ascii="Calibri" w:eastAsia="Times New Roman" w:hAnsi="Calibri" w:cs="Calibri"/>
                <w:color w:val="000000"/>
                <w:sz w:val="20"/>
                <w:szCs w:val="20"/>
                <w:lang w:eastAsia="en-ID"/>
              </w:rPr>
              <w:t>ketiga</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dalam</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majelis</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arbitrase</w:t>
            </w:r>
            <w:proofErr w:type="spellEnd"/>
            <w:r w:rsidRPr="005F523E">
              <w:rPr>
                <w:rFonts w:ascii="Calibri" w:eastAsia="Times New Roman" w:hAnsi="Calibri" w:cs="Calibri"/>
                <w:color w:val="000000"/>
                <w:sz w:val="20"/>
                <w:szCs w:val="20"/>
                <w:lang w:eastAsia="en-ID"/>
              </w:rPr>
              <w:t xml:space="preserve">. Arbiter </w:t>
            </w:r>
            <w:proofErr w:type="spellStart"/>
            <w:r w:rsidRPr="005F523E">
              <w:rPr>
                <w:rFonts w:ascii="Calibri" w:eastAsia="Times New Roman" w:hAnsi="Calibri" w:cs="Calibri"/>
                <w:color w:val="000000"/>
                <w:sz w:val="20"/>
                <w:szCs w:val="20"/>
                <w:lang w:eastAsia="en-ID"/>
              </w:rPr>
              <w:t>ketiga</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tersebut</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akan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menjadi</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ketua</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majelis</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arbitrase</w:t>
            </w:r>
            <w:proofErr w:type="spellEnd"/>
            <w:r w:rsidRPr="005F523E">
              <w:rPr>
                <w:rFonts w:ascii="Calibri" w:eastAsia="Times New Roman" w:hAnsi="Calibri" w:cs="Calibri"/>
                <w:color w:val="000000"/>
                <w:sz w:val="20"/>
                <w:szCs w:val="20"/>
                <w:lang w:eastAsia="en-ID"/>
              </w:rPr>
              <w:t xml:space="preserve">. Keputusan </w:t>
            </w:r>
            <w:proofErr w:type="spellStart"/>
            <w:r w:rsidRPr="005F523E">
              <w:rPr>
                <w:rFonts w:ascii="Calibri" w:eastAsia="Times New Roman" w:hAnsi="Calibri" w:cs="Calibri"/>
                <w:color w:val="000000"/>
                <w:sz w:val="20"/>
                <w:szCs w:val="20"/>
                <w:lang w:eastAsia="en-ID"/>
              </w:rPr>
              <w:t>tersebut</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bersifat</w:t>
            </w:r>
            <w:proofErr w:type="spellEnd"/>
            <w:r w:rsidRPr="005F523E">
              <w:rPr>
                <w:rFonts w:ascii="Calibri" w:eastAsia="Times New Roman" w:hAnsi="Calibri" w:cs="Calibri"/>
                <w:color w:val="000000"/>
                <w:sz w:val="20"/>
                <w:szCs w:val="20"/>
                <w:lang w:eastAsia="en-ID"/>
              </w:rPr>
              <w:t xml:space="preserve"> final dan </w:t>
            </w:r>
            <w:proofErr w:type="spellStart"/>
            <w:r w:rsidRPr="005F523E">
              <w:rPr>
                <w:rFonts w:ascii="Calibri" w:eastAsia="Times New Roman" w:hAnsi="Calibri" w:cs="Calibri"/>
                <w:color w:val="000000"/>
                <w:sz w:val="20"/>
                <w:szCs w:val="20"/>
                <w:lang w:eastAsia="en-ID"/>
              </w:rPr>
              <w:t>mengikat</w:t>
            </w:r>
            <w:proofErr w:type="spellEnd"/>
            <w:r w:rsidRPr="005F523E">
              <w:rPr>
                <w:rFonts w:ascii="Calibri" w:eastAsia="Times New Roman" w:hAnsi="Calibri" w:cs="Calibri"/>
                <w:color w:val="000000"/>
                <w:sz w:val="20"/>
                <w:szCs w:val="20"/>
                <w:lang w:eastAsia="en-ID"/>
              </w:rPr>
              <w:t xml:space="preserve"> Para </w:t>
            </w:r>
            <w:proofErr w:type="spellStart"/>
            <w:r w:rsidRPr="005F523E">
              <w:rPr>
                <w:rFonts w:ascii="Calibri" w:eastAsia="Times New Roman" w:hAnsi="Calibri" w:cs="Calibri"/>
                <w:color w:val="000000"/>
                <w:sz w:val="20"/>
                <w:szCs w:val="20"/>
                <w:lang w:eastAsia="en-ID"/>
              </w:rPr>
              <w:t>Pihak</w:t>
            </w:r>
            <w:proofErr w:type="spellEnd"/>
            <w:r w:rsidRPr="005F523E">
              <w:rPr>
                <w:rFonts w:ascii="Calibri" w:eastAsia="Times New Roman" w:hAnsi="Calibri" w:cs="Calibri"/>
                <w:color w:val="000000"/>
                <w:sz w:val="20"/>
                <w:szCs w:val="20"/>
                <w:lang w:eastAsia="en-ID"/>
              </w:rPr>
              <w:t xml:space="preserve">. Bahasa yang </w:t>
            </w:r>
            <w:proofErr w:type="spellStart"/>
            <w:r w:rsidRPr="005F523E">
              <w:rPr>
                <w:rFonts w:ascii="Calibri" w:eastAsia="Times New Roman" w:hAnsi="Calibri" w:cs="Calibri"/>
                <w:color w:val="000000"/>
                <w:sz w:val="20"/>
                <w:szCs w:val="20"/>
                <w:lang w:eastAsia="en-ID"/>
              </w:rPr>
              <w:t>digunakan</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dalam</w:t>
            </w:r>
            <w:proofErr w:type="spellEnd"/>
            <w:r w:rsidRPr="005F523E">
              <w:rPr>
                <w:rFonts w:ascii="Calibri" w:eastAsia="Times New Roman" w:hAnsi="Calibri" w:cs="Calibri"/>
                <w:color w:val="000000"/>
                <w:sz w:val="20"/>
                <w:szCs w:val="20"/>
                <w:lang w:eastAsia="en-ID"/>
              </w:rPr>
              <w:t xml:space="preserve"> proses </w:t>
            </w:r>
            <w:proofErr w:type="spellStart"/>
            <w:r w:rsidRPr="005F523E">
              <w:rPr>
                <w:rFonts w:ascii="Calibri" w:eastAsia="Times New Roman" w:hAnsi="Calibri" w:cs="Calibri"/>
                <w:color w:val="000000"/>
                <w:sz w:val="20"/>
                <w:szCs w:val="20"/>
                <w:lang w:eastAsia="en-ID"/>
              </w:rPr>
              <w:t>arbitrase</w:t>
            </w:r>
            <w:proofErr w:type="spellEnd"/>
            <w:r w:rsidRPr="005F523E">
              <w:rPr>
                <w:rFonts w:ascii="Calibri" w:eastAsia="Times New Roman" w:hAnsi="Calibri" w:cs="Calibri"/>
                <w:color w:val="000000"/>
                <w:sz w:val="20"/>
                <w:szCs w:val="20"/>
                <w:lang w:eastAsia="en-ID"/>
              </w:rPr>
              <w:t xml:space="preserve"> </w:t>
            </w:r>
            <w:proofErr w:type="spellStart"/>
            <w:r w:rsidRPr="005F523E">
              <w:rPr>
                <w:rFonts w:ascii="Calibri" w:eastAsia="Times New Roman" w:hAnsi="Calibri" w:cs="Calibri"/>
                <w:color w:val="000000"/>
                <w:sz w:val="20"/>
                <w:szCs w:val="20"/>
                <w:lang w:eastAsia="en-ID"/>
              </w:rPr>
              <w:t>adalah</w:t>
            </w:r>
            <w:proofErr w:type="spellEnd"/>
            <w:r w:rsidRPr="005F523E">
              <w:rPr>
                <w:rFonts w:ascii="Calibri" w:eastAsia="Times New Roman" w:hAnsi="Calibri" w:cs="Calibri"/>
                <w:color w:val="000000"/>
                <w:sz w:val="20"/>
                <w:szCs w:val="20"/>
                <w:lang w:eastAsia="en-ID"/>
              </w:rPr>
              <w:t xml:space="preserve"> Bahasa</w:t>
            </w:r>
            <w:r w:rsidRPr="005A2466">
              <w:rPr>
                <w:rFonts w:ascii="Calibri" w:hAnsi="Calibri"/>
                <w:color w:val="000000"/>
                <w:sz w:val="20"/>
                <w:szCs w:val="20"/>
              </w:rPr>
              <w:t xml:space="preserve"> Indonesia.</w:t>
            </w:r>
          </w:p>
          <w:p w14:paraId="4A12F697" w14:textId="2DA95C47" w:rsidR="0049600E" w:rsidRPr="00BA45BC" w:rsidRDefault="0049600E" w:rsidP="00BA45BC">
            <w:pPr>
              <w:pStyle w:val="ListParagraph"/>
              <w:spacing w:after="0" w:line="240" w:lineRule="auto"/>
              <w:ind w:left="606"/>
              <w:jc w:val="both"/>
              <w:textAlignment w:val="baseline"/>
              <w:rPr>
                <w:rFonts w:ascii="Calibri" w:hAnsi="Calibri"/>
                <w:color w:val="000000"/>
                <w:sz w:val="20"/>
                <w:u w:val="single"/>
              </w:rPr>
            </w:pPr>
          </w:p>
        </w:tc>
      </w:tr>
      <w:tr w:rsidR="0049600E" w:rsidRPr="00613832" w14:paraId="0333F437" w14:textId="77777777" w:rsidTr="00BA45BC">
        <w:tblPrEx>
          <w:tblW w:w="9782" w:type="dxa"/>
          <w:tblInd w:w="-284" w:type="dxa"/>
          <w:tblCellMar>
            <w:top w:w="15" w:type="dxa"/>
            <w:left w:w="15" w:type="dxa"/>
            <w:bottom w:w="15" w:type="dxa"/>
            <w:right w:w="15" w:type="dxa"/>
          </w:tblCellMar>
          <w:tblPrExChange w:id="1979" w:author="OLTRE" w:date="2024-07-03T22:42:00Z">
            <w:tblPrEx>
              <w:tblW w:w="9782" w:type="dxa"/>
              <w:tblInd w:w="-284" w:type="dxa"/>
              <w:tblCellMar>
                <w:top w:w="15" w:type="dxa"/>
                <w:left w:w="15" w:type="dxa"/>
                <w:bottom w:w="15" w:type="dxa"/>
                <w:right w:w="15" w:type="dxa"/>
              </w:tblCellMar>
            </w:tblPrEx>
          </w:tblPrExChange>
        </w:tblPrEx>
        <w:trPr>
          <w:gridBefore w:val="1"/>
          <w:trPrChange w:id="1980" w:author="OLTRE" w:date="2024-07-03T22:42:00Z">
            <w:trPr>
              <w:gridAfter w:val="0"/>
              <w:wAfter w:w="176" w:type="dxa"/>
            </w:trPr>
          </w:trPrChange>
        </w:trPr>
        <w:tc>
          <w:tcPr>
            <w:tcW w:w="4829" w:type="dxa"/>
            <w:tcMar>
              <w:top w:w="0" w:type="dxa"/>
              <w:left w:w="108" w:type="dxa"/>
              <w:bottom w:w="0" w:type="dxa"/>
              <w:right w:w="108" w:type="dxa"/>
            </w:tcMar>
            <w:tcPrChange w:id="1981" w:author="OLTRE" w:date="2024-07-03T22:42:00Z">
              <w:tcPr>
                <w:tcW w:w="4829" w:type="dxa"/>
                <w:gridSpan w:val="3"/>
                <w:tcMar>
                  <w:top w:w="0" w:type="dxa"/>
                  <w:left w:w="108" w:type="dxa"/>
                  <w:bottom w:w="0" w:type="dxa"/>
                  <w:right w:w="108" w:type="dxa"/>
                </w:tcMar>
              </w:tcPr>
            </w:tcPrChange>
          </w:tcPr>
          <w:p w14:paraId="0767A9CA" w14:textId="035F02BE" w:rsidR="0049600E" w:rsidRPr="00BA45BC" w:rsidRDefault="00897FA3" w:rsidP="00BA45BC">
            <w:pPr>
              <w:pStyle w:val="ListParagraph"/>
              <w:numPr>
                <w:ilvl w:val="1"/>
                <w:numId w:val="168"/>
              </w:numPr>
              <w:spacing w:after="0" w:line="240" w:lineRule="auto"/>
              <w:ind w:left="598" w:hanging="598"/>
              <w:jc w:val="both"/>
              <w:textAlignment w:val="baseline"/>
              <w:rPr>
                <w:rFonts w:ascii="Calibri" w:hAnsi="Calibri"/>
                <w:color w:val="000000"/>
                <w:sz w:val="20"/>
                <w:u w:val="single"/>
              </w:rPr>
            </w:pPr>
            <w:r w:rsidRPr="005A2466">
              <w:rPr>
                <w:rFonts w:ascii="Calibri" w:hAnsi="Calibri"/>
                <w:color w:val="000000"/>
                <w:sz w:val="20"/>
                <w:u w:val="single"/>
              </w:rPr>
              <w:t>Entire Agreement</w:t>
            </w:r>
            <w:r w:rsidRPr="005A2466">
              <w:rPr>
                <w:rFonts w:ascii="Calibri" w:hAnsi="Calibri"/>
                <w:color w:val="000000"/>
                <w:sz w:val="20"/>
              </w:rPr>
              <w:t>. This Agreement and any other agreements or instruments executed and delivered in connection herewith contains the entire agreement and understanding among the Parties with respect to the subject matter hereof, and supersedes all prior and contemporaneous agreements, statements, understandings, terms, conditions, negotiations, representations and warranties, whether written or oral, made by and among the Parties concerning the matters covered by this Agreement</w:t>
            </w:r>
            <w:r w:rsidR="005F4E12">
              <w:rPr>
                <w:rFonts w:ascii="Calibri" w:hAnsi="Calibri"/>
                <w:color w:val="000000"/>
                <w:sz w:val="20"/>
              </w:rPr>
              <w:t>, including any shares subscription agreement entered into between the Company and any Shareholder</w:t>
            </w:r>
            <w:r w:rsidRPr="005A2466">
              <w:rPr>
                <w:rFonts w:ascii="Calibri" w:hAnsi="Calibri"/>
                <w:color w:val="000000"/>
                <w:sz w:val="20"/>
              </w:rPr>
              <w:t>.</w:t>
            </w:r>
          </w:p>
          <w:p w14:paraId="5BDE7F01" w14:textId="69E194A0" w:rsidR="00897FA3" w:rsidRPr="00BA45BC" w:rsidRDefault="00897FA3" w:rsidP="00BA45BC">
            <w:pPr>
              <w:pStyle w:val="ListParagraph"/>
              <w:spacing w:after="0" w:line="240" w:lineRule="auto"/>
              <w:ind w:left="594"/>
              <w:jc w:val="both"/>
              <w:textAlignment w:val="baseline"/>
              <w:rPr>
                <w:rFonts w:ascii="Calibri" w:hAnsi="Calibri"/>
                <w:color w:val="000000"/>
                <w:sz w:val="20"/>
                <w:u w:val="single"/>
              </w:rPr>
            </w:pPr>
          </w:p>
        </w:tc>
        <w:tc>
          <w:tcPr>
            <w:tcW w:w="4811" w:type="dxa"/>
            <w:gridSpan w:val="2"/>
            <w:tcMar>
              <w:top w:w="0" w:type="dxa"/>
              <w:left w:w="108" w:type="dxa"/>
              <w:bottom w:w="0" w:type="dxa"/>
              <w:right w:w="108" w:type="dxa"/>
            </w:tcMar>
            <w:tcPrChange w:id="1982" w:author="OLTRE" w:date="2024-07-03T22:42:00Z">
              <w:tcPr>
                <w:tcW w:w="4811" w:type="dxa"/>
                <w:gridSpan w:val="3"/>
                <w:tcMar>
                  <w:top w:w="0" w:type="dxa"/>
                  <w:left w:w="108" w:type="dxa"/>
                  <w:bottom w:w="0" w:type="dxa"/>
                  <w:right w:w="108" w:type="dxa"/>
                </w:tcMar>
              </w:tcPr>
            </w:tcPrChange>
          </w:tcPr>
          <w:p w14:paraId="14A2FDB9" w14:textId="140CC899" w:rsidR="0049600E" w:rsidRPr="00BA45BC" w:rsidRDefault="00496AD1" w:rsidP="00BA45BC">
            <w:pPr>
              <w:pStyle w:val="ListParagraph"/>
              <w:numPr>
                <w:ilvl w:val="1"/>
                <w:numId w:val="158"/>
              </w:numPr>
              <w:spacing w:after="0" w:line="240" w:lineRule="auto"/>
              <w:ind w:left="606" w:hanging="567"/>
              <w:jc w:val="both"/>
              <w:textAlignment w:val="baseline"/>
              <w:rPr>
                <w:rFonts w:ascii="Calibri" w:hAnsi="Calibri"/>
                <w:color w:val="000000"/>
                <w:sz w:val="20"/>
                <w:u w:val="single"/>
              </w:rPr>
            </w:pPr>
            <w:proofErr w:type="spellStart"/>
            <w:r w:rsidRPr="005A2466">
              <w:rPr>
                <w:rFonts w:ascii="Calibri" w:hAnsi="Calibri"/>
                <w:color w:val="000000"/>
                <w:sz w:val="20"/>
                <w:u w:val="single"/>
              </w:rPr>
              <w:t>Keseluruhan</w:t>
            </w:r>
            <w:proofErr w:type="spellEnd"/>
            <w:r w:rsidRPr="005A2466">
              <w:rPr>
                <w:rFonts w:ascii="Calibri" w:hAnsi="Calibri"/>
                <w:color w:val="000000"/>
                <w:sz w:val="20"/>
                <w:u w:val="single"/>
              </w:rPr>
              <w:t xml:space="preserve"> </w:t>
            </w:r>
            <w:proofErr w:type="spellStart"/>
            <w:r w:rsidRPr="005A2466">
              <w:rPr>
                <w:rFonts w:ascii="Calibri" w:hAnsi="Calibri"/>
                <w:color w:val="000000"/>
                <w:sz w:val="20"/>
                <w:u w:val="single"/>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dan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instrumen</w:t>
            </w:r>
            <w:proofErr w:type="spellEnd"/>
            <w:r w:rsidRPr="005A2466">
              <w:rPr>
                <w:rFonts w:ascii="Calibri" w:hAnsi="Calibri"/>
                <w:color w:val="000000"/>
                <w:sz w:val="20"/>
              </w:rPr>
              <w:t xml:space="preserve"> lain yang </w:t>
            </w:r>
            <w:proofErr w:type="spellStart"/>
            <w:r w:rsidRPr="005A2466">
              <w:rPr>
                <w:rFonts w:ascii="Calibri" w:hAnsi="Calibri"/>
                <w:color w:val="000000"/>
                <w:sz w:val="20"/>
              </w:rPr>
              <w:t>dibuat</w:t>
            </w:r>
            <w:proofErr w:type="spellEnd"/>
            <w:r w:rsidRPr="005A2466">
              <w:rPr>
                <w:rFonts w:ascii="Calibri" w:hAnsi="Calibri"/>
                <w:color w:val="000000"/>
                <w:sz w:val="20"/>
              </w:rPr>
              <w:t xml:space="preserve"> dan </w:t>
            </w:r>
            <w:proofErr w:type="spellStart"/>
            <w:r w:rsidRPr="005A2466">
              <w:rPr>
                <w:rFonts w:ascii="Calibri" w:hAnsi="Calibri"/>
                <w:color w:val="000000"/>
                <w:sz w:val="20"/>
              </w:rPr>
              <w:t>disampaikan</w:t>
            </w:r>
            <w:proofErr w:type="spellEnd"/>
            <w:r w:rsidRPr="005A2466">
              <w:rPr>
                <w:rFonts w:ascii="Calibri" w:hAnsi="Calibri"/>
                <w:color w:val="000000"/>
                <w:sz w:val="20"/>
              </w:rPr>
              <w:t xml:space="preserve"> </w:t>
            </w:r>
            <w:proofErr w:type="spellStart"/>
            <w:r w:rsidRPr="005A2466">
              <w:rPr>
                <w:rFonts w:ascii="Calibri" w:hAnsi="Calibri"/>
                <w:color w:val="000000"/>
                <w:sz w:val="20"/>
              </w:rPr>
              <w:t>sehubungan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mengandung</w:t>
            </w:r>
            <w:proofErr w:type="spellEnd"/>
            <w:r w:rsidRPr="005A2466">
              <w:rPr>
                <w:rFonts w:ascii="Calibri" w:hAnsi="Calibri"/>
                <w:color w:val="000000"/>
                <w:sz w:val="20"/>
              </w:rPr>
              <w:t xml:space="preserve"> </w:t>
            </w:r>
            <w:proofErr w:type="spellStart"/>
            <w:r w:rsidRPr="005A2466">
              <w:rPr>
                <w:rFonts w:ascii="Calibri" w:hAnsi="Calibri"/>
                <w:color w:val="000000"/>
                <w:sz w:val="20"/>
              </w:rPr>
              <w:t>keseluruhan</w:t>
            </w:r>
            <w:proofErr w:type="spellEnd"/>
            <w:r w:rsidRPr="005A2466">
              <w:rPr>
                <w:rFonts w:ascii="Calibri" w:hAnsi="Calibri"/>
                <w:color w:val="000000"/>
                <w:sz w:val="20"/>
              </w:rPr>
              <w:t xml:space="preserve"> </w:t>
            </w:r>
            <w:proofErr w:type="spellStart"/>
            <w:r w:rsidRPr="005A2466">
              <w:rPr>
                <w:rFonts w:ascii="Calibri" w:hAnsi="Calibri"/>
                <w:color w:val="000000"/>
                <w:sz w:val="20"/>
              </w:rPr>
              <w:t>kesepakatan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pengertian</w:t>
            </w:r>
            <w:proofErr w:type="spellEnd"/>
            <w:r w:rsidRPr="005A2466">
              <w:rPr>
                <w:rFonts w:ascii="Calibri" w:hAnsi="Calibri"/>
                <w:color w:val="000000"/>
                <w:sz w:val="20"/>
              </w:rPr>
              <w:t xml:space="preserve"> di </w:t>
            </w:r>
            <w:proofErr w:type="spellStart"/>
            <w:r w:rsidRPr="005A2466">
              <w:rPr>
                <w:rFonts w:ascii="Calibri" w:hAnsi="Calibri"/>
                <w:color w:val="000000"/>
                <w:sz w:val="20"/>
              </w:rPr>
              <w:t>antara</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berkenaan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pokok</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menggantikan</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penegasan</w:t>
            </w:r>
            <w:proofErr w:type="spellEnd"/>
            <w:r w:rsidRPr="005A2466">
              <w:rPr>
                <w:rFonts w:ascii="Calibri" w:hAnsi="Calibri"/>
                <w:color w:val="000000"/>
                <w:sz w:val="20"/>
              </w:rPr>
              <w:t xml:space="preserve">, </w:t>
            </w:r>
            <w:proofErr w:type="spellStart"/>
            <w:r w:rsidRPr="005A2466">
              <w:rPr>
                <w:rFonts w:ascii="Calibri" w:hAnsi="Calibri"/>
                <w:color w:val="000000"/>
                <w:sz w:val="20"/>
              </w:rPr>
              <w:t>pengertian</w:t>
            </w:r>
            <w:proofErr w:type="spellEnd"/>
            <w:r w:rsidRPr="005A2466">
              <w:rPr>
                <w:rFonts w:ascii="Calibri" w:hAnsi="Calibri"/>
                <w:color w:val="000000"/>
                <w:sz w:val="20"/>
              </w:rPr>
              <w:t xml:space="preserve">, </w:t>
            </w:r>
            <w:proofErr w:type="spellStart"/>
            <w:r w:rsidRPr="005A2466">
              <w:rPr>
                <w:rFonts w:ascii="Calibri" w:hAnsi="Calibri"/>
                <w:color w:val="000000"/>
                <w:sz w:val="20"/>
              </w:rPr>
              <w:t>syarat-syarat</w:t>
            </w:r>
            <w:proofErr w:type="spellEnd"/>
            <w:r w:rsidRPr="005A2466">
              <w:rPr>
                <w:rFonts w:ascii="Calibri" w:hAnsi="Calibri"/>
                <w:color w:val="000000"/>
                <w:sz w:val="20"/>
              </w:rPr>
              <w:t xml:space="preserve">, </w:t>
            </w:r>
            <w:proofErr w:type="spellStart"/>
            <w:r w:rsidRPr="005A2466">
              <w:rPr>
                <w:rFonts w:ascii="Calibri" w:hAnsi="Calibri"/>
                <w:color w:val="000000"/>
                <w:sz w:val="20"/>
              </w:rPr>
              <w:t>ketentuan</w:t>
            </w:r>
            <w:proofErr w:type="spellEnd"/>
            <w:r w:rsidRPr="005A2466">
              <w:rPr>
                <w:rFonts w:ascii="Calibri" w:hAnsi="Calibri"/>
                <w:color w:val="000000"/>
                <w:sz w:val="20"/>
              </w:rPr>
              <w:t xml:space="preserve">, </w:t>
            </w:r>
            <w:proofErr w:type="spellStart"/>
            <w:r w:rsidRPr="005A2466">
              <w:rPr>
                <w:rFonts w:ascii="Calibri" w:hAnsi="Calibri"/>
                <w:color w:val="000000"/>
                <w:sz w:val="20"/>
              </w:rPr>
              <w:t>negosiasi</w:t>
            </w:r>
            <w:proofErr w:type="spellEnd"/>
            <w:r w:rsidRPr="005A2466">
              <w:rPr>
                <w:rFonts w:ascii="Calibri" w:hAnsi="Calibri"/>
                <w:color w:val="000000"/>
                <w:sz w:val="20"/>
              </w:rPr>
              <w:t xml:space="preserve">, </w:t>
            </w:r>
            <w:proofErr w:type="spellStart"/>
            <w:r w:rsidRPr="005A2466">
              <w:rPr>
                <w:rFonts w:ascii="Calibri" w:hAnsi="Calibri"/>
                <w:color w:val="000000"/>
                <w:sz w:val="20"/>
              </w:rPr>
              <w:t>pernyataan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jaminan</w:t>
            </w:r>
            <w:proofErr w:type="spellEnd"/>
            <w:r w:rsidRPr="005A2466">
              <w:rPr>
                <w:rFonts w:ascii="Calibri" w:hAnsi="Calibri"/>
                <w:color w:val="000000"/>
                <w:sz w:val="20"/>
              </w:rPr>
              <w:t xml:space="preserve"> </w:t>
            </w:r>
            <w:proofErr w:type="spellStart"/>
            <w:r w:rsidRPr="005A2466">
              <w:rPr>
                <w:rFonts w:ascii="Calibri" w:hAnsi="Calibri"/>
                <w:color w:val="000000"/>
                <w:sz w:val="20"/>
              </w:rPr>
              <w:t>sebelumnya</w:t>
            </w:r>
            <w:proofErr w:type="spellEnd"/>
            <w:r w:rsidRPr="005A2466">
              <w:rPr>
                <w:rFonts w:ascii="Calibri" w:hAnsi="Calibri"/>
                <w:color w:val="000000"/>
                <w:sz w:val="20"/>
              </w:rPr>
              <w:t xml:space="preserve"> dan yang </w:t>
            </w:r>
            <w:proofErr w:type="spellStart"/>
            <w:r w:rsidRPr="005A2466">
              <w:rPr>
                <w:rFonts w:ascii="Calibri" w:hAnsi="Calibri"/>
                <w:color w:val="000000"/>
                <w:sz w:val="20"/>
              </w:rPr>
              <w:t>ada</w:t>
            </w:r>
            <w:proofErr w:type="spellEnd"/>
            <w:r w:rsidRPr="005A2466">
              <w:rPr>
                <w:rFonts w:ascii="Calibri" w:hAnsi="Calibri"/>
                <w:color w:val="000000"/>
                <w:sz w:val="20"/>
              </w:rPr>
              <w:t xml:space="preserve"> </w:t>
            </w:r>
            <w:proofErr w:type="spellStart"/>
            <w:r w:rsidRPr="005A2466">
              <w:rPr>
                <w:rFonts w:ascii="Calibri" w:hAnsi="Calibri"/>
                <w:color w:val="000000"/>
                <w:sz w:val="20"/>
              </w:rPr>
              <w:t>sekarang</w:t>
            </w:r>
            <w:proofErr w:type="spellEnd"/>
            <w:r w:rsidRPr="005A2466">
              <w:rPr>
                <w:rFonts w:ascii="Calibri" w:hAnsi="Calibri"/>
                <w:color w:val="000000"/>
                <w:sz w:val="20"/>
              </w:rPr>
              <w:t xml:space="preserve">, </w:t>
            </w:r>
            <w:proofErr w:type="spellStart"/>
            <w:r w:rsidRPr="005A2466">
              <w:rPr>
                <w:rFonts w:ascii="Calibri" w:hAnsi="Calibri"/>
                <w:color w:val="000000"/>
                <w:sz w:val="20"/>
              </w:rPr>
              <w:t>baik</w:t>
            </w:r>
            <w:proofErr w:type="spellEnd"/>
            <w:r w:rsidRPr="005A2466">
              <w:rPr>
                <w:rFonts w:ascii="Calibri" w:hAnsi="Calibri"/>
                <w:color w:val="000000"/>
                <w:sz w:val="20"/>
              </w:rPr>
              <w:t xml:space="preserve"> </w:t>
            </w:r>
            <w:proofErr w:type="spellStart"/>
            <w:r w:rsidRPr="005A2466">
              <w:rPr>
                <w:rFonts w:ascii="Calibri" w:hAnsi="Calibri"/>
                <w:color w:val="000000"/>
                <w:sz w:val="20"/>
              </w:rPr>
              <w:t>tertulis</w:t>
            </w:r>
            <w:proofErr w:type="spellEnd"/>
            <w:r w:rsidRPr="005A2466">
              <w:rPr>
                <w:rFonts w:ascii="Calibri" w:hAnsi="Calibri"/>
                <w:color w:val="000000"/>
                <w:sz w:val="20"/>
              </w:rPr>
              <w:t xml:space="preserve"> </w:t>
            </w:r>
            <w:proofErr w:type="spellStart"/>
            <w:r w:rsidRPr="005A2466">
              <w:rPr>
                <w:rFonts w:ascii="Calibri" w:hAnsi="Calibri"/>
                <w:color w:val="000000"/>
                <w:sz w:val="20"/>
              </w:rPr>
              <w:t>maupun</w:t>
            </w:r>
            <w:proofErr w:type="spellEnd"/>
            <w:r w:rsidRPr="005A2466">
              <w:rPr>
                <w:rFonts w:ascii="Calibri" w:hAnsi="Calibri"/>
                <w:color w:val="000000"/>
                <w:sz w:val="20"/>
              </w:rPr>
              <w:t xml:space="preserve"> </w:t>
            </w:r>
            <w:proofErr w:type="spellStart"/>
            <w:r w:rsidRPr="005A2466">
              <w:rPr>
                <w:rFonts w:ascii="Calibri" w:hAnsi="Calibri"/>
                <w:color w:val="000000"/>
                <w:sz w:val="20"/>
              </w:rPr>
              <w:t>lisan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dibuat</w:t>
            </w:r>
            <w:proofErr w:type="spellEnd"/>
            <w:r w:rsidRPr="005A2466">
              <w:rPr>
                <w:rFonts w:ascii="Calibri" w:hAnsi="Calibri"/>
                <w:color w:val="000000"/>
                <w:sz w:val="20"/>
              </w:rPr>
              <w:t xml:space="preserve"> oleh dan di </w:t>
            </w:r>
            <w:proofErr w:type="spellStart"/>
            <w:r w:rsidRPr="005A2466">
              <w:rPr>
                <w:rFonts w:ascii="Calibri" w:hAnsi="Calibri"/>
                <w:color w:val="000000"/>
                <w:sz w:val="20"/>
              </w:rPr>
              <w:t>antara</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mengenai</w:t>
            </w:r>
            <w:proofErr w:type="spellEnd"/>
            <w:r w:rsidRPr="005A2466">
              <w:rPr>
                <w:rFonts w:ascii="Calibri" w:hAnsi="Calibri"/>
                <w:color w:val="000000"/>
                <w:sz w:val="20"/>
              </w:rPr>
              <w:t xml:space="preserve"> </w:t>
            </w:r>
            <w:proofErr w:type="spellStart"/>
            <w:r w:rsidRPr="005A2466">
              <w:rPr>
                <w:rFonts w:ascii="Calibri" w:hAnsi="Calibri"/>
                <w:color w:val="000000"/>
                <w:sz w:val="20"/>
              </w:rPr>
              <w:t>hal-hal</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diatur</w:t>
            </w:r>
            <w:proofErr w:type="spellEnd"/>
            <w:r w:rsidRPr="005A2466">
              <w:rPr>
                <w:rFonts w:ascii="Calibri" w:hAnsi="Calibri"/>
                <w:color w:val="000000"/>
                <w:sz w:val="20"/>
              </w:rPr>
              <w:t xml:space="preserve"> oleh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005F4E12">
              <w:rPr>
                <w:rFonts w:ascii="Calibri" w:hAnsi="Calibri"/>
                <w:color w:val="000000"/>
                <w:sz w:val="20"/>
              </w:rPr>
              <w:t xml:space="preserve">, </w:t>
            </w:r>
            <w:proofErr w:type="spellStart"/>
            <w:r w:rsidR="005F4E12">
              <w:rPr>
                <w:rFonts w:ascii="Calibri" w:hAnsi="Calibri"/>
                <w:color w:val="000000"/>
                <w:sz w:val="20"/>
              </w:rPr>
              <w:t>termasuk</w:t>
            </w:r>
            <w:proofErr w:type="spellEnd"/>
            <w:r w:rsidR="005F4E12">
              <w:rPr>
                <w:rFonts w:ascii="Calibri" w:hAnsi="Calibri"/>
                <w:color w:val="000000"/>
                <w:sz w:val="20"/>
              </w:rPr>
              <w:t xml:space="preserve"> </w:t>
            </w:r>
            <w:proofErr w:type="spellStart"/>
            <w:r w:rsidR="005F4E12">
              <w:rPr>
                <w:rFonts w:ascii="Calibri" w:hAnsi="Calibri"/>
                <w:color w:val="000000"/>
                <w:sz w:val="20"/>
              </w:rPr>
              <w:t>setiap</w:t>
            </w:r>
            <w:proofErr w:type="spellEnd"/>
            <w:r w:rsidR="005F4E12">
              <w:rPr>
                <w:rFonts w:ascii="Calibri" w:hAnsi="Calibri"/>
                <w:color w:val="000000"/>
                <w:sz w:val="20"/>
              </w:rPr>
              <w:t xml:space="preserve"> </w:t>
            </w:r>
            <w:proofErr w:type="spellStart"/>
            <w:r w:rsidR="005F4E12">
              <w:rPr>
                <w:rFonts w:ascii="Calibri" w:hAnsi="Calibri"/>
                <w:color w:val="000000"/>
                <w:sz w:val="20"/>
              </w:rPr>
              <w:t>perjanjian</w:t>
            </w:r>
            <w:proofErr w:type="spellEnd"/>
            <w:r w:rsidR="005F4E12">
              <w:rPr>
                <w:rFonts w:ascii="Calibri" w:hAnsi="Calibri"/>
                <w:color w:val="000000"/>
                <w:sz w:val="20"/>
              </w:rPr>
              <w:t xml:space="preserve"> </w:t>
            </w:r>
            <w:proofErr w:type="spellStart"/>
            <w:r w:rsidR="005F4E12">
              <w:rPr>
                <w:rFonts w:ascii="Calibri" w:hAnsi="Calibri"/>
                <w:color w:val="000000"/>
                <w:sz w:val="20"/>
              </w:rPr>
              <w:t>penyertaan</w:t>
            </w:r>
            <w:proofErr w:type="spellEnd"/>
            <w:r w:rsidR="005F4E12">
              <w:rPr>
                <w:rFonts w:ascii="Calibri" w:hAnsi="Calibri"/>
                <w:color w:val="000000"/>
                <w:sz w:val="20"/>
              </w:rPr>
              <w:t>/</w:t>
            </w:r>
            <w:proofErr w:type="spellStart"/>
            <w:r w:rsidR="005F4E12">
              <w:rPr>
                <w:rFonts w:ascii="Calibri" w:hAnsi="Calibri"/>
                <w:color w:val="000000"/>
                <w:sz w:val="20"/>
              </w:rPr>
              <w:t>pengambilan</w:t>
            </w:r>
            <w:proofErr w:type="spellEnd"/>
            <w:r w:rsidR="005F4E12">
              <w:rPr>
                <w:rFonts w:ascii="Calibri" w:hAnsi="Calibri"/>
                <w:color w:val="000000"/>
                <w:sz w:val="20"/>
              </w:rPr>
              <w:t xml:space="preserve"> </w:t>
            </w:r>
            <w:proofErr w:type="spellStart"/>
            <w:r w:rsidR="005F4E12">
              <w:rPr>
                <w:rFonts w:ascii="Calibri" w:hAnsi="Calibri"/>
                <w:color w:val="000000"/>
                <w:sz w:val="20"/>
              </w:rPr>
              <w:t>saham</w:t>
            </w:r>
            <w:proofErr w:type="spellEnd"/>
            <w:r w:rsidR="005F4E12">
              <w:rPr>
                <w:rFonts w:ascii="Calibri" w:hAnsi="Calibri"/>
                <w:color w:val="000000"/>
                <w:sz w:val="20"/>
              </w:rPr>
              <w:t xml:space="preserve"> yang </w:t>
            </w:r>
            <w:proofErr w:type="spellStart"/>
            <w:r w:rsidR="005F4E12">
              <w:rPr>
                <w:rFonts w:ascii="Calibri" w:hAnsi="Calibri"/>
                <w:color w:val="000000"/>
                <w:sz w:val="20"/>
              </w:rPr>
              <w:t>ditandatangani</w:t>
            </w:r>
            <w:proofErr w:type="spellEnd"/>
            <w:r w:rsidR="005F4E12">
              <w:rPr>
                <w:rFonts w:ascii="Calibri" w:hAnsi="Calibri"/>
                <w:color w:val="000000"/>
                <w:sz w:val="20"/>
              </w:rPr>
              <w:t xml:space="preserve"> </w:t>
            </w:r>
            <w:proofErr w:type="spellStart"/>
            <w:r w:rsidR="005F4E12">
              <w:rPr>
                <w:rFonts w:ascii="Calibri" w:hAnsi="Calibri"/>
                <w:color w:val="000000"/>
                <w:sz w:val="20"/>
              </w:rPr>
              <w:t>antara</w:t>
            </w:r>
            <w:proofErr w:type="spellEnd"/>
            <w:r w:rsidR="005F4E12">
              <w:rPr>
                <w:rFonts w:ascii="Calibri" w:hAnsi="Calibri"/>
                <w:color w:val="000000"/>
                <w:sz w:val="20"/>
              </w:rPr>
              <w:t xml:space="preserve"> Per</w:t>
            </w:r>
            <w:r w:rsidR="004A71B2">
              <w:rPr>
                <w:rFonts w:ascii="Calibri" w:hAnsi="Calibri"/>
                <w:color w:val="000000"/>
                <w:sz w:val="20"/>
              </w:rPr>
              <w:t>seroan</w:t>
            </w:r>
            <w:r w:rsidR="005F4E12">
              <w:rPr>
                <w:rFonts w:ascii="Calibri" w:hAnsi="Calibri"/>
                <w:color w:val="000000"/>
                <w:sz w:val="20"/>
              </w:rPr>
              <w:t xml:space="preserve"> dan </w:t>
            </w:r>
            <w:proofErr w:type="spellStart"/>
            <w:r w:rsidR="005F4E12">
              <w:rPr>
                <w:rFonts w:ascii="Calibri" w:hAnsi="Calibri"/>
                <w:color w:val="000000"/>
                <w:sz w:val="20"/>
              </w:rPr>
              <w:t>Pemegang</w:t>
            </w:r>
            <w:proofErr w:type="spellEnd"/>
            <w:r w:rsidR="005F4E12">
              <w:rPr>
                <w:rFonts w:ascii="Calibri" w:hAnsi="Calibri"/>
                <w:color w:val="000000"/>
                <w:sz w:val="20"/>
              </w:rPr>
              <w:t xml:space="preserve"> Saham mana pun</w:t>
            </w:r>
            <w:r w:rsidRPr="005A2466">
              <w:rPr>
                <w:rFonts w:ascii="Calibri" w:hAnsi="Calibri"/>
                <w:color w:val="000000"/>
                <w:sz w:val="20"/>
              </w:rPr>
              <w:t>.</w:t>
            </w:r>
          </w:p>
          <w:p w14:paraId="01BB22D5" w14:textId="1DE75143" w:rsidR="00DD1C00" w:rsidRPr="00BA45BC" w:rsidRDefault="00DD1C00" w:rsidP="00BA45BC">
            <w:pPr>
              <w:pStyle w:val="ListParagraph"/>
              <w:spacing w:after="0" w:line="240" w:lineRule="auto"/>
              <w:ind w:left="606"/>
              <w:jc w:val="both"/>
              <w:textAlignment w:val="baseline"/>
              <w:rPr>
                <w:rFonts w:ascii="Calibri" w:hAnsi="Calibri"/>
                <w:color w:val="000000"/>
                <w:sz w:val="20"/>
                <w:u w:val="single"/>
              </w:rPr>
            </w:pPr>
          </w:p>
        </w:tc>
      </w:tr>
      <w:tr w:rsidR="00897FA3" w:rsidRPr="00613832" w14:paraId="3D41D762" w14:textId="77777777" w:rsidTr="00BA45BC">
        <w:tblPrEx>
          <w:tblW w:w="9782" w:type="dxa"/>
          <w:tblInd w:w="-284" w:type="dxa"/>
          <w:tblCellMar>
            <w:top w:w="15" w:type="dxa"/>
            <w:left w:w="15" w:type="dxa"/>
            <w:bottom w:w="15" w:type="dxa"/>
            <w:right w:w="15" w:type="dxa"/>
          </w:tblCellMar>
          <w:tblPrExChange w:id="1983" w:author="OLTRE" w:date="2024-07-03T22:42:00Z">
            <w:tblPrEx>
              <w:tblW w:w="9782" w:type="dxa"/>
              <w:tblInd w:w="-284" w:type="dxa"/>
              <w:tblCellMar>
                <w:top w:w="15" w:type="dxa"/>
                <w:left w:w="15" w:type="dxa"/>
                <w:bottom w:w="15" w:type="dxa"/>
                <w:right w:w="15" w:type="dxa"/>
              </w:tblCellMar>
            </w:tblPrEx>
          </w:tblPrExChange>
        </w:tblPrEx>
        <w:trPr>
          <w:gridBefore w:val="1"/>
          <w:trPrChange w:id="1984" w:author="OLTRE" w:date="2024-07-03T22:42:00Z">
            <w:trPr>
              <w:gridAfter w:val="0"/>
              <w:wAfter w:w="176" w:type="dxa"/>
            </w:trPr>
          </w:trPrChange>
        </w:trPr>
        <w:tc>
          <w:tcPr>
            <w:tcW w:w="4829" w:type="dxa"/>
            <w:tcMar>
              <w:top w:w="0" w:type="dxa"/>
              <w:left w:w="108" w:type="dxa"/>
              <w:bottom w:w="0" w:type="dxa"/>
              <w:right w:w="108" w:type="dxa"/>
            </w:tcMar>
            <w:tcPrChange w:id="1985" w:author="OLTRE" w:date="2024-07-03T22:42:00Z">
              <w:tcPr>
                <w:tcW w:w="4829" w:type="dxa"/>
                <w:gridSpan w:val="3"/>
                <w:tcMar>
                  <w:top w:w="0" w:type="dxa"/>
                  <w:left w:w="108" w:type="dxa"/>
                  <w:bottom w:w="0" w:type="dxa"/>
                  <w:right w:w="108" w:type="dxa"/>
                </w:tcMar>
              </w:tcPr>
            </w:tcPrChange>
          </w:tcPr>
          <w:p w14:paraId="436114F1" w14:textId="03982CF3" w:rsidR="00897FA3" w:rsidRPr="00BA45BC" w:rsidRDefault="00897FA3" w:rsidP="00BA45BC">
            <w:pPr>
              <w:pStyle w:val="ListParagraph"/>
              <w:numPr>
                <w:ilvl w:val="1"/>
                <w:numId w:val="168"/>
              </w:numPr>
              <w:spacing w:after="0" w:line="240" w:lineRule="auto"/>
              <w:ind w:left="594" w:hanging="567"/>
              <w:jc w:val="both"/>
              <w:textAlignment w:val="baseline"/>
              <w:rPr>
                <w:rFonts w:ascii="Calibri" w:hAnsi="Calibri"/>
                <w:color w:val="000000"/>
                <w:sz w:val="20"/>
                <w:u w:val="single"/>
              </w:rPr>
            </w:pPr>
            <w:r w:rsidRPr="005A2466">
              <w:rPr>
                <w:rFonts w:ascii="Calibri" w:hAnsi="Calibri"/>
                <w:color w:val="000000"/>
                <w:sz w:val="20"/>
                <w:u w:val="single"/>
              </w:rPr>
              <w:t>Agreement Binding</w:t>
            </w:r>
            <w:r w:rsidRPr="005A2466">
              <w:rPr>
                <w:rFonts w:ascii="Calibri" w:hAnsi="Calibri"/>
                <w:color w:val="000000"/>
                <w:sz w:val="20"/>
              </w:rPr>
              <w:t>.  This Agreement shall be binding upon the Parties and their respective successors and permitted assigns. All obligations imposed on the Parties shall be binding upon their respective heirs, legal representatives and successors.</w:t>
            </w:r>
          </w:p>
        </w:tc>
        <w:tc>
          <w:tcPr>
            <w:tcW w:w="4811" w:type="dxa"/>
            <w:gridSpan w:val="2"/>
            <w:tcMar>
              <w:top w:w="0" w:type="dxa"/>
              <w:left w:w="108" w:type="dxa"/>
              <w:bottom w:w="0" w:type="dxa"/>
              <w:right w:w="108" w:type="dxa"/>
            </w:tcMar>
            <w:tcPrChange w:id="1986" w:author="OLTRE" w:date="2024-07-03T22:42:00Z">
              <w:tcPr>
                <w:tcW w:w="4811" w:type="dxa"/>
                <w:gridSpan w:val="3"/>
                <w:tcMar>
                  <w:top w:w="0" w:type="dxa"/>
                  <w:left w:w="108" w:type="dxa"/>
                  <w:bottom w:w="0" w:type="dxa"/>
                  <w:right w:w="108" w:type="dxa"/>
                </w:tcMar>
              </w:tcPr>
            </w:tcPrChange>
          </w:tcPr>
          <w:p w14:paraId="2FB70987" w14:textId="77777777" w:rsidR="00897FA3" w:rsidRPr="00BA45BC" w:rsidRDefault="00897FA3" w:rsidP="00BA45BC">
            <w:pPr>
              <w:pStyle w:val="ListParagraph"/>
              <w:numPr>
                <w:ilvl w:val="1"/>
                <w:numId w:val="158"/>
              </w:numPr>
              <w:spacing w:after="0" w:line="240" w:lineRule="auto"/>
              <w:ind w:left="606" w:hanging="567"/>
              <w:jc w:val="both"/>
              <w:textAlignment w:val="baseline"/>
              <w:rPr>
                <w:rFonts w:ascii="Calibri" w:hAnsi="Calibri"/>
                <w:color w:val="000000"/>
                <w:sz w:val="20"/>
                <w:u w:val="single"/>
              </w:rPr>
            </w:pPr>
            <w:proofErr w:type="spellStart"/>
            <w:r w:rsidRPr="005A2466">
              <w:rPr>
                <w:rFonts w:ascii="Calibri" w:hAnsi="Calibri"/>
                <w:color w:val="000000"/>
                <w:sz w:val="20"/>
                <w:u w:val="single"/>
              </w:rPr>
              <w:t>Perjanjian</w:t>
            </w:r>
            <w:proofErr w:type="spellEnd"/>
            <w:r w:rsidRPr="005A2466">
              <w:rPr>
                <w:rFonts w:ascii="Calibri" w:hAnsi="Calibri"/>
                <w:color w:val="000000"/>
                <w:sz w:val="20"/>
                <w:u w:val="single"/>
              </w:rPr>
              <w:t xml:space="preserve"> </w:t>
            </w:r>
            <w:proofErr w:type="spellStart"/>
            <w:r w:rsidRPr="005A2466">
              <w:rPr>
                <w:rFonts w:ascii="Calibri" w:hAnsi="Calibri"/>
                <w:color w:val="000000"/>
                <w:sz w:val="20"/>
                <w:u w:val="single"/>
              </w:rPr>
              <w:t>Mengikat</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mengikat</w:t>
            </w:r>
            <w:proofErr w:type="spellEnd"/>
            <w:r w:rsidRPr="005A2466">
              <w:rPr>
                <w:rFonts w:ascii="Calibri" w:hAnsi="Calibri"/>
                <w:color w:val="000000"/>
                <w:sz w:val="20"/>
              </w:rPr>
              <w:t xml:space="preserve"> </w:t>
            </w:r>
            <w:proofErr w:type="spellStart"/>
            <w:r w:rsidRPr="005A2466">
              <w:rPr>
                <w:rFonts w:ascii="Calibri" w:hAnsi="Calibri"/>
                <w:color w:val="000000"/>
                <w:sz w:val="20"/>
              </w:rPr>
              <w:t>bagi</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dan para </w:t>
            </w:r>
            <w:proofErr w:type="spellStart"/>
            <w:r w:rsidRPr="005A2466">
              <w:rPr>
                <w:rFonts w:ascii="Calibri" w:hAnsi="Calibri"/>
                <w:color w:val="000000"/>
                <w:sz w:val="20"/>
              </w:rPr>
              <w:t>penerus</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pengganti</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diperbolehkan</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mereka</w:t>
            </w:r>
            <w:proofErr w:type="spellEnd"/>
            <w:r w:rsidRPr="005A2466">
              <w:rPr>
                <w:rFonts w:ascii="Calibri" w:hAnsi="Calibri"/>
                <w:color w:val="000000"/>
                <w:sz w:val="20"/>
              </w:rPr>
              <w:t xml:space="preserve"> masing-masing.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kewajiban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diletakkan</w:t>
            </w:r>
            <w:proofErr w:type="spellEnd"/>
            <w:r w:rsidRPr="005A2466">
              <w:rPr>
                <w:rFonts w:ascii="Calibri" w:hAnsi="Calibri"/>
                <w:color w:val="000000"/>
                <w:sz w:val="20"/>
              </w:rPr>
              <w:t xml:space="preserve"> </w:t>
            </w:r>
            <w:proofErr w:type="spellStart"/>
            <w:r w:rsidRPr="005A2466">
              <w:rPr>
                <w:rFonts w:ascii="Calibri" w:hAnsi="Calibri"/>
                <w:color w:val="000000"/>
                <w:sz w:val="20"/>
              </w:rPr>
              <w:t>atas</w:t>
            </w:r>
            <w:proofErr w:type="spellEnd"/>
            <w:r w:rsidRPr="005A2466">
              <w:rPr>
                <w:rFonts w:ascii="Calibri" w:hAnsi="Calibri"/>
                <w:color w:val="000000"/>
                <w:sz w:val="20"/>
              </w:rPr>
              <w:t xml:space="preserve">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mengikat</w:t>
            </w:r>
            <w:proofErr w:type="spellEnd"/>
            <w:r w:rsidRPr="005A2466">
              <w:rPr>
                <w:rFonts w:ascii="Calibri" w:hAnsi="Calibri"/>
                <w:color w:val="000000"/>
                <w:sz w:val="20"/>
              </w:rPr>
              <w:t xml:space="preserve"> </w:t>
            </w:r>
            <w:proofErr w:type="spellStart"/>
            <w:r w:rsidRPr="005A2466">
              <w:rPr>
                <w:rFonts w:ascii="Calibri" w:hAnsi="Calibri"/>
                <w:color w:val="000000"/>
                <w:sz w:val="20"/>
              </w:rPr>
              <w:t>bagi</w:t>
            </w:r>
            <w:proofErr w:type="spellEnd"/>
            <w:r w:rsidRPr="005A2466">
              <w:rPr>
                <w:rFonts w:ascii="Calibri" w:hAnsi="Calibri"/>
                <w:color w:val="000000"/>
                <w:sz w:val="20"/>
              </w:rPr>
              <w:t xml:space="preserve"> </w:t>
            </w:r>
            <w:proofErr w:type="spellStart"/>
            <w:r w:rsidRPr="005A2466">
              <w:rPr>
                <w:rFonts w:ascii="Calibri" w:hAnsi="Calibri"/>
                <w:color w:val="000000"/>
                <w:sz w:val="20"/>
              </w:rPr>
              <w:t>ahli</w:t>
            </w:r>
            <w:proofErr w:type="spellEnd"/>
            <w:r w:rsidRPr="005A2466">
              <w:rPr>
                <w:rFonts w:ascii="Calibri" w:hAnsi="Calibri"/>
                <w:color w:val="000000"/>
                <w:sz w:val="20"/>
              </w:rPr>
              <w:t xml:space="preserve"> </w:t>
            </w:r>
            <w:proofErr w:type="spellStart"/>
            <w:r w:rsidRPr="005A2466">
              <w:rPr>
                <w:rFonts w:ascii="Calibri" w:hAnsi="Calibri"/>
                <w:color w:val="000000"/>
                <w:sz w:val="20"/>
              </w:rPr>
              <w:t>waris</w:t>
            </w:r>
            <w:proofErr w:type="spellEnd"/>
            <w:r w:rsidRPr="005A2466">
              <w:rPr>
                <w:rFonts w:ascii="Calibri" w:hAnsi="Calibri"/>
                <w:color w:val="000000"/>
                <w:sz w:val="20"/>
              </w:rPr>
              <w:t xml:space="preserve">, wakil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dan </w:t>
            </w:r>
            <w:proofErr w:type="spellStart"/>
            <w:r w:rsidRPr="005A2466">
              <w:rPr>
                <w:rFonts w:ascii="Calibri" w:hAnsi="Calibri"/>
                <w:color w:val="000000"/>
                <w:sz w:val="20"/>
              </w:rPr>
              <w:t>pengganti</w:t>
            </w:r>
            <w:proofErr w:type="spellEnd"/>
            <w:r w:rsidRPr="005A2466">
              <w:rPr>
                <w:rFonts w:ascii="Calibri" w:hAnsi="Calibri"/>
                <w:color w:val="000000"/>
                <w:sz w:val="20"/>
              </w:rPr>
              <w:t xml:space="preserve"> </w:t>
            </w:r>
            <w:proofErr w:type="spellStart"/>
            <w:r w:rsidRPr="005A2466">
              <w:rPr>
                <w:rFonts w:ascii="Calibri" w:hAnsi="Calibri"/>
                <w:color w:val="000000"/>
                <w:sz w:val="20"/>
              </w:rPr>
              <w:t>mereka</w:t>
            </w:r>
            <w:proofErr w:type="spellEnd"/>
            <w:r w:rsidRPr="005A2466">
              <w:rPr>
                <w:rFonts w:ascii="Calibri" w:hAnsi="Calibri"/>
                <w:color w:val="000000"/>
                <w:sz w:val="20"/>
              </w:rPr>
              <w:t xml:space="preserve"> masing-masing.</w:t>
            </w:r>
          </w:p>
          <w:p w14:paraId="7E6D2C1A" w14:textId="1D20D6CB" w:rsidR="003148CF" w:rsidRPr="00BA45BC" w:rsidRDefault="003148CF" w:rsidP="00BA45BC">
            <w:pPr>
              <w:pStyle w:val="ListParagraph"/>
              <w:spacing w:after="0" w:line="240" w:lineRule="auto"/>
              <w:ind w:left="606"/>
              <w:jc w:val="both"/>
              <w:textAlignment w:val="baseline"/>
              <w:rPr>
                <w:rFonts w:ascii="Calibri" w:hAnsi="Calibri"/>
                <w:color w:val="000000"/>
                <w:sz w:val="20"/>
                <w:u w:val="single"/>
              </w:rPr>
            </w:pPr>
          </w:p>
        </w:tc>
      </w:tr>
      <w:tr w:rsidR="00897FA3" w:rsidRPr="00613832" w14:paraId="3B29F581" w14:textId="77777777" w:rsidTr="00BA45BC">
        <w:trPr>
          <w:gridBefore w:val="1"/>
        </w:trPr>
        <w:tc>
          <w:tcPr>
            <w:tcW w:w="4829" w:type="dxa"/>
            <w:tcMar>
              <w:top w:w="0" w:type="dxa"/>
              <w:left w:w="108" w:type="dxa"/>
              <w:bottom w:w="0" w:type="dxa"/>
              <w:right w:w="108" w:type="dxa"/>
            </w:tcMar>
          </w:tcPr>
          <w:p w14:paraId="00BB6811" w14:textId="7FD769E1" w:rsidR="00897FA3" w:rsidRPr="00BA45BC" w:rsidRDefault="0037570E" w:rsidP="00BA45BC">
            <w:pPr>
              <w:pStyle w:val="ListParagraph"/>
              <w:numPr>
                <w:ilvl w:val="1"/>
                <w:numId w:val="168"/>
              </w:numPr>
              <w:spacing w:after="0" w:line="240" w:lineRule="auto"/>
              <w:ind w:left="594" w:hanging="567"/>
              <w:jc w:val="both"/>
              <w:textAlignment w:val="baseline"/>
              <w:rPr>
                <w:rFonts w:ascii="Calibri" w:hAnsi="Calibri"/>
                <w:color w:val="000000"/>
                <w:sz w:val="20"/>
                <w:u w:val="single"/>
              </w:rPr>
            </w:pPr>
            <w:commentRangeStart w:id="1987"/>
            <w:r w:rsidRPr="005A2466">
              <w:rPr>
                <w:rFonts w:ascii="Calibri" w:hAnsi="Calibri"/>
                <w:color w:val="000000"/>
                <w:sz w:val="20"/>
                <w:u w:val="single"/>
              </w:rPr>
              <w:t>Language</w:t>
            </w:r>
            <w:r w:rsidRPr="005A2466">
              <w:rPr>
                <w:rFonts w:ascii="Calibri" w:hAnsi="Calibri"/>
                <w:color w:val="000000"/>
                <w:sz w:val="20"/>
              </w:rPr>
              <w:t xml:space="preserve">.  This Agreement is executed in a text using both the English and Indonesia languages.  In the event of any conflict or inconsistency between </w:t>
            </w:r>
            <w:r w:rsidRPr="005A2466">
              <w:rPr>
                <w:rFonts w:ascii="Calibri" w:hAnsi="Calibri"/>
                <w:color w:val="000000"/>
                <w:sz w:val="20"/>
              </w:rPr>
              <w:lastRenderedPageBreak/>
              <w:t xml:space="preserve">the two versions of this Agreement, the </w:t>
            </w:r>
            <w:del w:id="1988" w:author="OLTRE" w:date="2024-07-03T22:42:00Z">
              <w:r w:rsidRPr="005A2466">
                <w:rPr>
                  <w:rFonts w:ascii="Calibri" w:hAnsi="Calibri"/>
                  <w:color w:val="000000"/>
                  <w:sz w:val="20"/>
                </w:rPr>
                <w:delText>Indonesia languages</w:delText>
              </w:r>
            </w:del>
            <w:ins w:id="1989" w:author="OLTRE" w:date="2024-07-03T22:42:00Z">
              <w:r w:rsidR="00B606FE">
                <w:rPr>
                  <w:rFonts w:ascii="Calibri" w:hAnsi="Calibri"/>
                  <w:color w:val="000000"/>
                  <w:sz w:val="20"/>
                </w:rPr>
                <w:t>English</w:t>
              </w:r>
              <w:r w:rsidR="00B606FE" w:rsidRPr="005A2466">
                <w:rPr>
                  <w:rFonts w:ascii="Calibri" w:hAnsi="Calibri"/>
                  <w:color w:val="000000"/>
                  <w:sz w:val="20"/>
                </w:rPr>
                <w:t xml:space="preserve"> </w:t>
              </w:r>
              <w:r w:rsidRPr="005A2466">
                <w:rPr>
                  <w:rFonts w:ascii="Calibri" w:hAnsi="Calibri"/>
                  <w:color w:val="000000"/>
                  <w:sz w:val="20"/>
                </w:rPr>
                <w:t>language</w:t>
              </w:r>
            </w:ins>
            <w:r w:rsidRPr="005A2466">
              <w:rPr>
                <w:rFonts w:ascii="Calibri" w:hAnsi="Calibri"/>
                <w:color w:val="000000"/>
                <w:sz w:val="20"/>
              </w:rPr>
              <w:t xml:space="preserve"> version shall prevail and the Parties shall execute any documents necessary to further amend the </w:t>
            </w:r>
            <w:del w:id="1990" w:author="OLTRE" w:date="2024-07-03T22:42:00Z">
              <w:r w:rsidRPr="005A2466">
                <w:rPr>
                  <w:rFonts w:ascii="Calibri" w:hAnsi="Calibri"/>
                  <w:color w:val="000000"/>
                  <w:sz w:val="20"/>
                </w:rPr>
                <w:delText>English</w:delText>
              </w:r>
            </w:del>
            <w:ins w:id="1991" w:author="OLTRE" w:date="2024-07-03T22:42:00Z">
              <w:r w:rsidR="00B606FE">
                <w:rPr>
                  <w:rFonts w:ascii="Calibri" w:hAnsi="Calibri"/>
                  <w:color w:val="000000"/>
                  <w:sz w:val="20"/>
                </w:rPr>
                <w:t>Indonesian</w:t>
              </w:r>
            </w:ins>
            <w:r w:rsidR="00B606FE">
              <w:rPr>
                <w:rFonts w:ascii="Calibri" w:hAnsi="Calibri"/>
                <w:color w:val="000000"/>
                <w:sz w:val="20"/>
              </w:rPr>
              <w:t xml:space="preserve"> </w:t>
            </w:r>
            <w:r w:rsidRPr="005A2466">
              <w:rPr>
                <w:rFonts w:ascii="Calibri" w:hAnsi="Calibri"/>
                <w:color w:val="000000"/>
                <w:sz w:val="20"/>
              </w:rPr>
              <w:t xml:space="preserve">version of this Agreement so as to be consistent with the </w:t>
            </w:r>
            <w:del w:id="1992" w:author="OLTRE" w:date="2024-07-03T22:42:00Z">
              <w:r w:rsidRPr="005A2466">
                <w:rPr>
                  <w:rFonts w:ascii="Calibri" w:hAnsi="Calibri"/>
                  <w:color w:val="000000"/>
                  <w:sz w:val="20"/>
                </w:rPr>
                <w:delText>Indonesia languages</w:delText>
              </w:r>
            </w:del>
            <w:ins w:id="1993" w:author="OLTRE" w:date="2024-07-03T22:42:00Z">
              <w:r w:rsidR="00B606FE">
                <w:rPr>
                  <w:rFonts w:ascii="Calibri" w:hAnsi="Calibri"/>
                  <w:color w:val="000000"/>
                  <w:sz w:val="20"/>
                </w:rPr>
                <w:t xml:space="preserve">English </w:t>
              </w:r>
              <w:r w:rsidRPr="005A2466">
                <w:rPr>
                  <w:rFonts w:ascii="Calibri" w:hAnsi="Calibri"/>
                  <w:color w:val="000000"/>
                  <w:sz w:val="20"/>
                </w:rPr>
                <w:t>language</w:t>
              </w:r>
            </w:ins>
            <w:r w:rsidRPr="005A2466">
              <w:rPr>
                <w:rFonts w:ascii="Calibri" w:hAnsi="Calibri"/>
                <w:color w:val="000000"/>
                <w:sz w:val="20"/>
              </w:rPr>
              <w:t xml:space="preserve"> version.</w:t>
            </w:r>
            <w:commentRangeEnd w:id="1987"/>
            <w:r w:rsidR="00B606FE">
              <w:rPr>
                <w:rStyle w:val="CommentReference"/>
              </w:rPr>
              <w:commentReference w:id="1987"/>
            </w:r>
          </w:p>
        </w:tc>
        <w:tc>
          <w:tcPr>
            <w:tcW w:w="4811" w:type="dxa"/>
            <w:gridSpan w:val="2"/>
            <w:tcMar>
              <w:top w:w="0" w:type="dxa"/>
              <w:left w:w="108" w:type="dxa"/>
              <w:bottom w:w="0" w:type="dxa"/>
              <w:right w:w="108" w:type="dxa"/>
            </w:tcMar>
          </w:tcPr>
          <w:p w14:paraId="0E53BD76" w14:textId="300B29BF" w:rsidR="00897FA3" w:rsidRPr="005A2466" w:rsidRDefault="0037570E" w:rsidP="0049600E">
            <w:pPr>
              <w:pStyle w:val="ListParagraph"/>
              <w:numPr>
                <w:ilvl w:val="1"/>
                <w:numId w:val="158"/>
              </w:numPr>
              <w:spacing w:after="0" w:line="240" w:lineRule="auto"/>
              <w:ind w:left="606" w:hanging="567"/>
              <w:jc w:val="both"/>
              <w:textAlignment w:val="baseline"/>
              <w:rPr>
                <w:rFonts w:ascii="Calibri" w:hAnsi="Calibri"/>
                <w:color w:val="000000"/>
                <w:sz w:val="20"/>
                <w:u w:val="single"/>
              </w:rPr>
            </w:pPr>
            <w:r w:rsidRPr="005A2466">
              <w:rPr>
                <w:rFonts w:ascii="Calibri" w:hAnsi="Calibri"/>
                <w:color w:val="000000"/>
                <w:sz w:val="20"/>
                <w:u w:val="single"/>
              </w:rPr>
              <w:lastRenderedPageBreak/>
              <w:t>Bahasa</w:t>
            </w:r>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dilangsungkan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menggunakan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teks</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Bahasa </w:t>
            </w:r>
            <w:proofErr w:type="spellStart"/>
            <w:r w:rsidRPr="005A2466">
              <w:rPr>
                <w:rFonts w:ascii="Calibri" w:hAnsi="Calibri"/>
                <w:color w:val="000000"/>
                <w:sz w:val="20"/>
              </w:rPr>
              <w:t>Inggris</w:t>
            </w:r>
            <w:proofErr w:type="spellEnd"/>
            <w:r w:rsidRPr="005A2466">
              <w:rPr>
                <w:rFonts w:ascii="Calibri" w:hAnsi="Calibri"/>
                <w:color w:val="000000"/>
                <w:sz w:val="20"/>
              </w:rPr>
              <w:t xml:space="preserve"> dan Bahasa Indonesia.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terdapat</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perbedaan</w:t>
            </w:r>
            <w:proofErr w:type="spellEnd"/>
            <w:r w:rsidRPr="005A2466">
              <w:rPr>
                <w:rFonts w:ascii="Calibri" w:hAnsi="Calibri"/>
                <w:color w:val="000000"/>
                <w:sz w:val="20"/>
              </w:rPr>
              <w:t xml:space="preserve"> </w:t>
            </w:r>
            <w:proofErr w:type="spellStart"/>
            <w:r w:rsidRPr="005A2466">
              <w:rPr>
                <w:rFonts w:ascii="Calibri" w:hAnsi="Calibri"/>
                <w:color w:val="000000"/>
                <w:sz w:val="20"/>
              </w:rPr>
              <w:lastRenderedPageBreak/>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ketidak-konsistenan</w:t>
            </w:r>
            <w:proofErr w:type="spellEnd"/>
            <w:r w:rsidRPr="005A2466">
              <w:rPr>
                <w:rFonts w:ascii="Calibri" w:hAnsi="Calibri"/>
                <w:color w:val="000000"/>
                <w:sz w:val="20"/>
              </w:rPr>
              <w:t xml:space="preserve"> </w:t>
            </w:r>
            <w:proofErr w:type="spellStart"/>
            <w:r w:rsidRPr="005A2466">
              <w:rPr>
                <w:rFonts w:ascii="Calibri" w:hAnsi="Calibri"/>
                <w:color w:val="000000"/>
                <w:sz w:val="20"/>
              </w:rPr>
              <w:t>antara</w:t>
            </w:r>
            <w:proofErr w:type="spellEnd"/>
            <w:r w:rsidRPr="005A2466">
              <w:rPr>
                <w:rFonts w:ascii="Calibri" w:hAnsi="Calibri"/>
                <w:color w:val="000000"/>
                <w:sz w:val="20"/>
              </w:rPr>
              <w:t xml:space="preserve"> </w:t>
            </w:r>
            <w:proofErr w:type="spellStart"/>
            <w:r w:rsidRPr="005A2466">
              <w:rPr>
                <w:rFonts w:ascii="Calibri" w:hAnsi="Calibri"/>
                <w:color w:val="000000"/>
                <w:sz w:val="20"/>
              </w:rPr>
              <w:t>kedua</w:t>
            </w:r>
            <w:proofErr w:type="spellEnd"/>
            <w:r w:rsidRPr="005A2466">
              <w:rPr>
                <w:rFonts w:ascii="Calibri" w:hAnsi="Calibri"/>
                <w:color w:val="000000"/>
                <w:sz w:val="20"/>
              </w:rPr>
              <w:t xml:space="preserve"> </w:t>
            </w:r>
            <w:proofErr w:type="spellStart"/>
            <w:r w:rsidRPr="005A2466">
              <w:rPr>
                <w:rFonts w:ascii="Calibri" w:hAnsi="Calibri"/>
                <w:color w:val="000000"/>
                <w:sz w:val="20"/>
              </w:rPr>
              <w:t>versi</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maka</w:t>
            </w:r>
            <w:proofErr w:type="spellEnd"/>
            <w:r w:rsidRPr="005A2466">
              <w:rPr>
                <w:rFonts w:ascii="Calibri" w:hAnsi="Calibri"/>
                <w:color w:val="000000"/>
                <w:sz w:val="20"/>
              </w:rPr>
              <w:t xml:space="preserve"> </w:t>
            </w:r>
            <w:proofErr w:type="spellStart"/>
            <w:r w:rsidRPr="005A2466">
              <w:rPr>
                <w:rFonts w:ascii="Calibri" w:hAnsi="Calibri"/>
                <w:color w:val="000000"/>
                <w:sz w:val="20"/>
              </w:rPr>
              <w:t>versi</w:t>
            </w:r>
            <w:proofErr w:type="spellEnd"/>
            <w:r w:rsidRPr="005A2466">
              <w:rPr>
                <w:rFonts w:ascii="Calibri" w:hAnsi="Calibri"/>
                <w:color w:val="000000"/>
                <w:sz w:val="20"/>
              </w:rPr>
              <w:t xml:space="preserve"> </w:t>
            </w:r>
            <w:proofErr w:type="spellStart"/>
            <w:r w:rsidRPr="005A2466">
              <w:rPr>
                <w:rFonts w:ascii="Calibri" w:hAnsi="Calibri"/>
                <w:color w:val="000000"/>
                <w:sz w:val="20"/>
              </w:rPr>
              <w:t>bahasa</w:t>
            </w:r>
            <w:proofErr w:type="spellEnd"/>
            <w:r w:rsidRPr="005A2466">
              <w:rPr>
                <w:rFonts w:ascii="Calibri" w:hAnsi="Calibri"/>
                <w:color w:val="000000"/>
                <w:sz w:val="20"/>
              </w:rPr>
              <w:t xml:space="preserve"> </w:t>
            </w:r>
            <w:del w:id="1994" w:author="OLTRE" w:date="2024-07-03T22:42:00Z">
              <w:r w:rsidRPr="005A2466">
                <w:rPr>
                  <w:rFonts w:ascii="Calibri" w:hAnsi="Calibri"/>
                  <w:color w:val="000000"/>
                  <w:sz w:val="20"/>
                </w:rPr>
                <w:delText>Indonesia</w:delText>
              </w:r>
            </w:del>
            <w:proofErr w:type="spellStart"/>
            <w:ins w:id="1995" w:author="OLTRE" w:date="2024-07-03T22:42:00Z">
              <w:r w:rsidR="00B606FE">
                <w:rPr>
                  <w:rFonts w:ascii="Calibri" w:hAnsi="Calibri"/>
                  <w:color w:val="000000"/>
                  <w:sz w:val="20"/>
                </w:rPr>
                <w:t>Inggris</w:t>
              </w:r>
            </w:ins>
            <w:proofErr w:type="spellEnd"/>
            <w:r w:rsidR="00B606FE" w:rsidRPr="005A2466">
              <w:rPr>
                <w:rFonts w:ascii="Calibri" w:hAnsi="Calibri"/>
                <w:color w:val="000000"/>
                <w:sz w:val="20"/>
              </w:rPr>
              <w:t xml:space="preserve"> </w:t>
            </w:r>
            <w:r w:rsidRPr="005A2466">
              <w:rPr>
                <w:rFonts w:ascii="Calibri" w:hAnsi="Calibri"/>
                <w:color w:val="000000"/>
                <w:sz w:val="20"/>
              </w:rPr>
              <w:t xml:space="preserve">yang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dan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menandatangani</w:t>
            </w:r>
            <w:proofErr w:type="spellEnd"/>
            <w:r w:rsidRPr="005A2466">
              <w:rPr>
                <w:rFonts w:ascii="Calibri" w:hAnsi="Calibri"/>
                <w:color w:val="000000"/>
                <w:sz w:val="20"/>
              </w:rPr>
              <w:t xml:space="preserve"> </w:t>
            </w:r>
            <w:proofErr w:type="spellStart"/>
            <w:r w:rsidRPr="005A2466">
              <w:rPr>
                <w:rFonts w:ascii="Calibri" w:hAnsi="Calibri"/>
                <w:color w:val="000000"/>
                <w:sz w:val="20"/>
              </w:rPr>
              <w:t>setiap</w:t>
            </w:r>
            <w:proofErr w:type="spellEnd"/>
            <w:r w:rsidRPr="005A2466">
              <w:rPr>
                <w:rFonts w:ascii="Calibri" w:hAnsi="Calibri"/>
                <w:color w:val="000000"/>
                <w:sz w:val="20"/>
              </w:rPr>
              <w:t xml:space="preserve"> </w:t>
            </w:r>
            <w:proofErr w:type="spellStart"/>
            <w:r w:rsidRPr="005A2466">
              <w:rPr>
                <w:rFonts w:ascii="Calibri" w:hAnsi="Calibri"/>
                <w:color w:val="000000"/>
                <w:sz w:val="20"/>
              </w:rPr>
              <w:t>dokumen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diperlukan</w:t>
            </w:r>
            <w:proofErr w:type="spellEnd"/>
            <w:r w:rsidRPr="005A2466">
              <w:rPr>
                <w:rFonts w:ascii="Calibri" w:hAnsi="Calibri"/>
                <w:color w:val="000000"/>
                <w:sz w:val="20"/>
              </w:rPr>
              <w:t xml:space="preserve"> </w:t>
            </w:r>
            <w:proofErr w:type="spellStart"/>
            <w:r w:rsidRPr="005A2466">
              <w:rPr>
                <w:rFonts w:ascii="Calibri" w:hAnsi="Calibri"/>
                <w:color w:val="000000"/>
                <w:sz w:val="20"/>
              </w:rPr>
              <w:t>guna</w:t>
            </w:r>
            <w:proofErr w:type="spellEnd"/>
            <w:r w:rsidRPr="005A2466">
              <w:rPr>
                <w:rFonts w:ascii="Calibri" w:hAnsi="Calibri"/>
                <w:color w:val="000000"/>
                <w:sz w:val="20"/>
              </w:rPr>
              <w:t xml:space="preserve"> </w:t>
            </w:r>
            <w:proofErr w:type="spellStart"/>
            <w:r w:rsidRPr="005A2466">
              <w:rPr>
                <w:rFonts w:ascii="Calibri" w:hAnsi="Calibri"/>
                <w:color w:val="000000"/>
                <w:sz w:val="20"/>
              </w:rPr>
              <w:t>mengubah</w:t>
            </w:r>
            <w:proofErr w:type="spellEnd"/>
            <w:r w:rsidRPr="005A2466">
              <w:rPr>
                <w:rFonts w:ascii="Calibri" w:hAnsi="Calibri"/>
                <w:color w:val="000000"/>
                <w:sz w:val="20"/>
              </w:rPr>
              <w:t xml:space="preserve"> </w:t>
            </w:r>
            <w:proofErr w:type="spellStart"/>
            <w:r w:rsidRPr="005A2466">
              <w:rPr>
                <w:rFonts w:ascii="Calibri" w:hAnsi="Calibri"/>
                <w:color w:val="000000"/>
                <w:sz w:val="20"/>
              </w:rPr>
              <w:t>versi</w:t>
            </w:r>
            <w:proofErr w:type="spellEnd"/>
            <w:r w:rsidRPr="005A2466">
              <w:rPr>
                <w:rFonts w:ascii="Calibri" w:hAnsi="Calibri"/>
                <w:color w:val="000000"/>
                <w:sz w:val="20"/>
              </w:rPr>
              <w:t xml:space="preserve"> Bahasa </w:t>
            </w:r>
            <w:del w:id="1996" w:author="OLTRE" w:date="2024-07-03T22:42:00Z">
              <w:r w:rsidRPr="005A2466">
                <w:rPr>
                  <w:rFonts w:ascii="Calibri" w:hAnsi="Calibri"/>
                  <w:color w:val="000000"/>
                  <w:sz w:val="20"/>
                </w:rPr>
                <w:delText>Inggris</w:delText>
              </w:r>
            </w:del>
            <w:ins w:id="1997" w:author="OLTRE" w:date="2024-07-03T22:42:00Z">
              <w:r w:rsidR="00B606FE">
                <w:rPr>
                  <w:rFonts w:ascii="Calibri" w:hAnsi="Calibri"/>
                  <w:color w:val="000000"/>
                  <w:sz w:val="20"/>
                </w:rPr>
                <w:t>Indonesia</w:t>
              </w:r>
            </w:ins>
            <w:r w:rsidR="00B606FE">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agar </w:t>
            </w:r>
            <w:proofErr w:type="spellStart"/>
            <w:r w:rsidRPr="005A2466">
              <w:rPr>
                <w:rFonts w:ascii="Calibri" w:hAnsi="Calibri"/>
                <w:color w:val="000000"/>
                <w:sz w:val="20"/>
              </w:rPr>
              <w:t>konsisten</w:t>
            </w:r>
            <w:proofErr w:type="spellEnd"/>
            <w:r w:rsidRPr="005A2466">
              <w:rPr>
                <w:rFonts w:ascii="Calibri" w:hAnsi="Calibri"/>
                <w:color w:val="000000"/>
                <w:sz w:val="20"/>
              </w:rPr>
              <w:t xml:space="preserve"> </w:t>
            </w:r>
            <w:proofErr w:type="spellStart"/>
            <w:r w:rsidRPr="005A2466">
              <w:rPr>
                <w:rFonts w:ascii="Calibri" w:hAnsi="Calibri"/>
                <w:color w:val="000000"/>
                <w:sz w:val="20"/>
              </w:rPr>
              <w:t>dengan</w:t>
            </w:r>
            <w:proofErr w:type="spellEnd"/>
            <w:r w:rsidRPr="005A2466">
              <w:rPr>
                <w:rFonts w:ascii="Calibri" w:hAnsi="Calibri"/>
                <w:color w:val="000000"/>
                <w:sz w:val="20"/>
              </w:rPr>
              <w:t xml:space="preserve"> </w:t>
            </w:r>
            <w:proofErr w:type="spellStart"/>
            <w:r w:rsidRPr="005A2466">
              <w:rPr>
                <w:rFonts w:ascii="Calibri" w:hAnsi="Calibri"/>
                <w:color w:val="000000"/>
                <w:sz w:val="20"/>
              </w:rPr>
              <w:t>versi</w:t>
            </w:r>
            <w:proofErr w:type="spellEnd"/>
            <w:r w:rsidRPr="005A2466">
              <w:rPr>
                <w:rFonts w:ascii="Calibri" w:hAnsi="Calibri"/>
                <w:color w:val="000000"/>
                <w:sz w:val="20"/>
              </w:rPr>
              <w:t xml:space="preserve"> Bahasa </w:t>
            </w:r>
            <w:del w:id="1998" w:author="OLTRE" w:date="2024-07-03T22:42:00Z">
              <w:r w:rsidRPr="005A2466">
                <w:rPr>
                  <w:rFonts w:ascii="Calibri" w:hAnsi="Calibri"/>
                  <w:color w:val="000000"/>
                  <w:sz w:val="20"/>
                </w:rPr>
                <w:delText>Indonesianya</w:delText>
              </w:r>
            </w:del>
            <w:proofErr w:type="spellStart"/>
            <w:ins w:id="1999" w:author="OLTRE" w:date="2024-07-03T22:42:00Z">
              <w:r w:rsidR="00B606FE">
                <w:rPr>
                  <w:rFonts w:ascii="Calibri" w:hAnsi="Calibri"/>
                  <w:color w:val="000000"/>
                  <w:sz w:val="20"/>
                </w:rPr>
                <w:t>Inggrisnya</w:t>
              </w:r>
            </w:ins>
            <w:proofErr w:type="spellEnd"/>
            <w:r w:rsidRPr="005A2466">
              <w:rPr>
                <w:rFonts w:ascii="Calibri" w:hAnsi="Calibri"/>
                <w:color w:val="000000"/>
                <w:sz w:val="20"/>
              </w:rPr>
              <w:t>.</w:t>
            </w:r>
          </w:p>
          <w:p w14:paraId="30940FAC" w14:textId="35661B8B" w:rsidR="003148CF" w:rsidRPr="00BA45BC" w:rsidRDefault="003148CF" w:rsidP="00BA45BC">
            <w:pPr>
              <w:pStyle w:val="ListParagraph"/>
              <w:spacing w:after="0" w:line="240" w:lineRule="auto"/>
              <w:ind w:left="606"/>
              <w:jc w:val="both"/>
              <w:textAlignment w:val="baseline"/>
              <w:rPr>
                <w:rFonts w:ascii="Calibri" w:hAnsi="Calibri"/>
                <w:color w:val="000000"/>
                <w:sz w:val="20"/>
                <w:u w:val="single"/>
              </w:rPr>
            </w:pPr>
          </w:p>
        </w:tc>
      </w:tr>
      <w:tr w:rsidR="00897FA3" w:rsidRPr="00613832" w14:paraId="6B061352" w14:textId="77777777" w:rsidTr="00BA45BC">
        <w:tblPrEx>
          <w:tblW w:w="9782" w:type="dxa"/>
          <w:tblInd w:w="-284" w:type="dxa"/>
          <w:tblCellMar>
            <w:top w:w="15" w:type="dxa"/>
            <w:left w:w="15" w:type="dxa"/>
            <w:bottom w:w="15" w:type="dxa"/>
            <w:right w:w="15" w:type="dxa"/>
          </w:tblCellMar>
          <w:tblPrExChange w:id="2000" w:author="OLTRE" w:date="2024-07-03T22:42:00Z">
            <w:tblPrEx>
              <w:tblW w:w="9782" w:type="dxa"/>
              <w:tblInd w:w="-284" w:type="dxa"/>
              <w:tblCellMar>
                <w:top w:w="15" w:type="dxa"/>
                <w:left w:w="15" w:type="dxa"/>
                <w:bottom w:w="15" w:type="dxa"/>
                <w:right w:w="15" w:type="dxa"/>
              </w:tblCellMar>
            </w:tblPrEx>
          </w:tblPrExChange>
        </w:tblPrEx>
        <w:trPr>
          <w:gridBefore w:val="1"/>
          <w:trPrChange w:id="2001" w:author="OLTRE" w:date="2024-07-03T22:42:00Z">
            <w:trPr>
              <w:gridAfter w:val="0"/>
              <w:wAfter w:w="176" w:type="dxa"/>
            </w:trPr>
          </w:trPrChange>
        </w:trPr>
        <w:tc>
          <w:tcPr>
            <w:tcW w:w="4829" w:type="dxa"/>
            <w:tcMar>
              <w:top w:w="0" w:type="dxa"/>
              <w:left w:w="108" w:type="dxa"/>
              <w:bottom w:w="0" w:type="dxa"/>
              <w:right w:w="108" w:type="dxa"/>
            </w:tcMar>
            <w:tcPrChange w:id="2002" w:author="OLTRE" w:date="2024-07-03T22:42:00Z">
              <w:tcPr>
                <w:tcW w:w="4829" w:type="dxa"/>
                <w:gridSpan w:val="3"/>
                <w:tcMar>
                  <w:top w:w="0" w:type="dxa"/>
                  <w:left w:w="108" w:type="dxa"/>
                  <w:bottom w:w="0" w:type="dxa"/>
                  <w:right w:w="108" w:type="dxa"/>
                </w:tcMar>
              </w:tcPr>
            </w:tcPrChange>
          </w:tcPr>
          <w:p w14:paraId="2D16B1AC" w14:textId="1931CE18" w:rsidR="00897FA3" w:rsidRPr="00BA45BC" w:rsidRDefault="0037570E" w:rsidP="00BA45BC">
            <w:pPr>
              <w:pStyle w:val="ListParagraph"/>
              <w:numPr>
                <w:ilvl w:val="1"/>
                <w:numId w:val="168"/>
              </w:numPr>
              <w:spacing w:after="0" w:line="240" w:lineRule="auto"/>
              <w:ind w:left="594" w:hanging="567"/>
              <w:jc w:val="both"/>
              <w:textAlignment w:val="baseline"/>
              <w:rPr>
                <w:rFonts w:ascii="Calibri" w:hAnsi="Calibri"/>
                <w:color w:val="000000"/>
                <w:sz w:val="20"/>
                <w:u w:val="single"/>
              </w:rPr>
            </w:pPr>
            <w:r w:rsidRPr="005A2466">
              <w:rPr>
                <w:rFonts w:ascii="Calibri" w:hAnsi="Calibri"/>
                <w:color w:val="000000"/>
                <w:sz w:val="20"/>
                <w:u w:val="single"/>
              </w:rPr>
              <w:lastRenderedPageBreak/>
              <w:t>Survival of Representations</w:t>
            </w:r>
            <w:r w:rsidRPr="005A2466">
              <w:rPr>
                <w:rFonts w:ascii="Calibri" w:hAnsi="Calibri"/>
                <w:color w:val="000000"/>
                <w:sz w:val="20"/>
              </w:rPr>
              <w:t>. All representations and warranties contained herein shall survive the execution and delivery of this Agreement.</w:t>
            </w:r>
          </w:p>
        </w:tc>
        <w:tc>
          <w:tcPr>
            <w:tcW w:w="4811" w:type="dxa"/>
            <w:gridSpan w:val="2"/>
            <w:tcMar>
              <w:top w:w="0" w:type="dxa"/>
              <w:left w:w="108" w:type="dxa"/>
              <w:bottom w:w="0" w:type="dxa"/>
              <w:right w:w="108" w:type="dxa"/>
            </w:tcMar>
            <w:tcPrChange w:id="2003" w:author="OLTRE" w:date="2024-07-03T22:42:00Z">
              <w:tcPr>
                <w:tcW w:w="4811" w:type="dxa"/>
                <w:gridSpan w:val="3"/>
                <w:tcMar>
                  <w:top w:w="0" w:type="dxa"/>
                  <w:left w:w="108" w:type="dxa"/>
                  <w:bottom w:w="0" w:type="dxa"/>
                  <w:right w:w="108" w:type="dxa"/>
                </w:tcMar>
              </w:tcPr>
            </w:tcPrChange>
          </w:tcPr>
          <w:p w14:paraId="75EBA93C" w14:textId="77777777" w:rsidR="00897FA3" w:rsidRPr="00BA45BC" w:rsidRDefault="0037570E" w:rsidP="00BA45BC">
            <w:pPr>
              <w:pStyle w:val="ListParagraph"/>
              <w:numPr>
                <w:ilvl w:val="1"/>
                <w:numId w:val="158"/>
              </w:numPr>
              <w:spacing w:after="0" w:line="240" w:lineRule="auto"/>
              <w:ind w:left="606" w:hanging="567"/>
              <w:jc w:val="both"/>
              <w:textAlignment w:val="baseline"/>
              <w:rPr>
                <w:rFonts w:ascii="Calibri" w:hAnsi="Calibri"/>
                <w:color w:val="000000"/>
                <w:sz w:val="20"/>
                <w:u w:val="single"/>
              </w:rPr>
            </w:pPr>
            <w:proofErr w:type="spellStart"/>
            <w:r w:rsidRPr="005A2466">
              <w:rPr>
                <w:rFonts w:ascii="Calibri" w:hAnsi="Calibri"/>
                <w:color w:val="000000"/>
                <w:sz w:val="20"/>
                <w:u w:val="single"/>
              </w:rPr>
              <w:t>Tetap</w:t>
            </w:r>
            <w:proofErr w:type="spellEnd"/>
            <w:r w:rsidRPr="005A2466">
              <w:rPr>
                <w:rFonts w:ascii="Calibri" w:hAnsi="Calibri"/>
                <w:color w:val="000000"/>
                <w:sz w:val="20"/>
                <w:u w:val="single"/>
              </w:rPr>
              <w:t xml:space="preserve"> </w:t>
            </w:r>
            <w:proofErr w:type="spellStart"/>
            <w:r w:rsidRPr="005A2466">
              <w:rPr>
                <w:rFonts w:ascii="Calibri" w:hAnsi="Calibri"/>
                <w:color w:val="000000"/>
                <w:sz w:val="20"/>
                <w:u w:val="single"/>
              </w:rPr>
              <w:t>berlakunya</w:t>
            </w:r>
            <w:proofErr w:type="spellEnd"/>
            <w:r w:rsidRPr="005A2466">
              <w:rPr>
                <w:rFonts w:ascii="Calibri" w:hAnsi="Calibri"/>
                <w:color w:val="000000"/>
                <w:sz w:val="20"/>
                <w:u w:val="single"/>
              </w:rPr>
              <w:t xml:space="preserve"> </w:t>
            </w:r>
            <w:proofErr w:type="spellStart"/>
            <w:r w:rsidRPr="005A2466">
              <w:rPr>
                <w:rFonts w:ascii="Calibri" w:hAnsi="Calibri"/>
                <w:color w:val="000000"/>
                <w:sz w:val="20"/>
                <w:u w:val="single"/>
              </w:rPr>
              <w:t>pernyataan</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pernyataan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jaminan</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terkandung</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berlaku</w:t>
            </w:r>
            <w:proofErr w:type="spellEnd"/>
            <w:r w:rsidRPr="005A2466">
              <w:rPr>
                <w:rFonts w:ascii="Calibri" w:hAnsi="Calibri"/>
                <w:color w:val="000000"/>
                <w:sz w:val="20"/>
              </w:rPr>
              <w:t xml:space="preserve"> </w:t>
            </w:r>
            <w:proofErr w:type="spellStart"/>
            <w:r w:rsidRPr="005A2466">
              <w:rPr>
                <w:rFonts w:ascii="Calibri" w:hAnsi="Calibri"/>
                <w:color w:val="000000"/>
                <w:sz w:val="20"/>
              </w:rPr>
              <w:t>selama</w:t>
            </w:r>
            <w:proofErr w:type="spellEnd"/>
            <w:r w:rsidRPr="005A2466">
              <w:rPr>
                <w:rFonts w:ascii="Calibri" w:hAnsi="Calibri"/>
                <w:color w:val="000000"/>
                <w:sz w:val="20"/>
              </w:rPr>
              <w:t xml:space="preserve"> </w:t>
            </w:r>
            <w:proofErr w:type="spellStart"/>
            <w:r w:rsidRPr="005A2466">
              <w:rPr>
                <w:rFonts w:ascii="Calibri" w:hAnsi="Calibri"/>
                <w:color w:val="000000"/>
                <w:sz w:val="20"/>
              </w:rPr>
              <w:t>berlangsungnya</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w:t>
            </w:r>
          </w:p>
          <w:p w14:paraId="5AAAF1AB" w14:textId="09EE4A90" w:rsidR="003148CF" w:rsidRPr="00BA45BC" w:rsidRDefault="003148CF" w:rsidP="00BA45BC">
            <w:pPr>
              <w:pStyle w:val="ListParagraph"/>
              <w:spacing w:after="0" w:line="240" w:lineRule="auto"/>
              <w:ind w:left="606"/>
              <w:jc w:val="both"/>
              <w:textAlignment w:val="baseline"/>
              <w:rPr>
                <w:rFonts w:ascii="Calibri" w:hAnsi="Calibri"/>
                <w:color w:val="000000"/>
                <w:sz w:val="20"/>
                <w:u w:val="single"/>
              </w:rPr>
            </w:pPr>
          </w:p>
        </w:tc>
      </w:tr>
      <w:tr w:rsidR="0037570E" w:rsidRPr="00613832" w14:paraId="34EEA9E3" w14:textId="77777777" w:rsidTr="00BA45BC">
        <w:tblPrEx>
          <w:tblW w:w="9782" w:type="dxa"/>
          <w:tblInd w:w="-284" w:type="dxa"/>
          <w:tblCellMar>
            <w:top w:w="15" w:type="dxa"/>
            <w:left w:w="15" w:type="dxa"/>
            <w:bottom w:w="15" w:type="dxa"/>
            <w:right w:w="15" w:type="dxa"/>
          </w:tblCellMar>
          <w:tblPrExChange w:id="2004" w:author="OLTRE" w:date="2024-07-03T22:42:00Z">
            <w:tblPrEx>
              <w:tblW w:w="9782" w:type="dxa"/>
              <w:tblInd w:w="-284" w:type="dxa"/>
              <w:tblCellMar>
                <w:top w:w="15" w:type="dxa"/>
                <w:left w:w="15" w:type="dxa"/>
                <w:bottom w:w="15" w:type="dxa"/>
                <w:right w:w="15" w:type="dxa"/>
              </w:tblCellMar>
            </w:tblPrEx>
          </w:tblPrExChange>
        </w:tblPrEx>
        <w:trPr>
          <w:gridBefore w:val="1"/>
          <w:trPrChange w:id="2005" w:author="OLTRE" w:date="2024-07-03T22:42:00Z">
            <w:trPr>
              <w:gridAfter w:val="0"/>
              <w:wAfter w:w="176" w:type="dxa"/>
            </w:trPr>
          </w:trPrChange>
        </w:trPr>
        <w:tc>
          <w:tcPr>
            <w:tcW w:w="4829" w:type="dxa"/>
            <w:tcMar>
              <w:top w:w="0" w:type="dxa"/>
              <w:left w:w="108" w:type="dxa"/>
              <w:bottom w:w="0" w:type="dxa"/>
              <w:right w:w="108" w:type="dxa"/>
            </w:tcMar>
            <w:tcPrChange w:id="2006" w:author="OLTRE" w:date="2024-07-03T22:42:00Z">
              <w:tcPr>
                <w:tcW w:w="4829" w:type="dxa"/>
                <w:gridSpan w:val="3"/>
                <w:tcMar>
                  <w:top w:w="0" w:type="dxa"/>
                  <w:left w:w="108" w:type="dxa"/>
                  <w:bottom w:w="0" w:type="dxa"/>
                  <w:right w:w="108" w:type="dxa"/>
                </w:tcMar>
              </w:tcPr>
            </w:tcPrChange>
          </w:tcPr>
          <w:p w14:paraId="5856B8E7" w14:textId="26BC2DBC" w:rsidR="0037570E" w:rsidRPr="00BA45BC" w:rsidRDefault="0037570E" w:rsidP="00BA45BC">
            <w:pPr>
              <w:pStyle w:val="ListParagraph"/>
              <w:numPr>
                <w:ilvl w:val="1"/>
                <w:numId w:val="168"/>
              </w:numPr>
              <w:spacing w:after="0" w:line="240" w:lineRule="auto"/>
              <w:ind w:left="594" w:hanging="567"/>
              <w:jc w:val="both"/>
              <w:textAlignment w:val="baseline"/>
              <w:rPr>
                <w:rFonts w:ascii="Calibri" w:hAnsi="Calibri"/>
                <w:color w:val="000000"/>
                <w:sz w:val="20"/>
                <w:u w:val="single"/>
              </w:rPr>
            </w:pPr>
            <w:r w:rsidRPr="005A2466">
              <w:rPr>
                <w:rFonts w:ascii="Calibri" w:hAnsi="Calibri"/>
                <w:color w:val="000000"/>
                <w:sz w:val="20"/>
                <w:u w:val="single"/>
              </w:rPr>
              <w:t>Further Acts and Provisions</w:t>
            </w:r>
            <w:r w:rsidRPr="005A2466">
              <w:rPr>
                <w:rFonts w:ascii="Calibri" w:hAnsi="Calibri"/>
                <w:color w:val="000000"/>
                <w:sz w:val="20"/>
              </w:rPr>
              <w:t>. Each of the Parties shall execute and do and take such steps as may be in their power to procure all other necessary persons, if any, to execute and do all such further documents, agreements, deeds, acts and things as may be required so that full effect may be given to the provisions of this Agreement.</w:t>
            </w:r>
          </w:p>
        </w:tc>
        <w:tc>
          <w:tcPr>
            <w:tcW w:w="4811" w:type="dxa"/>
            <w:gridSpan w:val="2"/>
            <w:tcMar>
              <w:top w:w="0" w:type="dxa"/>
              <w:left w:w="108" w:type="dxa"/>
              <w:bottom w:w="0" w:type="dxa"/>
              <w:right w:w="108" w:type="dxa"/>
            </w:tcMar>
            <w:tcPrChange w:id="2007" w:author="OLTRE" w:date="2024-07-03T22:42:00Z">
              <w:tcPr>
                <w:tcW w:w="4811" w:type="dxa"/>
                <w:gridSpan w:val="3"/>
                <w:tcMar>
                  <w:top w:w="0" w:type="dxa"/>
                  <w:left w:w="108" w:type="dxa"/>
                  <w:bottom w:w="0" w:type="dxa"/>
                  <w:right w:w="108" w:type="dxa"/>
                </w:tcMar>
              </w:tcPr>
            </w:tcPrChange>
          </w:tcPr>
          <w:p w14:paraId="120069FC" w14:textId="1C3355EC" w:rsidR="0037570E" w:rsidRPr="00BA45BC" w:rsidRDefault="0037570E" w:rsidP="00BA45BC">
            <w:pPr>
              <w:pStyle w:val="ListParagraph"/>
              <w:numPr>
                <w:ilvl w:val="1"/>
                <w:numId w:val="158"/>
              </w:numPr>
              <w:spacing w:after="0" w:line="240" w:lineRule="auto"/>
              <w:ind w:left="606" w:hanging="567"/>
              <w:jc w:val="both"/>
              <w:textAlignment w:val="baseline"/>
              <w:rPr>
                <w:rFonts w:ascii="Calibri" w:hAnsi="Calibri"/>
                <w:color w:val="000000"/>
                <w:sz w:val="20"/>
                <w:u w:val="single"/>
              </w:rPr>
            </w:pPr>
            <w:r w:rsidRPr="005A2466">
              <w:rPr>
                <w:rFonts w:ascii="Calibri" w:hAnsi="Calibri"/>
                <w:color w:val="000000"/>
                <w:sz w:val="20"/>
                <w:u w:val="single"/>
              </w:rPr>
              <w:t xml:space="preserve">Tindakan dan </w:t>
            </w:r>
            <w:proofErr w:type="spellStart"/>
            <w:r w:rsidRPr="005A2466">
              <w:rPr>
                <w:rFonts w:ascii="Calibri" w:hAnsi="Calibri"/>
                <w:color w:val="000000"/>
                <w:sz w:val="20"/>
                <w:u w:val="single"/>
              </w:rPr>
              <w:t>Ketentuan</w:t>
            </w:r>
            <w:proofErr w:type="spellEnd"/>
            <w:r w:rsidRPr="005A2466">
              <w:rPr>
                <w:rFonts w:ascii="Calibri" w:hAnsi="Calibri"/>
                <w:color w:val="000000"/>
                <w:sz w:val="20"/>
                <w:u w:val="single"/>
              </w:rPr>
              <w:t xml:space="preserve"> </w:t>
            </w:r>
            <w:proofErr w:type="spellStart"/>
            <w:r w:rsidRPr="005A2466">
              <w:rPr>
                <w:rFonts w:ascii="Calibri" w:hAnsi="Calibri"/>
                <w:color w:val="000000"/>
                <w:sz w:val="20"/>
                <w:u w:val="single"/>
              </w:rPr>
              <w:t>Selanjutnya</w:t>
            </w:r>
            <w:proofErr w:type="spellEnd"/>
            <w:r w:rsidRPr="005A2466">
              <w:rPr>
                <w:rFonts w:ascii="Calibri" w:hAnsi="Calibri"/>
                <w:color w:val="000000"/>
                <w:sz w:val="20"/>
              </w:rPr>
              <w:t xml:space="preserve">.  Masing-masing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melangsungkan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melakukan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mengambil</w:t>
            </w:r>
            <w:proofErr w:type="spellEnd"/>
            <w:r w:rsidRPr="005A2466">
              <w:rPr>
                <w:rFonts w:ascii="Calibri" w:hAnsi="Calibri"/>
                <w:color w:val="000000"/>
                <w:sz w:val="20"/>
              </w:rPr>
              <w:t xml:space="preserve"> </w:t>
            </w:r>
            <w:proofErr w:type="spellStart"/>
            <w:r w:rsidRPr="005A2466">
              <w:rPr>
                <w:rFonts w:ascii="Calibri" w:hAnsi="Calibri"/>
                <w:color w:val="000000"/>
                <w:sz w:val="20"/>
              </w:rPr>
              <w:t>langkah-langkah</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mungkin</w:t>
            </w:r>
            <w:proofErr w:type="spellEnd"/>
            <w:r w:rsidRPr="005A2466">
              <w:rPr>
                <w:rFonts w:ascii="Calibri" w:hAnsi="Calibri"/>
                <w:color w:val="000000"/>
                <w:sz w:val="20"/>
              </w:rPr>
              <w:t xml:space="preserve"> </w:t>
            </w:r>
            <w:proofErr w:type="spellStart"/>
            <w:r w:rsidRPr="005A2466">
              <w:rPr>
                <w:rFonts w:ascii="Calibri" w:hAnsi="Calibri"/>
                <w:color w:val="000000"/>
                <w:sz w:val="20"/>
              </w:rPr>
              <w:t>ada</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kuasa</w:t>
            </w:r>
            <w:proofErr w:type="spellEnd"/>
            <w:r w:rsidRPr="005A2466">
              <w:rPr>
                <w:rFonts w:ascii="Calibri" w:hAnsi="Calibri"/>
                <w:color w:val="000000"/>
                <w:sz w:val="20"/>
              </w:rPr>
              <w:t xml:space="preserve"> </w:t>
            </w:r>
            <w:proofErr w:type="spellStart"/>
            <w:r w:rsidRPr="005A2466">
              <w:rPr>
                <w:rFonts w:ascii="Calibri" w:hAnsi="Calibri"/>
                <w:color w:val="000000"/>
                <w:sz w:val="20"/>
              </w:rPr>
              <w:t>mereka</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memastikan</w:t>
            </w:r>
            <w:proofErr w:type="spellEnd"/>
            <w:r w:rsidRPr="005A2466">
              <w:rPr>
                <w:rFonts w:ascii="Calibri" w:hAnsi="Calibri"/>
                <w:color w:val="000000"/>
                <w:sz w:val="20"/>
              </w:rPr>
              <w:t xml:space="preserve"> </w:t>
            </w:r>
            <w:proofErr w:type="spellStart"/>
            <w:r w:rsidRPr="005A2466">
              <w:rPr>
                <w:rFonts w:ascii="Calibri" w:hAnsi="Calibri"/>
                <w:color w:val="000000"/>
                <w:sz w:val="20"/>
              </w:rPr>
              <w:t>semua</w:t>
            </w:r>
            <w:proofErr w:type="spellEnd"/>
            <w:r w:rsidRPr="005A2466">
              <w:rPr>
                <w:rFonts w:ascii="Calibri" w:hAnsi="Calibri"/>
                <w:color w:val="000000"/>
                <w:sz w:val="20"/>
              </w:rPr>
              <w:t xml:space="preserve"> orang yang </w:t>
            </w:r>
            <w:proofErr w:type="spellStart"/>
            <w:r w:rsidRPr="005A2466">
              <w:rPr>
                <w:rFonts w:ascii="Calibri" w:hAnsi="Calibri"/>
                <w:color w:val="000000"/>
                <w:sz w:val="20"/>
              </w:rPr>
              <w:t>diperlukan</w:t>
            </w:r>
            <w:proofErr w:type="spellEnd"/>
            <w:r w:rsidRPr="005A2466">
              <w:rPr>
                <w:rFonts w:ascii="Calibri" w:hAnsi="Calibri"/>
                <w:color w:val="000000"/>
                <w:sz w:val="20"/>
              </w:rPr>
              <w:t xml:space="preserve">, </w:t>
            </w:r>
            <w:proofErr w:type="spellStart"/>
            <w:r w:rsidRPr="005A2466">
              <w:rPr>
                <w:rFonts w:ascii="Calibri" w:hAnsi="Calibri"/>
                <w:color w:val="000000"/>
                <w:sz w:val="20"/>
              </w:rPr>
              <w:t>apabila</w:t>
            </w:r>
            <w:proofErr w:type="spellEnd"/>
            <w:r w:rsidRPr="005A2466">
              <w:rPr>
                <w:rFonts w:ascii="Calibri" w:hAnsi="Calibri"/>
                <w:color w:val="000000"/>
                <w:sz w:val="20"/>
              </w:rPr>
              <w:t xml:space="preserve"> </w:t>
            </w:r>
            <w:proofErr w:type="spellStart"/>
            <w:r w:rsidRPr="005A2466">
              <w:rPr>
                <w:rFonts w:ascii="Calibri" w:hAnsi="Calibri"/>
                <w:color w:val="000000"/>
                <w:sz w:val="20"/>
              </w:rPr>
              <w:t>ada</w:t>
            </w:r>
            <w:proofErr w:type="spellEnd"/>
            <w:r w:rsidRPr="005A2466">
              <w:rPr>
                <w:rFonts w:ascii="Calibri" w:hAnsi="Calibri"/>
                <w:color w:val="000000"/>
                <w:sz w:val="20"/>
              </w:rPr>
              <w:t xml:space="preserve">, </w:t>
            </w:r>
            <w:proofErr w:type="spellStart"/>
            <w:r w:rsidRPr="005A2466">
              <w:rPr>
                <w:rFonts w:ascii="Calibri" w:hAnsi="Calibri"/>
                <w:color w:val="000000"/>
                <w:sz w:val="20"/>
              </w:rPr>
              <w:t>untuk</w:t>
            </w:r>
            <w:proofErr w:type="spellEnd"/>
            <w:r w:rsidRPr="005A2466">
              <w:rPr>
                <w:rFonts w:ascii="Calibri" w:hAnsi="Calibri"/>
                <w:color w:val="000000"/>
                <w:sz w:val="20"/>
              </w:rPr>
              <w:t xml:space="preserve"> </w:t>
            </w:r>
            <w:proofErr w:type="spellStart"/>
            <w:r w:rsidRPr="005A2466">
              <w:rPr>
                <w:rFonts w:ascii="Calibri" w:hAnsi="Calibri"/>
                <w:color w:val="000000"/>
                <w:sz w:val="20"/>
              </w:rPr>
              <w:t>melangsungkan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melakukan</w:t>
            </w:r>
            <w:proofErr w:type="spellEnd"/>
            <w:r w:rsidRPr="005A2466">
              <w:rPr>
                <w:rFonts w:ascii="Calibri" w:hAnsi="Calibri"/>
                <w:color w:val="000000"/>
                <w:sz w:val="20"/>
              </w:rPr>
              <w:t xml:space="preserve"> </w:t>
            </w:r>
            <w:proofErr w:type="spellStart"/>
            <w:r w:rsidRPr="005A2466">
              <w:rPr>
                <w:rFonts w:ascii="Calibri" w:hAnsi="Calibri"/>
                <w:color w:val="000000"/>
                <w:sz w:val="20"/>
              </w:rPr>
              <w:t>dokumen</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akta</w:t>
            </w:r>
            <w:proofErr w:type="spellEnd"/>
            <w:r w:rsidRPr="005A2466">
              <w:rPr>
                <w:rFonts w:ascii="Calibri" w:hAnsi="Calibri"/>
                <w:color w:val="000000"/>
                <w:sz w:val="20"/>
              </w:rPr>
              <w:t xml:space="preserve">, </w:t>
            </w:r>
            <w:proofErr w:type="spellStart"/>
            <w:r w:rsidRPr="005A2466">
              <w:rPr>
                <w:rFonts w:ascii="Calibri" w:hAnsi="Calibri"/>
                <w:color w:val="000000"/>
                <w:sz w:val="20"/>
              </w:rPr>
              <w:t>tindakan</w:t>
            </w:r>
            <w:proofErr w:type="spellEnd"/>
            <w:r w:rsidRPr="005A2466">
              <w:rPr>
                <w:rFonts w:ascii="Calibri" w:hAnsi="Calibri"/>
                <w:color w:val="000000"/>
                <w:sz w:val="20"/>
              </w:rPr>
              <w:t xml:space="preserve"> dan </w:t>
            </w:r>
            <w:proofErr w:type="spellStart"/>
            <w:r w:rsidRPr="005A2466">
              <w:rPr>
                <w:rFonts w:ascii="Calibri" w:hAnsi="Calibri"/>
                <w:color w:val="000000"/>
                <w:sz w:val="20"/>
              </w:rPr>
              <w:t>hal</w:t>
            </w:r>
            <w:proofErr w:type="spellEnd"/>
            <w:r w:rsidRPr="005A2466">
              <w:rPr>
                <w:rFonts w:ascii="Calibri" w:hAnsi="Calibri"/>
                <w:color w:val="000000"/>
                <w:sz w:val="20"/>
              </w:rPr>
              <w:t xml:space="preserve"> </w:t>
            </w:r>
            <w:proofErr w:type="spellStart"/>
            <w:r w:rsidRPr="005A2466">
              <w:rPr>
                <w:rFonts w:ascii="Calibri" w:hAnsi="Calibri"/>
                <w:color w:val="000000"/>
                <w:sz w:val="20"/>
              </w:rPr>
              <w:t>selanjutnya</w:t>
            </w:r>
            <w:proofErr w:type="spellEnd"/>
            <w:r w:rsidRPr="005A2466">
              <w:rPr>
                <w:rFonts w:ascii="Calibri" w:hAnsi="Calibri"/>
                <w:color w:val="000000"/>
                <w:sz w:val="20"/>
              </w:rPr>
              <w:t xml:space="preserve"> yang </w:t>
            </w:r>
            <w:proofErr w:type="spellStart"/>
            <w:r w:rsidRPr="005A2466">
              <w:rPr>
                <w:rFonts w:ascii="Calibri" w:hAnsi="Calibri"/>
                <w:color w:val="000000"/>
                <w:sz w:val="20"/>
              </w:rPr>
              <w:t>mungkin</w:t>
            </w:r>
            <w:proofErr w:type="spellEnd"/>
            <w:r w:rsidRPr="005A2466">
              <w:rPr>
                <w:rFonts w:ascii="Calibri" w:hAnsi="Calibri"/>
                <w:color w:val="000000"/>
                <w:sz w:val="20"/>
              </w:rPr>
              <w:t xml:space="preserve"> </w:t>
            </w:r>
            <w:proofErr w:type="spellStart"/>
            <w:r w:rsidRPr="005A2466">
              <w:rPr>
                <w:rFonts w:ascii="Calibri" w:hAnsi="Calibri"/>
                <w:color w:val="000000"/>
                <w:sz w:val="20"/>
              </w:rPr>
              <w:t>disyaratkan</w:t>
            </w:r>
            <w:proofErr w:type="spellEnd"/>
            <w:r w:rsidRPr="005A2466">
              <w:rPr>
                <w:rFonts w:ascii="Calibri" w:hAnsi="Calibri"/>
                <w:color w:val="000000"/>
                <w:sz w:val="20"/>
              </w:rPr>
              <w:t xml:space="preserve"> agar </w:t>
            </w:r>
            <w:proofErr w:type="spellStart"/>
            <w:r w:rsidRPr="005A2466">
              <w:rPr>
                <w:rFonts w:ascii="Calibri" w:hAnsi="Calibri"/>
                <w:color w:val="000000"/>
                <w:sz w:val="20"/>
              </w:rPr>
              <w:t>ketentuan-ketentuan</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diberi</w:t>
            </w:r>
            <w:proofErr w:type="spellEnd"/>
            <w:r w:rsidRPr="005A2466">
              <w:rPr>
                <w:rFonts w:ascii="Calibri" w:hAnsi="Calibri"/>
                <w:color w:val="000000"/>
                <w:sz w:val="20"/>
              </w:rPr>
              <w:t xml:space="preserve"> </w:t>
            </w:r>
            <w:proofErr w:type="spellStart"/>
            <w:r w:rsidRPr="005A2466">
              <w:rPr>
                <w:rFonts w:ascii="Calibri" w:hAnsi="Calibri"/>
                <w:color w:val="000000"/>
                <w:sz w:val="20"/>
              </w:rPr>
              <w:t>kekuatan</w:t>
            </w:r>
            <w:proofErr w:type="spellEnd"/>
            <w:r w:rsidRPr="005A2466">
              <w:rPr>
                <w:rFonts w:ascii="Calibri" w:hAnsi="Calibri"/>
                <w:color w:val="000000"/>
                <w:sz w:val="20"/>
              </w:rPr>
              <w:t xml:space="preserve"> </w:t>
            </w:r>
            <w:proofErr w:type="spellStart"/>
            <w:r w:rsidRPr="005A2466">
              <w:rPr>
                <w:rFonts w:ascii="Calibri" w:hAnsi="Calibri"/>
                <w:color w:val="000000"/>
                <w:sz w:val="20"/>
              </w:rPr>
              <w:t>penuh</w:t>
            </w:r>
            <w:proofErr w:type="spellEnd"/>
            <w:r w:rsidRPr="005A2466">
              <w:rPr>
                <w:rFonts w:ascii="Calibri" w:hAnsi="Calibri"/>
                <w:color w:val="000000"/>
                <w:sz w:val="20"/>
              </w:rPr>
              <w:t>.</w:t>
            </w:r>
          </w:p>
        </w:tc>
      </w:tr>
      <w:tr w:rsidR="007027ED" w:rsidRPr="00613832" w14:paraId="3A9DDC99" w14:textId="77777777" w:rsidTr="00BA45BC">
        <w:tblPrEx>
          <w:tblW w:w="9782" w:type="dxa"/>
          <w:tblInd w:w="-284" w:type="dxa"/>
          <w:tblCellMar>
            <w:top w:w="15" w:type="dxa"/>
            <w:left w:w="15" w:type="dxa"/>
            <w:bottom w:w="15" w:type="dxa"/>
            <w:right w:w="15" w:type="dxa"/>
          </w:tblCellMar>
          <w:tblPrExChange w:id="2008" w:author="OLTRE" w:date="2024-07-03T22:42:00Z">
            <w:tblPrEx>
              <w:tblW w:w="9782" w:type="dxa"/>
              <w:tblInd w:w="-284" w:type="dxa"/>
              <w:tblCellMar>
                <w:top w:w="15" w:type="dxa"/>
                <w:left w:w="15" w:type="dxa"/>
                <w:bottom w:w="15" w:type="dxa"/>
                <w:right w:w="15" w:type="dxa"/>
              </w:tblCellMar>
            </w:tblPrEx>
          </w:tblPrExChange>
        </w:tblPrEx>
        <w:trPr>
          <w:gridBefore w:val="1"/>
          <w:trPrChange w:id="2009" w:author="OLTRE" w:date="2024-07-03T22:42:00Z">
            <w:trPr>
              <w:gridAfter w:val="0"/>
              <w:wAfter w:w="176" w:type="dxa"/>
            </w:trPr>
          </w:trPrChange>
        </w:trPr>
        <w:tc>
          <w:tcPr>
            <w:tcW w:w="4829" w:type="dxa"/>
            <w:tcMar>
              <w:top w:w="0" w:type="dxa"/>
              <w:left w:w="108" w:type="dxa"/>
              <w:bottom w:w="0" w:type="dxa"/>
              <w:right w:w="108" w:type="dxa"/>
            </w:tcMar>
            <w:hideMark/>
            <w:tcPrChange w:id="2010" w:author="OLTRE" w:date="2024-07-03T22:42:00Z">
              <w:tcPr>
                <w:tcW w:w="4829" w:type="dxa"/>
                <w:gridSpan w:val="3"/>
                <w:tcMar>
                  <w:top w:w="0" w:type="dxa"/>
                  <w:left w:w="108" w:type="dxa"/>
                  <w:bottom w:w="0" w:type="dxa"/>
                  <w:right w:w="108" w:type="dxa"/>
                </w:tcMar>
                <w:hideMark/>
              </w:tcPr>
            </w:tcPrChange>
          </w:tcPr>
          <w:p w14:paraId="2E5EE16A" w14:textId="77777777" w:rsidR="006569D9" w:rsidRPr="00613832" w:rsidRDefault="006569D9" w:rsidP="00613832">
            <w:pPr>
              <w:spacing w:after="0" w:line="240" w:lineRule="auto"/>
              <w:ind w:left="35"/>
              <w:contextualSpacing/>
              <w:jc w:val="both"/>
              <w:rPr>
                <w:rFonts w:ascii="Calibri" w:eastAsia="Times New Roman" w:hAnsi="Calibri" w:cs="Calibri"/>
                <w:color w:val="000000"/>
                <w:sz w:val="20"/>
                <w:szCs w:val="20"/>
                <w:lang w:eastAsia="en-ID"/>
              </w:rPr>
            </w:pPr>
          </w:p>
          <w:p w14:paraId="08FA7DFF" w14:textId="77777777" w:rsidR="00134E27" w:rsidRPr="005A2466" w:rsidRDefault="00134E27" w:rsidP="005A2466">
            <w:pPr>
              <w:spacing w:after="0" w:line="240" w:lineRule="auto"/>
              <w:ind w:left="35"/>
              <w:contextualSpacing/>
              <w:jc w:val="both"/>
              <w:rPr>
                <w:rFonts w:ascii="Calibri" w:hAnsi="Calibri"/>
                <w:color w:val="000000"/>
                <w:sz w:val="20"/>
              </w:rPr>
            </w:pPr>
            <w:r w:rsidRPr="005A2466">
              <w:rPr>
                <w:rFonts w:ascii="Calibri" w:hAnsi="Calibri"/>
                <w:color w:val="000000"/>
                <w:sz w:val="20"/>
              </w:rPr>
              <w:t>All matters which are not or not adequately regulated in this Agreement shall be further stipulated in an amendment or addendum to this Agreement.</w:t>
            </w:r>
          </w:p>
          <w:p w14:paraId="0CC054FD" w14:textId="77777777" w:rsidR="006569D9" w:rsidRPr="005A2466" w:rsidRDefault="006569D9" w:rsidP="005A2466">
            <w:pPr>
              <w:spacing w:after="0" w:line="240" w:lineRule="auto"/>
              <w:ind w:left="35"/>
              <w:contextualSpacing/>
              <w:jc w:val="both"/>
              <w:rPr>
                <w:rFonts w:ascii="Calibri" w:hAnsi="Calibri"/>
                <w:sz w:val="20"/>
              </w:rPr>
            </w:pPr>
          </w:p>
          <w:p w14:paraId="49892DF9" w14:textId="77777777" w:rsidR="00134E27" w:rsidRPr="005A2466" w:rsidRDefault="00134E27" w:rsidP="005A2466">
            <w:pPr>
              <w:spacing w:after="0" w:line="240" w:lineRule="auto"/>
              <w:contextualSpacing/>
              <w:rPr>
                <w:rFonts w:ascii="Calibri" w:hAnsi="Calibri"/>
                <w:sz w:val="20"/>
              </w:rPr>
            </w:pPr>
          </w:p>
        </w:tc>
        <w:tc>
          <w:tcPr>
            <w:tcW w:w="4811" w:type="dxa"/>
            <w:gridSpan w:val="2"/>
            <w:tcMar>
              <w:top w:w="0" w:type="dxa"/>
              <w:left w:w="108" w:type="dxa"/>
              <w:bottom w:w="0" w:type="dxa"/>
              <w:right w:w="108" w:type="dxa"/>
            </w:tcMar>
            <w:hideMark/>
            <w:tcPrChange w:id="2011" w:author="OLTRE" w:date="2024-07-03T22:42:00Z">
              <w:tcPr>
                <w:tcW w:w="4811" w:type="dxa"/>
                <w:gridSpan w:val="3"/>
                <w:tcMar>
                  <w:top w:w="0" w:type="dxa"/>
                  <w:left w:w="108" w:type="dxa"/>
                  <w:bottom w:w="0" w:type="dxa"/>
                  <w:right w:w="108" w:type="dxa"/>
                </w:tcMar>
                <w:hideMark/>
              </w:tcPr>
            </w:tcPrChange>
          </w:tcPr>
          <w:p w14:paraId="2EB58EE9" w14:textId="77777777" w:rsidR="006569D9" w:rsidRPr="00613832" w:rsidRDefault="006569D9" w:rsidP="00613832">
            <w:pPr>
              <w:spacing w:after="0" w:line="240" w:lineRule="auto"/>
              <w:contextualSpacing/>
              <w:jc w:val="both"/>
              <w:rPr>
                <w:rFonts w:ascii="Calibri" w:eastAsia="Times New Roman" w:hAnsi="Calibri" w:cs="Calibri"/>
                <w:color w:val="000000"/>
                <w:sz w:val="20"/>
                <w:szCs w:val="20"/>
                <w:lang w:eastAsia="en-ID"/>
              </w:rPr>
            </w:pPr>
          </w:p>
          <w:p w14:paraId="0638583D" w14:textId="77777777" w:rsidR="00134E27" w:rsidRPr="005A2466" w:rsidRDefault="00134E27" w:rsidP="005A2466">
            <w:pPr>
              <w:spacing w:after="0" w:line="240" w:lineRule="auto"/>
              <w:contextualSpacing/>
              <w:jc w:val="both"/>
              <w:rPr>
                <w:rFonts w:ascii="Calibri" w:hAnsi="Calibri"/>
                <w:sz w:val="20"/>
              </w:rPr>
            </w:pPr>
            <w:proofErr w:type="spellStart"/>
            <w:r w:rsidRPr="005A2466">
              <w:rPr>
                <w:rFonts w:ascii="Calibri" w:hAnsi="Calibri"/>
                <w:color w:val="000000"/>
                <w:sz w:val="20"/>
              </w:rPr>
              <w:t>Semua</w:t>
            </w:r>
            <w:proofErr w:type="spellEnd"/>
            <w:r w:rsidRPr="005A2466">
              <w:rPr>
                <w:rFonts w:ascii="Calibri" w:hAnsi="Calibri"/>
                <w:color w:val="000000"/>
                <w:sz w:val="20"/>
              </w:rPr>
              <w:t xml:space="preserve"> </w:t>
            </w:r>
            <w:proofErr w:type="spellStart"/>
            <w:r w:rsidRPr="005A2466">
              <w:rPr>
                <w:rFonts w:ascii="Calibri" w:hAnsi="Calibri"/>
                <w:color w:val="000000"/>
                <w:sz w:val="20"/>
              </w:rPr>
              <w:t>hal</w:t>
            </w:r>
            <w:proofErr w:type="spellEnd"/>
            <w:r w:rsidRPr="005A2466">
              <w:rPr>
                <w:rFonts w:ascii="Calibri" w:hAnsi="Calibri"/>
                <w:color w:val="000000"/>
                <w:sz w:val="20"/>
              </w:rPr>
              <w:t xml:space="preserve"> yang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tidak</w:t>
            </w:r>
            <w:proofErr w:type="spellEnd"/>
            <w:r w:rsidRPr="005A2466">
              <w:rPr>
                <w:rFonts w:ascii="Calibri" w:hAnsi="Calibri"/>
                <w:color w:val="000000"/>
                <w:sz w:val="20"/>
              </w:rPr>
              <w:t xml:space="preserve"> </w:t>
            </w:r>
            <w:proofErr w:type="spellStart"/>
            <w:r w:rsidRPr="005A2466">
              <w:rPr>
                <w:rFonts w:ascii="Calibri" w:hAnsi="Calibri"/>
                <w:color w:val="000000"/>
                <w:sz w:val="20"/>
              </w:rPr>
              <w:t>cukup</w:t>
            </w:r>
            <w:proofErr w:type="spellEnd"/>
            <w:r w:rsidRPr="005A2466">
              <w:rPr>
                <w:rFonts w:ascii="Calibri" w:hAnsi="Calibri"/>
                <w:color w:val="000000"/>
                <w:sz w:val="20"/>
              </w:rPr>
              <w:t xml:space="preserve"> </w:t>
            </w:r>
            <w:proofErr w:type="spellStart"/>
            <w:r w:rsidRPr="005A2466">
              <w:rPr>
                <w:rFonts w:ascii="Calibri" w:hAnsi="Calibri"/>
                <w:color w:val="000000"/>
                <w:sz w:val="20"/>
              </w:rPr>
              <w:t>diatur</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diatur</w:t>
            </w:r>
            <w:proofErr w:type="spellEnd"/>
            <w:r w:rsidRPr="005A2466">
              <w:rPr>
                <w:rFonts w:ascii="Calibri" w:hAnsi="Calibri"/>
                <w:color w:val="000000"/>
                <w:sz w:val="20"/>
              </w:rPr>
              <w:t xml:space="preserve"> </w:t>
            </w:r>
            <w:proofErr w:type="spellStart"/>
            <w:r w:rsidRPr="005A2466">
              <w:rPr>
                <w:rFonts w:ascii="Calibri" w:hAnsi="Calibri"/>
                <w:color w:val="000000"/>
                <w:sz w:val="20"/>
              </w:rPr>
              <w:t>lebih</w:t>
            </w:r>
            <w:proofErr w:type="spellEnd"/>
            <w:r w:rsidRPr="005A2466">
              <w:rPr>
                <w:rFonts w:ascii="Calibri" w:hAnsi="Calibri"/>
                <w:color w:val="000000"/>
                <w:sz w:val="20"/>
              </w:rPr>
              <w:t xml:space="preserve"> </w:t>
            </w:r>
            <w:proofErr w:type="spellStart"/>
            <w:r w:rsidRPr="005A2466">
              <w:rPr>
                <w:rFonts w:ascii="Calibri" w:hAnsi="Calibri"/>
                <w:color w:val="000000"/>
                <w:sz w:val="20"/>
              </w:rPr>
              <w:t>lanjut</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proofErr w:type="spellStart"/>
            <w:r w:rsidRPr="005A2466">
              <w:rPr>
                <w:rFonts w:ascii="Calibri" w:hAnsi="Calibri"/>
                <w:color w:val="000000"/>
                <w:sz w:val="20"/>
              </w:rPr>
              <w:t>suatu</w:t>
            </w:r>
            <w:proofErr w:type="spellEnd"/>
            <w:r w:rsidRPr="005A2466">
              <w:rPr>
                <w:rFonts w:ascii="Calibri" w:hAnsi="Calibri"/>
                <w:color w:val="000000"/>
                <w:sz w:val="20"/>
              </w:rPr>
              <w:t xml:space="preserve"> </w:t>
            </w:r>
            <w:proofErr w:type="spellStart"/>
            <w:r w:rsidRPr="005A2466">
              <w:rPr>
                <w:rFonts w:ascii="Calibri" w:hAnsi="Calibri"/>
                <w:color w:val="000000"/>
                <w:sz w:val="20"/>
              </w:rPr>
              <w:t>perubahan</w:t>
            </w:r>
            <w:proofErr w:type="spellEnd"/>
            <w:r w:rsidRPr="005A2466">
              <w:rPr>
                <w:rFonts w:ascii="Calibri" w:hAnsi="Calibri"/>
                <w:color w:val="000000"/>
                <w:sz w:val="20"/>
              </w:rPr>
              <w:t xml:space="preserve"> </w:t>
            </w:r>
            <w:proofErr w:type="spellStart"/>
            <w:r w:rsidRPr="005A2466">
              <w:rPr>
                <w:rFonts w:ascii="Calibri" w:hAnsi="Calibri"/>
                <w:color w:val="000000"/>
                <w:sz w:val="20"/>
              </w:rPr>
              <w:t>atau</w:t>
            </w:r>
            <w:proofErr w:type="spellEnd"/>
            <w:r w:rsidRPr="005A2466">
              <w:rPr>
                <w:rFonts w:ascii="Calibri" w:hAnsi="Calibri"/>
                <w:color w:val="000000"/>
                <w:sz w:val="20"/>
              </w:rPr>
              <w:t xml:space="preserve"> </w:t>
            </w:r>
            <w:proofErr w:type="spellStart"/>
            <w:r w:rsidRPr="005A2466">
              <w:rPr>
                <w:rFonts w:ascii="Calibri" w:hAnsi="Calibri"/>
                <w:color w:val="000000"/>
                <w:sz w:val="20"/>
              </w:rPr>
              <w:t>adendum</w:t>
            </w:r>
            <w:proofErr w:type="spellEnd"/>
            <w:r w:rsidRPr="005A2466">
              <w:rPr>
                <w:rFonts w:ascii="Calibri" w:hAnsi="Calibri"/>
                <w:color w:val="000000"/>
                <w:sz w:val="20"/>
              </w:rPr>
              <w:t xml:space="preserve"> </w:t>
            </w:r>
            <w:proofErr w:type="spellStart"/>
            <w:r w:rsidRPr="005A2466">
              <w:rPr>
                <w:rFonts w:ascii="Calibri" w:hAnsi="Calibri"/>
                <w:color w:val="000000"/>
                <w:sz w:val="20"/>
              </w:rPr>
              <w:t>dari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w:t>
            </w:r>
          </w:p>
        </w:tc>
      </w:tr>
      <w:tr w:rsidR="007027ED" w:rsidRPr="00613832" w14:paraId="0246F2B0" w14:textId="77777777" w:rsidTr="00BA45BC">
        <w:tblPrEx>
          <w:tblW w:w="9782" w:type="dxa"/>
          <w:tblInd w:w="-284" w:type="dxa"/>
          <w:tblCellMar>
            <w:top w:w="15" w:type="dxa"/>
            <w:left w:w="15" w:type="dxa"/>
            <w:bottom w:w="15" w:type="dxa"/>
            <w:right w:w="15" w:type="dxa"/>
          </w:tblCellMar>
          <w:tblPrExChange w:id="2012" w:author="OLTRE" w:date="2024-07-03T22:42:00Z">
            <w:tblPrEx>
              <w:tblW w:w="9782" w:type="dxa"/>
              <w:tblInd w:w="-284" w:type="dxa"/>
              <w:tblCellMar>
                <w:top w:w="15" w:type="dxa"/>
                <w:left w:w="15" w:type="dxa"/>
                <w:bottom w:w="15" w:type="dxa"/>
                <w:right w:w="15" w:type="dxa"/>
              </w:tblCellMar>
            </w:tblPrEx>
          </w:tblPrExChange>
        </w:tblPrEx>
        <w:trPr>
          <w:gridBefore w:val="1"/>
          <w:trHeight w:val="1732"/>
          <w:trPrChange w:id="2013" w:author="OLTRE" w:date="2024-07-03T22:42:00Z">
            <w:trPr>
              <w:gridAfter w:val="0"/>
              <w:wAfter w:w="176" w:type="dxa"/>
              <w:trHeight w:val="1732"/>
            </w:trPr>
          </w:trPrChange>
        </w:trPr>
        <w:tc>
          <w:tcPr>
            <w:tcW w:w="4829" w:type="dxa"/>
            <w:tcMar>
              <w:top w:w="0" w:type="dxa"/>
              <w:left w:w="108" w:type="dxa"/>
              <w:bottom w:w="0" w:type="dxa"/>
              <w:right w:w="108" w:type="dxa"/>
            </w:tcMar>
            <w:hideMark/>
            <w:tcPrChange w:id="2014" w:author="OLTRE" w:date="2024-07-03T22:42:00Z">
              <w:tcPr>
                <w:tcW w:w="4829" w:type="dxa"/>
                <w:gridSpan w:val="3"/>
                <w:tcMar>
                  <w:top w:w="0" w:type="dxa"/>
                  <w:left w:w="108" w:type="dxa"/>
                  <w:bottom w:w="0" w:type="dxa"/>
                  <w:right w:w="108" w:type="dxa"/>
                </w:tcMar>
                <w:hideMark/>
              </w:tcPr>
            </w:tcPrChange>
          </w:tcPr>
          <w:p w14:paraId="5524BB83" w14:textId="77777777" w:rsidR="00134E27" w:rsidRPr="005A2466" w:rsidRDefault="00134E27" w:rsidP="005A2466">
            <w:pPr>
              <w:spacing w:after="0" w:line="240" w:lineRule="auto"/>
              <w:contextualSpacing/>
              <w:jc w:val="both"/>
              <w:rPr>
                <w:rFonts w:ascii="Calibri" w:hAnsi="Calibri"/>
                <w:sz w:val="20"/>
              </w:rPr>
            </w:pPr>
            <w:r w:rsidRPr="005A2466">
              <w:rPr>
                <w:rFonts w:ascii="Calibri" w:hAnsi="Calibri"/>
                <w:b/>
                <w:color w:val="000000"/>
                <w:sz w:val="20"/>
              </w:rPr>
              <w:t>IN WITNESS WHEREOF</w:t>
            </w:r>
            <w:r w:rsidRPr="005A2466">
              <w:rPr>
                <w:rFonts w:ascii="Calibri" w:hAnsi="Calibri"/>
                <w:color w:val="000000"/>
                <w:sz w:val="20"/>
              </w:rPr>
              <w:t xml:space="preserve">, the Parties have executed this Agreement on the date first written at the beginning of this Agreement, in </w:t>
            </w:r>
            <w:r w:rsidR="00240179" w:rsidRPr="005A2466">
              <w:rPr>
                <w:rFonts w:ascii="Calibri" w:hAnsi="Calibri"/>
                <w:color w:val="000000"/>
                <w:sz w:val="20"/>
              </w:rPr>
              <w:t>9</w:t>
            </w:r>
            <w:r w:rsidRPr="005A2466">
              <w:rPr>
                <w:rFonts w:ascii="Calibri" w:hAnsi="Calibri"/>
                <w:color w:val="000000"/>
                <w:sz w:val="20"/>
              </w:rPr>
              <w:t xml:space="preserve"> (</w:t>
            </w:r>
            <w:r w:rsidR="00240179" w:rsidRPr="005A2466">
              <w:rPr>
                <w:rFonts w:ascii="Calibri" w:hAnsi="Calibri"/>
                <w:color w:val="000000"/>
                <w:sz w:val="20"/>
              </w:rPr>
              <w:t>nine</w:t>
            </w:r>
            <w:r w:rsidRPr="005A2466">
              <w:rPr>
                <w:rFonts w:ascii="Calibri" w:hAnsi="Calibri"/>
                <w:color w:val="000000"/>
                <w:sz w:val="20"/>
              </w:rPr>
              <w:t>) copies, each of which shall be deemed an original, but all of which shall constitute the same instrument and shall have equal tenor and validity.</w:t>
            </w:r>
          </w:p>
        </w:tc>
        <w:tc>
          <w:tcPr>
            <w:tcW w:w="4811" w:type="dxa"/>
            <w:gridSpan w:val="2"/>
            <w:tcMar>
              <w:top w:w="0" w:type="dxa"/>
              <w:left w:w="108" w:type="dxa"/>
              <w:bottom w:w="0" w:type="dxa"/>
              <w:right w:w="108" w:type="dxa"/>
            </w:tcMar>
            <w:hideMark/>
            <w:tcPrChange w:id="2015" w:author="OLTRE" w:date="2024-07-03T22:42:00Z">
              <w:tcPr>
                <w:tcW w:w="4811" w:type="dxa"/>
                <w:gridSpan w:val="3"/>
                <w:tcMar>
                  <w:top w:w="0" w:type="dxa"/>
                  <w:left w:w="108" w:type="dxa"/>
                  <w:bottom w:w="0" w:type="dxa"/>
                  <w:right w:w="108" w:type="dxa"/>
                </w:tcMar>
                <w:hideMark/>
              </w:tcPr>
            </w:tcPrChange>
          </w:tcPr>
          <w:p w14:paraId="7D3A79F0" w14:textId="77777777" w:rsidR="00134E27" w:rsidRPr="005A2466" w:rsidRDefault="00134E27" w:rsidP="005A2466">
            <w:pPr>
              <w:spacing w:after="0" w:line="240" w:lineRule="auto"/>
              <w:contextualSpacing/>
              <w:jc w:val="both"/>
              <w:rPr>
                <w:rFonts w:ascii="Calibri" w:hAnsi="Calibri"/>
                <w:sz w:val="20"/>
              </w:rPr>
            </w:pPr>
            <w:r w:rsidRPr="005A2466">
              <w:rPr>
                <w:rFonts w:ascii="Calibri" w:hAnsi="Calibri"/>
                <w:b/>
                <w:color w:val="000000"/>
                <w:sz w:val="20"/>
              </w:rPr>
              <w:t>DENGAN DEMIKIAN</w:t>
            </w:r>
            <w:r w:rsidRPr="005A2466">
              <w:rPr>
                <w:rFonts w:ascii="Calibri" w:hAnsi="Calibri"/>
                <w:color w:val="000000"/>
                <w:sz w:val="20"/>
              </w:rPr>
              <w:t xml:space="preserve">, Para </w:t>
            </w:r>
            <w:proofErr w:type="spellStart"/>
            <w:r w:rsidRPr="005A2466">
              <w:rPr>
                <w:rFonts w:ascii="Calibri" w:hAnsi="Calibri"/>
                <w:color w:val="000000"/>
                <w:sz w:val="20"/>
              </w:rPr>
              <w:t>Pihak</w:t>
            </w:r>
            <w:proofErr w:type="spellEnd"/>
            <w:r w:rsidRPr="005A2466">
              <w:rPr>
                <w:rFonts w:ascii="Calibri" w:hAnsi="Calibri"/>
                <w:color w:val="000000"/>
                <w:sz w:val="20"/>
              </w:rPr>
              <w:t xml:space="preserve"> </w:t>
            </w:r>
            <w:proofErr w:type="spellStart"/>
            <w:r w:rsidRPr="005A2466">
              <w:rPr>
                <w:rFonts w:ascii="Calibri" w:hAnsi="Calibri"/>
                <w:color w:val="000000"/>
                <w:sz w:val="20"/>
              </w:rPr>
              <w:t>telah</w:t>
            </w:r>
            <w:proofErr w:type="spellEnd"/>
            <w:r w:rsidRPr="005A2466">
              <w:rPr>
                <w:rFonts w:ascii="Calibri" w:hAnsi="Calibri"/>
                <w:color w:val="000000"/>
                <w:sz w:val="20"/>
              </w:rPr>
              <w:t xml:space="preserve"> </w:t>
            </w:r>
            <w:proofErr w:type="spellStart"/>
            <w:r w:rsidRPr="005A2466">
              <w:rPr>
                <w:rFonts w:ascii="Calibri" w:hAnsi="Calibri"/>
                <w:color w:val="000000"/>
                <w:sz w:val="20"/>
              </w:rPr>
              <w:t>menandatangani</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pada </w:t>
            </w:r>
            <w:proofErr w:type="spellStart"/>
            <w:r w:rsidRPr="005A2466">
              <w:rPr>
                <w:rFonts w:ascii="Calibri" w:hAnsi="Calibri"/>
                <w:color w:val="000000"/>
                <w:sz w:val="20"/>
              </w:rPr>
              <w:t>tanggal</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sebagaimana</w:t>
            </w:r>
            <w:proofErr w:type="spellEnd"/>
            <w:r w:rsidRPr="005A2466">
              <w:rPr>
                <w:rFonts w:ascii="Calibri" w:hAnsi="Calibri"/>
                <w:color w:val="000000"/>
                <w:sz w:val="20"/>
              </w:rPr>
              <w:t xml:space="preserve"> </w:t>
            </w:r>
            <w:proofErr w:type="spellStart"/>
            <w:r w:rsidRPr="005A2466">
              <w:rPr>
                <w:rFonts w:ascii="Calibri" w:hAnsi="Calibri"/>
                <w:color w:val="000000"/>
                <w:sz w:val="20"/>
              </w:rPr>
              <w:t>disebutkan</w:t>
            </w:r>
            <w:proofErr w:type="spellEnd"/>
            <w:r w:rsidRPr="005A2466">
              <w:rPr>
                <w:rFonts w:ascii="Calibri" w:hAnsi="Calibri"/>
                <w:color w:val="000000"/>
                <w:sz w:val="20"/>
              </w:rPr>
              <w:t xml:space="preserve"> di </w:t>
            </w:r>
            <w:proofErr w:type="spellStart"/>
            <w:r w:rsidRPr="005A2466">
              <w:rPr>
                <w:rFonts w:ascii="Calibri" w:hAnsi="Calibri"/>
                <w:color w:val="000000"/>
                <w:sz w:val="20"/>
              </w:rPr>
              <w:t>awal</w:t>
            </w:r>
            <w:proofErr w:type="spellEnd"/>
            <w:r w:rsidRPr="005A2466">
              <w:rPr>
                <w:rFonts w:ascii="Calibri" w:hAnsi="Calibri"/>
                <w:color w:val="000000"/>
                <w:sz w:val="20"/>
              </w:rPr>
              <w:t xml:space="preserve"> </w:t>
            </w:r>
            <w:proofErr w:type="spellStart"/>
            <w:r w:rsidRPr="005A2466">
              <w:rPr>
                <w:rFonts w:ascii="Calibri" w:hAnsi="Calibri"/>
                <w:color w:val="000000"/>
                <w:sz w:val="20"/>
              </w:rPr>
              <w:t>Perjanjian</w:t>
            </w:r>
            <w:proofErr w:type="spellEnd"/>
            <w:r w:rsidRPr="005A2466">
              <w:rPr>
                <w:rFonts w:ascii="Calibri" w:hAnsi="Calibri"/>
                <w:color w:val="000000"/>
                <w:sz w:val="20"/>
              </w:rPr>
              <w:t xml:space="preserve"> </w:t>
            </w:r>
            <w:proofErr w:type="spellStart"/>
            <w:r w:rsidRPr="005A2466">
              <w:rPr>
                <w:rFonts w:ascii="Calibri" w:hAnsi="Calibri"/>
                <w:color w:val="000000"/>
                <w:sz w:val="20"/>
              </w:rPr>
              <w:t>ini</w:t>
            </w:r>
            <w:proofErr w:type="spellEnd"/>
            <w:r w:rsidRPr="005A2466">
              <w:rPr>
                <w:rFonts w:ascii="Calibri" w:hAnsi="Calibri"/>
                <w:color w:val="000000"/>
                <w:sz w:val="20"/>
              </w:rPr>
              <w:t xml:space="preserve">, </w:t>
            </w:r>
            <w:proofErr w:type="spellStart"/>
            <w:r w:rsidRPr="005A2466">
              <w:rPr>
                <w:rFonts w:ascii="Calibri" w:hAnsi="Calibri"/>
                <w:color w:val="000000"/>
                <w:sz w:val="20"/>
              </w:rPr>
              <w:t>dalam</w:t>
            </w:r>
            <w:proofErr w:type="spellEnd"/>
            <w:r w:rsidRPr="005A2466">
              <w:rPr>
                <w:rFonts w:ascii="Calibri" w:hAnsi="Calibri"/>
                <w:color w:val="000000"/>
                <w:sz w:val="20"/>
              </w:rPr>
              <w:t xml:space="preserve"> </w:t>
            </w:r>
            <w:r w:rsidR="00240179" w:rsidRPr="005A2466">
              <w:rPr>
                <w:rFonts w:ascii="Calibri" w:hAnsi="Calibri"/>
                <w:color w:val="000000"/>
                <w:sz w:val="20"/>
              </w:rPr>
              <w:t>9</w:t>
            </w:r>
            <w:r w:rsidRPr="005A2466">
              <w:rPr>
                <w:rFonts w:ascii="Calibri" w:hAnsi="Calibri"/>
                <w:color w:val="000000"/>
                <w:sz w:val="20"/>
              </w:rPr>
              <w:t xml:space="preserve"> (</w:t>
            </w:r>
            <w:proofErr w:type="spellStart"/>
            <w:r w:rsidR="00240179" w:rsidRPr="005A2466">
              <w:rPr>
                <w:rFonts w:ascii="Calibri" w:hAnsi="Calibri"/>
                <w:color w:val="000000"/>
                <w:sz w:val="20"/>
              </w:rPr>
              <w:t>sembilan</w:t>
            </w:r>
            <w:proofErr w:type="spellEnd"/>
            <w:r w:rsidRPr="005A2466">
              <w:rPr>
                <w:rFonts w:ascii="Calibri" w:hAnsi="Calibri"/>
                <w:color w:val="000000"/>
                <w:sz w:val="20"/>
              </w:rPr>
              <w:t xml:space="preserve">) </w:t>
            </w:r>
            <w:proofErr w:type="spellStart"/>
            <w:r w:rsidRPr="005A2466">
              <w:rPr>
                <w:rFonts w:ascii="Calibri" w:hAnsi="Calibri"/>
                <w:color w:val="000000"/>
                <w:sz w:val="20"/>
              </w:rPr>
              <w:t>rangkap</w:t>
            </w:r>
            <w:proofErr w:type="spellEnd"/>
            <w:r w:rsidRPr="005A2466">
              <w:rPr>
                <w:rFonts w:ascii="Calibri" w:hAnsi="Calibri"/>
                <w:color w:val="000000"/>
                <w:sz w:val="20"/>
              </w:rPr>
              <w:t xml:space="preserve">, masing-masing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dianggap</w:t>
            </w:r>
            <w:proofErr w:type="spellEnd"/>
            <w:r w:rsidRPr="005A2466">
              <w:rPr>
                <w:rFonts w:ascii="Calibri" w:hAnsi="Calibri"/>
                <w:color w:val="000000"/>
                <w:sz w:val="20"/>
              </w:rPr>
              <w:t xml:space="preserve"> </w:t>
            </w:r>
            <w:proofErr w:type="spellStart"/>
            <w:r w:rsidRPr="005A2466">
              <w:rPr>
                <w:rFonts w:ascii="Calibri" w:hAnsi="Calibri"/>
                <w:color w:val="000000"/>
                <w:sz w:val="20"/>
              </w:rPr>
              <w:t>sebagai</w:t>
            </w:r>
            <w:proofErr w:type="spellEnd"/>
            <w:r w:rsidRPr="005A2466">
              <w:rPr>
                <w:rFonts w:ascii="Calibri" w:hAnsi="Calibri"/>
                <w:color w:val="000000"/>
                <w:sz w:val="20"/>
              </w:rPr>
              <w:t xml:space="preserve"> </w:t>
            </w:r>
            <w:proofErr w:type="spellStart"/>
            <w:r w:rsidRPr="005A2466">
              <w:rPr>
                <w:rFonts w:ascii="Calibri" w:hAnsi="Calibri"/>
                <w:color w:val="000000"/>
                <w:sz w:val="20"/>
              </w:rPr>
              <w:t>asli</w:t>
            </w:r>
            <w:proofErr w:type="spellEnd"/>
            <w:r w:rsidRPr="005A2466">
              <w:rPr>
                <w:rFonts w:ascii="Calibri" w:hAnsi="Calibri"/>
                <w:color w:val="000000"/>
                <w:sz w:val="20"/>
              </w:rPr>
              <w:t xml:space="preserve">, </w:t>
            </w:r>
            <w:proofErr w:type="spellStart"/>
            <w:r w:rsidRPr="005A2466">
              <w:rPr>
                <w:rFonts w:ascii="Calibri" w:hAnsi="Calibri"/>
                <w:color w:val="000000"/>
                <w:sz w:val="20"/>
              </w:rPr>
              <w:t>akan</w:t>
            </w:r>
            <w:proofErr w:type="spellEnd"/>
            <w:r w:rsidRPr="005A2466">
              <w:rPr>
                <w:rFonts w:ascii="Calibri" w:hAnsi="Calibri"/>
                <w:color w:val="000000"/>
                <w:sz w:val="20"/>
              </w:rPr>
              <w:t xml:space="preserve"> </w:t>
            </w:r>
            <w:proofErr w:type="spellStart"/>
            <w:r w:rsidRPr="005A2466">
              <w:rPr>
                <w:rFonts w:ascii="Calibri" w:hAnsi="Calibri"/>
                <w:color w:val="000000"/>
                <w:sz w:val="20"/>
              </w:rPr>
              <w:t>tetapi</w:t>
            </w:r>
            <w:proofErr w:type="spellEnd"/>
            <w:r w:rsidRPr="005A2466">
              <w:rPr>
                <w:rFonts w:ascii="Calibri" w:hAnsi="Calibri"/>
                <w:color w:val="000000"/>
                <w:sz w:val="20"/>
              </w:rPr>
              <w:t xml:space="preserve"> </w:t>
            </w:r>
            <w:proofErr w:type="spellStart"/>
            <w:r w:rsidRPr="005A2466">
              <w:rPr>
                <w:rFonts w:ascii="Calibri" w:hAnsi="Calibri"/>
                <w:color w:val="000000"/>
                <w:sz w:val="20"/>
              </w:rPr>
              <w:t>semuanya</w:t>
            </w:r>
            <w:proofErr w:type="spellEnd"/>
            <w:r w:rsidRPr="005A2466">
              <w:rPr>
                <w:rFonts w:ascii="Calibri" w:hAnsi="Calibri"/>
                <w:color w:val="000000"/>
                <w:sz w:val="20"/>
              </w:rPr>
              <w:t xml:space="preserve"> </w:t>
            </w:r>
            <w:proofErr w:type="spellStart"/>
            <w:r w:rsidRPr="005A2466">
              <w:rPr>
                <w:rFonts w:ascii="Calibri" w:hAnsi="Calibri"/>
                <w:color w:val="000000"/>
                <w:sz w:val="20"/>
              </w:rPr>
              <w:t>merupakan</w:t>
            </w:r>
            <w:proofErr w:type="spellEnd"/>
            <w:r w:rsidRPr="005A2466">
              <w:rPr>
                <w:rFonts w:ascii="Calibri" w:hAnsi="Calibri"/>
                <w:color w:val="000000"/>
                <w:sz w:val="20"/>
              </w:rPr>
              <w:t xml:space="preserve"> </w:t>
            </w:r>
            <w:proofErr w:type="spellStart"/>
            <w:r w:rsidRPr="005A2466">
              <w:rPr>
                <w:rFonts w:ascii="Calibri" w:hAnsi="Calibri"/>
                <w:color w:val="000000"/>
                <w:sz w:val="20"/>
              </w:rPr>
              <w:t>satu</w:t>
            </w:r>
            <w:proofErr w:type="spellEnd"/>
            <w:r w:rsidRPr="005A2466">
              <w:rPr>
                <w:rFonts w:ascii="Calibri" w:hAnsi="Calibri"/>
                <w:color w:val="000000"/>
                <w:sz w:val="20"/>
              </w:rPr>
              <w:t xml:space="preserve"> </w:t>
            </w:r>
            <w:proofErr w:type="spellStart"/>
            <w:r w:rsidRPr="005A2466">
              <w:rPr>
                <w:rFonts w:ascii="Calibri" w:hAnsi="Calibri"/>
                <w:color w:val="000000"/>
                <w:sz w:val="20"/>
              </w:rPr>
              <w:t>instrumen</w:t>
            </w:r>
            <w:proofErr w:type="spellEnd"/>
            <w:r w:rsidRPr="005A2466">
              <w:rPr>
                <w:rFonts w:ascii="Calibri" w:hAnsi="Calibri"/>
                <w:color w:val="000000"/>
                <w:sz w:val="20"/>
              </w:rPr>
              <w:t xml:space="preserve"> dan </w:t>
            </w:r>
            <w:proofErr w:type="spellStart"/>
            <w:r w:rsidRPr="005A2466">
              <w:rPr>
                <w:rFonts w:ascii="Calibri" w:hAnsi="Calibri"/>
                <w:color w:val="000000"/>
                <w:sz w:val="20"/>
              </w:rPr>
              <w:t>memiliki</w:t>
            </w:r>
            <w:proofErr w:type="spellEnd"/>
            <w:r w:rsidRPr="005A2466">
              <w:rPr>
                <w:rFonts w:ascii="Calibri" w:hAnsi="Calibri"/>
                <w:color w:val="000000"/>
                <w:sz w:val="20"/>
              </w:rPr>
              <w:t xml:space="preserve"> </w:t>
            </w:r>
            <w:proofErr w:type="spellStart"/>
            <w:r w:rsidRPr="005A2466">
              <w:rPr>
                <w:rFonts w:ascii="Calibri" w:hAnsi="Calibri"/>
                <w:color w:val="000000"/>
                <w:sz w:val="20"/>
              </w:rPr>
              <w:t>isi</w:t>
            </w:r>
            <w:proofErr w:type="spellEnd"/>
            <w:r w:rsidRPr="005A2466">
              <w:rPr>
                <w:rFonts w:ascii="Calibri" w:hAnsi="Calibri"/>
                <w:color w:val="000000"/>
                <w:sz w:val="20"/>
              </w:rPr>
              <w:t xml:space="preserve"> dan </w:t>
            </w:r>
            <w:proofErr w:type="spellStart"/>
            <w:r w:rsidRPr="005A2466">
              <w:rPr>
                <w:rFonts w:ascii="Calibri" w:hAnsi="Calibri"/>
                <w:color w:val="000000"/>
                <w:sz w:val="20"/>
              </w:rPr>
              <w:t>kekuatan</w:t>
            </w:r>
            <w:proofErr w:type="spellEnd"/>
            <w:r w:rsidRPr="005A2466">
              <w:rPr>
                <w:rFonts w:ascii="Calibri" w:hAnsi="Calibri"/>
                <w:color w:val="000000"/>
                <w:sz w:val="20"/>
              </w:rPr>
              <w:t xml:space="preserve"> </w:t>
            </w:r>
            <w:proofErr w:type="spellStart"/>
            <w:r w:rsidRPr="005A2466">
              <w:rPr>
                <w:rFonts w:ascii="Calibri" w:hAnsi="Calibri"/>
                <w:color w:val="000000"/>
                <w:sz w:val="20"/>
              </w:rPr>
              <w:t>hukum</w:t>
            </w:r>
            <w:proofErr w:type="spellEnd"/>
            <w:r w:rsidRPr="005A2466">
              <w:rPr>
                <w:rFonts w:ascii="Calibri" w:hAnsi="Calibri"/>
                <w:color w:val="000000"/>
                <w:sz w:val="20"/>
              </w:rPr>
              <w:t xml:space="preserve"> yang </w:t>
            </w:r>
            <w:proofErr w:type="spellStart"/>
            <w:r w:rsidRPr="005A2466">
              <w:rPr>
                <w:rFonts w:ascii="Calibri" w:hAnsi="Calibri"/>
                <w:color w:val="000000"/>
                <w:sz w:val="20"/>
              </w:rPr>
              <w:t>sama</w:t>
            </w:r>
            <w:proofErr w:type="spellEnd"/>
            <w:r w:rsidRPr="005A2466">
              <w:rPr>
                <w:rFonts w:ascii="Calibri" w:hAnsi="Calibri"/>
                <w:color w:val="000000"/>
                <w:sz w:val="20"/>
              </w:rPr>
              <w:t>.</w:t>
            </w:r>
          </w:p>
          <w:p w14:paraId="4764D4DD" w14:textId="77777777" w:rsidR="00134E27" w:rsidRPr="005A2466" w:rsidRDefault="00134E27" w:rsidP="005A2466">
            <w:pPr>
              <w:spacing w:after="0" w:line="240" w:lineRule="auto"/>
              <w:contextualSpacing/>
              <w:rPr>
                <w:rFonts w:ascii="Calibri" w:hAnsi="Calibri"/>
                <w:sz w:val="20"/>
              </w:rPr>
            </w:pPr>
          </w:p>
        </w:tc>
      </w:tr>
      <w:tr w:rsidR="007027ED" w:rsidRPr="00613832" w14:paraId="3419CCB9" w14:textId="77777777" w:rsidTr="00BA45BC">
        <w:tblPrEx>
          <w:tblW w:w="9782" w:type="dxa"/>
          <w:tblInd w:w="-284" w:type="dxa"/>
          <w:tblCellMar>
            <w:top w:w="15" w:type="dxa"/>
            <w:left w:w="15" w:type="dxa"/>
            <w:bottom w:w="15" w:type="dxa"/>
            <w:right w:w="15" w:type="dxa"/>
          </w:tblCellMar>
          <w:tblPrExChange w:id="2016" w:author="OLTRE" w:date="2024-07-03T22:42:00Z">
            <w:tblPrEx>
              <w:tblW w:w="9782" w:type="dxa"/>
              <w:tblInd w:w="-284" w:type="dxa"/>
              <w:tblCellMar>
                <w:top w:w="15" w:type="dxa"/>
                <w:left w:w="15" w:type="dxa"/>
                <w:bottom w:w="15" w:type="dxa"/>
                <w:right w:w="15" w:type="dxa"/>
              </w:tblCellMar>
            </w:tblPrEx>
          </w:tblPrExChange>
        </w:tblPrEx>
        <w:trPr>
          <w:gridBefore w:val="1"/>
          <w:trPrChange w:id="2017" w:author="OLTRE" w:date="2024-07-03T22:42:00Z">
            <w:trPr>
              <w:gridAfter w:val="0"/>
              <w:wAfter w:w="176" w:type="dxa"/>
            </w:trPr>
          </w:trPrChange>
        </w:trPr>
        <w:tc>
          <w:tcPr>
            <w:tcW w:w="4829" w:type="dxa"/>
            <w:tcMar>
              <w:top w:w="0" w:type="dxa"/>
              <w:left w:w="108" w:type="dxa"/>
              <w:bottom w:w="0" w:type="dxa"/>
              <w:right w:w="108" w:type="dxa"/>
            </w:tcMar>
            <w:hideMark/>
            <w:tcPrChange w:id="2018" w:author="OLTRE" w:date="2024-07-03T22:42:00Z">
              <w:tcPr>
                <w:tcW w:w="4829" w:type="dxa"/>
                <w:gridSpan w:val="3"/>
                <w:tcMar>
                  <w:top w:w="0" w:type="dxa"/>
                  <w:left w:w="108" w:type="dxa"/>
                  <w:bottom w:w="0" w:type="dxa"/>
                  <w:right w:w="108" w:type="dxa"/>
                </w:tcMar>
                <w:hideMark/>
              </w:tcPr>
            </w:tcPrChange>
          </w:tcPr>
          <w:p w14:paraId="76D8F997" w14:textId="77777777" w:rsidR="003E7E7C" w:rsidRPr="005A2466" w:rsidRDefault="003E7E7C" w:rsidP="005A2466">
            <w:pPr>
              <w:spacing w:after="0" w:line="240" w:lineRule="auto"/>
              <w:contextualSpacing/>
              <w:jc w:val="center"/>
              <w:rPr>
                <w:rFonts w:ascii="Calibri" w:hAnsi="Calibri"/>
                <w:i/>
                <w:color w:val="000000"/>
                <w:sz w:val="20"/>
              </w:rPr>
            </w:pPr>
          </w:p>
          <w:p w14:paraId="7CEC03C6"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i/>
                <w:color w:val="000000"/>
                <w:sz w:val="20"/>
              </w:rPr>
              <w:t>[Signatures on the following page]</w:t>
            </w:r>
          </w:p>
        </w:tc>
        <w:tc>
          <w:tcPr>
            <w:tcW w:w="4811" w:type="dxa"/>
            <w:gridSpan w:val="2"/>
            <w:tcMar>
              <w:top w:w="0" w:type="dxa"/>
              <w:left w:w="108" w:type="dxa"/>
              <w:bottom w:w="0" w:type="dxa"/>
              <w:right w:w="108" w:type="dxa"/>
            </w:tcMar>
            <w:hideMark/>
            <w:tcPrChange w:id="2019" w:author="OLTRE" w:date="2024-07-03T22:42:00Z">
              <w:tcPr>
                <w:tcW w:w="4811" w:type="dxa"/>
                <w:gridSpan w:val="3"/>
                <w:tcMar>
                  <w:top w:w="0" w:type="dxa"/>
                  <w:left w:w="108" w:type="dxa"/>
                  <w:bottom w:w="0" w:type="dxa"/>
                  <w:right w:w="108" w:type="dxa"/>
                </w:tcMar>
                <w:hideMark/>
              </w:tcPr>
            </w:tcPrChange>
          </w:tcPr>
          <w:p w14:paraId="0559C5AF" w14:textId="77777777" w:rsidR="003E7E7C" w:rsidRPr="005A2466" w:rsidRDefault="003E7E7C" w:rsidP="005A2466">
            <w:pPr>
              <w:spacing w:after="0" w:line="240" w:lineRule="auto"/>
              <w:contextualSpacing/>
              <w:jc w:val="center"/>
              <w:rPr>
                <w:rFonts w:ascii="Calibri" w:hAnsi="Calibri"/>
                <w:i/>
                <w:color w:val="000000"/>
                <w:sz w:val="20"/>
              </w:rPr>
            </w:pPr>
          </w:p>
          <w:p w14:paraId="60017CB3"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i/>
                <w:color w:val="000000"/>
                <w:sz w:val="20"/>
              </w:rPr>
              <w:t xml:space="preserve">[Tanda </w:t>
            </w:r>
            <w:proofErr w:type="spellStart"/>
            <w:r w:rsidRPr="005A2466">
              <w:rPr>
                <w:rFonts w:ascii="Calibri" w:hAnsi="Calibri"/>
                <w:i/>
                <w:color w:val="000000"/>
                <w:sz w:val="20"/>
              </w:rPr>
              <w:t>tangan</w:t>
            </w:r>
            <w:proofErr w:type="spellEnd"/>
            <w:r w:rsidRPr="005A2466">
              <w:rPr>
                <w:rFonts w:ascii="Calibri" w:hAnsi="Calibri"/>
                <w:i/>
                <w:color w:val="000000"/>
                <w:sz w:val="20"/>
              </w:rPr>
              <w:t xml:space="preserve"> di </w:t>
            </w:r>
            <w:proofErr w:type="spellStart"/>
            <w:r w:rsidRPr="005A2466">
              <w:rPr>
                <w:rFonts w:ascii="Calibri" w:hAnsi="Calibri"/>
                <w:i/>
                <w:color w:val="000000"/>
                <w:sz w:val="20"/>
              </w:rPr>
              <w:t>halaman</w:t>
            </w:r>
            <w:proofErr w:type="spellEnd"/>
            <w:r w:rsidRPr="005A2466">
              <w:rPr>
                <w:rFonts w:ascii="Calibri" w:hAnsi="Calibri"/>
                <w:i/>
                <w:color w:val="000000"/>
                <w:sz w:val="20"/>
              </w:rPr>
              <w:t xml:space="preserve"> </w:t>
            </w:r>
            <w:proofErr w:type="spellStart"/>
            <w:r w:rsidRPr="005A2466">
              <w:rPr>
                <w:rFonts w:ascii="Calibri" w:hAnsi="Calibri"/>
                <w:i/>
                <w:color w:val="000000"/>
                <w:sz w:val="20"/>
              </w:rPr>
              <w:t>berikut</w:t>
            </w:r>
            <w:proofErr w:type="spellEnd"/>
            <w:r w:rsidRPr="005A2466">
              <w:rPr>
                <w:rFonts w:ascii="Calibri" w:hAnsi="Calibri"/>
                <w:i/>
                <w:color w:val="000000"/>
                <w:sz w:val="20"/>
              </w:rPr>
              <w:t>]</w:t>
            </w:r>
          </w:p>
        </w:tc>
      </w:tr>
    </w:tbl>
    <w:p w14:paraId="5CCFAC0C" w14:textId="77777777" w:rsidR="00134E27" w:rsidRPr="005A2466" w:rsidRDefault="00134E27" w:rsidP="005A2466">
      <w:pPr>
        <w:spacing w:after="0" w:line="240" w:lineRule="auto"/>
        <w:contextualSpacing/>
        <w:rPr>
          <w:rFonts w:ascii="Calibri" w:hAnsi="Calibri"/>
          <w:sz w:val="20"/>
        </w:rPr>
      </w:pPr>
    </w:p>
    <w:p w14:paraId="26083635" w14:textId="77777777" w:rsidR="0078587E" w:rsidRPr="005A2466" w:rsidRDefault="0078587E" w:rsidP="005A2466">
      <w:pPr>
        <w:spacing w:after="0" w:line="240" w:lineRule="auto"/>
        <w:contextualSpacing/>
        <w:rPr>
          <w:rFonts w:ascii="Calibri" w:hAnsi="Calibri"/>
          <w:sz w:val="20"/>
        </w:rPr>
      </w:pPr>
    </w:p>
    <w:p w14:paraId="73AE64BB" w14:textId="77777777" w:rsidR="003E7E7C" w:rsidRPr="005A2466" w:rsidRDefault="003E7E7C" w:rsidP="005A2466">
      <w:pPr>
        <w:spacing w:after="0" w:line="240" w:lineRule="auto"/>
        <w:contextualSpacing/>
        <w:rPr>
          <w:rFonts w:ascii="Calibri" w:hAnsi="Calibri"/>
          <w:sz w:val="20"/>
        </w:rPr>
      </w:pPr>
    </w:p>
    <w:p w14:paraId="4052DA3D" w14:textId="39335EF0" w:rsidR="003E7E7C" w:rsidRPr="005A2466" w:rsidRDefault="00AC1C87" w:rsidP="005A2466">
      <w:pPr>
        <w:spacing w:after="0" w:line="240" w:lineRule="auto"/>
        <w:contextualSpacing/>
        <w:rPr>
          <w:rFonts w:ascii="Calibri" w:hAnsi="Calibri"/>
          <w:sz w:val="20"/>
        </w:rPr>
      </w:pPr>
      <w:r w:rsidRPr="005A2466">
        <w:rPr>
          <w:rFonts w:ascii="Calibri" w:hAnsi="Calibri"/>
          <w:sz w:val="20"/>
        </w:rPr>
        <w:br w:type="column"/>
      </w:r>
    </w:p>
    <w:tbl>
      <w:tblPr>
        <w:tblW w:w="0" w:type="auto"/>
        <w:tblCellMar>
          <w:top w:w="15" w:type="dxa"/>
          <w:left w:w="15" w:type="dxa"/>
          <w:bottom w:w="15" w:type="dxa"/>
          <w:right w:w="15" w:type="dxa"/>
        </w:tblCellMar>
        <w:tblLook w:val="04A0" w:firstRow="1" w:lastRow="0" w:firstColumn="1" w:lastColumn="0" w:noHBand="0" w:noVBand="1"/>
      </w:tblPr>
      <w:tblGrid>
        <w:gridCol w:w="2508"/>
      </w:tblGrid>
      <w:tr w:rsidR="005A2466" w:rsidRPr="00613832" w14:paraId="70DFEE2F" w14:textId="77777777" w:rsidTr="00136270">
        <w:tc>
          <w:tcPr>
            <w:tcW w:w="0" w:type="auto"/>
            <w:tcMar>
              <w:top w:w="0" w:type="dxa"/>
              <w:left w:w="108" w:type="dxa"/>
              <w:bottom w:w="0" w:type="dxa"/>
              <w:right w:w="108" w:type="dxa"/>
            </w:tcMar>
            <w:hideMark/>
          </w:tcPr>
          <w:p w14:paraId="1A538A51" w14:textId="77777777" w:rsidR="005A2466" w:rsidRPr="005A2466" w:rsidRDefault="005A2466" w:rsidP="005A2466">
            <w:pPr>
              <w:spacing w:after="0" w:line="240" w:lineRule="auto"/>
              <w:contextualSpacing/>
              <w:rPr>
                <w:rFonts w:ascii="Calibri" w:hAnsi="Calibri"/>
                <w:sz w:val="20"/>
              </w:rPr>
            </w:pPr>
            <w:r w:rsidRPr="005A2466">
              <w:rPr>
                <w:rFonts w:ascii="Calibri" w:hAnsi="Calibri"/>
                <w:b/>
                <w:color w:val="000000"/>
                <w:sz w:val="20"/>
                <w:u w:val="single"/>
              </w:rPr>
              <w:t>Investor</w:t>
            </w:r>
          </w:p>
          <w:p w14:paraId="11EDF515" w14:textId="77777777" w:rsidR="005A2466" w:rsidRPr="005A2466" w:rsidRDefault="005A2466" w:rsidP="005A2466">
            <w:pPr>
              <w:spacing w:after="0" w:line="240" w:lineRule="auto"/>
              <w:contextualSpacing/>
              <w:rPr>
                <w:rFonts w:ascii="Calibri" w:hAnsi="Calibri"/>
                <w:sz w:val="20"/>
              </w:rPr>
            </w:pPr>
          </w:p>
        </w:tc>
      </w:tr>
      <w:tr w:rsidR="005A2466" w:rsidRPr="00613832" w14:paraId="5990A14E" w14:textId="77777777" w:rsidTr="000B0FCB">
        <w:tc>
          <w:tcPr>
            <w:tcW w:w="0" w:type="auto"/>
            <w:tcMar>
              <w:top w:w="0" w:type="dxa"/>
              <w:left w:w="108" w:type="dxa"/>
              <w:bottom w:w="0" w:type="dxa"/>
              <w:right w:w="108" w:type="dxa"/>
            </w:tcMar>
            <w:hideMark/>
          </w:tcPr>
          <w:p w14:paraId="0E784D17"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sz w:val="20"/>
                <w:szCs w:val="20"/>
                <w:lang w:eastAsia="en-ID"/>
              </w:rPr>
              <w:br/>
            </w:r>
            <w:r w:rsidRPr="00613832">
              <w:rPr>
                <w:rFonts w:ascii="Calibri" w:eastAsia="Times New Roman" w:hAnsi="Calibri" w:cs="Calibri"/>
                <w:sz w:val="20"/>
                <w:szCs w:val="20"/>
                <w:lang w:eastAsia="en-ID"/>
              </w:rPr>
              <w:br/>
            </w:r>
          </w:p>
          <w:p w14:paraId="38322AAC"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sz w:val="20"/>
                <w:szCs w:val="20"/>
                <w:lang w:eastAsia="en-ID"/>
              </w:rPr>
              <w:br/>
            </w:r>
          </w:p>
          <w:p w14:paraId="779BCE9D"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color w:val="000000"/>
                <w:sz w:val="20"/>
                <w:szCs w:val="20"/>
                <w:lang w:eastAsia="en-ID"/>
              </w:rPr>
              <w:t>_______________________</w:t>
            </w:r>
          </w:p>
          <w:p w14:paraId="2F525DD7" w14:textId="77777777" w:rsidR="005A2466" w:rsidRPr="005A2466" w:rsidRDefault="005A2466" w:rsidP="00613832">
            <w:pPr>
              <w:spacing w:after="0" w:line="240" w:lineRule="auto"/>
              <w:contextualSpacing/>
              <w:rPr>
                <w:rFonts w:ascii="Calibri" w:eastAsia="Times New Roman" w:hAnsi="Calibri" w:cs="Calibri"/>
                <w:color w:val="000000"/>
                <w:sz w:val="20"/>
                <w:szCs w:val="20"/>
                <w:lang w:eastAsia="en-ID"/>
              </w:rPr>
            </w:pPr>
            <w:r w:rsidRPr="005A2466">
              <w:rPr>
                <w:rFonts w:ascii="Calibri" w:eastAsia="Times New Roman" w:hAnsi="Calibri" w:cs="Calibri"/>
                <w:color w:val="000000"/>
                <w:sz w:val="20"/>
                <w:szCs w:val="20"/>
                <w:lang w:eastAsia="en-ID"/>
              </w:rPr>
              <w:t>Johan Satria Putra</w:t>
            </w:r>
          </w:p>
          <w:p w14:paraId="05E6BDE0"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000EF9C5" w14:textId="77777777" w:rsidR="005A2466" w:rsidRPr="005A2466" w:rsidRDefault="005A2466" w:rsidP="005A2466">
            <w:pPr>
              <w:spacing w:after="0" w:line="240" w:lineRule="auto"/>
              <w:contextualSpacing/>
              <w:rPr>
                <w:rFonts w:ascii="Calibri" w:hAnsi="Calibri"/>
                <w:sz w:val="20"/>
              </w:rPr>
            </w:pPr>
          </w:p>
        </w:tc>
      </w:tr>
      <w:tr w:rsidR="005A2466" w:rsidRPr="00613832" w14:paraId="6BA96282" w14:textId="77777777" w:rsidTr="009862EE">
        <w:tc>
          <w:tcPr>
            <w:tcW w:w="0" w:type="auto"/>
            <w:tcMar>
              <w:top w:w="0" w:type="dxa"/>
              <w:left w:w="108" w:type="dxa"/>
              <w:bottom w:w="0" w:type="dxa"/>
              <w:right w:w="108" w:type="dxa"/>
            </w:tcMar>
            <w:hideMark/>
          </w:tcPr>
          <w:p w14:paraId="5401FF3B" w14:textId="77777777" w:rsidR="005A2466" w:rsidRPr="005A2466" w:rsidRDefault="005A2466" w:rsidP="005A2466">
            <w:pPr>
              <w:spacing w:after="0" w:line="240" w:lineRule="auto"/>
              <w:contextualSpacing/>
              <w:rPr>
                <w:rFonts w:ascii="Calibri" w:hAnsi="Calibri"/>
                <w:sz w:val="20"/>
              </w:rPr>
            </w:pPr>
          </w:p>
        </w:tc>
      </w:tr>
      <w:tr w:rsidR="005A2466" w:rsidRPr="00613832" w14:paraId="44B6F693" w14:textId="77777777" w:rsidTr="00F972AB">
        <w:tc>
          <w:tcPr>
            <w:tcW w:w="0" w:type="auto"/>
            <w:tcMar>
              <w:top w:w="0" w:type="dxa"/>
              <w:left w:w="108" w:type="dxa"/>
              <w:bottom w:w="0" w:type="dxa"/>
              <w:right w:w="108" w:type="dxa"/>
            </w:tcMar>
            <w:hideMark/>
          </w:tcPr>
          <w:p w14:paraId="1CDE0F70" w14:textId="77777777" w:rsidR="005A2466" w:rsidRPr="005A2466" w:rsidRDefault="005A2466" w:rsidP="005A2466">
            <w:pPr>
              <w:spacing w:after="0" w:line="240" w:lineRule="auto"/>
              <w:contextualSpacing/>
              <w:rPr>
                <w:rFonts w:ascii="Calibri" w:hAnsi="Calibri"/>
                <w:sz w:val="20"/>
              </w:rPr>
            </w:pPr>
          </w:p>
          <w:p w14:paraId="0E02FE87" w14:textId="77777777" w:rsidR="005A2466" w:rsidRPr="005A2466" w:rsidRDefault="005A2466" w:rsidP="005A2466">
            <w:pPr>
              <w:spacing w:after="0" w:line="240" w:lineRule="auto"/>
              <w:contextualSpacing/>
              <w:rPr>
                <w:rFonts w:ascii="Calibri" w:hAnsi="Calibri"/>
                <w:sz w:val="20"/>
              </w:rPr>
            </w:pPr>
          </w:p>
          <w:p w14:paraId="23EB356B" w14:textId="77777777" w:rsidR="005A2466" w:rsidRPr="005A2466" w:rsidRDefault="005A2466" w:rsidP="005A2466">
            <w:pPr>
              <w:spacing w:after="0" w:line="240" w:lineRule="auto"/>
              <w:contextualSpacing/>
              <w:rPr>
                <w:rFonts w:ascii="Calibri" w:hAnsi="Calibri"/>
                <w:sz w:val="20"/>
              </w:rPr>
            </w:pPr>
          </w:p>
          <w:p w14:paraId="116D2271" w14:textId="77777777" w:rsidR="005A2466" w:rsidRPr="005A2466" w:rsidRDefault="005A2466" w:rsidP="005A2466">
            <w:pPr>
              <w:spacing w:after="0" w:line="240" w:lineRule="auto"/>
              <w:contextualSpacing/>
              <w:rPr>
                <w:rFonts w:ascii="Calibri" w:hAnsi="Calibri"/>
                <w:sz w:val="20"/>
              </w:rPr>
            </w:pPr>
          </w:p>
          <w:p w14:paraId="22CEF0FD" w14:textId="77777777" w:rsidR="005A2466" w:rsidRPr="005A2466" w:rsidRDefault="005A2466" w:rsidP="005A2466">
            <w:pPr>
              <w:spacing w:after="0" w:line="240" w:lineRule="auto"/>
              <w:contextualSpacing/>
              <w:rPr>
                <w:rFonts w:ascii="Calibri" w:hAnsi="Calibri"/>
                <w:sz w:val="20"/>
              </w:rPr>
            </w:pPr>
          </w:p>
          <w:p w14:paraId="77FFECA1" w14:textId="77777777" w:rsidR="005A2466" w:rsidRPr="005A2466" w:rsidRDefault="005A2466" w:rsidP="005A2466">
            <w:pPr>
              <w:spacing w:after="0" w:line="240" w:lineRule="auto"/>
              <w:contextualSpacing/>
              <w:rPr>
                <w:rFonts w:ascii="Calibri" w:hAnsi="Calibri"/>
                <w:sz w:val="20"/>
              </w:rPr>
            </w:pPr>
            <w:r w:rsidRPr="005A2466">
              <w:rPr>
                <w:rFonts w:ascii="Calibri" w:hAnsi="Calibri"/>
                <w:sz w:val="20"/>
              </w:rPr>
              <w:t>_______________________</w:t>
            </w:r>
          </w:p>
          <w:p w14:paraId="3025CAB6" w14:textId="77777777" w:rsidR="005A2466" w:rsidRPr="005A2466" w:rsidRDefault="005A2466" w:rsidP="005A2466">
            <w:pPr>
              <w:spacing w:after="0" w:line="240" w:lineRule="auto"/>
              <w:contextualSpacing/>
              <w:rPr>
                <w:rFonts w:ascii="Calibri" w:hAnsi="Calibri"/>
                <w:sz w:val="20"/>
              </w:rPr>
            </w:pPr>
            <w:proofErr w:type="spellStart"/>
            <w:r w:rsidRPr="005A2466">
              <w:rPr>
                <w:rFonts w:ascii="Calibri" w:hAnsi="Calibri"/>
                <w:sz w:val="20"/>
              </w:rPr>
              <w:t>Tiang</w:t>
            </w:r>
            <w:proofErr w:type="spellEnd"/>
            <w:r w:rsidRPr="005A2466">
              <w:rPr>
                <w:rFonts w:ascii="Calibri" w:hAnsi="Calibri"/>
                <w:sz w:val="20"/>
              </w:rPr>
              <w:t xml:space="preserve"> </w:t>
            </w:r>
            <w:proofErr w:type="spellStart"/>
            <w:r w:rsidRPr="005A2466">
              <w:rPr>
                <w:rFonts w:ascii="Calibri" w:hAnsi="Calibri"/>
                <w:sz w:val="20"/>
              </w:rPr>
              <w:t>Vichi</w:t>
            </w:r>
            <w:proofErr w:type="spellEnd"/>
            <w:r w:rsidRPr="005A2466">
              <w:rPr>
                <w:rFonts w:ascii="Calibri" w:hAnsi="Calibri"/>
                <w:sz w:val="20"/>
              </w:rPr>
              <w:t xml:space="preserve"> Lestari</w:t>
            </w:r>
          </w:p>
          <w:p w14:paraId="34DE6316"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528C1AF5" w14:textId="77777777" w:rsidR="005A2466" w:rsidRPr="005A2466" w:rsidRDefault="005A2466" w:rsidP="005A2466">
            <w:pPr>
              <w:spacing w:after="0" w:line="240" w:lineRule="auto"/>
              <w:contextualSpacing/>
              <w:rPr>
                <w:rFonts w:ascii="Calibri" w:hAnsi="Calibri"/>
                <w:sz w:val="20"/>
              </w:rPr>
            </w:pPr>
          </w:p>
          <w:p w14:paraId="63F30C48" w14:textId="77777777" w:rsidR="005A2466" w:rsidRPr="005A2466" w:rsidRDefault="005A2466" w:rsidP="005A2466">
            <w:pPr>
              <w:spacing w:after="0" w:line="240" w:lineRule="auto"/>
              <w:contextualSpacing/>
              <w:rPr>
                <w:rFonts w:ascii="Calibri" w:hAnsi="Calibri"/>
                <w:sz w:val="20"/>
              </w:rPr>
            </w:pPr>
          </w:p>
          <w:p w14:paraId="7E2B19D8" w14:textId="77777777" w:rsidR="005A2466" w:rsidRPr="005A2466" w:rsidRDefault="005A2466" w:rsidP="005A2466">
            <w:pPr>
              <w:spacing w:after="0" w:line="240" w:lineRule="auto"/>
              <w:contextualSpacing/>
              <w:rPr>
                <w:rFonts w:ascii="Calibri" w:hAnsi="Calibri"/>
                <w:sz w:val="20"/>
              </w:rPr>
            </w:pPr>
          </w:p>
          <w:p w14:paraId="568B5EB1" w14:textId="77777777" w:rsidR="005A2466" w:rsidRPr="005A2466" w:rsidRDefault="005A2466" w:rsidP="005A2466">
            <w:pPr>
              <w:spacing w:after="0" w:line="240" w:lineRule="auto"/>
              <w:contextualSpacing/>
              <w:rPr>
                <w:rFonts w:ascii="Calibri" w:hAnsi="Calibri"/>
                <w:sz w:val="20"/>
              </w:rPr>
            </w:pPr>
          </w:p>
          <w:p w14:paraId="3BBC8371" w14:textId="77777777" w:rsidR="005A2466" w:rsidRPr="005A2466" w:rsidRDefault="005A2466" w:rsidP="005A2466">
            <w:pPr>
              <w:spacing w:after="0" w:line="240" w:lineRule="auto"/>
              <w:contextualSpacing/>
              <w:rPr>
                <w:rFonts w:ascii="Calibri" w:hAnsi="Calibri"/>
                <w:sz w:val="20"/>
              </w:rPr>
            </w:pPr>
            <w:r w:rsidRPr="005A2466">
              <w:rPr>
                <w:rFonts w:ascii="Calibri" w:hAnsi="Calibri"/>
                <w:sz w:val="20"/>
              </w:rPr>
              <w:t>_______________________</w:t>
            </w:r>
          </w:p>
          <w:p w14:paraId="4A0B6968" w14:textId="77777777" w:rsidR="005A2466" w:rsidRPr="005A2466" w:rsidRDefault="005A2466" w:rsidP="005A2466">
            <w:pPr>
              <w:spacing w:after="0" w:line="240" w:lineRule="auto"/>
              <w:contextualSpacing/>
              <w:rPr>
                <w:rFonts w:ascii="Calibri" w:hAnsi="Calibri"/>
                <w:sz w:val="20"/>
              </w:rPr>
            </w:pPr>
            <w:r w:rsidRPr="005A2466">
              <w:rPr>
                <w:rFonts w:ascii="Calibri" w:hAnsi="Calibri"/>
                <w:sz w:val="20"/>
              </w:rPr>
              <w:t>Desmond Previn</w:t>
            </w:r>
          </w:p>
          <w:p w14:paraId="32D78F14" w14:textId="77777777" w:rsidR="005A2466" w:rsidRPr="005A2466" w:rsidRDefault="005A2466" w:rsidP="005A2466">
            <w:pPr>
              <w:spacing w:after="0" w:line="240" w:lineRule="auto"/>
              <w:contextualSpacing/>
              <w:rPr>
                <w:rFonts w:ascii="Calibri" w:hAnsi="Calibri"/>
                <w:color w:val="000000"/>
                <w:sz w:val="20"/>
              </w:rPr>
            </w:pPr>
          </w:p>
          <w:p w14:paraId="1298B302" w14:textId="77777777" w:rsidR="005A2466" w:rsidRPr="005A2466" w:rsidRDefault="005A2466" w:rsidP="005A2466">
            <w:pPr>
              <w:spacing w:after="0" w:line="240" w:lineRule="auto"/>
              <w:contextualSpacing/>
              <w:rPr>
                <w:rFonts w:ascii="Calibri" w:hAnsi="Calibri"/>
                <w:color w:val="000000"/>
                <w:sz w:val="20"/>
              </w:rPr>
            </w:pPr>
          </w:p>
          <w:p w14:paraId="071804CF" w14:textId="77777777" w:rsidR="005A2466" w:rsidRPr="005A2466" w:rsidRDefault="005A2466" w:rsidP="005A2466">
            <w:pPr>
              <w:spacing w:after="0" w:line="240" w:lineRule="auto"/>
              <w:contextualSpacing/>
              <w:rPr>
                <w:rFonts w:ascii="Calibri" w:hAnsi="Calibri"/>
                <w:color w:val="000000"/>
                <w:sz w:val="20"/>
              </w:rPr>
            </w:pPr>
          </w:p>
          <w:p w14:paraId="3F7D2BB4" w14:textId="77777777" w:rsidR="005A2466" w:rsidRPr="005A2466" w:rsidRDefault="005A2466" w:rsidP="005A2466">
            <w:pPr>
              <w:spacing w:after="0" w:line="240" w:lineRule="auto"/>
              <w:contextualSpacing/>
              <w:rPr>
                <w:rFonts w:ascii="Calibri" w:hAnsi="Calibri"/>
                <w:color w:val="000000"/>
                <w:sz w:val="20"/>
              </w:rPr>
            </w:pPr>
          </w:p>
          <w:p w14:paraId="40025C33" w14:textId="77777777" w:rsidR="005A2466" w:rsidRPr="005A2466" w:rsidRDefault="005A2466" w:rsidP="005A2466">
            <w:pPr>
              <w:spacing w:after="0" w:line="240" w:lineRule="auto"/>
              <w:contextualSpacing/>
              <w:rPr>
                <w:rFonts w:ascii="Calibri" w:hAnsi="Calibri"/>
                <w:color w:val="000000"/>
                <w:sz w:val="20"/>
              </w:rPr>
            </w:pPr>
          </w:p>
          <w:p w14:paraId="3597F921" w14:textId="77777777" w:rsidR="005A2466" w:rsidRPr="005A2466" w:rsidRDefault="005A2466" w:rsidP="005A2466">
            <w:pPr>
              <w:spacing w:after="0" w:line="240" w:lineRule="auto"/>
              <w:contextualSpacing/>
              <w:rPr>
                <w:rFonts w:ascii="Calibri" w:hAnsi="Calibri"/>
                <w:sz w:val="20"/>
              </w:rPr>
            </w:pPr>
            <w:r w:rsidRPr="005A2466">
              <w:rPr>
                <w:rFonts w:ascii="Calibri" w:hAnsi="Calibri"/>
                <w:sz w:val="20"/>
              </w:rPr>
              <w:t>_______________________</w:t>
            </w:r>
          </w:p>
          <w:p w14:paraId="223D3058"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5A2466">
              <w:rPr>
                <w:rFonts w:ascii="Calibri" w:hAnsi="Calibri"/>
                <w:sz w:val="20"/>
              </w:rPr>
              <w:t xml:space="preserve">Luna </w:t>
            </w:r>
            <w:proofErr w:type="spellStart"/>
            <w:r w:rsidRPr="005A2466">
              <w:rPr>
                <w:rFonts w:ascii="Calibri" w:hAnsi="Calibri"/>
                <w:sz w:val="20"/>
              </w:rPr>
              <w:t>Famiarjo</w:t>
            </w:r>
            <w:proofErr w:type="spellEnd"/>
          </w:p>
          <w:p w14:paraId="20747324" w14:textId="77777777" w:rsidR="005A2466" w:rsidRPr="00613832" w:rsidRDefault="005A2466" w:rsidP="00613832">
            <w:pPr>
              <w:spacing w:after="0" w:line="240" w:lineRule="auto"/>
              <w:contextualSpacing/>
              <w:rPr>
                <w:rFonts w:ascii="Calibri" w:eastAsia="Times New Roman" w:hAnsi="Calibri" w:cs="Calibri"/>
                <w:color w:val="000000"/>
                <w:sz w:val="20"/>
                <w:szCs w:val="20"/>
                <w:lang w:eastAsia="en-ID"/>
              </w:rPr>
            </w:pPr>
          </w:p>
          <w:p w14:paraId="2E71F762" w14:textId="77777777" w:rsidR="005A2466" w:rsidRPr="00613832" w:rsidRDefault="005A2466" w:rsidP="00613832">
            <w:pPr>
              <w:spacing w:after="0" w:line="240" w:lineRule="auto"/>
              <w:contextualSpacing/>
              <w:rPr>
                <w:rFonts w:ascii="Calibri" w:eastAsia="Times New Roman" w:hAnsi="Calibri" w:cs="Calibri"/>
                <w:color w:val="000000"/>
                <w:sz w:val="20"/>
                <w:szCs w:val="20"/>
                <w:lang w:eastAsia="en-ID"/>
              </w:rPr>
            </w:pPr>
          </w:p>
          <w:p w14:paraId="652C3321" w14:textId="77777777" w:rsidR="005A2466" w:rsidRPr="00613832" w:rsidRDefault="005A2466" w:rsidP="00613832">
            <w:pPr>
              <w:spacing w:after="0" w:line="240" w:lineRule="auto"/>
              <w:contextualSpacing/>
              <w:rPr>
                <w:rFonts w:ascii="Calibri" w:eastAsia="Times New Roman" w:hAnsi="Calibri" w:cs="Calibri"/>
                <w:color w:val="000000"/>
                <w:sz w:val="20"/>
                <w:szCs w:val="20"/>
                <w:lang w:eastAsia="en-ID"/>
              </w:rPr>
            </w:pPr>
          </w:p>
          <w:p w14:paraId="6BB27298" w14:textId="77777777" w:rsidR="005A2466" w:rsidRPr="00613832" w:rsidRDefault="005A2466" w:rsidP="00613832">
            <w:pPr>
              <w:spacing w:after="0" w:line="240" w:lineRule="auto"/>
              <w:contextualSpacing/>
              <w:rPr>
                <w:rFonts w:ascii="Calibri" w:eastAsia="Times New Roman" w:hAnsi="Calibri" w:cs="Calibri"/>
                <w:color w:val="000000"/>
                <w:sz w:val="20"/>
                <w:szCs w:val="20"/>
                <w:lang w:eastAsia="en-ID"/>
              </w:rPr>
            </w:pPr>
          </w:p>
          <w:p w14:paraId="37E329DB" w14:textId="77777777" w:rsidR="005A2466" w:rsidRPr="00613832" w:rsidRDefault="005A2466" w:rsidP="00613832">
            <w:pPr>
              <w:spacing w:after="0" w:line="240" w:lineRule="auto"/>
              <w:contextualSpacing/>
              <w:rPr>
                <w:rFonts w:ascii="Calibri" w:eastAsia="Times New Roman" w:hAnsi="Calibri" w:cs="Calibri"/>
                <w:color w:val="000000"/>
                <w:sz w:val="20"/>
                <w:szCs w:val="20"/>
                <w:lang w:eastAsia="en-ID"/>
              </w:rPr>
            </w:pPr>
          </w:p>
          <w:p w14:paraId="20C97AF8"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sz w:val="20"/>
                <w:szCs w:val="20"/>
                <w:lang w:eastAsia="en-ID"/>
              </w:rPr>
              <w:t>_______________________</w:t>
            </w:r>
          </w:p>
          <w:p w14:paraId="6C7F4FB6"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sz w:val="20"/>
                <w:szCs w:val="20"/>
                <w:lang w:eastAsia="en-ID"/>
              </w:rPr>
              <w:t xml:space="preserve">Dexter </w:t>
            </w:r>
            <w:proofErr w:type="spellStart"/>
            <w:r w:rsidRPr="00613832">
              <w:rPr>
                <w:rFonts w:ascii="Calibri" w:eastAsia="Times New Roman" w:hAnsi="Calibri" w:cs="Calibri"/>
                <w:sz w:val="20"/>
                <w:szCs w:val="20"/>
                <w:lang w:eastAsia="en-ID"/>
              </w:rPr>
              <w:t>Harto</w:t>
            </w:r>
            <w:proofErr w:type="spellEnd"/>
          </w:p>
          <w:p w14:paraId="6B21EE3A"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0FBD23AE"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660E8062"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556015F4"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62371020"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75727756"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435904AB"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sz w:val="20"/>
                <w:szCs w:val="20"/>
                <w:lang w:eastAsia="en-ID"/>
              </w:rPr>
              <w:t>_______________________</w:t>
            </w:r>
          </w:p>
          <w:p w14:paraId="4914F9A6"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sz w:val="20"/>
                <w:szCs w:val="20"/>
                <w:lang w:eastAsia="en-ID"/>
              </w:rPr>
              <w:t xml:space="preserve">Salim </w:t>
            </w:r>
            <w:proofErr w:type="spellStart"/>
            <w:r w:rsidRPr="00613832">
              <w:rPr>
                <w:rFonts w:ascii="Calibri" w:eastAsia="Times New Roman" w:hAnsi="Calibri" w:cs="Calibri"/>
                <w:sz w:val="20"/>
                <w:szCs w:val="20"/>
                <w:lang w:eastAsia="en-ID"/>
              </w:rPr>
              <w:t>Haykal</w:t>
            </w:r>
            <w:proofErr w:type="spellEnd"/>
          </w:p>
          <w:p w14:paraId="44BA33DD"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366487F7"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49C0F109"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09EBCC1A"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3601AF27"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79A93D5C" w14:textId="77777777" w:rsidR="005A2466" w:rsidRPr="00613832" w:rsidRDefault="005A2466" w:rsidP="00613832">
            <w:pPr>
              <w:spacing w:after="0" w:line="240" w:lineRule="auto"/>
              <w:contextualSpacing/>
              <w:rPr>
                <w:rFonts w:ascii="Calibri" w:eastAsia="Times New Roman" w:hAnsi="Calibri" w:cs="Calibri"/>
                <w:color w:val="000000"/>
                <w:sz w:val="20"/>
                <w:szCs w:val="20"/>
                <w:lang w:eastAsia="en-ID"/>
              </w:rPr>
            </w:pPr>
          </w:p>
          <w:p w14:paraId="6CA3FC96"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color w:val="000000"/>
                <w:sz w:val="20"/>
                <w:szCs w:val="20"/>
                <w:lang w:eastAsia="en-ID"/>
              </w:rPr>
              <w:t>_______________________</w:t>
            </w:r>
          </w:p>
          <w:p w14:paraId="6A1E0498" w14:textId="77777777" w:rsidR="005A2466" w:rsidRPr="005A2466" w:rsidRDefault="005A2466" w:rsidP="005A2466">
            <w:pPr>
              <w:spacing w:after="0" w:line="240" w:lineRule="auto"/>
              <w:contextualSpacing/>
              <w:rPr>
                <w:rFonts w:ascii="Calibri" w:hAnsi="Calibri"/>
                <w:sz w:val="20"/>
              </w:rPr>
            </w:pPr>
            <w:proofErr w:type="spellStart"/>
            <w:r w:rsidRPr="005A2466">
              <w:rPr>
                <w:rFonts w:ascii="Calibri" w:hAnsi="Calibri"/>
                <w:sz w:val="20"/>
              </w:rPr>
              <w:t>Hikmat</w:t>
            </w:r>
            <w:proofErr w:type="spellEnd"/>
            <w:r w:rsidRPr="005A2466">
              <w:rPr>
                <w:rFonts w:ascii="Calibri" w:hAnsi="Calibri"/>
                <w:sz w:val="20"/>
              </w:rPr>
              <w:t xml:space="preserve"> </w:t>
            </w:r>
            <w:proofErr w:type="spellStart"/>
            <w:r w:rsidRPr="005A2466">
              <w:rPr>
                <w:rFonts w:ascii="Calibri" w:hAnsi="Calibri"/>
                <w:sz w:val="20"/>
              </w:rPr>
              <w:t>Hardono</w:t>
            </w:r>
            <w:proofErr w:type="spellEnd"/>
          </w:p>
          <w:p w14:paraId="1CA33009" w14:textId="77777777" w:rsidR="005A2466" w:rsidRPr="005A2466" w:rsidRDefault="005A2466" w:rsidP="005A2466">
            <w:pPr>
              <w:spacing w:after="0" w:line="240" w:lineRule="auto"/>
              <w:contextualSpacing/>
              <w:rPr>
                <w:rFonts w:ascii="Calibri" w:hAnsi="Calibri"/>
                <w:sz w:val="20"/>
              </w:rPr>
            </w:pPr>
          </w:p>
          <w:p w14:paraId="3B768390" w14:textId="77777777" w:rsidR="005A2466" w:rsidRPr="005A2466" w:rsidRDefault="005A2466" w:rsidP="005A2466">
            <w:pPr>
              <w:spacing w:after="0" w:line="240" w:lineRule="auto"/>
              <w:contextualSpacing/>
              <w:rPr>
                <w:rFonts w:ascii="Calibri" w:hAnsi="Calibri"/>
                <w:sz w:val="20"/>
              </w:rPr>
            </w:pPr>
          </w:p>
          <w:p w14:paraId="4CA2114A" w14:textId="77777777" w:rsidR="005A2466" w:rsidRPr="005A2466" w:rsidRDefault="005A2466" w:rsidP="005A2466">
            <w:pPr>
              <w:spacing w:after="0" w:line="240" w:lineRule="auto"/>
              <w:contextualSpacing/>
              <w:rPr>
                <w:rFonts w:ascii="Calibri" w:hAnsi="Calibri"/>
                <w:sz w:val="20"/>
              </w:rPr>
            </w:pPr>
          </w:p>
          <w:p w14:paraId="007E25E5"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sz w:val="20"/>
                <w:szCs w:val="20"/>
                <w:lang w:eastAsia="en-ID"/>
              </w:rPr>
              <w:lastRenderedPageBreak/>
              <w:t xml:space="preserve">PT Mega </w:t>
            </w:r>
            <w:proofErr w:type="spellStart"/>
            <w:r w:rsidRPr="00613832">
              <w:rPr>
                <w:rFonts w:ascii="Calibri" w:eastAsia="Times New Roman" w:hAnsi="Calibri" w:cs="Calibri"/>
                <w:sz w:val="20"/>
                <w:szCs w:val="20"/>
                <w:lang w:eastAsia="en-ID"/>
              </w:rPr>
              <w:t>Ozora</w:t>
            </w:r>
            <w:proofErr w:type="spellEnd"/>
            <w:r w:rsidRPr="00613832">
              <w:rPr>
                <w:rFonts w:ascii="Calibri" w:eastAsia="Times New Roman" w:hAnsi="Calibri" w:cs="Calibri"/>
                <w:sz w:val="20"/>
                <w:szCs w:val="20"/>
                <w:lang w:eastAsia="en-ID"/>
              </w:rPr>
              <w:t xml:space="preserve"> Venture</w:t>
            </w:r>
          </w:p>
          <w:p w14:paraId="028065C9"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12CD8E37"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72D589D0"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0514DA1A"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0BFFD7F6"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710CBAE7"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sidRPr="00613832">
              <w:rPr>
                <w:rFonts w:ascii="Calibri" w:eastAsia="Times New Roman" w:hAnsi="Calibri" w:cs="Calibri"/>
                <w:sz w:val="20"/>
                <w:szCs w:val="20"/>
                <w:lang w:eastAsia="en-ID"/>
              </w:rPr>
              <w:t>_______________________</w:t>
            </w:r>
          </w:p>
          <w:p w14:paraId="106B1526"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r>
              <w:rPr>
                <w:rFonts w:ascii="Calibri" w:eastAsia="Times New Roman" w:hAnsi="Calibri" w:cs="Calibri"/>
                <w:sz w:val="20"/>
                <w:szCs w:val="20"/>
                <w:lang w:eastAsia="en-ID"/>
              </w:rPr>
              <w:t>**</w:t>
            </w:r>
          </w:p>
          <w:p w14:paraId="77171590"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4BA32F72"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4E60051A" w14:textId="77777777" w:rsidR="005A2466" w:rsidRPr="00613832" w:rsidRDefault="005A2466" w:rsidP="00613832">
            <w:pPr>
              <w:spacing w:after="0" w:line="240" w:lineRule="auto"/>
              <w:contextualSpacing/>
              <w:rPr>
                <w:rFonts w:ascii="Calibri" w:eastAsia="Times New Roman" w:hAnsi="Calibri" w:cs="Calibri"/>
                <w:sz w:val="20"/>
                <w:szCs w:val="20"/>
                <w:lang w:eastAsia="en-ID"/>
              </w:rPr>
            </w:pPr>
          </w:p>
          <w:p w14:paraId="54B0845F" w14:textId="77777777" w:rsidR="005A2466" w:rsidRPr="005A2466" w:rsidRDefault="005A2466" w:rsidP="005A2466">
            <w:pPr>
              <w:spacing w:after="0" w:line="240" w:lineRule="auto"/>
              <w:contextualSpacing/>
              <w:rPr>
                <w:rFonts w:ascii="Calibri" w:hAnsi="Calibri"/>
                <w:sz w:val="20"/>
              </w:rPr>
            </w:pPr>
          </w:p>
          <w:p w14:paraId="12D306C2" w14:textId="77777777" w:rsidR="005A2466" w:rsidRPr="005A2466" w:rsidRDefault="005A2466" w:rsidP="005A2466">
            <w:pPr>
              <w:spacing w:after="0" w:line="240" w:lineRule="auto"/>
              <w:contextualSpacing/>
              <w:rPr>
                <w:rFonts w:ascii="Calibri" w:hAnsi="Calibri"/>
                <w:sz w:val="20"/>
              </w:rPr>
            </w:pPr>
          </w:p>
        </w:tc>
      </w:tr>
    </w:tbl>
    <w:p w14:paraId="6A489DDB" w14:textId="77777777" w:rsidR="00134E27" w:rsidRPr="005A2466" w:rsidRDefault="00134E27" w:rsidP="005A2466">
      <w:pPr>
        <w:spacing w:after="0" w:line="240" w:lineRule="auto"/>
        <w:contextualSpacing/>
        <w:rPr>
          <w:rFonts w:ascii="Calibri" w:hAnsi="Calibri"/>
          <w:sz w:val="20"/>
        </w:rPr>
      </w:pPr>
    </w:p>
    <w:p w14:paraId="7EDCCB19" w14:textId="77777777" w:rsidR="00134E27" w:rsidRPr="005A2466" w:rsidRDefault="00134E27" w:rsidP="005A2466">
      <w:pPr>
        <w:spacing w:after="0" w:line="240" w:lineRule="auto"/>
        <w:contextualSpacing/>
        <w:rPr>
          <w:rFonts w:ascii="Calibri" w:hAnsi="Calibri"/>
          <w:sz w:val="20"/>
        </w:rPr>
      </w:pPr>
      <w:r w:rsidRPr="005A2466">
        <w:rPr>
          <w:rFonts w:ascii="Calibri" w:hAnsi="Calibri"/>
          <w:color w:val="000000"/>
          <w:sz w:val="20"/>
        </w:rPr>
        <w:t>Witnessed by/</w:t>
      </w:r>
      <w:proofErr w:type="spellStart"/>
      <w:r w:rsidRPr="005A2466">
        <w:rPr>
          <w:rFonts w:ascii="Calibri" w:hAnsi="Calibri"/>
          <w:color w:val="000000"/>
          <w:sz w:val="20"/>
        </w:rPr>
        <w:t>Saksi</w:t>
      </w:r>
      <w:proofErr w:type="spellEnd"/>
      <w:r w:rsidRPr="005A2466">
        <w:rPr>
          <w:rFonts w:ascii="Calibri" w:hAnsi="Calibri"/>
          <w:color w:val="000000"/>
          <w:sz w:val="20"/>
        </w:rPr>
        <w:t>:</w:t>
      </w:r>
    </w:p>
    <w:p w14:paraId="7768778A" w14:textId="77777777" w:rsidR="00134E27" w:rsidRPr="005A2466" w:rsidRDefault="00134E27" w:rsidP="005A2466">
      <w:pPr>
        <w:spacing w:after="0" w:line="240" w:lineRule="auto"/>
        <w:contextualSpacing/>
        <w:rPr>
          <w:rFonts w:ascii="Calibri" w:hAnsi="Calibri"/>
          <w:sz w:val="20"/>
        </w:rPr>
      </w:pPr>
      <w:r w:rsidRPr="005A2466">
        <w:rPr>
          <w:rFonts w:ascii="Calibri" w:hAnsi="Calibri"/>
          <w:sz w:val="20"/>
        </w:rPr>
        <w:br/>
      </w:r>
    </w:p>
    <w:p w14:paraId="7DBED3E7" w14:textId="77777777" w:rsidR="00240179" w:rsidRPr="005A2466" w:rsidRDefault="00240179" w:rsidP="005A2466">
      <w:pPr>
        <w:spacing w:after="0" w:line="240" w:lineRule="auto"/>
        <w:contextualSpacing/>
        <w:rPr>
          <w:rFonts w:ascii="Calibri" w:hAnsi="Calibri"/>
          <w:sz w:val="20"/>
        </w:rPr>
      </w:pPr>
    </w:p>
    <w:p w14:paraId="1CD43EFB" w14:textId="77777777" w:rsidR="00240179" w:rsidRPr="005A2466" w:rsidRDefault="00240179" w:rsidP="005A2466">
      <w:pPr>
        <w:spacing w:after="0" w:line="240" w:lineRule="auto"/>
        <w:contextualSpacing/>
        <w:rPr>
          <w:rFonts w:ascii="Calibri" w:hAnsi="Calibri"/>
          <w:sz w:val="20"/>
        </w:rPr>
      </w:pPr>
    </w:p>
    <w:p w14:paraId="1580D29E" w14:textId="77777777" w:rsidR="00DB5128" w:rsidRPr="00613832" w:rsidRDefault="00DB5128" w:rsidP="00613832">
      <w:pPr>
        <w:spacing w:after="0" w:line="240" w:lineRule="auto"/>
        <w:contextualSpacing/>
        <w:rPr>
          <w:rFonts w:ascii="Calibri" w:eastAsia="Times New Roman" w:hAnsi="Calibri" w:cs="Calibri"/>
          <w:sz w:val="20"/>
          <w:szCs w:val="20"/>
          <w:lang w:eastAsia="en-ID"/>
        </w:rPr>
      </w:pPr>
    </w:p>
    <w:p w14:paraId="0A1CAA0E" w14:textId="77777777" w:rsidR="00134E27" w:rsidRPr="005A2466" w:rsidRDefault="00134E27" w:rsidP="005A2466">
      <w:pPr>
        <w:spacing w:after="0" w:line="240" w:lineRule="auto"/>
        <w:contextualSpacing/>
        <w:rPr>
          <w:rFonts w:ascii="Calibri" w:hAnsi="Calibri"/>
          <w:sz w:val="20"/>
        </w:rPr>
      </w:pPr>
      <w:r w:rsidRPr="005A2466">
        <w:rPr>
          <w:rFonts w:ascii="Calibri" w:hAnsi="Calibri"/>
          <w:color w:val="000000"/>
          <w:sz w:val="20"/>
        </w:rPr>
        <w:t>____________________</w:t>
      </w:r>
      <w:r w:rsidRPr="005A2466">
        <w:rPr>
          <w:rFonts w:ascii="Calibri" w:hAnsi="Calibri"/>
          <w:color w:val="000000"/>
          <w:sz w:val="20"/>
        </w:rPr>
        <w:tab/>
      </w:r>
      <w:r w:rsidRPr="005A2466">
        <w:rPr>
          <w:rFonts w:ascii="Calibri" w:hAnsi="Calibri"/>
          <w:color w:val="000000"/>
          <w:sz w:val="20"/>
        </w:rPr>
        <w:tab/>
      </w:r>
      <w:r w:rsidRPr="005A2466">
        <w:rPr>
          <w:rFonts w:ascii="Calibri" w:hAnsi="Calibri"/>
          <w:color w:val="000000"/>
          <w:sz w:val="20"/>
        </w:rPr>
        <w:tab/>
      </w:r>
      <w:r w:rsidRPr="005A2466">
        <w:rPr>
          <w:rFonts w:ascii="Calibri" w:hAnsi="Calibri"/>
          <w:color w:val="000000"/>
          <w:sz w:val="20"/>
        </w:rPr>
        <w:tab/>
      </w:r>
      <w:r w:rsidRPr="005A2466">
        <w:rPr>
          <w:rFonts w:ascii="Calibri" w:hAnsi="Calibri"/>
          <w:color w:val="000000"/>
          <w:sz w:val="20"/>
        </w:rPr>
        <w:tab/>
      </w:r>
      <w:r w:rsidRPr="005A2466">
        <w:rPr>
          <w:rFonts w:ascii="Calibri" w:hAnsi="Calibri"/>
          <w:b/>
          <w:color w:val="000000"/>
          <w:sz w:val="20"/>
        </w:rPr>
        <w:tab/>
      </w:r>
      <w:r w:rsidRPr="005A2466">
        <w:rPr>
          <w:rFonts w:ascii="Calibri" w:hAnsi="Calibri"/>
          <w:b/>
          <w:color w:val="000000"/>
          <w:sz w:val="20"/>
        </w:rPr>
        <w:tab/>
      </w:r>
      <w:r w:rsidRPr="005A2466">
        <w:rPr>
          <w:rFonts w:ascii="Calibri" w:hAnsi="Calibri"/>
          <w:b/>
          <w:color w:val="000000"/>
          <w:sz w:val="20"/>
        </w:rPr>
        <w:tab/>
      </w:r>
      <w:r w:rsidRPr="005A2466">
        <w:rPr>
          <w:rFonts w:ascii="Calibri" w:hAnsi="Calibri"/>
          <w:b/>
          <w:color w:val="000000"/>
          <w:sz w:val="20"/>
        </w:rPr>
        <w:tab/>
      </w:r>
      <w:r w:rsidRPr="005A2466">
        <w:rPr>
          <w:rFonts w:ascii="Calibri" w:hAnsi="Calibri"/>
          <w:sz w:val="20"/>
        </w:rPr>
        <w:br/>
      </w:r>
      <w:r w:rsidRPr="005A2466">
        <w:rPr>
          <w:rFonts w:ascii="Calibri" w:hAnsi="Calibri"/>
          <w:b/>
          <w:color w:val="000000"/>
          <w:sz w:val="20"/>
        </w:rPr>
        <w:br w:type="page"/>
      </w:r>
    </w:p>
    <w:p w14:paraId="20941FBF" w14:textId="374D4833" w:rsidR="009B1D92"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lastRenderedPageBreak/>
        <w:t>Schedule 1 – Shareholder Composition</w:t>
      </w:r>
      <w:r w:rsidR="002E535C" w:rsidRPr="004865C1">
        <w:rPr>
          <w:rFonts w:ascii="Calibri" w:eastAsia="Times New Roman" w:hAnsi="Calibri" w:cs="Calibri"/>
          <w:b/>
          <w:bCs/>
          <w:sz w:val="20"/>
          <w:szCs w:val="20"/>
          <w:lang w:eastAsia="en-ID"/>
        </w:rPr>
        <w:t>/</w:t>
      </w:r>
      <w:del w:id="2020" w:author="OLTRE" w:date="2024-07-03T22:42:00Z">
        <w:r w:rsidR="002E535C" w:rsidRPr="004865C1">
          <w:rPr>
            <w:rFonts w:ascii="Calibri" w:eastAsia="Times New Roman" w:hAnsi="Calibri" w:cs="Calibri"/>
            <w:b/>
            <w:bCs/>
            <w:sz w:val="20"/>
            <w:szCs w:val="20"/>
            <w:lang w:eastAsia="en-ID"/>
          </w:rPr>
          <w:delText>Jadwal</w:delText>
        </w:r>
      </w:del>
      <w:ins w:id="2021" w:author="OLTRE" w:date="2024-07-03T22:42:00Z">
        <w:r w:rsidR="00E03D4A" w:rsidRPr="00E03D4A">
          <w:rPr>
            <w:rFonts w:ascii="Calibri" w:hAnsi="Calibri"/>
            <w:color w:val="000000"/>
            <w:sz w:val="20"/>
          </w:rPr>
          <w:t xml:space="preserve"> </w:t>
        </w:r>
        <w:r w:rsidR="00E03D4A" w:rsidRPr="004E5CBB">
          <w:rPr>
            <w:rFonts w:ascii="Calibri" w:hAnsi="Calibri"/>
            <w:b/>
            <w:bCs/>
            <w:color w:val="000000"/>
            <w:sz w:val="20"/>
          </w:rPr>
          <w:t>Lampiran</w:t>
        </w:r>
      </w:ins>
      <w:r w:rsidR="00E03D4A" w:rsidRPr="004865C1" w:rsidDel="00E03D4A">
        <w:rPr>
          <w:rFonts w:ascii="Calibri" w:eastAsia="Times New Roman" w:hAnsi="Calibri" w:cs="Calibri"/>
          <w:b/>
          <w:bCs/>
          <w:sz w:val="20"/>
          <w:szCs w:val="20"/>
          <w:lang w:eastAsia="en-ID"/>
        </w:rPr>
        <w:t xml:space="preserve"> </w:t>
      </w:r>
      <w:r w:rsidR="002E535C" w:rsidRPr="004865C1">
        <w:rPr>
          <w:rFonts w:ascii="Calibri" w:eastAsia="Times New Roman" w:hAnsi="Calibri" w:cs="Calibri"/>
          <w:b/>
          <w:bCs/>
          <w:sz w:val="20"/>
          <w:szCs w:val="20"/>
          <w:lang w:eastAsia="en-ID"/>
        </w:rPr>
        <w:t xml:space="preserve">1 – </w:t>
      </w:r>
      <w:proofErr w:type="spellStart"/>
      <w:r w:rsidR="002E535C" w:rsidRPr="004865C1">
        <w:rPr>
          <w:rFonts w:ascii="Calibri" w:eastAsia="Times New Roman" w:hAnsi="Calibri" w:cs="Calibri"/>
          <w:b/>
          <w:bCs/>
          <w:sz w:val="20"/>
          <w:szCs w:val="20"/>
          <w:lang w:eastAsia="en-ID"/>
        </w:rPr>
        <w:t>Komposisi</w:t>
      </w:r>
      <w:proofErr w:type="spellEnd"/>
      <w:r w:rsidR="002E535C" w:rsidRPr="004865C1">
        <w:rPr>
          <w:rFonts w:ascii="Calibri" w:eastAsia="Times New Roman" w:hAnsi="Calibri" w:cs="Calibri"/>
          <w:b/>
          <w:bCs/>
          <w:sz w:val="20"/>
          <w:szCs w:val="20"/>
          <w:lang w:eastAsia="en-ID"/>
        </w:rPr>
        <w:t xml:space="preserve"> </w:t>
      </w:r>
      <w:proofErr w:type="spellStart"/>
      <w:r w:rsidR="002E535C" w:rsidRPr="004865C1">
        <w:rPr>
          <w:rFonts w:ascii="Calibri" w:eastAsia="Times New Roman" w:hAnsi="Calibri" w:cs="Calibri"/>
          <w:b/>
          <w:bCs/>
          <w:sz w:val="20"/>
          <w:szCs w:val="20"/>
          <w:lang w:eastAsia="en-ID"/>
        </w:rPr>
        <w:t>Pemegang</w:t>
      </w:r>
      <w:proofErr w:type="spellEnd"/>
      <w:r w:rsidR="002E535C" w:rsidRPr="004865C1">
        <w:rPr>
          <w:rFonts w:ascii="Calibri" w:eastAsia="Times New Roman" w:hAnsi="Calibri" w:cs="Calibri"/>
          <w:b/>
          <w:bCs/>
          <w:sz w:val="20"/>
          <w:szCs w:val="20"/>
          <w:lang w:eastAsia="en-ID"/>
        </w:rPr>
        <w:t xml:space="preserve"> Saham</w:t>
      </w:r>
    </w:p>
    <w:p w14:paraId="6D92AE83" w14:textId="77777777" w:rsidR="00842650" w:rsidRPr="005A2466" w:rsidRDefault="00842650" w:rsidP="005A2466">
      <w:pPr>
        <w:spacing w:after="0" w:line="240" w:lineRule="auto"/>
        <w:contextualSpacing/>
        <w:rPr>
          <w:rFonts w:ascii="Calibri" w:hAnsi="Calibri"/>
          <w:sz w:val="20"/>
        </w:rPr>
      </w:pPr>
    </w:p>
    <w:p w14:paraId="2F3DC669" w14:textId="459EF813" w:rsidR="00842650" w:rsidRPr="005A2466" w:rsidRDefault="00842650" w:rsidP="005A2466">
      <w:pPr>
        <w:spacing w:after="0" w:line="240" w:lineRule="auto"/>
        <w:contextualSpacing/>
        <w:rPr>
          <w:rFonts w:ascii="Calibri" w:hAnsi="Calibri"/>
          <w:sz w:val="20"/>
        </w:rPr>
      </w:pPr>
    </w:p>
    <w:p w14:paraId="2CFD6FED" w14:textId="16157D3C" w:rsidR="009B1D92" w:rsidRPr="005A2466" w:rsidRDefault="009B1D92" w:rsidP="005A2466">
      <w:pPr>
        <w:spacing w:after="0" w:line="240" w:lineRule="auto"/>
        <w:contextualSpacing/>
        <w:rPr>
          <w:rFonts w:ascii="Calibri" w:hAnsi="Calibri"/>
          <w:sz w:val="20"/>
        </w:rPr>
      </w:pPr>
    </w:p>
    <w:p w14:paraId="11BB98D0" w14:textId="29060857" w:rsidR="00134E27" w:rsidRPr="005A2466" w:rsidRDefault="00CE0C2F" w:rsidP="005A2466">
      <w:pPr>
        <w:spacing w:after="0" w:line="240" w:lineRule="auto"/>
        <w:contextualSpacing/>
        <w:jc w:val="center"/>
        <w:rPr>
          <w:rFonts w:ascii="Calibri" w:hAnsi="Calibri"/>
          <w:sz w:val="20"/>
        </w:rPr>
      </w:pPr>
      <w:commentRangeStart w:id="2022"/>
      <w:r>
        <w:rPr>
          <w:rFonts w:ascii="Calibri" w:eastAsia="Times New Roman" w:hAnsi="Calibri" w:cs="Calibri"/>
          <w:b/>
          <w:bCs/>
          <w:noProof/>
          <w:color w:val="000000"/>
          <w:sz w:val="20"/>
          <w:szCs w:val="20"/>
          <w:lang w:eastAsia="en-ID"/>
        </w:rPr>
        <w:drawing>
          <wp:inline distT="0" distB="0" distL="0" distR="0" wp14:anchorId="5EEF9F06" wp14:editId="49B3CA77">
            <wp:extent cx="5818909" cy="2676079"/>
            <wp:effectExtent l="0" t="0" r="0" b="3810"/>
            <wp:docPr id="486772695" name="Picture 4" descr="A table with numbers and a number of sh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72695" name="Picture 4" descr="A table with numbers and a number of shares&#10;&#10;Description automatically generated with medium confidence"/>
                    <pic:cNvPicPr/>
                  </pic:nvPicPr>
                  <pic:blipFill>
                    <a:blip r:embed="rId10"/>
                    <a:stretch>
                      <a:fillRect/>
                    </a:stretch>
                  </pic:blipFill>
                  <pic:spPr>
                    <a:xfrm>
                      <a:off x="0" y="0"/>
                      <a:ext cx="5823891" cy="2678370"/>
                    </a:xfrm>
                    <a:prstGeom prst="rect">
                      <a:avLst/>
                    </a:prstGeom>
                  </pic:spPr>
                </pic:pic>
              </a:graphicData>
            </a:graphic>
          </wp:inline>
        </w:drawing>
      </w:r>
      <w:commentRangeEnd w:id="2022"/>
      <w:r w:rsidR="00A558B1">
        <w:rPr>
          <w:rStyle w:val="CommentReference"/>
        </w:rPr>
        <w:commentReference w:id="2022"/>
      </w:r>
      <w:r w:rsidR="00AC1C87" w:rsidRPr="005A2466">
        <w:rPr>
          <w:rFonts w:ascii="Calibri" w:hAnsi="Calibri"/>
          <w:b/>
          <w:color w:val="000000"/>
          <w:sz w:val="20"/>
        </w:rPr>
        <w:br w:type="column"/>
      </w:r>
      <w:r w:rsidR="00134E27" w:rsidRPr="005A2466">
        <w:rPr>
          <w:rFonts w:ascii="Calibri" w:hAnsi="Calibri"/>
          <w:b/>
          <w:color w:val="000000"/>
          <w:sz w:val="20"/>
        </w:rPr>
        <w:lastRenderedPageBreak/>
        <w:t xml:space="preserve">Schedule 2 – </w:t>
      </w:r>
      <w:r w:rsidR="00E8461E" w:rsidRPr="005A2466">
        <w:rPr>
          <w:rFonts w:ascii="Calibri" w:hAnsi="Calibri"/>
          <w:b/>
          <w:color w:val="000000"/>
          <w:sz w:val="20"/>
        </w:rPr>
        <w:t>Order of Shares Classification/</w:t>
      </w:r>
      <w:del w:id="2023" w:author="OLTRE" w:date="2024-07-03T22:42:00Z">
        <w:r w:rsidR="002E535C" w:rsidRPr="00613832">
          <w:rPr>
            <w:rFonts w:ascii="Calibri" w:eastAsia="Times New Roman" w:hAnsi="Calibri" w:cs="Calibri"/>
            <w:b/>
            <w:bCs/>
            <w:color w:val="000000"/>
            <w:sz w:val="20"/>
            <w:szCs w:val="20"/>
            <w:lang w:eastAsia="en-ID"/>
          </w:rPr>
          <w:delText>Jadwal</w:delText>
        </w:r>
      </w:del>
      <w:ins w:id="2024" w:author="OLTRE" w:date="2024-07-03T22:42:00Z">
        <w:r w:rsidR="00EF3D46" w:rsidRPr="00EF3D46">
          <w:rPr>
            <w:rFonts w:ascii="Calibri" w:hAnsi="Calibri"/>
            <w:color w:val="000000"/>
            <w:sz w:val="20"/>
          </w:rPr>
          <w:t xml:space="preserve"> </w:t>
        </w:r>
        <w:r w:rsidR="00EF3D46" w:rsidRPr="004E5CBB">
          <w:rPr>
            <w:rFonts w:ascii="Calibri" w:hAnsi="Calibri"/>
            <w:b/>
            <w:bCs/>
            <w:color w:val="000000"/>
            <w:sz w:val="20"/>
          </w:rPr>
          <w:t>Lampiran</w:t>
        </w:r>
      </w:ins>
      <w:r w:rsidR="00EF3D46" w:rsidRPr="00613832" w:rsidDel="00EF3D46">
        <w:rPr>
          <w:rFonts w:ascii="Calibri" w:eastAsia="Times New Roman" w:hAnsi="Calibri" w:cs="Calibri"/>
          <w:b/>
          <w:bCs/>
          <w:color w:val="000000"/>
          <w:sz w:val="20"/>
          <w:szCs w:val="20"/>
          <w:lang w:eastAsia="en-ID"/>
        </w:rPr>
        <w:t xml:space="preserve"> </w:t>
      </w:r>
      <w:r w:rsidR="002E535C" w:rsidRPr="00613832">
        <w:rPr>
          <w:rFonts w:ascii="Calibri" w:eastAsia="Times New Roman" w:hAnsi="Calibri" w:cs="Calibri"/>
          <w:b/>
          <w:bCs/>
          <w:color w:val="000000"/>
          <w:sz w:val="20"/>
          <w:szCs w:val="20"/>
          <w:lang w:eastAsia="en-ID"/>
        </w:rPr>
        <w:t xml:space="preserve">2 – </w:t>
      </w:r>
      <w:proofErr w:type="spellStart"/>
      <w:r w:rsidR="00E8461E" w:rsidRPr="005A2466">
        <w:rPr>
          <w:rFonts w:ascii="Calibri" w:hAnsi="Calibri"/>
          <w:b/>
          <w:color w:val="000000"/>
          <w:sz w:val="20"/>
        </w:rPr>
        <w:t>Urutan</w:t>
      </w:r>
      <w:proofErr w:type="spellEnd"/>
      <w:r w:rsidR="00E8461E" w:rsidRPr="005A2466">
        <w:rPr>
          <w:rFonts w:ascii="Calibri" w:hAnsi="Calibri"/>
          <w:b/>
          <w:color w:val="000000"/>
          <w:sz w:val="20"/>
        </w:rPr>
        <w:t xml:space="preserve"> Atas </w:t>
      </w:r>
      <w:proofErr w:type="spellStart"/>
      <w:r w:rsidR="00E8461E" w:rsidRPr="005A2466">
        <w:rPr>
          <w:rFonts w:ascii="Calibri" w:hAnsi="Calibri"/>
          <w:b/>
          <w:color w:val="000000"/>
          <w:sz w:val="20"/>
        </w:rPr>
        <w:t>Klasifikasi</w:t>
      </w:r>
      <w:proofErr w:type="spellEnd"/>
      <w:r w:rsidR="00E8461E" w:rsidRPr="005A2466">
        <w:rPr>
          <w:rFonts w:ascii="Calibri" w:hAnsi="Calibri"/>
          <w:b/>
          <w:color w:val="000000"/>
          <w:sz w:val="20"/>
        </w:rPr>
        <w:t xml:space="preserve"> Saham</w:t>
      </w:r>
    </w:p>
    <w:p w14:paraId="64E22280" w14:textId="77777777" w:rsidR="00134E27" w:rsidRPr="005A2466" w:rsidRDefault="00134E27" w:rsidP="005A2466">
      <w:pPr>
        <w:spacing w:after="0" w:line="240" w:lineRule="auto"/>
        <w:contextualSpacing/>
        <w:rPr>
          <w:rFonts w:ascii="Calibri" w:hAnsi="Calibri"/>
          <w:sz w:val="20"/>
        </w:rPr>
      </w:pPr>
    </w:p>
    <w:tbl>
      <w:tblPr>
        <w:tblStyle w:val="TableGrid"/>
        <w:tblW w:w="9067" w:type="dxa"/>
        <w:tblLook w:val="04A0" w:firstRow="1" w:lastRow="0" w:firstColumn="1" w:lastColumn="0" w:noHBand="0" w:noVBand="1"/>
      </w:tblPr>
      <w:tblGrid>
        <w:gridCol w:w="4531"/>
        <w:gridCol w:w="4536"/>
      </w:tblGrid>
      <w:tr w:rsidR="00E8461E" w:rsidRPr="00613832" w14:paraId="3BCFFF36" w14:textId="77777777" w:rsidTr="00AC1C87">
        <w:tc>
          <w:tcPr>
            <w:tcW w:w="4531" w:type="dxa"/>
          </w:tcPr>
          <w:p w14:paraId="52527884" w14:textId="1E27B84E" w:rsidR="00E8461E" w:rsidRPr="005A2466" w:rsidRDefault="00E8461E" w:rsidP="005A2466">
            <w:pPr>
              <w:contextualSpacing/>
              <w:jc w:val="both"/>
              <w:rPr>
                <w:rFonts w:ascii="Calibri" w:hAnsi="Calibri"/>
              </w:rPr>
            </w:pPr>
            <w:r w:rsidRPr="005A2466">
              <w:rPr>
                <w:rFonts w:ascii="Calibri" w:hAnsi="Calibri"/>
              </w:rPr>
              <w:t xml:space="preserve">The following are the order of share classification in accordance </w:t>
            </w:r>
            <w:proofErr w:type="gramStart"/>
            <w:r w:rsidRPr="005A2466">
              <w:rPr>
                <w:rFonts w:ascii="Calibri" w:hAnsi="Calibri"/>
              </w:rPr>
              <w:t>to</w:t>
            </w:r>
            <w:proofErr w:type="gramEnd"/>
            <w:r w:rsidRPr="005A2466">
              <w:rPr>
                <w:rFonts w:ascii="Calibri" w:hAnsi="Calibri"/>
              </w:rPr>
              <w:t xml:space="preserve"> its series within the Company as adjusted in accordance to Company Law:</w:t>
            </w:r>
          </w:p>
          <w:p w14:paraId="40E64EFF" w14:textId="77777777" w:rsidR="00900EB6" w:rsidRPr="005A2466" w:rsidRDefault="00900EB6" w:rsidP="005A2466">
            <w:pPr>
              <w:contextualSpacing/>
              <w:jc w:val="both"/>
              <w:rPr>
                <w:rFonts w:ascii="Calibri" w:hAnsi="Calibri"/>
              </w:rPr>
            </w:pPr>
          </w:p>
          <w:p w14:paraId="5E716DD1" w14:textId="56232121" w:rsidR="00E8461E" w:rsidRPr="005A2466" w:rsidRDefault="00E8461E" w:rsidP="005A2466">
            <w:pPr>
              <w:contextualSpacing/>
              <w:jc w:val="both"/>
              <w:rPr>
                <w:rFonts w:ascii="Calibri" w:hAnsi="Calibri"/>
              </w:rPr>
            </w:pPr>
            <w:r w:rsidRPr="005A2466">
              <w:rPr>
                <w:rFonts w:ascii="Calibri" w:hAnsi="Calibri"/>
              </w:rPr>
              <w:t xml:space="preserve">1. Class A Share is </w:t>
            </w:r>
            <w:r w:rsidR="007366BB">
              <w:rPr>
                <w:rFonts w:ascii="Calibri" w:hAnsi="Calibri" w:cs="Calibri"/>
              </w:rPr>
              <w:t>o</w:t>
            </w:r>
            <w:r w:rsidRPr="00613832">
              <w:rPr>
                <w:rFonts w:ascii="Calibri" w:hAnsi="Calibri" w:cs="Calibri"/>
              </w:rPr>
              <w:t>rdinary</w:t>
            </w:r>
            <w:r w:rsidRPr="005A2466">
              <w:rPr>
                <w:rFonts w:ascii="Calibri" w:hAnsi="Calibri"/>
              </w:rPr>
              <w:t xml:space="preserve"> </w:t>
            </w:r>
            <w:proofErr w:type="gramStart"/>
            <w:r w:rsidRPr="005A2466">
              <w:rPr>
                <w:rFonts w:ascii="Calibri" w:hAnsi="Calibri"/>
              </w:rPr>
              <w:t>share;</w:t>
            </w:r>
            <w:proofErr w:type="gramEnd"/>
          </w:p>
          <w:p w14:paraId="408EDB52" w14:textId="1CBACFB9" w:rsidR="00E8461E" w:rsidRPr="005A2466" w:rsidRDefault="00E8461E" w:rsidP="005A2466">
            <w:pPr>
              <w:contextualSpacing/>
              <w:jc w:val="both"/>
              <w:rPr>
                <w:rFonts w:ascii="Calibri" w:hAnsi="Calibri"/>
              </w:rPr>
            </w:pPr>
            <w:r w:rsidRPr="005A2466">
              <w:rPr>
                <w:rFonts w:ascii="Calibri" w:hAnsi="Calibri"/>
              </w:rPr>
              <w:t xml:space="preserve">2. Class B Share is </w:t>
            </w:r>
            <w:r w:rsidR="007366BB">
              <w:rPr>
                <w:rFonts w:ascii="Calibri" w:hAnsi="Calibri" w:cs="Calibri"/>
              </w:rPr>
              <w:t>p</w:t>
            </w:r>
            <w:r w:rsidRPr="00613832">
              <w:rPr>
                <w:rFonts w:ascii="Calibri" w:hAnsi="Calibri" w:cs="Calibri"/>
              </w:rPr>
              <w:t>referred</w:t>
            </w:r>
            <w:r w:rsidRPr="005A2466">
              <w:rPr>
                <w:rFonts w:ascii="Calibri" w:hAnsi="Calibri"/>
              </w:rPr>
              <w:t xml:space="preserve"> </w:t>
            </w:r>
            <w:proofErr w:type="gramStart"/>
            <w:r w:rsidRPr="005A2466">
              <w:rPr>
                <w:rFonts w:ascii="Calibri" w:hAnsi="Calibri"/>
              </w:rPr>
              <w:t>share;</w:t>
            </w:r>
            <w:proofErr w:type="gramEnd"/>
          </w:p>
          <w:p w14:paraId="43809DF3" w14:textId="77777777" w:rsidR="00E8461E" w:rsidRPr="005A2466" w:rsidRDefault="00E8461E" w:rsidP="005A2466">
            <w:pPr>
              <w:contextualSpacing/>
              <w:jc w:val="both"/>
              <w:rPr>
                <w:rFonts w:ascii="Calibri" w:hAnsi="Calibri"/>
              </w:rPr>
            </w:pPr>
            <w:r w:rsidRPr="005A2466">
              <w:rPr>
                <w:rFonts w:ascii="Calibri" w:hAnsi="Calibri"/>
              </w:rPr>
              <w:t>3. Class C Shares are both a preferred share with level above Class B.</w:t>
            </w:r>
          </w:p>
        </w:tc>
        <w:tc>
          <w:tcPr>
            <w:tcW w:w="4536" w:type="dxa"/>
          </w:tcPr>
          <w:p w14:paraId="38383FDB" w14:textId="7477471E" w:rsidR="00E8461E" w:rsidRPr="005A2466" w:rsidRDefault="00E8461E" w:rsidP="005A2466">
            <w:pPr>
              <w:contextualSpacing/>
              <w:jc w:val="both"/>
              <w:rPr>
                <w:rFonts w:ascii="Calibri" w:hAnsi="Calibri"/>
              </w:rPr>
            </w:pPr>
            <w:proofErr w:type="spellStart"/>
            <w:r w:rsidRPr="005A2466">
              <w:rPr>
                <w:rFonts w:ascii="Calibri" w:hAnsi="Calibri"/>
              </w:rPr>
              <w:t>Berikut</w:t>
            </w:r>
            <w:proofErr w:type="spellEnd"/>
            <w:r w:rsidRPr="005A2466">
              <w:rPr>
                <w:rFonts w:ascii="Calibri" w:hAnsi="Calibri"/>
              </w:rPr>
              <w:t xml:space="preserve"> </w:t>
            </w:r>
            <w:proofErr w:type="spellStart"/>
            <w:r w:rsidRPr="005A2466">
              <w:rPr>
                <w:rFonts w:ascii="Calibri" w:hAnsi="Calibri"/>
              </w:rPr>
              <w:t>merupakan</w:t>
            </w:r>
            <w:proofErr w:type="spellEnd"/>
            <w:r w:rsidRPr="005A2466">
              <w:rPr>
                <w:rFonts w:ascii="Calibri" w:hAnsi="Calibri"/>
              </w:rPr>
              <w:t xml:space="preserve"> </w:t>
            </w:r>
            <w:proofErr w:type="spellStart"/>
            <w:r w:rsidRPr="005A2466">
              <w:rPr>
                <w:rFonts w:ascii="Calibri" w:hAnsi="Calibri"/>
              </w:rPr>
              <w:t>urutan</w:t>
            </w:r>
            <w:proofErr w:type="spellEnd"/>
            <w:r w:rsidRPr="005A2466">
              <w:rPr>
                <w:rFonts w:ascii="Calibri" w:hAnsi="Calibri"/>
              </w:rPr>
              <w:t xml:space="preserve"> </w:t>
            </w:r>
            <w:proofErr w:type="spellStart"/>
            <w:r w:rsidRPr="005A2466">
              <w:rPr>
                <w:rFonts w:ascii="Calibri" w:hAnsi="Calibri"/>
              </w:rPr>
              <w:t>atas</w:t>
            </w:r>
            <w:proofErr w:type="spellEnd"/>
            <w:r w:rsidRPr="005A2466">
              <w:rPr>
                <w:rFonts w:ascii="Calibri" w:hAnsi="Calibri"/>
              </w:rPr>
              <w:t xml:space="preserve"> </w:t>
            </w:r>
            <w:proofErr w:type="spellStart"/>
            <w:r w:rsidRPr="005A2466">
              <w:rPr>
                <w:rFonts w:ascii="Calibri" w:hAnsi="Calibri"/>
              </w:rPr>
              <w:t>klasifikasi</w:t>
            </w:r>
            <w:proofErr w:type="spellEnd"/>
            <w:r w:rsidRPr="005A2466">
              <w:rPr>
                <w:rFonts w:ascii="Calibri" w:hAnsi="Calibri"/>
              </w:rPr>
              <w:t xml:space="preserve"> </w:t>
            </w:r>
            <w:proofErr w:type="spellStart"/>
            <w:r w:rsidRPr="005A2466">
              <w:rPr>
                <w:rFonts w:ascii="Calibri" w:hAnsi="Calibri"/>
              </w:rPr>
              <w:t>saham</w:t>
            </w:r>
            <w:proofErr w:type="spellEnd"/>
            <w:r w:rsidRPr="005A2466">
              <w:rPr>
                <w:rFonts w:ascii="Calibri" w:hAnsi="Calibri"/>
              </w:rPr>
              <w:t xml:space="preserve"> </w:t>
            </w:r>
            <w:proofErr w:type="spellStart"/>
            <w:r w:rsidRPr="005A2466">
              <w:rPr>
                <w:rFonts w:ascii="Calibri" w:hAnsi="Calibri"/>
              </w:rPr>
              <w:t>sesuai</w:t>
            </w:r>
            <w:proofErr w:type="spellEnd"/>
            <w:r w:rsidRPr="005A2466">
              <w:rPr>
                <w:rFonts w:ascii="Calibri" w:hAnsi="Calibri"/>
              </w:rPr>
              <w:t xml:space="preserve"> </w:t>
            </w:r>
            <w:proofErr w:type="spellStart"/>
            <w:r w:rsidRPr="005A2466">
              <w:rPr>
                <w:rFonts w:ascii="Calibri" w:hAnsi="Calibri"/>
              </w:rPr>
              <w:t>dengan</w:t>
            </w:r>
            <w:proofErr w:type="spellEnd"/>
            <w:r w:rsidRPr="005A2466">
              <w:rPr>
                <w:rFonts w:ascii="Calibri" w:hAnsi="Calibri"/>
              </w:rPr>
              <w:t xml:space="preserve"> </w:t>
            </w:r>
            <w:proofErr w:type="spellStart"/>
            <w:r w:rsidRPr="005A2466">
              <w:rPr>
                <w:rFonts w:ascii="Calibri" w:hAnsi="Calibri"/>
              </w:rPr>
              <w:t>serinya</w:t>
            </w:r>
            <w:proofErr w:type="spellEnd"/>
            <w:r w:rsidRPr="005A2466">
              <w:rPr>
                <w:rFonts w:ascii="Calibri" w:hAnsi="Calibri"/>
              </w:rPr>
              <w:t xml:space="preserve"> </w:t>
            </w:r>
            <w:proofErr w:type="spellStart"/>
            <w:r w:rsidRPr="005A2466">
              <w:rPr>
                <w:rFonts w:ascii="Calibri" w:hAnsi="Calibri"/>
              </w:rPr>
              <w:t>dalam</w:t>
            </w:r>
            <w:proofErr w:type="spellEnd"/>
            <w:r w:rsidRPr="005A2466">
              <w:rPr>
                <w:rFonts w:ascii="Calibri" w:hAnsi="Calibri"/>
              </w:rPr>
              <w:t xml:space="preserve"> </w:t>
            </w:r>
            <w:del w:id="2025" w:author="OLTRE" w:date="2024-07-03T22:42:00Z">
              <w:r w:rsidRPr="005A2466">
                <w:rPr>
                  <w:rFonts w:ascii="Calibri" w:hAnsi="Calibri"/>
                </w:rPr>
                <w:delText>Perusahaan</w:delText>
              </w:r>
            </w:del>
            <w:ins w:id="2026" w:author="OLTRE" w:date="2024-07-03T22:42:00Z">
              <w:r w:rsidR="0022471E">
                <w:rPr>
                  <w:rFonts w:ascii="Calibri" w:eastAsia="Times New Roman" w:hAnsi="Calibri" w:cs="Calibri"/>
                  <w:color w:val="000000"/>
                  <w:lang w:eastAsia="en-ID"/>
                </w:rPr>
                <w:t>Perseroan</w:t>
              </w:r>
            </w:ins>
            <w:r w:rsidR="0022471E">
              <w:rPr>
                <w:rFonts w:ascii="Calibri" w:hAnsi="Calibri"/>
              </w:rPr>
              <w:t xml:space="preserve"> </w:t>
            </w:r>
            <w:proofErr w:type="spellStart"/>
            <w:r w:rsidRPr="005A2466">
              <w:rPr>
                <w:rFonts w:ascii="Calibri" w:hAnsi="Calibri"/>
              </w:rPr>
              <w:t>sebagaimana</w:t>
            </w:r>
            <w:proofErr w:type="spellEnd"/>
            <w:r w:rsidRPr="005A2466">
              <w:rPr>
                <w:rFonts w:ascii="Calibri" w:hAnsi="Calibri"/>
              </w:rPr>
              <w:t xml:space="preserve"> </w:t>
            </w:r>
            <w:proofErr w:type="spellStart"/>
            <w:r w:rsidRPr="005A2466">
              <w:rPr>
                <w:rFonts w:ascii="Calibri" w:hAnsi="Calibri"/>
              </w:rPr>
              <w:t>diseuaikan</w:t>
            </w:r>
            <w:proofErr w:type="spellEnd"/>
            <w:r w:rsidRPr="005A2466">
              <w:rPr>
                <w:rFonts w:ascii="Calibri" w:hAnsi="Calibri"/>
              </w:rPr>
              <w:t xml:space="preserve"> </w:t>
            </w:r>
            <w:proofErr w:type="spellStart"/>
            <w:r w:rsidRPr="005A2466">
              <w:rPr>
                <w:rFonts w:ascii="Calibri" w:hAnsi="Calibri"/>
              </w:rPr>
              <w:t>berdasarkan</w:t>
            </w:r>
            <w:proofErr w:type="spellEnd"/>
            <w:r w:rsidRPr="005A2466">
              <w:rPr>
                <w:rFonts w:ascii="Calibri" w:hAnsi="Calibri"/>
              </w:rPr>
              <w:t xml:space="preserve"> </w:t>
            </w:r>
            <w:del w:id="2027" w:author="OLTRE" w:date="2024-07-03T22:42:00Z">
              <w:r w:rsidRPr="005A2466">
                <w:rPr>
                  <w:rFonts w:ascii="Calibri" w:hAnsi="Calibri"/>
                </w:rPr>
                <w:delText>Hukum Perseroan Indonesia</w:delText>
              </w:r>
            </w:del>
            <w:ins w:id="2028" w:author="OLTRE" w:date="2024-07-03T22:42:00Z">
              <w:r w:rsidR="00D72EC5">
                <w:rPr>
                  <w:rFonts w:ascii="Calibri" w:hAnsi="Calibri"/>
                </w:rPr>
                <w:t>UUPT</w:t>
              </w:r>
            </w:ins>
            <w:r w:rsidRPr="005A2466">
              <w:rPr>
                <w:rFonts w:ascii="Calibri" w:hAnsi="Calibri"/>
              </w:rPr>
              <w:t>:</w:t>
            </w:r>
          </w:p>
          <w:p w14:paraId="60F68076" w14:textId="45BFB2CA" w:rsidR="00E8461E" w:rsidRPr="005A2466" w:rsidRDefault="00E8461E" w:rsidP="005A2466">
            <w:pPr>
              <w:contextualSpacing/>
              <w:rPr>
                <w:rFonts w:ascii="Calibri" w:hAnsi="Calibri"/>
              </w:rPr>
            </w:pPr>
            <w:r w:rsidRPr="005A2466">
              <w:rPr>
                <w:rFonts w:ascii="Calibri" w:hAnsi="Calibri"/>
              </w:rPr>
              <w:t xml:space="preserve">1. Saham </w:t>
            </w:r>
            <w:proofErr w:type="spellStart"/>
            <w:r w:rsidRPr="005A2466">
              <w:rPr>
                <w:rFonts w:ascii="Calibri" w:hAnsi="Calibri"/>
              </w:rPr>
              <w:t>Kelas</w:t>
            </w:r>
            <w:proofErr w:type="spellEnd"/>
            <w:r w:rsidRPr="005A2466">
              <w:rPr>
                <w:rFonts w:ascii="Calibri" w:hAnsi="Calibri"/>
              </w:rPr>
              <w:t xml:space="preserve"> A </w:t>
            </w:r>
            <w:proofErr w:type="spellStart"/>
            <w:r w:rsidRPr="005A2466">
              <w:rPr>
                <w:rFonts w:ascii="Calibri" w:hAnsi="Calibri"/>
              </w:rPr>
              <w:t>adalah</w:t>
            </w:r>
            <w:proofErr w:type="spellEnd"/>
            <w:r w:rsidRPr="005A2466">
              <w:rPr>
                <w:rFonts w:ascii="Calibri" w:hAnsi="Calibri"/>
              </w:rPr>
              <w:t xml:space="preserve"> </w:t>
            </w:r>
            <w:proofErr w:type="spellStart"/>
            <w:r w:rsidRPr="00613832">
              <w:rPr>
                <w:rFonts w:ascii="Calibri" w:hAnsi="Calibri" w:cs="Calibri"/>
              </w:rPr>
              <w:t>aham</w:t>
            </w:r>
            <w:proofErr w:type="spellEnd"/>
            <w:r w:rsidRPr="00613832">
              <w:rPr>
                <w:rFonts w:ascii="Calibri" w:hAnsi="Calibri" w:cs="Calibri"/>
              </w:rPr>
              <w:t xml:space="preserve"> </w:t>
            </w:r>
            <w:proofErr w:type="spellStart"/>
            <w:proofErr w:type="gramStart"/>
            <w:r w:rsidR="007366BB">
              <w:rPr>
                <w:rFonts w:ascii="Calibri" w:hAnsi="Calibri" w:cs="Calibri"/>
              </w:rPr>
              <w:t>b</w:t>
            </w:r>
            <w:r w:rsidRPr="00613832">
              <w:rPr>
                <w:rFonts w:ascii="Calibri" w:hAnsi="Calibri" w:cs="Calibri"/>
              </w:rPr>
              <w:t>iasa</w:t>
            </w:r>
            <w:proofErr w:type="spellEnd"/>
            <w:r w:rsidRPr="005A2466">
              <w:rPr>
                <w:rFonts w:ascii="Calibri" w:hAnsi="Calibri"/>
              </w:rPr>
              <w:t>;</w:t>
            </w:r>
            <w:proofErr w:type="gramEnd"/>
          </w:p>
          <w:p w14:paraId="6BAB08C7" w14:textId="77777777" w:rsidR="00E8461E" w:rsidRPr="005A2466" w:rsidRDefault="00E8461E" w:rsidP="005A2466">
            <w:pPr>
              <w:contextualSpacing/>
              <w:rPr>
                <w:rFonts w:ascii="Calibri" w:hAnsi="Calibri"/>
              </w:rPr>
            </w:pPr>
            <w:r w:rsidRPr="005A2466">
              <w:rPr>
                <w:rFonts w:ascii="Calibri" w:hAnsi="Calibri"/>
              </w:rPr>
              <w:t xml:space="preserve">2. Saham </w:t>
            </w:r>
            <w:proofErr w:type="spellStart"/>
            <w:r w:rsidRPr="005A2466">
              <w:rPr>
                <w:rFonts w:ascii="Calibri" w:hAnsi="Calibri"/>
              </w:rPr>
              <w:t>Kelas</w:t>
            </w:r>
            <w:proofErr w:type="spellEnd"/>
            <w:r w:rsidRPr="005A2466">
              <w:rPr>
                <w:rFonts w:ascii="Calibri" w:hAnsi="Calibri"/>
              </w:rPr>
              <w:t xml:space="preserve"> B </w:t>
            </w:r>
            <w:proofErr w:type="spellStart"/>
            <w:r w:rsidRPr="005A2466">
              <w:rPr>
                <w:rFonts w:ascii="Calibri" w:hAnsi="Calibri"/>
              </w:rPr>
              <w:t>adalah</w:t>
            </w:r>
            <w:proofErr w:type="spellEnd"/>
            <w:r w:rsidRPr="005A2466">
              <w:rPr>
                <w:rFonts w:ascii="Calibri" w:hAnsi="Calibri"/>
              </w:rPr>
              <w:t xml:space="preserve"> </w:t>
            </w:r>
            <w:proofErr w:type="spellStart"/>
            <w:r w:rsidRPr="005A2466">
              <w:rPr>
                <w:rFonts w:ascii="Calibri" w:hAnsi="Calibri"/>
              </w:rPr>
              <w:t>saham</w:t>
            </w:r>
            <w:proofErr w:type="spellEnd"/>
            <w:r w:rsidRPr="005A2466">
              <w:rPr>
                <w:rFonts w:ascii="Calibri" w:hAnsi="Calibri"/>
              </w:rPr>
              <w:t xml:space="preserve"> </w:t>
            </w:r>
            <w:proofErr w:type="spellStart"/>
            <w:r w:rsidRPr="005A2466">
              <w:rPr>
                <w:rFonts w:ascii="Calibri" w:hAnsi="Calibri"/>
              </w:rPr>
              <w:t>merupakan</w:t>
            </w:r>
            <w:proofErr w:type="spellEnd"/>
            <w:r w:rsidRPr="005A2466">
              <w:rPr>
                <w:rFonts w:ascii="Calibri" w:hAnsi="Calibri"/>
              </w:rPr>
              <w:t xml:space="preserve"> </w:t>
            </w:r>
            <w:proofErr w:type="spellStart"/>
            <w:r w:rsidRPr="005A2466">
              <w:rPr>
                <w:rFonts w:ascii="Calibri" w:hAnsi="Calibri"/>
              </w:rPr>
              <w:t>saham</w:t>
            </w:r>
            <w:proofErr w:type="spellEnd"/>
            <w:r w:rsidRPr="005A2466">
              <w:rPr>
                <w:rFonts w:ascii="Calibri" w:hAnsi="Calibri"/>
              </w:rPr>
              <w:t xml:space="preserve"> </w:t>
            </w:r>
            <w:proofErr w:type="spellStart"/>
            <w:proofErr w:type="gramStart"/>
            <w:r w:rsidRPr="005A2466">
              <w:rPr>
                <w:rFonts w:ascii="Calibri" w:hAnsi="Calibri"/>
              </w:rPr>
              <w:t>preferen</w:t>
            </w:r>
            <w:proofErr w:type="spellEnd"/>
            <w:r w:rsidRPr="005A2466">
              <w:rPr>
                <w:rFonts w:ascii="Calibri" w:hAnsi="Calibri"/>
              </w:rPr>
              <w:t>;</w:t>
            </w:r>
            <w:proofErr w:type="gramEnd"/>
          </w:p>
          <w:p w14:paraId="1B7CB94D" w14:textId="77777777" w:rsidR="00E8461E" w:rsidRPr="005A2466" w:rsidRDefault="00E8461E" w:rsidP="005A2466">
            <w:pPr>
              <w:contextualSpacing/>
              <w:rPr>
                <w:rFonts w:ascii="Calibri" w:hAnsi="Calibri"/>
              </w:rPr>
            </w:pPr>
            <w:r w:rsidRPr="005A2466">
              <w:rPr>
                <w:rFonts w:ascii="Calibri" w:hAnsi="Calibri"/>
              </w:rPr>
              <w:t xml:space="preserve">3. Saham </w:t>
            </w:r>
            <w:proofErr w:type="spellStart"/>
            <w:r w:rsidRPr="005A2466">
              <w:rPr>
                <w:rFonts w:ascii="Calibri" w:hAnsi="Calibri"/>
              </w:rPr>
              <w:t>Kelas</w:t>
            </w:r>
            <w:proofErr w:type="spellEnd"/>
            <w:r w:rsidRPr="005A2466">
              <w:rPr>
                <w:rFonts w:ascii="Calibri" w:hAnsi="Calibri"/>
              </w:rPr>
              <w:t xml:space="preserve"> C </w:t>
            </w:r>
            <w:proofErr w:type="spellStart"/>
            <w:r w:rsidRPr="005A2466">
              <w:rPr>
                <w:rFonts w:ascii="Calibri" w:hAnsi="Calibri"/>
              </w:rPr>
              <w:t>merupakan</w:t>
            </w:r>
            <w:proofErr w:type="spellEnd"/>
            <w:r w:rsidRPr="005A2466">
              <w:rPr>
                <w:rFonts w:ascii="Calibri" w:hAnsi="Calibri"/>
              </w:rPr>
              <w:t xml:space="preserve"> </w:t>
            </w:r>
            <w:proofErr w:type="spellStart"/>
            <w:r w:rsidRPr="005A2466">
              <w:rPr>
                <w:rFonts w:ascii="Calibri" w:hAnsi="Calibri"/>
              </w:rPr>
              <w:t>saham</w:t>
            </w:r>
            <w:proofErr w:type="spellEnd"/>
            <w:r w:rsidRPr="005A2466">
              <w:rPr>
                <w:rFonts w:ascii="Calibri" w:hAnsi="Calibri"/>
              </w:rPr>
              <w:t xml:space="preserve"> </w:t>
            </w:r>
            <w:proofErr w:type="spellStart"/>
            <w:r w:rsidRPr="005A2466">
              <w:rPr>
                <w:rFonts w:ascii="Calibri" w:hAnsi="Calibri"/>
              </w:rPr>
              <w:t>preferen</w:t>
            </w:r>
            <w:proofErr w:type="spellEnd"/>
            <w:r w:rsidRPr="005A2466">
              <w:rPr>
                <w:rFonts w:ascii="Calibri" w:hAnsi="Calibri"/>
              </w:rPr>
              <w:t xml:space="preserve"> </w:t>
            </w:r>
            <w:proofErr w:type="spellStart"/>
            <w:r w:rsidRPr="005A2466">
              <w:rPr>
                <w:rFonts w:ascii="Calibri" w:hAnsi="Calibri"/>
              </w:rPr>
              <w:t>dengan</w:t>
            </w:r>
            <w:proofErr w:type="spellEnd"/>
            <w:r w:rsidRPr="005A2466">
              <w:rPr>
                <w:rFonts w:ascii="Calibri" w:hAnsi="Calibri"/>
              </w:rPr>
              <w:t xml:space="preserve"> </w:t>
            </w:r>
            <w:proofErr w:type="spellStart"/>
            <w:r w:rsidRPr="005A2466">
              <w:rPr>
                <w:rFonts w:ascii="Calibri" w:hAnsi="Calibri"/>
              </w:rPr>
              <w:t>tingkatan</w:t>
            </w:r>
            <w:proofErr w:type="spellEnd"/>
            <w:r w:rsidRPr="005A2466">
              <w:rPr>
                <w:rFonts w:ascii="Calibri" w:hAnsi="Calibri"/>
              </w:rPr>
              <w:t xml:space="preserve"> </w:t>
            </w:r>
            <w:proofErr w:type="spellStart"/>
            <w:r w:rsidRPr="005A2466">
              <w:rPr>
                <w:rFonts w:ascii="Calibri" w:hAnsi="Calibri"/>
              </w:rPr>
              <w:t>diatas</w:t>
            </w:r>
            <w:proofErr w:type="spellEnd"/>
            <w:r w:rsidRPr="005A2466">
              <w:rPr>
                <w:rFonts w:ascii="Calibri" w:hAnsi="Calibri"/>
              </w:rPr>
              <w:t xml:space="preserve"> Saham </w:t>
            </w:r>
            <w:proofErr w:type="spellStart"/>
            <w:r w:rsidRPr="005A2466">
              <w:rPr>
                <w:rFonts w:ascii="Calibri" w:hAnsi="Calibri"/>
              </w:rPr>
              <w:t>Kelas</w:t>
            </w:r>
            <w:proofErr w:type="spellEnd"/>
            <w:r w:rsidRPr="005A2466">
              <w:rPr>
                <w:rFonts w:ascii="Calibri" w:hAnsi="Calibri"/>
              </w:rPr>
              <w:t xml:space="preserve"> B.</w:t>
            </w:r>
          </w:p>
          <w:p w14:paraId="1ADD6DF5" w14:textId="77777777" w:rsidR="00E8461E" w:rsidRPr="005A2466" w:rsidRDefault="00E8461E" w:rsidP="005A2466">
            <w:pPr>
              <w:ind w:left="987"/>
              <w:contextualSpacing/>
              <w:rPr>
                <w:rFonts w:ascii="Calibri" w:hAnsi="Calibri"/>
              </w:rPr>
            </w:pPr>
          </w:p>
        </w:tc>
      </w:tr>
    </w:tbl>
    <w:p w14:paraId="357E7EBA" w14:textId="77777777" w:rsidR="00E8461E" w:rsidRPr="005A2466" w:rsidRDefault="00E8461E" w:rsidP="005A2466">
      <w:pPr>
        <w:spacing w:after="0" w:line="240" w:lineRule="auto"/>
        <w:contextualSpacing/>
        <w:rPr>
          <w:rFonts w:ascii="Calibri" w:hAnsi="Calibri"/>
          <w:sz w:val="20"/>
        </w:rPr>
      </w:pPr>
    </w:p>
    <w:p w14:paraId="50D083AE" w14:textId="77777777" w:rsidR="00134E27" w:rsidRPr="005A2466" w:rsidRDefault="00134E27" w:rsidP="005A2466">
      <w:pPr>
        <w:spacing w:after="0" w:line="240" w:lineRule="auto"/>
        <w:contextualSpacing/>
        <w:jc w:val="center"/>
        <w:rPr>
          <w:rFonts w:ascii="Calibri" w:hAnsi="Calibri"/>
          <w:b/>
          <w:color w:val="000000"/>
          <w:sz w:val="20"/>
        </w:rPr>
      </w:pPr>
    </w:p>
    <w:p w14:paraId="6A588971" w14:textId="77777777" w:rsidR="00134E27" w:rsidRPr="005A2466" w:rsidRDefault="00134E27" w:rsidP="005A2466">
      <w:pPr>
        <w:spacing w:after="0" w:line="240" w:lineRule="auto"/>
        <w:contextualSpacing/>
        <w:rPr>
          <w:rFonts w:ascii="Calibri" w:hAnsi="Calibri"/>
          <w:b/>
          <w:color w:val="000000"/>
          <w:sz w:val="20"/>
        </w:rPr>
      </w:pPr>
      <w:r w:rsidRPr="005A2466">
        <w:rPr>
          <w:rFonts w:ascii="Calibri" w:hAnsi="Calibri"/>
          <w:b/>
          <w:color w:val="000000"/>
          <w:sz w:val="20"/>
        </w:rPr>
        <w:br w:type="page"/>
      </w:r>
    </w:p>
    <w:p w14:paraId="619DAF15" w14:textId="1EF03B91" w:rsidR="00134E27" w:rsidRPr="005A2466" w:rsidRDefault="00134E27" w:rsidP="005A2466">
      <w:pPr>
        <w:spacing w:after="0" w:line="240" w:lineRule="auto"/>
        <w:contextualSpacing/>
        <w:jc w:val="center"/>
        <w:rPr>
          <w:rFonts w:ascii="Calibri" w:hAnsi="Calibri"/>
          <w:sz w:val="20"/>
        </w:rPr>
      </w:pPr>
      <w:r w:rsidRPr="005A2466">
        <w:rPr>
          <w:rFonts w:ascii="Calibri" w:hAnsi="Calibri"/>
          <w:b/>
          <w:color w:val="000000"/>
          <w:sz w:val="20"/>
        </w:rPr>
        <w:lastRenderedPageBreak/>
        <w:t>Schedule 3 – Directors and Commissioners</w:t>
      </w:r>
      <w:r w:rsidR="002E535C" w:rsidRPr="00613832">
        <w:rPr>
          <w:rFonts w:ascii="Calibri" w:eastAsia="Times New Roman" w:hAnsi="Calibri" w:cs="Calibri"/>
          <w:b/>
          <w:bCs/>
          <w:color w:val="000000"/>
          <w:sz w:val="20"/>
          <w:szCs w:val="20"/>
          <w:lang w:eastAsia="en-ID"/>
        </w:rPr>
        <w:t>/</w:t>
      </w:r>
      <w:del w:id="2029" w:author="OLTRE" w:date="2024-07-03T22:42:00Z">
        <w:r w:rsidR="002E535C" w:rsidRPr="00613832">
          <w:rPr>
            <w:rFonts w:ascii="Calibri" w:eastAsia="Times New Roman" w:hAnsi="Calibri" w:cs="Calibri"/>
            <w:b/>
            <w:bCs/>
            <w:color w:val="000000"/>
            <w:sz w:val="20"/>
            <w:szCs w:val="20"/>
            <w:lang w:eastAsia="en-ID"/>
          </w:rPr>
          <w:delText>Jadwal</w:delText>
        </w:r>
      </w:del>
      <w:ins w:id="2030" w:author="OLTRE" w:date="2024-07-03T22:42:00Z">
        <w:r w:rsidR="00EA6D63" w:rsidRPr="00EA6D63">
          <w:rPr>
            <w:rFonts w:ascii="Calibri" w:hAnsi="Calibri"/>
            <w:color w:val="000000"/>
            <w:sz w:val="20"/>
          </w:rPr>
          <w:t xml:space="preserve"> </w:t>
        </w:r>
        <w:r w:rsidR="00EA6D63" w:rsidRPr="004E5CBB">
          <w:rPr>
            <w:rFonts w:ascii="Calibri" w:hAnsi="Calibri"/>
            <w:b/>
            <w:bCs/>
            <w:color w:val="000000"/>
            <w:sz w:val="20"/>
          </w:rPr>
          <w:t>Lampiran</w:t>
        </w:r>
      </w:ins>
      <w:r w:rsidR="00EA6D63" w:rsidRPr="00613832" w:rsidDel="00EA6D63">
        <w:rPr>
          <w:rFonts w:ascii="Calibri" w:eastAsia="Times New Roman" w:hAnsi="Calibri" w:cs="Calibri"/>
          <w:b/>
          <w:bCs/>
          <w:color w:val="000000"/>
          <w:sz w:val="20"/>
          <w:szCs w:val="20"/>
          <w:lang w:eastAsia="en-ID"/>
        </w:rPr>
        <w:t xml:space="preserve"> </w:t>
      </w:r>
      <w:r w:rsidR="002E535C" w:rsidRPr="00613832">
        <w:rPr>
          <w:rFonts w:ascii="Calibri" w:eastAsia="Times New Roman" w:hAnsi="Calibri" w:cs="Calibri"/>
          <w:b/>
          <w:bCs/>
          <w:color w:val="000000"/>
          <w:sz w:val="20"/>
          <w:szCs w:val="20"/>
          <w:lang w:eastAsia="en-ID"/>
        </w:rPr>
        <w:t xml:space="preserve">3 – </w:t>
      </w:r>
      <w:proofErr w:type="spellStart"/>
      <w:r w:rsidR="002E535C" w:rsidRPr="00613832">
        <w:rPr>
          <w:rFonts w:ascii="Calibri" w:eastAsia="Times New Roman" w:hAnsi="Calibri" w:cs="Calibri"/>
          <w:b/>
          <w:bCs/>
          <w:color w:val="000000"/>
          <w:sz w:val="20"/>
          <w:szCs w:val="20"/>
          <w:lang w:eastAsia="en-ID"/>
        </w:rPr>
        <w:t>Direksi</w:t>
      </w:r>
      <w:proofErr w:type="spellEnd"/>
      <w:r w:rsidR="002E535C" w:rsidRPr="00613832">
        <w:rPr>
          <w:rFonts w:ascii="Calibri" w:eastAsia="Times New Roman" w:hAnsi="Calibri" w:cs="Calibri"/>
          <w:b/>
          <w:bCs/>
          <w:color w:val="000000"/>
          <w:sz w:val="20"/>
          <w:szCs w:val="20"/>
          <w:lang w:eastAsia="en-ID"/>
        </w:rPr>
        <w:t xml:space="preserve"> dan Dewan </w:t>
      </w:r>
      <w:proofErr w:type="spellStart"/>
      <w:r w:rsidR="002E535C" w:rsidRPr="00613832">
        <w:rPr>
          <w:rFonts w:ascii="Calibri" w:eastAsia="Times New Roman" w:hAnsi="Calibri" w:cs="Calibri"/>
          <w:b/>
          <w:bCs/>
          <w:color w:val="000000"/>
          <w:sz w:val="20"/>
          <w:szCs w:val="20"/>
          <w:lang w:eastAsia="en-ID"/>
        </w:rPr>
        <w:t>Komisaris</w:t>
      </w:r>
      <w:proofErr w:type="spellEnd"/>
    </w:p>
    <w:p w14:paraId="79529C35" w14:textId="77777777" w:rsidR="00134E27" w:rsidRPr="005A2466" w:rsidRDefault="00134E27" w:rsidP="005A2466">
      <w:pPr>
        <w:spacing w:after="0" w:line="240" w:lineRule="auto"/>
        <w:contextualSpacing/>
        <w:rPr>
          <w:rFonts w:ascii="Calibri" w:hAnsi="Calibri"/>
          <w:sz w:val="20"/>
        </w:rPr>
      </w:pPr>
    </w:p>
    <w:p w14:paraId="713F8673" w14:textId="77777777" w:rsidR="00AC1C87" w:rsidRPr="005A2466" w:rsidRDefault="00AC1C87" w:rsidP="005A2466">
      <w:pPr>
        <w:spacing w:after="0" w:line="240" w:lineRule="auto"/>
        <w:contextualSpacing/>
        <w:rPr>
          <w:rFonts w:ascii="Calibri" w:hAnsi="Calibri"/>
          <w:sz w:val="20"/>
        </w:rPr>
      </w:pP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2263"/>
        <w:gridCol w:w="3261"/>
        <w:gridCol w:w="3543"/>
      </w:tblGrid>
      <w:tr w:rsidR="004865C1" w:rsidRPr="00613832" w14:paraId="0A2211D4" w14:textId="77777777" w:rsidTr="004865C1">
        <w:trPr>
          <w:trHeight w:val="452"/>
        </w:trPr>
        <w:tc>
          <w:tcPr>
            <w:tcW w:w="226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08" w:type="dxa"/>
              <w:bottom w:w="0" w:type="dxa"/>
              <w:right w:w="108" w:type="dxa"/>
            </w:tcMar>
            <w:vAlign w:val="center"/>
            <w:hideMark/>
          </w:tcPr>
          <w:p w14:paraId="2D15EAE1" w14:textId="663ACD44" w:rsidR="00134E27" w:rsidRPr="005A2466" w:rsidRDefault="00134E27" w:rsidP="005A2466">
            <w:pPr>
              <w:spacing w:after="0" w:line="240" w:lineRule="auto"/>
              <w:contextualSpacing/>
              <w:jc w:val="center"/>
              <w:rPr>
                <w:rFonts w:ascii="Calibri" w:hAnsi="Calibri"/>
                <w:sz w:val="20"/>
              </w:rPr>
            </w:pPr>
            <w:r w:rsidRPr="005A2466">
              <w:rPr>
                <w:rFonts w:ascii="Calibri" w:hAnsi="Calibri"/>
                <w:b/>
                <w:i/>
                <w:color w:val="000000"/>
                <w:sz w:val="20"/>
              </w:rPr>
              <w:t>Party</w:t>
            </w:r>
            <w:r w:rsidR="002E535C" w:rsidRPr="00613832">
              <w:rPr>
                <w:rFonts w:ascii="Calibri" w:eastAsia="Times New Roman" w:hAnsi="Calibri" w:cs="Calibri"/>
                <w:b/>
                <w:bCs/>
                <w:color w:val="000000"/>
                <w:sz w:val="20"/>
                <w:szCs w:val="20"/>
                <w:lang w:eastAsia="en-ID"/>
              </w:rPr>
              <w:t>/</w:t>
            </w:r>
            <w:proofErr w:type="spellStart"/>
            <w:r w:rsidR="002E535C" w:rsidRPr="00613832">
              <w:rPr>
                <w:rFonts w:ascii="Calibri" w:eastAsia="Times New Roman" w:hAnsi="Calibri" w:cs="Calibri"/>
                <w:b/>
                <w:bCs/>
                <w:color w:val="000000"/>
                <w:sz w:val="20"/>
                <w:szCs w:val="20"/>
                <w:lang w:eastAsia="en-ID"/>
              </w:rPr>
              <w:t>Pihak</w:t>
            </w:r>
            <w:proofErr w:type="spellEnd"/>
          </w:p>
        </w:tc>
        <w:tc>
          <w:tcPr>
            <w:tcW w:w="3261"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08" w:type="dxa"/>
              <w:bottom w:w="0" w:type="dxa"/>
              <w:right w:w="108" w:type="dxa"/>
            </w:tcMar>
            <w:vAlign w:val="center"/>
            <w:hideMark/>
          </w:tcPr>
          <w:p w14:paraId="3CE09261" w14:textId="77777777" w:rsidR="00AC1C87" w:rsidRPr="005A2466" w:rsidRDefault="00134E27" w:rsidP="005A2466">
            <w:pPr>
              <w:spacing w:after="0" w:line="240" w:lineRule="auto"/>
              <w:contextualSpacing/>
              <w:jc w:val="center"/>
              <w:rPr>
                <w:rFonts w:ascii="Calibri" w:hAnsi="Calibri"/>
                <w:b/>
                <w:color w:val="000000"/>
                <w:sz w:val="20"/>
              </w:rPr>
            </w:pPr>
            <w:r w:rsidRPr="005A2466">
              <w:rPr>
                <w:rFonts w:ascii="Calibri" w:hAnsi="Calibri"/>
                <w:b/>
                <w:i/>
                <w:color w:val="000000"/>
                <w:sz w:val="20"/>
              </w:rPr>
              <w:t>Nominated Director</w:t>
            </w:r>
            <w:r w:rsidR="002E535C" w:rsidRPr="00613832">
              <w:rPr>
                <w:rFonts w:ascii="Calibri" w:eastAsia="Times New Roman" w:hAnsi="Calibri" w:cs="Calibri"/>
                <w:b/>
                <w:bCs/>
                <w:color w:val="000000"/>
                <w:sz w:val="20"/>
                <w:szCs w:val="20"/>
                <w:lang w:eastAsia="en-ID"/>
              </w:rPr>
              <w:t>/</w:t>
            </w:r>
            <w:proofErr w:type="spellStart"/>
            <w:r w:rsidR="002E535C" w:rsidRPr="00613832">
              <w:rPr>
                <w:rFonts w:ascii="Calibri" w:eastAsia="Times New Roman" w:hAnsi="Calibri" w:cs="Calibri"/>
                <w:b/>
                <w:bCs/>
                <w:color w:val="000000"/>
                <w:sz w:val="20"/>
                <w:szCs w:val="20"/>
                <w:lang w:eastAsia="en-ID"/>
              </w:rPr>
              <w:t>Direktur</w:t>
            </w:r>
            <w:proofErr w:type="spellEnd"/>
            <w:r w:rsidR="002E535C" w:rsidRPr="00613832">
              <w:rPr>
                <w:rFonts w:ascii="Calibri" w:eastAsia="Times New Roman" w:hAnsi="Calibri" w:cs="Calibri"/>
                <w:b/>
                <w:bCs/>
                <w:color w:val="000000"/>
                <w:sz w:val="20"/>
                <w:szCs w:val="20"/>
                <w:lang w:eastAsia="en-ID"/>
              </w:rPr>
              <w:t xml:space="preserve"> yang </w:t>
            </w:r>
            <w:proofErr w:type="spellStart"/>
            <w:r w:rsidR="002E535C" w:rsidRPr="00613832">
              <w:rPr>
                <w:rFonts w:ascii="Calibri" w:eastAsia="Times New Roman" w:hAnsi="Calibri" w:cs="Calibri"/>
                <w:b/>
                <w:bCs/>
                <w:color w:val="000000"/>
                <w:sz w:val="20"/>
                <w:szCs w:val="20"/>
                <w:lang w:eastAsia="en-ID"/>
              </w:rPr>
              <w:t>Ditunjuk</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08" w:type="dxa"/>
              <w:bottom w:w="0" w:type="dxa"/>
              <w:right w:w="108" w:type="dxa"/>
            </w:tcMar>
            <w:vAlign w:val="center"/>
            <w:hideMark/>
          </w:tcPr>
          <w:p w14:paraId="0E5C6883"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b/>
                <w:i/>
                <w:color w:val="000000"/>
                <w:sz w:val="20"/>
              </w:rPr>
              <w:t>Nominated Commissioner</w:t>
            </w:r>
            <w:r w:rsidR="002E535C" w:rsidRPr="00613832">
              <w:rPr>
                <w:rFonts w:ascii="Calibri" w:eastAsia="Times New Roman" w:hAnsi="Calibri" w:cs="Calibri"/>
                <w:b/>
                <w:bCs/>
                <w:color w:val="000000"/>
                <w:sz w:val="20"/>
                <w:szCs w:val="20"/>
                <w:lang w:eastAsia="en-ID"/>
              </w:rPr>
              <w:t xml:space="preserve">/Dewan </w:t>
            </w:r>
            <w:proofErr w:type="spellStart"/>
            <w:r w:rsidR="002E535C" w:rsidRPr="00613832">
              <w:rPr>
                <w:rFonts w:ascii="Calibri" w:eastAsia="Times New Roman" w:hAnsi="Calibri" w:cs="Calibri"/>
                <w:b/>
                <w:bCs/>
                <w:color w:val="000000"/>
                <w:sz w:val="20"/>
                <w:szCs w:val="20"/>
                <w:lang w:eastAsia="en-ID"/>
              </w:rPr>
              <w:t>Komisaris</w:t>
            </w:r>
            <w:proofErr w:type="spellEnd"/>
            <w:r w:rsidR="002E535C" w:rsidRPr="00613832">
              <w:rPr>
                <w:rFonts w:ascii="Calibri" w:eastAsia="Times New Roman" w:hAnsi="Calibri" w:cs="Calibri"/>
                <w:b/>
                <w:bCs/>
                <w:color w:val="000000"/>
                <w:sz w:val="20"/>
                <w:szCs w:val="20"/>
                <w:lang w:eastAsia="en-ID"/>
              </w:rPr>
              <w:t xml:space="preserve"> yang </w:t>
            </w:r>
            <w:proofErr w:type="spellStart"/>
            <w:r w:rsidR="002E535C" w:rsidRPr="00613832">
              <w:rPr>
                <w:rFonts w:ascii="Calibri" w:eastAsia="Times New Roman" w:hAnsi="Calibri" w:cs="Calibri"/>
                <w:b/>
                <w:bCs/>
                <w:color w:val="000000"/>
                <w:sz w:val="20"/>
                <w:szCs w:val="20"/>
                <w:lang w:eastAsia="en-ID"/>
              </w:rPr>
              <w:t>Ditunjuk</w:t>
            </w:r>
            <w:proofErr w:type="spellEnd"/>
          </w:p>
        </w:tc>
      </w:tr>
      <w:tr w:rsidR="00AC1C87" w:rsidRPr="00613832" w14:paraId="0041AF3B" w14:textId="77777777" w:rsidTr="005A2466">
        <w:trPr>
          <w:trHeight w:val="354"/>
        </w:trPr>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12BA3F" w14:textId="77777777" w:rsidR="00134E27" w:rsidRPr="005A2466" w:rsidRDefault="00134E27" w:rsidP="005A2466">
            <w:pPr>
              <w:spacing w:after="0" w:line="240" w:lineRule="auto"/>
              <w:contextualSpacing/>
              <w:jc w:val="center"/>
              <w:rPr>
                <w:rFonts w:ascii="Calibri" w:hAnsi="Calibri"/>
                <w:sz w:val="20"/>
              </w:rPr>
            </w:pPr>
            <w:r w:rsidRPr="005A2466">
              <w:rPr>
                <w:rFonts w:ascii="Calibri" w:hAnsi="Calibri"/>
                <w:color w:val="000000"/>
                <w:sz w:val="20"/>
              </w:rPr>
              <w:t>Founding Shareholders</w:t>
            </w: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7FE09F" w14:textId="77777777" w:rsidR="00134E27" w:rsidRPr="005A2466" w:rsidRDefault="00E8461E" w:rsidP="005A2466">
            <w:pPr>
              <w:spacing w:after="0" w:line="240" w:lineRule="auto"/>
              <w:contextualSpacing/>
              <w:jc w:val="center"/>
              <w:rPr>
                <w:rFonts w:ascii="Calibri" w:hAnsi="Calibri"/>
                <w:sz w:val="20"/>
              </w:rPr>
            </w:pPr>
            <w:proofErr w:type="spellStart"/>
            <w:r w:rsidRPr="005A2466">
              <w:rPr>
                <w:rFonts w:ascii="Calibri" w:hAnsi="Calibri"/>
                <w:sz w:val="20"/>
              </w:rPr>
              <w:t>Tiang</w:t>
            </w:r>
            <w:proofErr w:type="spellEnd"/>
            <w:r w:rsidRPr="005A2466">
              <w:rPr>
                <w:rFonts w:ascii="Calibri" w:hAnsi="Calibri"/>
                <w:sz w:val="20"/>
              </w:rPr>
              <w:t xml:space="preserve"> </w:t>
            </w:r>
            <w:proofErr w:type="spellStart"/>
            <w:r w:rsidRPr="005A2466">
              <w:rPr>
                <w:rFonts w:ascii="Calibri" w:hAnsi="Calibri"/>
                <w:sz w:val="20"/>
              </w:rPr>
              <w:t>Vichi</w:t>
            </w:r>
            <w:proofErr w:type="spellEnd"/>
            <w:r w:rsidRPr="005A2466">
              <w:rPr>
                <w:rFonts w:ascii="Calibri" w:hAnsi="Calibri"/>
                <w:sz w:val="20"/>
              </w:rPr>
              <w:t xml:space="preserve"> Lestari</w:t>
            </w:r>
          </w:p>
        </w:tc>
        <w:tc>
          <w:tcPr>
            <w:tcW w:w="35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D91685" w14:textId="77777777" w:rsidR="00134E27" w:rsidRPr="005A2466" w:rsidRDefault="00E8461E" w:rsidP="005A2466">
            <w:pPr>
              <w:spacing w:after="0" w:line="240" w:lineRule="auto"/>
              <w:contextualSpacing/>
              <w:jc w:val="center"/>
              <w:rPr>
                <w:rFonts w:ascii="Calibri" w:hAnsi="Calibri"/>
                <w:sz w:val="20"/>
              </w:rPr>
            </w:pPr>
            <w:r w:rsidRPr="005A2466">
              <w:rPr>
                <w:rFonts w:ascii="Calibri" w:hAnsi="Calibri"/>
                <w:color w:val="000000"/>
                <w:sz w:val="20"/>
              </w:rPr>
              <w:t>Desmond Previn</w:t>
            </w:r>
          </w:p>
        </w:tc>
      </w:tr>
    </w:tbl>
    <w:p w14:paraId="72EC25C7" w14:textId="77777777" w:rsidR="00E8461E" w:rsidRPr="005A2466" w:rsidRDefault="00E8461E" w:rsidP="005A2466">
      <w:pPr>
        <w:spacing w:after="0" w:line="240" w:lineRule="auto"/>
        <w:contextualSpacing/>
        <w:jc w:val="center"/>
        <w:rPr>
          <w:rFonts w:ascii="Calibri" w:hAnsi="Calibri"/>
          <w:b/>
          <w:color w:val="000000"/>
          <w:sz w:val="20"/>
        </w:rPr>
      </w:pPr>
    </w:p>
    <w:p w14:paraId="68722EBC" w14:textId="77777777" w:rsidR="00134E27" w:rsidRPr="005A2466" w:rsidRDefault="00AC1C87" w:rsidP="005A2466">
      <w:pPr>
        <w:spacing w:after="0" w:line="240" w:lineRule="auto"/>
        <w:contextualSpacing/>
        <w:jc w:val="center"/>
        <w:rPr>
          <w:rFonts w:ascii="Calibri" w:hAnsi="Calibri"/>
          <w:sz w:val="20"/>
        </w:rPr>
      </w:pPr>
      <w:r w:rsidRPr="005A2466">
        <w:rPr>
          <w:rFonts w:ascii="Calibri" w:hAnsi="Calibri"/>
          <w:b/>
          <w:color w:val="000000"/>
          <w:sz w:val="20"/>
        </w:rPr>
        <w:br w:type="column"/>
      </w:r>
      <w:r w:rsidR="00134E27" w:rsidRPr="005A2466">
        <w:rPr>
          <w:rFonts w:ascii="Calibri" w:hAnsi="Calibri"/>
          <w:b/>
          <w:color w:val="000000"/>
          <w:sz w:val="20"/>
        </w:rPr>
        <w:lastRenderedPageBreak/>
        <w:t>Schedule 4 – Notice Details</w:t>
      </w:r>
      <w:r w:rsidR="002E535C" w:rsidRPr="00613832">
        <w:rPr>
          <w:rFonts w:ascii="Calibri" w:eastAsia="Times New Roman" w:hAnsi="Calibri" w:cs="Calibri"/>
          <w:b/>
          <w:bCs/>
          <w:color w:val="000000"/>
          <w:sz w:val="20"/>
          <w:szCs w:val="20"/>
          <w:lang w:eastAsia="en-ID"/>
        </w:rPr>
        <w:t>/</w:t>
      </w:r>
      <w:proofErr w:type="spellStart"/>
      <w:r w:rsidR="002E535C" w:rsidRPr="00613832">
        <w:rPr>
          <w:rFonts w:ascii="Calibri" w:eastAsia="Times New Roman" w:hAnsi="Calibri" w:cs="Calibri"/>
          <w:b/>
          <w:bCs/>
          <w:color w:val="000000"/>
          <w:sz w:val="20"/>
          <w:szCs w:val="20"/>
          <w:lang w:eastAsia="en-ID"/>
        </w:rPr>
        <w:t>Jawal</w:t>
      </w:r>
      <w:proofErr w:type="spellEnd"/>
      <w:r w:rsidR="002E535C" w:rsidRPr="00613832">
        <w:rPr>
          <w:rFonts w:ascii="Calibri" w:eastAsia="Times New Roman" w:hAnsi="Calibri" w:cs="Calibri"/>
          <w:b/>
          <w:bCs/>
          <w:color w:val="000000"/>
          <w:sz w:val="20"/>
          <w:szCs w:val="20"/>
          <w:lang w:eastAsia="en-ID"/>
        </w:rPr>
        <w:t xml:space="preserve"> 4 – </w:t>
      </w:r>
      <w:proofErr w:type="spellStart"/>
      <w:r w:rsidR="002E535C" w:rsidRPr="00613832">
        <w:rPr>
          <w:rFonts w:ascii="Calibri" w:eastAsia="Times New Roman" w:hAnsi="Calibri" w:cs="Calibri"/>
          <w:b/>
          <w:bCs/>
          <w:color w:val="000000"/>
          <w:sz w:val="20"/>
          <w:szCs w:val="20"/>
          <w:lang w:eastAsia="en-ID"/>
        </w:rPr>
        <w:t>Rincian</w:t>
      </w:r>
      <w:proofErr w:type="spellEnd"/>
      <w:r w:rsidR="002E535C" w:rsidRPr="00613832">
        <w:rPr>
          <w:rFonts w:ascii="Calibri" w:eastAsia="Times New Roman" w:hAnsi="Calibri" w:cs="Calibri"/>
          <w:b/>
          <w:bCs/>
          <w:color w:val="000000"/>
          <w:sz w:val="20"/>
          <w:szCs w:val="20"/>
          <w:lang w:eastAsia="en-ID"/>
        </w:rPr>
        <w:t xml:space="preserve"> </w:t>
      </w:r>
      <w:proofErr w:type="spellStart"/>
      <w:r w:rsidR="002E535C" w:rsidRPr="00613832">
        <w:rPr>
          <w:rFonts w:ascii="Calibri" w:eastAsia="Times New Roman" w:hAnsi="Calibri" w:cs="Calibri"/>
          <w:b/>
          <w:bCs/>
          <w:color w:val="000000"/>
          <w:sz w:val="20"/>
          <w:szCs w:val="20"/>
          <w:lang w:eastAsia="en-ID"/>
        </w:rPr>
        <w:t>Pemberitahuan</w:t>
      </w:r>
      <w:proofErr w:type="spellEnd"/>
    </w:p>
    <w:p w14:paraId="7F77BE15" w14:textId="77777777" w:rsidR="00134E27" w:rsidRPr="005A2466" w:rsidRDefault="00134E27" w:rsidP="005A2466">
      <w:pPr>
        <w:spacing w:after="0" w:line="240" w:lineRule="auto"/>
        <w:contextualSpacing/>
        <w:rPr>
          <w:rFonts w:ascii="Calibri" w:hAnsi="Calibri"/>
          <w:sz w:val="20"/>
        </w:rPr>
      </w:pPr>
    </w:p>
    <w:p w14:paraId="2FC41907" w14:textId="77777777" w:rsidR="005D6E62" w:rsidRPr="005A2466" w:rsidRDefault="005D6E62" w:rsidP="005A2466">
      <w:pPr>
        <w:spacing w:after="0" w:line="240" w:lineRule="auto"/>
        <w:contextualSpacing/>
        <w:rPr>
          <w:rFonts w:ascii="Calibri" w:hAnsi="Calibri"/>
          <w:sz w:val="20"/>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3685"/>
        <w:gridCol w:w="3260"/>
      </w:tblGrid>
      <w:tr w:rsidR="00AC1C87" w:rsidRPr="00613832" w14:paraId="0DE8F948" w14:textId="77777777" w:rsidTr="00AC1C87">
        <w:tc>
          <w:tcPr>
            <w:tcW w:w="2689" w:type="dxa"/>
            <w:shd w:val="clear" w:color="auto" w:fill="548DD4"/>
          </w:tcPr>
          <w:p w14:paraId="1100DC84" w14:textId="77777777" w:rsidR="00E8461E" w:rsidRPr="005A2466" w:rsidRDefault="00E8461E" w:rsidP="005A2466">
            <w:pPr>
              <w:spacing w:after="0" w:line="240" w:lineRule="auto"/>
              <w:contextualSpacing/>
              <w:jc w:val="center"/>
              <w:rPr>
                <w:rFonts w:ascii="Calibri" w:hAnsi="Calibri"/>
                <w:b/>
                <w:sz w:val="20"/>
              </w:rPr>
            </w:pPr>
            <w:r w:rsidRPr="005A2466">
              <w:rPr>
                <w:rFonts w:ascii="Calibri" w:hAnsi="Calibri"/>
                <w:b/>
                <w:i/>
                <w:sz w:val="20"/>
              </w:rPr>
              <w:t>Party</w:t>
            </w:r>
            <w:r w:rsidR="007179E8" w:rsidRPr="00613832">
              <w:rPr>
                <w:rFonts w:ascii="Calibri" w:hAnsi="Calibri" w:cs="Calibri"/>
                <w:b/>
                <w:sz w:val="20"/>
                <w:szCs w:val="20"/>
              </w:rPr>
              <w:t>/</w:t>
            </w:r>
            <w:proofErr w:type="spellStart"/>
            <w:r w:rsidR="007179E8" w:rsidRPr="00613832">
              <w:rPr>
                <w:rFonts w:ascii="Calibri" w:hAnsi="Calibri" w:cs="Calibri"/>
                <w:b/>
                <w:sz w:val="20"/>
                <w:szCs w:val="20"/>
              </w:rPr>
              <w:t>Pihak</w:t>
            </w:r>
            <w:proofErr w:type="spellEnd"/>
          </w:p>
          <w:p w14:paraId="6918658E" w14:textId="77777777" w:rsidR="00E8461E" w:rsidRPr="005A2466" w:rsidRDefault="00E8461E" w:rsidP="005A2466">
            <w:pPr>
              <w:spacing w:after="0" w:line="240" w:lineRule="auto"/>
              <w:contextualSpacing/>
              <w:jc w:val="center"/>
              <w:rPr>
                <w:rFonts w:ascii="Calibri" w:hAnsi="Calibri"/>
                <w:b/>
                <w:i/>
                <w:sz w:val="20"/>
              </w:rPr>
            </w:pPr>
          </w:p>
        </w:tc>
        <w:tc>
          <w:tcPr>
            <w:tcW w:w="3685" w:type="dxa"/>
            <w:shd w:val="clear" w:color="auto" w:fill="548DD4"/>
          </w:tcPr>
          <w:p w14:paraId="67FCDBDD" w14:textId="7A48E76C" w:rsidR="00E8461E" w:rsidRPr="005A2466" w:rsidRDefault="00E8461E" w:rsidP="005A2466">
            <w:pPr>
              <w:spacing w:after="0" w:line="240" w:lineRule="auto"/>
              <w:contextualSpacing/>
              <w:jc w:val="center"/>
              <w:rPr>
                <w:rFonts w:ascii="Calibri" w:hAnsi="Calibri"/>
                <w:b/>
                <w:sz w:val="20"/>
              </w:rPr>
            </w:pPr>
            <w:r w:rsidRPr="005A2466">
              <w:rPr>
                <w:rFonts w:ascii="Calibri" w:hAnsi="Calibri"/>
                <w:b/>
                <w:i/>
                <w:sz w:val="20"/>
              </w:rPr>
              <w:t>Addres</w:t>
            </w:r>
            <w:r w:rsidRPr="005A2466">
              <w:rPr>
                <w:rFonts w:ascii="Calibri" w:hAnsi="Calibri"/>
                <w:b/>
                <w:sz w:val="20"/>
              </w:rPr>
              <w:t>s</w:t>
            </w:r>
            <w:r w:rsidR="00CE0C2F">
              <w:rPr>
                <w:rFonts w:ascii="Calibri" w:hAnsi="Calibri" w:cs="Calibri"/>
                <w:b/>
                <w:sz w:val="20"/>
                <w:szCs w:val="20"/>
              </w:rPr>
              <w:t>/</w:t>
            </w:r>
          </w:p>
          <w:p w14:paraId="6A8BA0F9" w14:textId="77777777" w:rsidR="00E8461E" w:rsidRPr="005A2466" w:rsidRDefault="00E8461E" w:rsidP="005A2466">
            <w:pPr>
              <w:spacing w:after="0" w:line="240" w:lineRule="auto"/>
              <w:contextualSpacing/>
              <w:jc w:val="center"/>
              <w:rPr>
                <w:rFonts w:ascii="Calibri" w:hAnsi="Calibri"/>
                <w:b/>
                <w:sz w:val="20"/>
              </w:rPr>
            </w:pPr>
            <w:r w:rsidRPr="005A2466">
              <w:rPr>
                <w:rFonts w:ascii="Calibri" w:hAnsi="Calibri"/>
                <w:b/>
                <w:sz w:val="20"/>
              </w:rPr>
              <w:t>Alamat</w:t>
            </w:r>
          </w:p>
        </w:tc>
        <w:tc>
          <w:tcPr>
            <w:tcW w:w="3260" w:type="dxa"/>
            <w:shd w:val="clear" w:color="auto" w:fill="548DD4"/>
          </w:tcPr>
          <w:p w14:paraId="09AB5BAF" w14:textId="78E19A64" w:rsidR="00E8461E" w:rsidRPr="005A2466" w:rsidRDefault="00E8461E" w:rsidP="005A2466">
            <w:pPr>
              <w:spacing w:after="0" w:line="240" w:lineRule="auto"/>
              <w:contextualSpacing/>
              <w:jc w:val="center"/>
              <w:rPr>
                <w:rFonts w:ascii="Calibri" w:hAnsi="Calibri"/>
                <w:b/>
                <w:sz w:val="20"/>
              </w:rPr>
            </w:pPr>
            <w:r w:rsidRPr="00613832">
              <w:rPr>
                <w:rFonts w:ascii="Calibri" w:hAnsi="Calibri" w:cs="Calibri"/>
                <w:b/>
                <w:sz w:val="20"/>
                <w:szCs w:val="20"/>
              </w:rPr>
              <w:t>E</w:t>
            </w:r>
            <w:r w:rsidR="007179E8" w:rsidRPr="00613832">
              <w:rPr>
                <w:rFonts w:ascii="Calibri" w:hAnsi="Calibri" w:cs="Calibri"/>
                <w:b/>
                <w:sz w:val="20"/>
                <w:szCs w:val="20"/>
              </w:rPr>
              <w:t>-</w:t>
            </w:r>
            <w:r w:rsidRPr="00613832">
              <w:rPr>
                <w:rFonts w:ascii="Calibri" w:hAnsi="Calibri" w:cs="Calibri"/>
                <w:b/>
                <w:sz w:val="20"/>
                <w:szCs w:val="20"/>
              </w:rPr>
              <w:t>mail</w:t>
            </w:r>
          </w:p>
        </w:tc>
      </w:tr>
      <w:tr w:rsidR="00AC1C87" w:rsidRPr="00613832" w14:paraId="0F8DF83C" w14:textId="77777777" w:rsidTr="005D6E62">
        <w:trPr>
          <w:trHeight w:val="381"/>
        </w:trPr>
        <w:tc>
          <w:tcPr>
            <w:tcW w:w="2689" w:type="dxa"/>
            <w:vAlign w:val="center"/>
          </w:tcPr>
          <w:p w14:paraId="7E352D80" w14:textId="77777777" w:rsidR="00E8461E" w:rsidRPr="00613832" w:rsidRDefault="005D6E62" w:rsidP="00613832">
            <w:pPr>
              <w:spacing w:after="0" w:line="240" w:lineRule="auto"/>
              <w:contextualSpacing/>
              <w:rPr>
                <w:rFonts w:ascii="Calibri" w:hAnsi="Calibri" w:cs="Calibri"/>
                <w:b/>
                <w:sz w:val="20"/>
                <w:szCs w:val="20"/>
              </w:rPr>
            </w:pPr>
            <w:proofErr w:type="spellStart"/>
            <w:r w:rsidRPr="00613832">
              <w:rPr>
                <w:rFonts w:ascii="Calibri" w:hAnsi="Calibri" w:cs="Calibri"/>
                <w:b/>
                <w:sz w:val="20"/>
                <w:szCs w:val="20"/>
              </w:rPr>
              <w:t>Tiang</w:t>
            </w:r>
            <w:proofErr w:type="spellEnd"/>
            <w:r w:rsidRPr="00613832">
              <w:rPr>
                <w:rFonts w:ascii="Calibri" w:hAnsi="Calibri" w:cs="Calibri"/>
                <w:b/>
                <w:sz w:val="20"/>
                <w:szCs w:val="20"/>
              </w:rPr>
              <w:t xml:space="preserve"> </w:t>
            </w:r>
            <w:proofErr w:type="spellStart"/>
            <w:r w:rsidRPr="00613832">
              <w:rPr>
                <w:rFonts w:ascii="Calibri" w:hAnsi="Calibri" w:cs="Calibri"/>
                <w:b/>
                <w:sz w:val="20"/>
                <w:szCs w:val="20"/>
              </w:rPr>
              <w:t>Vichi</w:t>
            </w:r>
            <w:proofErr w:type="spellEnd"/>
            <w:r w:rsidRPr="00613832">
              <w:rPr>
                <w:rFonts w:ascii="Calibri" w:hAnsi="Calibri" w:cs="Calibri"/>
                <w:b/>
                <w:sz w:val="20"/>
                <w:szCs w:val="20"/>
              </w:rPr>
              <w:t xml:space="preserve"> Lestari</w:t>
            </w:r>
          </w:p>
        </w:tc>
        <w:tc>
          <w:tcPr>
            <w:tcW w:w="3685" w:type="dxa"/>
            <w:vAlign w:val="center"/>
          </w:tcPr>
          <w:p w14:paraId="591F7B4D" w14:textId="77777777" w:rsidR="00E8461E" w:rsidRPr="00613832" w:rsidRDefault="00E8461E" w:rsidP="00613832">
            <w:pPr>
              <w:spacing w:after="0" w:line="240" w:lineRule="auto"/>
              <w:contextualSpacing/>
              <w:jc w:val="center"/>
              <w:rPr>
                <w:rFonts w:ascii="Calibri" w:hAnsi="Calibri" w:cs="Calibri"/>
                <w:sz w:val="20"/>
                <w:szCs w:val="20"/>
              </w:rPr>
            </w:pPr>
          </w:p>
        </w:tc>
        <w:tc>
          <w:tcPr>
            <w:tcW w:w="3260" w:type="dxa"/>
            <w:vAlign w:val="center"/>
          </w:tcPr>
          <w:p w14:paraId="27CA1B81" w14:textId="77777777" w:rsidR="00E8461E" w:rsidRPr="00613832" w:rsidRDefault="00E8461E" w:rsidP="00613832">
            <w:pPr>
              <w:spacing w:after="0" w:line="240" w:lineRule="auto"/>
              <w:contextualSpacing/>
              <w:jc w:val="center"/>
              <w:rPr>
                <w:rFonts w:ascii="Calibri" w:hAnsi="Calibri" w:cs="Calibri"/>
                <w:sz w:val="20"/>
                <w:szCs w:val="20"/>
              </w:rPr>
            </w:pPr>
          </w:p>
        </w:tc>
      </w:tr>
      <w:tr w:rsidR="005D6E62" w:rsidRPr="00613832" w14:paraId="00F670B8" w14:textId="77777777" w:rsidTr="005D6E62">
        <w:trPr>
          <w:trHeight w:val="338"/>
        </w:trPr>
        <w:tc>
          <w:tcPr>
            <w:tcW w:w="2689" w:type="dxa"/>
            <w:vAlign w:val="center"/>
          </w:tcPr>
          <w:p w14:paraId="5478DD81" w14:textId="77777777" w:rsidR="005D6E62" w:rsidRPr="00613832" w:rsidRDefault="005D6E62" w:rsidP="00613832">
            <w:pPr>
              <w:spacing w:after="0" w:line="240" w:lineRule="auto"/>
              <w:contextualSpacing/>
              <w:rPr>
                <w:rFonts w:ascii="Calibri" w:hAnsi="Calibri" w:cs="Calibri"/>
                <w:b/>
                <w:sz w:val="20"/>
                <w:szCs w:val="20"/>
              </w:rPr>
            </w:pPr>
            <w:r w:rsidRPr="00613832">
              <w:rPr>
                <w:rFonts w:ascii="Calibri" w:eastAsia="Times New Roman" w:hAnsi="Calibri" w:cs="Calibri"/>
                <w:b/>
                <w:color w:val="000000"/>
                <w:sz w:val="20"/>
                <w:szCs w:val="20"/>
                <w:lang w:val="en-US"/>
              </w:rPr>
              <w:t>Desmond Previn</w:t>
            </w:r>
          </w:p>
        </w:tc>
        <w:tc>
          <w:tcPr>
            <w:tcW w:w="3685" w:type="dxa"/>
            <w:vAlign w:val="center"/>
          </w:tcPr>
          <w:p w14:paraId="3BD6712F" w14:textId="77777777" w:rsidR="005D6E62" w:rsidRPr="00613832" w:rsidDel="00E91DEE" w:rsidRDefault="005D6E62" w:rsidP="00613832">
            <w:pPr>
              <w:spacing w:after="0" w:line="240" w:lineRule="auto"/>
              <w:contextualSpacing/>
              <w:jc w:val="center"/>
              <w:rPr>
                <w:rFonts w:ascii="Calibri" w:hAnsi="Calibri" w:cs="Calibri"/>
                <w:sz w:val="20"/>
                <w:szCs w:val="20"/>
              </w:rPr>
            </w:pPr>
          </w:p>
        </w:tc>
        <w:tc>
          <w:tcPr>
            <w:tcW w:w="3260" w:type="dxa"/>
            <w:vAlign w:val="center"/>
          </w:tcPr>
          <w:p w14:paraId="2CC0F151" w14:textId="77777777" w:rsidR="005D6E62" w:rsidRPr="00613832" w:rsidRDefault="005D6E62" w:rsidP="00613832">
            <w:pPr>
              <w:spacing w:after="0" w:line="240" w:lineRule="auto"/>
              <w:contextualSpacing/>
              <w:jc w:val="center"/>
              <w:rPr>
                <w:rFonts w:ascii="Calibri" w:hAnsi="Calibri" w:cs="Calibri"/>
                <w:sz w:val="20"/>
                <w:szCs w:val="20"/>
              </w:rPr>
            </w:pPr>
          </w:p>
        </w:tc>
      </w:tr>
      <w:tr w:rsidR="002E535C" w:rsidRPr="00613832" w14:paraId="1336E78A" w14:textId="77777777" w:rsidTr="005D6E62">
        <w:trPr>
          <w:trHeight w:val="297"/>
        </w:trPr>
        <w:tc>
          <w:tcPr>
            <w:tcW w:w="2689" w:type="dxa"/>
            <w:vAlign w:val="center"/>
          </w:tcPr>
          <w:p w14:paraId="094EF07B" w14:textId="77777777" w:rsidR="002E535C" w:rsidRPr="00613832" w:rsidRDefault="002E535C" w:rsidP="00613832">
            <w:pPr>
              <w:spacing w:after="0" w:line="240" w:lineRule="auto"/>
              <w:contextualSpacing/>
              <w:rPr>
                <w:rFonts w:ascii="Calibri" w:eastAsia="Times New Roman" w:hAnsi="Calibri" w:cs="Calibri"/>
                <w:b/>
                <w:color w:val="000000"/>
                <w:sz w:val="20"/>
                <w:szCs w:val="20"/>
                <w:lang w:val="en-US"/>
              </w:rPr>
            </w:pPr>
            <w:r w:rsidRPr="00613832">
              <w:rPr>
                <w:rFonts w:ascii="Calibri" w:eastAsia="Times New Roman" w:hAnsi="Calibri" w:cs="Calibri"/>
                <w:b/>
                <w:color w:val="000000"/>
                <w:sz w:val="20"/>
                <w:szCs w:val="20"/>
                <w:lang w:val="en-US"/>
              </w:rPr>
              <w:t xml:space="preserve">Luna </w:t>
            </w:r>
            <w:proofErr w:type="spellStart"/>
            <w:r w:rsidRPr="00613832">
              <w:rPr>
                <w:rFonts w:ascii="Calibri" w:eastAsia="Times New Roman" w:hAnsi="Calibri" w:cs="Calibri"/>
                <w:b/>
                <w:color w:val="000000"/>
                <w:sz w:val="20"/>
                <w:szCs w:val="20"/>
                <w:lang w:val="en-US"/>
              </w:rPr>
              <w:t>Famiarjo</w:t>
            </w:r>
            <w:proofErr w:type="spellEnd"/>
          </w:p>
        </w:tc>
        <w:tc>
          <w:tcPr>
            <w:tcW w:w="3685" w:type="dxa"/>
            <w:vAlign w:val="center"/>
          </w:tcPr>
          <w:p w14:paraId="346C438D" w14:textId="77777777" w:rsidR="002E535C" w:rsidRPr="00613832" w:rsidRDefault="002E535C" w:rsidP="00613832">
            <w:pPr>
              <w:spacing w:after="0" w:line="240" w:lineRule="auto"/>
              <w:contextualSpacing/>
              <w:jc w:val="center"/>
              <w:rPr>
                <w:rFonts w:ascii="Calibri" w:hAnsi="Calibri" w:cs="Calibri"/>
                <w:sz w:val="20"/>
                <w:szCs w:val="20"/>
              </w:rPr>
            </w:pPr>
          </w:p>
        </w:tc>
        <w:tc>
          <w:tcPr>
            <w:tcW w:w="3260" w:type="dxa"/>
            <w:vAlign w:val="center"/>
          </w:tcPr>
          <w:p w14:paraId="3868454A" w14:textId="77777777" w:rsidR="002E535C" w:rsidRPr="00613832" w:rsidRDefault="002E535C" w:rsidP="00613832">
            <w:pPr>
              <w:spacing w:after="0" w:line="240" w:lineRule="auto"/>
              <w:contextualSpacing/>
              <w:jc w:val="center"/>
              <w:rPr>
                <w:rFonts w:ascii="Calibri" w:hAnsi="Calibri" w:cs="Calibri"/>
                <w:sz w:val="20"/>
                <w:szCs w:val="20"/>
              </w:rPr>
            </w:pPr>
          </w:p>
        </w:tc>
      </w:tr>
      <w:tr w:rsidR="002E535C" w:rsidRPr="00613832" w14:paraId="129E4660" w14:textId="77777777" w:rsidTr="005D6E62">
        <w:trPr>
          <w:trHeight w:val="297"/>
        </w:trPr>
        <w:tc>
          <w:tcPr>
            <w:tcW w:w="2689" w:type="dxa"/>
            <w:vAlign w:val="center"/>
          </w:tcPr>
          <w:p w14:paraId="3C5D451E" w14:textId="77777777" w:rsidR="002E535C" w:rsidRPr="00613832" w:rsidRDefault="002E535C" w:rsidP="00613832">
            <w:pPr>
              <w:spacing w:after="0" w:line="240" w:lineRule="auto"/>
              <w:contextualSpacing/>
              <w:rPr>
                <w:rFonts w:ascii="Calibri" w:eastAsia="Times New Roman" w:hAnsi="Calibri" w:cs="Calibri"/>
                <w:b/>
                <w:color w:val="000000"/>
                <w:sz w:val="20"/>
                <w:szCs w:val="20"/>
                <w:lang w:val="en-US"/>
              </w:rPr>
            </w:pPr>
            <w:r w:rsidRPr="00613832">
              <w:rPr>
                <w:rFonts w:ascii="Calibri" w:eastAsia="Times New Roman" w:hAnsi="Calibri" w:cs="Calibri"/>
                <w:b/>
                <w:color w:val="000000"/>
                <w:sz w:val="20"/>
                <w:szCs w:val="20"/>
                <w:lang w:val="en-US"/>
              </w:rPr>
              <w:t xml:space="preserve">Dexter </w:t>
            </w:r>
            <w:proofErr w:type="spellStart"/>
            <w:r w:rsidRPr="00613832">
              <w:rPr>
                <w:rFonts w:ascii="Calibri" w:eastAsia="Times New Roman" w:hAnsi="Calibri" w:cs="Calibri"/>
                <w:b/>
                <w:color w:val="000000"/>
                <w:sz w:val="20"/>
                <w:szCs w:val="20"/>
                <w:lang w:val="en-US"/>
              </w:rPr>
              <w:t>Harto</w:t>
            </w:r>
            <w:proofErr w:type="spellEnd"/>
          </w:p>
        </w:tc>
        <w:tc>
          <w:tcPr>
            <w:tcW w:w="3685" w:type="dxa"/>
            <w:vAlign w:val="center"/>
          </w:tcPr>
          <w:p w14:paraId="61315B46" w14:textId="77777777" w:rsidR="002E535C" w:rsidRPr="00613832" w:rsidRDefault="002E535C" w:rsidP="00613832">
            <w:pPr>
              <w:spacing w:after="0" w:line="240" w:lineRule="auto"/>
              <w:contextualSpacing/>
              <w:jc w:val="center"/>
              <w:rPr>
                <w:rFonts w:ascii="Calibri" w:hAnsi="Calibri" w:cs="Calibri"/>
                <w:sz w:val="20"/>
                <w:szCs w:val="20"/>
              </w:rPr>
            </w:pPr>
          </w:p>
        </w:tc>
        <w:tc>
          <w:tcPr>
            <w:tcW w:w="3260" w:type="dxa"/>
            <w:vAlign w:val="center"/>
          </w:tcPr>
          <w:p w14:paraId="3D87824B" w14:textId="77777777" w:rsidR="002E535C" w:rsidRPr="00613832" w:rsidRDefault="002E535C" w:rsidP="00613832">
            <w:pPr>
              <w:spacing w:after="0" w:line="240" w:lineRule="auto"/>
              <w:contextualSpacing/>
              <w:jc w:val="center"/>
              <w:rPr>
                <w:rFonts w:ascii="Calibri" w:hAnsi="Calibri" w:cs="Calibri"/>
                <w:sz w:val="20"/>
                <w:szCs w:val="20"/>
              </w:rPr>
            </w:pPr>
          </w:p>
        </w:tc>
      </w:tr>
      <w:tr w:rsidR="002E535C" w:rsidRPr="00613832" w14:paraId="101C0DE5" w14:textId="77777777" w:rsidTr="005D6E62">
        <w:trPr>
          <w:trHeight w:val="297"/>
        </w:trPr>
        <w:tc>
          <w:tcPr>
            <w:tcW w:w="2689" w:type="dxa"/>
            <w:vAlign w:val="center"/>
          </w:tcPr>
          <w:p w14:paraId="5CFE7D28" w14:textId="77777777" w:rsidR="002E535C" w:rsidRPr="00613832" w:rsidRDefault="002E535C" w:rsidP="00613832">
            <w:pPr>
              <w:spacing w:after="0" w:line="240" w:lineRule="auto"/>
              <w:contextualSpacing/>
              <w:rPr>
                <w:rFonts w:ascii="Calibri" w:eastAsia="Times New Roman" w:hAnsi="Calibri" w:cs="Calibri"/>
                <w:b/>
                <w:color w:val="000000"/>
                <w:sz w:val="20"/>
                <w:szCs w:val="20"/>
                <w:lang w:val="en-US"/>
              </w:rPr>
            </w:pPr>
            <w:r w:rsidRPr="00613832">
              <w:rPr>
                <w:rFonts w:ascii="Calibri" w:eastAsia="Times New Roman" w:hAnsi="Calibri" w:cs="Calibri"/>
                <w:b/>
                <w:color w:val="000000"/>
                <w:sz w:val="20"/>
                <w:szCs w:val="20"/>
                <w:lang w:val="en-US"/>
              </w:rPr>
              <w:t xml:space="preserve">Salim </w:t>
            </w:r>
            <w:proofErr w:type="spellStart"/>
            <w:r w:rsidRPr="00613832">
              <w:rPr>
                <w:rFonts w:ascii="Calibri" w:eastAsia="Times New Roman" w:hAnsi="Calibri" w:cs="Calibri"/>
                <w:b/>
                <w:color w:val="000000"/>
                <w:sz w:val="20"/>
                <w:szCs w:val="20"/>
                <w:lang w:val="en-US"/>
              </w:rPr>
              <w:t>Haykal</w:t>
            </w:r>
            <w:proofErr w:type="spellEnd"/>
          </w:p>
        </w:tc>
        <w:tc>
          <w:tcPr>
            <w:tcW w:w="3685" w:type="dxa"/>
            <w:vAlign w:val="center"/>
          </w:tcPr>
          <w:p w14:paraId="2A144EC9" w14:textId="77777777" w:rsidR="002E535C" w:rsidRPr="00613832" w:rsidRDefault="002E535C" w:rsidP="00613832">
            <w:pPr>
              <w:spacing w:after="0" w:line="240" w:lineRule="auto"/>
              <w:contextualSpacing/>
              <w:jc w:val="center"/>
              <w:rPr>
                <w:rFonts w:ascii="Calibri" w:hAnsi="Calibri" w:cs="Calibri"/>
                <w:sz w:val="20"/>
                <w:szCs w:val="20"/>
              </w:rPr>
            </w:pPr>
          </w:p>
        </w:tc>
        <w:tc>
          <w:tcPr>
            <w:tcW w:w="3260" w:type="dxa"/>
            <w:vAlign w:val="center"/>
          </w:tcPr>
          <w:p w14:paraId="681F3408" w14:textId="77777777" w:rsidR="002E535C" w:rsidRPr="00613832" w:rsidRDefault="002E535C" w:rsidP="00613832">
            <w:pPr>
              <w:spacing w:after="0" w:line="240" w:lineRule="auto"/>
              <w:contextualSpacing/>
              <w:jc w:val="center"/>
              <w:rPr>
                <w:rFonts w:ascii="Calibri" w:hAnsi="Calibri" w:cs="Calibri"/>
                <w:sz w:val="20"/>
                <w:szCs w:val="20"/>
              </w:rPr>
            </w:pPr>
          </w:p>
        </w:tc>
      </w:tr>
      <w:tr w:rsidR="005D6E62" w:rsidRPr="00613832" w14:paraId="76C7F62B" w14:textId="77777777" w:rsidTr="005D6E62">
        <w:trPr>
          <w:trHeight w:val="297"/>
        </w:trPr>
        <w:tc>
          <w:tcPr>
            <w:tcW w:w="2689" w:type="dxa"/>
            <w:vAlign w:val="center"/>
          </w:tcPr>
          <w:p w14:paraId="1F4DCEC1" w14:textId="77777777" w:rsidR="005D6E62" w:rsidRPr="00613832" w:rsidRDefault="005D6E62" w:rsidP="00613832">
            <w:pPr>
              <w:spacing w:after="0" w:line="240" w:lineRule="auto"/>
              <w:contextualSpacing/>
              <w:rPr>
                <w:rFonts w:ascii="Calibri" w:hAnsi="Calibri" w:cs="Calibri"/>
                <w:b/>
                <w:iCs/>
                <w:color w:val="000000"/>
                <w:sz w:val="20"/>
                <w:szCs w:val="20"/>
              </w:rPr>
            </w:pPr>
            <w:proofErr w:type="spellStart"/>
            <w:r w:rsidRPr="00613832">
              <w:rPr>
                <w:rFonts w:ascii="Calibri" w:eastAsia="Times New Roman" w:hAnsi="Calibri" w:cs="Calibri"/>
                <w:b/>
                <w:color w:val="000000"/>
                <w:sz w:val="20"/>
                <w:szCs w:val="20"/>
                <w:lang w:val="en-US"/>
              </w:rPr>
              <w:t>Hikmat</w:t>
            </w:r>
            <w:proofErr w:type="spellEnd"/>
            <w:r w:rsidRPr="00613832">
              <w:rPr>
                <w:rFonts w:ascii="Calibri" w:eastAsia="Times New Roman" w:hAnsi="Calibri" w:cs="Calibri"/>
                <w:b/>
                <w:color w:val="000000"/>
                <w:sz w:val="20"/>
                <w:szCs w:val="20"/>
                <w:lang w:val="en-US"/>
              </w:rPr>
              <w:t xml:space="preserve"> </w:t>
            </w:r>
            <w:proofErr w:type="spellStart"/>
            <w:r w:rsidRPr="00613832">
              <w:rPr>
                <w:rFonts w:ascii="Calibri" w:eastAsia="Times New Roman" w:hAnsi="Calibri" w:cs="Calibri"/>
                <w:b/>
                <w:color w:val="000000"/>
                <w:sz w:val="20"/>
                <w:szCs w:val="20"/>
                <w:lang w:val="en-US"/>
              </w:rPr>
              <w:t>Hardono</w:t>
            </w:r>
            <w:proofErr w:type="spellEnd"/>
          </w:p>
        </w:tc>
        <w:tc>
          <w:tcPr>
            <w:tcW w:w="3685" w:type="dxa"/>
            <w:vAlign w:val="center"/>
          </w:tcPr>
          <w:p w14:paraId="07017D4F" w14:textId="77777777" w:rsidR="005D6E62" w:rsidRPr="00613832" w:rsidRDefault="005D6E62" w:rsidP="00613832">
            <w:pPr>
              <w:spacing w:after="0" w:line="240" w:lineRule="auto"/>
              <w:contextualSpacing/>
              <w:jc w:val="center"/>
              <w:rPr>
                <w:rFonts w:ascii="Calibri" w:hAnsi="Calibri" w:cs="Calibri"/>
                <w:sz w:val="20"/>
                <w:szCs w:val="20"/>
              </w:rPr>
            </w:pPr>
          </w:p>
        </w:tc>
        <w:tc>
          <w:tcPr>
            <w:tcW w:w="3260" w:type="dxa"/>
            <w:vAlign w:val="center"/>
          </w:tcPr>
          <w:p w14:paraId="5F310635" w14:textId="77777777" w:rsidR="005D6E62" w:rsidRPr="00613832" w:rsidRDefault="005D6E62" w:rsidP="00613832">
            <w:pPr>
              <w:spacing w:after="0" w:line="240" w:lineRule="auto"/>
              <w:contextualSpacing/>
              <w:jc w:val="center"/>
              <w:rPr>
                <w:rFonts w:ascii="Calibri" w:hAnsi="Calibri" w:cs="Calibri"/>
                <w:sz w:val="20"/>
                <w:szCs w:val="20"/>
              </w:rPr>
            </w:pPr>
          </w:p>
        </w:tc>
      </w:tr>
      <w:tr w:rsidR="002E535C" w:rsidRPr="00613832" w14:paraId="6997CDA9" w14:textId="77777777" w:rsidTr="005D6E62">
        <w:trPr>
          <w:trHeight w:val="297"/>
        </w:trPr>
        <w:tc>
          <w:tcPr>
            <w:tcW w:w="2689" w:type="dxa"/>
            <w:vAlign w:val="center"/>
          </w:tcPr>
          <w:p w14:paraId="703BC46F" w14:textId="77777777" w:rsidR="002E535C" w:rsidRPr="00613832" w:rsidRDefault="002E535C" w:rsidP="00613832">
            <w:pPr>
              <w:spacing w:after="0" w:line="240" w:lineRule="auto"/>
              <w:contextualSpacing/>
              <w:rPr>
                <w:rFonts w:ascii="Calibri" w:eastAsia="Times New Roman" w:hAnsi="Calibri" w:cs="Calibri"/>
                <w:b/>
                <w:color w:val="000000"/>
                <w:sz w:val="20"/>
                <w:szCs w:val="20"/>
                <w:lang w:val="en-US"/>
              </w:rPr>
            </w:pPr>
            <w:r w:rsidRPr="00613832">
              <w:rPr>
                <w:rFonts w:ascii="Calibri" w:eastAsia="Times New Roman" w:hAnsi="Calibri" w:cs="Calibri"/>
                <w:b/>
                <w:color w:val="000000"/>
                <w:sz w:val="20"/>
                <w:szCs w:val="20"/>
                <w:lang w:val="en-US"/>
              </w:rPr>
              <w:t xml:space="preserve">PT. Mega </w:t>
            </w:r>
            <w:proofErr w:type="spellStart"/>
            <w:r w:rsidRPr="00613832">
              <w:rPr>
                <w:rFonts w:ascii="Calibri" w:eastAsia="Times New Roman" w:hAnsi="Calibri" w:cs="Calibri"/>
                <w:b/>
                <w:color w:val="000000"/>
                <w:sz w:val="20"/>
                <w:szCs w:val="20"/>
                <w:lang w:val="en-US"/>
              </w:rPr>
              <w:t>Ozora</w:t>
            </w:r>
            <w:proofErr w:type="spellEnd"/>
            <w:r w:rsidRPr="00613832">
              <w:rPr>
                <w:rFonts w:ascii="Calibri" w:eastAsia="Times New Roman" w:hAnsi="Calibri" w:cs="Calibri"/>
                <w:b/>
                <w:color w:val="000000"/>
                <w:sz w:val="20"/>
                <w:szCs w:val="20"/>
                <w:lang w:val="en-US"/>
              </w:rPr>
              <w:t xml:space="preserve"> </w:t>
            </w:r>
            <w:proofErr w:type="spellStart"/>
            <w:r w:rsidRPr="00613832">
              <w:rPr>
                <w:rFonts w:ascii="Calibri" w:eastAsia="Times New Roman" w:hAnsi="Calibri" w:cs="Calibri"/>
                <w:b/>
                <w:color w:val="000000"/>
                <w:sz w:val="20"/>
                <w:szCs w:val="20"/>
                <w:lang w:val="en-US"/>
              </w:rPr>
              <w:t>Ventur</w:t>
            </w:r>
            <w:proofErr w:type="spellEnd"/>
          </w:p>
        </w:tc>
        <w:tc>
          <w:tcPr>
            <w:tcW w:w="3685" w:type="dxa"/>
            <w:vAlign w:val="center"/>
          </w:tcPr>
          <w:p w14:paraId="3FEBB70F" w14:textId="77777777" w:rsidR="002E535C" w:rsidRPr="00613832" w:rsidRDefault="002E535C" w:rsidP="00613832">
            <w:pPr>
              <w:spacing w:after="0" w:line="240" w:lineRule="auto"/>
              <w:contextualSpacing/>
              <w:jc w:val="center"/>
              <w:rPr>
                <w:rFonts w:ascii="Calibri" w:hAnsi="Calibri" w:cs="Calibri"/>
                <w:sz w:val="20"/>
                <w:szCs w:val="20"/>
              </w:rPr>
            </w:pPr>
          </w:p>
        </w:tc>
        <w:tc>
          <w:tcPr>
            <w:tcW w:w="3260" w:type="dxa"/>
            <w:vAlign w:val="center"/>
          </w:tcPr>
          <w:p w14:paraId="50DA811B" w14:textId="77777777" w:rsidR="002E535C" w:rsidRPr="00613832" w:rsidRDefault="007179E8" w:rsidP="004865C1">
            <w:pPr>
              <w:spacing w:after="0" w:line="240" w:lineRule="auto"/>
              <w:contextualSpacing/>
              <w:rPr>
                <w:rFonts w:ascii="Calibri" w:hAnsi="Calibri" w:cs="Calibri"/>
                <w:sz w:val="20"/>
                <w:szCs w:val="20"/>
              </w:rPr>
            </w:pPr>
            <w:proofErr w:type="spellStart"/>
            <w:r w:rsidRPr="00613832">
              <w:rPr>
                <w:rFonts w:ascii="Calibri" w:hAnsi="Calibri" w:cs="Calibri"/>
                <w:sz w:val="20"/>
                <w:szCs w:val="20"/>
              </w:rPr>
              <w:t>Att</w:t>
            </w:r>
            <w:proofErr w:type="spellEnd"/>
            <w:r w:rsidRPr="00613832">
              <w:rPr>
                <w:rFonts w:ascii="Calibri" w:hAnsi="Calibri" w:cs="Calibri"/>
                <w:sz w:val="20"/>
                <w:szCs w:val="20"/>
              </w:rPr>
              <w:t>: **</w:t>
            </w:r>
          </w:p>
        </w:tc>
      </w:tr>
      <w:tr w:rsidR="005D6E62" w:rsidRPr="00613832" w14:paraId="6AA6AD76" w14:textId="77777777" w:rsidTr="005D6E62">
        <w:tc>
          <w:tcPr>
            <w:tcW w:w="2689" w:type="dxa"/>
            <w:vAlign w:val="center"/>
          </w:tcPr>
          <w:p w14:paraId="2E635BC8" w14:textId="74D6524A" w:rsidR="005D6E62" w:rsidRDefault="00837E3E" w:rsidP="00613832">
            <w:pPr>
              <w:spacing w:after="0" w:line="240" w:lineRule="auto"/>
              <w:contextualSpacing/>
              <w:rPr>
                <w:rFonts w:ascii="Calibri" w:hAnsi="Calibri" w:cs="Calibri"/>
                <w:b/>
                <w:iCs/>
                <w:color w:val="000000"/>
                <w:sz w:val="20"/>
                <w:szCs w:val="20"/>
              </w:rPr>
            </w:pPr>
            <w:r>
              <w:rPr>
                <w:rFonts w:ascii="Calibri" w:hAnsi="Calibri" w:cs="Calibri"/>
                <w:b/>
                <w:iCs/>
                <w:color w:val="000000"/>
                <w:sz w:val="20"/>
                <w:szCs w:val="20"/>
              </w:rPr>
              <w:t>Johan Satria Putra</w:t>
            </w:r>
          </w:p>
          <w:p w14:paraId="7FB9B8F6" w14:textId="226A4F42" w:rsidR="00076C69" w:rsidRPr="00613832" w:rsidRDefault="00076C69" w:rsidP="00613832">
            <w:pPr>
              <w:spacing w:after="0" w:line="240" w:lineRule="auto"/>
              <w:contextualSpacing/>
              <w:rPr>
                <w:rFonts w:ascii="Calibri" w:hAnsi="Calibri" w:cs="Calibri"/>
                <w:b/>
                <w:sz w:val="20"/>
                <w:szCs w:val="20"/>
              </w:rPr>
            </w:pPr>
          </w:p>
        </w:tc>
        <w:tc>
          <w:tcPr>
            <w:tcW w:w="3685" w:type="dxa"/>
            <w:vAlign w:val="center"/>
          </w:tcPr>
          <w:p w14:paraId="12F9BD24" w14:textId="1475BA90" w:rsidR="005D6E62" w:rsidRPr="00613832" w:rsidRDefault="00F926E0" w:rsidP="00613832">
            <w:pPr>
              <w:spacing w:after="0" w:line="240" w:lineRule="auto"/>
              <w:contextualSpacing/>
              <w:jc w:val="center"/>
              <w:rPr>
                <w:rFonts w:ascii="Calibri" w:hAnsi="Calibri" w:cs="Calibri"/>
                <w:sz w:val="20"/>
                <w:szCs w:val="20"/>
              </w:rPr>
            </w:pPr>
            <w:r>
              <w:rPr>
                <w:rFonts w:ascii="Calibri" w:hAnsi="Calibri" w:cs="Calibri"/>
                <w:sz w:val="20"/>
                <w:szCs w:val="20"/>
              </w:rPr>
              <w:t>[</w:t>
            </w:r>
            <w:r w:rsidRPr="005A2466">
              <w:rPr>
                <w:rFonts w:ascii="Calibri" w:hAnsi="Calibri" w:cs="Calibri"/>
                <w:sz w:val="20"/>
                <w:szCs w:val="20"/>
                <w:highlight w:val="yellow"/>
              </w:rPr>
              <w:t>***</w:t>
            </w:r>
            <w:r>
              <w:rPr>
                <w:rFonts w:ascii="Calibri" w:hAnsi="Calibri" w:cs="Calibri"/>
                <w:sz w:val="20"/>
                <w:szCs w:val="20"/>
              </w:rPr>
              <w:t>]</w:t>
            </w:r>
          </w:p>
        </w:tc>
        <w:tc>
          <w:tcPr>
            <w:tcW w:w="3260" w:type="dxa"/>
            <w:vAlign w:val="center"/>
          </w:tcPr>
          <w:p w14:paraId="11D9C6A7" w14:textId="29845515" w:rsidR="005D6E62" w:rsidRPr="00613832" w:rsidRDefault="00F926E0" w:rsidP="00BA45BC">
            <w:pPr>
              <w:spacing w:after="0" w:line="240" w:lineRule="auto"/>
              <w:contextualSpacing/>
              <w:rPr>
                <w:rFonts w:ascii="Calibri" w:hAnsi="Calibri" w:cs="Calibri"/>
                <w:sz w:val="20"/>
                <w:szCs w:val="20"/>
              </w:rPr>
            </w:pPr>
            <w:r>
              <w:rPr>
                <w:rFonts w:ascii="Calibri" w:hAnsi="Calibri" w:cs="Calibri"/>
                <w:sz w:val="20"/>
                <w:szCs w:val="20"/>
              </w:rPr>
              <w:t>j</w:t>
            </w:r>
            <w:r w:rsidRPr="00F926E0">
              <w:rPr>
                <w:rFonts w:ascii="Calibri" w:hAnsi="Calibri" w:cs="Calibri"/>
                <w:sz w:val="20"/>
                <w:szCs w:val="20"/>
              </w:rPr>
              <w:t>ohan.seto@yws-satu.com</w:t>
            </w:r>
          </w:p>
        </w:tc>
      </w:tr>
      <w:tr w:rsidR="008F5AE1" w:rsidRPr="00613832" w14:paraId="25C6331B" w14:textId="77777777" w:rsidTr="005D6E62">
        <w:tc>
          <w:tcPr>
            <w:tcW w:w="2689" w:type="dxa"/>
            <w:vAlign w:val="center"/>
          </w:tcPr>
          <w:p w14:paraId="17597BEF" w14:textId="77777777" w:rsidR="008F5AE1" w:rsidRPr="005A2466" w:rsidRDefault="008F5AE1" w:rsidP="005A2466">
            <w:pPr>
              <w:spacing w:after="0" w:line="240" w:lineRule="auto"/>
              <w:contextualSpacing/>
              <w:rPr>
                <w:rFonts w:ascii="Calibri" w:hAnsi="Calibri"/>
                <w:b/>
                <w:color w:val="000000"/>
                <w:sz w:val="20"/>
              </w:rPr>
            </w:pPr>
            <w:r w:rsidRPr="005A2466">
              <w:rPr>
                <w:rFonts w:ascii="Calibri" w:hAnsi="Calibri"/>
                <w:b/>
                <w:sz w:val="20"/>
              </w:rPr>
              <w:t xml:space="preserve">PT.  </w:t>
            </w:r>
            <w:proofErr w:type="spellStart"/>
            <w:r w:rsidRPr="005A2466">
              <w:rPr>
                <w:rFonts w:ascii="Calibri" w:hAnsi="Calibri"/>
                <w:b/>
                <w:sz w:val="20"/>
              </w:rPr>
              <w:t>Regene</w:t>
            </w:r>
            <w:proofErr w:type="spellEnd"/>
            <w:r w:rsidRPr="005A2466">
              <w:rPr>
                <w:rFonts w:ascii="Calibri" w:hAnsi="Calibri"/>
                <w:b/>
                <w:sz w:val="20"/>
              </w:rPr>
              <w:t xml:space="preserve"> </w:t>
            </w:r>
            <w:proofErr w:type="spellStart"/>
            <w:r w:rsidRPr="005A2466">
              <w:rPr>
                <w:rFonts w:ascii="Calibri" w:hAnsi="Calibri"/>
                <w:b/>
                <w:sz w:val="20"/>
              </w:rPr>
              <w:t>Artifisial</w:t>
            </w:r>
            <w:proofErr w:type="spellEnd"/>
            <w:r w:rsidRPr="005A2466">
              <w:rPr>
                <w:rFonts w:ascii="Calibri" w:hAnsi="Calibri"/>
                <w:b/>
                <w:sz w:val="20"/>
              </w:rPr>
              <w:t xml:space="preserve"> </w:t>
            </w:r>
            <w:proofErr w:type="spellStart"/>
            <w:r w:rsidRPr="005A2466">
              <w:rPr>
                <w:rFonts w:ascii="Calibri" w:hAnsi="Calibri"/>
                <w:b/>
                <w:sz w:val="20"/>
              </w:rPr>
              <w:t>Inteligen</w:t>
            </w:r>
            <w:proofErr w:type="spellEnd"/>
          </w:p>
        </w:tc>
        <w:tc>
          <w:tcPr>
            <w:tcW w:w="3685" w:type="dxa"/>
            <w:vAlign w:val="center"/>
          </w:tcPr>
          <w:p w14:paraId="5EF44129" w14:textId="77777777" w:rsidR="008F5AE1" w:rsidRPr="005A2466" w:rsidRDefault="008F5AE1" w:rsidP="005A2466">
            <w:pPr>
              <w:spacing w:after="0" w:line="240" w:lineRule="auto"/>
              <w:contextualSpacing/>
              <w:rPr>
                <w:rFonts w:ascii="Calibri" w:hAnsi="Calibri"/>
                <w:sz w:val="20"/>
              </w:rPr>
            </w:pPr>
            <w:r w:rsidRPr="005A2466">
              <w:rPr>
                <w:rFonts w:ascii="Calibri" w:hAnsi="Calibri"/>
                <w:sz w:val="20"/>
              </w:rPr>
              <w:t xml:space="preserve">Office 8 Building, </w:t>
            </w:r>
            <w:proofErr w:type="spellStart"/>
            <w:r w:rsidRPr="005A2466">
              <w:rPr>
                <w:rFonts w:ascii="Calibri" w:hAnsi="Calibri"/>
                <w:sz w:val="20"/>
              </w:rPr>
              <w:t>Lantai</w:t>
            </w:r>
            <w:proofErr w:type="spellEnd"/>
            <w:r w:rsidRPr="005A2466">
              <w:rPr>
                <w:rFonts w:ascii="Calibri" w:hAnsi="Calibri"/>
                <w:sz w:val="20"/>
              </w:rPr>
              <w:t xml:space="preserve"> 18A, SCBD Lot. 28, Jl. </w:t>
            </w:r>
            <w:proofErr w:type="spellStart"/>
            <w:r w:rsidRPr="005A2466">
              <w:rPr>
                <w:rFonts w:ascii="Calibri" w:hAnsi="Calibri"/>
                <w:sz w:val="20"/>
              </w:rPr>
              <w:t>Jend</w:t>
            </w:r>
            <w:proofErr w:type="spellEnd"/>
            <w:r w:rsidRPr="005A2466">
              <w:rPr>
                <w:rFonts w:ascii="Calibri" w:hAnsi="Calibri"/>
                <w:sz w:val="20"/>
              </w:rPr>
              <w:t xml:space="preserve">. Sudirman </w:t>
            </w:r>
            <w:proofErr w:type="spellStart"/>
            <w:r w:rsidRPr="005A2466">
              <w:rPr>
                <w:rFonts w:ascii="Calibri" w:hAnsi="Calibri"/>
                <w:sz w:val="20"/>
              </w:rPr>
              <w:t>Kav</w:t>
            </w:r>
            <w:proofErr w:type="spellEnd"/>
            <w:r w:rsidRPr="005A2466">
              <w:rPr>
                <w:rFonts w:ascii="Calibri" w:hAnsi="Calibri"/>
                <w:sz w:val="20"/>
              </w:rPr>
              <w:t xml:space="preserve">. 52-53, </w:t>
            </w:r>
            <w:proofErr w:type="spellStart"/>
            <w:r w:rsidRPr="005A2466">
              <w:rPr>
                <w:rFonts w:ascii="Calibri" w:hAnsi="Calibri"/>
                <w:sz w:val="20"/>
              </w:rPr>
              <w:t>Senayan</w:t>
            </w:r>
            <w:proofErr w:type="spellEnd"/>
            <w:r w:rsidRPr="005A2466">
              <w:rPr>
                <w:rFonts w:ascii="Calibri" w:hAnsi="Calibri"/>
                <w:sz w:val="20"/>
              </w:rPr>
              <w:t xml:space="preserve">, </w:t>
            </w:r>
            <w:proofErr w:type="spellStart"/>
            <w:r w:rsidRPr="005A2466">
              <w:rPr>
                <w:rFonts w:ascii="Calibri" w:hAnsi="Calibri"/>
                <w:sz w:val="20"/>
              </w:rPr>
              <w:t>Kebayoran</w:t>
            </w:r>
            <w:proofErr w:type="spellEnd"/>
            <w:r w:rsidRPr="005A2466">
              <w:rPr>
                <w:rFonts w:ascii="Calibri" w:hAnsi="Calibri"/>
                <w:sz w:val="20"/>
              </w:rPr>
              <w:t xml:space="preserve"> </w:t>
            </w:r>
            <w:proofErr w:type="spellStart"/>
            <w:r w:rsidRPr="005A2466">
              <w:rPr>
                <w:rFonts w:ascii="Calibri" w:hAnsi="Calibri"/>
                <w:sz w:val="20"/>
              </w:rPr>
              <w:t>Baru</w:t>
            </w:r>
            <w:proofErr w:type="spellEnd"/>
            <w:r w:rsidRPr="005A2466">
              <w:rPr>
                <w:rFonts w:ascii="Calibri" w:hAnsi="Calibri"/>
                <w:sz w:val="20"/>
              </w:rPr>
              <w:t>, Jakarta Selatan</w:t>
            </w:r>
          </w:p>
        </w:tc>
        <w:tc>
          <w:tcPr>
            <w:tcW w:w="3260" w:type="dxa"/>
            <w:vAlign w:val="center"/>
          </w:tcPr>
          <w:p w14:paraId="5B74AAB8" w14:textId="77777777" w:rsidR="008F5AE1" w:rsidRPr="005A2466" w:rsidRDefault="008F5AE1" w:rsidP="00BA45BC">
            <w:pPr>
              <w:spacing w:after="0" w:line="240" w:lineRule="auto"/>
              <w:contextualSpacing/>
              <w:rPr>
                <w:rFonts w:ascii="Calibri" w:hAnsi="Calibri"/>
                <w:sz w:val="20"/>
              </w:rPr>
            </w:pPr>
            <w:proofErr w:type="spellStart"/>
            <w:r w:rsidRPr="005A2466">
              <w:rPr>
                <w:rFonts w:ascii="Calibri" w:hAnsi="Calibri"/>
                <w:sz w:val="20"/>
              </w:rPr>
              <w:t>Att</w:t>
            </w:r>
            <w:proofErr w:type="spellEnd"/>
            <w:r w:rsidRPr="005A2466">
              <w:rPr>
                <w:rFonts w:ascii="Calibri" w:hAnsi="Calibri"/>
                <w:sz w:val="20"/>
              </w:rPr>
              <w:t>: **</w:t>
            </w:r>
          </w:p>
        </w:tc>
      </w:tr>
    </w:tbl>
    <w:p w14:paraId="3FA3599E" w14:textId="77777777" w:rsidR="00134E27" w:rsidRPr="005A2466" w:rsidRDefault="00134E27" w:rsidP="005A2466">
      <w:pPr>
        <w:spacing w:after="0" w:line="240" w:lineRule="auto"/>
        <w:contextualSpacing/>
        <w:rPr>
          <w:rFonts w:ascii="Calibri" w:hAnsi="Calibri"/>
          <w:sz w:val="20"/>
        </w:rPr>
      </w:pPr>
      <w:r w:rsidRPr="005A2466">
        <w:rPr>
          <w:rFonts w:ascii="Calibri" w:hAnsi="Calibri"/>
          <w:sz w:val="20"/>
        </w:rPr>
        <w:br/>
      </w:r>
    </w:p>
    <w:p w14:paraId="78B1CED2" w14:textId="12ABC36C" w:rsidR="00134E27" w:rsidRPr="005A2466" w:rsidDel="00465D59" w:rsidRDefault="00AC1C87" w:rsidP="00465D59">
      <w:pPr>
        <w:spacing w:after="0" w:line="240" w:lineRule="auto"/>
        <w:contextualSpacing/>
        <w:jc w:val="center"/>
        <w:rPr>
          <w:del w:id="2031" w:author="OLTRE" w:date="2024-07-03T23:05:00Z"/>
          <w:rFonts w:ascii="Calibri" w:hAnsi="Calibri"/>
          <w:b/>
          <w:color w:val="000000"/>
          <w:sz w:val="20"/>
        </w:rPr>
      </w:pPr>
      <w:r w:rsidRPr="005A2466">
        <w:rPr>
          <w:rFonts w:ascii="Calibri" w:hAnsi="Calibri"/>
          <w:b/>
          <w:color w:val="000000"/>
          <w:sz w:val="20"/>
        </w:rPr>
        <w:br w:type="column"/>
      </w:r>
      <w:del w:id="2032" w:author="OLTRE" w:date="2024-07-03T23:05:00Z">
        <w:r w:rsidR="00134E27" w:rsidRPr="005A2466" w:rsidDel="00465D59">
          <w:rPr>
            <w:rFonts w:ascii="Calibri" w:hAnsi="Calibri"/>
            <w:b/>
            <w:color w:val="000000"/>
            <w:sz w:val="20"/>
          </w:rPr>
          <w:lastRenderedPageBreak/>
          <w:delText>Schedule 5 – Articles of Association</w:delText>
        </w:r>
        <w:r w:rsidR="007179E8" w:rsidRPr="00613832" w:rsidDel="00465D59">
          <w:rPr>
            <w:rFonts w:ascii="Calibri" w:eastAsia="Times New Roman" w:hAnsi="Calibri" w:cs="Calibri"/>
            <w:b/>
            <w:bCs/>
            <w:color w:val="000000"/>
            <w:sz w:val="20"/>
            <w:szCs w:val="20"/>
            <w:lang w:eastAsia="en-ID"/>
          </w:rPr>
          <w:delText>/</w:delText>
        </w:r>
      </w:del>
      <w:del w:id="2033" w:author="OLTRE" w:date="2024-07-03T22:42:00Z">
        <w:r w:rsidR="007179E8" w:rsidRPr="00613832">
          <w:rPr>
            <w:rFonts w:ascii="Calibri" w:eastAsia="Times New Roman" w:hAnsi="Calibri" w:cs="Calibri"/>
            <w:b/>
            <w:bCs/>
            <w:color w:val="000000"/>
            <w:sz w:val="20"/>
            <w:szCs w:val="20"/>
            <w:lang w:eastAsia="en-ID"/>
          </w:rPr>
          <w:delText>Jadwal</w:delText>
        </w:r>
      </w:del>
      <w:del w:id="2034" w:author="OLTRE" w:date="2024-07-03T23:05:00Z">
        <w:r w:rsidR="007349C5" w:rsidRPr="00613832" w:rsidDel="00465D59">
          <w:rPr>
            <w:rFonts w:ascii="Calibri" w:eastAsia="Times New Roman" w:hAnsi="Calibri" w:cs="Calibri"/>
            <w:b/>
            <w:bCs/>
            <w:color w:val="000000"/>
            <w:sz w:val="20"/>
            <w:szCs w:val="20"/>
            <w:lang w:eastAsia="en-ID"/>
          </w:rPr>
          <w:delText xml:space="preserve"> </w:delText>
        </w:r>
        <w:r w:rsidR="007179E8" w:rsidRPr="00613832" w:rsidDel="00465D59">
          <w:rPr>
            <w:rFonts w:ascii="Calibri" w:eastAsia="Times New Roman" w:hAnsi="Calibri" w:cs="Calibri"/>
            <w:b/>
            <w:bCs/>
            <w:color w:val="000000"/>
            <w:sz w:val="20"/>
            <w:szCs w:val="20"/>
            <w:lang w:eastAsia="en-ID"/>
          </w:rPr>
          <w:delText>5 – Anggaran Dasar</w:delText>
        </w:r>
      </w:del>
    </w:p>
    <w:p w14:paraId="585858FB" w14:textId="6274CDB7" w:rsidR="00AC1C87" w:rsidRPr="005A2466" w:rsidDel="00465D59" w:rsidRDefault="00AC1C87" w:rsidP="00465D59">
      <w:pPr>
        <w:spacing w:after="0" w:line="240" w:lineRule="auto"/>
        <w:contextualSpacing/>
        <w:jc w:val="center"/>
        <w:rPr>
          <w:del w:id="2035" w:author="OLTRE" w:date="2024-07-03T23:05:00Z"/>
          <w:rFonts w:ascii="Calibri" w:hAnsi="Calibri"/>
          <w:b/>
          <w:color w:val="000000"/>
          <w:sz w:val="20"/>
        </w:rPr>
      </w:pPr>
    </w:p>
    <w:p w14:paraId="505A776A" w14:textId="3604CA43" w:rsidR="00AC1C87" w:rsidRPr="005A2466" w:rsidDel="00465D59" w:rsidRDefault="00AC1C87" w:rsidP="00465D59">
      <w:pPr>
        <w:spacing w:after="0" w:line="240" w:lineRule="auto"/>
        <w:contextualSpacing/>
        <w:jc w:val="center"/>
        <w:rPr>
          <w:del w:id="2036" w:author="OLTRE" w:date="2024-07-03T23:05:00Z"/>
          <w:rFonts w:ascii="Calibri" w:hAnsi="Calibri"/>
          <w:sz w:val="20"/>
        </w:rPr>
      </w:pPr>
    </w:p>
    <w:p w14:paraId="39A3FC5E" w14:textId="7D24B24A" w:rsidR="00134E27" w:rsidRPr="005A2466" w:rsidDel="00465D59" w:rsidRDefault="00134E27" w:rsidP="00465D59">
      <w:pPr>
        <w:spacing w:after="0" w:line="240" w:lineRule="auto"/>
        <w:contextualSpacing/>
        <w:jc w:val="center"/>
        <w:rPr>
          <w:del w:id="2037" w:author="OLTRE" w:date="2024-07-03T23:05:00Z"/>
          <w:rFonts w:ascii="Calibri" w:hAnsi="Calibri"/>
          <w:sz w:val="20"/>
        </w:rPr>
        <w:pPrChange w:id="2038" w:author="OLTRE" w:date="2024-07-03T23:05:00Z">
          <w:pPr>
            <w:spacing w:after="0" w:line="240" w:lineRule="auto"/>
            <w:contextualSpacing/>
          </w:pPr>
        </w:pPrChange>
      </w:pPr>
      <w:del w:id="2039" w:author="OLTRE" w:date="2024-07-03T23:05:00Z">
        <w:r w:rsidRPr="005A2466" w:rsidDel="00465D59">
          <w:rPr>
            <w:rFonts w:ascii="Calibri" w:hAnsi="Calibri"/>
            <w:color w:val="000000"/>
            <w:sz w:val="20"/>
          </w:rPr>
          <w:delText>[As Attached hereto]</w:delText>
        </w:r>
      </w:del>
    </w:p>
    <w:p w14:paraId="63157A56" w14:textId="03D8C5E2" w:rsidR="00134E27" w:rsidRPr="005A2466" w:rsidRDefault="00134E27" w:rsidP="00465D59">
      <w:pPr>
        <w:spacing w:after="0" w:line="240" w:lineRule="auto"/>
        <w:contextualSpacing/>
        <w:jc w:val="center"/>
        <w:rPr>
          <w:rFonts w:ascii="Calibri" w:hAnsi="Calibri"/>
          <w:sz w:val="20"/>
        </w:rPr>
        <w:pPrChange w:id="2040" w:author="OLTRE" w:date="2024-07-03T23:05:00Z">
          <w:pPr>
            <w:spacing w:after="0" w:line="240" w:lineRule="auto"/>
            <w:contextualSpacing/>
          </w:pPr>
        </w:pPrChange>
      </w:pPr>
      <w:del w:id="2041" w:author="OLTRE" w:date="2024-07-03T23:05:00Z">
        <w:r w:rsidRPr="005A2466" w:rsidDel="00465D59">
          <w:rPr>
            <w:rFonts w:ascii="Calibri" w:hAnsi="Calibri"/>
            <w:color w:val="000000"/>
            <w:sz w:val="20"/>
          </w:rPr>
          <w:delText>[Sebagaimana terlampir disini]</w:delText>
        </w:r>
      </w:del>
    </w:p>
    <w:p w14:paraId="4A032D6D" w14:textId="77777777" w:rsidR="00134E27" w:rsidRPr="005A2466" w:rsidRDefault="00134E27" w:rsidP="005A2466">
      <w:pPr>
        <w:spacing w:after="0" w:line="240" w:lineRule="auto"/>
        <w:contextualSpacing/>
        <w:rPr>
          <w:rFonts w:ascii="Calibri" w:hAnsi="Calibri"/>
          <w:sz w:val="20"/>
        </w:rPr>
      </w:pPr>
      <w:r w:rsidRPr="005A2466">
        <w:rPr>
          <w:rFonts w:ascii="Calibri" w:hAnsi="Calibri"/>
          <w:sz w:val="20"/>
        </w:rPr>
        <w:br/>
      </w:r>
    </w:p>
    <w:p w14:paraId="63ECDAAF" w14:textId="5EC86FC8" w:rsidR="00E25E40" w:rsidRPr="005A2466" w:rsidRDefault="00AC1C87" w:rsidP="005A2466">
      <w:pPr>
        <w:spacing w:after="0" w:line="240" w:lineRule="auto"/>
        <w:contextualSpacing/>
        <w:rPr>
          <w:rFonts w:ascii="Calibri" w:hAnsi="Calibri"/>
          <w:sz w:val="20"/>
        </w:rPr>
      </w:pPr>
      <w:r w:rsidRPr="00613832">
        <w:rPr>
          <w:rFonts w:ascii="Calibri" w:eastAsia="Times New Roman" w:hAnsi="Calibri" w:cs="Calibri"/>
          <w:b/>
          <w:bCs/>
          <w:color w:val="000000"/>
          <w:sz w:val="20"/>
          <w:szCs w:val="20"/>
          <w:lang w:eastAsia="en-ID"/>
        </w:rPr>
        <w:br w:type="column"/>
      </w:r>
    </w:p>
    <w:sectPr w:rsidR="00E25E40" w:rsidRPr="005A246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 w:author="OLTRE" w:date="2024-07-02T14:16:00Z" w:initials="OLTRE">
    <w:p w14:paraId="76FC0E0C" w14:textId="77777777" w:rsidR="004131C2" w:rsidRDefault="002F00DF" w:rsidP="004131C2">
      <w:r>
        <w:rPr>
          <w:rStyle w:val="CommentReference"/>
        </w:rPr>
        <w:annotationRef/>
      </w:r>
      <w:r w:rsidR="004131C2">
        <w:rPr>
          <w:sz w:val="20"/>
          <w:szCs w:val="20"/>
        </w:rPr>
        <w:t>Note to REGENE:</w:t>
      </w:r>
      <w:r w:rsidR="004131C2">
        <w:rPr>
          <w:sz w:val="20"/>
          <w:szCs w:val="20"/>
        </w:rPr>
        <w:cr/>
      </w:r>
      <w:r w:rsidR="004131C2">
        <w:rPr>
          <w:sz w:val="20"/>
          <w:szCs w:val="20"/>
        </w:rPr>
        <w:cr/>
        <w:t>To accommodate your request, we have adjusted the composition to the one provided under REGENE's February 2024 deed in alignment with the date of the SSA.</w:t>
      </w:r>
      <w:r w:rsidR="004131C2">
        <w:rPr>
          <w:sz w:val="20"/>
          <w:szCs w:val="20"/>
        </w:rPr>
        <w:cr/>
      </w:r>
    </w:p>
  </w:comment>
  <w:comment w:id="475" w:author="OLTRE" w:date="2024-07-02T23:06:00Z" w:initials="OLTRE">
    <w:p w14:paraId="79504935" w14:textId="77777777" w:rsidR="004131C2" w:rsidRDefault="00A72933" w:rsidP="004131C2">
      <w:r>
        <w:rPr>
          <w:rStyle w:val="CommentReference"/>
        </w:rPr>
        <w:annotationRef/>
      </w:r>
      <w:r w:rsidR="004131C2">
        <w:rPr>
          <w:sz w:val="20"/>
          <w:szCs w:val="20"/>
        </w:rPr>
        <w:t>Note to REGENE:</w:t>
      </w:r>
      <w:r w:rsidR="004131C2">
        <w:rPr>
          <w:sz w:val="20"/>
          <w:szCs w:val="20"/>
        </w:rPr>
        <w:cr/>
      </w:r>
      <w:r w:rsidR="004131C2">
        <w:rPr>
          <w:sz w:val="20"/>
          <w:szCs w:val="20"/>
        </w:rPr>
        <w:cr/>
        <w:t>Since there is no appointment of a member of BOD or BOC determined by the Investor, we propose to remove this sub-clause 5.3 and sub-clause 5.8.</w:t>
      </w:r>
    </w:p>
  </w:comment>
  <w:comment w:id="542" w:author="OLTRE" w:date="2024-07-02T23:14:00Z" w:initials="OLTRE">
    <w:p w14:paraId="07BB290F" w14:textId="4D6D2D3A" w:rsidR="00912CCA" w:rsidRDefault="00912CCA" w:rsidP="00912CCA">
      <w:r>
        <w:rPr>
          <w:rStyle w:val="CommentReference"/>
        </w:rPr>
        <w:annotationRef/>
      </w:r>
      <w:r>
        <w:rPr>
          <w:color w:val="000000"/>
          <w:sz w:val="20"/>
          <w:szCs w:val="20"/>
        </w:rPr>
        <w:t>Note to REGENE:</w:t>
      </w:r>
    </w:p>
    <w:p w14:paraId="3222CC76" w14:textId="77777777" w:rsidR="00912CCA" w:rsidRDefault="00912CCA" w:rsidP="00912CCA"/>
    <w:p w14:paraId="4A81531B" w14:textId="77777777" w:rsidR="00912CCA" w:rsidRDefault="00912CCA" w:rsidP="00912CCA">
      <w:r>
        <w:rPr>
          <w:color w:val="000000"/>
          <w:sz w:val="20"/>
          <w:szCs w:val="20"/>
        </w:rPr>
        <w:t>Propose do delete as it is a duplicate of 5.2.</w:t>
      </w:r>
    </w:p>
  </w:comment>
  <w:comment w:id="1001" w:author="OLTRE" w:date="2024-07-03T22:49:00Z" w:initials="OLTRE">
    <w:p w14:paraId="091F196F" w14:textId="77777777" w:rsidR="004131C2" w:rsidRDefault="004131C2" w:rsidP="004131C2">
      <w:r>
        <w:rPr>
          <w:rStyle w:val="CommentReference"/>
        </w:rPr>
        <w:annotationRef/>
      </w:r>
      <w:r>
        <w:rPr>
          <w:color w:val="000000"/>
          <w:sz w:val="20"/>
          <w:szCs w:val="20"/>
        </w:rPr>
        <w:t>Note to REGENE:</w:t>
      </w:r>
    </w:p>
    <w:p w14:paraId="091F5C31" w14:textId="77777777" w:rsidR="004131C2" w:rsidRDefault="004131C2" w:rsidP="004131C2"/>
    <w:p w14:paraId="59F542A3" w14:textId="77777777" w:rsidR="004131C2" w:rsidRDefault="004131C2" w:rsidP="004131C2">
      <w:r>
        <w:rPr>
          <w:color w:val="000000"/>
          <w:sz w:val="20"/>
          <w:szCs w:val="20"/>
        </w:rPr>
        <w:t>We propose to reword for clarity.</w:t>
      </w:r>
    </w:p>
  </w:comment>
  <w:comment w:id="1257" w:author="OLTRE" w:date="2024-07-03T22:53:00Z" w:initials="OLTRE">
    <w:p w14:paraId="1CD95AD2" w14:textId="77777777" w:rsidR="00815545" w:rsidRDefault="00815545" w:rsidP="00815545">
      <w:r>
        <w:rPr>
          <w:rStyle w:val="CommentReference"/>
        </w:rPr>
        <w:annotationRef/>
      </w:r>
      <w:r>
        <w:rPr>
          <w:color w:val="000000"/>
          <w:sz w:val="20"/>
          <w:szCs w:val="20"/>
        </w:rPr>
        <w:t>Note to REGENE:</w:t>
      </w:r>
    </w:p>
    <w:p w14:paraId="597DE0E9" w14:textId="77777777" w:rsidR="00815545" w:rsidRDefault="00815545" w:rsidP="00815545"/>
    <w:p w14:paraId="41F09753" w14:textId="77777777" w:rsidR="00815545" w:rsidRDefault="00815545" w:rsidP="00815545">
      <w:r>
        <w:rPr>
          <w:color w:val="000000"/>
          <w:sz w:val="20"/>
          <w:szCs w:val="20"/>
        </w:rPr>
        <w:t>We propose to split this paragraph into two for clarity.</w:t>
      </w:r>
    </w:p>
  </w:comment>
  <w:comment w:id="1312" w:author="OLTRE" w:date="2024-06-18T12:17:00Z" w:initials="OLTRE">
    <w:p w14:paraId="7F47C8C4" w14:textId="672ABF2C" w:rsidR="00BD3DC3" w:rsidRDefault="00BD3DC3" w:rsidP="00BD3DC3">
      <w:r>
        <w:rPr>
          <w:rStyle w:val="CommentReference"/>
        </w:rPr>
        <w:annotationRef/>
      </w:r>
      <w:r>
        <w:rPr>
          <w:color w:val="000000"/>
          <w:sz w:val="20"/>
          <w:szCs w:val="20"/>
        </w:rPr>
        <w:t>Note to REGENE:</w:t>
      </w:r>
    </w:p>
    <w:p w14:paraId="27837879" w14:textId="77777777" w:rsidR="00BD3DC3" w:rsidRDefault="00BD3DC3" w:rsidP="00BD3DC3">
      <w:r>
        <w:rPr>
          <w:color w:val="000000"/>
          <w:sz w:val="20"/>
          <w:szCs w:val="20"/>
        </w:rPr>
        <w:t xml:space="preserve">Adjusted in accordance to the Exhibit D of the SSA. </w:t>
      </w:r>
    </w:p>
  </w:comment>
  <w:comment w:id="1343" w:author="OLTRE" w:date="2024-06-19T13:02:00Z" w:initials="OLTRE">
    <w:p w14:paraId="313FDEF4" w14:textId="77777777" w:rsidR="007A7525" w:rsidRDefault="00DB7408" w:rsidP="007A7525">
      <w:r>
        <w:rPr>
          <w:rStyle w:val="CommentReference"/>
        </w:rPr>
        <w:annotationRef/>
      </w:r>
      <w:r w:rsidR="007A7525">
        <w:rPr>
          <w:sz w:val="20"/>
          <w:szCs w:val="20"/>
        </w:rPr>
        <w:t xml:space="preserve">Note to REGENE: As Regene's transactions will most (if not all) be in IDR, we propose to request for the exchange rates for approval to be determined and for the amounts for approval to be in IDR. </w:t>
      </w:r>
      <w:r w:rsidR="007A7525">
        <w:rPr>
          <w:sz w:val="20"/>
          <w:szCs w:val="20"/>
        </w:rPr>
        <w:cr/>
      </w:r>
      <w:r w:rsidR="007A7525">
        <w:rPr>
          <w:sz w:val="20"/>
          <w:szCs w:val="20"/>
        </w:rPr>
        <w:cr/>
        <w:t xml:space="preserve">Therefore we propose an exchange rate of IDR 16,000 close to current exchange rate. </w:t>
      </w:r>
      <w:r w:rsidR="007A7525">
        <w:rPr>
          <w:sz w:val="20"/>
          <w:szCs w:val="20"/>
        </w:rPr>
        <w:cr/>
      </w:r>
    </w:p>
  </w:comment>
  <w:comment w:id="1987" w:author="OLTRE" w:date="2024-07-02T12:59:00Z" w:initials="OLTRE">
    <w:p w14:paraId="08233C26" w14:textId="77777777" w:rsidR="00B606FE" w:rsidRDefault="00B606FE" w:rsidP="00B606FE">
      <w:r>
        <w:rPr>
          <w:rStyle w:val="CommentReference"/>
        </w:rPr>
        <w:annotationRef/>
      </w:r>
      <w:r>
        <w:rPr>
          <w:color w:val="000000"/>
          <w:sz w:val="20"/>
          <w:szCs w:val="20"/>
        </w:rPr>
        <w:t>Note to REGENE:</w:t>
      </w:r>
    </w:p>
    <w:p w14:paraId="4AC7272A" w14:textId="77777777" w:rsidR="00B606FE" w:rsidRDefault="00B606FE" w:rsidP="00B606FE"/>
    <w:p w14:paraId="73851006" w14:textId="77777777" w:rsidR="00B606FE" w:rsidRDefault="00B606FE" w:rsidP="00B606FE">
      <w:r>
        <w:rPr>
          <w:color w:val="000000"/>
          <w:sz w:val="20"/>
          <w:szCs w:val="20"/>
        </w:rPr>
        <w:t>Propose to have the English version prevail, like the SSA, considering we do the revisions on the English version first.</w:t>
      </w:r>
    </w:p>
  </w:comment>
  <w:comment w:id="2022" w:author="OLTRE" w:date="2024-07-03T23:02:00Z" w:initials="OLTRE">
    <w:p w14:paraId="35F11590" w14:textId="77777777" w:rsidR="00A558B1" w:rsidRDefault="00A558B1" w:rsidP="00A558B1">
      <w:r>
        <w:rPr>
          <w:rStyle w:val="CommentReference"/>
        </w:rPr>
        <w:annotationRef/>
      </w:r>
      <w:r>
        <w:rPr>
          <w:sz w:val="20"/>
          <w:szCs w:val="20"/>
        </w:rPr>
        <w:t>Note to REGENE:</w:t>
      </w:r>
      <w:r>
        <w:rPr>
          <w:sz w:val="20"/>
          <w:szCs w:val="20"/>
        </w:rPr>
        <w:cr/>
      </w:r>
      <w:r>
        <w:rPr>
          <w:sz w:val="20"/>
          <w:szCs w:val="20"/>
        </w:rPr>
        <w:cr/>
        <w:t xml:space="preserve">Please revise the percentages provided in this table. We couldn't get 100% when we calculate the percentages, and we couldn't change the contents of this table as it is a picture/jpeg.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FC0E0C" w15:done="0"/>
  <w15:commentEx w15:paraId="79504935" w15:done="0"/>
  <w15:commentEx w15:paraId="4A81531B" w15:done="0"/>
  <w15:commentEx w15:paraId="59F542A3" w15:done="0"/>
  <w15:commentEx w15:paraId="41F09753" w15:done="0"/>
  <w15:commentEx w15:paraId="27837879" w15:done="0"/>
  <w15:commentEx w15:paraId="313FDEF4" w15:done="0"/>
  <w15:commentEx w15:paraId="73851006" w15:done="0"/>
  <w15:commentEx w15:paraId="35F115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5661A64" w16cex:dateUtc="2024-07-02T07:16:00Z"/>
  <w16cex:commentExtensible w16cex:durableId="73A4786E" w16cex:dateUtc="2024-07-02T16:06:00Z"/>
  <w16cex:commentExtensible w16cex:durableId="7B0CECB3" w16cex:dateUtc="2024-07-02T16:14:00Z"/>
  <w16cex:commentExtensible w16cex:durableId="1F060D1C" w16cex:dateUtc="2024-07-03T15:49:00Z"/>
  <w16cex:commentExtensible w16cex:durableId="0D062FD7" w16cex:dateUtc="2024-07-03T15:53:00Z"/>
  <w16cex:commentExtensible w16cex:durableId="7D9E1DE5" w16cex:dateUtc="2024-06-18T05:17:00Z"/>
  <w16cex:commentExtensible w16cex:durableId="105C17D8" w16cex:dateUtc="2024-06-19T06:02:00Z"/>
  <w16cex:commentExtensible w16cex:durableId="061276CF" w16cex:dateUtc="2024-07-02T05:59:00Z"/>
  <w16cex:commentExtensible w16cex:durableId="3CCE03B2" w16cex:dateUtc="2024-07-03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FC0E0C" w16cid:durableId="05661A64"/>
  <w16cid:commentId w16cid:paraId="79504935" w16cid:durableId="73A4786E"/>
  <w16cid:commentId w16cid:paraId="4A81531B" w16cid:durableId="7B0CECB3"/>
  <w16cid:commentId w16cid:paraId="59F542A3" w16cid:durableId="1F060D1C"/>
  <w16cid:commentId w16cid:paraId="41F09753" w16cid:durableId="0D062FD7"/>
  <w16cid:commentId w16cid:paraId="27837879" w16cid:durableId="7D9E1DE5"/>
  <w16cid:commentId w16cid:paraId="313FDEF4" w16cid:durableId="105C17D8"/>
  <w16cid:commentId w16cid:paraId="73851006" w16cid:durableId="061276CF"/>
  <w16cid:commentId w16cid:paraId="35F11590" w16cid:durableId="3CCE03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81E"/>
    <w:multiLevelType w:val="multilevel"/>
    <w:tmpl w:val="C27C9532"/>
    <w:lvl w:ilvl="0">
      <w:start w:val="1"/>
      <w:numFmt w:val="lowerLetter"/>
      <w:lvlText w:val="%1."/>
      <w:lvlJc w:val="left"/>
      <w:pPr>
        <w:ind w:left="1440" w:hanging="360"/>
      </w:pPr>
    </w:lvl>
    <w:lvl w:ilvl="1">
      <w:start w:val="1"/>
      <w:numFmt w:val="lowerLetter"/>
      <w:lvlText w:val="(%2)"/>
      <w:lvlJc w:val="left"/>
      <w:pPr>
        <w:ind w:left="1440" w:hanging="360"/>
      </w:pPr>
      <w:rPr>
        <w:rFonts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A2271"/>
    <w:multiLevelType w:val="multilevel"/>
    <w:tmpl w:val="32E045B4"/>
    <w:lvl w:ilvl="0">
      <w:start w:val="23"/>
      <w:numFmt w:val="decimal"/>
      <w:lvlText w:val="%1"/>
      <w:lvlJc w:val="left"/>
      <w:pPr>
        <w:ind w:left="360" w:hanging="360"/>
      </w:pPr>
      <w:rPr>
        <w:rFonts w:hint="default"/>
        <w:u w:val="single"/>
      </w:rPr>
    </w:lvl>
    <w:lvl w:ilvl="1">
      <w:start w:val="10"/>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2" w15:restartNumberingAfterBreak="0">
    <w:nsid w:val="00736FFF"/>
    <w:multiLevelType w:val="multilevel"/>
    <w:tmpl w:val="C562FBD4"/>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0946EE4"/>
    <w:multiLevelType w:val="multilevel"/>
    <w:tmpl w:val="18C6B322"/>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3AF1312"/>
    <w:multiLevelType w:val="multilevel"/>
    <w:tmpl w:val="C2667E2A"/>
    <w:lvl w:ilvl="0">
      <w:start w:val="23"/>
      <w:numFmt w:val="decimal"/>
      <w:lvlText w:val="%1"/>
      <w:lvlJc w:val="left"/>
      <w:pPr>
        <w:ind w:left="360" w:hanging="360"/>
      </w:pPr>
      <w:rPr>
        <w:rFonts w:hint="default"/>
        <w:u w:val="single"/>
      </w:rPr>
    </w:lvl>
    <w:lvl w:ilvl="1">
      <w:start w:val="7"/>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5" w15:restartNumberingAfterBreak="0">
    <w:nsid w:val="03D24145"/>
    <w:multiLevelType w:val="hybridMultilevel"/>
    <w:tmpl w:val="63B4532E"/>
    <w:lvl w:ilvl="0" w:tplc="A6164626">
      <w:start w:val="2"/>
      <w:numFmt w:val="lowerLetter"/>
      <w:lvlText w:val="%1."/>
      <w:lvlJc w:val="left"/>
      <w:pPr>
        <w:tabs>
          <w:tab w:val="num" w:pos="720"/>
        </w:tabs>
        <w:ind w:left="720" w:hanging="360"/>
      </w:pPr>
    </w:lvl>
    <w:lvl w:ilvl="1" w:tplc="93D4C81E">
      <w:start w:val="1"/>
      <w:numFmt w:val="decimal"/>
      <w:lvlText w:val="%2."/>
      <w:lvlJc w:val="left"/>
      <w:pPr>
        <w:tabs>
          <w:tab w:val="num" w:pos="1440"/>
        </w:tabs>
        <w:ind w:left="1440" w:hanging="360"/>
      </w:pPr>
    </w:lvl>
    <w:lvl w:ilvl="2" w:tplc="9CA02600" w:tentative="1">
      <w:start w:val="1"/>
      <w:numFmt w:val="decimal"/>
      <w:lvlText w:val="%3."/>
      <w:lvlJc w:val="left"/>
      <w:pPr>
        <w:tabs>
          <w:tab w:val="num" w:pos="2160"/>
        </w:tabs>
        <w:ind w:left="2160" w:hanging="360"/>
      </w:pPr>
    </w:lvl>
    <w:lvl w:ilvl="3" w:tplc="4CC8F358" w:tentative="1">
      <w:start w:val="1"/>
      <w:numFmt w:val="decimal"/>
      <w:lvlText w:val="%4."/>
      <w:lvlJc w:val="left"/>
      <w:pPr>
        <w:tabs>
          <w:tab w:val="num" w:pos="2880"/>
        </w:tabs>
        <w:ind w:left="2880" w:hanging="360"/>
      </w:pPr>
    </w:lvl>
    <w:lvl w:ilvl="4" w:tplc="FAF640C2" w:tentative="1">
      <w:start w:val="1"/>
      <w:numFmt w:val="decimal"/>
      <w:lvlText w:val="%5."/>
      <w:lvlJc w:val="left"/>
      <w:pPr>
        <w:tabs>
          <w:tab w:val="num" w:pos="3600"/>
        </w:tabs>
        <w:ind w:left="3600" w:hanging="360"/>
      </w:pPr>
    </w:lvl>
    <w:lvl w:ilvl="5" w:tplc="A634AA62" w:tentative="1">
      <w:start w:val="1"/>
      <w:numFmt w:val="decimal"/>
      <w:lvlText w:val="%6."/>
      <w:lvlJc w:val="left"/>
      <w:pPr>
        <w:tabs>
          <w:tab w:val="num" w:pos="4320"/>
        </w:tabs>
        <w:ind w:left="4320" w:hanging="360"/>
      </w:pPr>
    </w:lvl>
    <w:lvl w:ilvl="6" w:tplc="211EF064" w:tentative="1">
      <w:start w:val="1"/>
      <w:numFmt w:val="decimal"/>
      <w:lvlText w:val="%7."/>
      <w:lvlJc w:val="left"/>
      <w:pPr>
        <w:tabs>
          <w:tab w:val="num" w:pos="5040"/>
        </w:tabs>
        <w:ind w:left="5040" w:hanging="360"/>
      </w:pPr>
    </w:lvl>
    <w:lvl w:ilvl="7" w:tplc="C38EA1BC" w:tentative="1">
      <w:start w:val="1"/>
      <w:numFmt w:val="decimal"/>
      <w:lvlText w:val="%8."/>
      <w:lvlJc w:val="left"/>
      <w:pPr>
        <w:tabs>
          <w:tab w:val="num" w:pos="5760"/>
        </w:tabs>
        <w:ind w:left="5760" w:hanging="360"/>
      </w:pPr>
    </w:lvl>
    <w:lvl w:ilvl="8" w:tplc="1D3E2C98" w:tentative="1">
      <w:start w:val="1"/>
      <w:numFmt w:val="decimal"/>
      <w:lvlText w:val="%9."/>
      <w:lvlJc w:val="left"/>
      <w:pPr>
        <w:tabs>
          <w:tab w:val="num" w:pos="6480"/>
        </w:tabs>
        <w:ind w:left="6480" w:hanging="360"/>
      </w:pPr>
    </w:lvl>
  </w:abstractNum>
  <w:abstractNum w:abstractNumId="6" w15:restartNumberingAfterBreak="0">
    <w:nsid w:val="042C3E38"/>
    <w:multiLevelType w:val="hybridMultilevel"/>
    <w:tmpl w:val="16DEB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7" w15:restartNumberingAfterBreak="0">
    <w:nsid w:val="05762797"/>
    <w:multiLevelType w:val="multilevel"/>
    <w:tmpl w:val="020C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5D2E0C"/>
    <w:multiLevelType w:val="hybridMultilevel"/>
    <w:tmpl w:val="9A40F8A8"/>
    <w:lvl w:ilvl="0" w:tplc="16D4381A">
      <w:start w:val="1"/>
      <w:numFmt w:val="decimal"/>
      <w:lvlText w:val="3.%1"/>
      <w:lvlJc w:val="left"/>
      <w:pPr>
        <w:ind w:left="75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6011F6"/>
    <w:multiLevelType w:val="multilevel"/>
    <w:tmpl w:val="20AE33C6"/>
    <w:lvl w:ilvl="0">
      <w:start w:val="1"/>
      <w:numFmt w:val="decimal"/>
      <w:lvlText w:val="%1."/>
      <w:lvlJc w:val="left"/>
      <w:pPr>
        <w:ind w:left="720" w:hanging="360"/>
      </w:pPr>
      <w:rPr>
        <w:color w:val="000000" w:themeColor="text1"/>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08734889"/>
    <w:multiLevelType w:val="multilevel"/>
    <w:tmpl w:val="FC46C2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781197"/>
    <w:multiLevelType w:val="multilevel"/>
    <w:tmpl w:val="18C6B322"/>
    <w:lvl w:ilvl="0">
      <w:start w:val="1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BFA1FDE"/>
    <w:multiLevelType w:val="multilevel"/>
    <w:tmpl w:val="B94C4FE2"/>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0C31669E"/>
    <w:multiLevelType w:val="hybridMultilevel"/>
    <w:tmpl w:val="20884566"/>
    <w:lvl w:ilvl="0" w:tplc="CD5E47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7A614E"/>
    <w:multiLevelType w:val="multilevel"/>
    <w:tmpl w:val="DD6E6142"/>
    <w:lvl w:ilvl="0">
      <w:start w:val="19"/>
      <w:numFmt w:val="decimal"/>
      <w:lvlText w:val="%1"/>
      <w:lvlJc w:val="left"/>
      <w:pPr>
        <w:ind w:left="360" w:hanging="360"/>
      </w:pPr>
      <w:rPr>
        <w:rFonts w:hint="default"/>
      </w:rPr>
    </w:lvl>
    <w:lvl w:ilvl="1">
      <w:start w:val="1"/>
      <w:numFmt w:val="decimal"/>
      <w:lvlText w:val="18.%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0EB61BB3"/>
    <w:multiLevelType w:val="hybridMultilevel"/>
    <w:tmpl w:val="8CAE76DA"/>
    <w:lvl w:ilvl="0" w:tplc="04090019">
      <w:start w:val="1"/>
      <w:numFmt w:val="lowerLetter"/>
      <w:lvlText w:val="%1."/>
      <w:lvlJc w:val="left"/>
      <w:pPr>
        <w:ind w:left="1894" w:hanging="360"/>
      </w:p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6" w15:restartNumberingAfterBreak="0">
    <w:nsid w:val="0F6F5053"/>
    <w:multiLevelType w:val="hybridMultilevel"/>
    <w:tmpl w:val="ACF0E52C"/>
    <w:lvl w:ilvl="0" w:tplc="0C545E18">
      <w:start w:val="1"/>
      <w:numFmt w:val="decimal"/>
      <w:lvlText w:val="7.2.%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15:restartNumberingAfterBreak="0">
    <w:nsid w:val="101C3B58"/>
    <w:multiLevelType w:val="hybridMultilevel"/>
    <w:tmpl w:val="D24AFDFC"/>
    <w:lvl w:ilvl="0" w:tplc="4B06AA0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5249BC"/>
    <w:multiLevelType w:val="multilevel"/>
    <w:tmpl w:val="A232EB58"/>
    <w:lvl w:ilvl="0">
      <w:start w:val="1"/>
      <w:numFmt w:val="lowerLetter"/>
      <w:lvlText w:val="%1."/>
      <w:lvlJc w:val="left"/>
      <w:pPr>
        <w:ind w:left="14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66478D"/>
    <w:multiLevelType w:val="multilevel"/>
    <w:tmpl w:val="6B785EC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10CE673A"/>
    <w:multiLevelType w:val="hybridMultilevel"/>
    <w:tmpl w:val="CA9C4BF2"/>
    <w:lvl w:ilvl="0" w:tplc="9F40F67A">
      <w:start w:val="1"/>
      <w:numFmt w:val="decimal"/>
      <w:lvlText w:val="7.2.%1"/>
      <w:lvlJc w:val="left"/>
      <w:pPr>
        <w:ind w:left="10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DD2064"/>
    <w:multiLevelType w:val="multilevel"/>
    <w:tmpl w:val="DB7E07AC"/>
    <w:lvl w:ilvl="0">
      <w:start w:val="23"/>
      <w:numFmt w:val="decimal"/>
      <w:lvlText w:val="%1"/>
      <w:lvlJc w:val="left"/>
      <w:pPr>
        <w:ind w:left="360" w:hanging="360"/>
      </w:pPr>
      <w:rPr>
        <w:rFonts w:hint="default"/>
        <w:u w:val="single"/>
      </w:rPr>
    </w:lvl>
    <w:lvl w:ilvl="1">
      <w:start w:val="1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22" w15:restartNumberingAfterBreak="0">
    <w:nsid w:val="112915AD"/>
    <w:multiLevelType w:val="hybridMultilevel"/>
    <w:tmpl w:val="934A222C"/>
    <w:lvl w:ilvl="0" w:tplc="15E42346">
      <w:start w:val="1"/>
      <w:numFmt w:val="lowerLetter"/>
      <w:lvlText w:val="(%1)"/>
      <w:lvlJc w:val="left"/>
      <w:pPr>
        <w:ind w:left="1071" w:hanging="36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23" w15:restartNumberingAfterBreak="0">
    <w:nsid w:val="11C1554C"/>
    <w:multiLevelType w:val="multilevel"/>
    <w:tmpl w:val="15443E78"/>
    <w:lvl w:ilvl="0">
      <w:start w:val="23"/>
      <w:numFmt w:val="decimal"/>
      <w:lvlText w:val="%1"/>
      <w:lvlJc w:val="left"/>
      <w:pPr>
        <w:ind w:left="360" w:hanging="360"/>
      </w:pPr>
      <w:rPr>
        <w:rFonts w:hint="default"/>
        <w:u w:val="single"/>
      </w:rPr>
    </w:lvl>
    <w:lvl w:ilvl="1">
      <w:start w:val="14"/>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24" w15:restartNumberingAfterBreak="0">
    <w:nsid w:val="13153644"/>
    <w:multiLevelType w:val="multilevel"/>
    <w:tmpl w:val="1CC87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270095"/>
    <w:multiLevelType w:val="multilevel"/>
    <w:tmpl w:val="18C6B322"/>
    <w:lvl w:ilvl="0">
      <w:start w:val="1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143D1872"/>
    <w:multiLevelType w:val="multilevel"/>
    <w:tmpl w:val="990CDCBC"/>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14937ACC"/>
    <w:multiLevelType w:val="multilevel"/>
    <w:tmpl w:val="2136911E"/>
    <w:lvl w:ilvl="0">
      <w:start w:val="1"/>
      <w:numFmt w:val="lowerLetter"/>
      <w:lvlText w:val="%1."/>
      <w:lvlJc w:val="left"/>
      <w:pPr>
        <w:ind w:left="720" w:hanging="360"/>
      </w:pPr>
      <w:rPr>
        <w:rFonts w:ascii="Calibri" w:eastAsiaTheme="minorHAnsi" w:hAnsi="Calibri" w:cs="Calibri"/>
      </w:rPr>
    </w:lvl>
    <w:lvl w:ilvl="1">
      <w:start w:val="1"/>
      <w:numFmt w:val="decimal"/>
      <w:lvlText w:val="(%2)"/>
      <w:lvlJc w:val="left"/>
      <w:pPr>
        <w:ind w:left="1500" w:hanging="4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7B1990"/>
    <w:multiLevelType w:val="hybridMultilevel"/>
    <w:tmpl w:val="B62E8F3A"/>
    <w:lvl w:ilvl="0" w:tplc="961E7876">
      <w:start w:val="1"/>
      <w:numFmt w:val="lowerLetter"/>
      <w:lvlText w:val="(%1)"/>
      <w:lvlJc w:val="left"/>
      <w:pPr>
        <w:ind w:left="904" w:hanging="44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29" w15:restartNumberingAfterBreak="0">
    <w:nsid w:val="16C07E51"/>
    <w:multiLevelType w:val="hybridMultilevel"/>
    <w:tmpl w:val="DD0E0C40"/>
    <w:lvl w:ilvl="0" w:tplc="BC685C36">
      <w:start w:val="1"/>
      <w:numFmt w:val="lowerLetter"/>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1733446D"/>
    <w:multiLevelType w:val="hybridMultilevel"/>
    <w:tmpl w:val="7F30E5A6"/>
    <w:lvl w:ilvl="0" w:tplc="6A36FA66">
      <w:start w:val="1"/>
      <w:numFmt w:val="decimal"/>
      <w:lvlText w:val="2.%1"/>
      <w:lvlJc w:val="left"/>
      <w:pPr>
        <w:ind w:left="8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73623E2"/>
    <w:multiLevelType w:val="multilevel"/>
    <w:tmpl w:val="A802F25E"/>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1768252E"/>
    <w:multiLevelType w:val="hybridMultilevel"/>
    <w:tmpl w:val="41FE2426"/>
    <w:lvl w:ilvl="0" w:tplc="13E24D6A">
      <w:start w:val="1"/>
      <w:numFmt w:val="decimal"/>
      <w:lvlText w:val="2.2.%1"/>
      <w:lvlJc w:val="left"/>
      <w:pPr>
        <w:ind w:left="890" w:hanging="360"/>
      </w:pPr>
      <w:rPr>
        <w:rFonts w:hint="default"/>
      </w:rPr>
    </w:lvl>
    <w:lvl w:ilvl="1" w:tplc="13E24D6A">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85A5BC0"/>
    <w:multiLevelType w:val="hybridMultilevel"/>
    <w:tmpl w:val="D24AFDFC"/>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88D0CD7"/>
    <w:multiLevelType w:val="hybridMultilevel"/>
    <w:tmpl w:val="8F589950"/>
    <w:lvl w:ilvl="0" w:tplc="3CB678AA">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A51B92"/>
    <w:multiLevelType w:val="multilevel"/>
    <w:tmpl w:val="D0283D78"/>
    <w:lvl w:ilvl="0">
      <w:start w:val="23"/>
      <w:numFmt w:val="decimal"/>
      <w:lvlText w:val="%1"/>
      <w:lvlJc w:val="left"/>
      <w:pPr>
        <w:ind w:left="360" w:hanging="360"/>
      </w:pPr>
      <w:rPr>
        <w:rFonts w:hint="default"/>
        <w:u w:val="single"/>
      </w:rPr>
    </w:lvl>
    <w:lvl w:ilvl="1">
      <w:start w:val="12"/>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36" w15:restartNumberingAfterBreak="0">
    <w:nsid w:val="19685576"/>
    <w:multiLevelType w:val="multilevel"/>
    <w:tmpl w:val="9D58A5D8"/>
    <w:lvl w:ilvl="0">
      <w:start w:val="23"/>
      <w:numFmt w:val="decimal"/>
      <w:lvlText w:val="%1"/>
      <w:lvlJc w:val="left"/>
      <w:pPr>
        <w:ind w:left="360" w:hanging="360"/>
      </w:pPr>
      <w:rPr>
        <w:rFonts w:hint="default"/>
        <w:u w:val="single"/>
      </w:rPr>
    </w:lvl>
    <w:lvl w:ilvl="1">
      <w:start w:val="4"/>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37" w15:restartNumberingAfterBreak="0">
    <w:nsid w:val="19ED4E9D"/>
    <w:multiLevelType w:val="hybridMultilevel"/>
    <w:tmpl w:val="EA4883DA"/>
    <w:lvl w:ilvl="0" w:tplc="98F684FA">
      <w:start w:val="1"/>
      <w:numFmt w:val="decimal"/>
      <w:lvlText w:val="7.5.%1."/>
      <w:lvlJc w:val="left"/>
      <w:pPr>
        <w:ind w:left="609" w:hanging="360"/>
      </w:pPr>
      <w:rPr>
        <w:rFonts w:hint="default"/>
      </w:rPr>
    </w:lvl>
    <w:lvl w:ilvl="1" w:tplc="04090019">
      <w:start w:val="1"/>
      <w:numFmt w:val="lowerLetter"/>
      <w:lvlText w:val="%2."/>
      <w:lvlJc w:val="left"/>
      <w:pPr>
        <w:ind w:left="1329" w:hanging="360"/>
      </w:pPr>
    </w:lvl>
    <w:lvl w:ilvl="2" w:tplc="0409001B" w:tentative="1">
      <w:start w:val="1"/>
      <w:numFmt w:val="lowerRoman"/>
      <w:lvlText w:val="%3."/>
      <w:lvlJc w:val="right"/>
      <w:pPr>
        <w:ind w:left="2049" w:hanging="180"/>
      </w:pPr>
    </w:lvl>
    <w:lvl w:ilvl="3" w:tplc="0409000F" w:tentative="1">
      <w:start w:val="1"/>
      <w:numFmt w:val="decimal"/>
      <w:lvlText w:val="%4."/>
      <w:lvlJc w:val="left"/>
      <w:pPr>
        <w:ind w:left="2769" w:hanging="360"/>
      </w:pPr>
    </w:lvl>
    <w:lvl w:ilvl="4" w:tplc="04090019" w:tentative="1">
      <w:start w:val="1"/>
      <w:numFmt w:val="lowerLetter"/>
      <w:lvlText w:val="%5."/>
      <w:lvlJc w:val="left"/>
      <w:pPr>
        <w:ind w:left="3489" w:hanging="360"/>
      </w:pPr>
    </w:lvl>
    <w:lvl w:ilvl="5" w:tplc="0409001B" w:tentative="1">
      <w:start w:val="1"/>
      <w:numFmt w:val="lowerRoman"/>
      <w:lvlText w:val="%6."/>
      <w:lvlJc w:val="right"/>
      <w:pPr>
        <w:ind w:left="4209" w:hanging="180"/>
      </w:pPr>
    </w:lvl>
    <w:lvl w:ilvl="6" w:tplc="0409000F" w:tentative="1">
      <w:start w:val="1"/>
      <w:numFmt w:val="decimal"/>
      <w:lvlText w:val="%7."/>
      <w:lvlJc w:val="left"/>
      <w:pPr>
        <w:ind w:left="4929" w:hanging="360"/>
      </w:pPr>
    </w:lvl>
    <w:lvl w:ilvl="7" w:tplc="04090019" w:tentative="1">
      <w:start w:val="1"/>
      <w:numFmt w:val="lowerLetter"/>
      <w:lvlText w:val="%8."/>
      <w:lvlJc w:val="left"/>
      <w:pPr>
        <w:ind w:left="5649" w:hanging="360"/>
      </w:pPr>
    </w:lvl>
    <w:lvl w:ilvl="8" w:tplc="0409001B" w:tentative="1">
      <w:start w:val="1"/>
      <w:numFmt w:val="lowerRoman"/>
      <w:lvlText w:val="%9."/>
      <w:lvlJc w:val="right"/>
      <w:pPr>
        <w:ind w:left="6369" w:hanging="180"/>
      </w:pPr>
    </w:lvl>
  </w:abstractNum>
  <w:abstractNum w:abstractNumId="38" w15:restartNumberingAfterBreak="0">
    <w:nsid w:val="19EF1043"/>
    <w:multiLevelType w:val="hybridMultilevel"/>
    <w:tmpl w:val="04269CD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9" w15:restartNumberingAfterBreak="0">
    <w:nsid w:val="1AA71D3C"/>
    <w:multiLevelType w:val="hybridMultilevel"/>
    <w:tmpl w:val="BF6AE19A"/>
    <w:lvl w:ilvl="0" w:tplc="FFFFFFFF">
      <w:start w:val="1"/>
      <w:numFmt w:val="decimal"/>
      <w:lvlText w:val="2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B681E21"/>
    <w:multiLevelType w:val="multilevel"/>
    <w:tmpl w:val="1076C57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E880E7A"/>
    <w:multiLevelType w:val="multilevel"/>
    <w:tmpl w:val="03BA3576"/>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203B2783"/>
    <w:multiLevelType w:val="multilevel"/>
    <w:tmpl w:val="50B45F9E"/>
    <w:lvl w:ilvl="0">
      <w:start w:val="1"/>
      <w:numFmt w:val="lowerLetter"/>
      <w:lvlText w:val="%1."/>
      <w:lvlJc w:val="left"/>
      <w:pPr>
        <w:ind w:left="1440" w:hanging="360"/>
      </w:pPr>
    </w:lvl>
    <w:lvl w:ilvl="1">
      <w:start w:val="1"/>
      <w:numFmt w:val="decimal"/>
      <w:lvlText w:val="(%2)"/>
      <w:lvlJc w:val="left"/>
      <w:pPr>
        <w:ind w:left="1500" w:hanging="4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B203E1"/>
    <w:multiLevelType w:val="multilevel"/>
    <w:tmpl w:val="27E83302"/>
    <w:lvl w:ilvl="0">
      <w:start w:val="1"/>
      <w:numFmt w:val="decimal"/>
      <w:lvlText w:val="%1."/>
      <w:lvlJc w:val="left"/>
      <w:pPr>
        <w:ind w:left="720" w:hanging="360"/>
      </w:pPr>
      <w:rPr>
        <w:rFonts w:hint="default"/>
        <w:color w:val="000000" w:themeColor="text1"/>
      </w:rPr>
    </w:lvl>
    <w:lvl w:ilvl="1">
      <w:start w:val="1"/>
      <w:numFmt w:val="decimal"/>
      <w:isLgl/>
      <w:lvlText w:val="9.%2"/>
      <w:lvlJc w:val="left"/>
      <w:pPr>
        <w:ind w:left="800" w:hanging="44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21C66333"/>
    <w:multiLevelType w:val="multilevel"/>
    <w:tmpl w:val="6418539A"/>
    <w:lvl w:ilvl="0">
      <w:start w:val="14"/>
      <w:numFmt w:val="decimal"/>
      <w:lvlText w:val="%1"/>
      <w:lvlJc w:val="left"/>
      <w:pPr>
        <w:ind w:left="360" w:hanging="360"/>
      </w:pPr>
      <w:rPr>
        <w:rFonts w:hint="default"/>
      </w:rPr>
    </w:lvl>
    <w:lvl w:ilvl="1">
      <w:start w:val="1"/>
      <w:numFmt w:val="decimal"/>
      <w:lvlText w:val="14.%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22164C01"/>
    <w:multiLevelType w:val="multilevel"/>
    <w:tmpl w:val="1576986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23BA6058"/>
    <w:multiLevelType w:val="multilevel"/>
    <w:tmpl w:val="18C6B322"/>
    <w:lvl w:ilvl="0">
      <w:start w:val="1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24DE0796"/>
    <w:multiLevelType w:val="multilevel"/>
    <w:tmpl w:val="126E82E0"/>
    <w:lvl w:ilvl="0">
      <w:start w:val="1"/>
      <w:numFmt w:val="decimal"/>
      <w:lvlText w:val="%1."/>
      <w:lvlJc w:val="left"/>
      <w:pPr>
        <w:tabs>
          <w:tab w:val="num" w:pos="720"/>
        </w:tabs>
        <w:ind w:left="720" w:hanging="360"/>
      </w:pPr>
    </w:lvl>
    <w:lvl w:ilvl="1">
      <w:start w:val="1"/>
      <w:numFmt w:val="decimal"/>
      <w:lvlText w:val="(%2)"/>
      <w:lvlJc w:val="left"/>
      <w:pPr>
        <w:ind w:left="1500" w:hanging="4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2A55FC"/>
    <w:multiLevelType w:val="multilevel"/>
    <w:tmpl w:val="E39C9320"/>
    <w:lvl w:ilvl="0">
      <w:start w:val="23"/>
      <w:numFmt w:val="decimal"/>
      <w:lvlText w:val="%1"/>
      <w:lvlJc w:val="left"/>
      <w:pPr>
        <w:ind w:left="360" w:hanging="360"/>
      </w:pPr>
      <w:rPr>
        <w:rFonts w:hint="default"/>
        <w:u w:val="single"/>
      </w:rPr>
    </w:lvl>
    <w:lvl w:ilvl="1">
      <w:start w:val="1"/>
      <w:numFmt w:val="decimal"/>
      <w:lvlText w:val="%1.%2"/>
      <w:lvlJc w:val="left"/>
      <w:pPr>
        <w:ind w:left="720" w:hanging="360"/>
      </w:pPr>
      <w:rPr>
        <w:rFonts w:hint="default"/>
        <w:b w:val="0"/>
        <w:bCs/>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49" w15:restartNumberingAfterBreak="0">
    <w:nsid w:val="26637047"/>
    <w:multiLevelType w:val="multilevel"/>
    <w:tmpl w:val="78E8FB2C"/>
    <w:lvl w:ilvl="0">
      <w:numFmt w:val="lowerLetter"/>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78251E7"/>
    <w:multiLevelType w:val="hybridMultilevel"/>
    <w:tmpl w:val="ED100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7F5236"/>
    <w:multiLevelType w:val="hybridMultilevel"/>
    <w:tmpl w:val="28C090C8"/>
    <w:lvl w:ilvl="0" w:tplc="8FAC5276">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9">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92E02C5"/>
    <w:multiLevelType w:val="multilevel"/>
    <w:tmpl w:val="261E94DC"/>
    <w:lvl w:ilvl="0">
      <w:start w:val="7"/>
      <w:numFmt w:val="decimal"/>
      <w:lvlText w:val="%1"/>
      <w:lvlJc w:val="left"/>
      <w:pPr>
        <w:ind w:left="400" w:hanging="400"/>
      </w:pPr>
      <w:rPr>
        <w:rFonts w:hint="default"/>
        <w:i/>
      </w:rPr>
    </w:lvl>
    <w:lvl w:ilvl="1">
      <w:start w:val="2"/>
      <w:numFmt w:val="decimal"/>
      <w:lvlText w:val="%1.%2"/>
      <w:lvlJc w:val="left"/>
      <w:pPr>
        <w:ind w:left="665" w:hanging="400"/>
      </w:pPr>
      <w:rPr>
        <w:rFonts w:hint="default"/>
        <w:i/>
      </w:rPr>
    </w:lvl>
    <w:lvl w:ilvl="2">
      <w:start w:val="1"/>
      <w:numFmt w:val="decimal"/>
      <w:lvlText w:val="%1.%2.%3"/>
      <w:lvlJc w:val="left"/>
      <w:pPr>
        <w:ind w:left="1250" w:hanging="720"/>
      </w:pPr>
      <w:rPr>
        <w:rFonts w:hint="default"/>
        <w:i w:val="0"/>
        <w:iCs/>
      </w:rPr>
    </w:lvl>
    <w:lvl w:ilvl="3">
      <w:start w:val="1"/>
      <w:numFmt w:val="decimal"/>
      <w:lvlText w:val="%1.%2.%3.%4"/>
      <w:lvlJc w:val="left"/>
      <w:pPr>
        <w:ind w:left="1515" w:hanging="720"/>
      </w:pPr>
      <w:rPr>
        <w:rFonts w:hint="default"/>
        <w:i/>
      </w:rPr>
    </w:lvl>
    <w:lvl w:ilvl="4">
      <w:start w:val="1"/>
      <w:numFmt w:val="decimal"/>
      <w:lvlText w:val="%1.%2.%3.%4.%5"/>
      <w:lvlJc w:val="left"/>
      <w:pPr>
        <w:ind w:left="1780" w:hanging="720"/>
      </w:pPr>
      <w:rPr>
        <w:rFonts w:hint="default"/>
        <w:i/>
      </w:rPr>
    </w:lvl>
    <w:lvl w:ilvl="5">
      <w:start w:val="1"/>
      <w:numFmt w:val="decimal"/>
      <w:lvlText w:val="%1.%2.%3.%4.%5.%6"/>
      <w:lvlJc w:val="left"/>
      <w:pPr>
        <w:ind w:left="2405" w:hanging="1080"/>
      </w:pPr>
      <w:rPr>
        <w:rFonts w:hint="default"/>
        <w:i/>
      </w:rPr>
    </w:lvl>
    <w:lvl w:ilvl="6">
      <w:start w:val="1"/>
      <w:numFmt w:val="decimal"/>
      <w:lvlText w:val="%1.%2.%3.%4.%5.%6.%7"/>
      <w:lvlJc w:val="left"/>
      <w:pPr>
        <w:ind w:left="2670" w:hanging="1080"/>
      </w:pPr>
      <w:rPr>
        <w:rFonts w:hint="default"/>
        <w:i/>
      </w:rPr>
    </w:lvl>
    <w:lvl w:ilvl="7">
      <w:start w:val="1"/>
      <w:numFmt w:val="decimal"/>
      <w:lvlText w:val="%1.%2.%3.%4.%5.%6.%7.%8"/>
      <w:lvlJc w:val="left"/>
      <w:pPr>
        <w:ind w:left="3295" w:hanging="1440"/>
      </w:pPr>
      <w:rPr>
        <w:rFonts w:hint="default"/>
        <w:i/>
      </w:rPr>
    </w:lvl>
    <w:lvl w:ilvl="8">
      <w:start w:val="1"/>
      <w:numFmt w:val="decimal"/>
      <w:lvlText w:val="%1.%2.%3.%4.%5.%6.%7.%8.%9"/>
      <w:lvlJc w:val="left"/>
      <w:pPr>
        <w:ind w:left="3560" w:hanging="1440"/>
      </w:pPr>
      <w:rPr>
        <w:rFonts w:hint="default"/>
        <w:i/>
      </w:rPr>
    </w:lvl>
  </w:abstractNum>
  <w:abstractNum w:abstractNumId="53" w15:restartNumberingAfterBreak="0">
    <w:nsid w:val="29DA5D35"/>
    <w:multiLevelType w:val="multilevel"/>
    <w:tmpl w:val="E53EF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CB4324E"/>
    <w:multiLevelType w:val="multilevel"/>
    <w:tmpl w:val="18C6B322"/>
    <w:lvl w:ilvl="0">
      <w:start w:val="1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2F8360B8"/>
    <w:multiLevelType w:val="multilevel"/>
    <w:tmpl w:val="E5C69EFC"/>
    <w:lvl w:ilvl="0">
      <w:start w:val="1"/>
      <w:numFmt w:val="lowerLetter"/>
      <w:lvlText w:val="%1."/>
      <w:lvlJc w:val="left"/>
      <w:pPr>
        <w:ind w:left="0" w:firstLine="0"/>
      </w:pPr>
      <w:rPr>
        <w:rFonts w:hint="default"/>
      </w:rPr>
    </w:lvl>
    <w:lvl w:ilvl="1">
      <w:numFmt w:val="lowerRoman"/>
      <w:lvlText w:val="%2."/>
      <w:lvlJc w:val="right"/>
      <w:pPr>
        <w:ind w:left="0" w:firstLine="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6" w15:restartNumberingAfterBreak="0">
    <w:nsid w:val="2F865DA6"/>
    <w:multiLevelType w:val="multilevel"/>
    <w:tmpl w:val="18C6B322"/>
    <w:lvl w:ilvl="0">
      <w:start w:val="2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301F4D01"/>
    <w:multiLevelType w:val="multilevel"/>
    <w:tmpl w:val="18C6B322"/>
    <w:lvl w:ilvl="0">
      <w:start w:val="1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313916B4"/>
    <w:multiLevelType w:val="multilevel"/>
    <w:tmpl w:val="E3F0131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2.2.%3"/>
      <w:lvlJc w:val="left"/>
      <w:pPr>
        <w:ind w:left="360" w:hanging="36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9" w15:restartNumberingAfterBreak="0">
    <w:nsid w:val="31E14771"/>
    <w:multiLevelType w:val="multilevel"/>
    <w:tmpl w:val="FEC2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1EC72E3"/>
    <w:multiLevelType w:val="multilevel"/>
    <w:tmpl w:val="7C1A6D26"/>
    <w:lvl w:ilvl="0">
      <w:start w:val="7"/>
      <w:numFmt w:val="decimal"/>
      <w:lvlText w:val="%1"/>
      <w:lvlJc w:val="left"/>
      <w:pPr>
        <w:ind w:left="360" w:hanging="360"/>
      </w:pPr>
      <w:rPr>
        <w:rFonts w:hint="default"/>
      </w:rPr>
    </w:lvl>
    <w:lvl w:ilvl="1">
      <w:start w:val="5"/>
      <w:numFmt w:val="decimal"/>
      <w:lvlText w:val="%1.%2"/>
      <w:lvlJc w:val="left"/>
      <w:pPr>
        <w:ind w:left="249" w:hanging="360"/>
      </w:pPr>
      <w:rPr>
        <w:rFonts w:hint="default"/>
      </w:rPr>
    </w:lvl>
    <w:lvl w:ilvl="2">
      <w:start w:val="1"/>
      <w:numFmt w:val="decimal"/>
      <w:lvlText w:val="%1.%2.%3"/>
      <w:lvlJc w:val="left"/>
      <w:pPr>
        <w:ind w:left="498" w:hanging="720"/>
      </w:pPr>
      <w:rPr>
        <w:rFonts w:hint="default"/>
      </w:rPr>
    </w:lvl>
    <w:lvl w:ilvl="3">
      <w:start w:val="1"/>
      <w:numFmt w:val="decimal"/>
      <w:lvlText w:val="%1.%2.%3.%4"/>
      <w:lvlJc w:val="left"/>
      <w:pPr>
        <w:ind w:left="387" w:hanging="720"/>
      </w:pPr>
      <w:rPr>
        <w:rFonts w:hint="default"/>
      </w:rPr>
    </w:lvl>
    <w:lvl w:ilvl="4">
      <w:start w:val="1"/>
      <w:numFmt w:val="decimal"/>
      <w:lvlText w:val="%1.%2.%3.%4.%5"/>
      <w:lvlJc w:val="left"/>
      <w:pPr>
        <w:ind w:left="276" w:hanging="720"/>
      </w:pPr>
      <w:rPr>
        <w:rFonts w:hint="default"/>
      </w:rPr>
    </w:lvl>
    <w:lvl w:ilvl="5">
      <w:start w:val="1"/>
      <w:numFmt w:val="decimal"/>
      <w:lvlText w:val="%1.%2.%3.%4.%5.%6"/>
      <w:lvlJc w:val="left"/>
      <w:pPr>
        <w:ind w:left="525" w:hanging="1080"/>
      </w:pPr>
      <w:rPr>
        <w:rFonts w:hint="default"/>
      </w:rPr>
    </w:lvl>
    <w:lvl w:ilvl="6">
      <w:start w:val="1"/>
      <w:numFmt w:val="decimal"/>
      <w:lvlText w:val="%1.%2.%3.%4.%5.%6.%7"/>
      <w:lvlJc w:val="left"/>
      <w:pPr>
        <w:ind w:left="414" w:hanging="1080"/>
      </w:pPr>
      <w:rPr>
        <w:rFonts w:hint="default"/>
      </w:rPr>
    </w:lvl>
    <w:lvl w:ilvl="7">
      <w:start w:val="1"/>
      <w:numFmt w:val="decimal"/>
      <w:lvlText w:val="%1.%2.%3.%4.%5.%6.%7.%8"/>
      <w:lvlJc w:val="left"/>
      <w:pPr>
        <w:ind w:left="663" w:hanging="1440"/>
      </w:pPr>
      <w:rPr>
        <w:rFonts w:hint="default"/>
      </w:rPr>
    </w:lvl>
    <w:lvl w:ilvl="8">
      <w:start w:val="1"/>
      <w:numFmt w:val="decimal"/>
      <w:lvlText w:val="%1.%2.%3.%4.%5.%6.%7.%8.%9"/>
      <w:lvlJc w:val="left"/>
      <w:pPr>
        <w:ind w:left="552" w:hanging="1440"/>
      </w:pPr>
      <w:rPr>
        <w:rFonts w:hint="default"/>
      </w:rPr>
    </w:lvl>
  </w:abstractNum>
  <w:abstractNum w:abstractNumId="61" w15:restartNumberingAfterBreak="0">
    <w:nsid w:val="325A5AE2"/>
    <w:multiLevelType w:val="multilevel"/>
    <w:tmpl w:val="18C6B322"/>
    <w:lvl w:ilvl="0">
      <w:start w:val="1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333D6336"/>
    <w:multiLevelType w:val="hybridMultilevel"/>
    <w:tmpl w:val="B32C0F2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3" w15:restartNumberingAfterBreak="0">
    <w:nsid w:val="364959DD"/>
    <w:multiLevelType w:val="multilevel"/>
    <w:tmpl w:val="988CD038"/>
    <w:lvl w:ilvl="0">
      <w:start w:val="1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4" w15:restartNumberingAfterBreak="0">
    <w:nsid w:val="369B0A73"/>
    <w:multiLevelType w:val="multilevel"/>
    <w:tmpl w:val="E3F0131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2.2.%3"/>
      <w:lvlJc w:val="left"/>
      <w:pPr>
        <w:ind w:left="360" w:hanging="36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36C4491E"/>
    <w:multiLevelType w:val="multilevel"/>
    <w:tmpl w:val="09882692"/>
    <w:lvl w:ilvl="0">
      <w:start w:val="23"/>
      <w:numFmt w:val="decimal"/>
      <w:lvlText w:val="%1"/>
      <w:lvlJc w:val="left"/>
      <w:pPr>
        <w:ind w:left="360" w:hanging="360"/>
      </w:pPr>
      <w:rPr>
        <w:rFonts w:hint="default"/>
        <w:u w:val="single"/>
      </w:rPr>
    </w:lvl>
    <w:lvl w:ilvl="1">
      <w:start w:val="6"/>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66" w15:restartNumberingAfterBreak="0">
    <w:nsid w:val="3704403D"/>
    <w:multiLevelType w:val="hybridMultilevel"/>
    <w:tmpl w:val="1AEAC5EC"/>
    <w:lvl w:ilvl="0" w:tplc="0BA65296">
      <w:start w:val="1"/>
      <w:numFmt w:val="lowerRoman"/>
      <w:lvlText w:val="%1."/>
      <w:lvlJc w:val="right"/>
      <w:pPr>
        <w:ind w:left="0" w:firstLine="0"/>
      </w:pPr>
      <w:rPr>
        <w:rFonts w:hint="default"/>
      </w:rPr>
    </w:lvl>
    <w:lvl w:ilvl="1" w:tplc="0BA65296">
      <w:start w:val="1"/>
      <w:numFmt w:val="lowerRoman"/>
      <w:lvlText w:val="%2."/>
      <w:lvlJc w:val="right"/>
      <w:pPr>
        <w:ind w:left="1080"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70B5478"/>
    <w:multiLevelType w:val="multilevel"/>
    <w:tmpl w:val="18C6B322"/>
    <w:styleLink w:val="CurrentList3"/>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379F0571"/>
    <w:multiLevelType w:val="hybridMultilevel"/>
    <w:tmpl w:val="7368BA36"/>
    <w:lvl w:ilvl="0" w:tplc="04090019">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8FC4C4A"/>
    <w:multiLevelType w:val="multilevel"/>
    <w:tmpl w:val="18C6B322"/>
    <w:styleLink w:val="CurrentList2"/>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39B91EC0"/>
    <w:multiLevelType w:val="multilevel"/>
    <w:tmpl w:val="95764BA6"/>
    <w:lvl w:ilvl="0">
      <w:start w:val="7"/>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8"/>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1" w15:restartNumberingAfterBreak="0">
    <w:nsid w:val="39D85643"/>
    <w:multiLevelType w:val="hybridMultilevel"/>
    <w:tmpl w:val="E71E116A"/>
    <w:lvl w:ilvl="0" w:tplc="74F8A93E">
      <w:start w:val="1"/>
      <w:numFmt w:val="lowerLetter"/>
      <w:lvlText w:val="%1."/>
      <w:lvlJc w:val="left"/>
      <w:pPr>
        <w:tabs>
          <w:tab w:val="num" w:pos="360"/>
        </w:tabs>
        <w:ind w:left="360" w:hanging="360"/>
      </w:pPr>
      <w:rPr>
        <w:rFonts w:hint="default"/>
      </w:rPr>
    </w:lvl>
    <w:lvl w:ilvl="1" w:tplc="FF6217EA" w:tentative="1">
      <w:start w:val="1"/>
      <w:numFmt w:val="decimal"/>
      <w:lvlText w:val="%2."/>
      <w:lvlJc w:val="left"/>
      <w:pPr>
        <w:tabs>
          <w:tab w:val="num" w:pos="1440"/>
        </w:tabs>
        <w:ind w:left="1440" w:hanging="360"/>
      </w:pPr>
    </w:lvl>
    <w:lvl w:ilvl="2" w:tplc="B7281C88" w:tentative="1">
      <w:start w:val="1"/>
      <w:numFmt w:val="decimal"/>
      <w:lvlText w:val="%3."/>
      <w:lvlJc w:val="left"/>
      <w:pPr>
        <w:tabs>
          <w:tab w:val="num" w:pos="2160"/>
        </w:tabs>
        <w:ind w:left="2160" w:hanging="360"/>
      </w:pPr>
    </w:lvl>
    <w:lvl w:ilvl="3" w:tplc="DCF400BE" w:tentative="1">
      <w:start w:val="1"/>
      <w:numFmt w:val="decimal"/>
      <w:lvlText w:val="%4."/>
      <w:lvlJc w:val="left"/>
      <w:pPr>
        <w:tabs>
          <w:tab w:val="num" w:pos="2880"/>
        </w:tabs>
        <w:ind w:left="2880" w:hanging="360"/>
      </w:pPr>
    </w:lvl>
    <w:lvl w:ilvl="4" w:tplc="B24CBCDA" w:tentative="1">
      <w:start w:val="1"/>
      <w:numFmt w:val="decimal"/>
      <w:lvlText w:val="%5."/>
      <w:lvlJc w:val="left"/>
      <w:pPr>
        <w:tabs>
          <w:tab w:val="num" w:pos="3600"/>
        </w:tabs>
        <w:ind w:left="3600" w:hanging="360"/>
      </w:pPr>
    </w:lvl>
    <w:lvl w:ilvl="5" w:tplc="AA9EDA8C" w:tentative="1">
      <w:start w:val="1"/>
      <w:numFmt w:val="decimal"/>
      <w:lvlText w:val="%6."/>
      <w:lvlJc w:val="left"/>
      <w:pPr>
        <w:tabs>
          <w:tab w:val="num" w:pos="4320"/>
        </w:tabs>
        <w:ind w:left="4320" w:hanging="360"/>
      </w:pPr>
    </w:lvl>
    <w:lvl w:ilvl="6" w:tplc="AE08020A" w:tentative="1">
      <w:start w:val="1"/>
      <w:numFmt w:val="decimal"/>
      <w:lvlText w:val="%7."/>
      <w:lvlJc w:val="left"/>
      <w:pPr>
        <w:tabs>
          <w:tab w:val="num" w:pos="5040"/>
        </w:tabs>
        <w:ind w:left="5040" w:hanging="360"/>
      </w:pPr>
    </w:lvl>
    <w:lvl w:ilvl="7" w:tplc="86782392" w:tentative="1">
      <w:start w:val="1"/>
      <w:numFmt w:val="decimal"/>
      <w:lvlText w:val="%8."/>
      <w:lvlJc w:val="left"/>
      <w:pPr>
        <w:tabs>
          <w:tab w:val="num" w:pos="5760"/>
        </w:tabs>
        <w:ind w:left="5760" w:hanging="360"/>
      </w:pPr>
    </w:lvl>
    <w:lvl w:ilvl="8" w:tplc="F9723286" w:tentative="1">
      <w:start w:val="1"/>
      <w:numFmt w:val="decimal"/>
      <w:lvlText w:val="%9."/>
      <w:lvlJc w:val="left"/>
      <w:pPr>
        <w:tabs>
          <w:tab w:val="num" w:pos="6480"/>
        </w:tabs>
        <w:ind w:left="6480" w:hanging="360"/>
      </w:pPr>
    </w:lvl>
  </w:abstractNum>
  <w:abstractNum w:abstractNumId="72" w15:restartNumberingAfterBreak="0">
    <w:nsid w:val="3AA330EB"/>
    <w:multiLevelType w:val="multilevel"/>
    <w:tmpl w:val="133AFA38"/>
    <w:lvl w:ilvl="0">
      <w:start w:val="1"/>
      <w:numFmt w:val="decimal"/>
      <w:lvlText w:val="%1."/>
      <w:lvlJc w:val="left"/>
      <w:pPr>
        <w:tabs>
          <w:tab w:val="num" w:pos="720"/>
        </w:tabs>
        <w:ind w:left="720" w:hanging="360"/>
      </w:pPr>
    </w:lvl>
    <w:lvl w:ilvl="1">
      <w:start w:val="13"/>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AAA4B2C"/>
    <w:multiLevelType w:val="multilevel"/>
    <w:tmpl w:val="A232EB58"/>
    <w:lvl w:ilvl="0">
      <w:start w:val="1"/>
      <w:numFmt w:val="lowerLetter"/>
      <w:lvlText w:val="%1."/>
      <w:lvlJc w:val="left"/>
      <w:pPr>
        <w:ind w:left="14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7F14C9"/>
    <w:multiLevelType w:val="multilevel"/>
    <w:tmpl w:val="18C6B322"/>
    <w:lvl w:ilvl="0">
      <w:start w:val="1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3E340DA9"/>
    <w:multiLevelType w:val="multilevel"/>
    <w:tmpl w:val="990CDC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686A1E"/>
    <w:multiLevelType w:val="multilevel"/>
    <w:tmpl w:val="70943C12"/>
    <w:lvl w:ilvl="0">
      <w:start w:val="23"/>
      <w:numFmt w:val="decimal"/>
      <w:lvlText w:val="%1"/>
      <w:lvlJc w:val="left"/>
      <w:pPr>
        <w:ind w:left="360" w:hanging="360"/>
      </w:pPr>
      <w:rPr>
        <w:rFonts w:hint="default"/>
        <w:u w:val="single"/>
      </w:rPr>
    </w:lvl>
    <w:lvl w:ilvl="1">
      <w:start w:val="9"/>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77" w15:restartNumberingAfterBreak="0">
    <w:nsid w:val="3E7A15AE"/>
    <w:multiLevelType w:val="multilevel"/>
    <w:tmpl w:val="A3AA3642"/>
    <w:lvl w:ilvl="0">
      <w:start w:val="1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8" w15:restartNumberingAfterBreak="0">
    <w:nsid w:val="3E905A49"/>
    <w:multiLevelType w:val="hybridMultilevel"/>
    <w:tmpl w:val="2D9AED64"/>
    <w:lvl w:ilvl="0" w:tplc="C1628552">
      <w:start w:val="1"/>
      <w:numFmt w:val="decimal"/>
      <w:lvlText w:val="(%1)"/>
      <w:lvlJc w:val="left"/>
      <w:pPr>
        <w:ind w:left="1171" w:hanging="360"/>
      </w:pPr>
      <w:rPr>
        <w:rFonts w:hint="default"/>
      </w:rPr>
    </w:lvl>
    <w:lvl w:ilvl="1" w:tplc="C162855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E9343EE"/>
    <w:multiLevelType w:val="multilevel"/>
    <w:tmpl w:val="611CE42C"/>
    <w:lvl w:ilvl="0">
      <w:start w:val="23"/>
      <w:numFmt w:val="decimal"/>
      <w:lvlText w:val="%1"/>
      <w:lvlJc w:val="left"/>
      <w:pPr>
        <w:ind w:left="360" w:hanging="360"/>
      </w:pPr>
      <w:rPr>
        <w:rFonts w:hint="default"/>
        <w:u w:val="single"/>
      </w:rPr>
    </w:lvl>
    <w:lvl w:ilvl="1">
      <w:start w:val="13"/>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80" w15:restartNumberingAfterBreak="0">
    <w:nsid w:val="3EF46AC5"/>
    <w:multiLevelType w:val="multilevel"/>
    <w:tmpl w:val="9962BC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19F2E19"/>
    <w:multiLevelType w:val="multilevel"/>
    <w:tmpl w:val="85207B9E"/>
    <w:lvl w:ilvl="0">
      <w:start w:val="4"/>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600" w:hanging="72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400" w:hanging="108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200" w:hanging="1440"/>
      </w:pPr>
      <w:rPr>
        <w:rFonts w:hint="default"/>
        <w:color w:val="000000"/>
      </w:rPr>
    </w:lvl>
  </w:abstractNum>
  <w:abstractNum w:abstractNumId="82" w15:restartNumberingAfterBreak="0">
    <w:nsid w:val="429B6A0A"/>
    <w:multiLevelType w:val="multilevel"/>
    <w:tmpl w:val="18C6B322"/>
    <w:lvl w:ilvl="0">
      <w:start w:val="1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3" w15:restartNumberingAfterBreak="0">
    <w:nsid w:val="43E577D5"/>
    <w:multiLevelType w:val="multilevel"/>
    <w:tmpl w:val="1576986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4" w15:restartNumberingAfterBreak="0">
    <w:nsid w:val="453C4026"/>
    <w:multiLevelType w:val="multilevel"/>
    <w:tmpl w:val="5704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58720BA"/>
    <w:multiLevelType w:val="multilevel"/>
    <w:tmpl w:val="33826ABC"/>
    <w:lvl w:ilvl="0">
      <w:start w:val="23"/>
      <w:numFmt w:val="decimal"/>
      <w:lvlText w:val="%1"/>
      <w:lvlJc w:val="left"/>
      <w:pPr>
        <w:ind w:left="360" w:hanging="360"/>
      </w:pPr>
      <w:rPr>
        <w:rFonts w:hint="default"/>
        <w:u w:val="single"/>
      </w:rPr>
    </w:lvl>
    <w:lvl w:ilvl="1">
      <w:start w:val="8"/>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86" w15:restartNumberingAfterBreak="0">
    <w:nsid w:val="46877CFA"/>
    <w:multiLevelType w:val="multilevel"/>
    <w:tmpl w:val="E940D208"/>
    <w:lvl w:ilvl="0">
      <w:start w:val="1"/>
      <w:numFmt w:val="decimal"/>
      <w:lvlText w:val="%1."/>
      <w:lvlJc w:val="left"/>
      <w:pPr>
        <w:tabs>
          <w:tab w:val="num" w:pos="720"/>
        </w:tabs>
        <w:ind w:left="720" w:hanging="360"/>
      </w:pPr>
    </w:lvl>
    <w:lvl w:ilvl="1">
      <w:start w:val="1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6C25659"/>
    <w:multiLevelType w:val="multilevel"/>
    <w:tmpl w:val="C5945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6ED472A"/>
    <w:multiLevelType w:val="multilevel"/>
    <w:tmpl w:val="18C6B322"/>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9" w15:restartNumberingAfterBreak="0">
    <w:nsid w:val="488964F5"/>
    <w:multiLevelType w:val="multilevel"/>
    <w:tmpl w:val="B67E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A531F3B"/>
    <w:multiLevelType w:val="multilevel"/>
    <w:tmpl w:val="7CE28A26"/>
    <w:lvl w:ilvl="0">
      <w:start w:val="23"/>
      <w:numFmt w:val="decimal"/>
      <w:lvlText w:val="%1"/>
      <w:lvlJc w:val="left"/>
      <w:pPr>
        <w:ind w:left="360" w:hanging="360"/>
      </w:pPr>
      <w:rPr>
        <w:rFonts w:hint="default"/>
        <w:u w:val="single"/>
      </w:rPr>
    </w:lvl>
    <w:lvl w:ilvl="1">
      <w:start w:val="1"/>
      <w:numFmt w:val="decimal"/>
      <w:lvlText w:val="23.%2"/>
      <w:lvlJc w:val="left"/>
      <w:pPr>
        <w:ind w:left="609" w:hanging="360"/>
      </w:pPr>
      <w:rPr>
        <w:rFonts w:hint="default"/>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91" w15:restartNumberingAfterBreak="0">
    <w:nsid w:val="4AAE3DCC"/>
    <w:multiLevelType w:val="multilevel"/>
    <w:tmpl w:val="EBA0F9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B3504A1"/>
    <w:multiLevelType w:val="hybridMultilevel"/>
    <w:tmpl w:val="87D2036C"/>
    <w:lvl w:ilvl="0" w:tplc="6BAE9306">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B664FCA"/>
    <w:multiLevelType w:val="multilevel"/>
    <w:tmpl w:val="6584F36E"/>
    <w:lvl w:ilvl="0">
      <w:start w:val="1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4" w15:restartNumberingAfterBreak="0">
    <w:nsid w:val="4B983C66"/>
    <w:multiLevelType w:val="hybridMultilevel"/>
    <w:tmpl w:val="0EA2D4E8"/>
    <w:lvl w:ilvl="0" w:tplc="0C545E18">
      <w:start w:val="1"/>
      <w:numFmt w:val="decimal"/>
      <w:lvlText w:val="7.2.%1"/>
      <w:lvlJc w:val="left"/>
      <w:pPr>
        <w:ind w:left="428" w:hanging="360"/>
      </w:pPr>
      <w:rPr>
        <w:rFonts w:hint="default"/>
      </w:rPr>
    </w:lvl>
    <w:lvl w:ilvl="1" w:tplc="04090019" w:tentative="1">
      <w:start w:val="1"/>
      <w:numFmt w:val="lowerLetter"/>
      <w:lvlText w:val="%2."/>
      <w:lvlJc w:val="left"/>
      <w:pPr>
        <w:ind w:left="1440" w:hanging="360"/>
      </w:pPr>
    </w:lvl>
    <w:lvl w:ilvl="2" w:tplc="0C545E18">
      <w:start w:val="1"/>
      <w:numFmt w:val="decimal"/>
      <w:lvlText w:val="7.2.%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D421B48"/>
    <w:multiLevelType w:val="multilevel"/>
    <w:tmpl w:val="928C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D5A3D3B"/>
    <w:multiLevelType w:val="multilevel"/>
    <w:tmpl w:val="8752BC7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7" w15:restartNumberingAfterBreak="0">
    <w:nsid w:val="4E72361A"/>
    <w:multiLevelType w:val="multilevel"/>
    <w:tmpl w:val="61B60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F123160"/>
    <w:multiLevelType w:val="multilevel"/>
    <w:tmpl w:val="14DA54EE"/>
    <w:lvl w:ilvl="0">
      <w:start w:val="20"/>
      <w:numFmt w:val="decimal"/>
      <w:lvlText w:val="%1"/>
      <w:lvlJc w:val="left"/>
      <w:pPr>
        <w:ind w:left="360" w:hanging="360"/>
      </w:pPr>
      <w:rPr>
        <w:rFonts w:hint="default"/>
      </w:rPr>
    </w:lvl>
    <w:lvl w:ilvl="1">
      <w:start w:val="1"/>
      <w:numFmt w:val="decimal"/>
      <w:lvlText w:val="19.%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9" w15:restartNumberingAfterBreak="0">
    <w:nsid w:val="4F1345F7"/>
    <w:multiLevelType w:val="hybridMultilevel"/>
    <w:tmpl w:val="8CEE02CA"/>
    <w:lvl w:ilvl="0" w:tplc="74F8A93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F8979ED"/>
    <w:multiLevelType w:val="multilevel"/>
    <w:tmpl w:val="30743AC2"/>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1" w15:restartNumberingAfterBreak="0">
    <w:nsid w:val="4FB92994"/>
    <w:multiLevelType w:val="multilevel"/>
    <w:tmpl w:val="18C6B322"/>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2" w15:restartNumberingAfterBreak="0">
    <w:nsid w:val="4FBC1B3A"/>
    <w:multiLevelType w:val="multilevel"/>
    <w:tmpl w:val="6584F36E"/>
    <w:lvl w:ilvl="0">
      <w:start w:val="1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3" w15:restartNumberingAfterBreak="0">
    <w:nsid w:val="50034813"/>
    <w:multiLevelType w:val="hybridMultilevel"/>
    <w:tmpl w:val="50449284"/>
    <w:lvl w:ilvl="0" w:tplc="FFFFFFFF">
      <w:start w:val="1"/>
      <w:numFmt w:val="decimal"/>
      <w:lvlText w:val="5.%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50243C0A"/>
    <w:multiLevelType w:val="hybridMultilevel"/>
    <w:tmpl w:val="0EFC4724"/>
    <w:lvl w:ilvl="0" w:tplc="A7C024E6">
      <w:start w:val="2"/>
      <w:numFmt w:val="lowerLetter"/>
      <w:lvlText w:val="%1."/>
      <w:lvlJc w:val="left"/>
      <w:pPr>
        <w:tabs>
          <w:tab w:val="num" w:pos="720"/>
        </w:tabs>
        <w:ind w:left="720" w:hanging="360"/>
      </w:pPr>
    </w:lvl>
    <w:lvl w:ilvl="1" w:tplc="DE506028">
      <w:start w:val="1"/>
      <w:numFmt w:val="decimal"/>
      <w:lvlText w:val="%2."/>
      <w:lvlJc w:val="left"/>
      <w:pPr>
        <w:tabs>
          <w:tab w:val="num" w:pos="1440"/>
        </w:tabs>
        <w:ind w:left="1440" w:hanging="360"/>
      </w:pPr>
    </w:lvl>
    <w:lvl w:ilvl="2" w:tplc="748C8D26" w:tentative="1">
      <w:start w:val="1"/>
      <w:numFmt w:val="decimal"/>
      <w:lvlText w:val="%3."/>
      <w:lvlJc w:val="left"/>
      <w:pPr>
        <w:tabs>
          <w:tab w:val="num" w:pos="2160"/>
        </w:tabs>
        <w:ind w:left="2160" w:hanging="360"/>
      </w:pPr>
    </w:lvl>
    <w:lvl w:ilvl="3" w:tplc="4B6E4B0A" w:tentative="1">
      <w:start w:val="1"/>
      <w:numFmt w:val="decimal"/>
      <w:lvlText w:val="%4."/>
      <w:lvlJc w:val="left"/>
      <w:pPr>
        <w:tabs>
          <w:tab w:val="num" w:pos="2880"/>
        </w:tabs>
        <w:ind w:left="2880" w:hanging="360"/>
      </w:pPr>
    </w:lvl>
    <w:lvl w:ilvl="4" w:tplc="4128300A" w:tentative="1">
      <w:start w:val="1"/>
      <w:numFmt w:val="decimal"/>
      <w:lvlText w:val="%5."/>
      <w:lvlJc w:val="left"/>
      <w:pPr>
        <w:tabs>
          <w:tab w:val="num" w:pos="3600"/>
        </w:tabs>
        <w:ind w:left="3600" w:hanging="360"/>
      </w:pPr>
    </w:lvl>
    <w:lvl w:ilvl="5" w:tplc="50264CC6" w:tentative="1">
      <w:start w:val="1"/>
      <w:numFmt w:val="decimal"/>
      <w:lvlText w:val="%6."/>
      <w:lvlJc w:val="left"/>
      <w:pPr>
        <w:tabs>
          <w:tab w:val="num" w:pos="4320"/>
        </w:tabs>
        <w:ind w:left="4320" w:hanging="360"/>
      </w:pPr>
    </w:lvl>
    <w:lvl w:ilvl="6" w:tplc="B97E92EC" w:tentative="1">
      <w:start w:val="1"/>
      <w:numFmt w:val="decimal"/>
      <w:lvlText w:val="%7."/>
      <w:lvlJc w:val="left"/>
      <w:pPr>
        <w:tabs>
          <w:tab w:val="num" w:pos="5040"/>
        </w:tabs>
        <w:ind w:left="5040" w:hanging="360"/>
      </w:pPr>
    </w:lvl>
    <w:lvl w:ilvl="7" w:tplc="D65AB918" w:tentative="1">
      <w:start w:val="1"/>
      <w:numFmt w:val="decimal"/>
      <w:lvlText w:val="%8."/>
      <w:lvlJc w:val="left"/>
      <w:pPr>
        <w:tabs>
          <w:tab w:val="num" w:pos="5760"/>
        </w:tabs>
        <w:ind w:left="5760" w:hanging="360"/>
      </w:pPr>
    </w:lvl>
    <w:lvl w:ilvl="8" w:tplc="5AFE3EB4" w:tentative="1">
      <w:start w:val="1"/>
      <w:numFmt w:val="decimal"/>
      <w:lvlText w:val="%9."/>
      <w:lvlJc w:val="left"/>
      <w:pPr>
        <w:tabs>
          <w:tab w:val="num" w:pos="6480"/>
        </w:tabs>
        <w:ind w:left="6480" w:hanging="360"/>
      </w:pPr>
    </w:lvl>
  </w:abstractNum>
  <w:abstractNum w:abstractNumId="105" w15:restartNumberingAfterBreak="0">
    <w:nsid w:val="51B253A1"/>
    <w:multiLevelType w:val="hybridMultilevel"/>
    <w:tmpl w:val="2978396A"/>
    <w:lvl w:ilvl="0" w:tplc="F990A8BE">
      <w:start w:val="1"/>
      <w:numFmt w:val="decimal"/>
      <w:lvlText w:val="2.1.%1"/>
      <w:lvlJc w:val="left"/>
      <w:pPr>
        <w:ind w:left="8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33F63FA"/>
    <w:multiLevelType w:val="multilevel"/>
    <w:tmpl w:val="C562FBD4"/>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7" w15:restartNumberingAfterBreak="0">
    <w:nsid w:val="560D74C5"/>
    <w:multiLevelType w:val="hybridMultilevel"/>
    <w:tmpl w:val="92DC76E4"/>
    <w:lvl w:ilvl="0" w:tplc="0CA222E2">
      <w:start w:val="1"/>
      <w:numFmt w:val="lowerLetter"/>
      <w:lvlText w:val="(%1)"/>
      <w:lvlJc w:val="left"/>
      <w:pPr>
        <w:ind w:left="954" w:hanging="360"/>
      </w:pPr>
      <w:rPr>
        <w:rFonts w:hint="default"/>
      </w:rPr>
    </w:lvl>
    <w:lvl w:ilvl="1" w:tplc="04090019" w:tentative="1">
      <w:start w:val="1"/>
      <w:numFmt w:val="lowerLetter"/>
      <w:lvlText w:val="%2."/>
      <w:lvlJc w:val="left"/>
      <w:pPr>
        <w:ind w:left="1674" w:hanging="360"/>
      </w:pPr>
    </w:lvl>
    <w:lvl w:ilvl="2" w:tplc="0409001B" w:tentative="1">
      <w:start w:val="1"/>
      <w:numFmt w:val="lowerRoman"/>
      <w:lvlText w:val="%3."/>
      <w:lvlJc w:val="right"/>
      <w:pPr>
        <w:ind w:left="2394" w:hanging="180"/>
      </w:pPr>
    </w:lvl>
    <w:lvl w:ilvl="3" w:tplc="0409000F" w:tentative="1">
      <w:start w:val="1"/>
      <w:numFmt w:val="decimal"/>
      <w:lvlText w:val="%4."/>
      <w:lvlJc w:val="left"/>
      <w:pPr>
        <w:ind w:left="3114" w:hanging="360"/>
      </w:pPr>
    </w:lvl>
    <w:lvl w:ilvl="4" w:tplc="04090019" w:tentative="1">
      <w:start w:val="1"/>
      <w:numFmt w:val="lowerLetter"/>
      <w:lvlText w:val="%5."/>
      <w:lvlJc w:val="left"/>
      <w:pPr>
        <w:ind w:left="3834" w:hanging="360"/>
      </w:pPr>
    </w:lvl>
    <w:lvl w:ilvl="5" w:tplc="0409001B" w:tentative="1">
      <w:start w:val="1"/>
      <w:numFmt w:val="lowerRoman"/>
      <w:lvlText w:val="%6."/>
      <w:lvlJc w:val="right"/>
      <w:pPr>
        <w:ind w:left="4554" w:hanging="180"/>
      </w:pPr>
    </w:lvl>
    <w:lvl w:ilvl="6" w:tplc="0409000F" w:tentative="1">
      <w:start w:val="1"/>
      <w:numFmt w:val="decimal"/>
      <w:lvlText w:val="%7."/>
      <w:lvlJc w:val="left"/>
      <w:pPr>
        <w:ind w:left="5274" w:hanging="360"/>
      </w:pPr>
    </w:lvl>
    <w:lvl w:ilvl="7" w:tplc="04090019" w:tentative="1">
      <w:start w:val="1"/>
      <w:numFmt w:val="lowerLetter"/>
      <w:lvlText w:val="%8."/>
      <w:lvlJc w:val="left"/>
      <w:pPr>
        <w:ind w:left="5994" w:hanging="360"/>
      </w:pPr>
    </w:lvl>
    <w:lvl w:ilvl="8" w:tplc="0409001B" w:tentative="1">
      <w:start w:val="1"/>
      <w:numFmt w:val="lowerRoman"/>
      <w:lvlText w:val="%9."/>
      <w:lvlJc w:val="right"/>
      <w:pPr>
        <w:ind w:left="6714" w:hanging="180"/>
      </w:pPr>
    </w:lvl>
  </w:abstractNum>
  <w:abstractNum w:abstractNumId="108" w15:restartNumberingAfterBreak="0">
    <w:nsid w:val="57C32E25"/>
    <w:multiLevelType w:val="multilevel"/>
    <w:tmpl w:val="9508DB9E"/>
    <w:lvl w:ilvl="0">
      <w:start w:val="19"/>
      <w:numFmt w:val="decimal"/>
      <w:lvlText w:val="%1"/>
      <w:lvlJc w:val="left"/>
      <w:pPr>
        <w:ind w:left="360" w:hanging="360"/>
      </w:pPr>
      <w:rPr>
        <w:rFonts w:hint="default"/>
      </w:rPr>
    </w:lvl>
    <w:lvl w:ilvl="1">
      <w:start w:val="1"/>
      <w:numFmt w:val="decimal"/>
      <w:lvlText w:val="18.%2"/>
      <w:lvlJc w:val="left"/>
      <w:pPr>
        <w:ind w:left="903" w:hanging="360"/>
      </w:pPr>
      <w:rPr>
        <w:rFonts w:hint="default"/>
      </w:rPr>
    </w:lvl>
    <w:lvl w:ilvl="2">
      <w:start w:val="1"/>
      <w:numFmt w:val="decimal"/>
      <w:lvlText w:val="%1.%2.%3"/>
      <w:lvlJc w:val="left"/>
      <w:pPr>
        <w:ind w:left="1806" w:hanging="720"/>
      </w:pPr>
      <w:rPr>
        <w:rFonts w:hint="default"/>
      </w:rPr>
    </w:lvl>
    <w:lvl w:ilvl="3">
      <w:start w:val="1"/>
      <w:numFmt w:val="decimal"/>
      <w:lvlText w:val="%1.%2.%3.%4"/>
      <w:lvlJc w:val="left"/>
      <w:pPr>
        <w:ind w:left="2349" w:hanging="720"/>
      </w:pPr>
      <w:rPr>
        <w:rFonts w:hint="default"/>
      </w:rPr>
    </w:lvl>
    <w:lvl w:ilvl="4">
      <w:start w:val="1"/>
      <w:numFmt w:val="decimal"/>
      <w:lvlText w:val="%1.%2.%3.%4.%5"/>
      <w:lvlJc w:val="left"/>
      <w:pPr>
        <w:ind w:left="2892" w:hanging="720"/>
      </w:pPr>
      <w:rPr>
        <w:rFonts w:hint="default"/>
      </w:rPr>
    </w:lvl>
    <w:lvl w:ilvl="5">
      <w:start w:val="1"/>
      <w:numFmt w:val="decimal"/>
      <w:lvlText w:val="%1.%2.%3.%4.%5.%6"/>
      <w:lvlJc w:val="left"/>
      <w:pPr>
        <w:ind w:left="3795" w:hanging="1080"/>
      </w:pPr>
      <w:rPr>
        <w:rFonts w:hint="default"/>
      </w:rPr>
    </w:lvl>
    <w:lvl w:ilvl="6">
      <w:start w:val="1"/>
      <w:numFmt w:val="decimal"/>
      <w:lvlText w:val="%1.%2.%3.%4.%5.%6.%7"/>
      <w:lvlJc w:val="left"/>
      <w:pPr>
        <w:ind w:left="4338" w:hanging="1080"/>
      </w:pPr>
      <w:rPr>
        <w:rFonts w:hint="default"/>
      </w:rPr>
    </w:lvl>
    <w:lvl w:ilvl="7">
      <w:start w:val="1"/>
      <w:numFmt w:val="decimal"/>
      <w:lvlText w:val="%1.%2.%3.%4.%5.%6.%7.%8"/>
      <w:lvlJc w:val="left"/>
      <w:pPr>
        <w:ind w:left="5241" w:hanging="1440"/>
      </w:pPr>
      <w:rPr>
        <w:rFonts w:hint="default"/>
      </w:rPr>
    </w:lvl>
    <w:lvl w:ilvl="8">
      <w:start w:val="1"/>
      <w:numFmt w:val="decimal"/>
      <w:lvlText w:val="%1.%2.%3.%4.%5.%6.%7.%8.%9"/>
      <w:lvlJc w:val="left"/>
      <w:pPr>
        <w:ind w:left="5784" w:hanging="1440"/>
      </w:pPr>
      <w:rPr>
        <w:rFonts w:hint="default"/>
      </w:rPr>
    </w:lvl>
  </w:abstractNum>
  <w:abstractNum w:abstractNumId="109" w15:restartNumberingAfterBreak="0">
    <w:nsid w:val="585D40F9"/>
    <w:multiLevelType w:val="hybridMultilevel"/>
    <w:tmpl w:val="B32C0F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9387E40"/>
    <w:multiLevelType w:val="hybridMultilevel"/>
    <w:tmpl w:val="20884566"/>
    <w:lvl w:ilvl="0" w:tplc="FFFFFFFF">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99E4F59"/>
    <w:multiLevelType w:val="hybridMultilevel"/>
    <w:tmpl w:val="BF6AE19A"/>
    <w:lvl w:ilvl="0" w:tplc="B5D8C53A">
      <w:start w:val="1"/>
      <w:numFmt w:val="decimal"/>
      <w:lvlText w:val="2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B4659E8"/>
    <w:multiLevelType w:val="hybridMultilevel"/>
    <w:tmpl w:val="E32A8618"/>
    <w:lvl w:ilvl="0" w:tplc="52B449CC">
      <w:start w:val="1"/>
      <w:numFmt w:val="lowerRoman"/>
      <w:lvlText w:val="%1."/>
      <w:lvlJc w:val="left"/>
      <w:pPr>
        <w:tabs>
          <w:tab w:val="num" w:pos="720"/>
        </w:tabs>
        <w:ind w:left="720" w:hanging="360"/>
      </w:pPr>
      <w:rPr>
        <w:rFonts w:hint="default"/>
      </w:rPr>
    </w:lvl>
    <w:lvl w:ilvl="1" w:tplc="DE506028">
      <w:start w:val="1"/>
      <w:numFmt w:val="decimal"/>
      <w:lvlText w:val="%2."/>
      <w:lvlJc w:val="left"/>
      <w:pPr>
        <w:tabs>
          <w:tab w:val="num" w:pos="1440"/>
        </w:tabs>
        <w:ind w:left="1440" w:hanging="360"/>
      </w:pPr>
    </w:lvl>
    <w:lvl w:ilvl="2" w:tplc="748C8D26" w:tentative="1">
      <w:start w:val="1"/>
      <w:numFmt w:val="decimal"/>
      <w:lvlText w:val="%3."/>
      <w:lvlJc w:val="left"/>
      <w:pPr>
        <w:tabs>
          <w:tab w:val="num" w:pos="2160"/>
        </w:tabs>
        <w:ind w:left="2160" w:hanging="360"/>
      </w:pPr>
    </w:lvl>
    <w:lvl w:ilvl="3" w:tplc="4B6E4B0A" w:tentative="1">
      <w:start w:val="1"/>
      <w:numFmt w:val="decimal"/>
      <w:lvlText w:val="%4."/>
      <w:lvlJc w:val="left"/>
      <w:pPr>
        <w:tabs>
          <w:tab w:val="num" w:pos="2880"/>
        </w:tabs>
        <w:ind w:left="2880" w:hanging="360"/>
      </w:pPr>
    </w:lvl>
    <w:lvl w:ilvl="4" w:tplc="4128300A" w:tentative="1">
      <w:start w:val="1"/>
      <w:numFmt w:val="decimal"/>
      <w:lvlText w:val="%5."/>
      <w:lvlJc w:val="left"/>
      <w:pPr>
        <w:tabs>
          <w:tab w:val="num" w:pos="3600"/>
        </w:tabs>
        <w:ind w:left="3600" w:hanging="360"/>
      </w:pPr>
    </w:lvl>
    <w:lvl w:ilvl="5" w:tplc="50264CC6" w:tentative="1">
      <w:start w:val="1"/>
      <w:numFmt w:val="decimal"/>
      <w:lvlText w:val="%6."/>
      <w:lvlJc w:val="left"/>
      <w:pPr>
        <w:tabs>
          <w:tab w:val="num" w:pos="4320"/>
        </w:tabs>
        <w:ind w:left="4320" w:hanging="360"/>
      </w:pPr>
    </w:lvl>
    <w:lvl w:ilvl="6" w:tplc="B97E92EC" w:tentative="1">
      <w:start w:val="1"/>
      <w:numFmt w:val="decimal"/>
      <w:lvlText w:val="%7."/>
      <w:lvlJc w:val="left"/>
      <w:pPr>
        <w:tabs>
          <w:tab w:val="num" w:pos="5040"/>
        </w:tabs>
        <w:ind w:left="5040" w:hanging="360"/>
      </w:pPr>
    </w:lvl>
    <w:lvl w:ilvl="7" w:tplc="D65AB918" w:tentative="1">
      <w:start w:val="1"/>
      <w:numFmt w:val="decimal"/>
      <w:lvlText w:val="%8."/>
      <w:lvlJc w:val="left"/>
      <w:pPr>
        <w:tabs>
          <w:tab w:val="num" w:pos="5760"/>
        </w:tabs>
        <w:ind w:left="5760" w:hanging="360"/>
      </w:pPr>
    </w:lvl>
    <w:lvl w:ilvl="8" w:tplc="5AFE3EB4" w:tentative="1">
      <w:start w:val="1"/>
      <w:numFmt w:val="decimal"/>
      <w:lvlText w:val="%9."/>
      <w:lvlJc w:val="left"/>
      <w:pPr>
        <w:tabs>
          <w:tab w:val="num" w:pos="6480"/>
        </w:tabs>
        <w:ind w:left="6480" w:hanging="360"/>
      </w:pPr>
    </w:lvl>
  </w:abstractNum>
  <w:abstractNum w:abstractNumId="113" w15:restartNumberingAfterBreak="0">
    <w:nsid w:val="5B727327"/>
    <w:multiLevelType w:val="hybridMultilevel"/>
    <w:tmpl w:val="D5D84FD4"/>
    <w:lvl w:ilvl="0" w:tplc="B510B78E">
      <w:start w:val="1"/>
      <w:numFmt w:val="decimal"/>
      <w:lvlText w:val="8.%1."/>
      <w:lvlJc w:val="left"/>
      <w:pPr>
        <w:ind w:left="60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CB720E9"/>
    <w:multiLevelType w:val="multilevel"/>
    <w:tmpl w:val="73807DE8"/>
    <w:lvl w:ilvl="0">
      <w:start w:val="23"/>
      <w:numFmt w:val="decimal"/>
      <w:lvlText w:val="%1"/>
      <w:lvlJc w:val="left"/>
      <w:pPr>
        <w:ind w:left="460" w:hanging="460"/>
      </w:pPr>
      <w:rPr>
        <w:rFonts w:eastAsiaTheme="minorHAnsi" w:cstheme="minorBidi" w:hint="default"/>
        <w:u w:val="single"/>
      </w:rPr>
    </w:lvl>
    <w:lvl w:ilvl="1">
      <w:start w:val="10"/>
      <w:numFmt w:val="decimal"/>
      <w:lvlText w:val="%1.%2"/>
      <w:lvlJc w:val="left"/>
      <w:pPr>
        <w:ind w:left="1062" w:hanging="460"/>
      </w:pPr>
      <w:rPr>
        <w:rFonts w:eastAsiaTheme="minorHAnsi" w:cstheme="minorBidi" w:hint="default"/>
        <w:u w:val="single"/>
      </w:rPr>
    </w:lvl>
    <w:lvl w:ilvl="2">
      <w:start w:val="1"/>
      <w:numFmt w:val="decimal"/>
      <w:lvlText w:val="%1.%2.%3"/>
      <w:lvlJc w:val="left"/>
      <w:pPr>
        <w:ind w:left="1924" w:hanging="720"/>
      </w:pPr>
      <w:rPr>
        <w:rFonts w:eastAsiaTheme="minorHAnsi" w:cstheme="minorBidi" w:hint="default"/>
        <w:u w:val="single"/>
      </w:rPr>
    </w:lvl>
    <w:lvl w:ilvl="3">
      <w:start w:val="1"/>
      <w:numFmt w:val="decimal"/>
      <w:lvlText w:val="%1.%2.%3.%4"/>
      <w:lvlJc w:val="left"/>
      <w:pPr>
        <w:ind w:left="2526" w:hanging="720"/>
      </w:pPr>
      <w:rPr>
        <w:rFonts w:eastAsiaTheme="minorHAnsi" w:cstheme="minorBidi" w:hint="default"/>
        <w:u w:val="single"/>
      </w:rPr>
    </w:lvl>
    <w:lvl w:ilvl="4">
      <w:start w:val="1"/>
      <w:numFmt w:val="decimal"/>
      <w:lvlText w:val="%1.%2.%3.%4.%5"/>
      <w:lvlJc w:val="left"/>
      <w:pPr>
        <w:ind w:left="3128" w:hanging="720"/>
      </w:pPr>
      <w:rPr>
        <w:rFonts w:eastAsiaTheme="minorHAnsi" w:cstheme="minorBidi" w:hint="default"/>
        <w:u w:val="single"/>
      </w:rPr>
    </w:lvl>
    <w:lvl w:ilvl="5">
      <w:start w:val="1"/>
      <w:numFmt w:val="decimal"/>
      <w:lvlText w:val="%1.%2.%3.%4.%5.%6"/>
      <w:lvlJc w:val="left"/>
      <w:pPr>
        <w:ind w:left="4090" w:hanging="1080"/>
      </w:pPr>
      <w:rPr>
        <w:rFonts w:eastAsiaTheme="minorHAnsi" w:cstheme="minorBidi" w:hint="default"/>
        <w:u w:val="single"/>
      </w:rPr>
    </w:lvl>
    <w:lvl w:ilvl="6">
      <w:start w:val="1"/>
      <w:numFmt w:val="decimal"/>
      <w:lvlText w:val="%1.%2.%3.%4.%5.%6.%7"/>
      <w:lvlJc w:val="left"/>
      <w:pPr>
        <w:ind w:left="4692" w:hanging="1080"/>
      </w:pPr>
      <w:rPr>
        <w:rFonts w:eastAsiaTheme="minorHAnsi" w:cstheme="minorBidi" w:hint="default"/>
        <w:u w:val="single"/>
      </w:rPr>
    </w:lvl>
    <w:lvl w:ilvl="7">
      <w:start w:val="1"/>
      <w:numFmt w:val="decimal"/>
      <w:lvlText w:val="%1.%2.%3.%4.%5.%6.%7.%8"/>
      <w:lvlJc w:val="left"/>
      <w:pPr>
        <w:ind w:left="5654" w:hanging="1440"/>
      </w:pPr>
      <w:rPr>
        <w:rFonts w:eastAsiaTheme="minorHAnsi" w:cstheme="minorBidi" w:hint="default"/>
        <w:u w:val="single"/>
      </w:rPr>
    </w:lvl>
    <w:lvl w:ilvl="8">
      <w:start w:val="1"/>
      <w:numFmt w:val="decimal"/>
      <w:lvlText w:val="%1.%2.%3.%4.%5.%6.%7.%8.%9"/>
      <w:lvlJc w:val="left"/>
      <w:pPr>
        <w:ind w:left="6256" w:hanging="1440"/>
      </w:pPr>
      <w:rPr>
        <w:rFonts w:eastAsiaTheme="minorHAnsi" w:cstheme="minorBidi" w:hint="default"/>
        <w:u w:val="single"/>
      </w:rPr>
    </w:lvl>
  </w:abstractNum>
  <w:abstractNum w:abstractNumId="115" w15:restartNumberingAfterBreak="0">
    <w:nsid w:val="5D054977"/>
    <w:multiLevelType w:val="hybridMultilevel"/>
    <w:tmpl w:val="8CF07022"/>
    <w:lvl w:ilvl="0" w:tplc="2A9E3810">
      <w:start w:val="1"/>
      <w:numFmt w:val="decimal"/>
      <w:lvlText w:val="5.%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E28781E"/>
    <w:multiLevelType w:val="multilevel"/>
    <w:tmpl w:val="18C6B322"/>
    <w:lvl w:ilvl="0">
      <w:start w:val="1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7" w15:restartNumberingAfterBreak="0">
    <w:nsid w:val="5E371BD4"/>
    <w:multiLevelType w:val="multilevel"/>
    <w:tmpl w:val="18C6B322"/>
    <w:lvl w:ilvl="0">
      <w:start w:val="2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8" w15:restartNumberingAfterBreak="0">
    <w:nsid w:val="5EB20F4D"/>
    <w:multiLevelType w:val="multilevel"/>
    <w:tmpl w:val="78E8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EB3547C"/>
    <w:multiLevelType w:val="multilevel"/>
    <w:tmpl w:val="EE8CF782"/>
    <w:lvl w:ilvl="0">
      <w:start w:val="20"/>
      <w:numFmt w:val="decimal"/>
      <w:lvlText w:val="%1"/>
      <w:lvlJc w:val="left"/>
      <w:pPr>
        <w:ind w:left="360" w:hanging="360"/>
      </w:pPr>
      <w:rPr>
        <w:rFonts w:hint="default"/>
      </w:rPr>
    </w:lvl>
    <w:lvl w:ilvl="1">
      <w:start w:val="1"/>
      <w:numFmt w:val="decimal"/>
      <w:lvlText w:val="2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0" w15:restartNumberingAfterBreak="0">
    <w:nsid w:val="60F02FC9"/>
    <w:multiLevelType w:val="multilevel"/>
    <w:tmpl w:val="18C6B322"/>
    <w:lvl w:ilvl="0">
      <w:start w:val="2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1" w15:restartNumberingAfterBreak="0">
    <w:nsid w:val="64513392"/>
    <w:multiLevelType w:val="multilevel"/>
    <w:tmpl w:val="6D1C4722"/>
    <w:lvl w:ilvl="0">
      <w:start w:val="23"/>
      <w:numFmt w:val="decimal"/>
      <w:lvlText w:val="%1"/>
      <w:lvlJc w:val="left"/>
      <w:pPr>
        <w:ind w:left="360" w:hanging="360"/>
      </w:pPr>
      <w:rPr>
        <w:rFonts w:hint="default"/>
        <w:u w:val="single"/>
      </w:rPr>
    </w:lvl>
    <w:lvl w:ilvl="1">
      <w:start w:val="10"/>
      <w:numFmt w:val="decimal"/>
      <w:lvlText w:val="%1.%2"/>
      <w:lvlJc w:val="left"/>
      <w:pPr>
        <w:ind w:left="720" w:hanging="360"/>
      </w:pPr>
      <w:rPr>
        <w:rFonts w:hint="default"/>
        <w:b w:val="0"/>
        <w:bCs w:val="0"/>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22" w15:restartNumberingAfterBreak="0">
    <w:nsid w:val="66330E48"/>
    <w:multiLevelType w:val="multilevel"/>
    <w:tmpl w:val="18C6B322"/>
    <w:lvl w:ilvl="0">
      <w:start w:val="1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6B33673"/>
    <w:multiLevelType w:val="hybridMultilevel"/>
    <w:tmpl w:val="18ACC850"/>
    <w:lvl w:ilvl="0" w:tplc="2834C1E2">
      <w:start w:val="2"/>
      <w:numFmt w:val="lowerLetter"/>
      <w:lvlText w:val="%1."/>
      <w:lvlJc w:val="left"/>
      <w:pPr>
        <w:tabs>
          <w:tab w:val="num" w:pos="720"/>
        </w:tabs>
        <w:ind w:left="720" w:hanging="360"/>
      </w:pPr>
    </w:lvl>
    <w:lvl w:ilvl="1" w:tplc="77A45790" w:tentative="1">
      <w:start w:val="1"/>
      <w:numFmt w:val="decimal"/>
      <w:lvlText w:val="%2."/>
      <w:lvlJc w:val="left"/>
      <w:pPr>
        <w:tabs>
          <w:tab w:val="num" w:pos="1440"/>
        </w:tabs>
        <w:ind w:left="1440" w:hanging="360"/>
      </w:pPr>
    </w:lvl>
    <w:lvl w:ilvl="2" w:tplc="8F925D02" w:tentative="1">
      <w:start w:val="1"/>
      <w:numFmt w:val="decimal"/>
      <w:lvlText w:val="%3."/>
      <w:lvlJc w:val="left"/>
      <w:pPr>
        <w:tabs>
          <w:tab w:val="num" w:pos="2160"/>
        </w:tabs>
        <w:ind w:left="2160" w:hanging="360"/>
      </w:pPr>
    </w:lvl>
    <w:lvl w:ilvl="3" w:tplc="6ABE5A2C" w:tentative="1">
      <w:start w:val="1"/>
      <w:numFmt w:val="decimal"/>
      <w:lvlText w:val="%4."/>
      <w:lvlJc w:val="left"/>
      <w:pPr>
        <w:tabs>
          <w:tab w:val="num" w:pos="2880"/>
        </w:tabs>
        <w:ind w:left="2880" w:hanging="360"/>
      </w:pPr>
    </w:lvl>
    <w:lvl w:ilvl="4" w:tplc="BD8881CE" w:tentative="1">
      <w:start w:val="1"/>
      <w:numFmt w:val="decimal"/>
      <w:lvlText w:val="%5."/>
      <w:lvlJc w:val="left"/>
      <w:pPr>
        <w:tabs>
          <w:tab w:val="num" w:pos="3600"/>
        </w:tabs>
        <w:ind w:left="3600" w:hanging="360"/>
      </w:pPr>
    </w:lvl>
    <w:lvl w:ilvl="5" w:tplc="3084C162" w:tentative="1">
      <w:start w:val="1"/>
      <w:numFmt w:val="decimal"/>
      <w:lvlText w:val="%6."/>
      <w:lvlJc w:val="left"/>
      <w:pPr>
        <w:tabs>
          <w:tab w:val="num" w:pos="4320"/>
        </w:tabs>
        <w:ind w:left="4320" w:hanging="360"/>
      </w:pPr>
    </w:lvl>
    <w:lvl w:ilvl="6" w:tplc="470AD5D8" w:tentative="1">
      <w:start w:val="1"/>
      <w:numFmt w:val="decimal"/>
      <w:lvlText w:val="%7."/>
      <w:lvlJc w:val="left"/>
      <w:pPr>
        <w:tabs>
          <w:tab w:val="num" w:pos="5040"/>
        </w:tabs>
        <w:ind w:left="5040" w:hanging="360"/>
      </w:pPr>
    </w:lvl>
    <w:lvl w:ilvl="7" w:tplc="6BE00330" w:tentative="1">
      <w:start w:val="1"/>
      <w:numFmt w:val="decimal"/>
      <w:lvlText w:val="%8."/>
      <w:lvlJc w:val="left"/>
      <w:pPr>
        <w:tabs>
          <w:tab w:val="num" w:pos="5760"/>
        </w:tabs>
        <w:ind w:left="5760" w:hanging="360"/>
      </w:pPr>
    </w:lvl>
    <w:lvl w:ilvl="8" w:tplc="B0CC0C46" w:tentative="1">
      <w:start w:val="1"/>
      <w:numFmt w:val="decimal"/>
      <w:lvlText w:val="%9."/>
      <w:lvlJc w:val="left"/>
      <w:pPr>
        <w:tabs>
          <w:tab w:val="num" w:pos="6480"/>
        </w:tabs>
        <w:ind w:left="6480" w:hanging="360"/>
      </w:pPr>
    </w:lvl>
  </w:abstractNum>
  <w:abstractNum w:abstractNumId="124" w15:restartNumberingAfterBreak="0">
    <w:nsid w:val="67AF76F1"/>
    <w:multiLevelType w:val="hybridMultilevel"/>
    <w:tmpl w:val="926480D8"/>
    <w:lvl w:ilvl="0" w:tplc="0409000F">
      <w:start w:val="1"/>
      <w:numFmt w:val="decimal"/>
      <w:lvlText w:val="%1."/>
      <w:lvlJc w:val="left"/>
      <w:pPr>
        <w:ind w:left="609" w:hanging="360"/>
      </w:pPr>
    </w:lvl>
    <w:lvl w:ilvl="1" w:tplc="04090019" w:tentative="1">
      <w:start w:val="1"/>
      <w:numFmt w:val="lowerLetter"/>
      <w:lvlText w:val="%2."/>
      <w:lvlJc w:val="left"/>
      <w:pPr>
        <w:ind w:left="1329" w:hanging="360"/>
      </w:pPr>
    </w:lvl>
    <w:lvl w:ilvl="2" w:tplc="0409001B" w:tentative="1">
      <w:start w:val="1"/>
      <w:numFmt w:val="lowerRoman"/>
      <w:lvlText w:val="%3."/>
      <w:lvlJc w:val="right"/>
      <w:pPr>
        <w:ind w:left="2049" w:hanging="180"/>
      </w:pPr>
    </w:lvl>
    <w:lvl w:ilvl="3" w:tplc="0409000F" w:tentative="1">
      <w:start w:val="1"/>
      <w:numFmt w:val="decimal"/>
      <w:lvlText w:val="%4."/>
      <w:lvlJc w:val="left"/>
      <w:pPr>
        <w:ind w:left="2769" w:hanging="360"/>
      </w:pPr>
    </w:lvl>
    <w:lvl w:ilvl="4" w:tplc="04090019" w:tentative="1">
      <w:start w:val="1"/>
      <w:numFmt w:val="lowerLetter"/>
      <w:lvlText w:val="%5."/>
      <w:lvlJc w:val="left"/>
      <w:pPr>
        <w:ind w:left="3489" w:hanging="360"/>
      </w:pPr>
    </w:lvl>
    <w:lvl w:ilvl="5" w:tplc="0409001B" w:tentative="1">
      <w:start w:val="1"/>
      <w:numFmt w:val="lowerRoman"/>
      <w:lvlText w:val="%6."/>
      <w:lvlJc w:val="right"/>
      <w:pPr>
        <w:ind w:left="4209" w:hanging="180"/>
      </w:pPr>
    </w:lvl>
    <w:lvl w:ilvl="6" w:tplc="0409000F" w:tentative="1">
      <w:start w:val="1"/>
      <w:numFmt w:val="decimal"/>
      <w:lvlText w:val="%7."/>
      <w:lvlJc w:val="left"/>
      <w:pPr>
        <w:ind w:left="4929" w:hanging="360"/>
      </w:pPr>
    </w:lvl>
    <w:lvl w:ilvl="7" w:tplc="04090019" w:tentative="1">
      <w:start w:val="1"/>
      <w:numFmt w:val="lowerLetter"/>
      <w:lvlText w:val="%8."/>
      <w:lvlJc w:val="left"/>
      <w:pPr>
        <w:ind w:left="5649" w:hanging="360"/>
      </w:pPr>
    </w:lvl>
    <w:lvl w:ilvl="8" w:tplc="0409001B" w:tentative="1">
      <w:start w:val="1"/>
      <w:numFmt w:val="lowerRoman"/>
      <w:lvlText w:val="%9."/>
      <w:lvlJc w:val="right"/>
      <w:pPr>
        <w:ind w:left="6369" w:hanging="180"/>
      </w:pPr>
    </w:lvl>
  </w:abstractNum>
  <w:abstractNum w:abstractNumId="125" w15:restartNumberingAfterBreak="0">
    <w:nsid w:val="67BA27F5"/>
    <w:multiLevelType w:val="hybridMultilevel"/>
    <w:tmpl w:val="875066BA"/>
    <w:lvl w:ilvl="0" w:tplc="15E42346">
      <w:start w:val="1"/>
      <w:numFmt w:val="lowerLetter"/>
      <w:lvlText w:val="(%1)"/>
      <w:lvlJc w:val="left"/>
      <w:pPr>
        <w:ind w:left="1071"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68892824"/>
    <w:multiLevelType w:val="multilevel"/>
    <w:tmpl w:val="0C3A5C32"/>
    <w:lvl w:ilvl="0">
      <w:start w:val="23"/>
      <w:numFmt w:val="decimal"/>
      <w:lvlText w:val="%1"/>
      <w:lvlJc w:val="left"/>
      <w:pPr>
        <w:ind w:left="360" w:hanging="360"/>
      </w:pPr>
      <w:rPr>
        <w:rFonts w:hint="default"/>
        <w:u w:val="single"/>
      </w:rPr>
    </w:lvl>
    <w:lvl w:ilvl="1">
      <w:start w:val="1"/>
      <w:numFmt w:val="decimal"/>
      <w:lvlText w:val="24.%2"/>
      <w:lvlJc w:val="left"/>
      <w:pPr>
        <w:ind w:left="720" w:hanging="360"/>
      </w:pPr>
      <w:rPr>
        <w:rFonts w:hint="default"/>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27" w15:restartNumberingAfterBreak="0">
    <w:nsid w:val="68BF365E"/>
    <w:multiLevelType w:val="multilevel"/>
    <w:tmpl w:val="FE5469BE"/>
    <w:lvl w:ilvl="0">
      <w:start w:val="19"/>
      <w:numFmt w:val="decimal"/>
      <w:lvlText w:val="%1"/>
      <w:lvlJc w:val="left"/>
      <w:pPr>
        <w:ind w:left="360" w:hanging="360"/>
      </w:pPr>
      <w:rPr>
        <w:rFonts w:hint="default"/>
      </w:rPr>
    </w:lvl>
    <w:lvl w:ilvl="1">
      <w:start w:val="1"/>
      <w:numFmt w:val="decimal"/>
      <w:lvlText w:val="%1.%2"/>
      <w:lvlJc w:val="left"/>
      <w:pPr>
        <w:ind w:left="903" w:hanging="360"/>
      </w:pPr>
      <w:rPr>
        <w:rFonts w:hint="default"/>
      </w:rPr>
    </w:lvl>
    <w:lvl w:ilvl="2">
      <w:start w:val="1"/>
      <w:numFmt w:val="decimal"/>
      <w:lvlText w:val="%1.%2.%3"/>
      <w:lvlJc w:val="left"/>
      <w:pPr>
        <w:ind w:left="1806" w:hanging="720"/>
      </w:pPr>
      <w:rPr>
        <w:rFonts w:hint="default"/>
      </w:rPr>
    </w:lvl>
    <w:lvl w:ilvl="3">
      <w:start w:val="1"/>
      <w:numFmt w:val="decimal"/>
      <w:lvlText w:val="%1.%2.%3.%4"/>
      <w:lvlJc w:val="left"/>
      <w:pPr>
        <w:ind w:left="2349" w:hanging="720"/>
      </w:pPr>
      <w:rPr>
        <w:rFonts w:hint="default"/>
      </w:rPr>
    </w:lvl>
    <w:lvl w:ilvl="4">
      <w:start w:val="1"/>
      <w:numFmt w:val="decimal"/>
      <w:lvlText w:val="%1.%2.%3.%4.%5"/>
      <w:lvlJc w:val="left"/>
      <w:pPr>
        <w:ind w:left="2892" w:hanging="720"/>
      </w:pPr>
      <w:rPr>
        <w:rFonts w:hint="default"/>
      </w:rPr>
    </w:lvl>
    <w:lvl w:ilvl="5">
      <w:start w:val="1"/>
      <w:numFmt w:val="decimal"/>
      <w:lvlText w:val="%1.%2.%3.%4.%5.%6"/>
      <w:lvlJc w:val="left"/>
      <w:pPr>
        <w:ind w:left="3795" w:hanging="1080"/>
      </w:pPr>
      <w:rPr>
        <w:rFonts w:hint="default"/>
      </w:rPr>
    </w:lvl>
    <w:lvl w:ilvl="6">
      <w:start w:val="1"/>
      <w:numFmt w:val="decimal"/>
      <w:lvlText w:val="%1.%2.%3.%4.%5.%6.%7"/>
      <w:lvlJc w:val="left"/>
      <w:pPr>
        <w:ind w:left="4338" w:hanging="1080"/>
      </w:pPr>
      <w:rPr>
        <w:rFonts w:hint="default"/>
      </w:rPr>
    </w:lvl>
    <w:lvl w:ilvl="7">
      <w:start w:val="1"/>
      <w:numFmt w:val="decimal"/>
      <w:lvlText w:val="%1.%2.%3.%4.%5.%6.%7.%8"/>
      <w:lvlJc w:val="left"/>
      <w:pPr>
        <w:ind w:left="5241" w:hanging="1440"/>
      </w:pPr>
      <w:rPr>
        <w:rFonts w:hint="default"/>
      </w:rPr>
    </w:lvl>
    <w:lvl w:ilvl="8">
      <w:start w:val="1"/>
      <w:numFmt w:val="decimal"/>
      <w:lvlText w:val="%1.%2.%3.%4.%5.%6.%7.%8.%9"/>
      <w:lvlJc w:val="left"/>
      <w:pPr>
        <w:ind w:left="5784" w:hanging="1440"/>
      </w:pPr>
      <w:rPr>
        <w:rFonts w:hint="default"/>
      </w:rPr>
    </w:lvl>
  </w:abstractNum>
  <w:abstractNum w:abstractNumId="128" w15:restartNumberingAfterBreak="0">
    <w:nsid w:val="69D1427F"/>
    <w:multiLevelType w:val="hybridMultilevel"/>
    <w:tmpl w:val="A586A476"/>
    <w:lvl w:ilvl="0" w:tplc="04090019">
      <w:start w:val="1"/>
      <w:numFmt w:val="lowerLetter"/>
      <w:lvlText w:val="%1."/>
      <w:lvlJc w:val="left"/>
      <w:pPr>
        <w:ind w:left="3514" w:hanging="360"/>
      </w:pPr>
    </w:lvl>
    <w:lvl w:ilvl="1" w:tplc="04090019" w:tentative="1">
      <w:start w:val="1"/>
      <w:numFmt w:val="lowerLetter"/>
      <w:lvlText w:val="%2."/>
      <w:lvlJc w:val="left"/>
      <w:pPr>
        <w:ind w:left="4234" w:hanging="360"/>
      </w:pPr>
    </w:lvl>
    <w:lvl w:ilvl="2" w:tplc="0409001B" w:tentative="1">
      <w:start w:val="1"/>
      <w:numFmt w:val="lowerRoman"/>
      <w:lvlText w:val="%3."/>
      <w:lvlJc w:val="right"/>
      <w:pPr>
        <w:ind w:left="4954" w:hanging="180"/>
      </w:pPr>
    </w:lvl>
    <w:lvl w:ilvl="3" w:tplc="0409000F" w:tentative="1">
      <w:start w:val="1"/>
      <w:numFmt w:val="decimal"/>
      <w:lvlText w:val="%4."/>
      <w:lvlJc w:val="left"/>
      <w:pPr>
        <w:ind w:left="5674" w:hanging="360"/>
      </w:pPr>
    </w:lvl>
    <w:lvl w:ilvl="4" w:tplc="04090019" w:tentative="1">
      <w:start w:val="1"/>
      <w:numFmt w:val="lowerLetter"/>
      <w:lvlText w:val="%5."/>
      <w:lvlJc w:val="left"/>
      <w:pPr>
        <w:ind w:left="6394" w:hanging="360"/>
      </w:pPr>
    </w:lvl>
    <w:lvl w:ilvl="5" w:tplc="0409001B" w:tentative="1">
      <w:start w:val="1"/>
      <w:numFmt w:val="lowerRoman"/>
      <w:lvlText w:val="%6."/>
      <w:lvlJc w:val="right"/>
      <w:pPr>
        <w:ind w:left="7114" w:hanging="180"/>
      </w:pPr>
    </w:lvl>
    <w:lvl w:ilvl="6" w:tplc="0409000F" w:tentative="1">
      <w:start w:val="1"/>
      <w:numFmt w:val="decimal"/>
      <w:lvlText w:val="%7."/>
      <w:lvlJc w:val="left"/>
      <w:pPr>
        <w:ind w:left="7834" w:hanging="360"/>
      </w:pPr>
    </w:lvl>
    <w:lvl w:ilvl="7" w:tplc="04090019" w:tentative="1">
      <w:start w:val="1"/>
      <w:numFmt w:val="lowerLetter"/>
      <w:lvlText w:val="%8."/>
      <w:lvlJc w:val="left"/>
      <w:pPr>
        <w:ind w:left="8554" w:hanging="360"/>
      </w:pPr>
    </w:lvl>
    <w:lvl w:ilvl="8" w:tplc="0409001B" w:tentative="1">
      <w:start w:val="1"/>
      <w:numFmt w:val="lowerRoman"/>
      <w:lvlText w:val="%9."/>
      <w:lvlJc w:val="right"/>
      <w:pPr>
        <w:ind w:left="9274" w:hanging="180"/>
      </w:pPr>
    </w:lvl>
  </w:abstractNum>
  <w:abstractNum w:abstractNumId="129" w15:restartNumberingAfterBreak="0">
    <w:nsid w:val="6ABC0912"/>
    <w:multiLevelType w:val="multilevel"/>
    <w:tmpl w:val="6584F36E"/>
    <w:lvl w:ilvl="0">
      <w:start w:val="1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6AD2544A"/>
    <w:multiLevelType w:val="multilevel"/>
    <w:tmpl w:val="48C05220"/>
    <w:lvl w:ilvl="0">
      <w:start w:val="12"/>
      <w:numFmt w:val="decimal"/>
      <w:lvlText w:val="%1"/>
      <w:lvlJc w:val="left"/>
      <w:pPr>
        <w:ind w:left="360" w:hanging="360"/>
      </w:pPr>
      <w:rPr>
        <w:rFonts w:hint="default"/>
      </w:rPr>
    </w:lvl>
    <w:lvl w:ilvl="1">
      <w:start w:val="1"/>
      <w:numFmt w:val="decimal"/>
      <w:lvlText w:val="%1.%2"/>
      <w:lvlJc w:val="left"/>
      <w:pPr>
        <w:ind w:left="720" w:hanging="360"/>
      </w:pPr>
      <w:rPr>
        <w:rFonts w:hint="default"/>
        <w:color w:val="000000" w:themeColor="text1"/>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1" w15:restartNumberingAfterBreak="0">
    <w:nsid w:val="6AD25A4C"/>
    <w:multiLevelType w:val="multilevel"/>
    <w:tmpl w:val="126E82E0"/>
    <w:lvl w:ilvl="0">
      <w:start w:val="1"/>
      <w:numFmt w:val="decimal"/>
      <w:lvlText w:val="%1."/>
      <w:lvlJc w:val="left"/>
      <w:pPr>
        <w:tabs>
          <w:tab w:val="num" w:pos="720"/>
        </w:tabs>
        <w:ind w:left="720" w:hanging="360"/>
      </w:pPr>
    </w:lvl>
    <w:lvl w:ilvl="1">
      <w:start w:val="1"/>
      <w:numFmt w:val="decimal"/>
      <w:lvlText w:val="(%2)"/>
      <w:lvlJc w:val="left"/>
      <w:pPr>
        <w:ind w:left="1500" w:hanging="4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BA15A33"/>
    <w:multiLevelType w:val="hybridMultilevel"/>
    <w:tmpl w:val="235A999C"/>
    <w:lvl w:ilvl="0" w:tplc="54081248">
      <w:start w:val="1"/>
      <w:numFmt w:val="decimal"/>
      <w:lvlText w:val="7.%1"/>
      <w:lvlJc w:val="left"/>
      <w:pPr>
        <w:ind w:left="10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BF0122D"/>
    <w:multiLevelType w:val="multilevel"/>
    <w:tmpl w:val="057CE410"/>
    <w:lvl w:ilvl="0">
      <w:start w:val="1"/>
      <w:numFmt w:val="decimal"/>
      <w:lvlText w:val="%1."/>
      <w:lvlJc w:val="left"/>
      <w:pPr>
        <w:ind w:left="720" w:hanging="360"/>
      </w:pPr>
      <w:rPr>
        <w:rFonts w:hint="default"/>
        <w:color w:val="000000" w:themeColor="text1"/>
      </w:rPr>
    </w:lvl>
    <w:lvl w:ilvl="1">
      <w:start w:val="1"/>
      <w:numFmt w:val="decimal"/>
      <w:isLgl/>
      <w:lvlText w:val="9.%2"/>
      <w:lvlJc w:val="left"/>
      <w:pPr>
        <w:ind w:left="800" w:hanging="44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4" w15:restartNumberingAfterBreak="0">
    <w:nsid w:val="6C205B54"/>
    <w:multiLevelType w:val="multilevel"/>
    <w:tmpl w:val="18C6B322"/>
    <w:lvl w:ilvl="0">
      <w:start w:val="1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5" w15:restartNumberingAfterBreak="0">
    <w:nsid w:val="6C427558"/>
    <w:multiLevelType w:val="multilevel"/>
    <w:tmpl w:val="20FA91DA"/>
    <w:lvl w:ilvl="0">
      <w:start w:val="1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6" w15:restartNumberingAfterBreak="0">
    <w:nsid w:val="6CC34B5E"/>
    <w:multiLevelType w:val="multilevel"/>
    <w:tmpl w:val="174061D4"/>
    <w:lvl w:ilvl="0">
      <w:start w:val="18"/>
      <w:numFmt w:val="decimal"/>
      <w:lvlText w:val="%1"/>
      <w:lvlJc w:val="left"/>
      <w:pPr>
        <w:ind w:left="360" w:hanging="360"/>
      </w:pPr>
      <w:rPr>
        <w:rFonts w:hint="default"/>
      </w:rPr>
    </w:lvl>
    <w:lvl w:ilvl="1">
      <w:start w:val="4"/>
      <w:numFmt w:val="decimal"/>
      <w:lvlText w:val="%1.%2"/>
      <w:lvlJc w:val="left"/>
      <w:pPr>
        <w:ind w:left="832" w:hanging="360"/>
      </w:pPr>
      <w:rPr>
        <w:rFonts w:hint="default"/>
      </w:rPr>
    </w:lvl>
    <w:lvl w:ilvl="2">
      <w:start w:val="1"/>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608" w:hanging="72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3912" w:hanging="108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216" w:hanging="1440"/>
      </w:pPr>
      <w:rPr>
        <w:rFonts w:hint="default"/>
      </w:rPr>
    </w:lvl>
  </w:abstractNum>
  <w:abstractNum w:abstractNumId="137" w15:restartNumberingAfterBreak="0">
    <w:nsid w:val="6D3549E9"/>
    <w:multiLevelType w:val="hybridMultilevel"/>
    <w:tmpl w:val="50449284"/>
    <w:lvl w:ilvl="0" w:tplc="11F430F4">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DBD373A"/>
    <w:multiLevelType w:val="multilevel"/>
    <w:tmpl w:val="97CAB30A"/>
    <w:lvl w:ilvl="0">
      <w:start w:val="23"/>
      <w:numFmt w:val="decimal"/>
      <w:lvlText w:val="%1"/>
      <w:lvlJc w:val="left"/>
      <w:pPr>
        <w:ind w:left="360" w:hanging="360"/>
      </w:pPr>
      <w:rPr>
        <w:rFonts w:hint="default"/>
        <w:u w:val="single"/>
      </w:rPr>
    </w:lvl>
    <w:lvl w:ilvl="1">
      <w:start w:val="3"/>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39" w15:restartNumberingAfterBreak="0">
    <w:nsid w:val="6F3D3CF1"/>
    <w:multiLevelType w:val="hybridMultilevel"/>
    <w:tmpl w:val="1B04F2E0"/>
    <w:lvl w:ilvl="0" w:tplc="FFFFFFFF">
      <w:start w:val="1"/>
      <w:numFmt w:val="decimal"/>
      <w:lvlText w:val="6.%1"/>
      <w:lvlJc w:val="left"/>
      <w:pPr>
        <w:ind w:left="38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70A964FE"/>
    <w:multiLevelType w:val="multilevel"/>
    <w:tmpl w:val="47CE3C54"/>
    <w:lvl w:ilvl="0">
      <w:start w:val="11"/>
      <w:numFmt w:val="decimal"/>
      <w:lvlText w:val="%1"/>
      <w:lvlJc w:val="left"/>
      <w:pPr>
        <w:ind w:left="360" w:hanging="360"/>
      </w:pPr>
      <w:rPr>
        <w:rFonts w:hint="default"/>
      </w:rPr>
    </w:lvl>
    <w:lvl w:ilvl="1">
      <w:start w:val="2"/>
      <w:numFmt w:val="none"/>
      <w:lvlText w:val="14.1"/>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1" w15:restartNumberingAfterBreak="0">
    <w:nsid w:val="71756CCE"/>
    <w:multiLevelType w:val="multilevel"/>
    <w:tmpl w:val="18C6B322"/>
    <w:lvl w:ilvl="0">
      <w:start w:val="1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2" w15:restartNumberingAfterBreak="0">
    <w:nsid w:val="72142FBB"/>
    <w:multiLevelType w:val="multilevel"/>
    <w:tmpl w:val="5EB60612"/>
    <w:lvl w:ilvl="0">
      <w:start w:val="23"/>
      <w:numFmt w:val="decimal"/>
      <w:lvlText w:val="%1"/>
      <w:lvlJc w:val="left"/>
      <w:pPr>
        <w:ind w:left="360" w:hanging="360"/>
      </w:pPr>
      <w:rPr>
        <w:rFonts w:hint="default"/>
        <w:u w:val="single"/>
      </w:rPr>
    </w:lvl>
    <w:lvl w:ilvl="1">
      <w:start w:val="1"/>
      <w:numFmt w:val="decimal"/>
      <w:lvlText w:val="23.%2"/>
      <w:lvlJc w:val="left"/>
      <w:pPr>
        <w:ind w:left="720" w:hanging="360"/>
      </w:pPr>
      <w:rPr>
        <w:rFonts w:hint="default"/>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43" w15:restartNumberingAfterBreak="0">
    <w:nsid w:val="733B6CBF"/>
    <w:multiLevelType w:val="multilevel"/>
    <w:tmpl w:val="4CA25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35E3198"/>
    <w:multiLevelType w:val="multilevel"/>
    <w:tmpl w:val="18C6B322"/>
    <w:lvl w:ilvl="0">
      <w:start w:val="1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5" w15:restartNumberingAfterBreak="0">
    <w:nsid w:val="739147EB"/>
    <w:multiLevelType w:val="multilevel"/>
    <w:tmpl w:val="9EF0FF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4A64ADC"/>
    <w:multiLevelType w:val="multilevel"/>
    <w:tmpl w:val="5616DE76"/>
    <w:lvl w:ilvl="0">
      <w:start w:val="19"/>
      <w:numFmt w:val="decimal"/>
      <w:lvlText w:val="%1"/>
      <w:lvlJc w:val="left"/>
      <w:pPr>
        <w:ind w:left="360" w:hanging="360"/>
      </w:pPr>
      <w:rPr>
        <w:rFonts w:hint="default"/>
      </w:rPr>
    </w:lvl>
    <w:lvl w:ilvl="1">
      <w:start w:val="2"/>
      <w:numFmt w:val="decimal"/>
      <w:lvlText w:val="%1.%2"/>
      <w:lvlJc w:val="left"/>
      <w:pPr>
        <w:ind w:left="813" w:hanging="360"/>
      </w:pPr>
      <w:rPr>
        <w:rFonts w:hint="default"/>
      </w:rPr>
    </w:lvl>
    <w:lvl w:ilvl="2">
      <w:start w:val="1"/>
      <w:numFmt w:val="decimal"/>
      <w:lvlText w:val="%1.%2.%3"/>
      <w:lvlJc w:val="left"/>
      <w:pPr>
        <w:ind w:left="1626" w:hanging="720"/>
      </w:pPr>
      <w:rPr>
        <w:rFonts w:hint="default"/>
      </w:rPr>
    </w:lvl>
    <w:lvl w:ilvl="3">
      <w:start w:val="1"/>
      <w:numFmt w:val="decimal"/>
      <w:lvlText w:val="%1.%2.%3.%4"/>
      <w:lvlJc w:val="left"/>
      <w:pPr>
        <w:ind w:left="2079" w:hanging="720"/>
      </w:pPr>
      <w:rPr>
        <w:rFonts w:hint="default"/>
      </w:rPr>
    </w:lvl>
    <w:lvl w:ilvl="4">
      <w:start w:val="1"/>
      <w:numFmt w:val="decimal"/>
      <w:lvlText w:val="%1.%2.%3.%4.%5"/>
      <w:lvlJc w:val="left"/>
      <w:pPr>
        <w:ind w:left="2532" w:hanging="720"/>
      </w:pPr>
      <w:rPr>
        <w:rFonts w:hint="default"/>
      </w:rPr>
    </w:lvl>
    <w:lvl w:ilvl="5">
      <w:start w:val="1"/>
      <w:numFmt w:val="decimal"/>
      <w:lvlText w:val="%1.%2.%3.%4.%5.%6"/>
      <w:lvlJc w:val="left"/>
      <w:pPr>
        <w:ind w:left="3345" w:hanging="1080"/>
      </w:pPr>
      <w:rPr>
        <w:rFonts w:hint="default"/>
      </w:rPr>
    </w:lvl>
    <w:lvl w:ilvl="6">
      <w:start w:val="1"/>
      <w:numFmt w:val="decimal"/>
      <w:lvlText w:val="%1.%2.%3.%4.%5.%6.%7"/>
      <w:lvlJc w:val="left"/>
      <w:pPr>
        <w:ind w:left="3798" w:hanging="1080"/>
      </w:pPr>
      <w:rPr>
        <w:rFonts w:hint="default"/>
      </w:rPr>
    </w:lvl>
    <w:lvl w:ilvl="7">
      <w:start w:val="1"/>
      <w:numFmt w:val="decimal"/>
      <w:lvlText w:val="%1.%2.%3.%4.%5.%6.%7.%8"/>
      <w:lvlJc w:val="left"/>
      <w:pPr>
        <w:ind w:left="4611" w:hanging="1440"/>
      </w:pPr>
      <w:rPr>
        <w:rFonts w:hint="default"/>
      </w:rPr>
    </w:lvl>
    <w:lvl w:ilvl="8">
      <w:start w:val="1"/>
      <w:numFmt w:val="decimal"/>
      <w:lvlText w:val="%1.%2.%3.%4.%5.%6.%7.%8.%9"/>
      <w:lvlJc w:val="left"/>
      <w:pPr>
        <w:ind w:left="5064" w:hanging="1440"/>
      </w:pPr>
      <w:rPr>
        <w:rFonts w:hint="default"/>
      </w:rPr>
    </w:lvl>
  </w:abstractNum>
  <w:abstractNum w:abstractNumId="147" w15:restartNumberingAfterBreak="0">
    <w:nsid w:val="75D07DEC"/>
    <w:multiLevelType w:val="multilevel"/>
    <w:tmpl w:val="85E672D8"/>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6074DBF"/>
    <w:multiLevelType w:val="multilevel"/>
    <w:tmpl w:val="B0D08890"/>
    <w:lvl w:ilvl="0">
      <w:start w:val="1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9" w15:restartNumberingAfterBreak="0">
    <w:nsid w:val="768218FE"/>
    <w:multiLevelType w:val="multilevel"/>
    <w:tmpl w:val="0C3A5C32"/>
    <w:styleLink w:val="CurrentList5"/>
    <w:lvl w:ilvl="0">
      <w:start w:val="23"/>
      <w:numFmt w:val="decimal"/>
      <w:lvlText w:val="%1"/>
      <w:lvlJc w:val="left"/>
      <w:pPr>
        <w:ind w:left="360" w:hanging="360"/>
      </w:pPr>
      <w:rPr>
        <w:rFonts w:hint="default"/>
        <w:u w:val="single"/>
      </w:rPr>
    </w:lvl>
    <w:lvl w:ilvl="1">
      <w:start w:val="1"/>
      <w:numFmt w:val="decimal"/>
      <w:lvlText w:val="24.%2"/>
      <w:lvlJc w:val="left"/>
      <w:pPr>
        <w:ind w:left="720" w:hanging="360"/>
      </w:pPr>
      <w:rPr>
        <w:rFonts w:hint="default"/>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50" w15:restartNumberingAfterBreak="0">
    <w:nsid w:val="76EC1C5E"/>
    <w:multiLevelType w:val="hybridMultilevel"/>
    <w:tmpl w:val="FC4A5D6A"/>
    <w:lvl w:ilvl="0" w:tplc="15E42346">
      <w:start w:val="1"/>
      <w:numFmt w:val="lowerLetter"/>
      <w:lvlText w:val="(%1)"/>
      <w:lvlJc w:val="left"/>
      <w:pPr>
        <w:ind w:left="10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6F97317"/>
    <w:multiLevelType w:val="multilevel"/>
    <w:tmpl w:val="9D58A5D8"/>
    <w:lvl w:ilvl="0">
      <w:start w:val="23"/>
      <w:numFmt w:val="decimal"/>
      <w:lvlText w:val="%1"/>
      <w:lvlJc w:val="left"/>
      <w:pPr>
        <w:ind w:left="360" w:hanging="360"/>
      </w:pPr>
      <w:rPr>
        <w:rFonts w:hint="default"/>
        <w:u w:val="single"/>
      </w:rPr>
    </w:lvl>
    <w:lvl w:ilvl="1">
      <w:start w:val="4"/>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52" w15:restartNumberingAfterBreak="0">
    <w:nsid w:val="770833C9"/>
    <w:multiLevelType w:val="multilevel"/>
    <w:tmpl w:val="C8F27DA2"/>
    <w:lvl w:ilvl="0">
      <w:start w:val="1"/>
      <w:numFmt w:val="lowerLetter"/>
      <w:lvlText w:val="%1."/>
      <w:lvlJc w:val="left"/>
      <w:pPr>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76530EF"/>
    <w:multiLevelType w:val="hybridMultilevel"/>
    <w:tmpl w:val="1916C548"/>
    <w:lvl w:ilvl="0" w:tplc="D834D872">
      <w:start w:val="1"/>
      <w:numFmt w:val="lowerLetter"/>
      <w:lvlText w:val="(%1)"/>
      <w:lvlJc w:val="left"/>
      <w:pPr>
        <w:ind w:left="882" w:hanging="420"/>
      </w:pPr>
      <w:rPr>
        <w:rFonts w:hint="default"/>
        <w:color w:val="000000"/>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54" w15:restartNumberingAfterBreak="0">
    <w:nsid w:val="77B64C34"/>
    <w:multiLevelType w:val="hybridMultilevel"/>
    <w:tmpl w:val="24B0D242"/>
    <w:lvl w:ilvl="0" w:tplc="A6B4C2EA">
      <w:start w:val="1"/>
      <w:numFmt w:val="decimal"/>
      <w:lvlText w:val="%1."/>
      <w:lvlJc w:val="left"/>
      <w:pPr>
        <w:ind w:left="720" w:hanging="360"/>
      </w:pPr>
      <w:rPr>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5" w15:restartNumberingAfterBreak="0">
    <w:nsid w:val="780A5FB4"/>
    <w:multiLevelType w:val="hybridMultilevel"/>
    <w:tmpl w:val="9F782D0A"/>
    <w:lvl w:ilvl="0" w:tplc="04090017">
      <w:start w:val="1"/>
      <w:numFmt w:val="lowerLetter"/>
      <w:lvlText w:val="%1)"/>
      <w:lvlJc w:val="left"/>
      <w:pPr>
        <w:ind w:left="1184" w:hanging="360"/>
      </w:p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abstractNum w:abstractNumId="156" w15:restartNumberingAfterBreak="0">
    <w:nsid w:val="7907615C"/>
    <w:multiLevelType w:val="multilevel"/>
    <w:tmpl w:val="0C3A5C32"/>
    <w:styleLink w:val="CurrentList4"/>
    <w:lvl w:ilvl="0">
      <w:start w:val="23"/>
      <w:numFmt w:val="decimal"/>
      <w:lvlText w:val="%1"/>
      <w:lvlJc w:val="left"/>
      <w:pPr>
        <w:ind w:left="360" w:hanging="360"/>
      </w:pPr>
      <w:rPr>
        <w:rFonts w:hint="default"/>
        <w:u w:val="single"/>
      </w:rPr>
    </w:lvl>
    <w:lvl w:ilvl="1">
      <w:start w:val="1"/>
      <w:numFmt w:val="decimal"/>
      <w:lvlText w:val="24.%2"/>
      <w:lvlJc w:val="left"/>
      <w:pPr>
        <w:ind w:left="609" w:hanging="360"/>
      </w:pPr>
      <w:rPr>
        <w:rFonts w:hint="default"/>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57" w15:restartNumberingAfterBreak="0">
    <w:nsid w:val="7A1E25D2"/>
    <w:multiLevelType w:val="multilevel"/>
    <w:tmpl w:val="48AA02F8"/>
    <w:lvl w:ilvl="0">
      <w:start w:val="1"/>
      <w:numFmt w:val="decimal"/>
      <w:lvlText w:val="%1."/>
      <w:lvlJc w:val="left"/>
      <w:pPr>
        <w:tabs>
          <w:tab w:val="num" w:pos="720"/>
        </w:tabs>
        <w:ind w:left="720" w:hanging="360"/>
      </w:pPr>
    </w:lvl>
    <w:lvl w:ilvl="1">
      <w:start w:val="1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B000125"/>
    <w:multiLevelType w:val="hybridMultilevel"/>
    <w:tmpl w:val="1B04F2E0"/>
    <w:lvl w:ilvl="0" w:tplc="A4409804">
      <w:start w:val="1"/>
      <w:numFmt w:val="decimal"/>
      <w:lvlText w:val="6.%1"/>
      <w:lvlJc w:val="left"/>
      <w:pPr>
        <w:ind w:left="38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B4B529A"/>
    <w:multiLevelType w:val="multilevel"/>
    <w:tmpl w:val="5D6C817E"/>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0" w15:restartNumberingAfterBreak="0">
    <w:nsid w:val="7BFC4CB9"/>
    <w:multiLevelType w:val="multilevel"/>
    <w:tmpl w:val="52E2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C412EDB"/>
    <w:multiLevelType w:val="multilevel"/>
    <w:tmpl w:val="7B562D5A"/>
    <w:lvl w:ilvl="0">
      <w:start w:val="7"/>
      <w:numFmt w:val="decimal"/>
      <w:lvlText w:val="%1"/>
      <w:lvlJc w:val="left"/>
      <w:pPr>
        <w:ind w:left="400" w:hanging="400"/>
      </w:pPr>
      <w:rPr>
        <w:rFonts w:hint="default"/>
        <w:b w:val="0"/>
      </w:rPr>
    </w:lvl>
    <w:lvl w:ilvl="1">
      <w:start w:val="1"/>
      <w:numFmt w:val="decimal"/>
      <w:lvlText w:val="%1.%2"/>
      <w:lvlJc w:val="left"/>
      <w:pPr>
        <w:ind w:left="716" w:hanging="400"/>
      </w:pPr>
      <w:rPr>
        <w:rFonts w:hint="default"/>
        <w:b w:val="0"/>
      </w:rPr>
    </w:lvl>
    <w:lvl w:ilvl="2">
      <w:start w:val="2"/>
      <w:numFmt w:val="decimal"/>
      <w:lvlText w:val="%1.%2.%3"/>
      <w:lvlJc w:val="left"/>
      <w:pPr>
        <w:ind w:left="1352" w:hanging="720"/>
      </w:pPr>
      <w:rPr>
        <w:rFonts w:hint="default"/>
        <w:b w:val="0"/>
      </w:rPr>
    </w:lvl>
    <w:lvl w:ilvl="3">
      <w:start w:val="1"/>
      <w:numFmt w:val="decimal"/>
      <w:lvlText w:val="%1.%2.%3.%4"/>
      <w:lvlJc w:val="left"/>
      <w:pPr>
        <w:ind w:left="1668" w:hanging="720"/>
      </w:pPr>
      <w:rPr>
        <w:rFonts w:hint="default"/>
        <w:b w:val="0"/>
      </w:rPr>
    </w:lvl>
    <w:lvl w:ilvl="4">
      <w:start w:val="1"/>
      <w:numFmt w:val="decimal"/>
      <w:lvlText w:val="%1.%2.%3.%4.%5"/>
      <w:lvlJc w:val="left"/>
      <w:pPr>
        <w:ind w:left="1984" w:hanging="720"/>
      </w:pPr>
      <w:rPr>
        <w:rFonts w:hint="default"/>
        <w:b w:val="0"/>
      </w:rPr>
    </w:lvl>
    <w:lvl w:ilvl="5">
      <w:start w:val="1"/>
      <w:numFmt w:val="decimal"/>
      <w:lvlText w:val="%1.%2.%3.%4.%5.%6"/>
      <w:lvlJc w:val="left"/>
      <w:pPr>
        <w:ind w:left="2660" w:hanging="1080"/>
      </w:pPr>
      <w:rPr>
        <w:rFonts w:hint="default"/>
        <w:b w:val="0"/>
      </w:rPr>
    </w:lvl>
    <w:lvl w:ilvl="6">
      <w:start w:val="1"/>
      <w:numFmt w:val="decimal"/>
      <w:lvlText w:val="%1.%2.%3.%4.%5.%6.%7"/>
      <w:lvlJc w:val="left"/>
      <w:pPr>
        <w:ind w:left="2976" w:hanging="1080"/>
      </w:pPr>
      <w:rPr>
        <w:rFonts w:hint="default"/>
        <w:b w:val="0"/>
      </w:rPr>
    </w:lvl>
    <w:lvl w:ilvl="7">
      <w:start w:val="1"/>
      <w:numFmt w:val="decimal"/>
      <w:lvlText w:val="%1.%2.%3.%4.%5.%6.%7.%8"/>
      <w:lvlJc w:val="left"/>
      <w:pPr>
        <w:ind w:left="3652" w:hanging="1440"/>
      </w:pPr>
      <w:rPr>
        <w:rFonts w:hint="default"/>
        <w:b w:val="0"/>
      </w:rPr>
    </w:lvl>
    <w:lvl w:ilvl="8">
      <w:start w:val="1"/>
      <w:numFmt w:val="decimal"/>
      <w:lvlText w:val="%1.%2.%3.%4.%5.%6.%7.%8.%9"/>
      <w:lvlJc w:val="left"/>
      <w:pPr>
        <w:ind w:left="3968" w:hanging="1440"/>
      </w:pPr>
      <w:rPr>
        <w:rFonts w:hint="default"/>
        <w:b w:val="0"/>
      </w:rPr>
    </w:lvl>
  </w:abstractNum>
  <w:abstractNum w:abstractNumId="162" w15:restartNumberingAfterBreak="0">
    <w:nsid w:val="7CAB7409"/>
    <w:multiLevelType w:val="multilevel"/>
    <w:tmpl w:val="ACD6266C"/>
    <w:lvl w:ilvl="0">
      <w:start w:val="23"/>
      <w:numFmt w:val="decimal"/>
      <w:lvlText w:val="%1"/>
      <w:lvlJc w:val="left"/>
      <w:pPr>
        <w:ind w:left="360" w:hanging="360"/>
      </w:pPr>
      <w:rPr>
        <w:rFonts w:hint="default"/>
        <w:u w:val="single"/>
      </w:rPr>
    </w:lvl>
    <w:lvl w:ilvl="1">
      <w:start w:val="2"/>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160" w:hanging="72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320" w:hanging="1440"/>
      </w:pPr>
      <w:rPr>
        <w:rFonts w:hint="default"/>
        <w:u w:val="single"/>
      </w:rPr>
    </w:lvl>
  </w:abstractNum>
  <w:abstractNum w:abstractNumId="163" w15:restartNumberingAfterBreak="0">
    <w:nsid w:val="7F460335"/>
    <w:multiLevelType w:val="multilevel"/>
    <w:tmpl w:val="720CA342"/>
    <w:lvl w:ilvl="0">
      <w:start w:val="1"/>
      <w:numFmt w:val="lowerLetter"/>
      <w:lvlText w:val="%1."/>
      <w:lvlJc w:val="left"/>
      <w:pPr>
        <w:ind w:left="1440" w:hanging="360"/>
      </w:pPr>
    </w:lvl>
    <w:lvl w:ilvl="1">
      <w:start w:val="1"/>
      <w:numFmt w:val="decimal"/>
      <w:lvlText w:val="(%2)"/>
      <w:lvlJc w:val="left"/>
      <w:pPr>
        <w:ind w:left="1500" w:hanging="4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5999969">
    <w:abstractNumId w:val="59"/>
    <w:lvlOverride w:ilvl="0">
      <w:lvl w:ilvl="0">
        <w:numFmt w:val="lowerLetter"/>
        <w:lvlText w:val="%1."/>
        <w:lvlJc w:val="left"/>
      </w:lvl>
    </w:lvlOverride>
  </w:num>
  <w:num w:numId="2" w16cid:durableId="1505590815">
    <w:abstractNumId w:val="89"/>
    <w:lvlOverride w:ilvl="0">
      <w:lvl w:ilvl="0">
        <w:numFmt w:val="lowerLetter"/>
        <w:lvlText w:val="%1."/>
        <w:lvlJc w:val="left"/>
      </w:lvl>
    </w:lvlOverride>
  </w:num>
  <w:num w:numId="3" w16cid:durableId="1429231829">
    <w:abstractNumId w:val="53"/>
    <w:lvlOverride w:ilvl="0">
      <w:lvl w:ilvl="0">
        <w:numFmt w:val="lowerLetter"/>
        <w:lvlText w:val="%1."/>
        <w:lvlJc w:val="left"/>
      </w:lvl>
    </w:lvlOverride>
  </w:num>
  <w:num w:numId="4" w16cid:durableId="1618948298">
    <w:abstractNumId w:val="53"/>
    <w:lvlOverride w:ilvl="0">
      <w:lvl w:ilvl="0">
        <w:numFmt w:val="lowerLetter"/>
        <w:lvlText w:val="%1."/>
        <w:lvlJc w:val="left"/>
      </w:lvl>
    </w:lvlOverride>
    <w:lvlOverride w:ilvl="1">
      <w:lvl w:ilvl="1">
        <w:numFmt w:val="lowerRoman"/>
        <w:lvlText w:val="%2."/>
        <w:lvlJc w:val="right"/>
      </w:lvl>
    </w:lvlOverride>
  </w:num>
  <w:num w:numId="5" w16cid:durableId="709301426">
    <w:abstractNumId w:val="5"/>
  </w:num>
  <w:num w:numId="6" w16cid:durableId="1636909174">
    <w:abstractNumId w:val="104"/>
  </w:num>
  <w:num w:numId="7" w16cid:durableId="981273884">
    <w:abstractNumId w:val="118"/>
    <w:lvlOverride w:ilvl="0">
      <w:lvl w:ilvl="0">
        <w:numFmt w:val="lowerLetter"/>
        <w:lvlText w:val="%1."/>
        <w:lvlJc w:val="left"/>
      </w:lvl>
    </w:lvlOverride>
  </w:num>
  <w:num w:numId="8" w16cid:durableId="873157629">
    <w:abstractNumId w:val="47"/>
    <w:lvlOverride w:ilvl="0">
      <w:lvl w:ilvl="0">
        <w:numFmt w:val="lowerLetter"/>
        <w:lvlText w:val="%1."/>
        <w:lvlJc w:val="left"/>
      </w:lvl>
    </w:lvlOverride>
  </w:num>
  <w:num w:numId="9" w16cid:durableId="1871801024">
    <w:abstractNumId w:val="75"/>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0" w16cid:durableId="321154274">
    <w:abstractNumId w:val="145"/>
  </w:num>
  <w:num w:numId="11" w16cid:durableId="1976331457">
    <w:abstractNumId w:val="97"/>
    <w:lvlOverride w:ilvl="0">
      <w:lvl w:ilvl="0">
        <w:numFmt w:val="decimal"/>
        <w:lvlText w:val="%1."/>
        <w:lvlJc w:val="left"/>
      </w:lvl>
    </w:lvlOverride>
  </w:num>
  <w:num w:numId="12" w16cid:durableId="1616406117">
    <w:abstractNumId w:val="97"/>
    <w:lvlOverride w:ilvl="0">
      <w:lvl w:ilvl="0">
        <w:numFmt w:val="decimal"/>
        <w:lvlText w:val="%1."/>
        <w:lvlJc w:val="left"/>
      </w:lvl>
    </w:lvlOverride>
  </w:num>
  <w:num w:numId="13" w16cid:durableId="545070144">
    <w:abstractNumId w:val="84"/>
  </w:num>
  <w:num w:numId="14" w16cid:durableId="728185054">
    <w:abstractNumId w:val="91"/>
    <w:lvlOverride w:ilvl="0">
      <w:lvl w:ilvl="0">
        <w:numFmt w:val="decimal"/>
        <w:lvlText w:val="%1."/>
        <w:lvlJc w:val="left"/>
      </w:lvl>
    </w:lvlOverride>
  </w:num>
  <w:num w:numId="15" w16cid:durableId="103811952">
    <w:abstractNumId w:val="10"/>
    <w:lvlOverride w:ilvl="0">
      <w:lvl w:ilvl="0">
        <w:numFmt w:val="decimal"/>
        <w:lvlText w:val="%1."/>
        <w:lvlJc w:val="left"/>
      </w:lvl>
    </w:lvlOverride>
  </w:num>
  <w:num w:numId="16" w16cid:durableId="161743538">
    <w:abstractNumId w:val="80"/>
    <w:lvlOverride w:ilvl="0">
      <w:lvl w:ilvl="0">
        <w:numFmt w:val="decimal"/>
        <w:lvlText w:val="%1."/>
        <w:lvlJc w:val="left"/>
      </w:lvl>
    </w:lvlOverride>
  </w:num>
  <w:num w:numId="17" w16cid:durableId="1182553427">
    <w:abstractNumId w:val="160"/>
  </w:num>
  <w:num w:numId="18" w16cid:durableId="1940065997">
    <w:abstractNumId w:val="86"/>
    <w:lvlOverride w:ilvl="0">
      <w:lvl w:ilvl="0">
        <w:numFmt w:val="lowerLetter"/>
        <w:lvlText w:val="%1."/>
        <w:lvlJc w:val="left"/>
      </w:lvl>
    </w:lvlOverride>
  </w:num>
  <w:num w:numId="19" w16cid:durableId="809173400">
    <w:abstractNumId w:val="123"/>
  </w:num>
  <w:num w:numId="20" w16cid:durableId="1439333776">
    <w:abstractNumId w:val="123"/>
    <w:lvlOverride w:ilvl="0">
      <w:lvl w:ilvl="0" w:tplc="2834C1E2">
        <w:numFmt w:val="lowerLetter"/>
        <w:lvlText w:val="%1."/>
        <w:lvlJc w:val="left"/>
      </w:lvl>
    </w:lvlOverride>
  </w:num>
  <w:num w:numId="21" w16cid:durableId="1372071960">
    <w:abstractNumId w:val="24"/>
    <w:lvlOverride w:ilvl="0">
      <w:lvl w:ilvl="0">
        <w:numFmt w:val="lowerLetter"/>
        <w:lvlText w:val="%1."/>
        <w:lvlJc w:val="left"/>
      </w:lvl>
    </w:lvlOverride>
  </w:num>
  <w:num w:numId="22" w16cid:durableId="30813571">
    <w:abstractNumId w:val="95"/>
    <w:lvlOverride w:ilvl="0">
      <w:lvl w:ilvl="0">
        <w:numFmt w:val="lowerLetter"/>
        <w:lvlText w:val="%1."/>
        <w:lvlJc w:val="left"/>
      </w:lvl>
    </w:lvlOverride>
  </w:num>
  <w:num w:numId="23" w16cid:durableId="1862430696">
    <w:abstractNumId w:val="157"/>
  </w:num>
  <w:num w:numId="24" w16cid:durableId="1094744338">
    <w:abstractNumId w:val="87"/>
    <w:lvlOverride w:ilvl="0">
      <w:lvl w:ilvl="0">
        <w:numFmt w:val="lowerLetter"/>
        <w:lvlText w:val="%1."/>
        <w:lvlJc w:val="left"/>
      </w:lvl>
    </w:lvlOverride>
  </w:num>
  <w:num w:numId="25" w16cid:durableId="76438341">
    <w:abstractNumId w:val="7"/>
    <w:lvlOverride w:ilvl="0">
      <w:lvl w:ilvl="0">
        <w:numFmt w:val="lowerLetter"/>
        <w:lvlText w:val="%1."/>
        <w:lvlJc w:val="left"/>
      </w:lvl>
    </w:lvlOverride>
  </w:num>
  <w:num w:numId="26" w16cid:durableId="1485000638">
    <w:abstractNumId w:val="154"/>
  </w:num>
  <w:num w:numId="27" w16cid:durableId="167913746">
    <w:abstractNumId w:val="133"/>
  </w:num>
  <w:num w:numId="28" w16cid:durableId="1997104679">
    <w:abstractNumId w:val="143"/>
    <w:lvlOverride w:ilvl="0">
      <w:lvl w:ilvl="0">
        <w:numFmt w:val="decimal"/>
        <w:lvlText w:val="%1."/>
        <w:lvlJc w:val="left"/>
      </w:lvl>
    </w:lvlOverride>
  </w:num>
  <w:num w:numId="29" w16cid:durableId="1410077217">
    <w:abstractNumId w:val="40"/>
    <w:lvlOverride w:ilvl="0">
      <w:lvl w:ilvl="0">
        <w:numFmt w:val="decimal"/>
        <w:lvlText w:val="%1."/>
        <w:lvlJc w:val="left"/>
      </w:lvl>
    </w:lvlOverride>
  </w:num>
  <w:num w:numId="30" w16cid:durableId="1414356788">
    <w:abstractNumId w:val="112"/>
  </w:num>
  <w:num w:numId="31" w16cid:durableId="666175862">
    <w:abstractNumId w:val="66"/>
  </w:num>
  <w:num w:numId="32" w16cid:durableId="1968004515">
    <w:abstractNumId w:val="55"/>
  </w:num>
  <w:num w:numId="33" w16cid:durableId="785271970">
    <w:abstractNumId w:val="2"/>
  </w:num>
  <w:num w:numId="34" w16cid:durableId="1487086340">
    <w:abstractNumId w:val="31"/>
  </w:num>
  <w:num w:numId="35" w16cid:durableId="1315140391">
    <w:abstractNumId w:val="71"/>
  </w:num>
  <w:num w:numId="36" w16cid:durableId="1868330606">
    <w:abstractNumId w:val="12"/>
  </w:num>
  <w:num w:numId="37" w16cid:durableId="185992996">
    <w:abstractNumId w:val="41"/>
  </w:num>
  <w:num w:numId="38" w16cid:durableId="1235824118">
    <w:abstractNumId w:val="159"/>
  </w:num>
  <w:num w:numId="39" w16cid:durableId="581109699">
    <w:abstractNumId w:val="144"/>
  </w:num>
  <w:num w:numId="40" w16cid:durableId="646780927">
    <w:abstractNumId w:val="25"/>
  </w:num>
  <w:num w:numId="41" w16cid:durableId="1213231727">
    <w:abstractNumId w:val="130"/>
  </w:num>
  <w:num w:numId="42" w16cid:durableId="567764464">
    <w:abstractNumId w:val="116"/>
  </w:num>
  <w:num w:numId="43" w16cid:durableId="417672446">
    <w:abstractNumId w:val="122"/>
  </w:num>
  <w:num w:numId="44" w16cid:durableId="1387601566">
    <w:abstractNumId w:val="57"/>
  </w:num>
  <w:num w:numId="45" w16cid:durableId="1056703445">
    <w:abstractNumId w:val="82"/>
  </w:num>
  <w:num w:numId="46" w16cid:durableId="332340746">
    <w:abstractNumId w:val="11"/>
  </w:num>
  <w:num w:numId="47" w16cid:durableId="1250584273">
    <w:abstractNumId w:val="148"/>
  </w:num>
  <w:num w:numId="48" w16cid:durableId="77757830">
    <w:abstractNumId w:val="54"/>
  </w:num>
  <w:num w:numId="49" w16cid:durableId="1047488784">
    <w:abstractNumId w:val="1"/>
  </w:num>
  <w:num w:numId="50" w16cid:durableId="1206135774">
    <w:abstractNumId w:val="46"/>
  </w:num>
  <w:num w:numId="51" w16cid:durableId="681201535">
    <w:abstractNumId w:val="3"/>
  </w:num>
  <w:num w:numId="52" w16cid:durableId="1205408286">
    <w:abstractNumId w:val="117"/>
  </w:num>
  <w:num w:numId="53" w16cid:durableId="136995903">
    <w:abstractNumId w:val="56"/>
  </w:num>
  <w:num w:numId="54" w16cid:durableId="687293939">
    <w:abstractNumId w:val="120"/>
  </w:num>
  <w:num w:numId="55" w16cid:durableId="576747050">
    <w:abstractNumId w:val="126"/>
  </w:num>
  <w:num w:numId="56" w16cid:durableId="1731924028">
    <w:abstractNumId w:val="48"/>
  </w:num>
  <w:num w:numId="57" w16cid:durableId="957686442">
    <w:abstractNumId w:val="162"/>
  </w:num>
  <w:num w:numId="58" w16cid:durableId="737754123">
    <w:abstractNumId w:val="138"/>
  </w:num>
  <w:num w:numId="59" w16cid:durableId="529608198">
    <w:abstractNumId w:val="36"/>
  </w:num>
  <w:num w:numId="60" w16cid:durableId="38820356">
    <w:abstractNumId w:val="151"/>
  </w:num>
  <w:num w:numId="61" w16cid:durableId="1324045326">
    <w:abstractNumId w:val="65"/>
  </w:num>
  <w:num w:numId="62" w16cid:durableId="966161489">
    <w:abstractNumId w:val="4"/>
  </w:num>
  <w:num w:numId="63" w16cid:durableId="1234123178">
    <w:abstractNumId w:val="85"/>
  </w:num>
  <w:num w:numId="64" w16cid:durableId="1851017939">
    <w:abstractNumId w:val="76"/>
  </w:num>
  <w:num w:numId="65" w16cid:durableId="1949508483">
    <w:abstractNumId w:val="121"/>
  </w:num>
  <w:num w:numId="66" w16cid:durableId="1745830466">
    <w:abstractNumId w:val="21"/>
  </w:num>
  <w:num w:numId="67" w16cid:durableId="1744831940">
    <w:abstractNumId w:val="35"/>
  </w:num>
  <w:num w:numId="68" w16cid:durableId="1781140630">
    <w:abstractNumId w:val="79"/>
  </w:num>
  <w:num w:numId="69" w16cid:durableId="1848445082">
    <w:abstractNumId w:val="23"/>
  </w:num>
  <w:num w:numId="70" w16cid:durableId="974331916">
    <w:abstractNumId w:val="81"/>
  </w:num>
  <w:num w:numId="71" w16cid:durableId="1896968008">
    <w:abstractNumId w:val="49"/>
  </w:num>
  <w:num w:numId="72" w16cid:durableId="48263374">
    <w:abstractNumId w:val="19"/>
  </w:num>
  <w:num w:numId="73" w16cid:durableId="64838374">
    <w:abstractNumId w:val="34"/>
  </w:num>
  <w:num w:numId="74" w16cid:durableId="133765310">
    <w:abstractNumId w:val="72"/>
  </w:num>
  <w:num w:numId="75" w16cid:durableId="1419522253">
    <w:abstractNumId w:val="99"/>
  </w:num>
  <w:num w:numId="76" w16cid:durableId="1154376243">
    <w:abstractNumId w:val="51"/>
  </w:num>
  <w:num w:numId="77" w16cid:durableId="448361293">
    <w:abstractNumId w:val="146"/>
  </w:num>
  <w:num w:numId="78" w16cid:durableId="1260984738">
    <w:abstractNumId w:val="108"/>
  </w:num>
  <w:num w:numId="79" w16cid:durableId="254217295">
    <w:abstractNumId w:val="9"/>
  </w:num>
  <w:num w:numId="80" w16cid:durableId="37319456">
    <w:abstractNumId w:val="134"/>
  </w:num>
  <w:num w:numId="81" w16cid:durableId="1808812904">
    <w:abstractNumId w:val="140"/>
  </w:num>
  <w:num w:numId="82" w16cid:durableId="25759252">
    <w:abstractNumId w:val="141"/>
  </w:num>
  <w:num w:numId="83" w16cid:durableId="1953391880">
    <w:abstractNumId w:val="93"/>
  </w:num>
  <w:num w:numId="84" w16cid:durableId="1392848569">
    <w:abstractNumId w:val="61"/>
  </w:num>
  <w:num w:numId="85" w16cid:durableId="1986473818">
    <w:abstractNumId w:val="77"/>
  </w:num>
  <w:num w:numId="86" w16cid:durableId="71123424">
    <w:abstractNumId w:val="129"/>
  </w:num>
  <w:num w:numId="87" w16cid:durableId="1332218511">
    <w:abstractNumId w:val="38"/>
  </w:num>
  <w:num w:numId="88" w16cid:durableId="112021473">
    <w:abstractNumId w:val="29"/>
  </w:num>
  <w:num w:numId="89" w16cid:durableId="2034459428">
    <w:abstractNumId w:val="58"/>
  </w:num>
  <w:num w:numId="90" w16cid:durableId="654378993">
    <w:abstractNumId w:val="115"/>
  </w:num>
  <w:num w:numId="91" w16cid:durableId="1470317359">
    <w:abstractNumId w:val="83"/>
  </w:num>
  <w:num w:numId="92" w16cid:durableId="1428497959">
    <w:abstractNumId w:val="70"/>
  </w:num>
  <w:num w:numId="93" w16cid:durableId="1055860605">
    <w:abstractNumId w:val="6"/>
  </w:num>
  <w:num w:numId="94" w16cid:durableId="1610353626">
    <w:abstractNumId w:val="74"/>
  </w:num>
  <w:num w:numId="95" w16cid:durableId="538009957">
    <w:abstractNumId w:val="14"/>
  </w:num>
  <w:num w:numId="96" w16cid:durableId="1859074460">
    <w:abstractNumId w:val="127"/>
  </w:num>
  <w:num w:numId="97" w16cid:durableId="504706386">
    <w:abstractNumId w:val="101"/>
  </w:num>
  <w:num w:numId="98" w16cid:durableId="1308826910">
    <w:abstractNumId w:val="98"/>
  </w:num>
  <w:num w:numId="99" w16cid:durableId="660432350">
    <w:abstractNumId w:val="63"/>
  </w:num>
  <w:num w:numId="100" w16cid:durableId="232132047">
    <w:abstractNumId w:val="135"/>
  </w:num>
  <w:num w:numId="101" w16cid:durableId="498621982">
    <w:abstractNumId w:val="161"/>
  </w:num>
  <w:num w:numId="102" w16cid:durableId="1384061260">
    <w:abstractNumId w:val="52"/>
  </w:num>
  <w:num w:numId="103" w16cid:durableId="861238211">
    <w:abstractNumId w:val="136"/>
  </w:num>
  <w:num w:numId="104" w16cid:durableId="1447116174">
    <w:abstractNumId w:val="100"/>
  </w:num>
  <w:num w:numId="105" w16cid:durableId="2022928201">
    <w:abstractNumId w:val="26"/>
  </w:num>
  <w:num w:numId="106" w16cid:durableId="1151560407">
    <w:abstractNumId w:val="50"/>
  </w:num>
  <w:num w:numId="107" w16cid:durableId="1854491480">
    <w:abstractNumId w:val="75"/>
    <w:lvlOverride w:ilvl="0">
      <w:lvl w:ilvl="0">
        <w:numFmt w:val="lowerLetter"/>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8" w16cid:durableId="1614248923">
    <w:abstractNumId w:val="92"/>
  </w:num>
  <w:num w:numId="109" w16cid:durableId="1021593593">
    <w:abstractNumId w:val="124"/>
  </w:num>
  <w:num w:numId="110" w16cid:durableId="1452475696">
    <w:abstractNumId w:val="152"/>
  </w:num>
  <w:num w:numId="111" w16cid:durableId="1668902265">
    <w:abstractNumId w:val="37"/>
  </w:num>
  <w:num w:numId="112" w16cid:durableId="1571113569">
    <w:abstractNumId w:val="60"/>
  </w:num>
  <w:num w:numId="113" w16cid:durableId="113789392">
    <w:abstractNumId w:val="155"/>
  </w:num>
  <w:num w:numId="114" w16cid:durableId="1209339582">
    <w:abstractNumId w:val="28"/>
  </w:num>
  <w:num w:numId="115" w16cid:durableId="1298989377">
    <w:abstractNumId w:val="88"/>
  </w:num>
  <w:num w:numId="116" w16cid:durableId="1382317989">
    <w:abstractNumId w:val="119"/>
  </w:num>
  <w:num w:numId="117" w16cid:durableId="2053577765">
    <w:abstractNumId w:val="69"/>
  </w:num>
  <w:num w:numId="118" w16cid:durableId="1461681625">
    <w:abstractNumId w:val="67"/>
  </w:num>
  <w:num w:numId="119" w16cid:durableId="1223977400">
    <w:abstractNumId w:val="125"/>
  </w:num>
  <w:num w:numId="120" w16cid:durableId="1935673457">
    <w:abstractNumId w:val="30"/>
  </w:num>
  <w:num w:numId="121" w16cid:durableId="2066366066">
    <w:abstractNumId w:val="105"/>
  </w:num>
  <w:num w:numId="122" w16cid:durableId="421996790">
    <w:abstractNumId w:val="32"/>
  </w:num>
  <w:num w:numId="123" w16cid:durableId="1473861891">
    <w:abstractNumId w:val="8"/>
  </w:num>
  <w:num w:numId="124" w16cid:durableId="249895158">
    <w:abstractNumId w:val="78"/>
  </w:num>
  <w:num w:numId="125" w16cid:durableId="458452295">
    <w:abstractNumId w:val="20"/>
  </w:num>
  <w:num w:numId="126" w16cid:durableId="1292054226">
    <w:abstractNumId w:val="132"/>
  </w:num>
  <w:num w:numId="127" w16cid:durableId="631978696">
    <w:abstractNumId w:val="113"/>
  </w:num>
  <w:num w:numId="128" w16cid:durableId="1553349845">
    <w:abstractNumId w:val="150"/>
  </w:num>
  <w:num w:numId="129" w16cid:durableId="1892956709">
    <w:abstractNumId w:val="153"/>
  </w:num>
  <w:num w:numId="130" w16cid:durableId="1312052703">
    <w:abstractNumId w:val="22"/>
  </w:num>
  <w:num w:numId="131" w16cid:durableId="52046017">
    <w:abstractNumId w:val="68"/>
  </w:num>
  <w:num w:numId="132" w16cid:durableId="839739355">
    <w:abstractNumId w:val="102"/>
  </w:num>
  <w:num w:numId="133" w16cid:durableId="1447509095">
    <w:abstractNumId w:val="44"/>
  </w:num>
  <w:num w:numId="134" w16cid:durableId="1582371153">
    <w:abstractNumId w:val="15"/>
  </w:num>
  <w:num w:numId="135" w16cid:durableId="738136353">
    <w:abstractNumId w:val="111"/>
  </w:num>
  <w:num w:numId="136" w16cid:durableId="784269904">
    <w:abstractNumId w:val="73"/>
  </w:num>
  <w:num w:numId="137" w16cid:durableId="1032193908">
    <w:abstractNumId w:val="39"/>
  </w:num>
  <w:num w:numId="138" w16cid:durableId="1795784393">
    <w:abstractNumId w:val="18"/>
  </w:num>
  <w:num w:numId="139" w16cid:durableId="755980467">
    <w:abstractNumId w:val="13"/>
  </w:num>
  <w:num w:numId="140" w16cid:durableId="564990414">
    <w:abstractNumId w:val="110"/>
  </w:num>
  <w:num w:numId="141" w16cid:durableId="1461220766">
    <w:abstractNumId w:val="17"/>
  </w:num>
  <w:num w:numId="142" w16cid:durableId="350572277">
    <w:abstractNumId w:val="147"/>
  </w:num>
  <w:num w:numId="143" w16cid:durableId="826627212">
    <w:abstractNumId w:val="33"/>
  </w:num>
  <w:num w:numId="144" w16cid:durableId="2137866744">
    <w:abstractNumId w:val="64"/>
  </w:num>
  <w:num w:numId="145" w16cid:durableId="857742710">
    <w:abstractNumId w:val="137"/>
  </w:num>
  <w:num w:numId="146" w16cid:durableId="1078134953">
    <w:abstractNumId w:val="103"/>
  </w:num>
  <w:num w:numId="147" w16cid:durableId="2021275561">
    <w:abstractNumId w:val="158"/>
  </w:num>
  <w:num w:numId="148" w16cid:durableId="485510111">
    <w:abstractNumId w:val="139"/>
  </w:num>
  <w:num w:numId="149" w16cid:durableId="318920147">
    <w:abstractNumId w:val="45"/>
  </w:num>
  <w:num w:numId="150" w16cid:durableId="413361233">
    <w:abstractNumId w:val="94"/>
  </w:num>
  <w:num w:numId="151" w16cid:durableId="1624337555">
    <w:abstractNumId w:val="16"/>
  </w:num>
  <w:num w:numId="152" w16cid:durableId="1568876093">
    <w:abstractNumId w:val="131"/>
  </w:num>
  <w:num w:numId="153" w16cid:durableId="2140226504">
    <w:abstractNumId w:val="43"/>
  </w:num>
  <w:num w:numId="154" w16cid:durableId="1604872474">
    <w:abstractNumId w:val="128"/>
  </w:num>
  <w:num w:numId="155" w16cid:durableId="184904856">
    <w:abstractNumId w:val="42"/>
  </w:num>
  <w:num w:numId="156" w16cid:durableId="628825546">
    <w:abstractNumId w:val="163"/>
  </w:num>
  <w:num w:numId="157" w16cid:durableId="1397783418">
    <w:abstractNumId w:val="90"/>
  </w:num>
  <w:num w:numId="158" w16cid:durableId="1663002733">
    <w:abstractNumId w:val="142"/>
  </w:num>
  <w:num w:numId="159" w16cid:durableId="1137721513">
    <w:abstractNumId w:val="96"/>
  </w:num>
  <w:num w:numId="160" w16cid:durableId="968434173">
    <w:abstractNumId w:val="106"/>
  </w:num>
  <w:num w:numId="161" w16cid:durableId="1264846397">
    <w:abstractNumId w:val="107"/>
  </w:num>
  <w:num w:numId="162" w16cid:durableId="240990468">
    <w:abstractNumId w:val="0"/>
  </w:num>
  <w:num w:numId="163" w16cid:durableId="354885896">
    <w:abstractNumId w:val="109"/>
  </w:num>
  <w:num w:numId="164" w16cid:durableId="1384065794">
    <w:abstractNumId w:val="62"/>
  </w:num>
  <w:num w:numId="165" w16cid:durableId="1135564941">
    <w:abstractNumId w:val="27"/>
  </w:num>
  <w:num w:numId="166" w16cid:durableId="1314140101">
    <w:abstractNumId w:val="156"/>
  </w:num>
  <w:num w:numId="167" w16cid:durableId="1925336510">
    <w:abstractNumId w:val="149"/>
  </w:num>
  <w:num w:numId="168" w16cid:durableId="1719427004">
    <w:abstractNumId w:val="114"/>
  </w:num>
  <w:numIdMacAtCleanup w:val="9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27"/>
    <w:rsid w:val="0000051D"/>
    <w:rsid w:val="00000C22"/>
    <w:rsid w:val="00000DBC"/>
    <w:rsid w:val="00001935"/>
    <w:rsid w:val="00004EB3"/>
    <w:rsid w:val="000078C4"/>
    <w:rsid w:val="00012D70"/>
    <w:rsid w:val="0001345E"/>
    <w:rsid w:val="00013C9B"/>
    <w:rsid w:val="00014591"/>
    <w:rsid w:val="00015F6D"/>
    <w:rsid w:val="00016330"/>
    <w:rsid w:val="000172F8"/>
    <w:rsid w:val="00021B84"/>
    <w:rsid w:val="00021F65"/>
    <w:rsid w:val="00023F43"/>
    <w:rsid w:val="00025283"/>
    <w:rsid w:val="00026493"/>
    <w:rsid w:val="0003170A"/>
    <w:rsid w:val="00032703"/>
    <w:rsid w:val="00032A65"/>
    <w:rsid w:val="000365EA"/>
    <w:rsid w:val="0003788E"/>
    <w:rsid w:val="00040E9C"/>
    <w:rsid w:val="0004120C"/>
    <w:rsid w:val="000435BA"/>
    <w:rsid w:val="0004522C"/>
    <w:rsid w:val="00046181"/>
    <w:rsid w:val="00046667"/>
    <w:rsid w:val="000467E3"/>
    <w:rsid w:val="00054770"/>
    <w:rsid w:val="0005679F"/>
    <w:rsid w:val="00056D0A"/>
    <w:rsid w:val="00061EEE"/>
    <w:rsid w:val="00062CC8"/>
    <w:rsid w:val="00064B3E"/>
    <w:rsid w:val="00070AE0"/>
    <w:rsid w:val="00075E53"/>
    <w:rsid w:val="00076C69"/>
    <w:rsid w:val="000771C6"/>
    <w:rsid w:val="00082E88"/>
    <w:rsid w:val="000839D5"/>
    <w:rsid w:val="0008467B"/>
    <w:rsid w:val="00084F91"/>
    <w:rsid w:val="00085E9D"/>
    <w:rsid w:val="00085FC8"/>
    <w:rsid w:val="00086FAE"/>
    <w:rsid w:val="000910CF"/>
    <w:rsid w:val="00095D13"/>
    <w:rsid w:val="00096155"/>
    <w:rsid w:val="000964B7"/>
    <w:rsid w:val="00097245"/>
    <w:rsid w:val="000A231C"/>
    <w:rsid w:val="000A3542"/>
    <w:rsid w:val="000A43B5"/>
    <w:rsid w:val="000A6A9A"/>
    <w:rsid w:val="000B0746"/>
    <w:rsid w:val="000B0CED"/>
    <w:rsid w:val="000B0DBA"/>
    <w:rsid w:val="000B1DAD"/>
    <w:rsid w:val="000B2786"/>
    <w:rsid w:val="000B36BC"/>
    <w:rsid w:val="000B3A01"/>
    <w:rsid w:val="000B3D20"/>
    <w:rsid w:val="000B3DAD"/>
    <w:rsid w:val="000B4BA7"/>
    <w:rsid w:val="000B4E0E"/>
    <w:rsid w:val="000B51F0"/>
    <w:rsid w:val="000B610D"/>
    <w:rsid w:val="000B7A84"/>
    <w:rsid w:val="000C2CB0"/>
    <w:rsid w:val="000C387C"/>
    <w:rsid w:val="000C6108"/>
    <w:rsid w:val="000C700A"/>
    <w:rsid w:val="000C7A12"/>
    <w:rsid w:val="000D1980"/>
    <w:rsid w:val="000D356E"/>
    <w:rsid w:val="000D4C9E"/>
    <w:rsid w:val="000D599D"/>
    <w:rsid w:val="000D7F76"/>
    <w:rsid w:val="000E1943"/>
    <w:rsid w:val="000E299F"/>
    <w:rsid w:val="000E3617"/>
    <w:rsid w:val="000E4062"/>
    <w:rsid w:val="000E52D5"/>
    <w:rsid w:val="000E60F7"/>
    <w:rsid w:val="000E617C"/>
    <w:rsid w:val="000E7479"/>
    <w:rsid w:val="000E7A03"/>
    <w:rsid w:val="000F74D8"/>
    <w:rsid w:val="00104192"/>
    <w:rsid w:val="001045C6"/>
    <w:rsid w:val="00105B75"/>
    <w:rsid w:val="00106FCF"/>
    <w:rsid w:val="0011293A"/>
    <w:rsid w:val="00112FE0"/>
    <w:rsid w:val="0011371C"/>
    <w:rsid w:val="00115632"/>
    <w:rsid w:val="00115EA1"/>
    <w:rsid w:val="00117CC1"/>
    <w:rsid w:val="00122576"/>
    <w:rsid w:val="00122B6C"/>
    <w:rsid w:val="001235EB"/>
    <w:rsid w:val="00123CBF"/>
    <w:rsid w:val="001258AC"/>
    <w:rsid w:val="00127793"/>
    <w:rsid w:val="00127AFD"/>
    <w:rsid w:val="001300F0"/>
    <w:rsid w:val="00130522"/>
    <w:rsid w:val="00130C77"/>
    <w:rsid w:val="001317AC"/>
    <w:rsid w:val="00134BFE"/>
    <w:rsid w:val="00134CD0"/>
    <w:rsid w:val="00134E27"/>
    <w:rsid w:val="00137692"/>
    <w:rsid w:val="00141139"/>
    <w:rsid w:val="0014220F"/>
    <w:rsid w:val="001426AE"/>
    <w:rsid w:val="001450CF"/>
    <w:rsid w:val="00145147"/>
    <w:rsid w:val="00147F75"/>
    <w:rsid w:val="00153669"/>
    <w:rsid w:val="00154257"/>
    <w:rsid w:val="001547D4"/>
    <w:rsid w:val="00155B35"/>
    <w:rsid w:val="00157937"/>
    <w:rsid w:val="001579AD"/>
    <w:rsid w:val="0016012D"/>
    <w:rsid w:val="00160872"/>
    <w:rsid w:val="001617FD"/>
    <w:rsid w:val="0016449F"/>
    <w:rsid w:val="0016466E"/>
    <w:rsid w:val="0016486A"/>
    <w:rsid w:val="0017004D"/>
    <w:rsid w:val="0017014D"/>
    <w:rsid w:val="00170B71"/>
    <w:rsid w:val="001721F0"/>
    <w:rsid w:val="00173BFB"/>
    <w:rsid w:val="00181CA6"/>
    <w:rsid w:val="001821F3"/>
    <w:rsid w:val="0018241B"/>
    <w:rsid w:val="00182DD1"/>
    <w:rsid w:val="001841F6"/>
    <w:rsid w:val="00186921"/>
    <w:rsid w:val="00190421"/>
    <w:rsid w:val="00191FB2"/>
    <w:rsid w:val="00193840"/>
    <w:rsid w:val="00193970"/>
    <w:rsid w:val="00194953"/>
    <w:rsid w:val="00195D1A"/>
    <w:rsid w:val="0019673A"/>
    <w:rsid w:val="00196E17"/>
    <w:rsid w:val="001A158E"/>
    <w:rsid w:val="001A1F6A"/>
    <w:rsid w:val="001A2829"/>
    <w:rsid w:val="001A3075"/>
    <w:rsid w:val="001A5EC5"/>
    <w:rsid w:val="001A614D"/>
    <w:rsid w:val="001A67B4"/>
    <w:rsid w:val="001B1F09"/>
    <w:rsid w:val="001B2E22"/>
    <w:rsid w:val="001B2F27"/>
    <w:rsid w:val="001B62AB"/>
    <w:rsid w:val="001C295F"/>
    <w:rsid w:val="001C3BF7"/>
    <w:rsid w:val="001C458A"/>
    <w:rsid w:val="001C4B41"/>
    <w:rsid w:val="001C56D2"/>
    <w:rsid w:val="001C6092"/>
    <w:rsid w:val="001C66E4"/>
    <w:rsid w:val="001D21A5"/>
    <w:rsid w:val="001D3608"/>
    <w:rsid w:val="001D67EB"/>
    <w:rsid w:val="001D69B2"/>
    <w:rsid w:val="001D74C1"/>
    <w:rsid w:val="001E30E8"/>
    <w:rsid w:val="001E4648"/>
    <w:rsid w:val="001E69A5"/>
    <w:rsid w:val="001E6BE3"/>
    <w:rsid w:val="001E7EFD"/>
    <w:rsid w:val="001F2283"/>
    <w:rsid w:val="001F39A6"/>
    <w:rsid w:val="001F72D7"/>
    <w:rsid w:val="002012B4"/>
    <w:rsid w:val="002027A3"/>
    <w:rsid w:val="00202B1E"/>
    <w:rsid w:val="00203AE1"/>
    <w:rsid w:val="00203FE9"/>
    <w:rsid w:val="00204052"/>
    <w:rsid w:val="002062C1"/>
    <w:rsid w:val="002122A4"/>
    <w:rsid w:val="0021306A"/>
    <w:rsid w:val="00214FB4"/>
    <w:rsid w:val="00215F9B"/>
    <w:rsid w:val="00217055"/>
    <w:rsid w:val="0022471E"/>
    <w:rsid w:val="00224E9B"/>
    <w:rsid w:val="002264D2"/>
    <w:rsid w:val="0022667C"/>
    <w:rsid w:val="00227458"/>
    <w:rsid w:val="002308CA"/>
    <w:rsid w:val="00230A22"/>
    <w:rsid w:val="00230D20"/>
    <w:rsid w:val="00230EB5"/>
    <w:rsid w:val="002328BE"/>
    <w:rsid w:val="00233ECC"/>
    <w:rsid w:val="00235F39"/>
    <w:rsid w:val="00236202"/>
    <w:rsid w:val="00236E6A"/>
    <w:rsid w:val="00237380"/>
    <w:rsid w:val="00240179"/>
    <w:rsid w:val="00240C4E"/>
    <w:rsid w:val="0024270E"/>
    <w:rsid w:val="002451CD"/>
    <w:rsid w:val="00246C4C"/>
    <w:rsid w:val="00246F65"/>
    <w:rsid w:val="002505FA"/>
    <w:rsid w:val="00251F37"/>
    <w:rsid w:val="0025353F"/>
    <w:rsid w:val="002538B3"/>
    <w:rsid w:val="00255FC3"/>
    <w:rsid w:val="00261299"/>
    <w:rsid w:val="002618B9"/>
    <w:rsid w:val="002621C3"/>
    <w:rsid w:val="00263B41"/>
    <w:rsid w:val="002648BB"/>
    <w:rsid w:val="0026493D"/>
    <w:rsid w:val="00266C60"/>
    <w:rsid w:val="00270E3C"/>
    <w:rsid w:val="00271AEE"/>
    <w:rsid w:val="00274982"/>
    <w:rsid w:val="002755D8"/>
    <w:rsid w:val="00280962"/>
    <w:rsid w:val="00281253"/>
    <w:rsid w:val="0028262F"/>
    <w:rsid w:val="0028268C"/>
    <w:rsid w:val="00284ECB"/>
    <w:rsid w:val="0028669B"/>
    <w:rsid w:val="00287452"/>
    <w:rsid w:val="00290264"/>
    <w:rsid w:val="00290FE5"/>
    <w:rsid w:val="00291017"/>
    <w:rsid w:val="002922DA"/>
    <w:rsid w:val="002936E3"/>
    <w:rsid w:val="00293777"/>
    <w:rsid w:val="00295C27"/>
    <w:rsid w:val="0029630E"/>
    <w:rsid w:val="002968A6"/>
    <w:rsid w:val="002A1239"/>
    <w:rsid w:val="002A31DF"/>
    <w:rsid w:val="002A3E7C"/>
    <w:rsid w:val="002A40C2"/>
    <w:rsid w:val="002A433C"/>
    <w:rsid w:val="002A5278"/>
    <w:rsid w:val="002A75BE"/>
    <w:rsid w:val="002B19BD"/>
    <w:rsid w:val="002B3290"/>
    <w:rsid w:val="002B68F0"/>
    <w:rsid w:val="002C4B13"/>
    <w:rsid w:val="002C5516"/>
    <w:rsid w:val="002C5A0D"/>
    <w:rsid w:val="002C6308"/>
    <w:rsid w:val="002D1985"/>
    <w:rsid w:val="002D43F5"/>
    <w:rsid w:val="002D73BF"/>
    <w:rsid w:val="002E0728"/>
    <w:rsid w:val="002E0E33"/>
    <w:rsid w:val="002E148A"/>
    <w:rsid w:val="002E1649"/>
    <w:rsid w:val="002E1749"/>
    <w:rsid w:val="002E535C"/>
    <w:rsid w:val="002E5AB5"/>
    <w:rsid w:val="002E6BBB"/>
    <w:rsid w:val="002E6E77"/>
    <w:rsid w:val="002F00DF"/>
    <w:rsid w:val="002F0A7B"/>
    <w:rsid w:val="003004E5"/>
    <w:rsid w:val="00301158"/>
    <w:rsid w:val="0030115E"/>
    <w:rsid w:val="00301D17"/>
    <w:rsid w:val="00302241"/>
    <w:rsid w:val="00302ED1"/>
    <w:rsid w:val="0030395B"/>
    <w:rsid w:val="00306FEC"/>
    <w:rsid w:val="0030790F"/>
    <w:rsid w:val="003138F3"/>
    <w:rsid w:val="00314108"/>
    <w:rsid w:val="003148CF"/>
    <w:rsid w:val="00314AC4"/>
    <w:rsid w:val="00314B6F"/>
    <w:rsid w:val="003151FF"/>
    <w:rsid w:val="00322EA9"/>
    <w:rsid w:val="00324233"/>
    <w:rsid w:val="003254FB"/>
    <w:rsid w:val="00325948"/>
    <w:rsid w:val="00326BD4"/>
    <w:rsid w:val="00326D8E"/>
    <w:rsid w:val="003272A0"/>
    <w:rsid w:val="00330759"/>
    <w:rsid w:val="0033166B"/>
    <w:rsid w:val="003322F7"/>
    <w:rsid w:val="00334500"/>
    <w:rsid w:val="00334559"/>
    <w:rsid w:val="00341580"/>
    <w:rsid w:val="003421E3"/>
    <w:rsid w:val="0034277E"/>
    <w:rsid w:val="003438AF"/>
    <w:rsid w:val="00351F4C"/>
    <w:rsid w:val="00352054"/>
    <w:rsid w:val="0035239D"/>
    <w:rsid w:val="00352EE5"/>
    <w:rsid w:val="00353897"/>
    <w:rsid w:val="00353BD7"/>
    <w:rsid w:val="00354F93"/>
    <w:rsid w:val="003573E1"/>
    <w:rsid w:val="003602D7"/>
    <w:rsid w:val="0036131F"/>
    <w:rsid w:val="00361FE5"/>
    <w:rsid w:val="00362CB0"/>
    <w:rsid w:val="003633D8"/>
    <w:rsid w:val="003633DD"/>
    <w:rsid w:val="00367E76"/>
    <w:rsid w:val="00371281"/>
    <w:rsid w:val="00371E70"/>
    <w:rsid w:val="00372F42"/>
    <w:rsid w:val="00373EC3"/>
    <w:rsid w:val="0037570E"/>
    <w:rsid w:val="00376184"/>
    <w:rsid w:val="00376787"/>
    <w:rsid w:val="00376B8D"/>
    <w:rsid w:val="0037796E"/>
    <w:rsid w:val="00377F68"/>
    <w:rsid w:val="003806D4"/>
    <w:rsid w:val="00380EB0"/>
    <w:rsid w:val="003821CA"/>
    <w:rsid w:val="00382BBE"/>
    <w:rsid w:val="0038442F"/>
    <w:rsid w:val="003852AB"/>
    <w:rsid w:val="00385F97"/>
    <w:rsid w:val="003869DC"/>
    <w:rsid w:val="00387FB0"/>
    <w:rsid w:val="0039016B"/>
    <w:rsid w:val="00390C28"/>
    <w:rsid w:val="0039163D"/>
    <w:rsid w:val="00391ED2"/>
    <w:rsid w:val="0039203A"/>
    <w:rsid w:val="003920BB"/>
    <w:rsid w:val="003923AD"/>
    <w:rsid w:val="00392D2B"/>
    <w:rsid w:val="00393FB2"/>
    <w:rsid w:val="0039474B"/>
    <w:rsid w:val="00395D94"/>
    <w:rsid w:val="003976B3"/>
    <w:rsid w:val="00397E08"/>
    <w:rsid w:val="003A160A"/>
    <w:rsid w:val="003A2135"/>
    <w:rsid w:val="003A32E5"/>
    <w:rsid w:val="003A4AC3"/>
    <w:rsid w:val="003A519B"/>
    <w:rsid w:val="003A7A27"/>
    <w:rsid w:val="003B29D7"/>
    <w:rsid w:val="003B482A"/>
    <w:rsid w:val="003B488C"/>
    <w:rsid w:val="003B49F5"/>
    <w:rsid w:val="003B5491"/>
    <w:rsid w:val="003B68A1"/>
    <w:rsid w:val="003B78D4"/>
    <w:rsid w:val="003C0806"/>
    <w:rsid w:val="003C32B9"/>
    <w:rsid w:val="003C434B"/>
    <w:rsid w:val="003C55F2"/>
    <w:rsid w:val="003C7949"/>
    <w:rsid w:val="003D045C"/>
    <w:rsid w:val="003D100B"/>
    <w:rsid w:val="003D1478"/>
    <w:rsid w:val="003D288A"/>
    <w:rsid w:val="003D28EA"/>
    <w:rsid w:val="003D2F1A"/>
    <w:rsid w:val="003D516B"/>
    <w:rsid w:val="003D5461"/>
    <w:rsid w:val="003D5CB7"/>
    <w:rsid w:val="003D711B"/>
    <w:rsid w:val="003E07B8"/>
    <w:rsid w:val="003E2AA0"/>
    <w:rsid w:val="003E6FFD"/>
    <w:rsid w:val="003E7C20"/>
    <w:rsid w:val="003E7E7C"/>
    <w:rsid w:val="003F0970"/>
    <w:rsid w:val="003F2F44"/>
    <w:rsid w:val="003F4389"/>
    <w:rsid w:val="003F496A"/>
    <w:rsid w:val="003F61CC"/>
    <w:rsid w:val="003F625F"/>
    <w:rsid w:val="003F6465"/>
    <w:rsid w:val="003F6C42"/>
    <w:rsid w:val="003F7116"/>
    <w:rsid w:val="003F79DC"/>
    <w:rsid w:val="003F7AEC"/>
    <w:rsid w:val="004027BA"/>
    <w:rsid w:val="004041C1"/>
    <w:rsid w:val="00404CD2"/>
    <w:rsid w:val="00405346"/>
    <w:rsid w:val="004054E0"/>
    <w:rsid w:val="0040576C"/>
    <w:rsid w:val="00405CFA"/>
    <w:rsid w:val="00405FED"/>
    <w:rsid w:val="00407D77"/>
    <w:rsid w:val="004131C2"/>
    <w:rsid w:val="0041500F"/>
    <w:rsid w:val="00415B7D"/>
    <w:rsid w:val="0041795E"/>
    <w:rsid w:val="00422769"/>
    <w:rsid w:val="004237D8"/>
    <w:rsid w:val="00427AC2"/>
    <w:rsid w:val="004309EA"/>
    <w:rsid w:val="004340E0"/>
    <w:rsid w:val="00436505"/>
    <w:rsid w:val="00444189"/>
    <w:rsid w:val="004447AA"/>
    <w:rsid w:val="004448AE"/>
    <w:rsid w:val="00446E81"/>
    <w:rsid w:val="00451321"/>
    <w:rsid w:val="00454A15"/>
    <w:rsid w:val="00454C13"/>
    <w:rsid w:val="0045558F"/>
    <w:rsid w:val="00455E37"/>
    <w:rsid w:val="00456620"/>
    <w:rsid w:val="004576B7"/>
    <w:rsid w:val="0045780A"/>
    <w:rsid w:val="0046029C"/>
    <w:rsid w:val="004615FF"/>
    <w:rsid w:val="00463832"/>
    <w:rsid w:val="00463E0F"/>
    <w:rsid w:val="004644D3"/>
    <w:rsid w:val="00465CB8"/>
    <w:rsid w:val="00465D59"/>
    <w:rsid w:val="00466B57"/>
    <w:rsid w:val="00473578"/>
    <w:rsid w:val="004749AF"/>
    <w:rsid w:val="00475628"/>
    <w:rsid w:val="00475E92"/>
    <w:rsid w:val="00477557"/>
    <w:rsid w:val="004809ED"/>
    <w:rsid w:val="004811A0"/>
    <w:rsid w:val="00481631"/>
    <w:rsid w:val="00481ADC"/>
    <w:rsid w:val="00483667"/>
    <w:rsid w:val="0048465C"/>
    <w:rsid w:val="004847DA"/>
    <w:rsid w:val="00485FE3"/>
    <w:rsid w:val="004865C1"/>
    <w:rsid w:val="00487D14"/>
    <w:rsid w:val="00490EC0"/>
    <w:rsid w:val="00490FCB"/>
    <w:rsid w:val="0049201C"/>
    <w:rsid w:val="0049600E"/>
    <w:rsid w:val="00496AD1"/>
    <w:rsid w:val="0049758E"/>
    <w:rsid w:val="004A2F25"/>
    <w:rsid w:val="004A3B0A"/>
    <w:rsid w:val="004A473C"/>
    <w:rsid w:val="004A564F"/>
    <w:rsid w:val="004A61B7"/>
    <w:rsid w:val="004A71B2"/>
    <w:rsid w:val="004B05E5"/>
    <w:rsid w:val="004B0FB8"/>
    <w:rsid w:val="004B257D"/>
    <w:rsid w:val="004B3991"/>
    <w:rsid w:val="004B4757"/>
    <w:rsid w:val="004B4A42"/>
    <w:rsid w:val="004B5566"/>
    <w:rsid w:val="004B6258"/>
    <w:rsid w:val="004B6A5C"/>
    <w:rsid w:val="004B7B8F"/>
    <w:rsid w:val="004C086F"/>
    <w:rsid w:val="004C291F"/>
    <w:rsid w:val="004C4FEA"/>
    <w:rsid w:val="004C6715"/>
    <w:rsid w:val="004C7ACD"/>
    <w:rsid w:val="004D4883"/>
    <w:rsid w:val="004D6CDF"/>
    <w:rsid w:val="004E1284"/>
    <w:rsid w:val="004E136F"/>
    <w:rsid w:val="004E1DD8"/>
    <w:rsid w:val="004E2403"/>
    <w:rsid w:val="004E2B95"/>
    <w:rsid w:val="004E4511"/>
    <w:rsid w:val="004E49CF"/>
    <w:rsid w:val="004E5063"/>
    <w:rsid w:val="004E594E"/>
    <w:rsid w:val="004E5CBB"/>
    <w:rsid w:val="004E72BB"/>
    <w:rsid w:val="004F0056"/>
    <w:rsid w:val="004F0384"/>
    <w:rsid w:val="004F1B1E"/>
    <w:rsid w:val="004F4768"/>
    <w:rsid w:val="004F4CB6"/>
    <w:rsid w:val="004F5603"/>
    <w:rsid w:val="004F6149"/>
    <w:rsid w:val="004F6C85"/>
    <w:rsid w:val="004F6ED5"/>
    <w:rsid w:val="0050272E"/>
    <w:rsid w:val="005030DD"/>
    <w:rsid w:val="005044DD"/>
    <w:rsid w:val="00504C2A"/>
    <w:rsid w:val="00506BBD"/>
    <w:rsid w:val="00510BD8"/>
    <w:rsid w:val="0051113A"/>
    <w:rsid w:val="00513C83"/>
    <w:rsid w:val="00515E0E"/>
    <w:rsid w:val="00516341"/>
    <w:rsid w:val="005163AF"/>
    <w:rsid w:val="005173A9"/>
    <w:rsid w:val="005207CA"/>
    <w:rsid w:val="005216F5"/>
    <w:rsid w:val="0052275B"/>
    <w:rsid w:val="0052352F"/>
    <w:rsid w:val="005244ED"/>
    <w:rsid w:val="00524FE8"/>
    <w:rsid w:val="0052642A"/>
    <w:rsid w:val="00531611"/>
    <w:rsid w:val="00531BEC"/>
    <w:rsid w:val="005321D3"/>
    <w:rsid w:val="00533B6C"/>
    <w:rsid w:val="00535B34"/>
    <w:rsid w:val="005362AB"/>
    <w:rsid w:val="00536658"/>
    <w:rsid w:val="00537996"/>
    <w:rsid w:val="00537FA5"/>
    <w:rsid w:val="0054009A"/>
    <w:rsid w:val="00540106"/>
    <w:rsid w:val="00540B77"/>
    <w:rsid w:val="005413D3"/>
    <w:rsid w:val="00543693"/>
    <w:rsid w:val="00545E66"/>
    <w:rsid w:val="00546F7F"/>
    <w:rsid w:val="005472D4"/>
    <w:rsid w:val="00547C03"/>
    <w:rsid w:val="00550386"/>
    <w:rsid w:val="00551B80"/>
    <w:rsid w:val="00551C8B"/>
    <w:rsid w:val="00552015"/>
    <w:rsid w:val="005549BB"/>
    <w:rsid w:val="0055557B"/>
    <w:rsid w:val="00556117"/>
    <w:rsid w:val="005566D6"/>
    <w:rsid w:val="00557977"/>
    <w:rsid w:val="005603D0"/>
    <w:rsid w:val="0056189E"/>
    <w:rsid w:val="00562ED5"/>
    <w:rsid w:val="00563BAF"/>
    <w:rsid w:val="00564481"/>
    <w:rsid w:val="00565AF8"/>
    <w:rsid w:val="00565C18"/>
    <w:rsid w:val="00572166"/>
    <w:rsid w:val="0057294A"/>
    <w:rsid w:val="00577753"/>
    <w:rsid w:val="0058002D"/>
    <w:rsid w:val="005846E8"/>
    <w:rsid w:val="0058605E"/>
    <w:rsid w:val="005861D1"/>
    <w:rsid w:val="00587A22"/>
    <w:rsid w:val="00590668"/>
    <w:rsid w:val="00590949"/>
    <w:rsid w:val="005939E4"/>
    <w:rsid w:val="00595028"/>
    <w:rsid w:val="00595356"/>
    <w:rsid w:val="00596910"/>
    <w:rsid w:val="005974BB"/>
    <w:rsid w:val="00597CF8"/>
    <w:rsid w:val="005A2466"/>
    <w:rsid w:val="005A300A"/>
    <w:rsid w:val="005A752F"/>
    <w:rsid w:val="005B207A"/>
    <w:rsid w:val="005B5FF3"/>
    <w:rsid w:val="005B6333"/>
    <w:rsid w:val="005B6722"/>
    <w:rsid w:val="005B738C"/>
    <w:rsid w:val="005C187B"/>
    <w:rsid w:val="005C3E21"/>
    <w:rsid w:val="005C6BE2"/>
    <w:rsid w:val="005C79C1"/>
    <w:rsid w:val="005D1F7B"/>
    <w:rsid w:val="005D231B"/>
    <w:rsid w:val="005D26F7"/>
    <w:rsid w:val="005D3095"/>
    <w:rsid w:val="005D6022"/>
    <w:rsid w:val="005D6E62"/>
    <w:rsid w:val="005D70C1"/>
    <w:rsid w:val="005E0246"/>
    <w:rsid w:val="005E042B"/>
    <w:rsid w:val="005E07D9"/>
    <w:rsid w:val="005E0C91"/>
    <w:rsid w:val="005E3B47"/>
    <w:rsid w:val="005E7704"/>
    <w:rsid w:val="005F26B3"/>
    <w:rsid w:val="005F30F9"/>
    <w:rsid w:val="005F4E12"/>
    <w:rsid w:val="005F523E"/>
    <w:rsid w:val="005F6EEA"/>
    <w:rsid w:val="006050E3"/>
    <w:rsid w:val="00605142"/>
    <w:rsid w:val="00605E35"/>
    <w:rsid w:val="00606DC4"/>
    <w:rsid w:val="00606F85"/>
    <w:rsid w:val="006100C0"/>
    <w:rsid w:val="0061074D"/>
    <w:rsid w:val="00610AEA"/>
    <w:rsid w:val="0061149E"/>
    <w:rsid w:val="00611664"/>
    <w:rsid w:val="0061355C"/>
    <w:rsid w:val="00613832"/>
    <w:rsid w:val="00613D89"/>
    <w:rsid w:val="0061453F"/>
    <w:rsid w:val="00617CE9"/>
    <w:rsid w:val="006206B1"/>
    <w:rsid w:val="00620F93"/>
    <w:rsid w:val="00621021"/>
    <w:rsid w:val="00625151"/>
    <w:rsid w:val="00627279"/>
    <w:rsid w:val="006275BE"/>
    <w:rsid w:val="00630B21"/>
    <w:rsid w:val="0063206D"/>
    <w:rsid w:val="0063213C"/>
    <w:rsid w:val="006325D4"/>
    <w:rsid w:val="0063272D"/>
    <w:rsid w:val="006329A9"/>
    <w:rsid w:val="00633710"/>
    <w:rsid w:val="00634D55"/>
    <w:rsid w:val="006360DB"/>
    <w:rsid w:val="00640E23"/>
    <w:rsid w:val="00640EC5"/>
    <w:rsid w:val="00641EA0"/>
    <w:rsid w:val="006432D6"/>
    <w:rsid w:val="00643641"/>
    <w:rsid w:val="00644E32"/>
    <w:rsid w:val="00645FD4"/>
    <w:rsid w:val="006514DD"/>
    <w:rsid w:val="006529E7"/>
    <w:rsid w:val="00655DEC"/>
    <w:rsid w:val="006569D9"/>
    <w:rsid w:val="00656E66"/>
    <w:rsid w:val="00660CFD"/>
    <w:rsid w:val="00661732"/>
    <w:rsid w:val="006622B4"/>
    <w:rsid w:val="00663B33"/>
    <w:rsid w:val="00663FEA"/>
    <w:rsid w:val="00665623"/>
    <w:rsid w:val="00665686"/>
    <w:rsid w:val="00666964"/>
    <w:rsid w:val="00667172"/>
    <w:rsid w:val="006671D9"/>
    <w:rsid w:val="00667380"/>
    <w:rsid w:val="0067103E"/>
    <w:rsid w:val="006719FF"/>
    <w:rsid w:val="00673CF9"/>
    <w:rsid w:val="0067466E"/>
    <w:rsid w:val="006761BF"/>
    <w:rsid w:val="0067749B"/>
    <w:rsid w:val="0068031A"/>
    <w:rsid w:val="00680DF8"/>
    <w:rsid w:val="00680E7F"/>
    <w:rsid w:val="00682D3D"/>
    <w:rsid w:val="00686521"/>
    <w:rsid w:val="00687B8C"/>
    <w:rsid w:val="00690EAF"/>
    <w:rsid w:val="00691176"/>
    <w:rsid w:val="0069150B"/>
    <w:rsid w:val="006931BA"/>
    <w:rsid w:val="00697145"/>
    <w:rsid w:val="00697162"/>
    <w:rsid w:val="00697E94"/>
    <w:rsid w:val="006A1413"/>
    <w:rsid w:val="006A3A42"/>
    <w:rsid w:val="006A5404"/>
    <w:rsid w:val="006A67E4"/>
    <w:rsid w:val="006A7040"/>
    <w:rsid w:val="006B04E9"/>
    <w:rsid w:val="006B16F1"/>
    <w:rsid w:val="006B1A8C"/>
    <w:rsid w:val="006B3B3B"/>
    <w:rsid w:val="006B3DBB"/>
    <w:rsid w:val="006B4436"/>
    <w:rsid w:val="006B580D"/>
    <w:rsid w:val="006B5DD1"/>
    <w:rsid w:val="006C12DF"/>
    <w:rsid w:val="006C19A4"/>
    <w:rsid w:val="006C2AC4"/>
    <w:rsid w:val="006C4062"/>
    <w:rsid w:val="006C4675"/>
    <w:rsid w:val="006C5861"/>
    <w:rsid w:val="006C5E36"/>
    <w:rsid w:val="006D04DA"/>
    <w:rsid w:val="006D341F"/>
    <w:rsid w:val="006D34DE"/>
    <w:rsid w:val="006D3B66"/>
    <w:rsid w:val="006D5E2B"/>
    <w:rsid w:val="006D5E8A"/>
    <w:rsid w:val="006D67E2"/>
    <w:rsid w:val="006D6EA9"/>
    <w:rsid w:val="006D6FB2"/>
    <w:rsid w:val="006E1EFD"/>
    <w:rsid w:val="006E2512"/>
    <w:rsid w:val="006E5033"/>
    <w:rsid w:val="006E641B"/>
    <w:rsid w:val="006E6AF2"/>
    <w:rsid w:val="006E6D8E"/>
    <w:rsid w:val="006E7E28"/>
    <w:rsid w:val="006F0582"/>
    <w:rsid w:val="006F2842"/>
    <w:rsid w:val="006F2C77"/>
    <w:rsid w:val="006F3F9E"/>
    <w:rsid w:val="006F47FF"/>
    <w:rsid w:val="006F72C5"/>
    <w:rsid w:val="007027ED"/>
    <w:rsid w:val="00702E99"/>
    <w:rsid w:val="00704EA1"/>
    <w:rsid w:val="00705F1D"/>
    <w:rsid w:val="00706E77"/>
    <w:rsid w:val="00710225"/>
    <w:rsid w:val="00710413"/>
    <w:rsid w:val="00710D6E"/>
    <w:rsid w:val="007119C5"/>
    <w:rsid w:val="00713364"/>
    <w:rsid w:val="007155BA"/>
    <w:rsid w:val="00715DA0"/>
    <w:rsid w:val="007179E8"/>
    <w:rsid w:val="00717C6D"/>
    <w:rsid w:val="007205FD"/>
    <w:rsid w:val="00721FBD"/>
    <w:rsid w:val="007221E6"/>
    <w:rsid w:val="00723D2D"/>
    <w:rsid w:val="00727BD8"/>
    <w:rsid w:val="00732C6C"/>
    <w:rsid w:val="0073342A"/>
    <w:rsid w:val="007342CF"/>
    <w:rsid w:val="007347CD"/>
    <w:rsid w:val="007349C5"/>
    <w:rsid w:val="007366BB"/>
    <w:rsid w:val="007366F5"/>
    <w:rsid w:val="00742C30"/>
    <w:rsid w:val="00743312"/>
    <w:rsid w:val="00743516"/>
    <w:rsid w:val="00747810"/>
    <w:rsid w:val="007505B2"/>
    <w:rsid w:val="00753005"/>
    <w:rsid w:val="007545F2"/>
    <w:rsid w:val="00755264"/>
    <w:rsid w:val="0075667E"/>
    <w:rsid w:val="00757153"/>
    <w:rsid w:val="00757439"/>
    <w:rsid w:val="00757AE2"/>
    <w:rsid w:val="00757D99"/>
    <w:rsid w:val="00760D44"/>
    <w:rsid w:val="00761921"/>
    <w:rsid w:val="00761F04"/>
    <w:rsid w:val="007628DF"/>
    <w:rsid w:val="00765490"/>
    <w:rsid w:val="007654D9"/>
    <w:rsid w:val="00765538"/>
    <w:rsid w:val="00765936"/>
    <w:rsid w:val="00767641"/>
    <w:rsid w:val="00770F40"/>
    <w:rsid w:val="00771BA4"/>
    <w:rsid w:val="00772555"/>
    <w:rsid w:val="00772960"/>
    <w:rsid w:val="00773166"/>
    <w:rsid w:val="00773F6F"/>
    <w:rsid w:val="00775456"/>
    <w:rsid w:val="00777B8A"/>
    <w:rsid w:val="007802FA"/>
    <w:rsid w:val="0078064C"/>
    <w:rsid w:val="007827C5"/>
    <w:rsid w:val="00784039"/>
    <w:rsid w:val="0078456D"/>
    <w:rsid w:val="0078587E"/>
    <w:rsid w:val="007862FC"/>
    <w:rsid w:val="007865CC"/>
    <w:rsid w:val="007872E7"/>
    <w:rsid w:val="0079269D"/>
    <w:rsid w:val="00796120"/>
    <w:rsid w:val="00796BA4"/>
    <w:rsid w:val="007978C2"/>
    <w:rsid w:val="007A1B44"/>
    <w:rsid w:val="007A73E0"/>
    <w:rsid w:val="007A7525"/>
    <w:rsid w:val="007B3829"/>
    <w:rsid w:val="007B4C7C"/>
    <w:rsid w:val="007B5DC2"/>
    <w:rsid w:val="007B70C1"/>
    <w:rsid w:val="007C01F7"/>
    <w:rsid w:val="007C3F7C"/>
    <w:rsid w:val="007C4DA6"/>
    <w:rsid w:val="007C5D03"/>
    <w:rsid w:val="007C6E85"/>
    <w:rsid w:val="007C7C25"/>
    <w:rsid w:val="007D0CF5"/>
    <w:rsid w:val="007D2187"/>
    <w:rsid w:val="007D346B"/>
    <w:rsid w:val="007D372C"/>
    <w:rsid w:val="007E2F03"/>
    <w:rsid w:val="007E3421"/>
    <w:rsid w:val="007E38FA"/>
    <w:rsid w:val="007E3997"/>
    <w:rsid w:val="007E3E10"/>
    <w:rsid w:val="007E43E1"/>
    <w:rsid w:val="007E48E7"/>
    <w:rsid w:val="007E4E18"/>
    <w:rsid w:val="007E5C97"/>
    <w:rsid w:val="007F15FE"/>
    <w:rsid w:val="007F1F88"/>
    <w:rsid w:val="007F2072"/>
    <w:rsid w:val="007F2632"/>
    <w:rsid w:val="007F6C97"/>
    <w:rsid w:val="0080050E"/>
    <w:rsid w:val="0080098D"/>
    <w:rsid w:val="00802489"/>
    <w:rsid w:val="00802B8B"/>
    <w:rsid w:val="00803762"/>
    <w:rsid w:val="00804DB8"/>
    <w:rsid w:val="008059C6"/>
    <w:rsid w:val="00811273"/>
    <w:rsid w:val="0081242D"/>
    <w:rsid w:val="0081256F"/>
    <w:rsid w:val="008137E5"/>
    <w:rsid w:val="00815545"/>
    <w:rsid w:val="008160E4"/>
    <w:rsid w:val="0081662C"/>
    <w:rsid w:val="008170BA"/>
    <w:rsid w:val="00817644"/>
    <w:rsid w:val="008206E0"/>
    <w:rsid w:val="00821A0D"/>
    <w:rsid w:val="00822E91"/>
    <w:rsid w:val="008259D9"/>
    <w:rsid w:val="00825C16"/>
    <w:rsid w:val="008269A5"/>
    <w:rsid w:val="008276EA"/>
    <w:rsid w:val="00830309"/>
    <w:rsid w:val="00832669"/>
    <w:rsid w:val="008349D5"/>
    <w:rsid w:val="00834CCA"/>
    <w:rsid w:val="00836449"/>
    <w:rsid w:val="0083647B"/>
    <w:rsid w:val="00837E3E"/>
    <w:rsid w:val="008400AD"/>
    <w:rsid w:val="00842650"/>
    <w:rsid w:val="0084345A"/>
    <w:rsid w:val="00843610"/>
    <w:rsid w:val="00845B0E"/>
    <w:rsid w:val="00846A7E"/>
    <w:rsid w:val="00850CC0"/>
    <w:rsid w:val="00850D50"/>
    <w:rsid w:val="00851903"/>
    <w:rsid w:val="0085220F"/>
    <w:rsid w:val="00853767"/>
    <w:rsid w:val="0085380A"/>
    <w:rsid w:val="00853F96"/>
    <w:rsid w:val="00855E7B"/>
    <w:rsid w:val="008602CD"/>
    <w:rsid w:val="0086215F"/>
    <w:rsid w:val="00862C26"/>
    <w:rsid w:val="00862CEA"/>
    <w:rsid w:val="00862E27"/>
    <w:rsid w:val="00863184"/>
    <w:rsid w:val="008651C8"/>
    <w:rsid w:val="00866253"/>
    <w:rsid w:val="008667E2"/>
    <w:rsid w:val="00866DF5"/>
    <w:rsid w:val="00867780"/>
    <w:rsid w:val="00870235"/>
    <w:rsid w:val="00870DE9"/>
    <w:rsid w:val="00870F19"/>
    <w:rsid w:val="00871E3C"/>
    <w:rsid w:val="00874ECA"/>
    <w:rsid w:val="00875701"/>
    <w:rsid w:val="00876531"/>
    <w:rsid w:val="00880AEC"/>
    <w:rsid w:val="0088257B"/>
    <w:rsid w:val="008832C8"/>
    <w:rsid w:val="00884DC9"/>
    <w:rsid w:val="00886BC2"/>
    <w:rsid w:val="0088733C"/>
    <w:rsid w:val="0089021B"/>
    <w:rsid w:val="00893DA3"/>
    <w:rsid w:val="00894711"/>
    <w:rsid w:val="00895627"/>
    <w:rsid w:val="0089634D"/>
    <w:rsid w:val="008964FA"/>
    <w:rsid w:val="00896BA4"/>
    <w:rsid w:val="00897FA3"/>
    <w:rsid w:val="008A0A52"/>
    <w:rsid w:val="008A0A8D"/>
    <w:rsid w:val="008A1574"/>
    <w:rsid w:val="008A1928"/>
    <w:rsid w:val="008A2D10"/>
    <w:rsid w:val="008A5ECA"/>
    <w:rsid w:val="008A7196"/>
    <w:rsid w:val="008B480C"/>
    <w:rsid w:val="008B4B8C"/>
    <w:rsid w:val="008B4CB3"/>
    <w:rsid w:val="008C0009"/>
    <w:rsid w:val="008C593F"/>
    <w:rsid w:val="008C65FC"/>
    <w:rsid w:val="008C7489"/>
    <w:rsid w:val="008C74EE"/>
    <w:rsid w:val="008D0E28"/>
    <w:rsid w:val="008D2625"/>
    <w:rsid w:val="008D2914"/>
    <w:rsid w:val="008D29AD"/>
    <w:rsid w:val="008D4A69"/>
    <w:rsid w:val="008D752A"/>
    <w:rsid w:val="008E07E0"/>
    <w:rsid w:val="008E2C8E"/>
    <w:rsid w:val="008E32E8"/>
    <w:rsid w:val="008E3614"/>
    <w:rsid w:val="008E6AE8"/>
    <w:rsid w:val="008F2037"/>
    <w:rsid w:val="008F2AF8"/>
    <w:rsid w:val="008F5AE1"/>
    <w:rsid w:val="008F7EBE"/>
    <w:rsid w:val="0090040F"/>
    <w:rsid w:val="00900CFA"/>
    <w:rsid w:val="00900EB6"/>
    <w:rsid w:val="00901436"/>
    <w:rsid w:val="0090160A"/>
    <w:rsid w:val="009040CE"/>
    <w:rsid w:val="009059D8"/>
    <w:rsid w:val="00910B37"/>
    <w:rsid w:val="00910E78"/>
    <w:rsid w:val="009116E3"/>
    <w:rsid w:val="00911974"/>
    <w:rsid w:val="00912CCA"/>
    <w:rsid w:val="0091708D"/>
    <w:rsid w:val="00921064"/>
    <w:rsid w:val="0092135D"/>
    <w:rsid w:val="00921682"/>
    <w:rsid w:val="00921F14"/>
    <w:rsid w:val="00922CAA"/>
    <w:rsid w:val="00923A3E"/>
    <w:rsid w:val="009274C3"/>
    <w:rsid w:val="00927B0F"/>
    <w:rsid w:val="009312A8"/>
    <w:rsid w:val="00932FFB"/>
    <w:rsid w:val="009350A7"/>
    <w:rsid w:val="00935FDF"/>
    <w:rsid w:val="009364C9"/>
    <w:rsid w:val="00946B72"/>
    <w:rsid w:val="00951908"/>
    <w:rsid w:val="009529C3"/>
    <w:rsid w:val="0095334D"/>
    <w:rsid w:val="00953B5D"/>
    <w:rsid w:val="009556E6"/>
    <w:rsid w:val="00957633"/>
    <w:rsid w:val="00960042"/>
    <w:rsid w:val="009600A6"/>
    <w:rsid w:val="00961E0E"/>
    <w:rsid w:val="009627B2"/>
    <w:rsid w:val="0096290C"/>
    <w:rsid w:val="00963189"/>
    <w:rsid w:val="009635AC"/>
    <w:rsid w:val="00970D6A"/>
    <w:rsid w:val="009715C2"/>
    <w:rsid w:val="009734CD"/>
    <w:rsid w:val="00973863"/>
    <w:rsid w:val="0097464A"/>
    <w:rsid w:val="009756AC"/>
    <w:rsid w:val="0097718B"/>
    <w:rsid w:val="00980AA8"/>
    <w:rsid w:val="00980C88"/>
    <w:rsid w:val="00980F60"/>
    <w:rsid w:val="00981611"/>
    <w:rsid w:val="0098426B"/>
    <w:rsid w:val="00984F9E"/>
    <w:rsid w:val="00986007"/>
    <w:rsid w:val="0099482E"/>
    <w:rsid w:val="0099505D"/>
    <w:rsid w:val="009963A6"/>
    <w:rsid w:val="00996987"/>
    <w:rsid w:val="00996F5C"/>
    <w:rsid w:val="00997A62"/>
    <w:rsid w:val="009A0E01"/>
    <w:rsid w:val="009A1986"/>
    <w:rsid w:val="009A2243"/>
    <w:rsid w:val="009A2D97"/>
    <w:rsid w:val="009A3ACA"/>
    <w:rsid w:val="009A49DE"/>
    <w:rsid w:val="009A4A3D"/>
    <w:rsid w:val="009A6BD9"/>
    <w:rsid w:val="009B0DEC"/>
    <w:rsid w:val="009B1D92"/>
    <w:rsid w:val="009B2E7A"/>
    <w:rsid w:val="009B510D"/>
    <w:rsid w:val="009B7700"/>
    <w:rsid w:val="009C0CE0"/>
    <w:rsid w:val="009C136C"/>
    <w:rsid w:val="009C1CB5"/>
    <w:rsid w:val="009C29FC"/>
    <w:rsid w:val="009C52F8"/>
    <w:rsid w:val="009C6802"/>
    <w:rsid w:val="009C78D2"/>
    <w:rsid w:val="009D129C"/>
    <w:rsid w:val="009D303D"/>
    <w:rsid w:val="009D338C"/>
    <w:rsid w:val="009D39C3"/>
    <w:rsid w:val="009E4A62"/>
    <w:rsid w:val="009E5ADE"/>
    <w:rsid w:val="009E7CC6"/>
    <w:rsid w:val="009F1E38"/>
    <w:rsid w:val="009F2939"/>
    <w:rsid w:val="009F4436"/>
    <w:rsid w:val="009F4571"/>
    <w:rsid w:val="009F51D2"/>
    <w:rsid w:val="009F6334"/>
    <w:rsid w:val="009F6FCB"/>
    <w:rsid w:val="009F775B"/>
    <w:rsid w:val="00A009D5"/>
    <w:rsid w:val="00A00F97"/>
    <w:rsid w:val="00A05509"/>
    <w:rsid w:val="00A05835"/>
    <w:rsid w:val="00A05A98"/>
    <w:rsid w:val="00A05C7E"/>
    <w:rsid w:val="00A102E5"/>
    <w:rsid w:val="00A11C63"/>
    <w:rsid w:val="00A14BB8"/>
    <w:rsid w:val="00A1655A"/>
    <w:rsid w:val="00A20DA0"/>
    <w:rsid w:val="00A21028"/>
    <w:rsid w:val="00A2105E"/>
    <w:rsid w:val="00A218FD"/>
    <w:rsid w:val="00A239CC"/>
    <w:rsid w:val="00A32930"/>
    <w:rsid w:val="00A32E29"/>
    <w:rsid w:val="00A37DF3"/>
    <w:rsid w:val="00A41ACA"/>
    <w:rsid w:val="00A4367A"/>
    <w:rsid w:val="00A43D61"/>
    <w:rsid w:val="00A440C1"/>
    <w:rsid w:val="00A46AB0"/>
    <w:rsid w:val="00A46BDD"/>
    <w:rsid w:val="00A47343"/>
    <w:rsid w:val="00A4792B"/>
    <w:rsid w:val="00A53225"/>
    <w:rsid w:val="00A545B8"/>
    <w:rsid w:val="00A54969"/>
    <w:rsid w:val="00A55264"/>
    <w:rsid w:val="00A554BD"/>
    <w:rsid w:val="00A558B1"/>
    <w:rsid w:val="00A564AB"/>
    <w:rsid w:val="00A613A6"/>
    <w:rsid w:val="00A61F89"/>
    <w:rsid w:val="00A62539"/>
    <w:rsid w:val="00A64B5D"/>
    <w:rsid w:val="00A64C37"/>
    <w:rsid w:val="00A65324"/>
    <w:rsid w:val="00A65984"/>
    <w:rsid w:val="00A65B3A"/>
    <w:rsid w:val="00A67665"/>
    <w:rsid w:val="00A6779F"/>
    <w:rsid w:val="00A70421"/>
    <w:rsid w:val="00A70D36"/>
    <w:rsid w:val="00A72933"/>
    <w:rsid w:val="00A729FD"/>
    <w:rsid w:val="00A73FC9"/>
    <w:rsid w:val="00A7434A"/>
    <w:rsid w:val="00A75D4F"/>
    <w:rsid w:val="00A818A8"/>
    <w:rsid w:val="00A81ACF"/>
    <w:rsid w:val="00A81B6C"/>
    <w:rsid w:val="00A822D3"/>
    <w:rsid w:val="00A87228"/>
    <w:rsid w:val="00A87C0E"/>
    <w:rsid w:val="00A90820"/>
    <w:rsid w:val="00A9143E"/>
    <w:rsid w:val="00A921E0"/>
    <w:rsid w:val="00A92671"/>
    <w:rsid w:val="00A92F28"/>
    <w:rsid w:val="00A93895"/>
    <w:rsid w:val="00A93A15"/>
    <w:rsid w:val="00A93B36"/>
    <w:rsid w:val="00A9626F"/>
    <w:rsid w:val="00A9631E"/>
    <w:rsid w:val="00A96DA4"/>
    <w:rsid w:val="00A97282"/>
    <w:rsid w:val="00AA0879"/>
    <w:rsid w:val="00AA15A5"/>
    <w:rsid w:val="00AA30B5"/>
    <w:rsid w:val="00AA4D76"/>
    <w:rsid w:val="00AA598B"/>
    <w:rsid w:val="00AA695E"/>
    <w:rsid w:val="00AB0743"/>
    <w:rsid w:val="00AB0A5D"/>
    <w:rsid w:val="00AB1960"/>
    <w:rsid w:val="00AB196A"/>
    <w:rsid w:val="00AB5E23"/>
    <w:rsid w:val="00AB6F88"/>
    <w:rsid w:val="00AC0413"/>
    <w:rsid w:val="00AC1C87"/>
    <w:rsid w:val="00AD0ACC"/>
    <w:rsid w:val="00AD0EAF"/>
    <w:rsid w:val="00AD27B6"/>
    <w:rsid w:val="00AD29D2"/>
    <w:rsid w:val="00AD3F05"/>
    <w:rsid w:val="00AD7D0B"/>
    <w:rsid w:val="00AD7E3F"/>
    <w:rsid w:val="00AE089F"/>
    <w:rsid w:val="00AE18BC"/>
    <w:rsid w:val="00AE26F3"/>
    <w:rsid w:val="00AE37D6"/>
    <w:rsid w:val="00AE47D2"/>
    <w:rsid w:val="00AE654A"/>
    <w:rsid w:val="00AE6CAD"/>
    <w:rsid w:val="00AF0144"/>
    <w:rsid w:val="00AF19A5"/>
    <w:rsid w:val="00AF2213"/>
    <w:rsid w:val="00AF5E52"/>
    <w:rsid w:val="00B025AE"/>
    <w:rsid w:val="00B03129"/>
    <w:rsid w:val="00B03815"/>
    <w:rsid w:val="00B04E34"/>
    <w:rsid w:val="00B04FE1"/>
    <w:rsid w:val="00B05102"/>
    <w:rsid w:val="00B12798"/>
    <w:rsid w:val="00B13BD2"/>
    <w:rsid w:val="00B150CC"/>
    <w:rsid w:val="00B15529"/>
    <w:rsid w:val="00B16F55"/>
    <w:rsid w:val="00B173D6"/>
    <w:rsid w:val="00B17E0D"/>
    <w:rsid w:val="00B20244"/>
    <w:rsid w:val="00B208B1"/>
    <w:rsid w:val="00B2200C"/>
    <w:rsid w:val="00B22A50"/>
    <w:rsid w:val="00B233BB"/>
    <w:rsid w:val="00B2368E"/>
    <w:rsid w:val="00B25213"/>
    <w:rsid w:val="00B25BFA"/>
    <w:rsid w:val="00B26152"/>
    <w:rsid w:val="00B300B0"/>
    <w:rsid w:val="00B30614"/>
    <w:rsid w:val="00B31038"/>
    <w:rsid w:val="00B32CDD"/>
    <w:rsid w:val="00B333E9"/>
    <w:rsid w:val="00B339EC"/>
    <w:rsid w:val="00B348B7"/>
    <w:rsid w:val="00B3524C"/>
    <w:rsid w:val="00B3583D"/>
    <w:rsid w:val="00B35F3F"/>
    <w:rsid w:val="00B37799"/>
    <w:rsid w:val="00B37C0C"/>
    <w:rsid w:val="00B40097"/>
    <w:rsid w:val="00B504B1"/>
    <w:rsid w:val="00B522D2"/>
    <w:rsid w:val="00B523F8"/>
    <w:rsid w:val="00B52B23"/>
    <w:rsid w:val="00B539BD"/>
    <w:rsid w:val="00B606FE"/>
    <w:rsid w:val="00B6161D"/>
    <w:rsid w:val="00B6194D"/>
    <w:rsid w:val="00B61F1D"/>
    <w:rsid w:val="00B64A4A"/>
    <w:rsid w:val="00B66A43"/>
    <w:rsid w:val="00B66C4D"/>
    <w:rsid w:val="00B673B6"/>
    <w:rsid w:val="00B7004A"/>
    <w:rsid w:val="00B7080D"/>
    <w:rsid w:val="00B7110B"/>
    <w:rsid w:val="00B7195E"/>
    <w:rsid w:val="00B72BD7"/>
    <w:rsid w:val="00B72E34"/>
    <w:rsid w:val="00B73EE3"/>
    <w:rsid w:val="00B775DD"/>
    <w:rsid w:val="00B80ADD"/>
    <w:rsid w:val="00B80B80"/>
    <w:rsid w:val="00B827FF"/>
    <w:rsid w:val="00B828D5"/>
    <w:rsid w:val="00B83238"/>
    <w:rsid w:val="00B83F73"/>
    <w:rsid w:val="00B86144"/>
    <w:rsid w:val="00B86DA8"/>
    <w:rsid w:val="00B9166F"/>
    <w:rsid w:val="00B91DC2"/>
    <w:rsid w:val="00B922CC"/>
    <w:rsid w:val="00B940AC"/>
    <w:rsid w:val="00BA04C7"/>
    <w:rsid w:val="00BA3055"/>
    <w:rsid w:val="00BA408E"/>
    <w:rsid w:val="00BA45BC"/>
    <w:rsid w:val="00BA758F"/>
    <w:rsid w:val="00BB25B2"/>
    <w:rsid w:val="00BB2CB6"/>
    <w:rsid w:val="00BB333A"/>
    <w:rsid w:val="00BB68B5"/>
    <w:rsid w:val="00BB772D"/>
    <w:rsid w:val="00BB7EA5"/>
    <w:rsid w:val="00BC0971"/>
    <w:rsid w:val="00BC0B51"/>
    <w:rsid w:val="00BC11CB"/>
    <w:rsid w:val="00BC17BF"/>
    <w:rsid w:val="00BC25A4"/>
    <w:rsid w:val="00BC3756"/>
    <w:rsid w:val="00BC3CA0"/>
    <w:rsid w:val="00BC4896"/>
    <w:rsid w:val="00BD0659"/>
    <w:rsid w:val="00BD14E7"/>
    <w:rsid w:val="00BD1B0A"/>
    <w:rsid w:val="00BD316A"/>
    <w:rsid w:val="00BD3494"/>
    <w:rsid w:val="00BD3DC3"/>
    <w:rsid w:val="00BD42B3"/>
    <w:rsid w:val="00BD5CED"/>
    <w:rsid w:val="00BD71CB"/>
    <w:rsid w:val="00BD7D4F"/>
    <w:rsid w:val="00BE08FD"/>
    <w:rsid w:val="00BE24D9"/>
    <w:rsid w:val="00BE2732"/>
    <w:rsid w:val="00BE4EB3"/>
    <w:rsid w:val="00BE5FC1"/>
    <w:rsid w:val="00BE7312"/>
    <w:rsid w:val="00BE7DA7"/>
    <w:rsid w:val="00BF0717"/>
    <w:rsid w:val="00BF2364"/>
    <w:rsid w:val="00BF2552"/>
    <w:rsid w:val="00BF3549"/>
    <w:rsid w:val="00BF5E2F"/>
    <w:rsid w:val="00BF6241"/>
    <w:rsid w:val="00BF7AC3"/>
    <w:rsid w:val="00C01F21"/>
    <w:rsid w:val="00C03476"/>
    <w:rsid w:val="00C03625"/>
    <w:rsid w:val="00C04197"/>
    <w:rsid w:val="00C076D1"/>
    <w:rsid w:val="00C07AE9"/>
    <w:rsid w:val="00C102E5"/>
    <w:rsid w:val="00C109C9"/>
    <w:rsid w:val="00C1271B"/>
    <w:rsid w:val="00C13F8C"/>
    <w:rsid w:val="00C1473F"/>
    <w:rsid w:val="00C152BB"/>
    <w:rsid w:val="00C15532"/>
    <w:rsid w:val="00C1721A"/>
    <w:rsid w:val="00C236C8"/>
    <w:rsid w:val="00C24BEB"/>
    <w:rsid w:val="00C26D15"/>
    <w:rsid w:val="00C30D89"/>
    <w:rsid w:val="00C31D76"/>
    <w:rsid w:val="00C340F3"/>
    <w:rsid w:val="00C3649B"/>
    <w:rsid w:val="00C40F56"/>
    <w:rsid w:val="00C4115E"/>
    <w:rsid w:val="00C42824"/>
    <w:rsid w:val="00C45542"/>
    <w:rsid w:val="00C45ED7"/>
    <w:rsid w:val="00C4602B"/>
    <w:rsid w:val="00C5052D"/>
    <w:rsid w:val="00C505D5"/>
    <w:rsid w:val="00C51351"/>
    <w:rsid w:val="00C51D44"/>
    <w:rsid w:val="00C5219B"/>
    <w:rsid w:val="00C53146"/>
    <w:rsid w:val="00C5473B"/>
    <w:rsid w:val="00C5682C"/>
    <w:rsid w:val="00C56E46"/>
    <w:rsid w:val="00C61012"/>
    <w:rsid w:val="00C614C5"/>
    <w:rsid w:val="00C6156F"/>
    <w:rsid w:val="00C620F9"/>
    <w:rsid w:val="00C63C97"/>
    <w:rsid w:val="00C6490B"/>
    <w:rsid w:val="00C64B1F"/>
    <w:rsid w:val="00C65673"/>
    <w:rsid w:val="00C67244"/>
    <w:rsid w:val="00C716BF"/>
    <w:rsid w:val="00C7211E"/>
    <w:rsid w:val="00C73B5F"/>
    <w:rsid w:val="00C73D79"/>
    <w:rsid w:val="00C7680E"/>
    <w:rsid w:val="00C7737C"/>
    <w:rsid w:val="00C8073F"/>
    <w:rsid w:val="00C820A9"/>
    <w:rsid w:val="00C83248"/>
    <w:rsid w:val="00C841C4"/>
    <w:rsid w:val="00C841D5"/>
    <w:rsid w:val="00C863A5"/>
    <w:rsid w:val="00C87A3A"/>
    <w:rsid w:val="00C900F2"/>
    <w:rsid w:val="00C9050A"/>
    <w:rsid w:val="00C92A14"/>
    <w:rsid w:val="00C935EA"/>
    <w:rsid w:val="00C943DB"/>
    <w:rsid w:val="00C94920"/>
    <w:rsid w:val="00C96670"/>
    <w:rsid w:val="00C9697F"/>
    <w:rsid w:val="00CA27C9"/>
    <w:rsid w:val="00CA28AE"/>
    <w:rsid w:val="00CA322B"/>
    <w:rsid w:val="00CA47C0"/>
    <w:rsid w:val="00CA4C75"/>
    <w:rsid w:val="00CA6871"/>
    <w:rsid w:val="00CA68E9"/>
    <w:rsid w:val="00CA6AC0"/>
    <w:rsid w:val="00CB1E00"/>
    <w:rsid w:val="00CB2A9C"/>
    <w:rsid w:val="00CB3B31"/>
    <w:rsid w:val="00CB3E2B"/>
    <w:rsid w:val="00CB5679"/>
    <w:rsid w:val="00CB583A"/>
    <w:rsid w:val="00CC01FE"/>
    <w:rsid w:val="00CC2B19"/>
    <w:rsid w:val="00CC3311"/>
    <w:rsid w:val="00CC43CB"/>
    <w:rsid w:val="00CC4F36"/>
    <w:rsid w:val="00CC5526"/>
    <w:rsid w:val="00CC594B"/>
    <w:rsid w:val="00CC5C31"/>
    <w:rsid w:val="00CC624D"/>
    <w:rsid w:val="00CD12E9"/>
    <w:rsid w:val="00CD141F"/>
    <w:rsid w:val="00CD171D"/>
    <w:rsid w:val="00CD1B13"/>
    <w:rsid w:val="00CD1C47"/>
    <w:rsid w:val="00CD3C1B"/>
    <w:rsid w:val="00CD4954"/>
    <w:rsid w:val="00CD497B"/>
    <w:rsid w:val="00CD7639"/>
    <w:rsid w:val="00CE0C2F"/>
    <w:rsid w:val="00CE106D"/>
    <w:rsid w:val="00CE4EF7"/>
    <w:rsid w:val="00CE5B8C"/>
    <w:rsid w:val="00CE6AD6"/>
    <w:rsid w:val="00CE74AB"/>
    <w:rsid w:val="00CE7EAD"/>
    <w:rsid w:val="00CF2084"/>
    <w:rsid w:val="00CF293F"/>
    <w:rsid w:val="00CF2A21"/>
    <w:rsid w:val="00CF2CEF"/>
    <w:rsid w:val="00CF488F"/>
    <w:rsid w:val="00CF4AA6"/>
    <w:rsid w:val="00CF4BA9"/>
    <w:rsid w:val="00CF54ED"/>
    <w:rsid w:val="00CF696D"/>
    <w:rsid w:val="00CF6B02"/>
    <w:rsid w:val="00CF730B"/>
    <w:rsid w:val="00CF77D4"/>
    <w:rsid w:val="00CF7921"/>
    <w:rsid w:val="00D004E5"/>
    <w:rsid w:val="00D00C7C"/>
    <w:rsid w:val="00D06D12"/>
    <w:rsid w:val="00D10F16"/>
    <w:rsid w:val="00D1119B"/>
    <w:rsid w:val="00D148AB"/>
    <w:rsid w:val="00D1532E"/>
    <w:rsid w:val="00D162E8"/>
    <w:rsid w:val="00D16565"/>
    <w:rsid w:val="00D17254"/>
    <w:rsid w:val="00D175E0"/>
    <w:rsid w:val="00D1786B"/>
    <w:rsid w:val="00D207C9"/>
    <w:rsid w:val="00D219E6"/>
    <w:rsid w:val="00D227AA"/>
    <w:rsid w:val="00D244D7"/>
    <w:rsid w:val="00D25D66"/>
    <w:rsid w:val="00D27D80"/>
    <w:rsid w:val="00D304CF"/>
    <w:rsid w:val="00D30CEB"/>
    <w:rsid w:val="00D31440"/>
    <w:rsid w:val="00D338BC"/>
    <w:rsid w:val="00D340E5"/>
    <w:rsid w:val="00D34469"/>
    <w:rsid w:val="00D3510E"/>
    <w:rsid w:val="00D355E9"/>
    <w:rsid w:val="00D36999"/>
    <w:rsid w:val="00D36A97"/>
    <w:rsid w:val="00D430DC"/>
    <w:rsid w:val="00D44E83"/>
    <w:rsid w:val="00D457DD"/>
    <w:rsid w:val="00D45DB7"/>
    <w:rsid w:val="00D47A60"/>
    <w:rsid w:val="00D53B4A"/>
    <w:rsid w:val="00D54515"/>
    <w:rsid w:val="00D56CE6"/>
    <w:rsid w:val="00D6231F"/>
    <w:rsid w:val="00D6445B"/>
    <w:rsid w:val="00D64C3D"/>
    <w:rsid w:val="00D670DD"/>
    <w:rsid w:val="00D7051B"/>
    <w:rsid w:val="00D71955"/>
    <w:rsid w:val="00D72700"/>
    <w:rsid w:val="00D72EC5"/>
    <w:rsid w:val="00D7546E"/>
    <w:rsid w:val="00D84A1D"/>
    <w:rsid w:val="00D84FF0"/>
    <w:rsid w:val="00D84FF2"/>
    <w:rsid w:val="00D9399E"/>
    <w:rsid w:val="00D93AA4"/>
    <w:rsid w:val="00D94066"/>
    <w:rsid w:val="00D9435D"/>
    <w:rsid w:val="00D945B3"/>
    <w:rsid w:val="00D968E7"/>
    <w:rsid w:val="00D9793C"/>
    <w:rsid w:val="00DA1F08"/>
    <w:rsid w:val="00DA23A7"/>
    <w:rsid w:val="00DA35B7"/>
    <w:rsid w:val="00DA385F"/>
    <w:rsid w:val="00DA3B6A"/>
    <w:rsid w:val="00DA6A30"/>
    <w:rsid w:val="00DA6E4D"/>
    <w:rsid w:val="00DA73AF"/>
    <w:rsid w:val="00DB037E"/>
    <w:rsid w:val="00DB1547"/>
    <w:rsid w:val="00DB2BA7"/>
    <w:rsid w:val="00DB340D"/>
    <w:rsid w:val="00DB3896"/>
    <w:rsid w:val="00DB5128"/>
    <w:rsid w:val="00DB590D"/>
    <w:rsid w:val="00DB71D4"/>
    <w:rsid w:val="00DB7408"/>
    <w:rsid w:val="00DB746E"/>
    <w:rsid w:val="00DB772A"/>
    <w:rsid w:val="00DC0676"/>
    <w:rsid w:val="00DC0FED"/>
    <w:rsid w:val="00DC1C82"/>
    <w:rsid w:val="00DC2655"/>
    <w:rsid w:val="00DC36AA"/>
    <w:rsid w:val="00DC3F7C"/>
    <w:rsid w:val="00DC4164"/>
    <w:rsid w:val="00DC4314"/>
    <w:rsid w:val="00DC5214"/>
    <w:rsid w:val="00DC52CC"/>
    <w:rsid w:val="00DD0123"/>
    <w:rsid w:val="00DD180B"/>
    <w:rsid w:val="00DD1C00"/>
    <w:rsid w:val="00DD2337"/>
    <w:rsid w:val="00DD4309"/>
    <w:rsid w:val="00DD48F3"/>
    <w:rsid w:val="00DD656A"/>
    <w:rsid w:val="00DE01CD"/>
    <w:rsid w:val="00DE09FC"/>
    <w:rsid w:val="00DE0DB5"/>
    <w:rsid w:val="00DE15A3"/>
    <w:rsid w:val="00DE3916"/>
    <w:rsid w:val="00DE434B"/>
    <w:rsid w:val="00DE43DB"/>
    <w:rsid w:val="00DE44F5"/>
    <w:rsid w:val="00DE4FFC"/>
    <w:rsid w:val="00DE663B"/>
    <w:rsid w:val="00DF06C8"/>
    <w:rsid w:val="00DF197E"/>
    <w:rsid w:val="00DF19DD"/>
    <w:rsid w:val="00DF5D67"/>
    <w:rsid w:val="00DF7147"/>
    <w:rsid w:val="00DF7C69"/>
    <w:rsid w:val="00E003E1"/>
    <w:rsid w:val="00E03D4A"/>
    <w:rsid w:val="00E04818"/>
    <w:rsid w:val="00E05F0C"/>
    <w:rsid w:val="00E062CF"/>
    <w:rsid w:val="00E0659F"/>
    <w:rsid w:val="00E07393"/>
    <w:rsid w:val="00E11918"/>
    <w:rsid w:val="00E14E8F"/>
    <w:rsid w:val="00E1643B"/>
    <w:rsid w:val="00E16F1D"/>
    <w:rsid w:val="00E17AD9"/>
    <w:rsid w:val="00E20781"/>
    <w:rsid w:val="00E211D1"/>
    <w:rsid w:val="00E218F3"/>
    <w:rsid w:val="00E21DDE"/>
    <w:rsid w:val="00E253BB"/>
    <w:rsid w:val="00E25E40"/>
    <w:rsid w:val="00E26F43"/>
    <w:rsid w:val="00E3015B"/>
    <w:rsid w:val="00E33974"/>
    <w:rsid w:val="00E3442F"/>
    <w:rsid w:val="00E34F54"/>
    <w:rsid w:val="00E3562B"/>
    <w:rsid w:val="00E368E0"/>
    <w:rsid w:val="00E41220"/>
    <w:rsid w:val="00E41C2A"/>
    <w:rsid w:val="00E428A0"/>
    <w:rsid w:val="00E43954"/>
    <w:rsid w:val="00E43FEE"/>
    <w:rsid w:val="00E4516F"/>
    <w:rsid w:val="00E45346"/>
    <w:rsid w:val="00E456FB"/>
    <w:rsid w:val="00E465A3"/>
    <w:rsid w:val="00E466C1"/>
    <w:rsid w:val="00E468C7"/>
    <w:rsid w:val="00E46EB6"/>
    <w:rsid w:val="00E47345"/>
    <w:rsid w:val="00E47E8F"/>
    <w:rsid w:val="00E5059A"/>
    <w:rsid w:val="00E50E0F"/>
    <w:rsid w:val="00E5370B"/>
    <w:rsid w:val="00E568B8"/>
    <w:rsid w:val="00E60EC0"/>
    <w:rsid w:val="00E64240"/>
    <w:rsid w:val="00E72171"/>
    <w:rsid w:val="00E729EC"/>
    <w:rsid w:val="00E7559F"/>
    <w:rsid w:val="00E76B79"/>
    <w:rsid w:val="00E77663"/>
    <w:rsid w:val="00E81150"/>
    <w:rsid w:val="00E818CB"/>
    <w:rsid w:val="00E81E8F"/>
    <w:rsid w:val="00E82091"/>
    <w:rsid w:val="00E8461E"/>
    <w:rsid w:val="00E85F5F"/>
    <w:rsid w:val="00E869FE"/>
    <w:rsid w:val="00E91DAE"/>
    <w:rsid w:val="00E937D8"/>
    <w:rsid w:val="00E96FB0"/>
    <w:rsid w:val="00EA07AB"/>
    <w:rsid w:val="00EA311D"/>
    <w:rsid w:val="00EA35E4"/>
    <w:rsid w:val="00EA3D8F"/>
    <w:rsid w:val="00EA60A3"/>
    <w:rsid w:val="00EA6D63"/>
    <w:rsid w:val="00EA6F41"/>
    <w:rsid w:val="00EA7469"/>
    <w:rsid w:val="00EB1E8B"/>
    <w:rsid w:val="00EB1F06"/>
    <w:rsid w:val="00EB28E2"/>
    <w:rsid w:val="00EB3AC0"/>
    <w:rsid w:val="00EB4692"/>
    <w:rsid w:val="00EB4CBD"/>
    <w:rsid w:val="00EB54C9"/>
    <w:rsid w:val="00EB722C"/>
    <w:rsid w:val="00EC0E89"/>
    <w:rsid w:val="00EC55D1"/>
    <w:rsid w:val="00EC5ED8"/>
    <w:rsid w:val="00EC695D"/>
    <w:rsid w:val="00EC7561"/>
    <w:rsid w:val="00EC763B"/>
    <w:rsid w:val="00ED0EA7"/>
    <w:rsid w:val="00ED1461"/>
    <w:rsid w:val="00ED16D4"/>
    <w:rsid w:val="00ED2C50"/>
    <w:rsid w:val="00ED3C21"/>
    <w:rsid w:val="00EE0352"/>
    <w:rsid w:val="00EE0AB3"/>
    <w:rsid w:val="00EE0DAB"/>
    <w:rsid w:val="00EE0F4E"/>
    <w:rsid w:val="00EE1078"/>
    <w:rsid w:val="00EE23CE"/>
    <w:rsid w:val="00EE2E1D"/>
    <w:rsid w:val="00EE3A78"/>
    <w:rsid w:val="00EE6859"/>
    <w:rsid w:val="00EE74EC"/>
    <w:rsid w:val="00EF0451"/>
    <w:rsid w:val="00EF2BE8"/>
    <w:rsid w:val="00EF3D46"/>
    <w:rsid w:val="00EF4023"/>
    <w:rsid w:val="00EF7395"/>
    <w:rsid w:val="00F0035E"/>
    <w:rsid w:val="00F0097C"/>
    <w:rsid w:val="00F00BC7"/>
    <w:rsid w:val="00F010F5"/>
    <w:rsid w:val="00F01118"/>
    <w:rsid w:val="00F021AA"/>
    <w:rsid w:val="00F02E5A"/>
    <w:rsid w:val="00F0320F"/>
    <w:rsid w:val="00F0599E"/>
    <w:rsid w:val="00F115BF"/>
    <w:rsid w:val="00F11ECD"/>
    <w:rsid w:val="00F13AC3"/>
    <w:rsid w:val="00F14BBE"/>
    <w:rsid w:val="00F14F96"/>
    <w:rsid w:val="00F15377"/>
    <w:rsid w:val="00F15CA1"/>
    <w:rsid w:val="00F169DC"/>
    <w:rsid w:val="00F17A6F"/>
    <w:rsid w:val="00F2060A"/>
    <w:rsid w:val="00F20B7B"/>
    <w:rsid w:val="00F20D0E"/>
    <w:rsid w:val="00F20EF4"/>
    <w:rsid w:val="00F21231"/>
    <w:rsid w:val="00F21AEB"/>
    <w:rsid w:val="00F22C0E"/>
    <w:rsid w:val="00F2346D"/>
    <w:rsid w:val="00F23909"/>
    <w:rsid w:val="00F24536"/>
    <w:rsid w:val="00F24680"/>
    <w:rsid w:val="00F24BD4"/>
    <w:rsid w:val="00F24DE2"/>
    <w:rsid w:val="00F2787A"/>
    <w:rsid w:val="00F27B94"/>
    <w:rsid w:val="00F31B07"/>
    <w:rsid w:val="00F332B3"/>
    <w:rsid w:val="00F3378C"/>
    <w:rsid w:val="00F34240"/>
    <w:rsid w:val="00F4289E"/>
    <w:rsid w:val="00F43CDD"/>
    <w:rsid w:val="00F47155"/>
    <w:rsid w:val="00F47F28"/>
    <w:rsid w:val="00F5011A"/>
    <w:rsid w:val="00F50CD2"/>
    <w:rsid w:val="00F54DD9"/>
    <w:rsid w:val="00F616C3"/>
    <w:rsid w:val="00F6232C"/>
    <w:rsid w:val="00F64D19"/>
    <w:rsid w:val="00F64DA3"/>
    <w:rsid w:val="00F7370C"/>
    <w:rsid w:val="00F73BD1"/>
    <w:rsid w:val="00F74204"/>
    <w:rsid w:val="00F75358"/>
    <w:rsid w:val="00F756C6"/>
    <w:rsid w:val="00F83FF8"/>
    <w:rsid w:val="00F85BFF"/>
    <w:rsid w:val="00F86125"/>
    <w:rsid w:val="00F9037A"/>
    <w:rsid w:val="00F90AAB"/>
    <w:rsid w:val="00F924C9"/>
    <w:rsid w:val="00F926E0"/>
    <w:rsid w:val="00F934BA"/>
    <w:rsid w:val="00F94DF3"/>
    <w:rsid w:val="00F95C98"/>
    <w:rsid w:val="00F973E2"/>
    <w:rsid w:val="00F978F3"/>
    <w:rsid w:val="00FA15E2"/>
    <w:rsid w:val="00FA315A"/>
    <w:rsid w:val="00FA34F5"/>
    <w:rsid w:val="00FA4A6A"/>
    <w:rsid w:val="00FA66C9"/>
    <w:rsid w:val="00FA7403"/>
    <w:rsid w:val="00FA7ACE"/>
    <w:rsid w:val="00FB0D20"/>
    <w:rsid w:val="00FB24FA"/>
    <w:rsid w:val="00FB33F0"/>
    <w:rsid w:val="00FB4890"/>
    <w:rsid w:val="00FB4F3B"/>
    <w:rsid w:val="00FB58CB"/>
    <w:rsid w:val="00FB6CE4"/>
    <w:rsid w:val="00FC0D3E"/>
    <w:rsid w:val="00FC0F8C"/>
    <w:rsid w:val="00FC24CB"/>
    <w:rsid w:val="00FC2E44"/>
    <w:rsid w:val="00FC33E2"/>
    <w:rsid w:val="00FC3794"/>
    <w:rsid w:val="00FC44E0"/>
    <w:rsid w:val="00FC75CD"/>
    <w:rsid w:val="00FD03A2"/>
    <w:rsid w:val="00FD1417"/>
    <w:rsid w:val="00FD254E"/>
    <w:rsid w:val="00FD31E6"/>
    <w:rsid w:val="00FD5322"/>
    <w:rsid w:val="00FD764B"/>
    <w:rsid w:val="00FD779A"/>
    <w:rsid w:val="00FE02E3"/>
    <w:rsid w:val="00FE07A8"/>
    <w:rsid w:val="00FE1578"/>
    <w:rsid w:val="00FE3737"/>
    <w:rsid w:val="00FE44C5"/>
    <w:rsid w:val="00FE75CD"/>
    <w:rsid w:val="00FF0DBD"/>
    <w:rsid w:val="00FF1CF0"/>
    <w:rsid w:val="00FF4C53"/>
    <w:rsid w:val="00FF74E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DBAD7C"/>
  <w15:docId w15:val="{0F0D3CB6-7EDD-AD44-B919-FEC9237DF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179"/>
  </w:style>
  <w:style w:type="paragraph" w:styleId="Heading1">
    <w:name w:val="heading 1"/>
    <w:basedOn w:val="Normal"/>
    <w:link w:val="Heading1Char"/>
    <w:uiPriority w:val="9"/>
    <w:qFormat/>
    <w:rsid w:val="00134E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134E27"/>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5">
    <w:name w:val="heading 5"/>
    <w:basedOn w:val="Normal"/>
    <w:link w:val="Heading5Char"/>
    <w:uiPriority w:val="9"/>
    <w:qFormat/>
    <w:rsid w:val="00134E27"/>
    <w:pPr>
      <w:spacing w:before="100" w:beforeAutospacing="1" w:after="100" w:afterAutospacing="1" w:line="240" w:lineRule="auto"/>
      <w:outlineLvl w:val="4"/>
    </w:pPr>
    <w:rPr>
      <w:rFonts w:ascii="Times New Roman" w:eastAsia="Times New Roman" w:hAnsi="Times New Roman" w:cs="Times New Roman"/>
      <w:b/>
      <w:bCs/>
      <w:sz w:val="20"/>
      <w:szCs w:val="2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E27"/>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134E27"/>
    <w:rPr>
      <w:rFonts w:ascii="Times New Roman" w:eastAsia="Times New Roman" w:hAnsi="Times New Roman" w:cs="Times New Roman"/>
      <w:b/>
      <w:bCs/>
      <w:sz w:val="27"/>
      <w:szCs w:val="27"/>
      <w:lang w:eastAsia="en-ID"/>
    </w:rPr>
  </w:style>
  <w:style w:type="character" w:customStyle="1" w:styleId="Heading5Char">
    <w:name w:val="Heading 5 Char"/>
    <w:basedOn w:val="DefaultParagraphFont"/>
    <w:link w:val="Heading5"/>
    <w:uiPriority w:val="9"/>
    <w:rsid w:val="00134E27"/>
    <w:rPr>
      <w:rFonts w:ascii="Times New Roman" w:eastAsia="Times New Roman" w:hAnsi="Times New Roman" w:cs="Times New Roman"/>
      <w:b/>
      <w:bCs/>
      <w:sz w:val="20"/>
      <w:szCs w:val="20"/>
      <w:lang w:eastAsia="en-ID"/>
    </w:rPr>
  </w:style>
  <w:style w:type="paragraph" w:customStyle="1" w:styleId="msonormal0">
    <w:name w:val="msonormal"/>
    <w:basedOn w:val="Normal"/>
    <w:rsid w:val="00134E2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NormalWeb">
    <w:name w:val="Normal (Web)"/>
    <w:basedOn w:val="Normal"/>
    <w:uiPriority w:val="99"/>
    <w:semiHidden/>
    <w:unhideWhenUsed/>
    <w:rsid w:val="00134E2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134E27"/>
  </w:style>
  <w:style w:type="character" w:styleId="Hyperlink">
    <w:name w:val="Hyperlink"/>
    <w:basedOn w:val="DefaultParagraphFont"/>
    <w:uiPriority w:val="99"/>
    <w:semiHidden/>
    <w:unhideWhenUsed/>
    <w:rsid w:val="00134E27"/>
    <w:rPr>
      <w:color w:val="0000FF"/>
      <w:u w:val="single"/>
    </w:rPr>
  </w:style>
  <w:style w:type="paragraph" w:styleId="ListParagraph">
    <w:name w:val="List Paragraph"/>
    <w:basedOn w:val="Normal"/>
    <w:uiPriority w:val="34"/>
    <w:qFormat/>
    <w:rsid w:val="00117CC1"/>
    <w:pPr>
      <w:ind w:left="720"/>
      <w:contextualSpacing/>
    </w:pPr>
  </w:style>
  <w:style w:type="character" w:styleId="CommentReference">
    <w:name w:val="annotation reference"/>
    <w:basedOn w:val="DefaultParagraphFont"/>
    <w:uiPriority w:val="99"/>
    <w:semiHidden/>
    <w:unhideWhenUsed/>
    <w:rsid w:val="00545E66"/>
    <w:rPr>
      <w:sz w:val="16"/>
      <w:szCs w:val="16"/>
    </w:rPr>
  </w:style>
  <w:style w:type="paragraph" w:styleId="CommentText">
    <w:name w:val="annotation text"/>
    <w:basedOn w:val="Normal"/>
    <w:link w:val="CommentTextChar"/>
    <w:uiPriority w:val="99"/>
    <w:semiHidden/>
    <w:unhideWhenUsed/>
    <w:rsid w:val="00545E66"/>
    <w:pPr>
      <w:spacing w:line="240" w:lineRule="auto"/>
    </w:pPr>
    <w:rPr>
      <w:sz w:val="20"/>
      <w:szCs w:val="20"/>
    </w:rPr>
  </w:style>
  <w:style w:type="character" w:customStyle="1" w:styleId="CommentTextChar">
    <w:name w:val="Comment Text Char"/>
    <w:basedOn w:val="DefaultParagraphFont"/>
    <w:link w:val="CommentText"/>
    <w:uiPriority w:val="99"/>
    <w:semiHidden/>
    <w:rsid w:val="00545E66"/>
    <w:rPr>
      <w:sz w:val="20"/>
      <w:szCs w:val="20"/>
    </w:rPr>
  </w:style>
  <w:style w:type="paragraph" w:styleId="CommentSubject">
    <w:name w:val="annotation subject"/>
    <w:basedOn w:val="CommentText"/>
    <w:next w:val="CommentText"/>
    <w:link w:val="CommentSubjectChar"/>
    <w:uiPriority w:val="99"/>
    <w:semiHidden/>
    <w:unhideWhenUsed/>
    <w:rsid w:val="00545E66"/>
    <w:rPr>
      <w:b/>
      <w:bCs/>
    </w:rPr>
  </w:style>
  <w:style w:type="character" w:customStyle="1" w:styleId="CommentSubjectChar">
    <w:name w:val="Comment Subject Char"/>
    <w:basedOn w:val="CommentTextChar"/>
    <w:link w:val="CommentSubject"/>
    <w:uiPriority w:val="99"/>
    <w:semiHidden/>
    <w:rsid w:val="00545E66"/>
    <w:rPr>
      <w:b/>
      <w:bCs/>
      <w:sz w:val="20"/>
      <w:szCs w:val="20"/>
    </w:rPr>
  </w:style>
  <w:style w:type="paragraph" w:styleId="BalloonText">
    <w:name w:val="Balloon Text"/>
    <w:basedOn w:val="Normal"/>
    <w:link w:val="BalloonTextChar"/>
    <w:uiPriority w:val="99"/>
    <w:semiHidden/>
    <w:unhideWhenUsed/>
    <w:rsid w:val="00545E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E66"/>
    <w:rPr>
      <w:rFonts w:ascii="Segoe UI" w:hAnsi="Segoe UI" w:cs="Segoe UI"/>
      <w:sz w:val="18"/>
      <w:szCs w:val="18"/>
    </w:rPr>
  </w:style>
  <w:style w:type="table" w:styleId="TableGrid">
    <w:name w:val="Table Grid"/>
    <w:basedOn w:val="TableNormal"/>
    <w:uiPriority w:val="59"/>
    <w:rsid w:val="00E8461E"/>
    <w:pPr>
      <w:spacing w:after="0" w:line="240" w:lineRule="auto"/>
    </w:pPr>
    <w:rPr>
      <w:rFonts w:ascii="Cambria" w:eastAsia="MS Mincho" w:hAnsi="Cambria"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42650"/>
    <w:pPr>
      <w:spacing w:after="0" w:line="240" w:lineRule="auto"/>
    </w:pPr>
  </w:style>
  <w:style w:type="numbering" w:customStyle="1" w:styleId="CurrentList1">
    <w:name w:val="Current List1"/>
    <w:uiPriority w:val="99"/>
    <w:rsid w:val="005E7704"/>
    <w:pPr>
      <w:numPr>
        <w:numId w:val="105"/>
      </w:numPr>
    </w:pPr>
  </w:style>
  <w:style w:type="numbering" w:customStyle="1" w:styleId="CurrentList2">
    <w:name w:val="Current List2"/>
    <w:uiPriority w:val="99"/>
    <w:rsid w:val="004865C1"/>
    <w:pPr>
      <w:numPr>
        <w:numId w:val="117"/>
      </w:numPr>
    </w:pPr>
  </w:style>
  <w:style w:type="numbering" w:customStyle="1" w:styleId="CurrentList3">
    <w:name w:val="Current List3"/>
    <w:uiPriority w:val="99"/>
    <w:rsid w:val="004865C1"/>
    <w:pPr>
      <w:numPr>
        <w:numId w:val="118"/>
      </w:numPr>
    </w:pPr>
  </w:style>
  <w:style w:type="numbering" w:customStyle="1" w:styleId="CurrentList4">
    <w:name w:val="Current List4"/>
    <w:uiPriority w:val="99"/>
    <w:rsid w:val="005244ED"/>
    <w:pPr>
      <w:numPr>
        <w:numId w:val="166"/>
      </w:numPr>
    </w:pPr>
  </w:style>
  <w:style w:type="numbering" w:customStyle="1" w:styleId="CurrentList5">
    <w:name w:val="Current List5"/>
    <w:uiPriority w:val="99"/>
    <w:rsid w:val="005244ED"/>
    <w:pPr>
      <w:numPr>
        <w:numId w:val="16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656">
      <w:bodyDiv w:val="1"/>
      <w:marLeft w:val="0"/>
      <w:marRight w:val="0"/>
      <w:marTop w:val="0"/>
      <w:marBottom w:val="0"/>
      <w:divBdr>
        <w:top w:val="none" w:sz="0" w:space="0" w:color="auto"/>
        <w:left w:val="none" w:sz="0" w:space="0" w:color="auto"/>
        <w:bottom w:val="none" w:sz="0" w:space="0" w:color="auto"/>
        <w:right w:val="none" w:sz="0" w:space="0" w:color="auto"/>
      </w:divBdr>
    </w:div>
    <w:div w:id="143670188">
      <w:bodyDiv w:val="1"/>
      <w:marLeft w:val="0"/>
      <w:marRight w:val="0"/>
      <w:marTop w:val="0"/>
      <w:marBottom w:val="0"/>
      <w:divBdr>
        <w:top w:val="none" w:sz="0" w:space="0" w:color="auto"/>
        <w:left w:val="none" w:sz="0" w:space="0" w:color="auto"/>
        <w:bottom w:val="none" w:sz="0" w:space="0" w:color="auto"/>
        <w:right w:val="none" w:sz="0" w:space="0" w:color="auto"/>
      </w:divBdr>
    </w:div>
    <w:div w:id="219363995">
      <w:bodyDiv w:val="1"/>
      <w:marLeft w:val="0"/>
      <w:marRight w:val="0"/>
      <w:marTop w:val="0"/>
      <w:marBottom w:val="0"/>
      <w:divBdr>
        <w:top w:val="none" w:sz="0" w:space="0" w:color="auto"/>
        <w:left w:val="none" w:sz="0" w:space="0" w:color="auto"/>
        <w:bottom w:val="none" w:sz="0" w:space="0" w:color="auto"/>
        <w:right w:val="none" w:sz="0" w:space="0" w:color="auto"/>
      </w:divBdr>
    </w:div>
    <w:div w:id="223563597">
      <w:bodyDiv w:val="1"/>
      <w:marLeft w:val="0"/>
      <w:marRight w:val="0"/>
      <w:marTop w:val="0"/>
      <w:marBottom w:val="0"/>
      <w:divBdr>
        <w:top w:val="none" w:sz="0" w:space="0" w:color="auto"/>
        <w:left w:val="none" w:sz="0" w:space="0" w:color="auto"/>
        <w:bottom w:val="none" w:sz="0" w:space="0" w:color="auto"/>
        <w:right w:val="none" w:sz="0" w:space="0" w:color="auto"/>
      </w:divBdr>
    </w:div>
    <w:div w:id="483470242">
      <w:bodyDiv w:val="1"/>
      <w:marLeft w:val="0"/>
      <w:marRight w:val="0"/>
      <w:marTop w:val="0"/>
      <w:marBottom w:val="0"/>
      <w:divBdr>
        <w:top w:val="none" w:sz="0" w:space="0" w:color="auto"/>
        <w:left w:val="none" w:sz="0" w:space="0" w:color="auto"/>
        <w:bottom w:val="none" w:sz="0" w:space="0" w:color="auto"/>
        <w:right w:val="none" w:sz="0" w:space="0" w:color="auto"/>
      </w:divBdr>
    </w:div>
    <w:div w:id="675771272">
      <w:bodyDiv w:val="1"/>
      <w:marLeft w:val="0"/>
      <w:marRight w:val="0"/>
      <w:marTop w:val="0"/>
      <w:marBottom w:val="0"/>
      <w:divBdr>
        <w:top w:val="none" w:sz="0" w:space="0" w:color="auto"/>
        <w:left w:val="none" w:sz="0" w:space="0" w:color="auto"/>
        <w:bottom w:val="none" w:sz="0" w:space="0" w:color="auto"/>
        <w:right w:val="none" w:sz="0" w:space="0" w:color="auto"/>
      </w:divBdr>
    </w:div>
    <w:div w:id="731927719">
      <w:bodyDiv w:val="1"/>
      <w:marLeft w:val="0"/>
      <w:marRight w:val="0"/>
      <w:marTop w:val="0"/>
      <w:marBottom w:val="0"/>
      <w:divBdr>
        <w:top w:val="none" w:sz="0" w:space="0" w:color="auto"/>
        <w:left w:val="none" w:sz="0" w:space="0" w:color="auto"/>
        <w:bottom w:val="none" w:sz="0" w:space="0" w:color="auto"/>
        <w:right w:val="none" w:sz="0" w:space="0" w:color="auto"/>
      </w:divBdr>
    </w:div>
    <w:div w:id="776675955">
      <w:bodyDiv w:val="1"/>
      <w:marLeft w:val="0"/>
      <w:marRight w:val="0"/>
      <w:marTop w:val="0"/>
      <w:marBottom w:val="0"/>
      <w:divBdr>
        <w:top w:val="none" w:sz="0" w:space="0" w:color="auto"/>
        <w:left w:val="none" w:sz="0" w:space="0" w:color="auto"/>
        <w:bottom w:val="none" w:sz="0" w:space="0" w:color="auto"/>
        <w:right w:val="none" w:sz="0" w:space="0" w:color="auto"/>
      </w:divBdr>
    </w:div>
    <w:div w:id="1280796604">
      <w:bodyDiv w:val="1"/>
      <w:marLeft w:val="0"/>
      <w:marRight w:val="0"/>
      <w:marTop w:val="0"/>
      <w:marBottom w:val="0"/>
      <w:divBdr>
        <w:top w:val="none" w:sz="0" w:space="0" w:color="auto"/>
        <w:left w:val="none" w:sz="0" w:space="0" w:color="auto"/>
        <w:bottom w:val="none" w:sz="0" w:space="0" w:color="auto"/>
        <w:right w:val="none" w:sz="0" w:space="0" w:color="auto"/>
      </w:divBdr>
    </w:div>
    <w:div w:id="1335767755">
      <w:bodyDiv w:val="1"/>
      <w:marLeft w:val="0"/>
      <w:marRight w:val="0"/>
      <w:marTop w:val="0"/>
      <w:marBottom w:val="0"/>
      <w:divBdr>
        <w:top w:val="none" w:sz="0" w:space="0" w:color="auto"/>
        <w:left w:val="none" w:sz="0" w:space="0" w:color="auto"/>
        <w:bottom w:val="none" w:sz="0" w:space="0" w:color="auto"/>
        <w:right w:val="none" w:sz="0" w:space="0" w:color="auto"/>
      </w:divBdr>
    </w:div>
    <w:div w:id="1424105341">
      <w:bodyDiv w:val="1"/>
      <w:marLeft w:val="0"/>
      <w:marRight w:val="0"/>
      <w:marTop w:val="0"/>
      <w:marBottom w:val="0"/>
      <w:divBdr>
        <w:top w:val="none" w:sz="0" w:space="0" w:color="auto"/>
        <w:left w:val="none" w:sz="0" w:space="0" w:color="auto"/>
        <w:bottom w:val="none" w:sz="0" w:space="0" w:color="auto"/>
        <w:right w:val="none" w:sz="0" w:space="0" w:color="auto"/>
      </w:divBdr>
      <w:divsChild>
        <w:div w:id="1712994006">
          <w:marLeft w:val="0"/>
          <w:marRight w:val="0"/>
          <w:marTop w:val="0"/>
          <w:marBottom w:val="0"/>
          <w:divBdr>
            <w:top w:val="none" w:sz="0" w:space="0" w:color="auto"/>
            <w:left w:val="none" w:sz="0" w:space="0" w:color="auto"/>
            <w:bottom w:val="none" w:sz="0" w:space="0" w:color="auto"/>
            <w:right w:val="none" w:sz="0" w:space="0" w:color="auto"/>
          </w:divBdr>
          <w:divsChild>
            <w:div w:id="1066074588">
              <w:marLeft w:val="0"/>
              <w:marRight w:val="0"/>
              <w:marTop w:val="0"/>
              <w:marBottom w:val="0"/>
              <w:divBdr>
                <w:top w:val="none" w:sz="0" w:space="0" w:color="auto"/>
                <w:left w:val="none" w:sz="0" w:space="0" w:color="auto"/>
                <w:bottom w:val="none" w:sz="0" w:space="0" w:color="auto"/>
                <w:right w:val="none" w:sz="0" w:space="0" w:color="auto"/>
              </w:divBdr>
              <w:divsChild>
                <w:div w:id="8388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7549">
      <w:bodyDiv w:val="1"/>
      <w:marLeft w:val="0"/>
      <w:marRight w:val="0"/>
      <w:marTop w:val="0"/>
      <w:marBottom w:val="0"/>
      <w:divBdr>
        <w:top w:val="none" w:sz="0" w:space="0" w:color="auto"/>
        <w:left w:val="none" w:sz="0" w:space="0" w:color="auto"/>
        <w:bottom w:val="none" w:sz="0" w:space="0" w:color="auto"/>
        <w:right w:val="none" w:sz="0" w:space="0" w:color="auto"/>
      </w:divBdr>
    </w:div>
    <w:div w:id="1778677199">
      <w:bodyDiv w:val="1"/>
      <w:marLeft w:val="0"/>
      <w:marRight w:val="0"/>
      <w:marTop w:val="0"/>
      <w:marBottom w:val="0"/>
      <w:divBdr>
        <w:top w:val="none" w:sz="0" w:space="0" w:color="auto"/>
        <w:left w:val="none" w:sz="0" w:space="0" w:color="auto"/>
        <w:bottom w:val="none" w:sz="0" w:space="0" w:color="auto"/>
        <w:right w:val="none" w:sz="0" w:space="0" w:color="auto"/>
      </w:divBdr>
    </w:div>
    <w:div w:id="1959142037">
      <w:bodyDiv w:val="1"/>
      <w:marLeft w:val="0"/>
      <w:marRight w:val="0"/>
      <w:marTop w:val="0"/>
      <w:marBottom w:val="0"/>
      <w:divBdr>
        <w:top w:val="none" w:sz="0" w:space="0" w:color="auto"/>
        <w:left w:val="none" w:sz="0" w:space="0" w:color="auto"/>
        <w:bottom w:val="none" w:sz="0" w:space="0" w:color="auto"/>
        <w:right w:val="none" w:sz="0" w:space="0" w:color="auto"/>
      </w:divBdr>
    </w:div>
    <w:div w:id="2029674697">
      <w:bodyDiv w:val="1"/>
      <w:marLeft w:val="0"/>
      <w:marRight w:val="0"/>
      <w:marTop w:val="0"/>
      <w:marBottom w:val="0"/>
      <w:divBdr>
        <w:top w:val="none" w:sz="0" w:space="0" w:color="auto"/>
        <w:left w:val="none" w:sz="0" w:space="0" w:color="auto"/>
        <w:bottom w:val="none" w:sz="0" w:space="0" w:color="auto"/>
        <w:right w:val="none" w:sz="0" w:space="0" w:color="auto"/>
      </w:divBdr>
      <w:divsChild>
        <w:div w:id="1191988958">
          <w:marLeft w:val="-108"/>
          <w:marRight w:val="0"/>
          <w:marTop w:val="0"/>
          <w:marBottom w:val="0"/>
          <w:divBdr>
            <w:top w:val="none" w:sz="0" w:space="0" w:color="auto"/>
            <w:left w:val="none" w:sz="0" w:space="0" w:color="auto"/>
            <w:bottom w:val="none" w:sz="0" w:space="0" w:color="auto"/>
            <w:right w:val="none" w:sz="0" w:space="0" w:color="auto"/>
          </w:divBdr>
        </w:div>
        <w:div w:id="768741997">
          <w:marLeft w:val="-108"/>
          <w:marRight w:val="0"/>
          <w:marTop w:val="0"/>
          <w:marBottom w:val="0"/>
          <w:divBdr>
            <w:top w:val="none" w:sz="0" w:space="0" w:color="auto"/>
            <w:left w:val="none" w:sz="0" w:space="0" w:color="auto"/>
            <w:bottom w:val="none" w:sz="0" w:space="0" w:color="auto"/>
            <w:right w:val="none" w:sz="0" w:space="0" w:color="auto"/>
          </w:divBdr>
        </w:div>
        <w:div w:id="1042096039">
          <w:marLeft w:val="-108"/>
          <w:marRight w:val="0"/>
          <w:marTop w:val="0"/>
          <w:marBottom w:val="0"/>
          <w:divBdr>
            <w:top w:val="none" w:sz="0" w:space="0" w:color="auto"/>
            <w:left w:val="none" w:sz="0" w:space="0" w:color="auto"/>
            <w:bottom w:val="none" w:sz="0" w:space="0" w:color="auto"/>
            <w:right w:val="none" w:sz="0" w:space="0" w:color="auto"/>
          </w:divBdr>
        </w:div>
        <w:div w:id="217327024">
          <w:marLeft w:val="-108"/>
          <w:marRight w:val="0"/>
          <w:marTop w:val="0"/>
          <w:marBottom w:val="0"/>
          <w:divBdr>
            <w:top w:val="none" w:sz="0" w:space="0" w:color="auto"/>
            <w:left w:val="none" w:sz="0" w:space="0" w:color="auto"/>
            <w:bottom w:val="none" w:sz="0" w:space="0" w:color="auto"/>
            <w:right w:val="none" w:sz="0" w:space="0" w:color="auto"/>
          </w:divBdr>
        </w:div>
        <w:div w:id="815683750">
          <w:marLeft w:val="-108"/>
          <w:marRight w:val="0"/>
          <w:marTop w:val="0"/>
          <w:marBottom w:val="0"/>
          <w:divBdr>
            <w:top w:val="none" w:sz="0" w:space="0" w:color="auto"/>
            <w:left w:val="none" w:sz="0" w:space="0" w:color="auto"/>
            <w:bottom w:val="none" w:sz="0" w:space="0" w:color="auto"/>
            <w:right w:val="none" w:sz="0" w:space="0" w:color="auto"/>
          </w:divBdr>
        </w:div>
        <w:div w:id="1209952227">
          <w:marLeft w:val="-108"/>
          <w:marRight w:val="0"/>
          <w:marTop w:val="0"/>
          <w:marBottom w:val="0"/>
          <w:divBdr>
            <w:top w:val="none" w:sz="0" w:space="0" w:color="auto"/>
            <w:left w:val="none" w:sz="0" w:space="0" w:color="auto"/>
            <w:bottom w:val="none" w:sz="0" w:space="0" w:color="auto"/>
            <w:right w:val="none" w:sz="0" w:space="0" w:color="auto"/>
          </w:divBdr>
        </w:div>
        <w:div w:id="1559628179">
          <w:marLeft w:val="-108"/>
          <w:marRight w:val="0"/>
          <w:marTop w:val="0"/>
          <w:marBottom w:val="0"/>
          <w:divBdr>
            <w:top w:val="none" w:sz="0" w:space="0" w:color="auto"/>
            <w:left w:val="none" w:sz="0" w:space="0" w:color="auto"/>
            <w:bottom w:val="none" w:sz="0" w:space="0" w:color="auto"/>
            <w:right w:val="none" w:sz="0" w:space="0" w:color="auto"/>
          </w:divBdr>
        </w:div>
        <w:div w:id="544946415">
          <w:marLeft w:val="-108"/>
          <w:marRight w:val="0"/>
          <w:marTop w:val="0"/>
          <w:marBottom w:val="0"/>
          <w:divBdr>
            <w:top w:val="none" w:sz="0" w:space="0" w:color="auto"/>
            <w:left w:val="none" w:sz="0" w:space="0" w:color="auto"/>
            <w:bottom w:val="none" w:sz="0" w:space="0" w:color="auto"/>
            <w:right w:val="none" w:sz="0" w:space="0" w:color="auto"/>
          </w:divBdr>
        </w:div>
        <w:div w:id="403263097">
          <w:marLeft w:val="-108"/>
          <w:marRight w:val="0"/>
          <w:marTop w:val="0"/>
          <w:marBottom w:val="0"/>
          <w:divBdr>
            <w:top w:val="none" w:sz="0" w:space="0" w:color="auto"/>
            <w:left w:val="none" w:sz="0" w:space="0" w:color="auto"/>
            <w:bottom w:val="none" w:sz="0" w:space="0" w:color="auto"/>
            <w:right w:val="none" w:sz="0" w:space="0" w:color="auto"/>
          </w:divBdr>
        </w:div>
        <w:div w:id="1712268737">
          <w:marLeft w:val="-108"/>
          <w:marRight w:val="0"/>
          <w:marTop w:val="0"/>
          <w:marBottom w:val="0"/>
          <w:divBdr>
            <w:top w:val="none" w:sz="0" w:space="0" w:color="auto"/>
            <w:left w:val="none" w:sz="0" w:space="0" w:color="auto"/>
            <w:bottom w:val="none" w:sz="0" w:space="0" w:color="auto"/>
            <w:right w:val="none" w:sz="0" w:space="0" w:color="auto"/>
          </w:divBdr>
        </w:div>
        <w:div w:id="473566126">
          <w:marLeft w:val="-108"/>
          <w:marRight w:val="0"/>
          <w:marTop w:val="0"/>
          <w:marBottom w:val="0"/>
          <w:divBdr>
            <w:top w:val="none" w:sz="0" w:space="0" w:color="auto"/>
            <w:left w:val="none" w:sz="0" w:space="0" w:color="auto"/>
            <w:bottom w:val="none" w:sz="0" w:space="0" w:color="auto"/>
            <w:right w:val="none" w:sz="0" w:space="0" w:color="auto"/>
          </w:divBdr>
        </w:div>
        <w:div w:id="104158130">
          <w:marLeft w:val="-108"/>
          <w:marRight w:val="0"/>
          <w:marTop w:val="0"/>
          <w:marBottom w:val="0"/>
          <w:divBdr>
            <w:top w:val="none" w:sz="0" w:space="0" w:color="auto"/>
            <w:left w:val="none" w:sz="0" w:space="0" w:color="auto"/>
            <w:bottom w:val="none" w:sz="0" w:space="0" w:color="auto"/>
            <w:right w:val="none" w:sz="0" w:space="0" w:color="auto"/>
          </w:divBdr>
        </w:div>
      </w:divsChild>
    </w:div>
    <w:div w:id="20672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5E82F-BCEB-6F4A-81EB-8AE4F430D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53</Pages>
  <Words>24687</Words>
  <Characters>140722</Characters>
  <Application>Microsoft Office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dc:creator>
  <cp:keywords/>
  <dc:description/>
  <cp:lastModifiedBy>OLTRE</cp:lastModifiedBy>
  <cp:revision>17</cp:revision>
  <dcterms:created xsi:type="dcterms:W3CDTF">2024-07-02T06:00:00Z</dcterms:created>
  <dcterms:modified xsi:type="dcterms:W3CDTF">2024-07-03T16:11:00Z</dcterms:modified>
</cp:coreProperties>
</file>