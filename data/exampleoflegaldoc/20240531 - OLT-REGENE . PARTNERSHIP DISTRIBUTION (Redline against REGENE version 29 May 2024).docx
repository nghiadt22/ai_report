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B01E8A">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21E7AD7E" w:rsidR="007A7812" w:rsidRPr="00E676A1" w:rsidRDefault="00A41B33" w:rsidP="00803972">
      <w:pPr>
        <w:spacing w:line="276" w:lineRule="auto"/>
        <w:ind w:left="720"/>
        <w:jc w:val="both"/>
        <w:rPr>
          <w:ins w:id="1" w:author="OLTRE" w:date="2024-05-31T23:19:00Z"/>
          <w:rFonts w:ascii="Calibri" w:hAnsi="Calibri" w:cs="Calibri"/>
          <w:sz w:val="20"/>
          <w:szCs w:val="20"/>
          <w:lang w:val="id-ID"/>
        </w:rPr>
      </w:pPr>
      <w:del w:id="2" w:author="OLTRE" w:date="2024-05-31T23:19:00Z">
        <w:r w:rsidRPr="00B01E8A">
          <w:rPr>
            <w:rFonts w:ascii="Calibri" w:hAnsi="Calibri" w:cs="Calibri"/>
            <w:sz w:val="20"/>
            <w:szCs w:val="20"/>
            <w:lang w:val="id-ID"/>
          </w:rPr>
          <w:delText>PT. **, berkedudukan di **,</w:delText>
        </w:r>
      </w:del>
    </w:p>
    <w:p w14:paraId="2E84C3C2" w14:textId="649D8447" w:rsidR="00A41B33" w:rsidRPr="00E676A1" w:rsidRDefault="00C76F4B" w:rsidP="00B01E8A">
      <w:pPr>
        <w:numPr>
          <w:ilvl w:val="0"/>
          <w:numId w:val="1"/>
        </w:numPr>
        <w:spacing w:line="276" w:lineRule="auto"/>
        <w:jc w:val="both"/>
        <w:rPr>
          <w:rFonts w:ascii="Calibri" w:hAnsi="Calibri" w:cs="Calibri"/>
          <w:sz w:val="20"/>
          <w:szCs w:val="20"/>
          <w:lang w:val="id-ID"/>
        </w:rPr>
      </w:pPr>
      <w:ins w:id="3" w:author="OLTRE" w:date="2024-05-31T23:19:00Z">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w:t>
        </w:r>
      </w:ins>
      <w:r w:rsidRPr="00E676A1">
        <w:rPr>
          <w:rFonts w:ascii="Calibri" w:hAnsi="Calibri" w:cs="Calibri"/>
          <w:sz w:val="20"/>
          <w:szCs w:val="20"/>
          <w:lang w:val="id-ID"/>
        </w:rPr>
        <w:t xml:space="preserve"> beralamat di </w:t>
      </w:r>
      <w:del w:id="4" w:author="OLTRE" w:date="2024-05-31T23:19:00Z">
        <w:r w:rsidR="00A41B33" w:rsidRPr="00B01E8A">
          <w:rPr>
            <w:rFonts w:ascii="Calibri" w:hAnsi="Calibri" w:cs="Calibri"/>
            <w:sz w:val="20"/>
            <w:szCs w:val="20"/>
            <w:lang w:val="id-ID"/>
          </w:rPr>
          <w:delText>**, dalam hal ini diwakili oleh **, dalam kapasitasnya selaku **</w:delText>
        </w:r>
      </w:del>
      <w:ins w:id="5" w:author="OLTRE" w:date="2024-05-31T23:19:00Z">
        <w:r w:rsidRPr="00E676A1">
          <w:rPr>
            <w:rFonts w:ascii="Calibri" w:hAnsi="Calibri" w:cs="Calibri"/>
            <w:sz w:val="20"/>
            <w:szCs w:val="20"/>
            <w:lang w:val="id-ID"/>
          </w:rPr>
          <w:t>[</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ins>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del w:id="6" w:author="OLTRE" w:date="2024-05-31T23:19:00Z">
        <w:r w:rsidR="002D65B0" w:rsidRPr="005E71DE">
          <w:rPr>
            <w:rFonts w:ascii="Calibri" w:hAnsi="Calibri" w:cs="Calibri"/>
            <w:b/>
            <w:bCs/>
            <w:sz w:val="20"/>
            <w:szCs w:val="20"/>
            <w:lang w:val="id-ID"/>
          </w:rPr>
          <w:delText>/</w:delText>
        </w:r>
        <w:r w:rsidR="002D65B0" w:rsidRPr="00B01E8A">
          <w:rPr>
            <w:rFonts w:ascii="Calibri" w:hAnsi="Calibri" w:cs="Calibri"/>
            <w:b/>
            <w:sz w:val="20"/>
            <w:szCs w:val="20"/>
            <w:lang w:val="id-ID"/>
          </w:rPr>
          <w:delText>Distributor</w:delText>
        </w:r>
      </w:del>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p>
    <w:p w14:paraId="3656C869" w14:textId="77777777" w:rsidR="00A41B33" w:rsidRPr="00E676A1" w:rsidRDefault="00A41B33" w:rsidP="00B01E8A">
      <w:pPr>
        <w:spacing w:line="276" w:lineRule="auto"/>
        <w:jc w:val="both"/>
        <w:rPr>
          <w:rFonts w:ascii="Calibri" w:hAnsi="Calibri" w:cs="Calibri"/>
          <w:sz w:val="20"/>
          <w:szCs w:val="20"/>
          <w:lang w:val="id-ID"/>
        </w:rPr>
      </w:pPr>
    </w:p>
    <w:p w14:paraId="3A53434E" w14:textId="77777777" w:rsidR="00A41B33"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B01E8A">
      <w:pPr>
        <w:spacing w:line="276" w:lineRule="auto"/>
        <w:jc w:val="both"/>
        <w:rPr>
          <w:rFonts w:ascii="Calibri" w:hAnsi="Calibri" w:cs="Calibri"/>
          <w:sz w:val="20"/>
          <w:szCs w:val="20"/>
          <w:lang w:val="id-ID"/>
        </w:rPr>
      </w:pPr>
    </w:p>
    <w:p w14:paraId="567EA1F8" w14:textId="77777777"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09E8929B" w:rsidR="00A41B33" w:rsidRPr="00E676A1" w:rsidRDefault="00080086" w:rsidP="00B01E8A">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proofErr w:type="spellStart"/>
      <w:r w:rsidR="00A41B33" w:rsidRPr="00E676A1">
        <w:rPr>
          <w:rFonts w:ascii="Calibri" w:hAnsi="Calibri" w:cs="Calibri"/>
          <w:sz w:val="20"/>
          <w:szCs w:val="20"/>
          <w:lang w:val="id-ID"/>
        </w:rPr>
        <w:t>test</w:t>
      </w:r>
      <w:proofErr w:type="spellEnd"/>
      <w:r w:rsidR="00A41B33" w:rsidRPr="00E676A1">
        <w:rPr>
          <w:rFonts w:ascii="Calibri" w:hAnsi="Calibri" w:cs="Calibri"/>
          <w:sz w:val="20"/>
          <w:szCs w:val="20"/>
          <w:lang w:val="id-ID"/>
        </w:rPr>
        <w:t xml:space="preserve"> DNA</w:t>
      </w:r>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w:t>
      </w:r>
      <w:del w:id="7" w:author="OLTRE" w:date="2024-05-31T23:19:00Z">
        <w:r w:rsidRPr="00B01E8A">
          <w:rPr>
            <w:rFonts w:ascii="Calibri" w:hAnsi="Calibri" w:cs="Calibri"/>
            <w:sz w:val="20"/>
            <w:szCs w:val="20"/>
            <w:lang w:val="id-ID"/>
          </w:rPr>
          <w:delText>lain nya</w:delText>
        </w:r>
      </w:del>
      <w:ins w:id="8" w:author="OLTRE" w:date="2024-05-31T23:19:00Z">
        <w:r w:rsidRPr="00E676A1">
          <w:rPr>
            <w:rFonts w:ascii="Calibri" w:hAnsi="Calibri" w:cs="Calibri"/>
            <w:sz w:val="20"/>
            <w:szCs w:val="20"/>
            <w:lang w:val="id-ID"/>
          </w:rPr>
          <w:t>lainnya</w:t>
        </w:r>
      </w:ins>
      <w:r w:rsidRPr="00E676A1">
        <w:rPr>
          <w:rFonts w:ascii="Calibri" w:hAnsi="Calibri" w:cs="Calibri"/>
          <w:sz w:val="20"/>
          <w:szCs w:val="20"/>
          <w:lang w:val="id-ID"/>
        </w:rPr>
        <w:t xml:space="preserve">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ins w:id="9" w:author="OLTRE" w:date="2024-05-31T23:19:00Z">
        <w:r w:rsidR="001837DA" w:rsidRPr="00E676A1">
          <w:rPr>
            <w:rFonts w:ascii="Calibri" w:hAnsi="Calibri" w:cs="Calibri"/>
            <w:sz w:val="20"/>
            <w:szCs w:val="20"/>
            <w:lang w:val="id-ID"/>
          </w:rPr>
          <w:t xml:space="preserve"> dan</w:t>
        </w:r>
      </w:ins>
    </w:p>
    <w:p w14:paraId="705608A1" w14:textId="77777777" w:rsidR="00C66091" w:rsidRPr="00E676A1" w:rsidRDefault="00C66091" w:rsidP="00803972">
      <w:pPr>
        <w:spacing w:line="276" w:lineRule="auto"/>
        <w:ind w:left="720"/>
        <w:jc w:val="both"/>
        <w:rPr>
          <w:ins w:id="10" w:author="OLTRE" w:date="2024-05-31T23:19:00Z"/>
          <w:rFonts w:ascii="Calibri" w:hAnsi="Calibri" w:cs="Calibri"/>
          <w:sz w:val="20"/>
          <w:szCs w:val="20"/>
          <w:lang w:val="id-ID"/>
        </w:rPr>
      </w:pPr>
    </w:p>
    <w:p w14:paraId="2F95F5A9" w14:textId="3A4CEC9F" w:rsidR="00A41B33" w:rsidRPr="00E676A1" w:rsidRDefault="00A41B33" w:rsidP="00B01E8A">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del w:id="11" w:author="OLTRE" w:date="2024-05-31T23:19:00Z">
        <w:r w:rsidRPr="00B01E8A">
          <w:rPr>
            <w:rFonts w:ascii="Calibri" w:hAnsi="Calibri" w:cs="Calibri"/>
            <w:sz w:val="20"/>
            <w:szCs w:val="20"/>
            <w:lang w:val="id-ID"/>
          </w:rPr>
          <w:delText>;</w:delText>
        </w:r>
      </w:del>
      <w:ins w:id="12" w:author="OLTRE" w:date="2024-05-31T23:19:00Z">
        <w:r w:rsidR="00FA277D" w:rsidRPr="00E676A1">
          <w:rPr>
            <w:rFonts w:ascii="Calibri" w:hAnsi="Calibri" w:cs="Calibri"/>
            <w:sz w:val="20"/>
            <w:szCs w:val="20"/>
            <w:lang w:val="id-ID"/>
          </w:rPr>
          <w:t xml:space="preserve"> dan memiliki target untuk mencapai penjualan tes DNA sebanyak 20,000 (dua puluh ribu) unit tes DNA pada tanggal 31 Desember 2025</w:t>
        </w:r>
        <w:r w:rsidR="001837DA" w:rsidRPr="00E676A1">
          <w:rPr>
            <w:rFonts w:ascii="Calibri" w:hAnsi="Calibri" w:cs="Calibri"/>
            <w:sz w:val="20"/>
            <w:szCs w:val="20"/>
            <w:lang w:val="id-ID"/>
          </w:rPr>
          <w:t>.</w:t>
        </w:r>
      </w:ins>
    </w:p>
    <w:p w14:paraId="7E40DC7C" w14:textId="77777777" w:rsidR="00235DF2" w:rsidRPr="00E676A1" w:rsidRDefault="00235DF2" w:rsidP="00B01E8A">
      <w:pPr>
        <w:spacing w:line="276" w:lineRule="auto"/>
        <w:jc w:val="both"/>
        <w:rPr>
          <w:rFonts w:ascii="Calibri" w:hAnsi="Calibri" w:cs="Calibri"/>
          <w:sz w:val="20"/>
          <w:szCs w:val="20"/>
          <w:lang w:val="id-ID"/>
        </w:rPr>
        <w:pPrChange w:id="13" w:author="OLTRE" w:date="2024-05-31T23:19:00Z">
          <w:pPr>
            <w:spacing w:line="276" w:lineRule="auto"/>
            <w:ind w:left="720"/>
            <w:jc w:val="both"/>
          </w:pPr>
        </w:pPrChange>
      </w:pPr>
    </w:p>
    <w:p w14:paraId="341E5EF6" w14:textId="77777777" w:rsidR="00235DF2" w:rsidRPr="00B01E8A" w:rsidRDefault="00235DF2" w:rsidP="00B01E8A">
      <w:pPr>
        <w:spacing w:line="276" w:lineRule="auto"/>
        <w:jc w:val="both"/>
        <w:rPr>
          <w:del w:id="14" w:author="OLTRE" w:date="2024-05-31T23:19:00Z"/>
          <w:rFonts w:ascii="Calibri" w:hAnsi="Calibri" w:cs="Calibri"/>
          <w:sz w:val="20"/>
          <w:szCs w:val="20"/>
          <w:lang w:val="id-ID"/>
        </w:rPr>
      </w:pPr>
    </w:p>
    <w:p w14:paraId="19578573" w14:textId="0C2DDCFC"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del w:id="15" w:author="OLTRE" w:date="2024-05-31T23:19:00Z">
        <w:r w:rsidRPr="00B01E8A">
          <w:rPr>
            <w:rFonts w:ascii="Calibri" w:hAnsi="Calibri" w:cs="Calibri"/>
            <w:sz w:val="20"/>
            <w:szCs w:val="20"/>
            <w:lang w:val="id-ID"/>
          </w:rPr>
          <w:delText>berkerjasama</w:delText>
        </w:r>
      </w:del>
      <w:proofErr w:type="spellStart"/>
      <w:ins w:id="16" w:author="OLTRE" w:date="2024-05-31T23:19:00Z">
        <w:r w:rsidRPr="00E676A1">
          <w:rPr>
            <w:rFonts w:ascii="Calibri" w:hAnsi="Calibri" w:cs="Calibri"/>
            <w:sz w:val="20"/>
            <w:szCs w:val="20"/>
            <w:lang w:val="id-ID"/>
          </w:rPr>
          <w:t>bekerjasama</w:t>
        </w:r>
      </w:ins>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56836C50" w:rsidR="00B86D07" w:rsidRPr="00E676A1" w:rsidRDefault="00080086" w:rsidP="00803972">
      <w:pPr>
        <w:spacing w:line="276" w:lineRule="auto"/>
        <w:ind w:left="426"/>
        <w:contextualSpacing/>
        <w:jc w:val="both"/>
        <w:rPr>
          <w:rFonts w:ascii="Calibri" w:hAnsi="Calibri" w:cs="Calibri"/>
          <w:b/>
          <w:bCs/>
          <w:sz w:val="20"/>
          <w:szCs w:val="20"/>
          <w:lang w:val="id-ID"/>
        </w:rPr>
        <w:pPrChange w:id="17" w:author="OLTRE" w:date="2024-05-31T23:19:00Z">
          <w:pPr>
            <w:spacing w:line="276" w:lineRule="auto"/>
            <w:contextualSpacing/>
            <w:jc w:val="both"/>
          </w:pPr>
        </w:pPrChange>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del w:id="18" w:author="OLTRE" w:date="2024-05-31T23:19:00Z">
        <w:r w:rsidR="00B86D07" w:rsidRPr="00B01E8A">
          <w:rPr>
            <w:rFonts w:ascii="Calibri" w:hAnsi="Calibri" w:cs="Calibri"/>
            <w:sz w:val="20"/>
            <w:szCs w:val="20"/>
            <w:lang w:val="id-ID"/>
          </w:rPr>
          <w:delText>Distributor</w:delText>
        </w:r>
      </w:del>
      <w:ins w:id="19" w:author="OLTRE" w:date="2024-05-31T23:19:00Z">
        <w:r w:rsidR="004F2961">
          <w:rPr>
            <w:rFonts w:ascii="Calibri" w:hAnsi="Calibri" w:cs="Calibri"/>
            <w:sz w:val="20"/>
            <w:szCs w:val="20"/>
            <w:lang w:val="id-ID"/>
          </w:rPr>
          <w:t>d</w:t>
        </w:r>
        <w:r w:rsidR="00B86D07" w:rsidRPr="00E676A1">
          <w:rPr>
            <w:rFonts w:ascii="Calibri" w:hAnsi="Calibri" w:cs="Calibri"/>
            <w:sz w:val="20"/>
            <w:szCs w:val="20"/>
            <w:lang w:val="id-ID"/>
          </w:rPr>
          <w:t>istributor</w:t>
        </w:r>
      </w:ins>
      <w:r w:rsidR="00B86D07" w:rsidRPr="00E676A1">
        <w:rPr>
          <w:rFonts w:ascii="Calibri" w:hAnsi="Calibri" w:cs="Calibri"/>
          <w:sz w:val="20"/>
          <w:szCs w:val="20"/>
          <w:lang w:val="id-ID"/>
        </w:rPr>
        <w:t xml:space="preserve">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proofErr w:type="spellStart"/>
      <w:r w:rsidR="00B86D07" w:rsidRPr="00E676A1">
        <w:rPr>
          <w:rFonts w:ascii="Calibri" w:hAnsi="Calibri" w:cs="Calibri"/>
          <w:sz w:val="20"/>
          <w:szCs w:val="20"/>
          <w:lang w:val="id-ID"/>
        </w:rPr>
        <w:t>penunjukkan</w:t>
      </w:r>
      <w:proofErr w:type="spellEnd"/>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52DDE95D"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del w:id="20" w:author="OLTRE" w:date="2024-05-31T23:19:00Z">
        <w:r w:rsidRPr="00B01E8A">
          <w:rPr>
            <w:rFonts w:ascii="Calibri" w:hAnsi="Calibri" w:cs="Calibri"/>
            <w:sz w:val="20"/>
            <w:szCs w:val="20"/>
            <w:lang w:val="id-ID"/>
          </w:rPr>
          <w:delText>Layanan</w:delText>
        </w:r>
      </w:del>
      <w:ins w:id="21" w:author="OLTRE" w:date="2024-05-31T23:19:00Z">
        <w:r w:rsidR="00504C92" w:rsidRPr="00E676A1">
          <w:rPr>
            <w:rFonts w:ascii="Calibri" w:hAnsi="Calibri" w:cs="Calibri"/>
            <w:sz w:val="20"/>
            <w:szCs w:val="20"/>
            <w:lang w:val="id-ID"/>
          </w:rPr>
          <w:t>l</w:t>
        </w:r>
        <w:r w:rsidRPr="00E676A1">
          <w:rPr>
            <w:rFonts w:ascii="Calibri" w:hAnsi="Calibri" w:cs="Calibri"/>
            <w:sz w:val="20"/>
            <w:szCs w:val="20"/>
            <w:lang w:val="id-ID"/>
          </w:rPr>
          <w:t>ayanan</w:t>
        </w:r>
      </w:ins>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ins w:id="22" w:author="OLTRE" w:date="2024-05-31T23:19:00Z">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8B0C68" w:rsidRPr="00E676A1">
          <w:rPr>
            <w:rFonts w:ascii="Calibri" w:hAnsi="Calibri" w:cs="Calibri"/>
            <w:sz w:val="20"/>
            <w:szCs w:val="20"/>
            <w:lang w:val="id-ID"/>
          </w:rPr>
          <w:t xml:space="preserve">setiap dan seluruh jenis hasil tes DNA </w:t>
        </w:r>
        <w:r w:rsidR="00BD74A6" w:rsidRPr="00E676A1">
          <w:rPr>
            <w:rFonts w:ascii="Calibri" w:hAnsi="Calibri" w:cs="Calibri"/>
            <w:sz w:val="20"/>
            <w:szCs w:val="20"/>
            <w:lang w:val="id-ID"/>
          </w:rPr>
          <w:t xml:space="preserve">yang REGENE sediakan dan segala kombinasi </w:t>
        </w:r>
        <w:proofErr w:type="spellStart"/>
        <w:r w:rsidR="00BD74A6" w:rsidRPr="00E676A1">
          <w:rPr>
            <w:rFonts w:ascii="Calibri" w:hAnsi="Calibri" w:cs="Calibri"/>
            <w:sz w:val="20"/>
            <w:szCs w:val="20"/>
            <w:lang w:val="id-ID"/>
          </w:rPr>
          <w:t>daripadanya</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ins>
      <w:r w:rsidRPr="00E676A1">
        <w:rPr>
          <w:rFonts w:ascii="Calibri" w:hAnsi="Calibri" w:cs="Calibri"/>
          <w:sz w:val="20"/>
          <w:szCs w:val="20"/>
          <w:lang w:val="id-ID"/>
        </w:rPr>
        <w:t xml:space="preserve">laboratorium genetik, </w:t>
      </w:r>
      <w:del w:id="23" w:author="OLTRE" w:date="2024-05-31T23:19:00Z">
        <w:r w:rsidRPr="00B01E8A">
          <w:rPr>
            <w:rFonts w:ascii="Calibri" w:hAnsi="Calibri" w:cs="Calibri"/>
            <w:sz w:val="20"/>
            <w:szCs w:val="20"/>
            <w:lang w:val="id-ID"/>
          </w:rPr>
          <w:delText xml:space="preserve"> </w:delText>
        </w:r>
      </w:del>
      <w:r w:rsidRPr="00E676A1">
        <w:rPr>
          <w:rFonts w:ascii="Calibri" w:hAnsi="Calibri" w:cs="Calibri"/>
          <w:sz w:val="20"/>
          <w:szCs w:val="20"/>
          <w:lang w:val="id-ID"/>
        </w:rPr>
        <w:t xml:space="preserve">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jasa pembuatan lab, </w:t>
      </w:r>
      <w:del w:id="24" w:author="OLTRE" w:date="2024-05-31T23:19:00Z">
        <w:r w:rsidRPr="00B01E8A">
          <w:rPr>
            <w:rFonts w:ascii="Calibri" w:hAnsi="Calibri" w:cs="Calibri"/>
            <w:sz w:val="20"/>
            <w:szCs w:val="20"/>
            <w:lang w:val="id-ID"/>
          </w:rPr>
          <w:delText xml:space="preserve">serta </w:delText>
        </w:r>
      </w:del>
      <w:r w:rsidRPr="00E676A1">
        <w:rPr>
          <w:rFonts w:ascii="Calibri" w:hAnsi="Calibri" w:cs="Calibri"/>
          <w:sz w:val="20"/>
          <w:szCs w:val="20"/>
          <w:lang w:val="id-ID"/>
        </w:rPr>
        <w:t>validasi lab</w:t>
      </w:r>
      <w:del w:id="25" w:author="OLTRE" w:date="2024-05-31T23:19:00Z">
        <w:r w:rsidRPr="00B01E8A">
          <w:rPr>
            <w:rFonts w:ascii="Calibri" w:hAnsi="Calibri" w:cs="Calibri"/>
            <w:sz w:val="20"/>
            <w:szCs w:val="20"/>
            <w:lang w:val="id-ID"/>
          </w:rPr>
          <w:delText xml:space="preserve"> dan</w:delText>
        </w:r>
      </w:del>
      <w:ins w:id="26" w:author="OLTRE" w:date="2024-05-31T23:19:00Z">
        <w:r w:rsidR="0040044A" w:rsidRPr="00E676A1">
          <w:rPr>
            <w:rFonts w:ascii="Calibri" w:hAnsi="Calibri" w:cs="Calibri"/>
            <w:sz w:val="20"/>
            <w:szCs w:val="20"/>
            <w:lang w:val="id-ID"/>
          </w:rPr>
          <w:t>,</w:t>
        </w:r>
      </w:ins>
      <w:r w:rsidRPr="00E676A1">
        <w:rPr>
          <w:rFonts w:ascii="Calibri" w:hAnsi="Calibri" w:cs="Calibri"/>
          <w:sz w:val="20"/>
          <w:szCs w:val="20"/>
          <w:lang w:val="id-ID"/>
        </w:rPr>
        <w:t xml:space="preserve"> pembuatan perangkat </w:t>
      </w:r>
      <w:del w:id="27" w:author="OLTRE" w:date="2024-05-31T23:19:00Z">
        <w:r w:rsidRPr="00B01E8A">
          <w:rPr>
            <w:rFonts w:ascii="Calibri" w:hAnsi="Calibri" w:cs="Calibri"/>
            <w:sz w:val="20"/>
            <w:szCs w:val="20"/>
            <w:lang w:val="id-ID"/>
          </w:rPr>
          <w:delText xml:space="preserve"> </w:delText>
        </w:r>
      </w:del>
      <w:r w:rsidRPr="00E676A1">
        <w:rPr>
          <w:rFonts w:ascii="Calibri" w:hAnsi="Calibri" w:cs="Calibri"/>
          <w:sz w:val="20"/>
          <w:szCs w:val="20"/>
          <w:lang w:val="id-ID"/>
        </w:rPr>
        <w:t xml:space="preserve">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del w:id="28" w:author="OLTRE" w:date="2024-05-31T23:19:00Z">
        <w:r w:rsidRPr="00B01E8A">
          <w:rPr>
            <w:rFonts w:ascii="Calibri" w:hAnsi="Calibri" w:cs="Calibri"/>
            <w:sz w:val="20"/>
            <w:szCs w:val="20"/>
            <w:lang w:val="id-ID"/>
          </w:rPr>
          <w:delText xml:space="preserve"> serta</w:delText>
        </w:r>
      </w:del>
      <w:ins w:id="29" w:author="OLTRE" w:date="2024-05-31T23:19:00Z">
        <w:r w:rsidR="0040044A" w:rsidRPr="00E676A1">
          <w:rPr>
            <w:rFonts w:ascii="Calibri" w:hAnsi="Calibri" w:cs="Calibri"/>
            <w:sz w:val="20"/>
            <w:szCs w:val="20"/>
            <w:lang w:val="id-ID"/>
          </w:rPr>
          <w:t>, dan</w:t>
        </w:r>
      </w:ins>
      <w:r w:rsidRPr="00E676A1">
        <w:rPr>
          <w:rFonts w:ascii="Calibri" w:hAnsi="Calibri" w:cs="Calibri"/>
          <w:sz w:val="20"/>
          <w:szCs w:val="20"/>
          <w:lang w:val="id-ID"/>
        </w:rPr>
        <w:t xml:space="preserve"> hal lainnya </w:t>
      </w:r>
      <w:del w:id="30" w:author="OLTRE" w:date="2024-05-31T23:19:00Z">
        <w:r w:rsidRPr="00B01E8A">
          <w:rPr>
            <w:rFonts w:ascii="Calibri" w:hAnsi="Calibri" w:cs="Calibri"/>
            <w:sz w:val="20"/>
            <w:szCs w:val="20"/>
            <w:lang w:val="id-ID"/>
          </w:rPr>
          <w:delText>untuk</w:delText>
        </w:r>
      </w:del>
      <w:ins w:id="31" w:author="OLTRE" w:date="2024-05-31T23:19:00Z">
        <w:r w:rsidR="00067AAD">
          <w:rPr>
            <w:rFonts w:ascii="Calibri" w:hAnsi="Calibri" w:cs="Calibri"/>
            <w:sz w:val="20"/>
            <w:szCs w:val="20"/>
          </w:rPr>
          <w:t>di</w:t>
        </w:r>
      </w:ins>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ins w:id="32" w:author="OLTRE" w:date="2024-05-31T23:19:00Z"/>
          <w:rFonts w:ascii="Calibri" w:hAnsi="Calibri" w:cs="Calibri"/>
          <w:sz w:val="20"/>
          <w:szCs w:val="20"/>
          <w:lang w:val="id-ID"/>
        </w:rPr>
      </w:pPr>
    </w:p>
    <w:p w14:paraId="01C2FF48" w14:textId="294A498F" w:rsidR="00A071A7"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dari waktu ke waktu</w:t>
      </w:r>
      <w:del w:id="33" w:author="OLTRE" w:date="2024-05-31T23:19:00Z">
        <w:r w:rsidR="00A071A7" w:rsidRPr="00B01E8A">
          <w:rPr>
            <w:rFonts w:ascii="Calibri" w:hAnsi="Calibri" w:cs="Calibri"/>
            <w:sz w:val="20"/>
            <w:szCs w:val="20"/>
            <w:lang w:val="id-ID"/>
          </w:rPr>
          <w:delText>,</w:delText>
        </w:r>
      </w:del>
      <w:r w:rsidR="00A071A7" w:rsidRPr="00E676A1">
        <w:rPr>
          <w:rFonts w:ascii="Calibri" w:hAnsi="Calibri" w:cs="Calibri"/>
          <w:sz w:val="20"/>
          <w:szCs w:val="20"/>
          <w:lang w:val="id-ID"/>
        </w:rPr>
        <w:t xml:space="preserve"> atas kebijakannya sendiri</w:t>
      </w:r>
      <w:del w:id="34" w:author="OLTRE" w:date="2024-05-31T23:19:00Z">
        <w:r w:rsidR="00A071A7" w:rsidRPr="00B01E8A">
          <w:rPr>
            <w:rFonts w:ascii="Calibri" w:hAnsi="Calibri" w:cs="Calibri"/>
            <w:sz w:val="20"/>
            <w:szCs w:val="20"/>
            <w:lang w:val="id-ID"/>
          </w:rPr>
          <w:delText xml:space="preserve"> dan tanpa tanggung jawab kepada Mitra</w:delText>
        </w:r>
      </w:del>
      <w:r w:rsidR="00A071A7" w:rsidRPr="00E676A1">
        <w:rPr>
          <w:rFonts w:ascii="Calibri" w:hAnsi="Calibri" w:cs="Calibri"/>
          <w:sz w:val="20"/>
          <w:szCs w:val="20"/>
          <w:lang w:val="id-ID"/>
        </w:rPr>
        <w:t xml:space="preserve">, untuk: (i) mengubah, menambah, </w:t>
      </w:r>
      <w:r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w:t>
      </w:r>
      <w:ins w:id="35" w:author="OLTRE" w:date="2024-05-31T23:19:00Z">
        <w:r w:rsidR="002E4370" w:rsidRPr="00E676A1">
          <w:rPr>
            <w:rFonts w:ascii="Calibri" w:hAnsi="Calibri" w:cs="Calibri"/>
            <w:sz w:val="20"/>
            <w:szCs w:val="20"/>
            <w:lang w:val="id-ID"/>
          </w:rPr>
          <w:t xml:space="preserve">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w:t>
        </w:r>
      </w:ins>
      <w:r w:rsidR="00A071A7" w:rsidRPr="00E676A1">
        <w:rPr>
          <w:rFonts w:ascii="Calibri" w:hAnsi="Calibri" w:cs="Calibri"/>
          <w:sz w:val="20"/>
          <w:szCs w:val="20"/>
          <w:lang w:val="id-ID"/>
        </w:rPr>
        <w:t xml:space="preserve">pemberitahuan tertulis kepada Mitra setidaknya </w:t>
      </w:r>
      <w:r w:rsidR="00A071A7" w:rsidRPr="00E676A1">
        <w:rPr>
          <w:rFonts w:ascii="Calibri" w:hAnsi="Calibri" w:cs="Calibri"/>
          <w:sz w:val="20"/>
          <w:szCs w:val="20"/>
          <w:lang w:val="id-ID"/>
        </w:rPr>
        <w:lastRenderedPageBreak/>
        <w:t>sembilan puluh (90) hari sebelum tanggal berlaku perubahan tersebut</w:t>
      </w:r>
      <w:ins w:id="36" w:author="OLTRE" w:date="2024-05-31T23:19:00Z">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2.2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 xml:space="preserve">oleh REGENE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ins>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43A0CC9A" w:rsidR="00C46C65" w:rsidRPr="00E676A1" w:rsidRDefault="00080086" w:rsidP="00803972">
      <w:pPr>
        <w:numPr>
          <w:numberingChange w:id="37" w:author="OLTRE" w:date="2024-05-31T23:19:00Z" w:original="%1:3:0:.%2:1:0:."/>
        </w:numPr>
        <w:spacing w:line="276" w:lineRule="auto"/>
        <w:ind w:left="420"/>
        <w:jc w:val="both"/>
        <w:rPr>
          <w:rFonts w:ascii="Calibri" w:hAnsi="Calibri" w:cs="Calibri"/>
          <w:sz w:val="20"/>
          <w:szCs w:val="20"/>
          <w:lang w:val="id-ID"/>
        </w:rPr>
        <w:pPrChange w:id="38" w:author="OLTRE" w:date="2024-05-31T23:19:00Z">
          <w:pPr>
            <w:numPr>
              <w:ilvl w:val="1"/>
              <w:numId w:val="17"/>
            </w:numPr>
            <w:spacing w:line="276" w:lineRule="auto"/>
            <w:ind w:left="420" w:hanging="420"/>
            <w:jc w:val="both"/>
          </w:pPr>
        </w:pPrChange>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del w:id="39" w:author="OLTRE" w:date="2024-05-31T23:19:00Z">
        <w:r w:rsidRPr="00B01E8A">
          <w:rPr>
            <w:rFonts w:ascii="Calibri" w:hAnsi="Calibri" w:cs="Calibri"/>
            <w:sz w:val="20"/>
            <w:szCs w:val="20"/>
            <w:lang w:val="id-ID"/>
          </w:rPr>
          <w:delText xml:space="preserve"> terkait</w:delText>
        </w:r>
      </w:del>
      <w:ins w:id="40" w:author="OLTRE" w:date="2024-05-31T23:19:00Z">
        <w:r w:rsidR="0053510E" w:rsidRPr="00E676A1">
          <w:rPr>
            <w:rFonts w:ascii="Calibri" w:hAnsi="Calibri" w:cs="Calibri"/>
            <w:sz w:val="20"/>
            <w:szCs w:val="20"/>
            <w:lang w:val="id-ID"/>
          </w:rPr>
          <w:t>,</w:t>
        </w:r>
      </w:ins>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w:t>
      </w:r>
      <w:ins w:id="41" w:author="OLTRE" w:date="2024-05-31T23:19:00Z">
        <w:r w:rsidR="009720A4" w:rsidRPr="00E676A1">
          <w:rPr>
            <w:rFonts w:ascii="Calibri" w:hAnsi="Calibri" w:cs="Calibri"/>
            <w:sz w:val="20"/>
            <w:szCs w:val="20"/>
            <w:lang w:val="id-ID"/>
          </w:rPr>
          <w:t xml:space="preserve">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1098B" w:rsidRPr="00E676A1">
          <w:rPr>
            <w:rFonts w:ascii="Calibri" w:hAnsi="Calibri" w:cs="Calibri"/>
            <w:sz w:val="20"/>
            <w:szCs w:val="20"/>
            <w:lang w:val="id-ID"/>
          </w:rPr>
          <w:t xml:space="preserve">tes DNA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ins>
      <w:r w:rsidRPr="00E676A1">
        <w:rPr>
          <w:rFonts w:ascii="Calibri" w:hAnsi="Calibri" w:cs="Calibri"/>
          <w:sz w:val="20"/>
          <w:szCs w:val="20"/>
          <w:lang w:val="id-ID"/>
        </w:rPr>
        <w:t>institusi</w:t>
      </w:r>
      <w:del w:id="42" w:author="OLTRE" w:date="2024-05-31T23:19:00Z">
        <w:r w:rsidRPr="00B01E8A">
          <w:rPr>
            <w:rFonts w:ascii="Calibri" w:hAnsi="Calibri" w:cs="Calibri"/>
            <w:sz w:val="20"/>
            <w:szCs w:val="20"/>
            <w:lang w:val="id-ID"/>
          </w:rPr>
          <w:delText xml:space="preserve"> atau</w:delText>
        </w:r>
      </w:del>
      <w:ins w:id="43" w:author="OLTRE" w:date="2024-05-31T23:19:00Z">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dan</w:t>
        </w:r>
      </w:ins>
      <w:r w:rsidR="005E67C8" w:rsidRPr="00E676A1">
        <w:rPr>
          <w:rFonts w:ascii="Calibri" w:hAnsi="Calibri" w:cs="Calibri"/>
          <w:sz w:val="20"/>
          <w:szCs w:val="20"/>
          <w:lang w:val="id-ID"/>
        </w:rPr>
        <w:t xml:space="preserve"> </w:t>
      </w:r>
      <w:r w:rsidRPr="00E676A1">
        <w:rPr>
          <w:rFonts w:ascii="Calibri" w:hAnsi="Calibri" w:cs="Calibri"/>
          <w:sz w:val="20"/>
          <w:szCs w:val="20"/>
          <w:lang w:val="id-ID"/>
        </w:rPr>
        <w:t xml:space="preserve">lembaga </w:t>
      </w:r>
      <w:ins w:id="44" w:author="OLTRE" w:date="2024-05-31T23:19:00Z">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ins>
      <w:r w:rsidRPr="00E676A1">
        <w:rPr>
          <w:rFonts w:ascii="Calibri" w:hAnsi="Calibri" w:cs="Calibri"/>
          <w:sz w:val="20"/>
          <w:szCs w:val="20"/>
          <w:lang w:val="id-ID"/>
        </w:rPr>
        <w:t xml:space="preserve">di </w:t>
      </w:r>
      <w:r w:rsidR="009C6528">
        <w:rPr>
          <w:rFonts w:ascii="Calibri" w:hAnsi="Calibri" w:cs="Calibri"/>
          <w:sz w:val="20"/>
          <w:szCs w:val="20"/>
          <w:lang w:val="id-ID"/>
        </w:rPr>
        <w:t>Indonesia</w:t>
      </w:r>
      <w:ins w:id="45" w:author="OLTRE" w:date="2024-05-31T23:19:00Z">
        <w:r w:rsidR="00C95BF3" w:rsidRPr="00E676A1">
          <w:rPr>
            <w:rFonts w:ascii="Calibri" w:hAnsi="Calibri" w:cs="Calibri"/>
            <w:sz w:val="20"/>
            <w:szCs w:val="20"/>
            <w:lang w:val="id-ID"/>
          </w:rPr>
          <w:t>,</w:t>
        </w:r>
      </w:ins>
      <w:r w:rsidRPr="00E676A1">
        <w:rPr>
          <w:rFonts w:ascii="Calibri" w:hAnsi="Calibri" w:cs="Calibri"/>
          <w:sz w:val="20"/>
          <w:szCs w:val="20"/>
          <w:lang w:val="id-ID"/>
        </w:rPr>
        <w:t xml:space="preserve"> termasuk </w:t>
      </w:r>
      <w:del w:id="46" w:author="OLTRE" w:date="2024-05-31T23:19:00Z">
        <w:r w:rsidRPr="00B01E8A">
          <w:rPr>
            <w:rFonts w:ascii="Calibri" w:hAnsi="Calibri" w:cs="Calibri"/>
            <w:sz w:val="20"/>
            <w:szCs w:val="20"/>
            <w:lang w:val="id-ID"/>
          </w:rPr>
          <w:delText xml:space="preserve">apabila terdapat </w:delText>
        </w:r>
      </w:del>
      <w:r w:rsidRPr="00E676A1">
        <w:rPr>
          <w:rFonts w:ascii="Calibri" w:hAnsi="Calibri" w:cs="Calibri"/>
          <w:sz w:val="20"/>
          <w:szCs w:val="20"/>
          <w:lang w:val="id-ID"/>
        </w:rPr>
        <w:t>jaringan swasta yang dinilai memungkinkan oleh Mitra</w:t>
      </w:r>
      <w:del w:id="47" w:author="OLTRE" w:date="2024-05-31T23:19:00Z">
        <w:r w:rsidRPr="00B01E8A">
          <w:rPr>
            <w:rFonts w:ascii="Calibri" w:hAnsi="Calibri" w:cs="Calibri"/>
            <w:sz w:val="20"/>
            <w:szCs w:val="20"/>
            <w:lang w:val="id-ID"/>
          </w:rPr>
          <w:delText xml:space="preserve">, maka Mitra dapat memberitahukan kepada REGENE sehingga REGENE tidak akan masuk sampai atau kecuali Mitra menyatakan bahwa jaringan tersebut dikecualikan dari target Mitra  </w:delText>
        </w:r>
        <w:r w:rsidR="00A41B33" w:rsidRPr="00B01E8A">
          <w:rPr>
            <w:rFonts w:ascii="Calibri" w:hAnsi="Calibri" w:cs="Calibri"/>
            <w:sz w:val="20"/>
            <w:szCs w:val="20"/>
            <w:lang w:val="id-ID"/>
          </w:rPr>
          <w:delText xml:space="preserve"> (untuk selanjutnya disebut “</w:delText>
        </w:r>
      </w:del>
      <w:ins w:id="48" w:author="OLTRE" w:date="2024-05-31T23:19:00Z">
        <w:r w:rsidR="00C67A34" w:rsidRPr="00E676A1">
          <w:rPr>
            <w:rFonts w:ascii="Calibri" w:hAnsi="Calibri" w:cs="Calibri"/>
            <w:sz w:val="20"/>
            <w:szCs w:val="20"/>
            <w:lang w:val="id-ID"/>
          </w:rPr>
          <w:t xml:space="preserve"> (“</w:t>
        </w:r>
      </w:ins>
      <w:r w:rsidR="00AD37CC" w:rsidRPr="00E676A1">
        <w:rPr>
          <w:rFonts w:ascii="Calibri" w:hAnsi="Calibri" w:cs="Calibri"/>
          <w:b/>
          <w:bCs/>
          <w:sz w:val="20"/>
          <w:szCs w:val="20"/>
          <w:lang w:val="id-ID"/>
        </w:rPr>
        <w:t>Wilayah</w:t>
      </w:r>
      <w:del w:id="49" w:author="OLTRE" w:date="2024-05-31T23:19:00Z">
        <w:r w:rsidR="00A41B33" w:rsidRPr="00B01E8A">
          <w:rPr>
            <w:rFonts w:ascii="Calibri" w:hAnsi="Calibri" w:cs="Calibri"/>
            <w:sz w:val="20"/>
            <w:szCs w:val="20"/>
            <w:lang w:val="id-ID"/>
          </w:rPr>
          <w:delText>”)</w:delText>
        </w:r>
      </w:del>
      <w:ins w:id="50" w:author="OLTRE" w:date="2024-05-31T23:19:00Z">
        <w:r w:rsidR="00AD37CC" w:rsidRPr="00E676A1">
          <w:rPr>
            <w:rFonts w:ascii="Calibri" w:hAnsi="Calibri" w:cs="Calibri"/>
            <w:b/>
            <w:bCs/>
            <w:sz w:val="20"/>
            <w:szCs w:val="20"/>
            <w:lang w:val="id-ID"/>
          </w:rPr>
          <w:t xml:space="preserve">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ins>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ins w:id="51" w:author="OLTRE" w:date="2024-05-31T23:19:00Z">
        <w:r w:rsidR="00FB1538" w:rsidRPr="00E676A1">
          <w:rPr>
            <w:rFonts w:ascii="Calibri" w:hAnsi="Calibri" w:cs="Calibri"/>
            <w:sz w:val="20"/>
            <w:szCs w:val="20"/>
            <w:lang w:val="id-ID"/>
          </w:rPr>
          <w:t xml:space="preserve"> Mitra berhak dari waktu ke waktu atas kebijakannya sendiri menentukan 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Layanan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ins>
    </w:p>
    <w:p w14:paraId="0AD61926" w14:textId="77777777" w:rsidR="00FE01E0" w:rsidRPr="00B01E8A" w:rsidRDefault="00FE01E0" w:rsidP="00B01E8A">
      <w:pPr>
        <w:numPr>
          <w:ilvl w:val="1"/>
          <w:numId w:val="17"/>
        </w:numPr>
        <w:spacing w:line="276" w:lineRule="auto"/>
        <w:jc w:val="both"/>
        <w:rPr>
          <w:del w:id="52" w:author="OLTRE" w:date="2024-05-31T23:19:00Z"/>
          <w:rFonts w:ascii="Calibri" w:hAnsi="Calibri" w:cs="Calibri"/>
          <w:sz w:val="20"/>
          <w:szCs w:val="20"/>
          <w:lang w:val="id-ID"/>
        </w:rPr>
      </w:pPr>
      <w:del w:id="53" w:author="OLTRE" w:date="2024-05-31T23:19:00Z">
        <w:r w:rsidRPr="00B01E8A">
          <w:rPr>
            <w:rFonts w:ascii="Calibri" w:hAnsi="Calibri" w:cs="Calibri"/>
            <w:sz w:val="20"/>
            <w:szCs w:val="20"/>
            <w:lang w:val="id-ID"/>
          </w:rPr>
          <w:delText xml:space="preserve">Mitra berjanji dan mengikatkan diri tidak akan mengalihkan dan/atau memberikan </w:delText>
        </w:r>
        <w:r w:rsidR="00C46C65" w:rsidRPr="00B01E8A">
          <w:rPr>
            <w:rFonts w:ascii="Calibri" w:hAnsi="Calibri" w:cs="Calibri"/>
            <w:sz w:val="20"/>
            <w:szCs w:val="20"/>
            <w:lang w:val="id-ID"/>
          </w:rPr>
          <w:delText>P</w:delText>
        </w:r>
        <w:r w:rsidRPr="00B01E8A">
          <w:rPr>
            <w:rFonts w:ascii="Calibri" w:hAnsi="Calibri" w:cs="Calibri"/>
            <w:sz w:val="20"/>
            <w:szCs w:val="20"/>
            <w:lang w:val="id-ID"/>
          </w:rPr>
          <w:delText xml:space="preserve">erjanjian Distributor </w:delText>
        </w:r>
        <w:r w:rsidR="00C46C65" w:rsidRPr="00B01E8A">
          <w:rPr>
            <w:rFonts w:ascii="Calibri" w:hAnsi="Calibri" w:cs="Calibri"/>
            <w:sz w:val="20"/>
            <w:szCs w:val="20"/>
            <w:lang w:val="id-ID"/>
          </w:rPr>
          <w:delText xml:space="preserve">ini </w:delText>
        </w:r>
        <w:r w:rsidRPr="00B01E8A">
          <w:rPr>
            <w:rFonts w:ascii="Calibri" w:hAnsi="Calibri" w:cs="Calibri"/>
            <w:sz w:val="20"/>
            <w:szCs w:val="20"/>
            <w:lang w:val="id-ID"/>
          </w:rPr>
          <w:delText>kepada pihak lainnya tanpa persetujuan tertulis</w:delText>
        </w:r>
        <w:r w:rsidR="00C46C65" w:rsidRPr="00B01E8A">
          <w:rPr>
            <w:rFonts w:ascii="Calibri" w:hAnsi="Calibri" w:cs="Calibri"/>
            <w:sz w:val="20"/>
            <w:szCs w:val="20"/>
            <w:lang w:val="id-ID"/>
          </w:rPr>
          <w:delText xml:space="preserve"> sebelumnya</w:delText>
        </w:r>
        <w:r w:rsidRPr="00B01E8A">
          <w:rPr>
            <w:rFonts w:ascii="Calibri" w:hAnsi="Calibri" w:cs="Calibri"/>
            <w:sz w:val="20"/>
            <w:szCs w:val="20"/>
            <w:lang w:val="id-ID"/>
          </w:rPr>
          <w:delText xml:space="preserve"> dari </w:delText>
        </w:r>
        <w:r w:rsidR="00080086" w:rsidRPr="00B01E8A">
          <w:rPr>
            <w:rFonts w:ascii="Calibri" w:hAnsi="Calibri" w:cs="Calibri"/>
            <w:sz w:val="20"/>
            <w:szCs w:val="20"/>
            <w:lang w:val="id-ID"/>
          </w:rPr>
          <w:delText>REGENE kecuali sebagaimana telah diungkapkan sebelumnya bawah akan ditunjuk satu perusahaan atau satu entitas</w:delText>
        </w:r>
        <w:r w:rsidRPr="00B01E8A">
          <w:rPr>
            <w:rFonts w:ascii="Calibri" w:hAnsi="Calibri" w:cs="Calibri"/>
            <w:sz w:val="20"/>
            <w:szCs w:val="20"/>
            <w:lang w:val="id-ID"/>
          </w:rPr>
          <w:delText>.</w:delText>
        </w:r>
      </w:del>
    </w:p>
    <w:p w14:paraId="528F7B2E" w14:textId="77777777" w:rsidR="00BB3C3E" w:rsidRPr="00B01E8A" w:rsidRDefault="00BB3C3E" w:rsidP="00B01E8A">
      <w:pPr>
        <w:spacing w:line="276" w:lineRule="auto"/>
        <w:jc w:val="both"/>
        <w:rPr>
          <w:del w:id="54" w:author="OLTRE" w:date="2024-05-31T23:19:00Z"/>
          <w:rFonts w:ascii="Calibri" w:hAnsi="Calibri" w:cs="Calibri"/>
          <w:sz w:val="20"/>
          <w:szCs w:val="20"/>
          <w:lang w:val="id-ID"/>
        </w:rPr>
      </w:pPr>
    </w:p>
    <w:p w14:paraId="7464FED6" w14:textId="25390E41" w:rsidR="00BB3C3E" w:rsidRPr="00E676A1" w:rsidRDefault="00EF1837" w:rsidP="00B01E8A">
      <w:pPr>
        <w:spacing w:line="276" w:lineRule="auto"/>
        <w:jc w:val="both"/>
        <w:rPr>
          <w:ins w:id="55" w:author="OLTRE" w:date="2024-05-31T23:19:00Z"/>
          <w:rFonts w:ascii="Calibri" w:hAnsi="Calibri" w:cs="Calibri"/>
          <w:sz w:val="20"/>
          <w:szCs w:val="20"/>
          <w:lang w:val="id-ID"/>
        </w:rPr>
      </w:pPr>
      <w:commentRangeStart w:id="56"/>
      <w:commentRangeEnd w:id="56"/>
      <w:ins w:id="57" w:author="OLTRE" w:date="2024-05-31T23:19:00Z">
        <w:r w:rsidRPr="00E676A1">
          <w:rPr>
            <w:rStyle w:val="CommentReference"/>
            <w:lang w:val="id-ID"/>
          </w:rPr>
          <w:commentReference w:id="56"/>
        </w:r>
      </w:ins>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6F69AD95" w14:textId="77777777" w:rsidR="00FE01E0" w:rsidRPr="00B01E8A" w:rsidRDefault="00FE01E0" w:rsidP="00B01E8A">
      <w:pPr>
        <w:numPr>
          <w:ilvl w:val="1"/>
          <w:numId w:val="17"/>
        </w:numPr>
        <w:spacing w:line="276" w:lineRule="auto"/>
        <w:jc w:val="both"/>
        <w:rPr>
          <w:del w:id="58" w:author="OLTRE" w:date="2024-05-31T23:19:00Z"/>
          <w:rFonts w:ascii="Calibri" w:hAnsi="Calibri" w:cs="Calibri"/>
          <w:sz w:val="20"/>
          <w:szCs w:val="20"/>
          <w:lang w:val="id-ID"/>
        </w:rPr>
      </w:pPr>
      <w:del w:id="59" w:author="OLTRE" w:date="2024-05-31T23:19:00Z">
        <w:r w:rsidRPr="00B01E8A">
          <w:rPr>
            <w:rFonts w:ascii="Calibri" w:hAnsi="Calibri" w:cs="Calibri"/>
            <w:sz w:val="20"/>
            <w:szCs w:val="20"/>
            <w:lang w:val="id-ID"/>
          </w:rPr>
          <w:delText>Para Pihak sepakat bahwa Mitra</w:delText>
        </w:r>
        <w:r w:rsidR="00080086" w:rsidRPr="00B01E8A">
          <w:rPr>
            <w:rFonts w:ascii="Calibri" w:hAnsi="Calibri" w:cs="Calibri"/>
            <w:sz w:val="20"/>
            <w:szCs w:val="20"/>
            <w:lang w:val="id-ID"/>
          </w:rPr>
          <w:delText xml:space="preserve"> bermaksud u</w:delText>
        </w:r>
        <w:r w:rsidRPr="00B01E8A">
          <w:rPr>
            <w:rFonts w:ascii="Calibri" w:hAnsi="Calibri" w:cs="Calibri"/>
            <w:sz w:val="20"/>
            <w:szCs w:val="20"/>
            <w:lang w:val="id-ID"/>
          </w:rPr>
          <w:delText>ntuk menjual</w:delText>
        </w:r>
        <w:r w:rsidR="00080086" w:rsidRPr="00B01E8A">
          <w:rPr>
            <w:rFonts w:ascii="Calibri" w:hAnsi="Calibri" w:cs="Calibri"/>
            <w:sz w:val="20"/>
            <w:szCs w:val="20"/>
            <w:lang w:val="id-ID"/>
          </w:rPr>
          <w:delText xml:space="preserve"> Layanan tes DNA sebanyak </w:delText>
        </w:r>
        <w:r w:rsidR="0065288E">
          <w:rPr>
            <w:rFonts w:ascii="Calibri" w:hAnsi="Calibri" w:cs="Calibri"/>
            <w:sz w:val="20"/>
            <w:szCs w:val="20"/>
          </w:rPr>
          <w:delText>2</w:delText>
        </w:r>
        <w:r w:rsidR="00080086" w:rsidRPr="00B01E8A">
          <w:rPr>
            <w:rFonts w:ascii="Calibri" w:hAnsi="Calibri" w:cs="Calibri"/>
            <w:sz w:val="20"/>
            <w:szCs w:val="20"/>
            <w:lang w:val="id-ID"/>
          </w:rPr>
          <w:delText>0,000 (</w:delText>
        </w:r>
        <w:r w:rsidR="0065288E">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dimana dengan penjualan minimal sebanyak  </w:delText>
        </w:r>
        <w:r w:rsidR="0065288E">
          <w:rPr>
            <w:rFonts w:ascii="Calibri" w:hAnsi="Calibri" w:cs="Calibri"/>
            <w:sz w:val="20"/>
            <w:szCs w:val="20"/>
          </w:rPr>
          <w:delText>2</w:delText>
        </w:r>
        <w:r w:rsidR="00080086" w:rsidRPr="00B01E8A">
          <w:rPr>
            <w:rFonts w:ascii="Calibri" w:hAnsi="Calibri" w:cs="Calibri"/>
            <w:sz w:val="20"/>
            <w:szCs w:val="20"/>
            <w:lang w:val="id-ID"/>
          </w:rPr>
          <w:delText>0,000 (</w:delText>
        </w:r>
        <w:r w:rsidR="0065288E">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dalam </w:delText>
        </w:r>
        <w:r w:rsidR="008C3785">
          <w:rPr>
            <w:rFonts w:ascii="Calibri" w:hAnsi="Calibri" w:cs="Calibri"/>
            <w:sz w:val="20"/>
            <w:szCs w:val="20"/>
          </w:rPr>
          <w:delText>1</w:delText>
        </w:r>
        <w:r w:rsidR="00080086" w:rsidRPr="00B01E8A">
          <w:rPr>
            <w:rFonts w:ascii="Calibri" w:hAnsi="Calibri" w:cs="Calibri"/>
            <w:sz w:val="20"/>
            <w:szCs w:val="20"/>
            <w:lang w:val="id-ID"/>
          </w:rPr>
          <w:delText xml:space="preserve"> (</w:delText>
        </w:r>
        <w:r w:rsidR="008C3785">
          <w:rPr>
            <w:rFonts w:ascii="Calibri" w:hAnsi="Calibri" w:cs="Calibri"/>
            <w:sz w:val="20"/>
            <w:szCs w:val="20"/>
          </w:rPr>
          <w:delText>satu</w:delText>
        </w:r>
        <w:r w:rsidR="00080086" w:rsidRPr="00B01E8A">
          <w:rPr>
            <w:rFonts w:ascii="Calibri" w:hAnsi="Calibri" w:cs="Calibri"/>
            <w:sz w:val="20"/>
            <w:szCs w:val="20"/>
            <w:lang w:val="id-ID"/>
          </w:rPr>
          <w:delText xml:space="preserve">) </w:delText>
        </w:r>
        <w:r w:rsidR="008C3785">
          <w:rPr>
            <w:rFonts w:ascii="Calibri" w:hAnsi="Calibri" w:cs="Calibri"/>
            <w:sz w:val="20"/>
            <w:szCs w:val="20"/>
          </w:rPr>
          <w:delText>tahun</w:delText>
        </w:r>
        <w:r w:rsidR="008733A9">
          <w:rPr>
            <w:rFonts w:ascii="Calibri" w:hAnsi="Calibri" w:cs="Calibri"/>
            <w:sz w:val="20"/>
            <w:szCs w:val="20"/>
          </w:rPr>
          <w:delText xml:space="preserve"> </w:delText>
        </w:r>
        <w:r w:rsidR="00080086" w:rsidRPr="00B01E8A">
          <w:rPr>
            <w:rFonts w:ascii="Calibri" w:hAnsi="Calibri" w:cs="Calibri"/>
            <w:sz w:val="20"/>
            <w:szCs w:val="20"/>
            <w:lang w:val="id-ID"/>
          </w:rPr>
          <w:delText xml:space="preserve">Mitra berhak mendapatkan harga sejumlah USD 100 (seratus  dolar </w:delText>
        </w:r>
        <w:r w:rsidR="00BB3C3E" w:rsidRPr="00B01E8A">
          <w:rPr>
            <w:rFonts w:ascii="Calibri" w:hAnsi="Calibri" w:cs="Calibri"/>
            <w:sz w:val="20"/>
            <w:szCs w:val="20"/>
            <w:lang w:val="id-ID"/>
          </w:rPr>
          <w:delText>A</w:delText>
        </w:r>
        <w:r w:rsidR="00080086" w:rsidRPr="00B01E8A">
          <w:rPr>
            <w:rFonts w:ascii="Calibri" w:hAnsi="Calibri" w:cs="Calibri"/>
            <w:sz w:val="20"/>
            <w:szCs w:val="20"/>
            <w:lang w:val="id-ID"/>
          </w:rPr>
          <w:delText xml:space="preserve">merika </w:delText>
        </w:r>
        <w:r w:rsidR="00BB3C3E" w:rsidRPr="00B01E8A">
          <w:rPr>
            <w:rFonts w:ascii="Calibri" w:hAnsi="Calibri" w:cs="Calibri"/>
            <w:sz w:val="20"/>
            <w:szCs w:val="20"/>
            <w:lang w:val="id-ID"/>
          </w:rPr>
          <w:delText>S</w:delText>
        </w:r>
        <w:r w:rsidR="00080086" w:rsidRPr="00B01E8A">
          <w:rPr>
            <w:rFonts w:ascii="Calibri" w:hAnsi="Calibri" w:cs="Calibri"/>
            <w:sz w:val="20"/>
            <w:szCs w:val="20"/>
            <w:lang w:val="id-ID"/>
          </w:rPr>
          <w:delText xml:space="preserve">erikat) harga tersebut dalam waktu </w:delText>
        </w:r>
        <w:r w:rsidR="008C3785">
          <w:rPr>
            <w:rFonts w:ascii="Calibri" w:hAnsi="Calibri" w:cs="Calibri"/>
            <w:sz w:val="20"/>
            <w:szCs w:val="20"/>
          </w:rPr>
          <w:delText>1</w:delText>
        </w:r>
        <w:r w:rsidR="008733A9">
          <w:rPr>
            <w:rFonts w:ascii="Calibri" w:hAnsi="Calibri" w:cs="Calibri"/>
            <w:sz w:val="20"/>
            <w:szCs w:val="20"/>
          </w:rPr>
          <w:delText xml:space="preserve"> </w:delText>
        </w:r>
        <w:r w:rsidR="00080086" w:rsidRPr="00B01E8A">
          <w:rPr>
            <w:rFonts w:ascii="Calibri" w:hAnsi="Calibri" w:cs="Calibri"/>
            <w:sz w:val="20"/>
            <w:szCs w:val="20"/>
            <w:lang w:val="id-ID"/>
          </w:rPr>
          <w:delText>(</w:delText>
        </w:r>
        <w:r w:rsidR="008C3785">
          <w:rPr>
            <w:rFonts w:ascii="Calibri" w:hAnsi="Calibri" w:cs="Calibri"/>
            <w:sz w:val="20"/>
            <w:szCs w:val="20"/>
          </w:rPr>
          <w:delText>satu</w:delText>
        </w:r>
        <w:r w:rsidR="00080086" w:rsidRPr="00B01E8A">
          <w:rPr>
            <w:rFonts w:ascii="Calibri" w:hAnsi="Calibri" w:cs="Calibri"/>
            <w:sz w:val="20"/>
            <w:szCs w:val="20"/>
            <w:lang w:val="id-ID"/>
          </w:rPr>
          <w:delText>)</w:delText>
        </w:r>
        <w:r w:rsidR="0065288E">
          <w:rPr>
            <w:rFonts w:ascii="Calibri" w:hAnsi="Calibri" w:cs="Calibri"/>
            <w:sz w:val="20"/>
            <w:szCs w:val="20"/>
          </w:rPr>
          <w:delText xml:space="preserve"> </w:delText>
        </w:r>
        <w:r w:rsidR="008C3785">
          <w:rPr>
            <w:rFonts w:ascii="Calibri" w:hAnsi="Calibri" w:cs="Calibri"/>
            <w:sz w:val="20"/>
            <w:szCs w:val="20"/>
          </w:rPr>
          <w:delText>tahun</w:delText>
        </w:r>
        <w:r w:rsidR="00080086" w:rsidRPr="00B01E8A">
          <w:rPr>
            <w:rFonts w:ascii="Calibri" w:hAnsi="Calibri" w:cs="Calibri"/>
            <w:sz w:val="20"/>
            <w:szCs w:val="20"/>
            <w:lang w:val="id-ID"/>
          </w:rPr>
          <w:delText xml:space="preserve"> sejak Perjanjian ini ditandatangani di</w:delText>
        </w:r>
        <w:r w:rsidR="00BB3C3E"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 xml:space="preserve">luar hal tersebut maka harga akan dinegosiasikan dan didiskusikan lebih lanjut, </w:delText>
        </w:r>
        <w:r w:rsidR="00101835">
          <w:rPr>
            <w:rFonts w:ascii="Calibri" w:hAnsi="Calibri" w:cs="Calibri"/>
            <w:sz w:val="20"/>
            <w:szCs w:val="20"/>
          </w:rPr>
          <w:delText xml:space="preserve">sedangkan </w:delText>
        </w:r>
        <w:r w:rsidR="00080086" w:rsidRPr="00B01E8A">
          <w:rPr>
            <w:rFonts w:ascii="Calibri" w:hAnsi="Calibri" w:cs="Calibri"/>
            <w:sz w:val="20"/>
            <w:szCs w:val="20"/>
            <w:lang w:val="id-ID"/>
          </w:rPr>
          <w:delText>untuk Layanan lainnya dari REGENE yang dapat dipasarkan oleh Mitra, maka Para Pihak dapat membahas nilai berdasarkan kebutuhan yang ada</w:delText>
        </w:r>
        <w:r w:rsidR="00B86D07" w:rsidRPr="00B01E8A">
          <w:rPr>
            <w:rFonts w:ascii="Calibri" w:hAnsi="Calibri" w:cs="Calibri"/>
            <w:sz w:val="20"/>
            <w:szCs w:val="20"/>
            <w:lang w:val="id-ID"/>
          </w:rPr>
          <w:delText xml:space="preserve">. </w:delText>
        </w:r>
      </w:del>
    </w:p>
    <w:p w14:paraId="3654C20F" w14:textId="1C138477" w:rsidR="0096368C" w:rsidRPr="00E676A1" w:rsidRDefault="00FE01E0" w:rsidP="00B01E8A">
      <w:pPr>
        <w:numPr>
          <w:ilvl w:val="1"/>
          <w:numId w:val="17"/>
        </w:numPr>
        <w:spacing w:line="276" w:lineRule="auto"/>
        <w:jc w:val="both"/>
        <w:rPr>
          <w:ins w:id="60" w:author="OLTRE" w:date="2024-05-31T23:19:00Z"/>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tes DNA</w:t>
      </w:r>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del w:id="61" w:author="OLTRE" w:date="2024-05-31T23:19:00Z">
        <w:r w:rsidR="00080086" w:rsidRPr="00B01E8A">
          <w:rPr>
            <w:rFonts w:ascii="Calibri" w:hAnsi="Calibri" w:cs="Calibri"/>
            <w:sz w:val="20"/>
            <w:szCs w:val="20"/>
            <w:lang w:val="id-ID"/>
          </w:rPr>
          <w:delText>melakukan order</w:delText>
        </w:r>
      </w:del>
      <w:ins w:id="62" w:author="OLTRE" w:date="2024-05-31T23:19:00Z">
        <w:r w:rsidR="0096368C" w:rsidRPr="00E676A1">
          <w:rPr>
            <w:rFonts w:ascii="Calibri" w:hAnsi="Calibri" w:cs="Calibri"/>
            <w:sz w:val="20"/>
            <w:szCs w:val="20"/>
            <w:lang w:val="id-ID"/>
          </w:rPr>
          <w:t>langkah-langkah berikut ini:</w:t>
        </w:r>
      </w:ins>
    </w:p>
    <w:p w14:paraId="6CA583DA" w14:textId="33CD9CB4" w:rsidR="0096368C" w:rsidRPr="00E676A1" w:rsidRDefault="0096368C" w:rsidP="0096368C">
      <w:pPr>
        <w:numPr>
          <w:ilvl w:val="2"/>
          <w:numId w:val="17"/>
        </w:numPr>
        <w:spacing w:line="276" w:lineRule="auto"/>
        <w:ind w:left="993" w:hanging="567"/>
        <w:jc w:val="both"/>
        <w:rPr>
          <w:ins w:id="63" w:author="OLTRE" w:date="2024-05-31T23:19:00Z"/>
          <w:rFonts w:ascii="Calibri" w:hAnsi="Calibri" w:cs="Calibri"/>
          <w:sz w:val="20"/>
          <w:szCs w:val="20"/>
          <w:lang w:val="id-ID"/>
        </w:rPr>
      </w:pPr>
      <w:ins w:id="64" w:author="OLTRE" w:date="2024-05-31T23:19:00Z">
        <w:r w:rsidRPr="00E676A1">
          <w:rPr>
            <w:rFonts w:ascii="Calibri" w:hAnsi="Calibri" w:cs="Calibri"/>
            <w:sz w:val="20"/>
            <w:szCs w:val="20"/>
            <w:lang w:val="id-ID"/>
          </w:rPr>
          <w:tab/>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atas suatu jumlah tes DNA tertentu</w:t>
        </w:r>
      </w:ins>
      <w:r w:rsidR="003720DB" w:rsidRPr="00E676A1">
        <w:rPr>
          <w:rFonts w:ascii="Calibri" w:hAnsi="Calibri" w:cs="Calibri"/>
          <w:sz w:val="20"/>
          <w:szCs w:val="20"/>
          <w:lang w:val="id-ID"/>
        </w:rPr>
        <w:t xml:space="preserve"> </w:t>
      </w:r>
      <w:r w:rsidR="00080086" w:rsidRPr="00E676A1">
        <w:rPr>
          <w:rFonts w:ascii="Calibri" w:hAnsi="Calibri" w:cs="Calibri"/>
          <w:sz w:val="20"/>
          <w:szCs w:val="20"/>
          <w:lang w:val="id-ID"/>
        </w:rPr>
        <w:t>kepada REGENE untuk dapat diproses oleh REGENE</w:t>
      </w:r>
      <w:del w:id="65" w:author="OLTRE" w:date="2024-05-31T23:19:00Z">
        <w:r w:rsidR="00080086" w:rsidRPr="00B01E8A">
          <w:rPr>
            <w:rFonts w:ascii="Calibri" w:hAnsi="Calibri" w:cs="Calibri"/>
            <w:sz w:val="20"/>
            <w:szCs w:val="20"/>
            <w:lang w:val="id-ID"/>
          </w:rPr>
          <w:delText>, setelah pembelian dan pembayaran dilakukan secara langsung di</w:delText>
        </w:r>
        <w:r w:rsidR="00BB3C3E"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depan, namun untuk proyek lainnya sehubungan dengan perangkat lunak</w:delText>
        </w:r>
      </w:del>
      <w:ins w:id="66" w:author="OLTRE" w:date="2024-05-31T23:19:00Z">
        <w:r w:rsidRPr="00E676A1">
          <w:rPr>
            <w:rFonts w:ascii="Calibri" w:hAnsi="Calibri" w:cs="Calibri"/>
            <w:sz w:val="20"/>
            <w:szCs w:val="20"/>
            <w:lang w:val="id-ID"/>
          </w:rPr>
          <w:t>;</w:t>
        </w:r>
      </w:ins>
    </w:p>
    <w:p w14:paraId="72016633" w14:textId="77777777" w:rsidR="00D44053" w:rsidRPr="00B01E8A" w:rsidRDefault="0096368C" w:rsidP="00B01E8A">
      <w:pPr>
        <w:numPr>
          <w:ilvl w:val="1"/>
          <w:numId w:val="17"/>
        </w:numPr>
        <w:spacing w:line="276" w:lineRule="auto"/>
        <w:jc w:val="both"/>
        <w:rPr>
          <w:del w:id="67" w:author="OLTRE" w:date="2024-05-31T23:19:00Z"/>
          <w:rFonts w:ascii="Calibri" w:hAnsi="Calibri" w:cs="Calibri"/>
          <w:sz w:val="20"/>
          <w:szCs w:val="20"/>
          <w:lang w:val="id-ID"/>
        </w:rPr>
      </w:pPr>
      <w:ins w:id="68" w:author="OLTRE" w:date="2024-05-31T23:19:00Z">
        <w:r w:rsidRPr="00E676A1">
          <w:rPr>
            <w:rFonts w:ascii="Calibri" w:hAnsi="Calibri" w:cs="Calibri"/>
            <w:sz w:val="20"/>
            <w:szCs w:val="20"/>
            <w:lang w:val="id-ID"/>
          </w:rPr>
          <w:tab/>
          <w:t>REGENE akan memproses pesanan tersebut dan mengirimkan,</w:t>
        </w:r>
      </w:ins>
      <w:r w:rsidRPr="00E676A1">
        <w:rPr>
          <w:rFonts w:ascii="Calibri" w:hAnsi="Calibri" w:cs="Calibri"/>
          <w:sz w:val="20"/>
          <w:szCs w:val="20"/>
          <w:lang w:val="id-ID"/>
        </w:rPr>
        <w:t xml:space="preserve"> atau </w:t>
      </w:r>
      <w:del w:id="69" w:author="OLTRE" w:date="2024-05-31T23:19:00Z">
        <w:r w:rsidR="00080086" w:rsidRPr="00B01E8A">
          <w:rPr>
            <w:rFonts w:ascii="Calibri" w:hAnsi="Calibri" w:cs="Calibri"/>
            <w:sz w:val="20"/>
            <w:szCs w:val="20"/>
            <w:lang w:val="id-ID"/>
          </w:rPr>
          <w:delText>layanan genomik lainnya akan dapat dibahas oleh Para Pihak secara langsung.</w:delText>
        </w:r>
      </w:del>
    </w:p>
    <w:p w14:paraId="24C02A33" w14:textId="3ABAB74D" w:rsidR="0096368C" w:rsidRPr="00E676A1" w:rsidRDefault="004A0525" w:rsidP="0096368C">
      <w:pPr>
        <w:numPr>
          <w:ilvl w:val="2"/>
          <w:numId w:val="17"/>
        </w:numPr>
        <w:spacing w:line="276" w:lineRule="auto"/>
        <w:ind w:left="993" w:hanging="567"/>
        <w:jc w:val="both"/>
        <w:rPr>
          <w:ins w:id="70" w:author="OLTRE" w:date="2024-05-31T23:19:00Z"/>
          <w:rFonts w:ascii="Calibri" w:hAnsi="Calibri" w:cs="Calibri"/>
          <w:sz w:val="20"/>
          <w:szCs w:val="20"/>
          <w:lang w:val="id-ID"/>
        </w:rPr>
      </w:pPr>
      <w:del w:id="71" w:author="OLTRE" w:date="2024-05-31T23:19:00Z">
        <w:r w:rsidRPr="00B01E8A">
          <w:rPr>
            <w:rFonts w:ascii="Calibri" w:hAnsi="Calibri" w:cs="Calibri"/>
            <w:sz w:val="20"/>
            <w:szCs w:val="20"/>
            <w:lang w:val="id-ID"/>
          </w:rPr>
          <w:delText>Segala biaya</w:delText>
        </w:r>
        <w:r w:rsidR="008F0EDA" w:rsidRPr="00B01E8A">
          <w:rPr>
            <w:rFonts w:ascii="Calibri" w:hAnsi="Calibri" w:cs="Calibri"/>
            <w:sz w:val="20"/>
            <w:szCs w:val="20"/>
            <w:lang w:val="id-ID"/>
          </w:rPr>
          <w:delText xml:space="preserve"> dan akibat atas </w:delText>
        </w:r>
      </w:del>
      <w:ins w:id="72" w:author="OLTRE" w:date="2024-05-31T23:19:00Z">
        <w:r w:rsidR="0096368C" w:rsidRPr="00E676A1">
          <w:rPr>
            <w:rFonts w:ascii="Calibri" w:hAnsi="Calibri" w:cs="Calibri"/>
            <w:sz w:val="20"/>
            <w:szCs w:val="20"/>
            <w:lang w:val="id-ID"/>
          </w:rPr>
          <w:t xml:space="preserve">mempersiapkan untuk </w:t>
        </w:r>
      </w:ins>
      <w:r w:rsidR="0096368C" w:rsidRPr="00E676A1">
        <w:rPr>
          <w:rFonts w:ascii="Calibri" w:hAnsi="Calibri" w:cs="Calibri"/>
          <w:sz w:val="20"/>
          <w:szCs w:val="20"/>
          <w:lang w:val="id-ID"/>
        </w:rPr>
        <w:t xml:space="preserve">pengambilan </w:t>
      </w:r>
      <w:ins w:id="73" w:author="OLTRE" w:date="2024-05-31T23:19:00Z">
        <w:r w:rsidR="0096368C" w:rsidRPr="00E676A1">
          <w:rPr>
            <w:rFonts w:ascii="Calibri" w:hAnsi="Calibri" w:cs="Calibri"/>
            <w:sz w:val="20"/>
            <w:szCs w:val="20"/>
            <w:lang w:val="id-ID"/>
          </w:rPr>
          <w:t>(sebagaimana relevan), tes DNA sejumlah yang dipesan oleh Mitra</w:t>
        </w:r>
        <w:r w:rsidR="00F17494">
          <w:rPr>
            <w:rFonts w:ascii="Calibri" w:hAnsi="Calibri" w:cs="Calibri"/>
            <w:sz w:val="20"/>
            <w:szCs w:val="20"/>
            <w:lang w:val="id-ID"/>
          </w:rPr>
          <w:t xml:space="preserve"> </w:t>
        </w:r>
        <w:commentRangeStart w:id="74"/>
        <w:r w:rsidR="00F17494">
          <w:rPr>
            <w:rFonts w:ascii="Calibri" w:hAnsi="Calibri" w:cs="Calibri"/>
            <w:sz w:val="20"/>
            <w:szCs w:val="20"/>
            <w:lang w:val="id-ID"/>
          </w:rPr>
          <w:t>dalam ... (...) hari</w:t>
        </w:r>
        <w:commentRangeEnd w:id="74"/>
        <w:r w:rsidR="00F17494">
          <w:rPr>
            <w:rStyle w:val="CommentReference"/>
          </w:rPr>
          <w:commentReference w:id="74"/>
        </w:r>
        <w:r w:rsidR="0096368C"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dan </w:t>
        </w:r>
      </w:ins>
    </w:p>
    <w:p w14:paraId="7B1F9E7F" w14:textId="77777777" w:rsidR="00341DDD" w:rsidRPr="00E676A1" w:rsidRDefault="00E46CA4" w:rsidP="007F70A4">
      <w:pPr>
        <w:numPr>
          <w:ilvl w:val="2"/>
          <w:numId w:val="17"/>
        </w:numPr>
        <w:spacing w:line="276" w:lineRule="auto"/>
        <w:ind w:left="993" w:hanging="567"/>
        <w:jc w:val="both"/>
        <w:rPr>
          <w:ins w:id="75" w:author="OLTRE" w:date="2024-05-31T23:19:00Z"/>
          <w:rFonts w:ascii="Calibri" w:hAnsi="Calibri" w:cs="Calibri"/>
          <w:sz w:val="20"/>
          <w:szCs w:val="20"/>
          <w:lang w:val="id-ID"/>
        </w:rPr>
      </w:pPr>
      <w:ins w:id="76" w:author="OLTRE" w:date="2024-05-31T23:19:00Z">
        <w:r w:rsidRPr="00E676A1">
          <w:rPr>
            <w:rFonts w:ascii="Calibri" w:hAnsi="Calibri" w:cs="Calibri"/>
            <w:sz w:val="20"/>
            <w:szCs w:val="20"/>
            <w:lang w:val="id-ID"/>
          </w:rPr>
          <w:tab/>
          <w:t xml:space="preserve">setelah </w:t>
        </w:r>
        <w:r w:rsidR="0096368C"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menerima tes DNA </w:t>
        </w:r>
        <w:r w:rsidR="00CC594B" w:rsidRPr="00E676A1">
          <w:rPr>
            <w:rFonts w:ascii="Calibri" w:hAnsi="Calibri" w:cs="Calibri"/>
            <w:sz w:val="20"/>
            <w:szCs w:val="20"/>
            <w:lang w:val="id-ID"/>
          </w:rPr>
          <w:t xml:space="preserve">yang dipesannya </w:t>
        </w:r>
        <w:r w:rsidRPr="00E676A1">
          <w:rPr>
            <w:rFonts w:ascii="Calibri" w:hAnsi="Calibri" w:cs="Calibri"/>
            <w:sz w:val="20"/>
            <w:szCs w:val="20"/>
            <w:lang w:val="id-ID"/>
          </w:rPr>
          <w:t>dan</w:t>
        </w:r>
        <w:r w:rsidR="00341DDD" w:rsidRPr="00E676A1">
          <w:rPr>
            <w:rFonts w:ascii="Calibri" w:hAnsi="Calibri" w:cs="Calibri"/>
            <w:sz w:val="20"/>
            <w:szCs w:val="20"/>
            <w:lang w:val="id-ID"/>
          </w:rPr>
          <w:t xml:space="preserve"> setelah periode yang diatur dalam Pasal 4.</w:t>
        </w:r>
        <w:r w:rsidR="00967DFA" w:rsidRPr="00E676A1">
          <w:rPr>
            <w:rFonts w:ascii="Calibri" w:hAnsi="Calibri" w:cs="Calibri"/>
            <w:sz w:val="20"/>
            <w:szCs w:val="20"/>
            <w:lang w:val="id-ID"/>
          </w:rPr>
          <w:t>2</w:t>
        </w:r>
        <w:r w:rsidR="00341DDD" w:rsidRPr="00E676A1">
          <w:rPr>
            <w:rFonts w:ascii="Calibri" w:hAnsi="Calibri" w:cs="Calibri"/>
            <w:sz w:val="20"/>
            <w:szCs w:val="20"/>
            <w:lang w:val="id-ID"/>
          </w:rPr>
          <w:t xml:space="preserve"> di bawah ini:</w:t>
        </w:r>
        <w:r w:rsidRPr="00E676A1">
          <w:rPr>
            <w:rFonts w:ascii="Calibri" w:hAnsi="Calibri" w:cs="Calibri"/>
            <w:sz w:val="20"/>
            <w:szCs w:val="20"/>
            <w:lang w:val="id-ID"/>
          </w:rPr>
          <w:t xml:space="preserve"> </w:t>
        </w:r>
      </w:ins>
    </w:p>
    <w:p w14:paraId="07106248" w14:textId="2642F88E" w:rsidR="00341DDD" w:rsidRPr="00E676A1" w:rsidRDefault="00341DDD" w:rsidP="00341DDD">
      <w:pPr>
        <w:numPr>
          <w:ilvl w:val="1"/>
          <w:numId w:val="46"/>
        </w:numPr>
        <w:spacing w:line="276" w:lineRule="auto"/>
        <w:ind w:left="1418" w:hanging="284"/>
        <w:jc w:val="both"/>
        <w:rPr>
          <w:ins w:id="77" w:author="OLTRE" w:date="2024-05-31T23:19:00Z"/>
          <w:rFonts w:ascii="Calibri" w:hAnsi="Calibri" w:cs="Calibri"/>
          <w:sz w:val="20"/>
          <w:szCs w:val="20"/>
          <w:lang w:val="id-ID"/>
        </w:rPr>
      </w:pPr>
      <w:ins w:id="78" w:author="OLTRE" w:date="2024-05-31T23:19:00Z">
        <w:r w:rsidRPr="00E676A1">
          <w:rPr>
            <w:rFonts w:ascii="Calibri" w:hAnsi="Calibri" w:cs="Calibri"/>
            <w:sz w:val="20"/>
            <w:szCs w:val="20"/>
            <w:lang w:val="id-ID"/>
          </w:rPr>
          <w:t xml:space="preserve">jika </w:t>
        </w:r>
        <w:r w:rsidR="00E46CA4" w:rsidRPr="00E676A1">
          <w:rPr>
            <w:rFonts w:ascii="Calibri" w:hAnsi="Calibri" w:cs="Calibri"/>
            <w:sz w:val="20"/>
            <w:szCs w:val="20"/>
            <w:lang w:val="id-ID"/>
          </w:rPr>
          <w:t xml:space="preserve">tidak </w:t>
        </w:r>
        <w:r w:rsidRPr="00E676A1">
          <w:rPr>
            <w:rFonts w:ascii="Calibri" w:hAnsi="Calibri" w:cs="Calibri"/>
            <w:sz w:val="20"/>
            <w:szCs w:val="20"/>
            <w:lang w:val="id-ID"/>
          </w:rPr>
          <w:t>ditemukan tes DNA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xml:space="preserve">) </w:t>
        </w:r>
      </w:ins>
      <w:r w:rsidRPr="00E676A1">
        <w:rPr>
          <w:rFonts w:ascii="Calibri" w:hAnsi="Calibri" w:cs="Calibri"/>
          <w:sz w:val="20"/>
          <w:szCs w:val="20"/>
          <w:lang w:val="id-ID"/>
        </w:rPr>
        <w:t xml:space="preserve">atau </w:t>
      </w:r>
      <w:del w:id="79" w:author="OLTRE" w:date="2024-05-31T23:19:00Z">
        <w:r w:rsidR="008F0EDA" w:rsidRPr="00B01E8A">
          <w:rPr>
            <w:rFonts w:ascii="Calibri" w:hAnsi="Calibri" w:cs="Calibri"/>
            <w:sz w:val="20"/>
            <w:szCs w:val="20"/>
            <w:lang w:val="id-ID"/>
          </w:rPr>
          <w:delText>pengiriman</w:delText>
        </w:r>
        <w:r w:rsidR="00080086" w:rsidRPr="00B01E8A">
          <w:rPr>
            <w:rFonts w:ascii="Calibri" w:hAnsi="Calibri" w:cs="Calibri"/>
            <w:sz w:val="20"/>
            <w:szCs w:val="20"/>
            <w:lang w:val="id-ID"/>
          </w:rPr>
          <w:delText xml:space="preserve"> Layanan </w:delText>
        </w:r>
        <w:r w:rsidR="008F0EDA" w:rsidRPr="00B01E8A">
          <w:rPr>
            <w:rFonts w:ascii="Calibri" w:hAnsi="Calibri" w:cs="Calibri"/>
            <w:sz w:val="20"/>
            <w:szCs w:val="20"/>
            <w:lang w:val="id-ID"/>
          </w:rPr>
          <w:delText>oleh Mitra</w:delText>
        </w:r>
      </w:del>
      <w:ins w:id="80" w:author="OLTRE" w:date="2024-05-31T23:19:00Z">
        <w:r w:rsidRPr="00E676A1">
          <w:rPr>
            <w:rFonts w:ascii="Calibri" w:hAnsi="Calibri" w:cs="Calibri"/>
            <w:sz w:val="20"/>
            <w:szCs w:val="20"/>
            <w:lang w:val="id-ID"/>
          </w:rPr>
          <w:t>ketidaksesuaian sebagaimana dimaksud dalam Pasal 4.4 di bawah ini</w:t>
        </w:r>
        <w:r w:rsidR="00E46CA4"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maka </w:t>
        </w:r>
        <w:r w:rsidR="00E46CA4" w:rsidRPr="00E676A1">
          <w:rPr>
            <w:rFonts w:ascii="Calibri" w:hAnsi="Calibri" w:cs="Calibri"/>
            <w:sz w:val="20"/>
            <w:szCs w:val="20"/>
            <w:lang w:val="id-ID"/>
          </w:rPr>
          <w:t xml:space="preserve">Mitra </w:t>
        </w:r>
        <w:r w:rsidR="0096368C" w:rsidRPr="00E676A1">
          <w:rPr>
            <w:rFonts w:ascii="Calibri" w:hAnsi="Calibri" w:cs="Calibri"/>
            <w:sz w:val="20"/>
            <w:szCs w:val="20"/>
            <w:lang w:val="id-ID"/>
          </w:rPr>
          <w:t>akan membayar tes DNA untuk kuantitas yang dipesan dan diterimanya tersebut</w:t>
        </w:r>
        <w:r w:rsidR="00BF3AF5" w:rsidRPr="00E676A1">
          <w:rPr>
            <w:rFonts w:ascii="Calibri" w:hAnsi="Calibri" w:cs="Calibri"/>
            <w:sz w:val="20"/>
            <w:szCs w:val="20"/>
            <w:lang w:val="id-ID"/>
          </w:rPr>
          <w:t xml:space="preserve"> dalam kurun waktu sebagaimana diatur di Pasal 6 Perjanjian ini</w:t>
        </w:r>
        <w:r w:rsidRPr="00E676A1">
          <w:rPr>
            <w:rFonts w:ascii="Calibri" w:hAnsi="Calibri" w:cs="Calibri"/>
            <w:sz w:val="20"/>
            <w:szCs w:val="20"/>
            <w:lang w:val="id-ID"/>
          </w:rPr>
          <w:t>; atau</w:t>
        </w:r>
        <w:r w:rsidR="00E46CA4" w:rsidRPr="00E676A1">
          <w:rPr>
            <w:rFonts w:ascii="Calibri" w:hAnsi="Calibri" w:cs="Calibri"/>
            <w:sz w:val="20"/>
            <w:szCs w:val="20"/>
            <w:lang w:val="id-ID"/>
          </w:rPr>
          <w:t xml:space="preserve"> </w:t>
        </w:r>
      </w:ins>
    </w:p>
    <w:p w14:paraId="1A97061A" w14:textId="72462305" w:rsidR="0096368C" w:rsidRPr="00E676A1" w:rsidRDefault="00341DDD" w:rsidP="00803972">
      <w:pPr>
        <w:numPr>
          <w:ilvl w:val="1"/>
          <w:numId w:val="46"/>
          <w:numberingChange w:id="81" w:author="OLTRE" w:date="2024-05-31T23:19:00Z" w:original="%1:4:0:.%2:3:0:."/>
        </w:numPr>
        <w:spacing w:line="276" w:lineRule="auto"/>
        <w:ind w:left="1418" w:hanging="284"/>
        <w:jc w:val="both"/>
        <w:rPr>
          <w:rFonts w:ascii="Calibri" w:hAnsi="Calibri" w:cs="Calibri"/>
          <w:sz w:val="20"/>
          <w:szCs w:val="20"/>
          <w:lang w:val="id-ID"/>
        </w:rPr>
        <w:pPrChange w:id="82" w:author="OLTRE" w:date="2024-05-31T23:19:00Z">
          <w:pPr>
            <w:numPr>
              <w:ilvl w:val="1"/>
              <w:numId w:val="17"/>
            </w:numPr>
            <w:spacing w:line="276" w:lineRule="auto"/>
            <w:ind w:left="420" w:hanging="420"/>
            <w:jc w:val="both"/>
          </w:pPr>
        </w:pPrChange>
      </w:pPr>
      <w:ins w:id="83" w:author="OLTRE" w:date="2024-05-31T23:19:00Z">
        <w:r w:rsidRPr="00E676A1">
          <w:rPr>
            <w:rFonts w:ascii="Calibri" w:hAnsi="Calibri" w:cs="Calibri"/>
            <w:sz w:val="20"/>
            <w:szCs w:val="20"/>
            <w:lang w:val="id-ID"/>
          </w:rPr>
          <w:t>jika ditemukan tes DNA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atau ketidaksesuaian sebagaimana dimaksud dalam Pasal 4.4 di bawah ini</w:t>
        </w:r>
        <w:r w:rsidR="00E46CA4" w:rsidRPr="00E676A1">
          <w:rPr>
            <w:rFonts w:ascii="Calibri" w:hAnsi="Calibri" w:cs="Calibri"/>
            <w:sz w:val="20"/>
            <w:szCs w:val="20"/>
            <w:lang w:val="id-ID"/>
          </w:rPr>
          <w:t>, maka</w:t>
        </w:r>
        <w:r w:rsidR="00962608" w:rsidRPr="00E676A1">
          <w:rPr>
            <w:rFonts w:ascii="Calibri" w:hAnsi="Calibri" w:cs="Calibri"/>
            <w:sz w:val="20"/>
            <w:szCs w:val="20"/>
            <w:lang w:val="id-ID"/>
          </w:rPr>
          <w:t xml:space="preserve"> REGENE harus memberikan surat </w:t>
        </w:r>
        <w:r w:rsidR="00962608" w:rsidRPr="00E676A1">
          <w:rPr>
            <w:rFonts w:ascii="Calibri" w:hAnsi="Calibri" w:cs="Calibri"/>
            <w:sz w:val="20"/>
            <w:szCs w:val="20"/>
            <w:lang w:val="id-ID"/>
          </w:rPr>
          <w:lastRenderedPageBreak/>
          <w:t>tagihan (</w:t>
        </w:r>
        <w:proofErr w:type="spellStart"/>
        <w:r w:rsidR="00962608" w:rsidRPr="00E676A1">
          <w:rPr>
            <w:rFonts w:ascii="Calibri" w:hAnsi="Calibri" w:cs="Calibri"/>
            <w:i/>
            <w:iCs/>
            <w:sz w:val="20"/>
            <w:szCs w:val="20"/>
            <w:lang w:val="id-ID"/>
          </w:rPr>
          <w:t>invoice</w:t>
        </w:r>
        <w:proofErr w:type="spellEnd"/>
        <w:r w:rsidR="00962608" w:rsidRPr="00E676A1">
          <w:rPr>
            <w:rFonts w:ascii="Calibri" w:hAnsi="Calibri" w:cs="Calibri"/>
            <w:sz w:val="20"/>
            <w:szCs w:val="20"/>
            <w:lang w:val="id-ID"/>
          </w:rPr>
          <w:t xml:space="preserve">) yang </w:t>
        </w:r>
        <w:r w:rsidR="00F17494">
          <w:rPr>
            <w:rFonts w:ascii="Calibri" w:hAnsi="Calibri" w:cs="Calibri"/>
            <w:sz w:val="20"/>
            <w:szCs w:val="20"/>
            <w:lang w:val="id-ID"/>
          </w:rPr>
          <w:t xml:space="preserve">dengan perbaikan untuk mengurangi </w:t>
        </w:r>
        <w:r w:rsidR="00962608" w:rsidRPr="00E676A1">
          <w:rPr>
            <w:rFonts w:ascii="Calibri" w:hAnsi="Calibri" w:cs="Calibri"/>
            <w:sz w:val="20"/>
            <w:szCs w:val="20"/>
            <w:lang w:val="id-ID"/>
          </w:rPr>
          <w:t>harga beli dari tes DNA yang mengalami cacat produksi (</w:t>
        </w:r>
        <w:proofErr w:type="spellStart"/>
        <w:r w:rsidR="00962608" w:rsidRPr="00E676A1">
          <w:rPr>
            <w:rFonts w:ascii="Calibri" w:hAnsi="Calibri" w:cs="Calibri"/>
            <w:i/>
            <w:iCs/>
            <w:sz w:val="20"/>
            <w:szCs w:val="20"/>
            <w:lang w:val="id-ID"/>
          </w:rPr>
          <w:t>defect</w:t>
        </w:r>
        <w:proofErr w:type="spellEnd"/>
        <w:r w:rsidR="00962608" w:rsidRPr="00E676A1">
          <w:rPr>
            <w:rFonts w:ascii="Calibri" w:hAnsi="Calibri" w:cs="Calibri"/>
            <w:sz w:val="20"/>
            <w:szCs w:val="20"/>
            <w:lang w:val="id-ID"/>
          </w:rPr>
          <w:t>) atau ketidaksesuaian</w:t>
        </w:r>
        <w:r w:rsidR="00E46CA4" w:rsidRPr="00E676A1">
          <w:rPr>
            <w:rFonts w:ascii="Calibri" w:hAnsi="Calibri" w:cs="Calibri"/>
            <w:sz w:val="20"/>
            <w:szCs w:val="20"/>
            <w:lang w:val="id-ID"/>
          </w:rPr>
          <w:t xml:space="preserve"> </w:t>
        </w:r>
        <w:r w:rsidR="00962608" w:rsidRPr="00E676A1">
          <w:rPr>
            <w:rFonts w:ascii="Calibri" w:hAnsi="Calibri" w:cs="Calibri"/>
            <w:sz w:val="20"/>
            <w:szCs w:val="20"/>
            <w:lang w:val="id-ID"/>
          </w:rPr>
          <w:t xml:space="preserve">dan </w:t>
        </w:r>
        <w:r w:rsidR="00E46CA4" w:rsidRPr="00E676A1">
          <w:rPr>
            <w:rFonts w:ascii="Calibri" w:hAnsi="Calibri" w:cs="Calibri"/>
            <w:sz w:val="20"/>
            <w:szCs w:val="20"/>
            <w:lang w:val="id-ID"/>
          </w:rPr>
          <w:t xml:space="preserve">Mitra berhak mengurangi pembayaran untuk </w:t>
        </w:r>
        <w:proofErr w:type="spellStart"/>
        <w:r w:rsidR="00E46CA4" w:rsidRPr="00E676A1">
          <w:rPr>
            <w:rFonts w:ascii="Calibri" w:hAnsi="Calibri" w:cs="Calibri"/>
            <w:i/>
            <w:iCs/>
            <w:sz w:val="20"/>
            <w:szCs w:val="20"/>
            <w:lang w:val="id-ID"/>
          </w:rPr>
          <w:t>purchase</w:t>
        </w:r>
        <w:proofErr w:type="spellEnd"/>
        <w:r w:rsidR="00E46CA4" w:rsidRPr="00E676A1">
          <w:rPr>
            <w:rFonts w:ascii="Calibri" w:hAnsi="Calibri" w:cs="Calibri"/>
            <w:i/>
            <w:iCs/>
            <w:sz w:val="20"/>
            <w:szCs w:val="20"/>
            <w:lang w:val="id-ID"/>
          </w:rPr>
          <w:t xml:space="preserve"> order </w:t>
        </w:r>
        <w:r w:rsidR="00962608"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untuk tes DNA yang </w:t>
        </w:r>
        <w:r w:rsidR="00054B3A" w:rsidRPr="00E676A1">
          <w:rPr>
            <w:rFonts w:ascii="Calibri" w:hAnsi="Calibri" w:cs="Calibri"/>
            <w:sz w:val="20"/>
            <w:szCs w:val="20"/>
            <w:lang w:val="id-ID"/>
          </w:rPr>
          <w:t xml:space="preserve">mengalami </w:t>
        </w:r>
        <w:r w:rsidRPr="00E676A1">
          <w:rPr>
            <w:rFonts w:ascii="Calibri" w:hAnsi="Calibri" w:cs="Calibri"/>
            <w:sz w:val="20"/>
            <w:szCs w:val="20"/>
            <w:lang w:val="id-ID"/>
          </w:rPr>
          <w:t>cacat/</w:t>
        </w:r>
        <w:r w:rsidR="00054B3A" w:rsidRPr="00E676A1">
          <w:rPr>
            <w:rFonts w:ascii="Calibri" w:hAnsi="Calibri" w:cs="Calibri"/>
            <w:sz w:val="20"/>
            <w:szCs w:val="20"/>
            <w:lang w:val="id-ID"/>
          </w:rPr>
          <w:t>ketidaksesuaian</w:t>
        </w:r>
      </w:ins>
      <w:r w:rsidR="00054B3A" w:rsidRPr="00E676A1">
        <w:rPr>
          <w:rFonts w:ascii="Calibri" w:hAnsi="Calibri" w:cs="Calibri"/>
          <w:sz w:val="20"/>
          <w:szCs w:val="20"/>
          <w:lang w:val="id-ID"/>
        </w:rPr>
        <w:t xml:space="preserve"> </w:t>
      </w:r>
      <w:r w:rsidRPr="00E676A1">
        <w:rPr>
          <w:rFonts w:ascii="Calibri" w:hAnsi="Calibri" w:cs="Calibri"/>
          <w:sz w:val="20"/>
          <w:szCs w:val="20"/>
          <w:lang w:val="id-ID"/>
        </w:rPr>
        <w:t>tersebut</w:t>
      </w:r>
      <w:del w:id="84" w:author="OLTRE" w:date="2024-05-31T23:19:00Z">
        <w:r w:rsidR="008F0EDA" w:rsidRPr="00B01E8A">
          <w:rPr>
            <w:rFonts w:ascii="Calibri" w:hAnsi="Calibri" w:cs="Calibri"/>
            <w:sz w:val="20"/>
            <w:szCs w:val="20"/>
            <w:lang w:val="id-ID"/>
          </w:rPr>
          <w:delText xml:space="preserve"> ditanggung sepenuhnya oleh</w:delText>
        </w:r>
      </w:del>
      <w:ins w:id="85" w:author="OLTRE" w:date="2024-05-31T23:19:00Z">
        <w:r w:rsidR="00E46CA4" w:rsidRPr="00E676A1">
          <w:rPr>
            <w:rFonts w:ascii="Calibri" w:hAnsi="Calibri" w:cs="Calibri"/>
            <w:sz w:val="20"/>
            <w:szCs w:val="20"/>
            <w:lang w:val="id-ID"/>
          </w:rPr>
          <w:t>.</w:t>
        </w:r>
      </w:ins>
      <w:r w:rsidR="00BE0E29" w:rsidRPr="00E676A1">
        <w:rPr>
          <w:rFonts w:ascii="Calibri" w:hAnsi="Calibri" w:cs="Calibri"/>
          <w:sz w:val="20"/>
          <w:szCs w:val="20"/>
          <w:lang w:val="id-ID"/>
        </w:rPr>
        <w:t xml:space="preserve"> Mitra</w:t>
      </w:r>
      <w:ins w:id="86" w:author="OLTRE" w:date="2024-05-31T23:19:00Z">
        <w:r w:rsidR="00BE0E29" w:rsidRPr="00E676A1">
          <w:rPr>
            <w:rFonts w:ascii="Calibri" w:hAnsi="Calibri" w:cs="Calibri"/>
            <w:sz w:val="20"/>
            <w:szCs w:val="20"/>
            <w:lang w:val="id-ID"/>
          </w:rPr>
          <w:t xml:space="preserve"> akan membayar jumlah tagihan yang telah diperbaiki</w:t>
        </w:r>
        <w:r w:rsidR="00B62281">
          <w:rPr>
            <w:rFonts w:ascii="Calibri" w:hAnsi="Calibri" w:cs="Calibri"/>
            <w:sz w:val="20"/>
            <w:szCs w:val="20"/>
            <w:lang w:val="id-ID"/>
          </w:rPr>
          <w:t xml:space="preserve"> tersebut</w:t>
        </w:r>
        <w:r w:rsidR="00BE0E29" w:rsidRPr="00E676A1">
          <w:rPr>
            <w:rFonts w:ascii="Calibri" w:hAnsi="Calibri" w:cs="Calibri"/>
            <w:sz w:val="20"/>
            <w:szCs w:val="20"/>
            <w:lang w:val="id-ID"/>
          </w:rPr>
          <w:t xml:space="preserve"> dalam kurun waktu sebagaimana diatur di Pasal 6 Perjanjian ini</w:t>
        </w:r>
      </w:ins>
      <w:r w:rsidR="00BE0E29" w:rsidRPr="00E676A1">
        <w:rPr>
          <w:rFonts w:ascii="Calibri" w:hAnsi="Calibri" w:cs="Calibri"/>
          <w:sz w:val="20"/>
          <w:szCs w:val="20"/>
          <w:lang w:val="id-ID"/>
        </w:rPr>
        <w:t>.</w:t>
      </w:r>
    </w:p>
    <w:p w14:paraId="2ED1D1C9" w14:textId="77777777" w:rsidR="0096368C" w:rsidRPr="00E676A1" w:rsidRDefault="0096368C" w:rsidP="00803972">
      <w:pPr>
        <w:spacing w:line="276" w:lineRule="auto"/>
        <w:ind w:left="993"/>
        <w:jc w:val="both"/>
        <w:rPr>
          <w:ins w:id="87" w:author="OLTRE" w:date="2024-05-31T23:19:00Z"/>
          <w:rFonts w:ascii="Calibri" w:hAnsi="Calibri" w:cs="Calibri"/>
          <w:sz w:val="20"/>
          <w:szCs w:val="20"/>
          <w:lang w:val="id-ID"/>
        </w:rPr>
      </w:pPr>
    </w:p>
    <w:p w14:paraId="066BEB9D" w14:textId="77777777" w:rsidR="008F0EDA" w:rsidRPr="00E676A1" w:rsidRDefault="008F0EDA" w:rsidP="00B01E8A">
      <w:pPr>
        <w:numPr>
          <w:ilvl w:val="1"/>
          <w:numId w:val="17"/>
          <w:numberingChange w:id="88" w:author="OLTRE" w:date="2024-05-31T23:19:00Z" w:original="%1:4:0:.%2:4:0:."/>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dalam waktu tujuh (7) hari kalender sejak pengambilan atau diterimanya </w:t>
      </w:r>
      <w:r w:rsidR="00080086" w:rsidRPr="00E676A1">
        <w:rPr>
          <w:rFonts w:ascii="Calibri" w:hAnsi="Calibri" w:cs="Calibri"/>
          <w:sz w:val="20"/>
          <w:szCs w:val="20"/>
          <w:lang w:val="id-ID"/>
        </w:rPr>
        <w:t>p</w:t>
      </w:r>
      <w:r w:rsidRPr="00E676A1">
        <w:rPr>
          <w:rFonts w:ascii="Calibri" w:hAnsi="Calibri" w:cs="Calibri"/>
          <w:sz w:val="20"/>
          <w:szCs w:val="20"/>
          <w:lang w:val="id-ID"/>
        </w:rPr>
        <w:t xml:space="preserve">roduk, dapat memberitahukan secara tertulis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apabila</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diambil/diterima</w:t>
      </w:r>
      <w:r w:rsidR="008D1329" w:rsidRPr="00E676A1">
        <w:rPr>
          <w:rFonts w:ascii="Calibri" w:hAnsi="Calibri" w:cs="Calibri"/>
          <w:sz w:val="20"/>
          <w:szCs w:val="20"/>
          <w:lang w:val="id-ID"/>
        </w:rPr>
        <w:t xml:space="preserve"> </w:t>
      </w:r>
      <w:ins w:id="89" w:author="OLTRE" w:date="2024-05-31T23:19:00Z">
        <w:r w:rsidR="008D1329" w:rsidRPr="00E676A1">
          <w:rPr>
            <w:rFonts w:ascii="Calibri" w:hAnsi="Calibri" w:cs="Calibri"/>
            <w:sz w:val="20"/>
            <w:szCs w:val="20"/>
            <w:lang w:val="id-ID"/>
          </w:rPr>
          <w:t xml:space="preserve">cacat </w:t>
        </w:r>
        <w:r w:rsidR="00946AAC" w:rsidRPr="00E676A1">
          <w:rPr>
            <w:rFonts w:ascii="Calibri" w:hAnsi="Calibri" w:cs="Calibri"/>
            <w:sz w:val="20"/>
            <w:szCs w:val="20"/>
            <w:lang w:val="id-ID"/>
          </w:rPr>
          <w:t>(</w:t>
        </w:r>
        <w:proofErr w:type="spellStart"/>
        <w:r w:rsidR="00946AAC" w:rsidRPr="00E676A1">
          <w:rPr>
            <w:rFonts w:ascii="Calibri" w:hAnsi="Calibri" w:cs="Calibri"/>
            <w:i/>
            <w:iCs/>
            <w:sz w:val="20"/>
            <w:szCs w:val="20"/>
            <w:lang w:val="id-ID"/>
          </w:rPr>
          <w:t>defect</w:t>
        </w:r>
        <w:proofErr w:type="spellEnd"/>
        <w:r w:rsidR="00946AAC" w:rsidRPr="00E676A1">
          <w:rPr>
            <w:rFonts w:ascii="Calibri" w:hAnsi="Calibri" w:cs="Calibri"/>
            <w:sz w:val="20"/>
            <w:szCs w:val="20"/>
            <w:lang w:val="id-ID"/>
          </w:rPr>
          <w:t xml:space="preserve">) </w:t>
        </w:r>
        <w:r w:rsidR="008D1329" w:rsidRPr="00E676A1">
          <w:rPr>
            <w:rFonts w:ascii="Calibri" w:hAnsi="Calibri" w:cs="Calibri"/>
            <w:sz w:val="20"/>
            <w:szCs w:val="20"/>
            <w:lang w:val="id-ID"/>
          </w:rPr>
          <w:t>atau</w:t>
        </w:r>
        <w:r w:rsidRPr="00E676A1">
          <w:rPr>
            <w:rFonts w:ascii="Calibri" w:hAnsi="Calibri" w:cs="Calibri"/>
            <w:sz w:val="20"/>
            <w:szCs w:val="20"/>
            <w:lang w:val="id-ID"/>
          </w:rPr>
          <w:t xml:space="preserve"> </w:t>
        </w:r>
      </w:ins>
      <w:r w:rsidRPr="00E676A1">
        <w:rPr>
          <w:rFonts w:ascii="Calibri" w:hAnsi="Calibri" w:cs="Calibri"/>
          <w:sz w:val="20"/>
          <w:szCs w:val="20"/>
          <w:lang w:val="id-ID"/>
        </w:rPr>
        <w:t>tidak sesuai dengan ketentuan Perjanjian ini. Dalam mengirimkan pemberitahuan atau klaim apa pun atas</w:t>
      </w:r>
      <w:r w:rsidR="00080086" w:rsidRPr="00E676A1">
        <w:rPr>
          <w:rFonts w:ascii="Calibri" w:hAnsi="Calibri" w:cs="Calibri"/>
          <w:sz w:val="20"/>
          <w:szCs w:val="20"/>
          <w:lang w:val="id-ID"/>
        </w:rPr>
        <w:t xml:space="preserve"> p</w:t>
      </w:r>
      <w:r w:rsidRPr="00E676A1">
        <w:rPr>
          <w:rFonts w:ascii="Calibri" w:hAnsi="Calibri" w:cs="Calibri"/>
          <w:sz w:val="20"/>
          <w:szCs w:val="20"/>
          <w:lang w:val="id-ID"/>
        </w:rPr>
        <w:t xml:space="preserve">roduk, Mitra harus secara spesifik menyatakan secara tertulis semua </w:t>
      </w:r>
      <w:proofErr w:type="spellStart"/>
      <w:r w:rsidRPr="00E676A1">
        <w:rPr>
          <w:rFonts w:ascii="Calibri" w:hAnsi="Calibri" w:cs="Calibri"/>
          <w:sz w:val="20"/>
          <w:szCs w:val="20"/>
          <w:lang w:val="id-ID"/>
        </w:rPr>
        <w:t>rincian</w:t>
      </w:r>
      <w:proofErr w:type="spellEnd"/>
      <w:r w:rsidRPr="00E676A1">
        <w:rPr>
          <w:rFonts w:ascii="Calibri" w:hAnsi="Calibri" w:cs="Calibri"/>
          <w:sz w:val="20"/>
          <w:szCs w:val="20"/>
          <w:lang w:val="id-ID"/>
        </w:rPr>
        <w:t xml:space="preserve"> yang relevan dengan klaimnya. Jika Mitra gagal memberikan pemberitahuan dalam jangka waktu yang ditentukan, maka</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 xml:space="preserve">yang dikirimkan akan dianggap sesuai dengan ketentuan Perjanjian ini, dan karenanya Mitra dianggap telah menerima dan wajib melakukan pembayaran penuh atas </w:t>
      </w:r>
      <w:r w:rsidR="00080086" w:rsidRPr="00E676A1">
        <w:rPr>
          <w:rFonts w:ascii="Calibri" w:hAnsi="Calibri" w:cs="Calibri"/>
          <w:sz w:val="20"/>
          <w:szCs w:val="20"/>
          <w:lang w:val="id-ID"/>
        </w:rPr>
        <w:t>p</w:t>
      </w:r>
      <w:r w:rsidRPr="00E676A1">
        <w:rPr>
          <w:rFonts w:ascii="Calibri" w:hAnsi="Calibri" w:cs="Calibri"/>
          <w:sz w:val="20"/>
          <w:szCs w:val="20"/>
          <w:lang w:val="id-ID"/>
        </w:rPr>
        <w:t>roduk.</w:t>
      </w:r>
    </w:p>
    <w:p w14:paraId="753AA5F2" w14:textId="77777777" w:rsidR="00967DFA" w:rsidRPr="00E676A1" w:rsidRDefault="00967DFA" w:rsidP="00803972">
      <w:pPr>
        <w:spacing w:line="276" w:lineRule="auto"/>
        <w:ind w:left="420"/>
        <w:jc w:val="both"/>
        <w:rPr>
          <w:rFonts w:ascii="Calibri" w:hAnsi="Calibri" w:cs="Calibri"/>
          <w:sz w:val="20"/>
          <w:szCs w:val="20"/>
          <w:lang w:val="id-ID"/>
        </w:rPr>
        <w:pPrChange w:id="90" w:author="OLTRE" w:date="2024-05-31T23:19:00Z">
          <w:pPr>
            <w:spacing w:line="276" w:lineRule="auto"/>
            <w:ind w:left="1440" w:hanging="720"/>
            <w:jc w:val="both"/>
          </w:pPr>
        </w:pPrChange>
      </w:pPr>
    </w:p>
    <w:p w14:paraId="65FD32CB" w14:textId="77777777" w:rsidR="00967DFA" w:rsidRPr="00E676A1" w:rsidRDefault="00967DFA" w:rsidP="00967DFA">
      <w:pPr>
        <w:numPr>
          <w:ilvl w:val="1"/>
          <w:numId w:val="17"/>
        </w:numPr>
        <w:spacing w:line="276" w:lineRule="auto"/>
        <w:jc w:val="both"/>
        <w:rPr>
          <w:ins w:id="91" w:author="OLTRE" w:date="2024-05-31T23:19:00Z"/>
          <w:rFonts w:ascii="Calibri" w:hAnsi="Calibri" w:cs="Calibri"/>
          <w:sz w:val="20"/>
          <w:szCs w:val="20"/>
          <w:lang w:val="id-ID"/>
        </w:rPr>
      </w:pPr>
      <w:ins w:id="92" w:author="OLTRE" w:date="2024-05-31T23:19:00Z">
        <w:r w:rsidRPr="00E676A1">
          <w:rPr>
            <w:rFonts w:ascii="Calibri" w:hAnsi="Calibri" w:cs="Calibri"/>
            <w:sz w:val="20"/>
            <w:szCs w:val="20"/>
            <w:lang w:val="id-ID"/>
          </w:rPr>
          <w:t>Segala biaya untuk pembelian dan pengiriman tes DNA oleh Mitra tersebut ditanggung sepenuhnya oleh Mitra.</w:t>
        </w:r>
      </w:ins>
    </w:p>
    <w:p w14:paraId="3D927594" w14:textId="77777777" w:rsidR="005329B9" w:rsidRPr="00E676A1" w:rsidRDefault="005329B9" w:rsidP="00803972">
      <w:pPr>
        <w:pStyle w:val="ListParagraph"/>
        <w:rPr>
          <w:ins w:id="93" w:author="OLTRE" w:date="2024-05-31T23:19:00Z"/>
          <w:rFonts w:ascii="Calibri" w:hAnsi="Calibri" w:cs="Calibri"/>
          <w:sz w:val="20"/>
          <w:szCs w:val="20"/>
          <w:lang w:val="id-ID"/>
        </w:rPr>
      </w:pPr>
    </w:p>
    <w:p w14:paraId="36B594D2" w14:textId="77777777" w:rsidR="005329B9" w:rsidRPr="00E676A1" w:rsidRDefault="005329B9" w:rsidP="005329B9">
      <w:pPr>
        <w:numPr>
          <w:ilvl w:val="1"/>
          <w:numId w:val="17"/>
        </w:numPr>
        <w:spacing w:line="276" w:lineRule="auto"/>
        <w:jc w:val="both"/>
        <w:rPr>
          <w:ins w:id="94" w:author="OLTRE" w:date="2024-05-31T23:19:00Z"/>
          <w:rFonts w:ascii="Calibri" w:hAnsi="Calibri" w:cs="Calibri"/>
          <w:sz w:val="20"/>
          <w:szCs w:val="20"/>
          <w:lang w:val="id-ID"/>
        </w:rPr>
      </w:pPr>
      <w:ins w:id="95" w:author="OLTRE" w:date="2024-05-31T23:19:00Z">
        <w:r w:rsidRPr="00E676A1">
          <w:rPr>
            <w:rFonts w:ascii="Calibri" w:hAnsi="Calibri" w:cs="Calibri"/>
            <w:sz w:val="20"/>
            <w:szCs w:val="20"/>
            <w:lang w:val="id-ID"/>
          </w:rPr>
          <w:t xml:space="preserve">Untuk </w:t>
        </w:r>
        <w:r w:rsidR="007E5B89">
          <w:rPr>
            <w:rFonts w:ascii="Calibri" w:hAnsi="Calibri" w:cs="Calibri"/>
            <w:sz w:val="20"/>
            <w:szCs w:val="20"/>
            <w:lang w:val="id-ID"/>
          </w:rPr>
          <w:t>jual beli</w:t>
        </w:r>
        <w:r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termasuk Layanan yang</w:t>
        </w:r>
        <w:r w:rsidRPr="00E676A1">
          <w:rPr>
            <w:rFonts w:ascii="Calibri" w:hAnsi="Calibri" w:cs="Calibri"/>
            <w:sz w:val="20"/>
            <w:szCs w:val="20"/>
            <w:lang w:val="id-ID"/>
          </w:rPr>
          <w:t xml:space="preserve"> sehubungan dengan perangkat lunak atau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lainnya akan dapat dibahas oleh Para Pihak secara terpisah.</w:t>
        </w:r>
      </w:ins>
    </w:p>
    <w:p w14:paraId="79B1A9BF" w14:textId="77777777" w:rsidR="00880432" w:rsidRPr="00E676A1" w:rsidRDefault="00880432" w:rsidP="00B01E8A">
      <w:pPr>
        <w:spacing w:line="276" w:lineRule="auto"/>
        <w:ind w:left="1440" w:hanging="720"/>
        <w:jc w:val="both"/>
        <w:rPr>
          <w:ins w:id="96" w:author="OLTRE" w:date="2024-05-31T23:19:00Z"/>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07BA62F1" w14:textId="77777777" w:rsidR="004A0525" w:rsidRPr="00B01E8A" w:rsidRDefault="00FE01E0" w:rsidP="00B01E8A">
      <w:pPr>
        <w:numPr>
          <w:ilvl w:val="1"/>
          <w:numId w:val="17"/>
        </w:numPr>
        <w:spacing w:line="276" w:lineRule="auto"/>
        <w:jc w:val="both"/>
        <w:rPr>
          <w:del w:id="97" w:author="OLTRE" w:date="2024-05-31T23:19:00Z"/>
          <w:rFonts w:ascii="Calibri" w:hAnsi="Calibri" w:cs="Calibri"/>
          <w:sz w:val="20"/>
          <w:szCs w:val="20"/>
          <w:lang w:val="id-ID"/>
        </w:rPr>
      </w:pPr>
      <w:del w:id="98" w:author="OLTRE" w:date="2024-05-31T23:19:00Z">
        <w:r w:rsidRPr="00B01E8A">
          <w:rPr>
            <w:rFonts w:ascii="Calibri" w:hAnsi="Calibri" w:cs="Calibri"/>
            <w:sz w:val="20"/>
            <w:szCs w:val="20"/>
            <w:lang w:val="id-ID"/>
          </w:rPr>
          <w:delText xml:space="preserve">Para Pihak sepakat </w:delText>
        </w:r>
        <w:r w:rsidR="004A0525" w:rsidRPr="00B01E8A">
          <w:rPr>
            <w:rFonts w:ascii="Calibri" w:hAnsi="Calibri" w:cs="Calibri"/>
            <w:sz w:val="20"/>
            <w:szCs w:val="20"/>
            <w:lang w:val="id-ID"/>
          </w:rPr>
          <w:delText>bahwa harga</w:delText>
        </w:r>
        <w:r w:rsidR="00080086" w:rsidRPr="00B01E8A">
          <w:rPr>
            <w:rFonts w:ascii="Calibri" w:hAnsi="Calibri" w:cs="Calibri"/>
            <w:sz w:val="20"/>
            <w:szCs w:val="20"/>
            <w:lang w:val="id-ID"/>
          </w:rPr>
          <w:delText xml:space="preserve"> Layanan </w:delText>
        </w:r>
        <w:r w:rsidR="004A0525" w:rsidRPr="00B01E8A">
          <w:rPr>
            <w:rFonts w:ascii="Calibri" w:hAnsi="Calibri" w:cs="Calibri"/>
            <w:sz w:val="20"/>
            <w:szCs w:val="20"/>
            <w:lang w:val="id-ID"/>
          </w:rPr>
          <w:delText xml:space="preserve">adalah </w:delText>
        </w:r>
        <w:r w:rsidRPr="00B01E8A">
          <w:rPr>
            <w:rFonts w:ascii="Calibri" w:hAnsi="Calibri" w:cs="Calibri"/>
            <w:sz w:val="20"/>
            <w:szCs w:val="20"/>
            <w:lang w:val="id-ID"/>
          </w:rPr>
          <w:delText xml:space="preserve">sebesar USD 100 (seratus </w:delText>
        </w:r>
        <w:r w:rsidR="004A0525" w:rsidRPr="00B01E8A">
          <w:rPr>
            <w:rFonts w:ascii="Calibri" w:hAnsi="Calibri" w:cs="Calibri"/>
            <w:sz w:val="20"/>
            <w:szCs w:val="20"/>
            <w:lang w:val="id-ID"/>
          </w:rPr>
          <w:delText>D</w:delText>
        </w:r>
        <w:r w:rsidRPr="00B01E8A">
          <w:rPr>
            <w:rFonts w:ascii="Calibri" w:hAnsi="Calibri" w:cs="Calibri"/>
            <w:sz w:val="20"/>
            <w:szCs w:val="20"/>
            <w:lang w:val="id-ID"/>
          </w:rPr>
          <w:delText>olar</w:delText>
        </w:r>
        <w:r w:rsidR="004A0525" w:rsidRPr="00B01E8A">
          <w:rPr>
            <w:rFonts w:ascii="Calibri" w:hAnsi="Calibri" w:cs="Calibri"/>
            <w:sz w:val="20"/>
            <w:szCs w:val="20"/>
            <w:lang w:val="id-ID"/>
          </w:rPr>
          <w:delText xml:space="preserve"> Amerika Serikat</w:delText>
        </w:r>
        <w:r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 xml:space="preserve">dengan pembelian minimum </w:delText>
        </w:r>
        <w:r w:rsidR="00101835">
          <w:rPr>
            <w:rFonts w:ascii="Calibri" w:hAnsi="Calibri" w:cs="Calibri"/>
            <w:sz w:val="20"/>
            <w:szCs w:val="20"/>
          </w:rPr>
          <w:delText>2</w:delText>
        </w:r>
        <w:r w:rsidR="00080086" w:rsidRPr="00B01E8A">
          <w:rPr>
            <w:rFonts w:ascii="Calibri" w:hAnsi="Calibri" w:cs="Calibri"/>
            <w:sz w:val="20"/>
            <w:szCs w:val="20"/>
            <w:lang w:val="id-ID"/>
          </w:rPr>
          <w:delText>0,000 (</w:delText>
        </w:r>
        <w:r w:rsidR="00101835">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dna </w:delText>
        </w:r>
        <w:r w:rsidR="00C03313" w:rsidRPr="00B01E8A">
          <w:rPr>
            <w:rFonts w:ascii="Calibri" w:hAnsi="Calibri" w:cs="Calibri"/>
            <w:sz w:val="20"/>
            <w:szCs w:val="20"/>
            <w:lang w:val="id-ID"/>
          </w:rPr>
          <w:delText xml:space="preserve">untuk jangka waktu </w:delText>
        </w:r>
        <w:r w:rsidR="008C3785">
          <w:rPr>
            <w:rFonts w:ascii="Calibri" w:hAnsi="Calibri" w:cs="Calibri"/>
            <w:sz w:val="20"/>
            <w:szCs w:val="20"/>
          </w:rPr>
          <w:delText>1</w:delText>
        </w:r>
        <w:r w:rsidR="00080086"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w:delText>
        </w:r>
        <w:r w:rsidR="008C3785">
          <w:rPr>
            <w:rFonts w:ascii="Calibri" w:hAnsi="Calibri" w:cs="Calibri"/>
            <w:sz w:val="20"/>
            <w:szCs w:val="20"/>
          </w:rPr>
          <w:delText>satu</w:delText>
        </w:r>
        <w:r w:rsidR="00C03313" w:rsidRPr="00B01E8A">
          <w:rPr>
            <w:rFonts w:ascii="Calibri" w:hAnsi="Calibri" w:cs="Calibri"/>
            <w:sz w:val="20"/>
            <w:szCs w:val="20"/>
            <w:lang w:val="id-ID"/>
          </w:rPr>
          <w:delText xml:space="preserve">) </w:delText>
        </w:r>
        <w:r w:rsidR="008C3785">
          <w:rPr>
            <w:rFonts w:ascii="Calibri" w:hAnsi="Calibri" w:cs="Calibri"/>
            <w:sz w:val="20"/>
            <w:szCs w:val="20"/>
          </w:rPr>
          <w:delText>tahun</w:delText>
        </w:r>
        <w:r w:rsidR="00080086" w:rsidRPr="00B01E8A">
          <w:rPr>
            <w:rFonts w:ascii="Calibri" w:hAnsi="Calibri" w:cs="Calibri"/>
            <w:sz w:val="20"/>
            <w:szCs w:val="20"/>
            <w:lang w:val="id-ID"/>
          </w:rPr>
          <w:delText xml:space="preserve"> </w:delText>
        </w:r>
        <w:r w:rsidR="004A0525" w:rsidRPr="00B01E8A">
          <w:rPr>
            <w:rFonts w:ascii="Calibri" w:hAnsi="Calibri" w:cs="Calibri"/>
            <w:sz w:val="20"/>
            <w:szCs w:val="20"/>
            <w:lang w:val="id-ID"/>
          </w:rPr>
          <w:delText>sejak tanggal penandatanganan Perjanjian Distributor ini</w:delText>
        </w:r>
        <w:r w:rsidR="008733A9">
          <w:rPr>
            <w:rFonts w:ascii="Calibri" w:hAnsi="Calibri" w:cs="Calibri"/>
            <w:sz w:val="20"/>
            <w:szCs w:val="20"/>
          </w:rPr>
          <w:delText xml:space="preserve">, </w:delText>
        </w:r>
        <w:r w:rsidR="008C3785">
          <w:rPr>
            <w:rFonts w:ascii="Calibri" w:hAnsi="Calibri" w:cs="Calibri"/>
            <w:sz w:val="20"/>
            <w:szCs w:val="20"/>
          </w:rPr>
          <w:delText>dan harga akan dievaluasi kembali setiap 6 (enam) bulannya, dengan pencapaian 20,000 (dua puluh ribu) maka harga akan ditetapkan menjadi USD 100 (serratus Dolar Amerika Serikat) selama 2 (dua) tahun sejak tanggal penandatanganan Perjanjian Distributor ini</w:delText>
        </w:r>
        <w:r w:rsidR="008733A9">
          <w:rPr>
            <w:rFonts w:ascii="Calibri" w:hAnsi="Calibri" w:cs="Calibri"/>
            <w:sz w:val="20"/>
            <w:szCs w:val="20"/>
          </w:rPr>
          <w:delText>.</w:delText>
        </w:r>
      </w:del>
    </w:p>
    <w:p w14:paraId="75C85376" w14:textId="14726F3A" w:rsidR="009472B7" w:rsidRPr="00803972" w:rsidRDefault="004A0525" w:rsidP="009347B3">
      <w:pPr>
        <w:numPr>
          <w:ilvl w:val="1"/>
          <w:numId w:val="17"/>
        </w:numPr>
        <w:spacing w:line="276" w:lineRule="auto"/>
        <w:jc w:val="both"/>
        <w:rPr>
          <w:ins w:id="99" w:author="OLTRE" w:date="2024-05-31T23:19:00Z"/>
          <w:rFonts w:ascii="Calibri" w:hAnsi="Calibri" w:cs="Calibri"/>
          <w:sz w:val="20"/>
          <w:szCs w:val="20"/>
          <w:lang w:val="id-ID"/>
        </w:rPr>
      </w:pPr>
      <w:del w:id="100" w:author="OLTRE" w:date="2024-05-31T23:19:00Z">
        <w:r w:rsidRPr="00B01E8A">
          <w:rPr>
            <w:rFonts w:ascii="Calibri" w:hAnsi="Calibri" w:cs="Calibri"/>
            <w:sz w:val="20"/>
            <w:szCs w:val="20"/>
            <w:lang w:val="id-ID"/>
          </w:rPr>
          <w:delText xml:space="preserve">Selama Perjanjian ini berlangsung, </w:delText>
        </w:r>
        <w:r w:rsidR="00080086" w:rsidRPr="00B01E8A">
          <w:rPr>
            <w:rFonts w:ascii="Calibri" w:hAnsi="Calibri" w:cs="Calibri"/>
            <w:sz w:val="20"/>
            <w:szCs w:val="20"/>
            <w:lang w:val="id-ID"/>
          </w:rPr>
          <w:delText>REGENE</w:delText>
        </w:r>
        <w:r w:rsidR="00C03313" w:rsidRPr="00B01E8A">
          <w:rPr>
            <w:rFonts w:ascii="Calibri" w:hAnsi="Calibri" w:cs="Calibri"/>
            <w:sz w:val="20"/>
            <w:szCs w:val="20"/>
            <w:lang w:val="id-ID"/>
          </w:rPr>
          <w:delText xml:space="preserve"> dapat me</w:delText>
        </w:r>
        <w:r w:rsidRPr="00B01E8A">
          <w:rPr>
            <w:rFonts w:ascii="Calibri" w:hAnsi="Calibri" w:cs="Calibri"/>
            <w:sz w:val="20"/>
            <w:szCs w:val="20"/>
            <w:lang w:val="id-ID"/>
          </w:rPr>
          <w:delText>ng</w:delText>
        </w:r>
        <w:r w:rsidR="00C03313" w:rsidRPr="00B01E8A">
          <w:rPr>
            <w:rFonts w:ascii="Calibri" w:hAnsi="Calibri" w:cs="Calibri"/>
            <w:sz w:val="20"/>
            <w:szCs w:val="20"/>
            <w:lang w:val="id-ID"/>
          </w:rPr>
          <w:delText>ubah harga</w:delText>
        </w:r>
        <w:r w:rsidR="00080086" w:rsidRPr="00B01E8A">
          <w:rPr>
            <w:rFonts w:ascii="Calibri" w:hAnsi="Calibri" w:cs="Calibri"/>
            <w:sz w:val="20"/>
            <w:szCs w:val="20"/>
            <w:lang w:val="id-ID"/>
          </w:rPr>
          <w:delText xml:space="preserve"> Layanan </w:delText>
        </w:r>
        <w:r w:rsidR="00C03313" w:rsidRPr="00B01E8A">
          <w:rPr>
            <w:rFonts w:ascii="Calibri" w:hAnsi="Calibri" w:cs="Calibri"/>
            <w:sz w:val="20"/>
            <w:szCs w:val="20"/>
            <w:lang w:val="id-ID"/>
          </w:rPr>
          <w:delText>setiap saat dengan pemberitahuan terlebih dahulu kepada Mitra</w:delText>
        </w:r>
        <w:r w:rsidR="00080086" w:rsidRPr="00B01E8A">
          <w:rPr>
            <w:rFonts w:ascii="Calibri" w:hAnsi="Calibri" w:cs="Calibri"/>
            <w:sz w:val="20"/>
            <w:szCs w:val="20"/>
            <w:lang w:val="id-ID"/>
          </w:rPr>
          <w:delText xml:space="preserve"> apabila minimum pembelian tidak tercapai dengan melakukan negosiasi ulang sesuai dengan jumlah tes dna yang diambil</w:delText>
        </w:r>
        <w:r w:rsidR="00C03313" w:rsidRPr="00B01E8A">
          <w:rPr>
            <w:rFonts w:ascii="Calibri" w:hAnsi="Calibri" w:cs="Calibri"/>
            <w:sz w:val="20"/>
            <w:szCs w:val="20"/>
            <w:lang w:val="id-ID"/>
          </w:rPr>
          <w:delText xml:space="preserve">. </w:delText>
        </w:r>
        <w:r w:rsidR="00D44053" w:rsidRPr="00B01E8A">
          <w:rPr>
            <w:rFonts w:ascii="Calibri" w:hAnsi="Calibri" w:cs="Calibri"/>
            <w:sz w:val="20"/>
            <w:szCs w:val="20"/>
            <w:lang w:val="id-ID"/>
          </w:rPr>
          <w:delText xml:space="preserve"> </w:delText>
        </w:r>
      </w:del>
      <w:ins w:id="101" w:author="OLTRE" w:date="2024-05-31T23:19:00Z">
        <w:r w:rsidR="00E1769D"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00E1769D"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00E1769D"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00E1769D" w:rsidRPr="00E676A1">
          <w:rPr>
            <w:rFonts w:ascii="Calibri" w:hAnsi="Calibri" w:cs="Calibri"/>
            <w:sz w:val="20"/>
            <w:szCs w:val="20"/>
            <w:lang w:val="id-ID"/>
          </w:rPr>
          <w:t xml:space="preserve">tes DNA </w:t>
        </w:r>
        <w:r w:rsidR="007F70A4" w:rsidRPr="00E676A1">
          <w:rPr>
            <w:rFonts w:ascii="Calibri" w:hAnsi="Calibri" w:cs="Calibri"/>
            <w:sz w:val="20"/>
            <w:szCs w:val="20"/>
            <w:lang w:val="id-ID"/>
          </w:rPr>
          <w:t xml:space="preserve">oleh </w:t>
        </w:r>
        <w:r w:rsidR="00E1769D"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00E1769D" w:rsidRPr="00E676A1">
          <w:rPr>
            <w:rFonts w:ascii="Calibri" w:hAnsi="Calibri" w:cs="Calibri"/>
            <w:sz w:val="20"/>
            <w:szCs w:val="20"/>
            <w:lang w:val="id-ID"/>
          </w:rPr>
          <w:t xml:space="preserve"> per tes DNA</w:t>
        </w:r>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ara Pihak dapat memperpanjang Periode Harga Tetap atau mengubah harga tes DNA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arga tes DNA</w:t>
        </w:r>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ins>
    </w:p>
    <w:p w14:paraId="2136BA20" w14:textId="77777777" w:rsidR="009472B7" w:rsidRPr="00803972" w:rsidRDefault="009472B7" w:rsidP="00803972">
      <w:pPr>
        <w:spacing w:line="276" w:lineRule="auto"/>
        <w:ind w:left="420"/>
        <w:jc w:val="both"/>
        <w:rPr>
          <w:ins w:id="102" w:author="OLTRE" w:date="2024-05-31T23:19:00Z"/>
          <w:rFonts w:ascii="Calibri" w:hAnsi="Calibri" w:cs="Calibri"/>
          <w:sz w:val="20"/>
          <w:szCs w:val="20"/>
          <w:lang w:val="id-ID"/>
        </w:rPr>
      </w:pPr>
    </w:p>
    <w:p w14:paraId="4B8F1273" w14:textId="77777777" w:rsidR="009347B3" w:rsidRPr="00803972" w:rsidRDefault="009347B3" w:rsidP="009347B3">
      <w:pPr>
        <w:numPr>
          <w:ilvl w:val="1"/>
          <w:numId w:val="17"/>
        </w:numPr>
        <w:spacing w:line="276" w:lineRule="auto"/>
        <w:jc w:val="both"/>
        <w:rPr>
          <w:ins w:id="103" w:author="OLTRE" w:date="2024-05-31T23:19:00Z"/>
          <w:rFonts w:ascii="Calibri" w:hAnsi="Calibri" w:cs="Calibri"/>
          <w:sz w:val="20"/>
          <w:szCs w:val="20"/>
          <w:lang w:val="id-ID"/>
        </w:rPr>
      </w:pPr>
      <w:ins w:id="104" w:author="OLTRE" w:date="2024-05-31T23:19:00Z">
        <w:r w:rsidRPr="00E676A1">
          <w:rPr>
            <w:rFonts w:ascii="Calibri" w:hAnsi="Calibri" w:cs="Calibri"/>
            <w:sz w:val="20"/>
            <w:szCs w:val="20"/>
            <w:lang w:val="id-ID"/>
          </w:rPr>
          <w:t xml:space="preserve"> </w:t>
        </w:r>
        <w:r w:rsidR="00BC0418"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Pr="00E676A1">
          <w:rPr>
            <w:rFonts w:ascii="Calibri" w:hAnsi="Calibri" w:cs="Calibri"/>
            <w:sz w:val="20"/>
            <w:szCs w:val="20"/>
            <w:lang w:val="id-ID"/>
          </w:rPr>
          <w:t xml:space="preserve">ayanan </w:t>
        </w:r>
        <w:r w:rsidR="00951E78">
          <w:rPr>
            <w:rFonts w:ascii="Calibri" w:hAnsi="Calibri" w:cs="Calibri"/>
            <w:sz w:val="20"/>
            <w:szCs w:val="20"/>
            <w:lang w:val="id-ID"/>
          </w:rPr>
          <w:t>se</w:t>
        </w:r>
        <w:r w:rsidRPr="00E676A1">
          <w:rPr>
            <w:rFonts w:ascii="Calibri" w:hAnsi="Calibri" w:cs="Calibri"/>
            <w:sz w:val="20"/>
            <w:szCs w:val="20"/>
            <w:lang w:val="id-ID"/>
          </w:rPr>
          <w:t>lain</w:t>
        </w:r>
        <w:r w:rsidR="00BC0418"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tes DNA </w:t>
        </w:r>
        <w:r w:rsidR="00BC0418" w:rsidRPr="00E676A1">
          <w:rPr>
            <w:rFonts w:ascii="Calibri" w:hAnsi="Calibri" w:cs="Calibri"/>
            <w:sz w:val="20"/>
            <w:szCs w:val="20"/>
            <w:lang w:val="id-ID"/>
          </w:rPr>
          <w:t xml:space="preserve">yang disediakan oleh </w:t>
        </w:r>
        <w:r w:rsidRPr="00E676A1">
          <w:rPr>
            <w:rFonts w:ascii="Calibri" w:hAnsi="Calibri" w:cs="Calibri"/>
            <w:sz w:val="20"/>
            <w:szCs w:val="20"/>
            <w:lang w:val="id-ID"/>
          </w:rPr>
          <w:t>REGENE</w:t>
        </w:r>
        <w:r w:rsidR="00BC0418" w:rsidRPr="00E676A1">
          <w:rPr>
            <w:rFonts w:ascii="Calibri" w:hAnsi="Calibri" w:cs="Calibri"/>
            <w:sz w:val="20"/>
            <w:szCs w:val="20"/>
            <w:lang w:val="id-ID"/>
          </w:rPr>
          <w:t xml:space="preserve">, </w:t>
        </w:r>
        <w:r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ketentuan-ketentuan Layanan tersebut</w:t>
        </w:r>
        <w:r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ins>
    </w:p>
    <w:p w14:paraId="212084C3" w14:textId="77777777" w:rsidR="00CA6E02" w:rsidRPr="00E676A1" w:rsidRDefault="00CA6E02" w:rsidP="00803972">
      <w:pPr>
        <w:numPr>
          <w:numberingChange w:id="105" w:author="OLTRE" w:date="2024-05-31T23:19:00Z" w:original="%1:5:0:.%2:2:0:."/>
        </w:numPr>
        <w:spacing w:line="276" w:lineRule="auto"/>
        <w:ind w:left="420"/>
        <w:jc w:val="both"/>
        <w:rPr>
          <w:rFonts w:ascii="Calibri" w:hAnsi="Calibri" w:cs="Calibri"/>
          <w:sz w:val="20"/>
          <w:szCs w:val="20"/>
          <w:lang w:val="id-ID"/>
        </w:rPr>
        <w:pPrChange w:id="106" w:author="OLTRE" w:date="2024-05-31T23:19:00Z">
          <w:pPr>
            <w:numPr>
              <w:ilvl w:val="1"/>
              <w:numId w:val="17"/>
            </w:numPr>
            <w:spacing w:line="276" w:lineRule="auto"/>
            <w:ind w:left="420" w:hanging="420"/>
            <w:jc w:val="both"/>
          </w:pPr>
        </w:pPrChange>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77777777"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Pembayaran </w:t>
      </w:r>
    </w:p>
    <w:p w14:paraId="310DC328" w14:textId="2B84721A"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del w:id="107" w:author="OLTRE" w:date="2024-05-31T23:19:00Z">
        <w:r w:rsidR="00C03313" w:rsidRPr="00B01E8A">
          <w:rPr>
            <w:rFonts w:ascii="Calibri" w:hAnsi="Calibri" w:cs="Calibri"/>
            <w:sz w:val="20"/>
            <w:szCs w:val="20"/>
            <w:lang w:val="id-ID"/>
          </w:rPr>
          <w:delText xml:space="preserve">pesanan </w:delText>
        </w:r>
        <w:r w:rsidRPr="00B01E8A">
          <w:rPr>
            <w:rFonts w:ascii="Calibri" w:hAnsi="Calibri" w:cs="Calibri"/>
            <w:sz w:val="20"/>
            <w:szCs w:val="20"/>
            <w:lang w:val="id-ID"/>
          </w:rPr>
          <w:delText>atas</w:delText>
        </w:r>
        <w:r w:rsidR="00080086" w:rsidRPr="00B01E8A">
          <w:rPr>
            <w:rFonts w:ascii="Calibri" w:hAnsi="Calibri" w:cs="Calibri"/>
            <w:sz w:val="20"/>
            <w:szCs w:val="20"/>
            <w:lang w:val="id-ID"/>
          </w:rPr>
          <w:delText xml:space="preserve"> Layanan </w:delText>
        </w:r>
        <w:r w:rsidR="00D44053" w:rsidRPr="00B01E8A">
          <w:rPr>
            <w:rFonts w:ascii="Calibri" w:hAnsi="Calibri" w:cs="Calibri"/>
            <w:sz w:val="20"/>
            <w:szCs w:val="20"/>
            <w:lang w:val="id-ID"/>
          </w:rPr>
          <w:delText>yang dibuat</w:delText>
        </w:r>
        <w:r w:rsidRPr="00B01E8A">
          <w:rPr>
            <w:rFonts w:ascii="Calibri" w:hAnsi="Calibri" w:cs="Calibri"/>
            <w:sz w:val="20"/>
            <w:szCs w:val="20"/>
            <w:lang w:val="id-ID"/>
          </w:rPr>
          <w:delText>nya</w:delText>
        </w:r>
        <w:r w:rsidR="00D44053" w:rsidRPr="00B01E8A">
          <w:rPr>
            <w:rFonts w:ascii="Calibri" w:hAnsi="Calibri" w:cs="Calibri"/>
            <w:sz w:val="20"/>
            <w:szCs w:val="20"/>
            <w:lang w:val="id-ID"/>
          </w:rPr>
          <w:delText xml:space="preserve"> berdasarkan </w:delText>
        </w:r>
        <w:r w:rsidR="00C03313" w:rsidRPr="00B01E8A">
          <w:rPr>
            <w:rFonts w:ascii="Calibri" w:hAnsi="Calibri" w:cs="Calibri"/>
            <w:sz w:val="20"/>
            <w:szCs w:val="20"/>
            <w:lang w:val="id-ID"/>
          </w:rPr>
          <w:delText>P</w:delText>
        </w:r>
        <w:r w:rsidR="00D44053" w:rsidRPr="00B01E8A">
          <w:rPr>
            <w:rFonts w:ascii="Calibri" w:hAnsi="Calibri" w:cs="Calibri"/>
            <w:sz w:val="20"/>
            <w:szCs w:val="20"/>
            <w:lang w:val="id-ID"/>
          </w:rPr>
          <w:delText xml:space="preserve">erjanjian ini </w:delText>
        </w:r>
        <w:r w:rsidR="00C03313" w:rsidRPr="00B01E8A">
          <w:rPr>
            <w:rFonts w:ascii="Calibri" w:hAnsi="Calibri" w:cs="Calibri"/>
            <w:sz w:val="20"/>
            <w:szCs w:val="20"/>
            <w:lang w:val="id-ID"/>
          </w:rPr>
          <w:delText>sebelum pengambilan</w:delText>
        </w:r>
        <w:r w:rsidRPr="00B01E8A">
          <w:rPr>
            <w:rFonts w:ascii="Calibri" w:hAnsi="Calibri" w:cs="Calibri"/>
            <w:sz w:val="20"/>
            <w:szCs w:val="20"/>
            <w:lang w:val="id-ID"/>
          </w:rPr>
          <w:delText>/penyerahan</w:delText>
        </w:r>
        <w:r w:rsidR="00080086" w:rsidRPr="00B01E8A">
          <w:rPr>
            <w:rFonts w:ascii="Calibri" w:hAnsi="Calibri" w:cs="Calibri"/>
            <w:sz w:val="20"/>
            <w:szCs w:val="20"/>
            <w:lang w:val="id-ID"/>
          </w:rPr>
          <w:delText xml:space="preserve"> Layanan </w:delText>
        </w:r>
        <w:r w:rsidRPr="00B01E8A">
          <w:rPr>
            <w:rFonts w:ascii="Calibri" w:hAnsi="Calibri" w:cs="Calibri"/>
            <w:sz w:val="20"/>
            <w:szCs w:val="20"/>
            <w:lang w:val="id-ID"/>
          </w:rPr>
          <w:delText>dapat</w:delText>
        </w:r>
        <w:r w:rsidR="00C03313" w:rsidRPr="00B01E8A">
          <w:rPr>
            <w:rFonts w:ascii="Calibri" w:hAnsi="Calibri" w:cs="Calibri"/>
            <w:sz w:val="20"/>
            <w:szCs w:val="20"/>
            <w:lang w:val="id-ID"/>
          </w:rPr>
          <w:delText xml:space="preserve"> dilakukan</w:delText>
        </w:r>
      </w:del>
      <w:ins w:id="108" w:author="OLTRE" w:date="2024-05-31T23:19:00Z">
        <w:r w:rsidR="00BF3AF5" w:rsidRPr="00E676A1">
          <w:rPr>
            <w:rFonts w:ascii="Calibri" w:hAnsi="Calibri" w:cs="Calibri"/>
            <w:sz w:val="20"/>
            <w:szCs w:val="20"/>
            <w:lang w:val="id-ID"/>
          </w:rPr>
          <w:t>pemesanan pembelian (</w:t>
        </w:r>
        <w:proofErr w:type="spellStart"/>
        <w:r w:rsidR="00BF3AF5" w:rsidRPr="00E676A1">
          <w:rPr>
            <w:rFonts w:ascii="Calibri" w:hAnsi="Calibri" w:cs="Calibri"/>
            <w:i/>
            <w:iCs/>
            <w:sz w:val="20"/>
            <w:szCs w:val="20"/>
            <w:lang w:val="id-ID"/>
          </w:rPr>
          <w:t>purchase</w:t>
        </w:r>
        <w:proofErr w:type="spellEnd"/>
        <w:r w:rsidR="00BF3AF5" w:rsidRPr="00E676A1">
          <w:rPr>
            <w:rFonts w:ascii="Calibri" w:hAnsi="Calibri" w:cs="Calibri"/>
            <w:i/>
            <w:iCs/>
            <w:sz w:val="20"/>
            <w:szCs w:val="20"/>
            <w:lang w:val="id-ID"/>
          </w:rPr>
          <w:t xml:space="preserve"> order</w:t>
        </w:r>
        <w:r w:rsidR="00BF3AF5" w:rsidRPr="00E676A1">
          <w:rPr>
            <w:rFonts w:ascii="Calibri" w:hAnsi="Calibri" w:cs="Calibri"/>
            <w:sz w:val="20"/>
            <w:szCs w:val="20"/>
            <w:lang w:val="id-ID"/>
          </w:rPr>
          <w:t xml:space="preserve">) </w:t>
        </w:r>
        <w:proofErr w:type="spellStart"/>
        <w:r w:rsidR="00E676A1">
          <w:rPr>
            <w:rFonts w:ascii="Calibri" w:hAnsi="Calibri" w:cs="Calibri"/>
            <w:sz w:val="20"/>
            <w:szCs w:val="20"/>
          </w:rPr>
          <w:t>Layanan</w:t>
        </w:r>
        <w:proofErr w:type="spellEnd"/>
        <w:r w:rsidR="00E676A1">
          <w:rPr>
            <w:rFonts w:ascii="Calibri" w:hAnsi="Calibri" w:cs="Calibri"/>
            <w:sz w:val="20"/>
            <w:szCs w:val="20"/>
          </w:rPr>
          <w:t xml:space="preserve"> </w:t>
        </w:r>
        <w:r w:rsidR="00BF3AF5" w:rsidRPr="00E676A1">
          <w:rPr>
            <w:rFonts w:ascii="Calibri" w:hAnsi="Calibri" w:cs="Calibri"/>
            <w:sz w:val="20"/>
            <w:szCs w:val="20"/>
            <w:lang w:val="id-ID"/>
          </w:rPr>
          <w:t xml:space="preserve">dalam waktu </w:t>
        </w:r>
        <w:commentRangeStart w:id="109"/>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109"/>
        <w:r w:rsidR="00837738">
          <w:rPr>
            <w:rStyle w:val="CommentReference"/>
          </w:rPr>
          <w:commentReference w:id="109"/>
        </w:r>
        <w:r w:rsidR="00BF3AF5" w:rsidRPr="00E676A1">
          <w:rPr>
            <w:rFonts w:ascii="Calibri" w:hAnsi="Calibri" w:cs="Calibri"/>
            <w:sz w:val="20"/>
            <w:szCs w:val="20"/>
            <w:lang w:val="id-ID"/>
          </w:rPr>
          <w:t xml:space="preserve"> hari kalender sejak 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dari REGENE</w:t>
        </w:r>
      </w:ins>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ins w:id="110" w:author="OLTRE" w:date="2024-05-31T23:19:00Z"/>
          <w:rFonts w:ascii="Calibri" w:hAnsi="Calibri" w:cs="Calibri"/>
          <w:sz w:val="20"/>
          <w:szCs w:val="20"/>
          <w:lang w:val="id-ID"/>
        </w:rPr>
      </w:pPr>
    </w:p>
    <w:p w14:paraId="64337EED" w14:textId="131A1BBA"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del w:id="111" w:author="OLTRE" w:date="2024-05-31T23:19:00Z">
        <w:r w:rsidRPr="00B01E8A">
          <w:rPr>
            <w:rFonts w:ascii="Calibri" w:hAnsi="Calibri" w:cs="Calibri"/>
            <w:sz w:val="20"/>
            <w:szCs w:val="20"/>
            <w:lang w:val="id-ID"/>
          </w:rPr>
          <w:delText>pesanan</w:delText>
        </w:r>
        <w:r w:rsidR="00080086" w:rsidRPr="00B01E8A">
          <w:rPr>
            <w:rFonts w:ascii="Calibri" w:hAnsi="Calibri" w:cs="Calibri"/>
            <w:sz w:val="20"/>
            <w:szCs w:val="20"/>
            <w:lang w:val="id-ID"/>
          </w:rPr>
          <w:delText xml:space="preserve"> Layanan</w:delText>
        </w:r>
      </w:del>
      <w:ins w:id="112" w:author="OLTRE" w:date="2024-05-31T23:19:00Z">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w:t>
        </w:r>
      </w:ins>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6BA65E99" w14:textId="77777777" w:rsidR="00D44053" w:rsidRPr="00B01E8A" w:rsidRDefault="00C03313" w:rsidP="00B01E8A">
      <w:pPr>
        <w:numPr>
          <w:ilvl w:val="1"/>
          <w:numId w:val="17"/>
        </w:numPr>
        <w:spacing w:line="276" w:lineRule="auto"/>
        <w:jc w:val="both"/>
        <w:rPr>
          <w:del w:id="113" w:author="OLTRE" w:date="2024-05-31T23:19:00Z"/>
          <w:rFonts w:ascii="Calibri" w:hAnsi="Calibri" w:cs="Calibri"/>
          <w:sz w:val="20"/>
          <w:szCs w:val="20"/>
          <w:lang w:val="id-ID"/>
        </w:rPr>
      </w:pPr>
      <w:del w:id="114" w:author="OLTRE" w:date="2024-05-31T23:19:00Z">
        <w:r w:rsidRPr="00B01E8A">
          <w:rPr>
            <w:rFonts w:ascii="Calibri" w:hAnsi="Calibri" w:cs="Calibri"/>
            <w:sz w:val="20"/>
            <w:szCs w:val="20"/>
            <w:lang w:val="id-ID"/>
          </w:rPr>
          <w:delText xml:space="preserve">Pembayaran dilakukan dengan Indonesia Rupiah dan dihitung sesuai dengan kurs </w:delText>
        </w:r>
        <w:r w:rsidR="00080086" w:rsidRPr="00B01E8A">
          <w:rPr>
            <w:rFonts w:ascii="Calibri" w:hAnsi="Calibri" w:cs="Calibri"/>
            <w:sz w:val="20"/>
            <w:szCs w:val="20"/>
            <w:lang w:val="id-ID"/>
          </w:rPr>
          <w:delText xml:space="preserve">IDR 16,100 (enam belas ribu seratus) atau nilai tukar mana lebih tinggi pada </w:delText>
        </w:r>
        <w:r w:rsidRPr="00B01E8A">
          <w:rPr>
            <w:rFonts w:ascii="Calibri" w:hAnsi="Calibri" w:cs="Calibri"/>
            <w:sz w:val="20"/>
            <w:szCs w:val="20"/>
            <w:lang w:val="id-ID"/>
          </w:rPr>
          <w:delText>saat pembayaran dilakukan.</w:delText>
        </w:r>
      </w:del>
    </w:p>
    <w:p w14:paraId="26993E9D" w14:textId="77777777" w:rsidR="00CA6E02" w:rsidRPr="00E676A1" w:rsidRDefault="00CA6E02" w:rsidP="00803972">
      <w:pPr>
        <w:spacing w:line="276" w:lineRule="auto"/>
        <w:jc w:val="both"/>
        <w:rPr>
          <w:ins w:id="115" w:author="OLTRE" w:date="2024-05-31T23:19:00Z"/>
          <w:rFonts w:ascii="Calibri" w:hAnsi="Calibri" w:cs="Calibri"/>
          <w:sz w:val="20"/>
          <w:szCs w:val="20"/>
          <w:lang w:val="id-ID"/>
        </w:rPr>
      </w:pPr>
    </w:p>
    <w:p w14:paraId="6003D1D1" w14:textId="52D711D7" w:rsidR="00D44053" w:rsidRDefault="00406C10" w:rsidP="00B01E8A">
      <w:pPr>
        <w:numPr>
          <w:ilvl w:val="1"/>
          <w:numId w:val="17"/>
        </w:numPr>
        <w:spacing w:line="276" w:lineRule="auto"/>
        <w:jc w:val="both"/>
        <w:rPr>
          <w:ins w:id="116" w:author="OLTRE" w:date="2024-05-31T23:19:00Z"/>
          <w:rFonts w:ascii="Calibri" w:hAnsi="Calibri" w:cs="Calibri"/>
          <w:sz w:val="20"/>
          <w:szCs w:val="20"/>
          <w:lang w:val="id-ID"/>
        </w:rPr>
      </w:pPr>
      <w:ins w:id="117" w:author="OLTRE" w:date="2024-05-31T23:19:00Z">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r w:rsidR="008F20F3" w:rsidRPr="00E676A1">
          <w:rPr>
            <w:rFonts w:ascii="Calibri" w:hAnsi="Calibri" w:cs="Calibri"/>
            <w:sz w:val="20"/>
            <w:szCs w:val="20"/>
            <w:lang w:val="id-ID"/>
          </w:rPr>
          <w:t>adalah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w:t>
        </w:r>
        <w:proofErr w:type="spellStart"/>
        <w:r w:rsidR="009149D5" w:rsidRPr="00E676A1">
          <w:rPr>
            <w:rFonts w:ascii="Calibri" w:hAnsi="Calibri" w:cs="Calibri"/>
            <w:i/>
            <w:iCs/>
            <w:sz w:val="20"/>
            <w:szCs w:val="20"/>
            <w:lang w:val="id-ID"/>
          </w:rPr>
          <w:t>Interbank</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Spot</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Dollar</w:t>
        </w:r>
        <w:proofErr w:type="spellEnd"/>
        <w:r w:rsidR="009149D5" w:rsidRPr="00E676A1">
          <w:rPr>
            <w:rFonts w:ascii="Calibri" w:hAnsi="Calibri" w:cs="Calibri"/>
            <w:i/>
            <w:iCs/>
            <w:sz w:val="20"/>
            <w:szCs w:val="20"/>
            <w:lang w:val="id-ID"/>
          </w:rPr>
          <w:t xml:space="preserve">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proofErr w:type="spellStart"/>
        <w:r w:rsidR="00CB3A5C" w:rsidRPr="00E676A1">
          <w:rPr>
            <w:rFonts w:ascii="Calibri" w:hAnsi="Calibri" w:cs="Calibri"/>
            <w:sz w:val="20"/>
            <w:szCs w:val="20"/>
            <w:lang w:val="id-ID"/>
          </w:rPr>
          <w:t>erja</w:t>
        </w:r>
        <w:proofErr w:type="spellEnd"/>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tanggal surat tagihan (</w:t>
        </w:r>
        <w:proofErr w:type="spellStart"/>
        <w:r>
          <w:rPr>
            <w:rFonts w:ascii="Calibri" w:hAnsi="Calibri" w:cs="Calibri"/>
            <w:i/>
            <w:iCs/>
            <w:sz w:val="20"/>
            <w:szCs w:val="20"/>
            <w:lang w:val="id-ID"/>
          </w:rPr>
          <w:t>invoice</w:t>
        </w:r>
        <w:proofErr w:type="spellEnd"/>
        <w:r>
          <w:rPr>
            <w:rFonts w:ascii="Calibri" w:hAnsi="Calibri" w:cs="Calibri"/>
            <w:sz w:val="20"/>
            <w:szCs w:val="20"/>
            <w:lang w:val="id-ID"/>
          </w:rPr>
          <w:t>) yang relevan</w:t>
        </w:r>
        <w:r w:rsidR="00E824BC" w:rsidRPr="00E676A1">
          <w:rPr>
            <w:rFonts w:ascii="Calibri" w:hAnsi="Calibri" w:cs="Calibri"/>
            <w:sz w:val="20"/>
            <w:szCs w:val="20"/>
            <w:lang w:val="id-ID"/>
          </w:rPr>
          <w:t>, yang diterbitkan di situs web Bank Indonesia</w:t>
        </w:r>
        <w:r w:rsidR="00C03313" w:rsidRPr="00E676A1">
          <w:rPr>
            <w:rFonts w:ascii="Calibri" w:hAnsi="Calibri" w:cs="Calibri"/>
            <w:sz w:val="20"/>
            <w:szCs w:val="20"/>
            <w:lang w:val="id-ID"/>
          </w:rPr>
          <w:t>.</w:t>
        </w:r>
      </w:ins>
    </w:p>
    <w:p w14:paraId="0D953564" w14:textId="77777777" w:rsidR="00D4065D" w:rsidRDefault="00D4065D" w:rsidP="00803972">
      <w:pPr>
        <w:spacing w:line="276" w:lineRule="auto"/>
        <w:ind w:left="420"/>
        <w:jc w:val="both"/>
        <w:rPr>
          <w:ins w:id="118" w:author="OLTRE" w:date="2024-05-31T23:19:00Z"/>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ins w:id="119" w:author="OLTRE" w:date="2024-05-31T23:19:00Z"/>
          <w:rFonts w:ascii="Calibri" w:hAnsi="Calibri" w:cs="Calibri"/>
          <w:sz w:val="20"/>
          <w:szCs w:val="20"/>
          <w:lang w:val="id-ID"/>
        </w:rPr>
      </w:pPr>
      <w:ins w:id="120" w:author="OLTRE" w:date="2024-05-31T23:19:00Z">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ins>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69A7B1B7" w:rsidR="004A0525" w:rsidRPr="00E676A1" w:rsidRDefault="0031281E" w:rsidP="00803972">
      <w:pPr>
        <w:numPr>
          <w:numberingChange w:id="121" w:author="OLTRE" w:date="2024-05-31T23:19:00Z" w:original="%1:7:0:.%2:1:0:."/>
        </w:numPr>
        <w:spacing w:line="276" w:lineRule="auto"/>
        <w:ind w:left="420"/>
        <w:jc w:val="both"/>
        <w:rPr>
          <w:rFonts w:ascii="Calibri" w:hAnsi="Calibri" w:cs="Calibri"/>
          <w:sz w:val="20"/>
          <w:szCs w:val="20"/>
          <w:lang w:val="id-ID"/>
        </w:rPr>
        <w:pPrChange w:id="122" w:author="OLTRE" w:date="2024-05-31T23:19:00Z">
          <w:pPr>
            <w:numPr>
              <w:ilvl w:val="1"/>
              <w:numId w:val="17"/>
            </w:numPr>
            <w:spacing w:line="276" w:lineRule="auto"/>
            <w:ind w:left="420" w:hanging="420"/>
            <w:jc w:val="both"/>
          </w:pPr>
        </w:pPrChange>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del w:id="123" w:author="OLTRE" w:date="2024-05-31T23:19:00Z">
        <w:r w:rsidR="00D44053" w:rsidRPr="00B01E8A">
          <w:rPr>
            <w:rFonts w:ascii="Calibri" w:hAnsi="Calibri" w:cs="Calibri"/>
            <w:sz w:val="20"/>
            <w:szCs w:val="20"/>
            <w:lang w:val="id-ID"/>
          </w:rPr>
          <w:delText>pesanan</w:delText>
        </w:r>
      </w:del>
      <w:ins w:id="124" w:author="OLTRE" w:date="2024-05-31T23:19:00Z">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ins>
      <w:r w:rsidR="00B61007">
        <w:rPr>
          <w:rFonts w:ascii="Calibri" w:hAnsi="Calibri"/>
          <w:sz w:val="20"/>
          <w:rPrChange w:id="125" w:author="OLTRE" w:date="2024-05-31T23:19:00Z">
            <w:rPr>
              <w:rFonts w:ascii="Calibri" w:hAnsi="Calibri"/>
              <w:sz w:val="20"/>
              <w:lang w:val="id-ID"/>
            </w:rPr>
          </w:rPrChange>
        </w:rPr>
        <w:t xml:space="preserve"> </w:t>
      </w:r>
      <w:proofErr w:type="spellStart"/>
      <w:r w:rsidR="00B61007">
        <w:rPr>
          <w:rFonts w:ascii="Calibri" w:hAnsi="Calibri"/>
          <w:sz w:val="20"/>
          <w:rPrChange w:id="126" w:author="OLTRE" w:date="2024-05-31T23:19:00Z">
            <w:rPr>
              <w:rFonts w:ascii="Calibri" w:hAnsi="Calibri"/>
              <w:sz w:val="20"/>
              <w:lang w:val="id-ID"/>
            </w:rPr>
          </w:rPrChange>
        </w:rPr>
        <w:t>Layanan</w:t>
      </w:r>
      <w:proofErr w:type="spellEnd"/>
      <w:ins w:id="127" w:author="OLTRE" w:date="2024-05-31T23:19:00Z">
        <w:r w:rsidR="0040044A" w:rsidRPr="00E676A1">
          <w:rPr>
            <w:rFonts w:ascii="Calibri" w:hAnsi="Calibri" w:cs="Calibri"/>
            <w:sz w:val="20"/>
            <w:szCs w:val="20"/>
            <w:lang w:val="id-ID"/>
          </w:rPr>
          <w:t xml:space="preserve"> </w:t>
        </w:r>
      </w:ins>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61599BEF" w14:textId="77777777" w:rsidR="0031281E" w:rsidRPr="00B01E8A" w:rsidRDefault="0031281E" w:rsidP="00B01E8A">
      <w:pPr>
        <w:numPr>
          <w:ilvl w:val="1"/>
          <w:numId w:val="17"/>
        </w:numPr>
        <w:spacing w:line="276" w:lineRule="auto"/>
        <w:jc w:val="both"/>
        <w:rPr>
          <w:del w:id="128" w:author="OLTRE" w:date="2024-05-31T23:19:00Z"/>
          <w:rFonts w:ascii="Calibri" w:hAnsi="Calibri" w:cs="Calibri"/>
          <w:sz w:val="20"/>
          <w:szCs w:val="20"/>
          <w:lang w:val="id-ID"/>
        </w:rPr>
      </w:pPr>
      <w:del w:id="129" w:author="OLTRE" w:date="2024-05-31T23:19:00Z">
        <w:r w:rsidRPr="00B01E8A">
          <w:rPr>
            <w:rFonts w:ascii="Calibri" w:hAnsi="Calibri" w:cs="Calibri"/>
            <w:sz w:val="20"/>
            <w:szCs w:val="20"/>
            <w:lang w:val="id-ID"/>
          </w:rPr>
          <w:delText xml:space="preserve">Dalam hal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xml:space="preserve"> Mitra melakukan perubahan atau p</w:delText>
        </w:r>
        <w:r w:rsidR="00C03313" w:rsidRPr="00B01E8A">
          <w:rPr>
            <w:rFonts w:ascii="Calibri" w:hAnsi="Calibri" w:cs="Calibri"/>
            <w:sz w:val="20"/>
            <w:szCs w:val="20"/>
            <w:lang w:val="id-ID"/>
          </w:rPr>
          <w:delText>embatalan atas pesanan</w:delText>
        </w:r>
        <w:r w:rsidR="00080086" w:rsidRPr="00B01E8A">
          <w:rPr>
            <w:rFonts w:ascii="Calibri" w:hAnsi="Calibri" w:cs="Calibri"/>
            <w:sz w:val="20"/>
            <w:szCs w:val="20"/>
            <w:lang w:val="id-ID"/>
          </w:rPr>
          <w:delText xml:space="preserve"> Layanan </w:delText>
        </w:r>
        <w:r w:rsidR="00C03313" w:rsidRPr="00B01E8A">
          <w:rPr>
            <w:rFonts w:ascii="Calibri" w:hAnsi="Calibri" w:cs="Calibri"/>
            <w:sz w:val="20"/>
            <w:szCs w:val="20"/>
            <w:lang w:val="id-ID"/>
          </w:rPr>
          <w:delText xml:space="preserve">yang telah diterima </w:delText>
        </w:r>
        <w:r w:rsidRPr="00B01E8A">
          <w:rPr>
            <w:rFonts w:ascii="Calibri" w:hAnsi="Calibri" w:cs="Calibri"/>
            <w:sz w:val="20"/>
            <w:szCs w:val="20"/>
            <w:lang w:val="id-ID"/>
          </w:rPr>
          <w:delText xml:space="preserve">dan dikonfirmasi </w:delText>
        </w:r>
        <w:r w:rsidR="00C03313" w:rsidRPr="00B01E8A">
          <w:rPr>
            <w:rFonts w:ascii="Calibri" w:hAnsi="Calibri" w:cs="Calibri"/>
            <w:sz w:val="20"/>
            <w:szCs w:val="20"/>
            <w:lang w:val="id-ID"/>
          </w:rPr>
          <w:delText xml:space="preserve">oleh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Mitra sepakat untuk</w:delText>
        </w:r>
        <w:r w:rsidR="00C03313" w:rsidRPr="00B01E8A">
          <w:rPr>
            <w:rFonts w:ascii="Calibri" w:hAnsi="Calibri" w:cs="Calibri"/>
            <w:sz w:val="20"/>
            <w:szCs w:val="20"/>
            <w:lang w:val="id-ID"/>
          </w:rPr>
          <w:delText xml:space="preserve"> dikenakan denda sebesar </w:delText>
        </w:r>
        <w:r w:rsidR="00080086" w:rsidRPr="00B01E8A">
          <w:rPr>
            <w:rFonts w:ascii="Calibri" w:hAnsi="Calibri" w:cs="Calibri"/>
            <w:sz w:val="20"/>
            <w:szCs w:val="20"/>
            <w:lang w:val="id-ID"/>
          </w:rPr>
          <w:delText xml:space="preserve">50% </w:delText>
        </w:r>
        <w:r w:rsidR="00BB3C3E" w:rsidRPr="00B01E8A">
          <w:rPr>
            <w:rFonts w:ascii="Calibri" w:hAnsi="Calibri" w:cs="Calibri"/>
            <w:sz w:val="20"/>
            <w:szCs w:val="20"/>
            <w:lang w:val="id-ID"/>
          </w:rPr>
          <w:delText xml:space="preserve">(lima puluh persen) </w:delText>
        </w:r>
        <w:r w:rsidR="00C03313" w:rsidRPr="00B01E8A">
          <w:rPr>
            <w:rFonts w:ascii="Calibri" w:hAnsi="Calibri" w:cs="Calibri"/>
            <w:sz w:val="20"/>
            <w:szCs w:val="20"/>
            <w:lang w:val="id-ID"/>
          </w:rPr>
          <w:delText xml:space="preserve">dari total </w:delText>
        </w:r>
        <w:r w:rsidRPr="00B01E8A">
          <w:rPr>
            <w:rFonts w:ascii="Calibri" w:hAnsi="Calibri" w:cs="Calibri"/>
            <w:sz w:val="20"/>
            <w:szCs w:val="20"/>
            <w:lang w:val="id-ID"/>
          </w:rPr>
          <w:delText xml:space="preserve">nilai </w:delText>
        </w:r>
        <w:r w:rsidR="00080086" w:rsidRPr="00B01E8A">
          <w:rPr>
            <w:rFonts w:ascii="Calibri" w:hAnsi="Calibri" w:cs="Calibri"/>
            <w:sz w:val="20"/>
            <w:szCs w:val="20"/>
            <w:lang w:val="id-ID"/>
          </w:rPr>
          <w:delText xml:space="preserve">proyek </w:delText>
        </w:r>
        <w:r w:rsidR="00C03313" w:rsidRPr="00B01E8A">
          <w:rPr>
            <w:rFonts w:ascii="Calibri" w:hAnsi="Calibri" w:cs="Calibri"/>
            <w:sz w:val="20"/>
            <w:szCs w:val="20"/>
            <w:lang w:val="id-ID"/>
          </w:rPr>
          <w:delText xml:space="preserve"> yang </w:delText>
        </w:r>
        <w:r w:rsidRPr="00B01E8A">
          <w:rPr>
            <w:rFonts w:ascii="Calibri" w:hAnsi="Calibri" w:cs="Calibri"/>
            <w:sz w:val="20"/>
            <w:szCs w:val="20"/>
            <w:lang w:val="id-ID"/>
          </w:rPr>
          <w:delText>dibatalkan atau diubah</w:delText>
        </w:r>
        <w:r w:rsidR="00080086" w:rsidRPr="00B01E8A">
          <w:rPr>
            <w:rFonts w:ascii="Calibri" w:hAnsi="Calibri" w:cs="Calibri"/>
            <w:sz w:val="20"/>
            <w:szCs w:val="20"/>
            <w:lang w:val="id-ID"/>
          </w:rPr>
          <w:delText xml:space="preserve"> (apabila hal ini berkaitan dengan layanan pembuatan perangkat lunak atau layanan geneti</w:delText>
        </w:r>
        <w:r w:rsidR="00BB3C3E" w:rsidRPr="00B01E8A">
          <w:rPr>
            <w:rFonts w:ascii="Calibri" w:hAnsi="Calibri" w:cs="Calibri"/>
            <w:sz w:val="20"/>
            <w:szCs w:val="20"/>
            <w:lang w:val="id-ID"/>
          </w:rPr>
          <w:delText xml:space="preserve">k </w:delText>
        </w:r>
        <w:r w:rsidR="00080086" w:rsidRPr="00B01E8A">
          <w:rPr>
            <w:rFonts w:ascii="Calibri" w:hAnsi="Calibri" w:cs="Calibri"/>
            <w:sz w:val="20"/>
            <w:szCs w:val="20"/>
            <w:lang w:val="id-ID"/>
          </w:rPr>
          <w:delText>selain tes dna REGENE)</w:delText>
        </w:r>
        <w:r w:rsidR="00C03313" w:rsidRPr="00B01E8A">
          <w:rPr>
            <w:rFonts w:ascii="Calibri" w:hAnsi="Calibri" w:cs="Calibri"/>
            <w:sz w:val="20"/>
            <w:szCs w:val="20"/>
            <w:lang w:val="id-ID"/>
          </w:rPr>
          <w:delText>.</w:delText>
        </w:r>
      </w:del>
    </w:p>
    <w:p w14:paraId="45C01397" w14:textId="77777777" w:rsidR="00D44053" w:rsidRPr="00B01E8A" w:rsidRDefault="0031281E" w:rsidP="00B01E8A">
      <w:pPr>
        <w:numPr>
          <w:ilvl w:val="1"/>
          <w:numId w:val="17"/>
        </w:numPr>
        <w:spacing w:line="276" w:lineRule="auto"/>
        <w:jc w:val="both"/>
        <w:rPr>
          <w:del w:id="130" w:author="OLTRE" w:date="2024-05-31T23:19:00Z"/>
          <w:rFonts w:ascii="Calibri" w:hAnsi="Calibri" w:cs="Calibri"/>
          <w:sz w:val="20"/>
          <w:szCs w:val="20"/>
          <w:lang w:val="id-ID"/>
        </w:rPr>
      </w:pPr>
      <w:del w:id="131" w:author="OLTRE" w:date="2024-05-31T23:19:00Z">
        <w:r w:rsidRPr="00B01E8A">
          <w:rPr>
            <w:rFonts w:ascii="Calibri" w:hAnsi="Calibri" w:cs="Calibri"/>
            <w:sz w:val="20"/>
            <w:szCs w:val="20"/>
            <w:lang w:val="id-ID"/>
          </w:rPr>
          <w:delText>P</w:delText>
        </w:r>
        <w:r w:rsidR="00D44053" w:rsidRPr="00B01E8A">
          <w:rPr>
            <w:rFonts w:ascii="Calibri" w:hAnsi="Calibri" w:cs="Calibri"/>
            <w:sz w:val="20"/>
            <w:szCs w:val="20"/>
            <w:lang w:val="id-ID"/>
          </w:rPr>
          <w:delText>en</w:delText>
        </w:r>
        <w:r w:rsidR="00080086" w:rsidRPr="00B01E8A">
          <w:rPr>
            <w:rFonts w:ascii="Calibri" w:hAnsi="Calibri" w:cs="Calibri"/>
            <w:sz w:val="20"/>
            <w:szCs w:val="20"/>
            <w:lang w:val="id-ID"/>
          </w:rPr>
          <w:delText>ukaran</w:delText>
        </w:r>
        <w:r w:rsidRPr="00B01E8A">
          <w:rPr>
            <w:rFonts w:ascii="Calibri" w:hAnsi="Calibri" w:cs="Calibri"/>
            <w:sz w:val="20"/>
            <w:szCs w:val="20"/>
            <w:lang w:val="id-ID"/>
          </w:rPr>
          <w:delText xml:space="preserve"> hanya</w:delText>
        </w:r>
        <w:r w:rsidR="00D44053"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 xml:space="preserve">dapat dilakukan apabila </w:delText>
        </w:r>
        <w:r w:rsidRPr="00B01E8A">
          <w:rPr>
            <w:rFonts w:ascii="Calibri" w:hAnsi="Calibri" w:cs="Calibri"/>
            <w:sz w:val="20"/>
            <w:szCs w:val="20"/>
            <w:lang w:val="id-ID"/>
          </w:rPr>
          <w:delText>terbukti secara tegas bahwa</w:delText>
        </w:r>
        <w:r w:rsidR="00080086" w:rsidRPr="00B01E8A">
          <w:rPr>
            <w:rFonts w:ascii="Calibri" w:hAnsi="Calibri" w:cs="Calibri"/>
            <w:sz w:val="20"/>
            <w:szCs w:val="20"/>
            <w:lang w:val="id-ID"/>
          </w:rPr>
          <w:delText xml:space="preserve"> Layanan </w:delText>
        </w:r>
        <w:r w:rsidRPr="00B01E8A">
          <w:rPr>
            <w:rFonts w:ascii="Calibri" w:hAnsi="Calibri" w:cs="Calibri"/>
            <w:sz w:val="20"/>
            <w:szCs w:val="20"/>
            <w:lang w:val="id-ID"/>
          </w:rPr>
          <w:delText xml:space="preserve">yang dikirimkan oleh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 xml:space="preserve">terdapat cacat produksi, </w:delText>
        </w:r>
        <w:r w:rsidRPr="00B01E8A">
          <w:rPr>
            <w:rFonts w:ascii="Calibri" w:hAnsi="Calibri" w:cs="Calibri"/>
            <w:sz w:val="20"/>
            <w:szCs w:val="20"/>
            <w:lang w:val="id-ID"/>
          </w:rPr>
          <w:delText xml:space="preserve">atau tidak sesuai dengan </w:delText>
        </w:r>
        <w:r w:rsidR="00080086" w:rsidRPr="00B01E8A">
          <w:rPr>
            <w:rFonts w:ascii="Calibri" w:hAnsi="Calibri" w:cs="Calibri"/>
            <w:sz w:val="20"/>
            <w:szCs w:val="20"/>
            <w:lang w:val="id-ID"/>
          </w:rPr>
          <w:delText>p</w:delText>
        </w:r>
        <w:r w:rsidRPr="00B01E8A">
          <w:rPr>
            <w:rFonts w:ascii="Calibri" w:hAnsi="Calibri" w:cs="Calibri"/>
            <w:sz w:val="20"/>
            <w:szCs w:val="20"/>
            <w:lang w:val="id-ID"/>
          </w:rPr>
          <w:delText xml:space="preserve">esanan Mitra. Pengembalian ini hanya dapat dilakukan </w:delText>
        </w:r>
        <w:r w:rsidR="00C03313" w:rsidRPr="00B01E8A">
          <w:rPr>
            <w:rFonts w:ascii="Calibri" w:hAnsi="Calibri" w:cs="Calibri"/>
            <w:sz w:val="20"/>
            <w:szCs w:val="20"/>
            <w:lang w:val="id-ID"/>
          </w:rPr>
          <w:delText>sesuai dengan pemberitahuan</w:delText>
        </w:r>
        <w:r w:rsidRPr="00B01E8A">
          <w:rPr>
            <w:rFonts w:ascii="Calibri" w:hAnsi="Calibri" w:cs="Calibri"/>
            <w:sz w:val="20"/>
            <w:szCs w:val="20"/>
            <w:lang w:val="id-ID"/>
          </w:rPr>
          <w:delText>/instruksi</w:delText>
        </w:r>
        <w:r w:rsidR="00C03313" w:rsidRPr="00B01E8A">
          <w:rPr>
            <w:rFonts w:ascii="Calibri" w:hAnsi="Calibri" w:cs="Calibri"/>
            <w:sz w:val="20"/>
            <w:szCs w:val="20"/>
            <w:lang w:val="id-ID"/>
          </w:rPr>
          <w:delText xml:space="preserve"> dari </w:delText>
        </w:r>
        <w:r w:rsidR="00080086" w:rsidRPr="00B01E8A">
          <w:rPr>
            <w:rFonts w:ascii="Calibri" w:hAnsi="Calibri" w:cs="Calibri"/>
            <w:sz w:val="20"/>
            <w:szCs w:val="20"/>
            <w:lang w:val="id-ID"/>
          </w:rPr>
          <w:delText>REGENE</w:delText>
        </w:r>
        <w:r w:rsidR="00D44053" w:rsidRPr="00B01E8A">
          <w:rPr>
            <w:rFonts w:ascii="Calibri" w:hAnsi="Calibri" w:cs="Calibri"/>
            <w:sz w:val="20"/>
            <w:szCs w:val="20"/>
            <w:lang w:val="id-ID"/>
          </w:rPr>
          <w:delText xml:space="preserve">. </w:delText>
        </w:r>
      </w:del>
    </w:p>
    <w:p w14:paraId="74BC53AE" w14:textId="77777777" w:rsidR="00235DF2" w:rsidRPr="00B01E8A" w:rsidRDefault="00235DF2" w:rsidP="00B01E8A">
      <w:pPr>
        <w:spacing w:line="276" w:lineRule="auto"/>
        <w:ind w:left="2160" w:hanging="720"/>
        <w:jc w:val="both"/>
        <w:rPr>
          <w:del w:id="132" w:author="OLTRE" w:date="2024-05-31T23:19:00Z"/>
          <w:rFonts w:ascii="Calibri" w:hAnsi="Calibri" w:cs="Calibri"/>
          <w:sz w:val="20"/>
          <w:szCs w:val="20"/>
          <w:lang w:val="id-ID"/>
        </w:rPr>
      </w:pPr>
    </w:p>
    <w:p w14:paraId="2006E9FD" w14:textId="08F939D4" w:rsidR="00235DF2" w:rsidRPr="00E676A1" w:rsidRDefault="00B97EE9" w:rsidP="00B01E8A">
      <w:pPr>
        <w:spacing w:line="276" w:lineRule="auto"/>
        <w:ind w:left="2160" w:hanging="720"/>
        <w:jc w:val="both"/>
        <w:rPr>
          <w:ins w:id="133" w:author="OLTRE" w:date="2024-05-31T23:19:00Z"/>
          <w:rFonts w:ascii="Calibri" w:hAnsi="Calibri" w:cs="Calibri"/>
          <w:sz w:val="20"/>
          <w:szCs w:val="20"/>
          <w:lang w:val="id-ID"/>
        </w:rPr>
      </w:pPr>
      <w:commentRangeStart w:id="134"/>
      <w:commentRangeEnd w:id="134"/>
      <w:ins w:id="135" w:author="OLTRE" w:date="2024-05-31T23:19:00Z">
        <w:r>
          <w:rPr>
            <w:rStyle w:val="CommentReference"/>
          </w:rPr>
          <w:commentReference w:id="134"/>
        </w:r>
      </w:ins>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commentRangeStart w:id="136"/>
      <w:r w:rsidRPr="00E676A1">
        <w:rPr>
          <w:rFonts w:ascii="Calibri" w:hAnsi="Calibri" w:cs="Calibri"/>
          <w:sz w:val="20"/>
          <w:szCs w:val="20"/>
          <w:lang w:val="id-ID"/>
        </w:rPr>
        <w:t>m</w:t>
      </w:r>
      <w:r w:rsidR="00880432" w:rsidRPr="00E676A1">
        <w:rPr>
          <w:rFonts w:ascii="Calibri" w:hAnsi="Calibri" w:cs="Calibri"/>
          <w:sz w:val="20"/>
          <w:szCs w:val="20"/>
          <w:lang w:val="id-ID"/>
        </w:rPr>
        <w:t>enerima laporan 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Pr="00E676A1">
        <w:rPr>
          <w:rFonts w:ascii="Calibri" w:hAnsi="Calibri" w:cs="Calibri"/>
          <w:sz w:val="20"/>
          <w:szCs w:val="20"/>
          <w:lang w:val="id-ID"/>
        </w:rPr>
        <w:t>;</w:t>
      </w:r>
      <w:commentRangeEnd w:id="136"/>
      <w:r w:rsidR="00333897" w:rsidRPr="00E676A1">
        <w:rPr>
          <w:rStyle w:val="CommentReference"/>
          <w:lang w:val="id-ID"/>
        </w:rPr>
        <w:commentReference w:id="136"/>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ins w:id="137" w:author="OLTRE" w:date="2024-05-31T23:19:00Z">
        <w:r w:rsidR="0038300A" w:rsidRPr="00E676A1">
          <w:rPr>
            <w:rFonts w:ascii="Calibri" w:hAnsi="Calibri" w:cs="Calibri"/>
            <w:sz w:val="20"/>
            <w:szCs w:val="20"/>
            <w:lang w:val="id-ID"/>
          </w:rPr>
          <w:t xml:space="preserve"> dan</w:t>
        </w:r>
      </w:ins>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ins w:id="138" w:author="OLTRE" w:date="2024-05-31T23:19:00Z"/>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204D8A7C"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w:t>
      </w:r>
      <w:del w:id="139" w:author="OLTRE" w:date="2024-05-31T23:19:00Z">
        <w:r w:rsidR="00A071A7" w:rsidRPr="00B01E8A">
          <w:rPr>
            <w:rFonts w:ascii="Calibri" w:hAnsi="Calibri" w:cs="Calibri"/>
            <w:sz w:val="20"/>
            <w:szCs w:val="20"/>
            <w:lang w:val="id-ID"/>
          </w:rPr>
          <w:delText xml:space="preserve"> dengan giat</w:delText>
        </w:r>
      </w:del>
      <w:r w:rsidR="00A071A7" w:rsidRPr="00E676A1">
        <w:rPr>
          <w:rFonts w:ascii="Calibri" w:hAnsi="Calibri" w:cs="Calibri"/>
          <w:sz w:val="20"/>
          <w:szCs w:val="20"/>
          <w:lang w:val="id-ID"/>
        </w:rPr>
        <w:t xml:space="preserve">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embayarkan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ins w:id="140" w:author="OLTRE" w:date="2024-05-31T23:19:00Z">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ins>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77777777"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lastRenderedPageBreak/>
        <w:t>m</w:t>
      </w:r>
      <w:r w:rsidR="000C1BA9" w:rsidRPr="00E676A1">
        <w:rPr>
          <w:rFonts w:ascii="Calibri" w:hAnsi="Calibri" w:cs="Calibri"/>
          <w:sz w:val="20"/>
          <w:szCs w:val="20"/>
          <w:lang w:val="id-ID"/>
        </w:rPr>
        <w:t>emiliki yang dibutuhkan untuk melaksanakan kegiatan bisnis sesuai dengan Perjanjian ini</w:t>
      </w:r>
      <w:r w:rsidRPr="00E676A1">
        <w:rPr>
          <w:rFonts w:ascii="Calibri" w:hAnsi="Calibri" w:cs="Calibri"/>
          <w:sz w:val="20"/>
          <w:szCs w:val="20"/>
          <w:lang w:val="id-ID"/>
        </w:rPr>
        <w:t xml:space="preserve"> selama Perjanjian ini berlangsung;</w:t>
      </w:r>
      <w:ins w:id="141" w:author="OLTRE" w:date="2024-05-31T23:19:00Z">
        <w:r w:rsidR="0038300A" w:rsidRPr="00E676A1">
          <w:rPr>
            <w:rFonts w:ascii="Calibri" w:hAnsi="Calibri" w:cs="Calibri"/>
            <w:sz w:val="20"/>
            <w:szCs w:val="20"/>
            <w:lang w:val="id-ID"/>
          </w:rPr>
          <w:t xml:space="preserve"> dan</w:t>
        </w:r>
      </w:ins>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B01E8A">
      <w:pPr>
        <w:spacing w:line="276" w:lineRule="auto"/>
        <w:ind w:left="1440"/>
        <w:jc w:val="both"/>
        <w:rPr>
          <w:rFonts w:ascii="Calibri" w:hAnsi="Calibri" w:cs="Calibri"/>
          <w:sz w:val="20"/>
          <w:szCs w:val="20"/>
          <w:u w:val="single"/>
          <w:lang w:val="id-ID"/>
        </w:rPr>
      </w:pPr>
    </w:p>
    <w:p w14:paraId="06FE23FD" w14:textId="59C686EB"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del w:id="142" w:author="OLTRE" w:date="2024-05-31T23:19:00Z">
        <w:r w:rsidRPr="00B01E8A">
          <w:rPr>
            <w:rFonts w:ascii="Calibri" w:hAnsi="Calibri" w:cs="Calibri"/>
            <w:b/>
            <w:sz w:val="20"/>
            <w:szCs w:val="20"/>
            <w:lang w:val="id-ID"/>
          </w:rPr>
          <w:delText>sebagai Distributor</w:delText>
        </w:r>
      </w:del>
    </w:p>
    <w:p w14:paraId="5EB749AB" w14:textId="340C08F2" w:rsidR="003A01AE" w:rsidRPr="00E676A1" w:rsidRDefault="003A01AE" w:rsidP="00B01E8A">
      <w:pPr>
        <w:numPr>
          <w:ilvl w:val="1"/>
          <w:numId w:val="17"/>
        </w:numPr>
        <w:spacing w:line="276" w:lineRule="auto"/>
        <w:jc w:val="both"/>
        <w:rPr>
          <w:ins w:id="143" w:author="OLTRE" w:date="2024-05-31T23:19:00Z"/>
          <w:rFonts w:ascii="Calibri" w:hAnsi="Calibri" w:cs="Calibri"/>
          <w:sz w:val="20"/>
          <w:szCs w:val="20"/>
          <w:lang w:val="id-ID"/>
        </w:rPr>
      </w:pPr>
      <w:r w:rsidRPr="00E676A1">
        <w:rPr>
          <w:rFonts w:ascii="Calibri" w:hAnsi="Calibri" w:cs="Calibri"/>
          <w:sz w:val="20"/>
          <w:szCs w:val="20"/>
          <w:lang w:val="id-ID"/>
        </w:rPr>
        <w:t xml:space="preserve">Mitra </w:t>
      </w:r>
      <w:del w:id="144" w:author="OLTRE" w:date="2024-05-31T23:19:00Z">
        <w:r w:rsidRPr="00B01E8A">
          <w:rPr>
            <w:rFonts w:ascii="Calibri" w:hAnsi="Calibri" w:cs="Calibri"/>
            <w:sz w:val="20"/>
            <w:szCs w:val="20"/>
            <w:lang w:val="id-ID"/>
          </w:rPr>
          <w:delText>sebagai Distribut</w:delText>
        </w:r>
        <w:r w:rsidR="002D65B0" w:rsidRPr="00B01E8A">
          <w:rPr>
            <w:rFonts w:ascii="Calibri" w:hAnsi="Calibri" w:cs="Calibri"/>
            <w:sz w:val="20"/>
            <w:szCs w:val="20"/>
            <w:lang w:val="id-ID"/>
          </w:rPr>
          <w:delText>or</w:delText>
        </w:r>
        <w:r w:rsidRPr="00B01E8A">
          <w:rPr>
            <w:rFonts w:ascii="Calibri" w:hAnsi="Calibri" w:cs="Calibri"/>
            <w:sz w:val="20"/>
            <w:szCs w:val="20"/>
            <w:lang w:val="id-ID"/>
          </w:rPr>
          <w:delText xml:space="preserve"> </w:delText>
        </w:r>
      </w:del>
      <w:r w:rsidRPr="00E676A1">
        <w:rPr>
          <w:rFonts w:ascii="Calibri" w:hAnsi="Calibri" w:cs="Calibri"/>
          <w:sz w:val="20"/>
          <w:szCs w:val="20"/>
          <w:lang w:val="id-ID"/>
        </w:rPr>
        <w:t>dilarang untuk menjual/menawarkan</w:t>
      </w:r>
      <w:r w:rsidR="00080086" w:rsidRPr="00E676A1">
        <w:rPr>
          <w:rFonts w:ascii="Calibri" w:hAnsi="Calibri" w:cs="Calibri"/>
          <w:sz w:val="20"/>
          <w:szCs w:val="20"/>
          <w:lang w:val="id-ID"/>
        </w:rPr>
        <w:t xml:space="preserve"> </w:t>
      </w:r>
      <w:del w:id="145" w:author="OLTRE" w:date="2024-05-31T23:19:00Z">
        <w:r w:rsidR="00080086" w:rsidRPr="00B01E8A">
          <w:rPr>
            <w:rFonts w:ascii="Calibri" w:hAnsi="Calibri" w:cs="Calibri"/>
            <w:sz w:val="20"/>
            <w:szCs w:val="20"/>
            <w:lang w:val="id-ID"/>
          </w:rPr>
          <w:delText>Layanan</w:delText>
        </w:r>
      </w:del>
      <w:ins w:id="146" w:author="OLTRE" w:date="2024-05-31T23:19:00Z">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ins>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sejenis </w:t>
      </w:r>
      <w:del w:id="147" w:author="OLTRE" w:date="2024-05-31T23:19:00Z">
        <w:r w:rsidRPr="00B01E8A">
          <w:rPr>
            <w:rFonts w:ascii="Calibri" w:hAnsi="Calibri" w:cs="Calibri"/>
            <w:sz w:val="20"/>
            <w:szCs w:val="20"/>
            <w:lang w:val="id-ID"/>
          </w:rPr>
          <w:delText>ataupun</w:delText>
        </w:r>
        <w:r w:rsidR="00080086" w:rsidRPr="00B01E8A">
          <w:rPr>
            <w:rFonts w:ascii="Calibri" w:hAnsi="Calibri" w:cs="Calibri"/>
            <w:sz w:val="20"/>
            <w:szCs w:val="20"/>
            <w:lang w:val="id-ID"/>
          </w:rPr>
          <w:delText xml:space="preserve"> Layanan</w:delText>
        </w:r>
      </w:del>
      <w:ins w:id="148" w:author="OLTRE" w:date="2024-05-31T23:19:00Z">
        <w:r w:rsidRPr="00E676A1">
          <w:rPr>
            <w:rFonts w:ascii="Calibri" w:hAnsi="Calibri" w:cs="Calibri"/>
            <w:sz w:val="20"/>
            <w:szCs w:val="20"/>
            <w:lang w:val="id-ID"/>
          </w:rPr>
          <w:t>atau</w:t>
        </w:r>
      </w:ins>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ins w:id="149" w:author="OLTRE" w:date="2024-05-31T23:19:00Z">
        <w:r w:rsidR="00CA167B">
          <w:rPr>
            <w:rFonts w:ascii="Calibri" w:hAnsi="Calibri" w:cs="Calibri"/>
            <w:sz w:val="20"/>
            <w:szCs w:val="20"/>
          </w:rPr>
          <w:t xml:space="preserve"> </w:t>
        </w:r>
      </w:ins>
      <w:proofErr w:type="spellStart"/>
      <w:r w:rsidR="00CA167B">
        <w:rPr>
          <w:rFonts w:ascii="Calibri" w:hAnsi="Calibri"/>
          <w:sz w:val="20"/>
          <w:rPrChange w:id="150" w:author="OLTRE" w:date="2024-05-31T23:19:00Z">
            <w:rPr>
              <w:rFonts w:ascii="Calibri" w:hAnsi="Calibri"/>
              <w:sz w:val="20"/>
              <w:lang w:val="id-ID"/>
            </w:rPr>
          </w:rPrChange>
        </w:rPr>
        <w:t>dengan</w:t>
      </w:r>
      <w:proofErr w:type="spellEnd"/>
      <w:r w:rsidR="00CA167B">
        <w:rPr>
          <w:rFonts w:ascii="Calibri" w:hAnsi="Calibri"/>
          <w:sz w:val="20"/>
          <w:rPrChange w:id="151" w:author="OLTRE" w:date="2024-05-31T23:19:00Z">
            <w:rPr>
              <w:rFonts w:ascii="Calibri" w:hAnsi="Calibri"/>
              <w:sz w:val="20"/>
              <w:lang w:val="id-ID"/>
            </w:rPr>
          </w:rPrChange>
        </w:rPr>
        <w:t xml:space="preserve"> </w:t>
      </w:r>
      <w:del w:id="152" w:author="OLTRE" w:date="2024-05-31T23:19:00Z">
        <w:r w:rsidR="002D65B0" w:rsidRPr="00B01E8A">
          <w:rPr>
            <w:rFonts w:ascii="Calibri" w:hAnsi="Calibri" w:cs="Calibri"/>
            <w:sz w:val="20"/>
            <w:szCs w:val="20"/>
            <w:lang w:val="id-ID"/>
          </w:rPr>
          <w:delText>merek/nama dagang</w:delText>
        </w:r>
        <w:r w:rsidRPr="00B01E8A">
          <w:rPr>
            <w:rFonts w:ascii="Calibri" w:hAnsi="Calibri" w:cs="Calibri"/>
            <w:sz w:val="20"/>
            <w:szCs w:val="20"/>
            <w:lang w:val="id-ID"/>
          </w:rPr>
          <w:delText xml:space="preserve"> lain</w:delText>
        </w:r>
      </w:del>
      <w:proofErr w:type="spellStart"/>
      <w:ins w:id="153" w:author="OLTRE" w:date="2024-05-31T23:19:00Z">
        <w:r w:rsidR="00CA167B">
          <w:rPr>
            <w:rFonts w:ascii="Calibri" w:hAnsi="Calibri" w:cs="Calibri"/>
            <w:sz w:val="20"/>
            <w:szCs w:val="20"/>
          </w:rPr>
          <w:t>Layanan</w:t>
        </w:r>
        <w:proofErr w:type="spellEnd"/>
        <w:r w:rsidR="00CA167B">
          <w:rPr>
            <w:rFonts w:ascii="Calibri" w:hAnsi="Calibri" w:cs="Calibri"/>
            <w:sz w:val="20"/>
            <w:szCs w:val="20"/>
          </w:rPr>
          <w:t>,</w:t>
        </w:r>
      </w:ins>
      <w:r w:rsidR="00CA167B">
        <w:rPr>
          <w:rFonts w:ascii="Calibri" w:hAnsi="Calibri"/>
          <w:sz w:val="20"/>
          <w:rPrChange w:id="154" w:author="OLTRE" w:date="2024-05-31T23:19:00Z">
            <w:rPr>
              <w:rFonts w:ascii="Calibri" w:hAnsi="Calibri"/>
              <w:sz w:val="20"/>
              <w:lang w:val="id-ID"/>
            </w:rPr>
          </w:rPrChange>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803972">
      <w:pPr>
        <w:numPr>
          <w:numberingChange w:id="155" w:author="OLTRE" w:date="2024-05-31T23:19:00Z" w:original="%1:9:0:.%2:1:0:."/>
        </w:numPr>
        <w:spacing w:line="276" w:lineRule="auto"/>
        <w:ind w:left="420"/>
        <w:jc w:val="both"/>
        <w:rPr>
          <w:rFonts w:ascii="Calibri" w:hAnsi="Calibri" w:cs="Calibri"/>
          <w:sz w:val="20"/>
          <w:szCs w:val="20"/>
          <w:lang w:val="id-ID"/>
        </w:rPr>
        <w:pPrChange w:id="156" w:author="OLTRE" w:date="2024-05-31T23:19:00Z">
          <w:pPr>
            <w:numPr>
              <w:ilvl w:val="1"/>
              <w:numId w:val="17"/>
            </w:numPr>
            <w:spacing w:line="276" w:lineRule="auto"/>
            <w:ind w:left="420" w:hanging="420"/>
            <w:jc w:val="both"/>
          </w:pPr>
        </w:pPrChange>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B01E8A">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4B4B4641"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ins w:id="157" w:author="OLTRE" w:date="2024-05-31T23:19:00Z">
        <w:r w:rsidR="00875013">
          <w:rPr>
            <w:rFonts w:ascii="Calibri" w:hAnsi="Calibri" w:cs="Calibri"/>
            <w:sz w:val="20"/>
            <w:szCs w:val="20"/>
            <w:lang w:val="id-ID"/>
          </w:rPr>
          <w:t xml:space="preserve"> </w:t>
        </w:r>
      </w:ins>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del w:id="158" w:author="OLTRE" w:date="2024-05-31T23:19:00Z">
        <w:r w:rsidR="00252C16" w:rsidRPr="00B01E8A">
          <w:rPr>
            <w:rFonts w:ascii="Calibri" w:hAnsi="Calibri" w:cs="Calibri"/>
            <w:sz w:val="20"/>
            <w:szCs w:val="20"/>
            <w:lang w:val="id-ID"/>
          </w:rPr>
          <w:delText xml:space="preserve">** sampai </w:delText>
        </w:r>
      </w:del>
      <w:ins w:id="159" w:author="OLTRE" w:date="2024-05-31T23:19:00Z">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ins>
      <w:r w:rsidR="009D1D36">
        <w:rPr>
          <w:rFonts w:ascii="Calibri" w:hAnsi="Calibri" w:cs="Calibri"/>
          <w:sz w:val="20"/>
          <w:szCs w:val="20"/>
          <w:lang w:val="id-ID"/>
        </w:rPr>
        <w:t xml:space="preserve">dengan </w:t>
      </w:r>
      <w:del w:id="160" w:author="OLTRE" w:date="2024-05-31T23:19:00Z">
        <w:r w:rsidR="00252C16" w:rsidRPr="00B01E8A">
          <w:rPr>
            <w:rFonts w:ascii="Calibri" w:hAnsi="Calibri" w:cs="Calibri"/>
            <w:sz w:val="20"/>
            <w:szCs w:val="20"/>
            <w:lang w:val="id-ID"/>
          </w:rPr>
          <w:delText>tanggal **</w:delText>
        </w:r>
        <w:r w:rsidR="00080086" w:rsidRPr="00B01E8A">
          <w:rPr>
            <w:rFonts w:ascii="Calibri" w:hAnsi="Calibri" w:cs="Calibri"/>
            <w:sz w:val="20"/>
            <w:szCs w:val="20"/>
            <w:lang w:val="id-ID"/>
          </w:rPr>
          <w:delText xml:space="preserve"> dan dapat</w:delText>
        </w:r>
      </w:del>
      <w:ins w:id="161" w:author="OLTRE" w:date="2024-05-31T23:19:00Z">
        <w:r w:rsidR="009D1D36">
          <w:rPr>
            <w:rFonts w:ascii="Calibri" w:hAnsi="Calibri" w:cs="Calibri"/>
            <w:sz w:val="20"/>
            <w:szCs w:val="20"/>
            <w:lang w:val="id-ID"/>
          </w:rPr>
          <w:t xml:space="preserve">tunduk pada ketentuan dalam Pasal 10.2 di bawah ini, </w:t>
        </w:r>
        <w:r w:rsidR="00642ADD">
          <w:rPr>
            <w:rFonts w:ascii="Calibri" w:hAnsi="Calibri" w:cs="Calibri"/>
            <w:sz w:val="20"/>
            <w:szCs w:val="20"/>
            <w:lang w:val="id-ID"/>
          </w:rPr>
          <w:t>akan</w:t>
        </w:r>
      </w:ins>
      <w:r w:rsidR="00642ADD">
        <w:rPr>
          <w:rFonts w:ascii="Calibri" w:hAnsi="Calibri" w:cs="Calibri"/>
          <w:sz w:val="20"/>
          <w:szCs w:val="20"/>
          <w:lang w:val="id-ID"/>
        </w:rPr>
        <w:t xml:space="preserve"> </w:t>
      </w:r>
      <w:r w:rsidR="00080086" w:rsidRPr="00E676A1">
        <w:rPr>
          <w:rFonts w:ascii="Calibri" w:hAnsi="Calibri" w:cs="Calibri"/>
          <w:sz w:val="20"/>
          <w:szCs w:val="20"/>
          <w:lang w:val="id-ID"/>
        </w:rPr>
        <w:t xml:space="preserve">diperpanjang </w:t>
      </w:r>
      <w:ins w:id="162" w:author="OLTRE" w:date="2024-05-31T23:19:00Z">
        <w:r w:rsidR="0056487B" w:rsidRPr="00E676A1">
          <w:rPr>
            <w:rFonts w:ascii="Calibri" w:hAnsi="Calibri" w:cs="Calibri"/>
            <w:sz w:val="20"/>
            <w:szCs w:val="20"/>
            <w:lang w:val="id-ID"/>
          </w:rPr>
          <w:t xml:space="preserve">selama 1 (satu) tahun </w:t>
        </w:r>
      </w:ins>
      <w:r w:rsidR="00080086" w:rsidRPr="00E676A1">
        <w:rPr>
          <w:rFonts w:ascii="Calibri" w:hAnsi="Calibri" w:cs="Calibri"/>
          <w:sz w:val="20"/>
          <w:szCs w:val="20"/>
          <w:lang w:val="id-ID"/>
        </w:rPr>
        <w:t>secara otomatis</w:t>
      </w:r>
      <w:del w:id="163" w:author="OLTRE" w:date="2024-05-31T23:19:00Z">
        <w:r w:rsidR="00080086" w:rsidRPr="00B01E8A">
          <w:rPr>
            <w:rFonts w:ascii="Calibri" w:hAnsi="Calibri" w:cs="Calibri"/>
            <w:sz w:val="20"/>
            <w:szCs w:val="20"/>
            <w:lang w:val="id-ID"/>
          </w:rPr>
          <w:delText xml:space="preserve"> </w:delText>
        </w:r>
      </w:del>
      <w:ins w:id="164" w:author="OLTRE" w:date="2024-05-31T23:19:00Z">
        <w:r w:rsidR="0056487B" w:rsidRPr="00E676A1">
          <w:rPr>
            <w:rFonts w:ascii="Calibri" w:hAnsi="Calibri" w:cs="Calibri"/>
            <w:sz w:val="20"/>
            <w:szCs w:val="20"/>
            <w:lang w:val="id-ID"/>
          </w:rPr>
          <w:t>.</w:t>
        </w:r>
      </w:ins>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ins w:id="165" w:author="OLTRE" w:date="2024-05-31T23:19:00Z"/>
          <w:rFonts w:ascii="Calibri" w:hAnsi="Calibri" w:cs="Calibri"/>
          <w:sz w:val="20"/>
          <w:szCs w:val="20"/>
          <w:lang w:val="id-ID"/>
        </w:rPr>
      </w:pPr>
    </w:p>
    <w:p w14:paraId="66110198" w14:textId="21D30827"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w:t>
      </w:r>
      <w:del w:id="166" w:author="OLTRE" w:date="2024-05-31T23:19:00Z">
        <w:r w:rsidRPr="00B01E8A">
          <w:rPr>
            <w:rFonts w:ascii="Calibri" w:hAnsi="Calibri" w:cs="Calibri"/>
            <w:sz w:val="20"/>
            <w:szCs w:val="20"/>
            <w:lang w:val="id-ID"/>
          </w:rPr>
          <w:delText xml:space="preserve"> ingin atau</w:delText>
        </w:r>
      </w:del>
      <w:r w:rsidRPr="00E676A1">
        <w:rPr>
          <w:rFonts w:ascii="Calibri" w:hAnsi="Calibri" w:cs="Calibri"/>
          <w:sz w:val="20"/>
          <w:szCs w:val="20"/>
          <w:lang w:val="id-ID"/>
        </w:rPr>
        <w:t xml:space="preserve">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lainnya 30 (tiga puluh) hari sebelum berakhirnya Jangka Waktu Perjanjian.</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37EC8028"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w:t>
      </w:r>
      <w:del w:id="167" w:author="OLTRE" w:date="2024-05-31T23:19:00Z">
        <w:r w:rsidR="00140B9F" w:rsidRPr="00B01E8A">
          <w:rPr>
            <w:rFonts w:ascii="Calibri" w:hAnsi="Calibri" w:cs="Calibri"/>
            <w:sz w:val="20"/>
            <w:szCs w:val="20"/>
            <w:lang w:val="id-ID"/>
          </w:rPr>
          <w:delText xml:space="preserve">tanpa ada kewajiban dalam bentuk apapun dari </w:delText>
        </w:r>
        <w:r w:rsidRPr="00B01E8A">
          <w:rPr>
            <w:rFonts w:ascii="Calibri" w:hAnsi="Calibri" w:cs="Calibri"/>
            <w:sz w:val="20"/>
            <w:szCs w:val="20"/>
            <w:lang w:val="id-ID"/>
          </w:rPr>
          <w:delText>REGENE</w:delText>
        </w:r>
        <w:r w:rsidR="00140B9F" w:rsidRPr="00B01E8A">
          <w:rPr>
            <w:rFonts w:ascii="Calibri" w:hAnsi="Calibri" w:cs="Calibri"/>
            <w:sz w:val="20"/>
            <w:szCs w:val="20"/>
            <w:lang w:val="id-ID"/>
          </w:rPr>
          <w:delText xml:space="preserve"> kepada </w:delText>
        </w:r>
        <w:r w:rsidR="00B008E8" w:rsidRPr="00B01E8A">
          <w:rPr>
            <w:rFonts w:ascii="Calibri" w:hAnsi="Calibri" w:cs="Calibri"/>
            <w:sz w:val="20"/>
            <w:szCs w:val="20"/>
            <w:lang w:val="id-ID"/>
          </w:rPr>
          <w:delText>Mitra</w:delText>
        </w:r>
        <w:r w:rsidR="00140B9F" w:rsidRPr="00B01E8A">
          <w:rPr>
            <w:rFonts w:ascii="Calibri" w:hAnsi="Calibri" w:cs="Calibri"/>
            <w:sz w:val="20"/>
            <w:szCs w:val="20"/>
            <w:lang w:val="id-ID"/>
          </w:rPr>
          <w:delText xml:space="preserve"> apabila:</w:delText>
        </w:r>
      </w:del>
      <w:ins w:id="168" w:author="OLTRE" w:date="2024-05-31T23:19:00Z">
        <w:r w:rsidR="00140B9F" w:rsidRPr="00E676A1">
          <w:rPr>
            <w:rFonts w:ascii="Calibri" w:hAnsi="Calibri" w:cs="Calibri"/>
            <w:sz w:val="20"/>
            <w:szCs w:val="20"/>
            <w:lang w:val="id-ID"/>
          </w:rPr>
          <w:t>apabila:</w:t>
        </w:r>
      </w:ins>
    </w:p>
    <w:p w14:paraId="2A409EC9" w14:textId="06FD5D05" w:rsidR="00805ADE" w:rsidRPr="00E676A1" w:rsidRDefault="00B008E8" w:rsidP="00803972">
      <w:pPr>
        <w:numPr>
          <w:ilvl w:val="0"/>
          <w:numId w:val="5"/>
        </w:numPr>
        <w:tabs>
          <w:tab w:val="left" w:pos="851"/>
        </w:tabs>
        <w:spacing w:line="276" w:lineRule="auto"/>
        <w:ind w:left="851" w:hanging="425"/>
        <w:jc w:val="both"/>
        <w:rPr>
          <w:rFonts w:ascii="Calibri" w:hAnsi="Calibri" w:cs="Calibri"/>
          <w:sz w:val="20"/>
          <w:szCs w:val="20"/>
          <w:lang w:val="id-ID"/>
        </w:rPr>
        <w:pPrChange w:id="169" w:author="OLTRE" w:date="2024-05-31T23:19:00Z">
          <w:pPr>
            <w:numPr>
              <w:numId w:val="22"/>
            </w:numPr>
            <w:tabs>
              <w:tab w:val="num" w:pos="851"/>
            </w:tabs>
            <w:spacing w:line="276" w:lineRule="auto"/>
            <w:ind w:left="851" w:hanging="425"/>
            <w:contextualSpacing/>
            <w:jc w:val="both"/>
          </w:pPr>
        </w:pPrChange>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del w:id="170" w:author="OLTRE" w:date="2024-05-31T23:19:00Z">
        <w:r w:rsidR="00140B9F" w:rsidRPr="00B01E8A">
          <w:rPr>
            <w:rFonts w:ascii="Calibri" w:hAnsi="Calibri" w:cs="Calibri"/>
            <w:bCs/>
            <w:sz w:val="20"/>
            <w:szCs w:val="20"/>
            <w:lang w:val="id-ID"/>
          </w:rPr>
          <w:delText>7 (tujuh</w:delText>
        </w:r>
      </w:del>
      <w:ins w:id="171" w:author="OLTRE" w:date="2024-05-31T23:19:00Z">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ins>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ins w:id="172" w:author="OLTRE" w:date="2024-05-31T23:19:00Z">
        <w:r w:rsidR="00861F33">
          <w:rPr>
            <w:rFonts w:ascii="Calibri" w:hAnsi="Calibri" w:cs="Calibri"/>
            <w:bCs/>
            <w:sz w:val="20"/>
            <w:szCs w:val="20"/>
            <w:lang w:val="id-ID"/>
          </w:rPr>
          <w:t xml:space="preserve">secara tertulis </w:t>
        </w:r>
      </w:ins>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ins w:id="173" w:author="OLTRE" w:date="2024-05-31T23:19:00Z">
        <w:r w:rsidR="00875013">
          <w:rPr>
            <w:rFonts w:ascii="Calibri" w:hAnsi="Calibri" w:cs="Calibri"/>
            <w:bCs/>
            <w:sz w:val="20"/>
            <w:szCs w:val="20"/>
            <w:lang w:val="id-ID"/>
          </w:rPr>
          <w:t>, kecuali kelalaian tersebut disebabkan oleh keadaan kahar sebagaimana diatur dalam Pasal 12 Perjanjian ini</w:t>
        </w:r>
      </w:ins>
      <w:r w:rsidR="00140B9F" w:rsidRPr="00E676A1">
        <w:rPr>
          <w:rFonts w:ascii="Calibri" w:hAnsi="Calibri" w:cs="Calibri"/>
          <w:bCs/>
          <w:sz w:val="20"/>
          <w:szCs w:val="20"/>
          <w:lang w:val="id-ID"/>
        </w:rPr>
        <w:t xml:space="preserve">; </w:t>
      </w:r>
    </w:p>
    <w:p w14:paraId="40E63E2A" w14:textId="77777777" w:rsidR="00AA09A3" w:rsidRPr="00B01E8A" w:rsidRDefault="00AA09A3" w:rsidP="00B01E8A">
      <w:pPr>
        <w:numPr>
          <w:ilvl w:val="0"/>
          <w:numId w:val="22"/>
        </w:numPr>
        <w:tabs>
          <w:tab w:val="clear" w:pos="360"/>
          <w:tab w:val="num" w:pos="851"/>
        </w:tabs>
        <w:spacing w:line="276" w:lineRule="auto"/>
        <w:ind w:left="851" w:hanging="425"/>
        <w:contextualSpacing/>
        <w:jc w:val="both"/>
        <w:rPr>
          <w:del w:id="174" w:author="OLTRE" w:date="2024-05-31T23:19:00Z"/>
          <w:rFonts w:ascii="Calibri" w:hAnsi="Calibri" w:cs="Calibri"/>
          <w:sz w:val="20"/>
          <w:szCs w:val="20"/>
          <w:lang w:val="id-ID"/>
        </w:rPr>
      </w:pPr>
      <w:del w:id="175" w:author="OLTRE" w:date="2024-05-31T23:19:00Z">
        <w:r w:rsidRPr="00B01E8A">
          <w:rPr>
            <w:rFonts w:ascii="Calibri" w:hAnsi="Calibri" w:cs="Calibri"/>
            <w:sz w:val="20"/>
            <w:szCs w:val="20"/>
            <w:lang w:val="id-ID"/>
          </w:rPr>
          <w:delText>Mitra menerima suspensi transaksi dari lembaga keuangan;</w:delText>
        </w:r>
      </w:del>
    </w:p>
    <w:p w14:paraId="19D73F51" w14:textId="77777777" w:rsidR="00AA09A3" w:rsidRPr="00E676A1" w:rsidRDefault="00AA09A3" w:rsidP="00803972">
      <w:pPr>
        <w:numPr>
          <w:ilvl w:val="0"/>
          <w:numId w:val="5"/>
        </w:numPr>
        <w:tabs>
          <w:tab w:val="left" w:pos="851"/>
        </w:tabs>
        <w:spacing w:line="276" w:lineRule="auto"/>
        <w:ind w:left="851" w:hanging="425"/>
        <w:jc w:val="both"/>
        <w:rPr>
          <w:rFonts w:ascii="Calibri" w:hAnsi="Calibri" w:cs="Calibri"/>
          <w:sz w:val="20"/>
          <w:szCs w:val="20"/>
          <w:lang w:val="id-ID"/>
        </w:rPr>
        <w:pPrChange w:id="176" w:author="OLTRE" w:date="2024-05-31T23:19: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Mitra menerima tindakan penangguhan usaha atau pembatalan usaha dari otoritas pengawas;</w:t>
      </w:r>
    </w:p>
    <w:p w14:paraId="71A4D1F3" w14:textId="49F324D4" w:rsidR="00AA09A3" w:rsidRPr="00E676A1" w:rsidRDefault="00AA09A3" w:rsidP="00803972">
      <w:pPr>
        <w:numPr>
          <w:ilvl w:val="0"/>
          <w:numId w:val="5"/>
        </w:numPr>
        <w:tabs>
          <w:tab w:val="left" w:pos="851"/>
        </w:tabs>
        <w:spacing w:line="276" w:lineRule="auto"/>
        <w:ind w:left="851" w:hanging="425"/>
        <w:jc w:val="both"/>
        <w:rPr>
          <w:rFonts w:ascii="Calibri" w:hAnsi="Calibri" w:cs="Calibri"/>
          <w:sz w:val="20"/>
          <w:szCs w:val="20"/>
          <w:lang w:val="id-ID"/>
        </w:rPr>
        <w:pPrChange w:id="177" w:author="OLTRE" w:date="2024-05-31T23:19: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 xml:space="preserve">Mitra dinyatakan/ditemukan tidak dapat melaksanakan Perjanjian karena alasan serius seperti </w:t>
      </w:r>
      <w:ins w:id="178" w:author="OLTRE" w:date="2024-05-31T23:19:00Z">
        <w:r w:rsidR="00C3146E">
          <w:rPr>
            <w:rFonts w:ascii="Calibri" w:hAnsi="Calibri" w:cs="Calibri"/>
            <w:sz w:val="20"/>
            <w:szCs w:val="20"/>
            <w:lang w:val="id-ID"/>
          </w:rPr>
          <w:t xml:space="preserve">menggunakan </w:t>
        </w:r>
      </w:ins>
      <w:r w:rsidRPr="00E676A1">
        <w:rPr>
          <w:rFonts w:ascii="Calibri" w:hAnsi="Calibri" w:cs="Calibri"/>
          <w:sz w:val="20"/>
          <w:szCs w:val="20"/>
          <w:lang w:val="id-ID"/>
        </w:rPr>
        <w:t>cek palsu</w:t>
      </w:r>
      <w:del w:id="179" w:author="OLTRE" w:date="2024-05-31T23:19:00Z">
        <w:r w:rsidRPr="00B01E8A">
          <w:rPr>
            <w:rFonts w:ascii="Calibri" w:hAnsi="Calibri" w:cs="Calibri"/>
            <w:sz w:val="20"/>
            <w:szCs w:val="20"/>
            <w:lang w:val="id-ID"/>
          </w:rPr>
          <w:delText>,</w:delText>
        </w:r>
      </w:del>
      <w:ins w:id="180" w:author="OLTRE" w:date="2024-05-31T23:19:00Z">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dilakukannya</w:t>
        </w:r>
      </w:ins>
      <w:r w:rsidR="00AD4997">
        <w:rPr>
          <w:rFonts w:ascii="Calibri" w:hAnsi="Calibri" w:cs="Calibri"/>
          <w:sz w:val="20"/>
          <w:szCs w:val="20"/>
          <w:lang w:val="id-ID"/>
        </w:rPr>
        <w:t xml:space="preserve"> </w:t>
      </w:r>
      <w:r w:rsidRPr="00E676A1">
        <w:rPr>
          <w:rFonts w:ascii="Calibri" w:hAnsi="Calibri" w:cs="Calibri"/>
          <w:sz w:val="20"/>
          <w:szCs w:val="20"/>
          <w:lang w:val="id-ID"/>
        </w:rPr>
        <w:t xml:space="preserve">eksekusi paksa oleh pihak ketiga </w:t>
      </w:r>
      <w:ins w:id="181" w:author="OLTRE" w:date="2024-05-31T23:19:00Z">
        <w:r w:rsidR="00AD4997">
          <w:rPr>
            <w:rFonts w:ascii="Calibri" w:hAnsi="Calibri" w:cs="Calibri"/>
            <w:sz w:val="20"/>
            <w:szCs w:val="20"/>
            <w:lang w:val="id-ID"/>
          </w:rPr>
          <w:t xml:space="preserve">terhadap Mitra </w:t>
        </w:r>
      </w:ins>
      <w:r w:rsidRPr="00E676A1">
        <w:rPr>
          <w:rFonts w:ascii="Calibri" w:hAnsi="Calibri" w:cs="Calibri"/>
          <w:sz w:val="20"/>
          <w:szCs w:val="20"/>
          <w:lang w:val="id-ID"/>
        </w:rPr>
        <w:t>(termasuk sita sementara dan disposisi sementara), kepailitan, permulaan rekonsiliasi, dan aplikasi untuk prosedur reorganisasi perusahaan;</w:t>
      </w:r>
      <w:ins w:id="182" w:author="OLTRE" w:date="2024-05-31T23:19:00Z">
        <w:r w:rsidR="001D5F68">
          <w:rPr>
            <w:rFonts w:ascii="Calibri" w:hAnsi="Calibri" w:cs="Calibri"/>
            <w:sz w:val="20"/>
            <w:szCs w:val="20"/>
            <w:lang w:val="id-ID"/>
          </w:rPr>
          <w:t xml:space="preserve"> atau</w:t>
        </w:r>
      </w:ins>
    </w:p>
    <w:p w14:paraId="5B175B13" w14:textId="05F95CC1" w:rsidR="00140B9F" w:rsidRPr="00E676A1" w:rsidRDefault="00140B9F" w:rsidP="00803972">
      <w:pPr>
        <w:numPr>
          <w:ilvl w:val="0"/>
          <w:numId w:val="5"/>
        </w:numPr>
        <w:tabs>
          <w:tab w:val="left" w:pos="851"/>
        </w:tabs>
        <w:spacing w:line="276" w:lineRule="auto"/>
        <w:ind w:left="851" w:hanging="425"/>
        <w:jc w:val="both"/>
        <w:rPr>
          <w:rFonts w:ascii="Calibri" w:hAnsi="Calibri" w:cs="Calibri"/>
          <w:sz w:val="20"/>
          <w:szCs w:val="20"/>
          <w:lang w:val="id-ID"/>
        </w:rPr>
        <w:pPrChange w:id="183" w:author="OLTRE" w:date="2024-05-31T23:19: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xml:space="preserve">) sebagaimana dimaksud dalam Pasal </w:t>
      </w:r>
      <w:del w:id="184" w:author="OLTRE" w:date="2024-05-31T23:19:00Z">
        <w:r w:rsidR="00B008E8" w:rsidRPr="00B01E8A">
          <w:rPr>
            <w:rFonts w:ascii="Calibri" w:hAnsi="Calibri" w:cs="Calibri"/>
            <w:bCs/>
            <w:sz w:val="20"/>
            <w:szCs w:val="20"/>
            <w:lang w:val="id-ID"/>
          </w:rPr>
          <w:delText>11</w:delText>
        </w:r>
      </w:del>
      <w:ins w:id="185" w:author="OLTRE" w:date="2024-05-31T23:19:00Z">
        <w:r w:rsidR="00B008E8" w:rsidRPr="00E676A1">
          <w:rPr>
            <w:rFonts w:ascii="Calibri" w:hAnsi="Calibri" w:cs="Calibri"/>
            <w:bCs/>
            <w:sz w:val="20"/>
            <w:szCs w:val="20"/>
            <w:lang w:val="id-ID"/>
          </w:rPr>
          <w:t>1</w:t>
        </w:r>
        <w:r w:rsidR="00D50562">
          <w:rPr>
            <w:rFonts w:ascii="Calibri" w:hAnsi="Calibri" w:cs="Calibri"/>
            <w:bCs/>
            <w:sz w:val="20"/>
            <w:szCs w:val="20"/>
            <w:lang w:val="id-ID"/>
          </w:rPr>
          <w:t>2</w:t>
        </w:r>
      </w:ins>
      <w:r w:rsidR="00B008E8" w:rsidRPr="00E676A1">
        <w:rPr>
          <w:rFonts w:ascii="Calibri" w:hAnsi="Calibri" w:cs="Calibri"/>
          <w:bCs/>
          <w:sz w:val="20"/>
          <w:szCs w:val="20"/>
          <w:lang w:val="id-ID"/>
        </w:rPr>
        <w:t xml:space="preserve"> Perjanjian ini</w:t>
      </w:r>
      <w:del w:id="186" w:author="OLTRE" w:date="2024-05-31T23:19:00Z">
        <w:r w:rsidRPr="00B01E8A">
          <w:rPr>
            <w:rFonts w:ascii="Calibri" w:hAnsi="Calibri" w:cs="Calibri"/>
            <w:bCs/>
            <w:sz w:val="20"/>
            <w:szCs w:val="20"/>
            <w:lang w:val="id-ID"/>
          </w:rPr>
          <w:delText>;</w:delText>
        </w:r>
      </w:del>
      <w:ins w:id="187" w:author="OLTRE" w:date="2024-05-31T23:19:00Z">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ins>
    </w:p>
    <w:p w14:paraId="2A0DD539" w14:textId="4A6806F1" w:rsidR="00CA6E02" w:rsidRPr="00E676A1" w:rsidRDefault="00B008E8" w:rsidP="00803972">
      <w:pPr>
        <w:spacing w:line="276" w:lineRule="auto"/>
        <w:ind w:left="851"/>
        <w:contextualSpacing/>
        <w:jc w:val="both"/>
        <w:rPr>
          <w:rFonts w:ascii="Calibri" w:hAnsi="Calibri" w:cs="Calibri"/>
          <w:sz w:val="20"/>
          <w:szCs w:val="20"/>
          <w:lang w:val="id-ID"/>
        </w:rPr>
        <w:pPrChange w:id="188" w:author="OLTRE" w:date="2024-05-31T23:19:00Z">
          <w:pPr>
            <w:numPr>
              <w:numId w:val="22"/>
            </w:numPr>
            <w:tabs>
              <w:tab w:val="num" w:pos="851"/>
            </w:tabs>
            <w:spacing w:line="276" w:lineRule="auto"/>
            <w:ind w:left="851" w:hanging="425"/>
            <w:contextualSpacing/>
            <w:jc w:val="both"/>
          </w:pPr>
        </w:pPrChange>
      </w:pPr>
      <w:del w:id="189" w:author="OLTRE" w:date="2024-05-31T23:19:00Z">
        <w:r w:rsidRPr="00B01E8A">
          <w:rPr>
            <w:rFonts w:ascii="Calibri" w:hAnsi="Calibri" w:cs="Calibri"/>
            <w:sz w:val="20"/>
            <w:szCs w:val="20"/>
            <w:lang w:val="id-ID"/>
          </w:rPr>
          <w:delText>Mitra</w:delText>
        </w:r>
        <w:r w:rsidR="00140B9F" w:rsidRPr="00B01E8A">
          <w:rPr>
            <w:rFonts w:ascii="Calibri" w:hAnsi="Calibri" w:cs="Calibri"/>
            <w:sz w:val="20"/>
            <w:szCs w:val="20"/>
            <w:lang w:val="id-ID"/>
          </w:rPr>
          <w:delText xml:space="preserve"> </w:delText>
        </w:r>
        <w:r w:rsidR="00BA3FD0" w:rsidRPr="00B01E8A">
          <w:rPr>
            <w:rFonts w:ascii="Calibri" w:hAnsi="Calibri" w:cs="Calibri"/>
            <w:sz w:val="20"/>
            <w:szCs w:val="20"/>
            <w:lang w:val="id-ID"/>
          </w:rPr>
          <w:delText>dinyatakan</w:delText>
        </w:r>
        <w:r w:rsidR="00140B9F" w:rsidRPr="00B01E8A">
          <w:rPr>
            <w:rFonts w:ascii="Calibri" w:hAnsi="Calibri" w:cs="Calibri"/>
            <w:sz w:val="20"/>
            <w:szCs w:val="20"/>
            <w:lang w:val="id-ID"/>
          </w:rPr>
          <w:delText xml:space="preserve"> </w:delText>
        </w:r>
        <w:r w:rsidR="00BA3FD0" w:rsidRPr="00B01E8A">
          <w:rPr>
            <w:rFonts w:ascii="Calibri" w:hAnsi="Calibri" w:cs="Calibri"/>
            <w:sz w:val="20"/>
            <w:szCs w:val="20"/>
            <w:lang w:val="id-ID"/>
          </w:rPr>
          <w:delText xml:space="preserve">melakukan </w:delText>
        </w:r>
        <w:r w:rsidR="00140B9F" w:rsidRPr="00B01E8A">
          <w:rPr>
            <w:rFonts w:ascii="Calibri" w:hAnsi="Calibri" w:cs="Calibri"/>
            <w:sz w:val="20"/>
            <w:szCs w:val="20"/>
            <w:lang w:val="id-ID"/>
          </w:rPr>
          <w:delText>perbuatan melanggar hukum</w:delText>
        </w:r>
        <w:r w:rsidR="00BA3FD0" w:rsidRPr="00B01E8A">
          <w:rPr>
            <w:rFonts w:ascii="Calibri" w:hAnsi="Calibri" w:cs="Calibri"/>
            <w:sz w:val="20"/>
            <w:szCs w:val="20"/>
            <w:lang w:val="id-ID"/>
          </w:rPr>
          <w:delText xml:space="preserve"> oleh suatu pengadilan atau </w:delText>
        </w:r>
        <w:r w:rsidR="00BB3C3E" w:rsidRPr="00B01E8A">
          <w:rPr>
            <w:rFonts w:ascii="Calibri" w:hAnsi="Calibri" w:cs="Calibri"/>
            <w:sz w:val="20"/>
            <w:szCs w:val="20"/>
            <w:lang w:val="id-ID"/>
          </w:rPr>
          <w:delText>y</w:delText>
        </w:r>
        <w:r w:rsidR="00BA3FD0" w:rsidRPr="00B01E8A">
          <w:rPr>
            <w:rFonts w:ascii="Calibri" w:hAnsi="Calibri" w:cs="Calibri"/>
            <w:sz w:val="20"/>
            <w:szCs w:val="20"/>
            <w:lang w:val="id-ID"/>
          </w:rPr>
          <w:delText>urisdiksi berwenang lainnya atau terjadi li</w:delText>
        </w:r>
        <w:r w:rsidR="00BB3C3E" w:rsidRPr="00B01E8A">
          <w:rPr>
            <w:rFonts w:ascii="Calibri" w:hAnsi="Calibri" w:cs="Calibri"/>
            <w:sz w:val="20"/>
            <w:szCs w:val="20"/>
            <w:lang w:val="id-ID"/>
          </w:rPr>
          <w:delText>k</w:delText>
        </w:r>
        <w:r w:rsidR="00BA3FD0" w:rsidRPr="00B01E8A">
          <w:rPr>
            <w:rFonts w:ascii="Calibri" w:hAnsi="Calibri" w:cs="Calibri"/>
            <w:sz w:val="20"/>
            <w:szCs w:val="20"/>
            <w:lang w:val="id-ID"/>
          </w:rPr>
          <w:delText>uidasi atau kepailitan</w:delText>
        </w:r>
        <w:r w:rsidR="00140B9F" w:rsidRPr="00B01E8A">
          <w:rPr>
            <w:rFonts w:ascii="Calibri" w:hAnsi="Calibri" w:cs="Calibri"/>
            <w:sz w:val="20"/>
            <w:szCs w:val="20"/>
            <w:lang w:val="id-ID"/>
          </w:rPr>
          <w:delText>.</w:delText>
        </w:r>
      </w:del>
    </w:p>
    <w:p w14:paraId="6FB9C611" w14:textId="77777777" w:rsidR="00140B9F" w:rsidRPr="00E676A1" w:rsidRDefault="00B008E8" w:rsidP="00803972">
      <w:pPr>
        <w:numPr>
          <w:ilvl w:val="1"/>
          <w:numId w:val="17"/>
        </w:numPr>
        <w:spacing w:line="276" w:lineRule="auto"/>
        <w:jc w:val="both"/>
        <w:rPr>
          <w:rFonts w:ascii="Calibri" w:hAnsi="Calibri" w:cs="Calibri"/>
          <w:sz w:val="20"/>
          <w:szCs w:val="20"/>
          <w:lang w:val="id-ID"/>
        </w:rPr>
        <w:pPrChange w:id="190" w:author="OLTRE" w:date="2024-05-31T23:19:00Z">
          <w:pPr>
            <w:numPr>
              <w:ilvl w:val="1"/>
              <w:numId w:val="26"/>
            </w:numPr>
            <w:spacing w:line="276" w:lineRule="auto"/>
            <w:ind w:left="426" w:hanging="426"/>
            <w:contextualSpacing/>
            <w:jc w:val="both"/>
          </w:pPr>
        </w:pPrChange>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803972">
      <w:pPr>
        <w:numPr>
          <w:ilvl w:val="0"/>
          <w:numId w:val="42"/>
        </w:numPr>
        <w:tabs>
          <w:tab w:val="left" w:pos="851"/>
        </w:tabs>
        <w:spacing w:line="276" w:lineRule="auto"/>
        <w:ind w:left="851" w:hanging="425"/>
        <w:jc w:val="both"/>
        <w:rPr>
          <w:rFonts w:ascii="Calibri" w:hAnsi="Calibri" w:cs="Calibri"/>
          <w:sz w:val="20"/>
          <w:szCs w:val="20"/>
          <w:lang w:val="id-ID"/>
        </w:rPr>
        <w:pPrChange w:id="191" w:author="OLTRE" w:date="2024-05-31T23:19: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lastRenderedPageBreak/>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803972">
      <w:pPr>
        <w:numPr>
          <w:ilvl w:val="0"/>
          <w:numId w:val="42"/>
        </w:numPr>
        <w:tabs>
          <w:tab w:val="left" w:pos="851"/>
        </w:tabs>
        <w:spacing w:line="276" w:lineRule="auto"/>
        <w:ind w:left="851" w:hanging="425"/>
        <w:jc w:val="both"/>
        <w:rPr>
          <w:rFonts w:ascii="Calibri" w:hAnsi="Calibri" w:cs="Calibri"/>
          <w:sz w:val="20"/>
          <w:szCs w:val="20"/>
          <w:lang w:val="id-ID"/>
        </w:rPr>
        <w:pPrChange w:id="192" w:author="OLTRE" w:date="2024-05-31T23:19: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803972">
      <w:pPr>
        <w:numPr>
          <w:ilvl w:val="0"/>
          <w:numId w:val="42"/>
        </w:numPr>
        <w:tabs>
          <w:tab w:val="left" w:pos="851"/>
        </w:tabs>
        <w:spacing w:line="276" w:lineRule="auto"/>
        <w:ind w:left="851" w:hanging="425"/>
        <w:jc w:val="both"/>
        <w:rPr>
          <w:rFonts w:ascii="Calibri" w:hAnsi="Calibri" w:cs="Calibri"/>
          <w:sz w:val="20"/>
          <w:szCs w:val="20"/>
          <w:lang w:val="id-ID"/>
        </w:rPr>
        <w:pPrChange w:id="193" w:author="OLTRE" w:date="2024-05-31T23:19: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ins w:id="194" w:author="OLTRE" w:date="2024-05-31T23:19:00Z"/>
          <w:rFonts w:ascii="Calibri" w:hAnsi="Calibri" w:cs="Calibri"/>
          <w:sz w:val="20"/>
          <w:szCs w:val="20"/>
          <w:lang w:val="id-ID"/>
        </w:rPr>
      </w:pPr>
      <w:ins w:id="195" w:author="OLTRE" w:date="2024-05-31T23:19:00Z">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ins>
    </w:p>
    <w:p w14:paraId="08AACC2A" w14:textId="13DF398C" w:rsidR="00AB7AE0" w:rsidRPr="00803972" w:rsidRDefault="00140B9F" w:rsidP="00803972">
      <w:pPr>
        <w:numPr>
          <w:ilvl w:val="0"/>
          <w:numId w:val="42"/>
        </w:numPr>
        <w:tabs>
          <w:tab w:val="left" w:pos="851"/>
        </w:tabs>
        <w:spacing w:line="276" w:lineRule="auto"/>
        <w:ind w:left="851" w:hanging="425"/>
        <w:jc w:val="both"/>
        <w:rPr>
          <w:rFonts w:ascii="Calibri" w:hAnsi="Calibri" w:cs="Calibri"/>
          <w:sz w:val="20"/>
          <w:szCs w:val="20"/>
          <w:lang w:val="id-ID"/>
        </w:rPr>
        <w:pPrChange w:id="196" w:author="OLTRE" w:date="2024-05-31T23:19: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11</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del w:id="197" w:author="OLTRE" w:date="2024-05-31T23:19:00Z">
        <w:r w:rsidRPr="00B01E8A">
          <w:rPr>
            <w:rFonts w:ascii="Calibri" w:hAnsi="Calibri" w:cs="Calibri"/>
            <w:bCs/>
            <w:sz w:val="20"/>
            <w:szCs w:val="20"/>
            <w:lang w:val="id-ID"/>
          </w:rPr>
          <w:delText xml:space="preserve"> </w:delText>
        </w:r>
      </w:del>
    </w:p>
    <w:p w14:paraId="75AF7C35" w14:textId="77777777" w:rsidR="00140B9F" w:rsidRPr="00B01E8A" w:rsidRDefault="00140B9F" w:rsidP="00B01E8A">
      <w:pPr>
        <w:numPr>
          <w:ilvl w:val="1"/>
          <w:numId w:val="26"/>
        </w:numPr>
        <w:spacing w:line="276" w:lineRule="auto"/>
        <w:ind w:left="426" w:hanging="426"/>
        <w:contextualSpacing/>
        <w:jc w:val="both"/>
        <w:rPr>
          <w:del w:id="198" w:author="OLTRE" w:date="2024-05-31T23:19:00Z"/>
          <w:rFonts w:ascii="Calibri" w:hAnsi="Calibri" w:cs="Calibri"/>
          <w:sz w:val="20"/>
          <w:szCs w:val="20"/>
          <w:lang w:val="id-ID"/>
        </w:rPr>
      </w:pPr>
      <w:del w:id="199" w:author="OLTRE" w:date="2024-05-31T23:19:00Z">
        <w:r w:rsidRPr="00B01E8A">
          <w:rPr>
            <w:rFonts w:ascii="Calibri" w:hAnsi="Calibri" w:cs="Calibri"/>
            <w:sz w:val="20"/>
            <w:szCs w:val="20"/>
            <w:lang w:val="id-ID"/>
          </w:rPr>
          <w:delText>Apabila terjadi pe</w:delText>
        </w:r>
        <w:r w:rsidR="00B008E8" w:rsidRPr="00B01E8A">
          <w:rPr>
            <w:rFonts w:ascii="Calibri" w:hAnsi="Calibri" w:cs="Calibri"/>
            <w:sz w:val="20"/>
            <w:szCs w:val="20"/>
            <w:lang w:val="id-ID"/>
          </w:rPr>
          <w:delText>ngakhiran</w:delText>
        </w:r>
        <w:r w:rsidRPr="00B01E8A">
          <w:rPr>
            <w:rFonts w:ascii="Calibri" w:hAnsi="Calibri" w:cs="Calibri"/>
            <w:sz w:val="20"/>
            <w:szCs w:val="20"/>
            <w:lang w:val="id-ID"/>
          </w:rPr>
          <w:delText xml:space="preserve"> Perjanjian sebagaimana dimaksud</w:delText>
        </w:r>
        <w:r w:rsidR="00B008E8" w:rsidRPr="00B01E8A">
          <w:rPr>
            <w:rFonts w:ascii="Calibri" w:hAnsi="Calibri" w:cs="Calibri"/>
            <w:sz w:val="20"/>
            <w:szCs w:val="20"/>
            <w:lang w:val="id-ID"/>
          </w:rPr>
          <w:delText xml:space="preserve"> dalam Pasal 10</w:delText>
        </w:r>
        <w:r w:rsidRPr="00B01E8A">
          <w:rPr>
            <w:rFonts w:ascii="Calibri" w:hAnsi="Calibri" w:cs="Calibri"/>
            <w:sz w:val="20"/>
            <w:szCs w:val="20"/>
            <w:lang w:val="id-ID"/>
          </w:rPr>
          <w:delText xml:space="preserve"> (1) dan (2) di atas, maka:</w:delText>
        </w:r>
      </w:del>
    </w:p>
    <w:p w14:paraId="683D00FA" w14:textId="77777777" w:rsidR="00140B9F" w:rsidRPr="00B01E8A" w:rsidRDefault="00B008E8" w:rsidP="00B01E8A">
      <w:pPr>
        <w:numPr>
          <w:ilvl w:val="0"/>
          <w:numId w:val="23"/>
        </w:numPr>
        <w:tabs>
          <w:tab w:val="left" w:pos="851"/>
        </w:tabs>
        <w:spacing w:line="276" w:lineRule="auto"/>
        <w:ind w:left="851" w:hanging="425"/>
        <w:contextualSpacing/>
        <w:jc w:val="both"/>
        <w:rPr>
          <w:del w:id="200" w:author="OLTRE" w:date="2024-05-31T23:19:00Z"/>
          <w:rFonts w:ascii="Calibri" w:hAnsi="Calibri" w:cs="Calibri"/>
          <w:sz w:val="20"/>
          <w:szCs w:val="20"/>
          <w:lang w:val="id-ID"/>
        </w:rPr>
      </w:pPr>
      <w:del w:id="201" w:author="OLTRE" w:date="2024-05-31T23:19:00Z">
        <w:r w:rsidRPr="00B01E8A">
          <w:rPr>
            <w:rFonts w:ascii="Calibri" w:hAnsi="Calibri" w:cs="Calibri"/>
            <w:sz w:val="20"/>
            <w:szCs w:val="20"/>
            <w:lang w:val="id-ID"/>
          </w:rPr>
          <w:delText>tiap-tiap Pihak wajib menyelesaikan seluruh kewajibannya yang masih terutang pada saat Perjanjian ini diakhiri;</w:delText>
        </w:r>
      </w:del>
    </w:p>
    <w:p w14:paraId="075B5D1A" w14:textId="77777777" w:rsidR="00140B9F" w:rsidRPr="00B01E8A" w:rsidRDefault="00080086" w:rsidP="00B01E8A">
      <w:pPr>
        <w:numPr>
          <w:ilvl w:val="0"/>
          <w:numId w:val="23"/>
        </w:numPr>
        <w:tabs>
          <w:tab w:val="left" w:pos="851"/>
        </w:tabs>
        <w:spacing w:line="276" w:lineRule="auto"/>
        <w:ind w:left="851" w:hanging="425"/>
        <w:contextualSpacing/>
        <w:jc w:val="both"/>
        <w:rPr>
          <w:del w:id="202" w:author="OLTRE" w:date="2024-05-31T23:19:00Z"/>
          <w:rFonts w:ascii="Calibri" w:hAnsi="Calibri" w:cs="Calibri"/>
          <w:sz w:val="20"/>
          <w:szCs w:val="20"/>
          <w:lang w:val="id-ID"/>
        </w:rPr>
      </w:pPr>
      <w:del w:id="203" w:author="OLTRE" w:date="2024-05-31T23:19:00Z">
        <w:r w:rsidRPr="00B01E8A">
          <w:rPr>
            <w:rFonts w:ascii="Calibri" w:hAnsi="Calibri" w:cs="Calibri"/>
            <w:sz w:val="20"/>
            <w:szCs w:val="20"/>
            <w:lang w:val="id-ID"/>
          </w:rPr>
          <w:delText>REGENE</w:delText>
        </w:r>
        <w:r w:rsidR="00140B9F" w:rsidRPr="00B01E8A">
          <w:rPr>
            <w:rFonts w:ascii="Calibri" w:hAnsi="Calibri" w:cs="Calibri"/>
            <w:sz w:val="20"/>
            <w:szCs w:val="20"/>
            <w:lang w:val="id-ID"/>
          </w:rPr>
          <w:delText xml:space="preserve"> tidak </w:delText>
        </w:r>
        <w:r w:rsidR="00B008E8" w:rsidRPr="00B01E8A">
          <w:rPr>
            <w:rFonts w:ascii="Calibri" w:hAnsi="Calibri" w:cs="Calibri"/>
            <w:sz w:val="20"/>
            <w:szCs w:val="20"/>
            <w:lang w:val="id-ID"/>
          </w:rPr>
          <w:delText xml:space="preserve">akan </w:delText>
        </w:r>
        <w:r w:rsidR="00140B9F" w:rsidRPr="00B01E8A">
          <w:rPr>
            <w:rFonts w:ascii="Calibri" w:hAnsi="Calibri" w:cs="Calibri"/>
            <w:sz w:val="20"/>
            <w:szCs w:val="20"/>
            <w:lang w:val="id-ID"/>
          </w:rPr>
          <w:delText xml:space="preserve">memberikan kompensasi atau ganti rugi dalam bentuk apapun kepada </w:delText>
        </w:r>
        <w:r w:rsidR="00B008E8" w:rsidRPr="00B01E8A">
          <w:rPr>
            <w:rFonts w:ascii="Calibri" w:hAnsi="Calibri" w:cs="Calibri"/>
            <w:sz w:val="20"/>
            <w:szCs w:val="20"/>
            <w:lang w:val="id-ID"/>
          </w:rPr>
          <w:delText>Mitra</w:delText>
        </w:r>
        <w:r w:rsidR="00140B9F" w:rsidRPr="00B01E8A">
          <w:rPr>
            <w:rFonts w:ascii="Calibri" w:hAnsi="Calibri" w:cs="Calibri"/>
            <w:sz w:val="20"/>
            <w:szCs w:val="20"/>
            <w:lang w:val="id-ID"/>
          </w:rPr>
          <w:delText>.</w:delText>
        </w:r>
      </w:del>
    </w:p>
    <w:p w14:paraId="21352E4A" w14:textId="70722F00" w:rsidR="00CA6E02" w:rsidRPr="00E676A1" w:rsidRDefault="00FA7C92" w:rsidP="00803972">
      <w:pPr>
        <w:rPr>
          <w:ins w:id="204" w:author="OLTRE" w:date="2024-05-31T23:19:00Z"/>
          <w:rFonts w:ascii="Calibri" w:hAnsi="Calibri" w:cs="Calibri"/>
          <w:sz w:val="20"/>
          <w:szCs w:val="20"/>
          <w:lang w:val="id-ID"/>
        </w:rPr>
      </w:pPr>
      <w:commentRangeStart w:id="205"/>
      <w:commentRangeEnd w:id="205"/>
      <w:ins w:id="206" w:author="OLTRE" w:date="2024-05-31T23:19:00Z">
        <w:r>
          <w:rPr>
            <w:rStyle w:val="CommentReference"/>
          </w:rPr>
          <w:commentReference w:id="205"/>
        </w:r>
      </w:ins>
    </w:p>
    <w:p w14:paraId="103D8A1A" w14:textId="0DA13DFF" w:rsidR="00140B9F" w:rsidRDefault="00140B9F" w:rsidP="00D84F84">
      <w:pPr>
        <w:numPr>
          <w:ilvl w:val="1"/>
          <w:numId w:val="17"/>
        </w:numPr>
        <w:spacing w:line="276" w:lineRule="auto"/>
        <w:jc w:val="both"/>
        <w:rPr>
          <w:rFonts w:ascii="Calibri" w:hAnsi="Calibri" w:cs="Calibri"/>
          <w:sz w:val="20"/>
          <w:szCs w:val="20"/>
          <w:lang w:val="id-ID"/>
        </w:rPr>
        <w:pPrChange w:id="207" w:author="OLTRE" w:date="2024-05-31T23:19:00Z">
          <w:pPr>
            <w:numPr>
              <w:ilvl w:val="1"/>
              <w:numId w:val="26"/>
            </w:numPr>
            <w:spacing w:line="276" w:lineRule="auto"/>
            <w:ind w:left="426" w:hanging="426"/>
            <w:jc w:val="both"/>
          </w:pPr>
        </w:pPrChange>
      </w:pPr>
      <w:bookmarkStart w:id="208" w:name="_Hlk117255484"/>
      <w:r w:rsidRPr="00E676A1">
        <w:rPr>
          <w:rFonts w:ascii="Calibri" w:hAnsi="Calibri" w:cs="Calibri"/>
          <w:sz w:val="20"/>
          <w:szCs w:val="20"/>
          <w:lang w:val="id-ID"/>
        </w:rPr>
        <w:t xml:space="preserve">Sehubungan dengan pengakhiran perjanjian ini, para pihak sepakat untuk mengesampingkan ketentuan Pasal 1266 </w:t>
      </w:r>
      <w:ins w:id="209" w:author="OLTRE" w:date="2024-05-31T23:19:00Z">
        <w:r w:rsidR="00BC1FC4" w:rsidRPr="00E676A1">
          <w:rPr>
            <w:rFonts w:ascii="Calibri" w:hAnsi="Calibri" w:cs="Calibri"/>
            <w:sz w:val="20"/>
            <w:szCs w:val="20"/>
            <w:lang w:val="id-ID"/>
          </w:rPr>
          <w:t xml:space="preserve">ayat dua </w:t>
        </w:r>
      </w:ins>
      <w:r w:rsidR="00BC1FC4" w:rsidRPr="00E676A1">
        <w:rPr>
          <w:rFonts w:ascii="Calibri" w:hAnsi="Calibri" w:cs="Calibri"/>
          <w:sz w:val="20"/>
          <w:szCs w:val="20"/>
          <w:lang w:val="id-ID"/>
        </w:rPr>
        <w:t xml:space="preserve">dan </w:t>
      </w:r>
      <w:del w:id="210" w:author="OLTRE" w:date="2024-05-31T23:19:00Z">
        <w:r w:rsidRPr="00B01E8A">
          <w:rPr>
            <w:rFonts w:ascii="Calibri" w:hAnsi="Calibri" w:cs="Calibri"/>
            <w:sz w:val="20"/>
            <w:szCs w:val="20"/>
            <w:lang w:val="id-ID"/>
          </w:rPr>
          <w:delText>Pasal 1267</w:delText>
        </w:r>
      </w:del>
      <w:ins w:id="211" w:author="OLTRE" w:date="2024-05-31T23:19:00Z">
        <w:r w:rsidR="00BC1FC4" w:rsidRPr="00E676A1">
          <w:rPr>
            <w:rFonts w:ascii="Calibri" w:hAnsi="Calibri" w:cs="Calibri"/>
            <w:sz w:val="20"/>
            <w:szCs w:val="20"/>
            <w:lang w:val="id-ID"/>
          </w:rPr>
          <w:t>ayat tiga</w:t>
        </w:r>
      </w:ins>
      <w:r w:rsidR="00BC1FC4" w:rsidRPr="00E676A1">
        <w:rPr>
          <w:rFonts w:ascii="Calibri" w:hAnsi="Calibri" w:cs="Calibri"/>
          <w:sz w:val="20"/>
          <w:szCs w:val="20"/>
          <w:lang w:val="id-ID"/>
        </w:rPr>
        <w:t xml:space="preserve">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del w:id="212" w:author="OLTRE" w:date="2024-05-31T23:19:00Z">
        <w:r w:rsidRPr="00B01E8A">
          <w:rPr>
            <w:rFonts w:ascii="Calibri" w:hAnsi="Calibri" w:cs="Calibri"/>
            <w:sz w:val="20"/>
            <w:szCs w:val="20"/>
            <w:lang w:val="id-ID"/>
          </w:rPr>
          <w:delText>undang</w:delText>
        </w:r>
      </w:del>
      <w:ins w:id="213" w:author="OLTRE" w:date="2024-05-31T23:19:00Z">
        <w:r w:rsidR="00933577">
          <w:rPr>
            <w:rFonts w:ascii="Calibri" w:hAnsi="Calibri" w:cs="Calibri"/>
            <w:sz w:val="20"/>
            <w:szCs w:val="20"/>
            <w:lang w:val="id-ID"/>
          </w:rPr>
          <w:t>U</w:t>
        </w:r>
        <w:r w:rsidRPr="00E676A1">
          <w:rPr>
            <w:rFonts w:ascii="Calibri" w:hAnsi="Calibri" w:cs="Calibri"/>
            <w:sz w:val="20"/>
            <w:szCs w:val="20"/>
            <w:lang w:val="id-ID"/>
          </w:rPr>
          <w:t>ndang</w:t>
        </w:r>
      </w:ins>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208"/>
      <w:r w:rsidRPr="00E676A1">
        <w:rPr>
          <w:rFonts w:ascii="Calibri" w:hAnsi="Calibri" w:cs="Calibri"/>
          <w:sz w:val="20"/>
          <w:szCs w:val="20"/>
          <w:lang w:val="id-ID"/>
        </w:rPr>
        <w:t>.</w:t>
      </w:r>
    </w:p>
    <w:p w14:paraId="23E7CA49" w14:textId="77777777" w:rsidR="00FA7C92" w:rsidRDefault="00FA7C92" w:rsidP="00803972">
      <w:pPr>
        <w:spacing w:line="276" w:lineRule="auto"/>
        <w:ind w:left="420"/>
        <w:jc w:val="both"/>
        <w:rPr>
          <w:moveTo w:id="214" w:author="OLTRE" w:date="2024-05-31T23:19:00Z"/>
          <w:rFonts w:ascii="Calibri" w:hAnsi="Calibri"/>
          <w:sz w:val="20"/>
          <w:lang w:val="id-ID"/>
          <w:rPrChange w:id="215" w:author="OLTRE" w:date="2024-05-31T23:19:00Z">
            <w:rPr>
              <w:moveTo w:id="216" w:author="OLTRE" w:date="2024-05-31T23:19:00Z"/>
              <w:rFonts w:ascii="Calibri" w:hAnsi="Calibri"/>
              <w:b/>
              <w:sz w:val="20"/>
              <w:lang w:val="id-ID"/>
            </w:rPr>
          </w:rPrChange>
        </w:rPr>
        <w:pPrChange w:id="217" w:author="OLTRE" w:date="2024-05-31T23:19:00Z">
          <w:pPr>
            <w:numPr>
              <w:numId w:val="26"/>
            </w:numPr>
            <w:spacing w:line="276" w:lineRule="auto"/>
            <w:ind w:left="400" w:hanging="400"/>
            <w:jc w:val="both"/>
          </w:pPr>
        </w:pPrChange>
      </w:pPr>
      <w:moveToRangeStart w:id="218" w:author="OLTRE" w:date="2024-05-31T23:19:00Z" w:name="move168089970"/>
    </w:p>
    <w:p w14:paraId="0E4806E6" w14:textId="77777777" w:rsidR="00FA7C92" w:rsidRPr="00E676A1" w:rsidRDefault="00FA7C92" w:rsidP="00803972">
      <w:pPr>
        <w:numPr>
          <w:ilvl w:val="1"/>
          <w:numId w:val="17"/>
        </w:numPr>
        <w:spacing w:line="276" w:lineRule="auto"/>
        <w:jc w:val="both"/>
        <w:rPr>
          <w:ins w:id="219" w:author="OLTRE" w:date="2024-05-31T23:19:00Z"/>
          <w:rFonts w:ascii="Calibri" w:hAnsi="Calibri" w:cs="Calibri"/>
          <w:sz w:val="20"/>
          <w:szCs w:val="20"/>
          <w:lang w:val="id-ID"/>
        </w:rPr>
      </w:pPr>
      <w:moveTo w:id="220" w:author="OLTRE" w:date="2024-05-31T23:19:00Z">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w:t>
        </w:r>
      </w:moveTo>
      <w:moveToRangeEnd w:id="218"/>
      <w:ins w:id="221" w:author="OLTRE" w:date="2024-05-31T23:19:00Z">
        <w:r>
          <w:rPr>
            <w:rFonts w:ascii="Calibri" w:hAnsi="Calibri" w:cs="Calibri"/>
            <w:sz w:val="20"/>
            <w:szCs w:val="20"/>
            <w:lang w:val="id-ID"/>
          </w:rPr>
          <w:t>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ins>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803972">
      <w:pPr>
        <w:numPr>
          <w:ilvl w:val="0"/>
          <w:numId w:val="17"/>
        </w:numPr>
        <w:spacing w:line="276" w:lineRule="auto"/>
        <w:jc w:val="both"/>
        <w:rPr>
          <w:rFonts w:ascii="Calibri" w:hAnsi="Calibri" w:cs="Calibri"/>
          <w:b/>
          <w:sz w:val="20"/>
          <w:szCs w:val="20"/>
          <w:lang w:val="id-ID"/>
        </w:rPr>
        <w:pPrChange w:id="222"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Keadaan Kahar</w:t>
      </w:r>
    </w:p>
    <w:p w14:paraId="3A77C52E" w14:textId="77777777" w:rsidR="00063A11" w:rsidRPr="00E676A1" w:rsidRDefault="00063A11" w:rsidP="00803972">
      <w:pPr>
        <w:numPr>
          <w:ilvl w:val="1"/>
          <w:numId w:val="17"/>
        </w:numPr>
        <w:spacing w:line="276" w:lineRule="auto"/>
        <w:jc w:val="both"/>
        <w:rPr>
          <w:rFonts w:ascii="Calibri" w:hAnsi="Calibri" w:cs="Calibri"/>
          <w:sz w:val="20"/>
          <w:szCs w:val="20"/>
          <w:lang w:val="id-ID"/>
        </w:rPr>
        <w:pPrChange w:id="223" w:author="OLTRE" w:date="2024-05-31T23:19:00Z">
          <w:pPr>
            <w:numPr>
              <w:ilvl w:val="1"/>
              <w:numId w:val="35"/>
            </w:numPr>
            <w:spacing w:line="276" w:lineRule="auto"/>
            <w:ind w:left="426" w:hanging="426"/>
            <w:jc w:val="both"/>
          </w:pPr>
        </w:pPrChange>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803972">
      <w:pPr>
        <w:numPr>
          <w:ilvl w:val="0"/>
          <w:numId w:val="44"/>
        </w:numPr>
        <w:tabs>
          <w:tab w:val="left" w:pos="851"/>
        </w:tabs>
        <w:spacing w:line="276" w:lineRule="auto"/>
        <w:ind w:left="851" w:hanging="425"/>
        <w:jc w:val="both"/>
        <w:rPr>
          <w:rFonts w:ascii="Calibri" w:hAnsi="Calibri" w:cs="Calibri"/>
          <w:sz w:val="20"/>
          <w:szCs w:val="20"/>
          <w:lang w:val="id-ID"/>
        </w:rPr>
        <w:pPrChange w:id="224" w:author="OLTRE" w:date="2024-05-31T23:19: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803972">
      <w:pPr>
        <w:numPr>
          <w:ilvl w:val="0"/>
          <w:numId w:val="44"/>
        </w:numPr>
        <w:tabs>
          <w:tab w:val="left" w:pos="851"/>
        </w:tabs>
        <w:spacing w:line="276" w:lineRule="auto"/>
        <w:ind w:left="851" w:hanging="425"/>
        <w:jc w:val="both"/>
        <w:rPr>
          <w:rFonts w:ascii="Calibri" w:hAnsi="Calibri" w:cs="Calibri"/>
          <w:sz w:val="20"/>
          <w:szCs w:val="20"/>
          <w:lang w:val="id-ID"/>
        </w:rPr>
        <w:pPrChange w:id="225" w:author="OLTRE" w:date="2024-05-31T23:19: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803972">
      <w:pPr>
        <w:numPr>
          <w:ilvl w:val="0"/>
          <w:numId w:val="44"/>
        </w:numPr>
        <w:tabs>
          <w:tab w:val="left" w:pos="851"/>
        </w:tabs>
        <w:spacing w:line="276" w:lineRule="auto"/>
        <w:ind w:left="851" w:hanging="425"/>
        <w:jc w:val="both"/>
        <w:rPr>
          <w:rFonts w:ascii="Calibri" w:hAnsi="Calibri" w:cs="Calibri"/>
          <w:sz w:val="20"/>
          <w:szCs w:val="20"/>
          <w:lang w:val="id-ID"/>
        </w:rPr>
        <w:pPrChange w:id="226" w:author="OLTRE" w:date="2024-05-31T23:19: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ins w:id="227" w:author="OLTRE" w:date="2024-05-31T23:19:00Z">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ins>
    </w:p>
    <w:p w14:paraId="0FBEA66D" w14:textId="72902782" w:rsidR="00176C0B" w:rsidRPr="00E676A1" w:rsidRDefault="00063A11" w:rsidP="00803972">
      <w:pPr>
        <w:numPr>
          <w:ilvl w:val="0"/>
          <w:numId w:val="44"/>
        </w:numPr>
        <w:tabs>
          <w:tab w:val="left" w:pos="851"/>
        </w:tabs>
        <w:spacing w:line="276" w:lineRule="auto"/>
        <w:ind w:left="851" w:hanging="425"/>
        <w:jc w:val="both"/>
        <w:rPr>
          <w:rFonts w:ascii="Calibri" w:hAnsi="Calibri" w:cs="Calibri"/>
          <w:sz w:val="20"/>
          <w:szCs w:val="20"/>
          <w:lang w:val="id-ID"/>
        </w:rPr>
        <w:pPrChange w:id="228" w:author="OLTRE" w:date="2024-05-31T23:19: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7DD4265E" w14:textId="77777777" w:rsidR="00176C0B" w:rsidRDefault="00176C0B" w:rsidP="00176C0B">
      <w:pPr>
        <w:tabs>
          <w:tab w:val="left" w:pos="851"/>
        </w:tabs>
        <w:spacing w:line="276" w:lineRule="auto"/>
        <w:ind w:left="851"/>
        <w:jc w:val="both"/>
        <w:rPr>
          <w:del w:id="229" w:author="OLTRE" w:date="2024-05-31T23:19:00Z"/>
          <w:rFonts w:ascii="Calibri" w:hAnsi="Calibri" w:cs="Calibri"/>
          <w:sz w:val="20"/>
          <w:szCs w:val="20"/>
          <w:lang w:val="id-ID"/>
        </w:rPr>
      </w:pPr>
    </w:p>
    <w:p w14:paraId="4ED0CFF8" w14:textId="77777777" w:rsidR="00176C0B" w:rsidRPr="00B01E8A" w:rsidRDefault="00176C0B" w:rsidP="00176C0B">
      <w:pPr>
        <w:tabs>
          <w:tab w:val="left" w:pos="851"/>
        </w:tabs>
        <w:spacing w:line="276" w:lineRule="auto"/>
        <w:ind w:left="851"/>
        <w:jc w:val="both"/>
        <w:rPr>
          <w:del w:id="230" w:author="OLTRE" w:date="2024-05-31T23:19:00Z"/>
          <w:rFonts w:ascii="Calibri" w:hAnsi="Calibri" w:cs="Calibri"/>
          <w:sz w:val="20"/>
          <w:szCs w:val="20"/>
          <w:lang w:val="id-ID"/>
        </w:rPr>
      </w:pPr>
    </w:p>
    <w:p w14:paraId="3D18EF97" w14:textId="77777777" w:rsidR="00063A11" w:rsidRPr="00E676A1" w:rsidRDefault="00063A11" w:rsidP="00803972">
      <w:pPr>
        <w:numPr>
          <w:ilvl w:val="1"/>
          <w:numId w:val="17"/>
        </w:numPr>
        <w:spacing w:line="276" w:lineRule="auto"/>
        <w:jc w:val="both"/>
        <w:rPr>
          <w:rFonts w:ascii="Calibri" w:hAnsi="Calibri" w:cs="Calibri"/>
          <w:sz w:val="20"/>
          <w:szCs w:val="20"/>
          <w:lang w:val="id-ID"/>
        </w:rPr>
        <w:pPrChange w:id="231"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ins w:id="232" w:author="OLTRE" w:date="2024-05-31T23:19:00Z">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ins>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ins w:id="233" w:author="OLTRE" w:date="2024-05-31T23:19:00Z"/>
          <w:rFonts w:ascii="Calibri" w:hAnsi="Calibri" w:cs="Calibri"/>
          <w:sz w:val="20"/>
          <w:szCs w:val="20"/>
          <w:lang w:val="id-ID"/>
        </w:rPr>
      </w:pPr>
    </w:p>
    <w:p w14:paraId="1A841808" w14:textId="77777777" w:rsidR="00063A11" w:rsidRPr="00E676A1" w:rsidRDefault="00063A11" w:rsidP="00803972">
      <w:pPr>
        <w:numPr>
          <w:ilvl w:val="1"/>
          <w:numId w:val="17"/>
        </w:numPr>
        <w:spacing w:line="276" w:lineRule="auto"/>
        <w:jc w:val="both"/>
        <w:rPr>
          <w:rFonts w:ascii="Calibri" w:hAnsi="Calibri" w:cs="Calibri"/>
          <w:sz w:val="20"/>
          <w:szCs w:val="20"/>
          <w:lang w:val="id-ID"/>
        </w:rPr>
        <w:pPrChange w:id="234"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ins w:id="235" w:author="OLTRE" w:date="2024-05-31T23:19:00Z"/>
          <w:rFonts w:ascii="Calibri" w:hAnsi="Calibri" w:cs="Calibri"/>
          <w:sz w:val="20"/>
          <w:szCs w:val="20"/>
          <w:lang w:val="id-ID"/>
        </w:rPr>
      </w:pPr>
    </w:p>
    <w:p w14:paraId="7D08CB37" w14:textId="77777777" w:rsidR="00063A11" w:rsidRPr="00E676A1" w:rsidRDefault="00063A11" w:rsidP="00C60D4F">
      <w:pPr>
        <w:numPr>
          <w:ilvl w:val="1"/>
          <w:numId w:val="17"/>
        </w:numPr>
        <w:spacing w:line="276" w:lineRule="auto"/>
        <w:jc w:val="both"/>
        <w:rPr>
          <w:rFonts w:ascii="Calibri" w:hAnsi="Calibri" w:cs="Calibri"/>
          <w:sz w:val="20"/>
          <w:szCs w:val="20"/>
          <w:lang w:val="id-ID"/>
        </w:rPr>
        <w:pPrChange w:id="236"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ins w:id="237" w:author="OLTRE" w:date="2024-05-31T23:19:00Z"/>
          <w:rFonts w:ascii="Calibri" w:hAnsi="Calibri" w:cs="Calibri"/>
          <w:sz w:val="20"/>
          <w:szCs w:val="20"/>
          <w:lang w:val="id-ID"/>
        </w:rPr>
      </w:pPr>
    </w:p>
    <w:p w14:paraId="389A932E" w14:textId="77777777" w:rsidR="00063A11" w:rsidRPr="00E676A1" w:rsidRDefault="00063A11" w:rsidP="00C60D4F">
      <w:pPr>
        <w:numPr>
          <w:ilvl w:val="1"/>
          <w:numId w:val="17"/>
        </w:numPr>
        <w:spacing w:line="276" w:lineRule="auto"/>
        <w:jc w:val="both"/>
        <w:rPr>
          <w:rFonts w:ascii="Calibri" w:hAnsi="Calibri" w:cs="Calibri"/>
          <w:sz w:val="20"/>
          <w:szCs w:val="20"/>
          <w:lang w:val="id-ID"/>
        </w:rPr>
        <w:pPrChange w:id="238"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66C6A725" w14:textId="77777777" w:rsidR="00FA7C92" w:rsidRDefault="00AA09A3" w:rsidP="00803972">
      <w:pPr>
        <w:spacing w:line="276" w:lineRule="auto"/>
        <w:ind w:left="420"/>
        <w:jc w:val="both"/>
        <w:rPr>
          <w:moveFrom w:id="239" w:author="OLTRE" w:date="2024-05-31T23:19:00Z"/>
          <w:rFonts w:ascii="Calibri" w:hAnsi="Calibri"/>
          <w:sz w:val="20"/>
          <w:lang w:val="id-ID"/>
          <w:rPrChange w:id="240" w:author="OLTRE" w:date="2024-05-31T23:19:00Z">
            <w:rPr>
              <w:moveFrom w:id="241" w:author="OLTRE" w:date="2024-05-31T23:19:00Z"/>
              <w:rFonts w:ascii="Calibri" w:hAnsi="Calibri"/>
              <w:b/>
              <w:sz w:val="20"/>
              <w:lang w:val="id-ID"/>
            </w:rPr>
          </w:rPrChange>
        </w:rPr>
        <w:pPrChange w:id="242" w:author="OLTRE" w:date="2024-05-31T23:19:00Z">
          <w:pPr>
            <w:numPr>
              <w:numId w:val="26"/>
            </w:numPr>
            <w:spacing w:line="276" w:lineRule="auto"/>
            <w:ind w:left="400" w:hanging="400"/>
            <w:jc w:val="both"/>
          </w:pPr>
        </w:pPrChange>
      </w:pPr>
      <w:del w:id="243" w:author="OLTRE" w:date="2024-05-31T23:19:00Z">
        <w:r w:rsidRPr="00B01E8A">
          <w:rPr>
            <w:rFonts w:ascii="Calibri" w:hAnsi="Calibri" w:cs="Calibri"/>
            <w:b/>
            <w:sz w:val="20"/>
            <w:szCs w:val="20"/>
            <w:lang w:val="id-ID"/>
          </w:rPr>
          <w:delText xml:space="preserve">Akibat Berakhirnya/Pengakhiran </w:delText>
        </w:r>
        <w:r w:rsidR="00D44053" w:rsidRPr="00B01E8A">
          <w:rPr>
            <w:rFonts w:ascii="Calibri" w:hAnsi="Calibri" w:cs="Calibri"/>
            <w:b/>
            <w:sz w:val="20"/>
            <w:szCs w:val="20"/>
            <w:lang w:val="id-ID"/>
          </w:rPr>
          <w:delText>Perjanjian</w:delText>
        </w:r>
      </w:del>
      <w:moveFromRangeStart w:id="244" w:author="OLTRE" w:date="2024-05-31T23:19:00Z" w:name="move168089970"/>
    </w:p>
    <w:p w14:paraId="2F20EE42" w14:textId="77777777" w:rsidR="00AA09A3" w:rsidRPr="00B01E8A" w:rsidRDefault="00FA7C92" w:rsidP="00B01E8A">
      <w:pPr>
        <w:spacing w:line="276" w:lineRule="auto"/>
        <w:jc w:val="both"/>
        <w:rPr>
          <w:del w:id="245" w:author="OLTRE" w:date="2024-05-31T23:19:00Z"/>
          <w:rFonts w:ascii="Calibri" w:hAnsi="Calibri" w:cs="Calibri"/>
          <w:sz w:val="20"/>
          <w:szCs w:val="20"/>
          <w:lang w:val="id-ID"/>
        </w:rPr>
      </w:pPr>
      <w:moveFrom w:id="246" w:author="OLTRE" w:date="2024-05-31T23:19:00Z">
        <w:r w:rsidRPr="00E676A1">
          <w:rPr>
            <w:rFonts w:ascii="Calibri" w:hAnsi="Calibri" w:cs="Calibri"/>
            <w:sz w:val="20"/>
            <w:szCs w:val="20"/>
            <w:lang w:val="id-ID"/>
          </w:rPr>
          <w:t>Dengan berakhirnya Perjanjian karena alasan apapun, maka</w:t>
        </w:r>
        <w:r>
          <w:rPr>
            <w:rFonts w:ascii="Calibri" w:hAnsi="Calibri" w:cs="Calibri"/>
            <w:sz w:val="20"/>
            <w:szCs w:val="20"/>
            <w:lang w:val="id-ID"/>
          </w:rPr>
          <w:t xml:space="preserve"> </w:t>
        </w:r>
      </w:moveFrom>
      <w:moveFromRangeEnd w:id="244"/>
      <w:del w:id="247" w:author="OLTRE" w:date="2024-05-31T23:19:00Z">
        <w:r w:rsidR="000C1BA9" w:rsidRPr="00B01E8A">
          <w:rPr>
            <w:rFonts w:ascii="Calibri" w:hAnsi="Calibri" w:cs="Calibri"/>
            <w:sz w:val="20"/>
            <w:szCs w:val="20"/>
            <w:lang w:val="id-ID"/>
          </w:rPr>
          <w:delText xml:space="preserve">Mitra </w:delText>
        </w:r>
        <w:r w:rsidR="00BA3FD0" w:rsidRPr="00B01E8A">
          <w:rPr>
            <w:rFonts w:ascii="Calibri" w:hAnsi="Calibri" w:cs="Calibri"/>
            <w:sz w:val="20"/>
            <w:szCs w:val="20"/>
            <w:lang w:val="id-ID"/>
          </w:rPr>
          <w:delText xml:space="preserve">wajib </w:delText>
        </w:r>
        <w:r w:rsidR="000C1BA9" w:rsidRPr="00B01E8A">
          <w:rPr>
            <w:rFonts w:ascii="Calibri" w:hAnsi="Calibri" w:cs="Calibri"/>
            <w:sz w:val="20"/>
            <w:szCs w:val="20"/>
            <w:lang w:val="id-ID"/>
          </w:rPr>
          <w:delText>menyelesaikan semua kewajiban</w:delText>
        </w:r>
        <w:r w:rsidR="00AA09A3" w:rsidRPr="00B01E8A">
          <w:rPr>
            <w:rFonts w:ascii="Calibri" w:hAnsi="Calibri" w:cs="Calibri"/>
            <w:sz w:val="20"/>
            <w:szCs w:val="20"/>
            <w:lang w:val="id-ID"/>
          </w:rPr>
          <w:delText xml:space="preserve">nya kepada </w:delText>
        </w:r>
        <w:r w:rsidR="00080086" w:rsidRPr="00B01E8A">
          <w:rPr>
            <w:rFonts w:ascii="Calibri" w:hAnsi="Calibri" w:cs="Calibri"/>
            <w:sz w:val="20"/>
            <w:szCs w:val="20"/>
            <w:lang w:val="id-ID"/>
          </w:rPr>
          <w:delText>REGENE</w:delText>
        </w:r>
        <w:r w:rsidR="00AA09A3" w:rsidRPr="00B01E8A">
          <w:rPr>
            <w:rFonts w:ascii="Calibri" w:hAnsi="Calibri" w:cs="Calibri"/>
            <w:sz w:val="20"/>
            <w:szCs w:val="20"/>
            <w:lang w:val="id-ID"/>
          </w:rPr>
          <w:delText xml:space="preserve"> atas Perjanjian ini, termasuk kewajiban</w:delText>
        </w:r>
        <w:r w:rsidR="000C1BA9" w:rsidRPr="00B01E8A">
          <w:rPr>
            <w:rFonts w:ascii="Calibri" w:hAnsi="Calibri" w:cs="Calibri"/>
            <w:sz w:val="20"/>
            <w:szCs w:val="20"/>
            <w:lang w:val="id-ID"/>
          </w:rPr>
          <w:delText xml:space="preserve"> pembayaran</w:delText>
        </w:r>
        <w:r w:rsidR="00AA09A3" w:rsidRPr="00B01E8A">
          <w:rPr>
            <w:rFonts w:ascii="Calibri" w:hAnsi="Calibri" w:cs="Calibri"/>
            <w:sz w:val="20"/>
            <w:szCs w:val="20"/>
            <w:lang w:val="id-ID"/>
          </w:rPr>
          <w:delText xml:space="preserve"> yang masih terutang (apabila ada); </w:delText>
        </w:r>
      </w:del>
    </w:p>
    <w:p w14:paraId="1D612E33" w14:textId="77777777" w:rsidR="00235DF2" w:rsidRPr="00B01E8A" w:rsidRDefault="00235DF2" w:rsidP="00B01E8A">
      <w:pPr>
        <w:spacing w:line="276" w:lineRule="auto"/>
        <w:jc w:val="both"/>
        <w:rPr>
          <w:del w:id="248" w:author="OLTRE" w:date="2024-05-31T23:19:00Z"/>
          <w:rFonts w:ascii="Calibri" w:hAnsi="Calibri" w:cs="Calibri"/>
          <w:sz w:val="20"/>
          <w:szCs w:val="20"/>
          <w:lang w:val="id-ID"/>
        </w:rPr>
      </w:pPr>
    </w:p>
    <w:p w14:paraId="2C98DEFE" w14:textId="3436144C" w:rsidR="0057642F" w:rsidRPr="00E676A1" w:rsidRDefault="000C1BA9" w:rsidP="00803972">
      <w:pPr>
        <w:numPr>
          <w:ilvl w:val="0"/>
          <w:numId w:val="17"/>
        </w:numPr>
        <w:spacing w:line="276" w:lineRule="auto"/>
        <w:jc w:val="both"/>
        <w:rPr>
          <w:rFonts w:ascii="Calibri" w:hAnsi="Calibri" w:cs="Calibri"/>
          <w:b/>
          <w:sz w:val="20"/>
          <w:szCs w:val="20"/>
          <w:lang w:val="id-ID"/>
        </w:rPr>
        <w:pPrChange w:id="249"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 xml:space="preserve">Penghentian Penjualan </w:t>
      </w:r>
    </w:p>
    <w:p w14:paraId="7FAF7369" w14:textId="19B5832D" w:rsidR="00D44053" w:rsidRPr="00E676A1" w:rsidRDefault="00080086" w:rsidP="00803972">
      <w:pPr>
        <w:spacing w:line="276" w:lineRule="auto"/>
        <w:ind w:left="426"/>
        <w:jc w:val="both"/>
        <w:rPr>
          <w:rFonts w:ascii="Calibri" w:hAnsi="Calibri" w:cs="Calibri"/>
          <w:sz w:val="20"/>
          <w:szCs w:val="20"/>
          <w:lang w:val="id-ID"/>
        </w:rPr>
        <w:pPrChange w:id="250" w:author="OLTRE" w:date="2024-05-31T23:19:00Z">
          <w:pPr>
            <w:spacing w:line="276" w:lineRule="auto"/>
            <w:jc w:val="both"/>
          </w:pPr>
        </w:pPrChange>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del w:id="251" w:author="OLTRE" w:date="2024-05-31T23:19:00Z">
        <w:r w:rsidR="00D44053" w:rsidRPr="00B01E8A">
          <w:rPr>
            <w:rFonts w:ascii="Calibri" w:hAnsi="Calibri" w:cs="Calibri"/>
            <w:sz w:val="20"/>
            <w:szCs w:val="20"/>
            <w:lang w:val="id-ID"/>
          </w:rPr>
          <w:delText>.</w:delText>
        </w:r>
      </w:del>
      <w:ins w:id="252" w:author="OLTRE" w:date="2024-05-31T23:19:00Z">
        <w:r w:rsidR="00550A2A" w:rsidRPr="00E676A1">
          <w:rPr>
            <w:rFonts w:ascii="Calibri" w:hAnsi="Calibri" w:cs="Calibri"/>
            <w:sz w:val="20"/>
            <w:szCs w:val="20"/>
            <w:lang w:val="id-ID"/>
          </w:rPr>
          <w:t>:</w:t>
        </w:r>
      </w:ins>
    </w:p>
    <w:p w14:paraId="08EB8BBE" w14:textId="77777777" w:rsidR="00063A11" w:rsidRPr="00E676A1" w:rsidRDefault="00063A11" w:rsidP="00803972">
      <w:pPr>
        <w:numPr>
          <w:ilvl w:val="0"/>
          <w:numId w:val="30"/>
        </w:numPr>
        <w:spacing w:line="276" w:lineRule="auto"/>
        <w:ind w:left="851" w:hanging="425"/>
        <w:jc w:val="both"/>
        <w:rPr>
          <w:rFonts w:ascii="Calibri" w:hAnsi="Calibri" w:cs="Calibri"/>
          <w:sz w:val="20"/>
          <w:szCs w:val="20"/>
          <w:lang w:val="id-ID"/>
        </w:rPr>
        <w:pPrChange w:id="253" w:author="OLTRE" w:date="2024-05-31T23:19:00Z">
          <w:pPr>
            <w:numPr>
              <w:numId w:val="30"/>
            </w:numPr>
            <w:spacing w:line="276" w:lineRule="auto"/>
            <w:ind w:left="426" w:hanging="426"/>
            <w:jc w:val="both"/>
          </w:pPr>
        </w:pPrChange>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803972">
      <w:pPr>
        <w:numPr>
          <w:ilvl w:val="0"/>
          <w:numId w:val="30"/>
        </w:numPr>
        <w:spacing w:line="276" w:lineRule="auto"/>
        <w:ind w:left="851" w:hanging="425"/>
        <w:jc w:val="both"/>
        <w:rPr>
          <w:rFonts w:ascii="Calibri" w:hAnsi="Calibri" w:cs="Calibri"/>
          <w:sz w:val="20"/>
          <w:szCs w:val="20"/>
          <w:lang w:val="id-ID"/>
        </w:rPr>
        <w:pPrChange w:id="254" w:author="OLTRE" w:date="2024-05-31T23:19:00Z">
          <w:pPr>
            <w:numPr>
              <w:numId w:val="30"/>
            </w:numPr>
            <w:spacing w:line="276" w:lineRule="auto"/>
            <w:ind w:left="426" w:hanging="426"/>
            <w:jc w:val="both"/>
          </w:pPr>
        </w:pPrChange>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ins w:id="255" w:author="OLTRE" w:date="2024-05-31T23:19:00Z">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ins>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803972">
      <w:pPr>
        <w:numPr>
          <w:ilvl w:val="0"/>
          <w:numId w:val="17"/>
        </w:numPr>
        <w:spacing w:line="276" w:lineRule="auto"/>
        <w:jc w:val="both"/>
        <w:rPr>
          <w:rFonts w:ascii="Calibri" w:hAnsi="Calibri" w:cs="Calibri"/>
          <w:b/>
          <w:sz w:val="20"/>
          <w:szCs w:val="20"/>
          <w:lang w:val="id-ID"/>
        </w:rPr>
        <w:pPrChange w:id="256"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Hak atas Kekayaan Intelektual</w:t>
      </w:r>
    </w:p>
    <w:p w14:paraId="03BDE2E4" w14:textId="77777777" w:rsidR="008D19FA" w:rsidRPr="00E676A1" w:rsidRDefault="008D19FA" w:rsidP="00C60D4F">
      <w:pPr>
        <w:numPr>
          <w:ilvl w:val="1"/>
          <w:numId w:val="17"/>
        </w:numPr>
        <w:spacing w:line="276" w:lineRule="auto"/>
        <w:jc w:val="both"/>
        <w:rPr>
          <w:rFonts w:ascii="Calibri" w:hAnsi="Calibri" w:cs="Calibri"/>
          <w:sz w:val="20"/>
          <w:szCs w:val="20"/>
          <w:lang w:val="id-ID"/>
        </w:rPr>
        <w:pPrChange w:id="257"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ins w:id="258" w:author="OLTRE" w:date="2024-05-31T23:19:00Z"/>
          <w:rFonts w:ascii="Calibri" w:hAnsi="Calibri" w:cs="Calibri"/>
          <w:sz w:val="20"/>
          <w:szCs w:val="20"/>
          <w:lang w:val="id-ID"/>
        </w:rPr>
      </w:pPr>
    </w:p>
    <w:p w14:paraId="30428025" w14:textId="77777777" w:rsidR="008D19FA" w:rsidRPr="00E676A1" w:rsidRDefault="008D19FA" w:rsidP="00C60D4F">
      <w:pPr>
        <w:numPr>
          <w:ilvl w:val="1"/>
          <w:numId w:val="17"/>
        </w:numPr>
        <w:spacing w:line="276" w:lineRule="auto"/>
        <w:jc w:val="both"/>
        <w:rPr>
          <w:rFonts w:ascii="Calibri" w:hAnsi="Calibri" w:cs="Calibri"/>
          <w:sz w:val="20"/>
          <w:szCs w:val="20"/>
          <w:lang w:val="id-ID"/>
        </w:rPr>
        <w:pPrChange w:id="259"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ins w:id="260" w:author="OLTRE" w:date="2024-05-31T23:19:00Z"/>
          <w:rFonts w:ascii="Calibri" w:hAnsi="Calibri" w:cs="Calibri"/>
          <w:sz w:val="20"/>
          <w:szCs w:val="20"/>
          <w:lang w:val="id-ID"/>
        </w:rPr>
      </w:pPr>
    </w:p>
    <w:p w14:paraId="25A0ADAE" w14:textId="057ECF84" w:rsidR="008D19FA" w:rsidRPr="00E676A1" w:rsidRDefault="008D19FA" w:rsidP="00C60D4F">
      <w:pPr>
        <w:numPr>
          <w:ilvl w:val="1"/>
          <w:numId w:val="17"/>
        </w:numPr>
        <w:spacing w:line="276" w:lineRule="auto"/>
        <w:jc w:val="both"/>
        <w:rPr>
          <w:rFonts w:ascii="Calibri" w:hAnsi="Calibri" w:cs="Calibri"/>
          <w:sz w:val="20"/>
          <w:szCs w:val="20"/>
          <w:lang w:val="id-ID"/>
        </w:rPr>
        <w:pPrChange w:id="261"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 xml:space="preserve">Semua </w:t>
      </w:r>
      <w:del w:id="262" w:author="OLTRE" w:date="2024-05-31T23:19:00Z">
        <w:r w:rsidRPr="00B01E8A">
          <w:rPr>
            <w:rFonts w:ascii="Calibri" w:hAnsi="Calibri" w:cs="Calibri"/>
            <w:sz w:val="20"/>
            <w:szCs w:val="20"/>
            <w:lang w:val="id-ID"/>
          </w:rPr>
          <w:delText>merek dagang</w:delText>
        </w:r>
      </w:del>
      <w:ins w:id="263" w:author="OLTRE" w:date="2024-05-31T23:19:00Z">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ins>
      <w:r w:rsidRPr="00E676A1">
        <w:rPr>
          <w:rFonts w:ascii="Calibri" w:hAnsi="Calibri" w:cs="Calibri"/>
          <w:sz w:val="20"/>
          <w:szCs w:val="20"/>
          <w:lang w:val="id-ID"/>
        </w:rPr>
        <w:t xml:space="preserve"> dan permohonan </w:t>
      </w:r>
      <w:del w:id="264" w:author="OLTRE" w:date="2024-05-31T23:19:00Z">
        <w:r w:rsidRPr="00B01E8A">
          <w:rPr>
            <w:rFonts w:ascii="Calibri" w:hAnsi="Calibri" w:cs="Calibri"/>
            <w:sz w:val="20"/>
            <w:szCs w:val="20"/>
            <w:lang w:val="id-ID"/>
          </w:rPr>
          <w:delText>merek dagang</w:delText>
        </w:r>
      </w:del>
      <w:ins w:id="265" w:author="OLTRE" w:date="2024-05-31T23:19:00Z">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ins>
      <w:r w:rsidRPr="00E676A1">
        <w:rPr>
          <w:rFonts w:ascii="Calibri" w:hAnsi="Calibri" w:cs="Calibri"/>
          <w:sz w:val="20"/>
          <w:szCs w:val="20"/>
          <w:lang w:val="id-ID"/>
        </w:rPr>
        <w:t xml:space="preserve">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w:t>
      </w:r>
      <w:r w:rsidRPr="00E676A1">
        <w:rPr>
          <w:rFonts w:ascii="Calibri" w:hAnsi="Calibri" w:cs="Calibri"/>
          <w:sz w:val="20"/>
          <w:szCs w:val="20"/>
          <w:lang w:val="id-ID"/>
        </w:rPr>
        <w:lastRenderedPageBreak/>
        <w:t xml:space="preserve">dilakukan tindakan apa pun yang </w:t>
      </w:r>
      <w:del w:id="266" w:author="OLTRE" w:date="2024-05-31T23:19:00Z">
        <w:r w:rsidRPr="00B01E8A">
          <w:rPr>
            <w:rFonts w:ascii="Calibri" w:hAnsi="Calibri" w:cs="Calibri"/>
            <w:sz w:val="20"/>
            <w:szCs w:val="20"/>
            <w:lang w:val="id-ID"/>
          </w:rPr>
          <w:delText xml:space="preserve">mungkin </w:delText>
        </w:r>
      </w:del>
      <w:r w:rsidRPr="00E676A1">
        <w:rPr>
          <w:rFonts w:ascii="Calibri" w:hAnsi="Calibri" w:cs="Calibri"/>
          <w:sz w:val="20"/>
          <w:szCs w:val="20"/>
          <w:lang w:val="id-ID"/>
        </w:rPr>
        <w:t xml:space="preserve">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ins w:id="267" w:author="OLTRE" w:date="2024-05-31T23:19:00Z"/>
          <w:rFonts w:ascii="Calibri" w:hAnsi="Calibri" w:cs="Calibri"/>
          <w:sz w:val="20"/>
          <w:szCs w:val="20"/>
          <w:lang w:val="id-ID"/>
        </w:rPr>
      </w:pPr>
    </w:p>
    <w:p w14:paraId="79147981" w14:textId="25CF4352" w:rsidR="008D19FA" w:rsidRPr="00E676A1" w:rsidRDefault="008D19FA" w:rsidP="00C60D4F">
      <w:pPr>
        <w:numPr>
          <w:ilvl w:val="1"/>
          <w:numId w:val="17"/>
        </w:numPr>
        <w:spacing w:line="276" w:lineRule="auto"/>
        <w:jc w:val="both"/>
        <w:rPr>
          <w:ins w:id="268" w:author="OLTRE" w:date="2024-05-31T23:19:00Z"/>
          <w:rFonts w:ascii="Calibri" w:hAnsi="Calibri" w:cs="Calibri"/>
          <w:sz w:val="20"/>
          <w:szCs w:val="20"/>
          <w:lang w:val="id-ID"/>
        </w:rPr>
      </w:pPr>
      <w:r w:rsidRPr="00E676A1">
        <w:rPr>
          <w:rFonts w:ascii="Calibri" w:hAnsi="Calibri" w:cs="Calibri"/>
          <w:sz w:val="20"/>
          <w:szCs w:val="20"/>
          <w:lang w:val="id-ID"/>
        </w:rPr>
        <w:t>Untuk tujuan Perjanjian ini, “</w:t>
      </w:r>
      <w:r w:rsidRPr="00803972">
        <w:rPr>
          <w:rFonts w:ascii="Calibri" w:hAnsi="Calibri"/>
          <w:b/>
          <w:sz w:val="20"/>
          <w:lang w:val="id-ID"/>
          <w:rPrChange w:id="269" w:author="OLTRE" w:date="2024-05-31T23:19:00Z">
            <w:rPr>
              <w:rFonts w:ascii="Calibri" w:hAnsi="Calibri"/>
              <w:sz w:val="20"/>
              <w:lang w:val="id-ID"/>
            </w:rPr>
          </w:rPrChange>
        </w:rPr>
        <w:t>Merek Dagang</w:t>
      </w:r>
      <w:r w:rsidRPr="00E676A1">
        <w:rPr>
          <w:rFonts w:ascii="Calibri" w:hAnsi="Calibri" w:cs="Calibri"/>
          <w:sz w:val="20"/>
          <w:szCs w:val="20"/>
          <w:lang w:val="id-ID"/>
        </w:rPr>
        <w:t xml:space="preserve">” berarti setiap dan semua merek, logo, perangkat, representasi, bangun dan lambang lainnya yang </w:t>
      </w:r>
      <w:del w:id="270" w:author="OLTRE" w:date="2024-05-31T23:19:00Z">
        <w:r w:rsidRPr="00B01E8A">
          <w:rPr>
            <w:rFonts w:ascii="Calibri" w:hAnsi="Calibri" w:cs="Calibri"/>
            <w:sz w:val="20"/>
            <w:szCs w:val="20"/>
            <w:lang w:val="id-ID"/>
          </w:rPr>
          <w:delText>menggabungkan</w:delText>
        </w:r>
      </w:del>
      <w:ins w:id="271" w:author="OLTRE" w:date="2024-05-31T23:19:00Z">
        <w:r w:rsidR="005E24BF" w:rsidRPr="00E676A1">
          <w:rPr>
            <w:rFonts w:ascii="Calibri" w:hAnsi="Calibri" w:cs="Calibri"/>
            <w:sz w:val="20"/>
            <w:szCs w:val="20"/>
            <w:lang w:val="id-ID"/>
          </w:rPr>
          <w:t>merupakan</w:t>
        </w:r>
      </w:ins>
      <w:r w:rsidR="005E24BF" w:rsidRPr="00E676A1">
        <w:rPr>
          <w:rFonts w:ascii="Calibri" w:hAnsi="Calibri" w:cs="Calibri"/>
          <w:sz w:val="20"/>
          <w:szCs w:val="20"/>
          <w:lang w:val="id-ID"/>
        </w:rPr>
        <w:t xml:space="preserve"> merek dagang </w:t>
      </w:r>
      <w:del w:id="272" w:author="OLTRE" w:date="2024-05-31T23:19:00Z">
        <w:r w:rsidRPr="00B01E8A">
          <w:rPr>
            <w:rFonts w:ascii="Calibri" w:hAnsi="Calibri" w:cs="Calibri"/>
            <w:sz w:val="20"/>
            <w:szCs w:val="20"/>
            <w:lang w:val="id-ID"/>
          </w:rPr>
          <w:delText xml:space="preserve">tertentu yang </w:delText>
        </w:r>
        <w:r w:rsidR="00BA3FD0" w:rsidRPr="00B01E8A">
          <w:rPr>
            <w:rFonts w:ascii="Calibri" w:hAnsi="Calibri" w:cs="Calibri"/>
            <w:sz w:val="20"/>
            <w:szCs w:val="20"/>
            <w:lang w:val="id-ID"/>
          </w:rPr>
          <w:delText>dimiliki masing-masing Pihak</w:delText>
        </w:r>
        <w:r w:rsidRPr="00B01E8A">
          <w:rPr>
            <w:rFonts w:ascii="Calibri" w:hAnsi="Calibri" w:cs="Calibri"/>
            <w:sz w:val="20"/>
            <w:szCs w:val="20"/>
            <w:lang w:val="id-ID"/>
          </w:rPr>
          <w:delText>.</w:delText>
        </w:r>
      </w:del>
      <w:ins w:id="273" w:author="OLTRE" w:date="2024-05-31T23:19:00Z">
        <w:r w:rsidR="005E24BF" w:rsidRPr="00E676A1">
          <w:rPr>
            <w:rFonts w:ascii="Calibri" w:hAnsi="Calibri" w:cs="Calibri"/>
            <w:sz w:val="20"/>
            <w:szCs w:val="20"/>
            <w:lang w:val="id-ID"/>
          </w:rPr>
          <w:t xml:space="preserve">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ins>
    </w:p>
    <w:p w14:paraId="21863F0E" w14:textId="77777777" w:rsidR="00A720EC" w:rsidRPr="00E676A1" w:rsidRDefault="00A720EC" w:rsidP="00803972">
      <w:pPr>
        <w:spacing w:line="276" w:lineRule="auto"/>
        <w:jc w:val="both"/>
        <w:rPr>
          <w:rFonts w:ascii="Calibri" w:hAnsi="Calibri" w:cs="Calibri"/>
          <w:sz w:val="20"/>
          <w:szCs w:val="20"/>
          <w:lang w:val="id-ID"/>
        </w:rPr>
        <w:pPrChange w:id="274" w:author="OLTRE" w:date="2024-05-31T23:19:00Z">
          <w:pPr>
            <w:numPr>
              <w:ilvl w:val="1"/>
              <w:numId w:val="26"/>
            </w:numPr>
            <w:spacing w:line="276" w:lineRule="auto"/>
            <w:ind w:left="426" w:hanging="426"/>
            <w:jc w:val="both"/>
          </w:pPr>
        </w:pPrChange>
      </w:pPr>
    </w:p>
    <w:p w14:paraId="362DB2DC" w14:textId="77777777" w:rsidR="008D19FA" w:rsidRPr="00E676A1" w:rsidRDefault="008D19FA" w:rsidP="00803972">
      <w:pPr>
        <w:numPr>
          <w:ilvl w:val="1"/>
          <w:numId w:val="17"/>
        </w:numPr>
        <w:spacing w:line="276" w:lineRule="auto"/>
        <w:jc w:val="both"/>
        <w:rPr>
          <w:rFonts w:ascii="Calibri" w:hAnsi="Calibri" w:cs="Calibri"/>
          <w:sz w:val="20"/>
          <w:szCs w:val="20"/>
          <w:lang w:val="id-ID"/>
        </w:rPr>
        <w:pPrChange w:id="275"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ins w:id="276" w:author="OLTRE" w:date="2024-05-31T23:19:00Z"/>
          <w:rFonts w:ascii="Calibri" w:hAnsi="Calibri" w:cs="Calibri"/>
          <w:b/>
          <w:sz w:val="20"/>
          <w:szCs w:val="20"/>
          <w:lang w:val="id-ID"/>
        </w:rPr>
      </w:pPr>
      <w:ins w:id="277" w:author="OLTRE" w:date="2024-05-31T23:19:00Z">
        <w:r w:rsidRPr="00E676A1">
          <w:rPr>
            <w:rFonts w:ascii="Calibri" w:hAnsi="Calibri" w:cs="Calibri"/>
            <w:b/>
            <w:sz w:val="20"/>
            <w:szCs w:val="20"/>
            <w:lang w:val="id-ID"/>
          </w:rPr>
          <w:t>Pengalihan dan Novasi Perjanjian</w:t>
        </w:r>
      </w:ins>
    </w:p>
    <w:p w14:paraId="1B07F256" w14:textId="77777777" w:rsidR="00CA4F8D" w:rsidRPr="00E676A1" w:rsidRDefault="00CA4F8D" w:rsidP="00803972">
      <w:pPr>
        <w:numPr>
          <w:ilvl w:val="1"/>
          <w:numId w:val="17"/>
        </w:numPr>
        <w:spacing w:line="276" w:lineRule="auto"/>
        <w:jc w:val="both"/>
        <w:rPr>
          <w:ins w:id="278" w:author="OLTRE" w:date="2024-05-31T23:19:00Z"/>
          <w:rFonts w:ascii="Calibri" w:hAnsi="Calibri" w:cs="Calibri"/>
          <w:bCs/>
          <w:sz w:val="20"/>
          <w:szCs w:val="20"/>
          <w:lang w:val="id-ID"/>
        </w:rPr>
      </w:pPr>
      <w:ins w:id="279" w:author="OLTRE" w:date="2024-05-31T23:19:00Z">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akan mengalihkan, mentransfer, dan memindahkan seluruh hak, tugas kewajiban dan tanggung jawabnya berdasarkan Perjanjian ini kepada suatu badan usaha atau badan hukum</w:t>
        </w:r>
        <w:r w:rsidR="00EA0227" w:rsidRPr="00E676A1">
          <w:rPr>
            <w:rFonts w:ascii="Calibri" w:hAnsi="Calibri" w:cs="Calibri"/>
            <w:bCs/>
            <w:sz w:val="20"/>
            <w:szCs w:val="20"/>
            <w:lang w:val="id-ID"/>
          </w:rPr>
          <w:t xml:space="preserve"> (“</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w:t>
        </w:r>
        <w:r w:rsidRPr="00E676A1">
          <w:rPr>
            <w:rFonts w:ascii="Calibri" w:hAnsi="Calibri" w:cs="Calibri"/>
            <w:b/>
            <w:sz w:val="20"/>
            <w:szCs w:val="20"/>
            <w:lang w:val="id-ID"/>
          </w:rPr>
          <w:t xml:space="preserve">Novasi kepada </w:t>
        </w:r>
        <w:r w:rsidR="00EA0227" w:rsidRPr="00E676A1">
          <w:rPr>
            <w:rFonts w:ascii="Calibri" w:hAnsi="Calibri" w:cs="Calibri"/>
            <w:b/>
            <w:sz w:val="20"/>
            <w:szCs w:val="20"/>
            <w:lang w:val="id-ID"/>
          </w:rPr>
          <w:t>Entitas</w:t>
        </w:r>
        <w:r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 xml:space="preserve">Mitra dan </w:t>
        </w:r>
        <w:r w:rsidR="00EA0227" w:rsidRPr="00E676A1">
          <w:rPr>
            <w:rFonts w:ascii="Calibri" w:hAnsi="Calibri" w:cs="Calibri"/>
            <w:bCs/>
            <w:sz w:val="20"/>
            <w:szCs w:val="20"/>
            <w:lang w:val="id-ID"/>
          </w:rPr>
          <w:t>Entitas</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ins>
    </w:p>
    <w:p w14:paraId="1AE89780" w14:textId="77777777" w:rsidR="009514E8" w:rsidRPr="00E676A1" w:rsidRDefault="009514E8" w:rsidP="00803972">
      <w:pPr>
        <w:numPr>
          <w:ilvl w:val="2"/>
          <w:numId w:val="17"/>
        </w:numPr>
        <w:spacing w:line="276" w:lineRule="auto"/>
        <w:ind w:left="1134"/>
        <w:jc w:val="both"/>
        <w:rPr>
          <w:ins w:id="280" w:author="OLTRE" w:date="2024-05-31T23:19:00Z"/>
          <w:rFonts w:ascii="Calibri" w:hAnsi="Calibri" w:cs="Calibri"/>
          <w:bCs/>
          <w:sz w:val="20"/>
          <w:szCs w:val="20"/>
          <w:lang w:val="id-ID"/>
        </w:rPr>
      </w:pPr>
      <w:ins w:id="281" w:author="OLTRE" w:date="2024-05-31T23:19:00Z">
        <w:r w:rsidRPr="00E676A1">
          <w:rPr>
            <w:rFonts w:ascii="Calibri" w:hAnsi="Calibri" w:cs="Calibri"/>
            <w:bCs/>
            <w:sz w:val="20"/>
            <w:szCs w:val="20"/>
            <w:lang w:val="id-ID"/>
          </w:rPr>
          <w:t xml:space="preserve">Badan 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dan Perjanjian ini; dan</w:t>
        </w:r>
      </w:ins>
    </w:p>
    <w:p w14:paraId="6808BD33" w14:textId="77777777" w:rsidR="00C87AA2" w:rsidRPr="00E676A1" w:rsidRDefault="00335519" w:rsidP="00C60D4F">
      <w:pPr>
        <w:numPr>
          <w:ilvl w:val="2"/>
          <w:numId w:val="17"/>
        </w:numPr>
        <w:spacing w:line="276" w:lineRule="auto"/>
        <w:ind w:left="1134"/>
        <w:jc w:val="both"/>
        <w:rPr>
          <w:ins w:id="282" w:author="OLTRE" w:date="2024-05-31T23:19:00Z"/>
          <w:rFonts w:ascii="Calibri" w:hAnsi="Calibri" w:cs="Calibri"/>
          <w:bCs/>
          <w:sz w:val="20"/>
          <w:szCs w:val="20"/>
          <w:lang w:val="id-ID"/>
        </w:rPr>
      </w:pPr>
      <w:ins w:id="283" w:author="OLTRE" w:date="2024-05-31T23:19:00Z">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ins>
    </w:p>
    <w:p w14:paraId="324F341B" w14:textId="77777777" w:rsidR="001F13B2" w:rsidRPr="00803972" w:rsidRDefault="001F13B2" w:rsidP="00803972">
      <w:pPr>
        <w:spacing w:line="276" w:lineRule="auto"/>
        <w:ind w:left="420"/>
        <w:jc w:val="both"/>
        <w:rPr>
          <w:ins w:id="284" w:author="OLTRE" w:date="2024-05-31T23:19:00Z"/>
          <w:rFonts w:ascii="Calibri" w:hAnsi="Calibri" w:cs="Calibri"/>
          <w:b/>
          <w:sz w:val="20"/>
          <w:szCs w:val="20"/>
          <w:lang w:val="id-ID"/>
        </w:rPr>
      </w:pPr>
    </w:p>
    <w:p w14:paraId="238EBCD6" w14:textId="77777777" w:rsidR="00CA4F8D" w:rsidRPr="00803972" w:rsidRDefault="00354364" w:rsidP="001F13B2">
      <w:pPr>
        <w:numPr>
          <w:ilvl w:val="1"/>
          <w:numId w:val="17"/>
        </w:numPr>
        <w:spacing w:line="276" w:lineRule="auto"/>
        <w:jc w:val="both"/>
        <w:rPr>
          <w:ins w:id="285" w:author="OLTRE" w:date="2024-05-31T23:19:00Z"/>
          <w:rFonts w:ascii="Calibri" w:hAnsi="Calibri" w:cs="Calibri"/>
          <w:b/>
          <w:sz w:val="20"/>
          <w:szCs w:val="20"/>
          <w:lang w:val="id-ID"/>
        </w:rPr>
      </w:pPr>
      <w:ins w:id="286" w:author="OLTRE" w:date="2024-05-31T23:19:00Z">
        <w:r w:rsidRPr="00E676A1">
          <w:rPr>
            <w:rFonts w:ascii="Calibri" w:hAnsi="Calibri" w:cs="Calibri"/>
            <w:sz w:val="20"/>
            <w:szCs w:val="20"/>
            <w:lang w:val="id-ID"/>
          </w:rPr>
          <w:t xml:space="preserve">REGENE </w:t>
        </w:r>
        <w:r w:rsidR="005472BB" w:rsidRPr="00E676A1">
          <w:rPr>
            <w:rFonts w:ascii="Calibri" w:hAnsi="Calibri" w:cs="Calibri"/>
            <w:bCs/>
            <w:sz w:val="20"/>
            <w:szCs w:val="20"/>
            <w:lang w:val="id-ID"/>
          </w:rPr>
          <w:t xml:space="preserve">telah menyetujui pengalihan dan novasi yang dimaksud pada Pasal 15 ini, sehingga Mitra tidak memerlukan persetujuan tambahan apa pun dari </w:t>
        </w:r>
        <w:r w:rsidRPr="00E676A1">
          <w:rPr>
            <w:rFonts w:ascii="Calibri" w:hAnsi="Calibri" w:cs="Calibri"/>
            <w:sz w:val="20"/>
            <w:szCs w:val="20"/>
            <w:lang w:val="id-ID"/>
          </w:rPr>
          <w:t xml:space="preserve">REGENE </w:t>
        </w:r>
        <w:r w:rsidR="005472BB" w:rsidRPr="00E676A1">
          <w:rPr>
            <w:rFonts w:ascii="Calibri" w:hAnsi="Calibri" w:cs="Calibri"/>
            <w:bCs/>
            <w:sz w:val="20"/>
            <w:szCs w:val="20"/>
            <w:lang w:val="id-ID"/>
          </w:rPr>
          <w:t>untuk melakukan pengalihan dan novasi yang dimaksud pada Pasal 15 ini.</w:t>
        </w:r>
      </w:ins>
    </w:p>
    <w:p w14:paraId="35EF2D18" w14:textId="77777777" w:rsidR="001F13B2" w:rsidRPr="00803972" w:rsidRDefault="001F13B2" w:rsidP="00803972">
      <w:pPr>
        <w:spacing w:line="276" w:lineRule="auto"/>
        <w:ind w:left="420"/>
        <w:jc w:val="both"/>
        <w:rPr>
          <w:ins w:id="287" w:author="OLTRE" w:date="2024-05-31T23:19:00Z"/>
          <w:rFonts w:ascii="Calibri" w:hAnsi="Calibri" w:cs="Calibri"/>
          <w:b/>
          <w:sz w:val="20"/>
          <w:szCs w:val="20"/>
          <w:lang w:val="id-ID"/>
        </w:rPr>
      </w:pPr>
    </w:p>
    <w:p w14:paraId="33A1B2E8" w14:textId="77777777" w:rsidR="001F13B2" w:rsidRPr="00803972" w:rsidRDefault="001F13B2" w:rsidP="00803972">
      <w:pPr>
        <w:numPr>
          <w:ilvl w:val="1"/>
          <w:numId w:val="17"/>
        </w:numPr>
        <w:spacing w:line="276" w:lineRule="auto"/>
        <w:jc w:val="both"/>
        <w:rPr>
          <w:ins w:id="288" w:author="OLTRE" w:date="2024-05-31T23:19:00Z"/>
          <w:rFonts w:ascii="Calibri" w:hAnsi="Calibri" w:cs="Calibri"/>
          <w:b/>
          <w:sz w:val="20"/>
          <w:szCs w:val="20"/>
          <w:lang w:val="id-ID"/>
        </w:rPr>
      </w:pPr>
      <w:ins w:id="289" w:author="OLTRE" w:date="2024-05-31T23:19:00Z">
        <w:r>
          <w:rPr>
            <w:rFonts w:ascii="Calibri" w:hAnsi="Calibri" w:cs="Calibri"/>
            <w:bCs/>
            <w:sz w:val="20"/>
            <w:szCs w:val="20"/>
            <w:lang w:val="id-ID"/>
          </w:rPr>
          <w:t xml:space="preserve">Dengan tunduk pada Pasal 16.1 dan 16.2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ins>
    </w:p>
    <w:p w14:paraId="5D59492B" w14:textId="77777777" w:rsidR="005472BB" w:rsidRPr="00E676A1" w:rsidRDefault="005472BB" w:rsidP="00803972">
      <w:pPr>
        <w:spacing w:line="276" w:lineRule="auto"/>
        <w:ind w:left="426"/>
        <w:jc w:val="both"/>
        <w:rPr>
          <w:ins w:id="290" w:author="OLTRE" w:date="2024-05-31T23:19:00Z"/>
          <w:rFonts w:ascii="Calibri" w:hAnsi="Calibri" w:cs="Calibri"/>
          <w:b/>
          <w:sz w:val="20"/>
          <w:szCs w:val="20"/>
          <w:lang w:val="id-ID"/>
        </w:rPr>
      </w:pPr>
    </w:p>
    <w:p w14:paraId="4558DD1F" w14:textId="77777777" w:rsidR="00063A11" w:rsidRPr="00E676A1" w:rsidRDefault="00D44053" w:rsidP="00803972">
      <w:pPr>
        <w:numPr>
          <w:ilvl w:val="0"/>
          <w:numId w:val="17"/>
        </w:numPr>
        <w:spacing w:line="276" w:lineRule="auto"/>
        <w:jc w:val="both"/>
        <w:rPr>
          <w:rFonts w:ascii="Calibri" w:hAnsi="Calibri" w:cs="Calibri"/>
          <w:b/>
          <w:sz w:val="20"/>
          <w:szCs w:val="20"/>
          <w:lang w:val="id-ID"/>
        </w:rPr>
        <w:pPrChange w:id="291"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Kewajiban Komunikasi</w:t>
      </w:r>
    </w:p>
    <w:p w14:paraId="7D27DAAE" w14:textId="1B56601B" w:rsidR="00063A11" w:rsidRPr="00E676A1" w:rsidRDefault="00080086" w:rsidP="00C60D4F">
      <w:pPr>
        <w:numPr>
          <w:ilvl w:val="1"/>
          <w:numId w:val="17"/>
        </w:numPr>
        <w:spacing w:line="276" w:lineRule="auto"/>
        <w:jc w:val="both"/>
        <w:rPr>
          <w:rFonts w:ascii="Calibri" w:hAnsi="Calibri" w:cs="Calibri"/>
          <w:sz w:val="20"/>
          <w:szCs w:val="20"/>
          <w:lang w:val="id-ID"/>
        </w:rPr>
        <w:pPrChange w:id="292"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del w:id="293" w:author="OLTRE" w:date="2024-05-31T23:19:00Z">
        <w:r w:rsidR="00D44053" w:rsidRPr="00B01E8A">
          <w:rPr>
            <w:rFonts w:ascii="Calibri" w:hAnsi="Calibri" w:cs="Calibri"/>
            <w:sz w:val="20"/>
            <w:szCs w:val="20"/>
            <w:lang w:val="id-ID"/>
          </w:rPr>
          <w:delText>harus segera merespons</w:delText>
        </w:r>
      </w:del>
      <w:ins w:id="294" w:author="OLTRE" w:date="2024-05-31T23:19:00Z">
        <w:r w:rsidR="007172E6" w:rsidRPr="00E676A1">
          <w:rPr>
            <w:rFonts w:ascii="Calibri" w:hAnsi="Calibri" w:cs="Calibri"/>
            <w:sz w:val="20"/>
            <w:szCs w:val="20"/>
            <w:lang w:val="id-ID"/>
          </w:rPr>
          <w:t>berkomunikasi menggunakan</w:t>
        </w:r>
      </w:ins>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ins w:id="295" w:author="OLTRE" w:date="2024-05-31T23:19:00Z"/>
          <w:rFonts w:ascii="Calibri" w:hAnsi="Calibri" w:cs="Calibri"/>
          <w:sz w:val="20"/>
          <w:szCs w:val="20"/>
          <w:lang w:val="id-ID"/>
        </w:rPr>
      </w:pPr>
    </w:p>
    <w:p w14:paraId="1A68702D" w14:textId="5BB1B1F1" w:rsidR="00063A11" w:rsidRPr="00E676A1" w:rsidRDefault="00063A11" w:rsidP="00C60D4F">
      <w:pPr>
        <w:numPr>
          <w:ilvl w:val="1"/>
          <w:numId w:val="17"/>
        </w:numPr>
        <w:spacing w:line="276" w:lineRule="auto"/>
        <w:jc w:val="both"/>
        <w:rPr>
          <w:ins w:id="296" w:author="OLTRE" w:date="2024-05-31T23:19:00Z"/>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del w:id="297" w:author="OLTRE" w:date="2024-05-31T23:19:00Z">
        <w:r w:rsidRPr="00B01E8A">
          <w:rPr>
            <w:rFonts w:ascii="Calibri" w:hAnsi="Calibri" w:cs="Calibri"/>
            <w:sz w:val="20"/>
            <w:szCs w:val="20"/>
            <w:lang w:val="id-ID"/>
          </w:rPr>
          <w:delText>.</w:delText>
        </w:r>
      </w:del>
      <w:ins w:id="298" w:author="OLTRE" w:date="2024-05-31T23:19:00Z">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ins>
    </w:p>
    <w:p w14:paraId="33A42678" w14:textId="77777777" w:rsidR="00A720EC" w:rsidRPr="00E676A1" w:rsidRDefault="00A720EC" w:rsidP="00803972">
      <w:pPr>
        <w:spacing w:line="276" w:lineRule="auto"/>
        <w:jc w:val="both"/>
        <w:rPr>
          <w:rFonts w:ascii="Calibri" w:hAnsi="Calibri" w:cs="Calibri"/>
          <w:sz w:val="20"/>
          <w:szCs w:val="20"/>
          <w:lang w:val="id-ID"/>
        </w:rPr>
        <w:pPrChange w:id="299" w:author="OLTRE" w:date="2024-05-31T23:19:00Z">
          <w:pPr>
            <w:numPr>
              <w:ilvl w:val="1"/>
              <w:numId w:val="26"/>
            </w:numPr>
            <w:spacing w:line="276" w:lineRule="auto"/>
            <w:ind w:left="426" w:hanging="426"/>
            <w:jc w:val="both"/>
          </w:pPr>
        </w:pPrChange>
      </w:pPr>
    </w:p>
    <w:p w14:paraId="3B64A54E" w14:textId="77777777" w:rsidR="00B86D07" w:rsidRPr="00E676A1" w:rsidRDefault="00B86D07" w:rsidP="00803972">
      <w:pPr>
        <w:numPr>
          <w:ilvl w:val="1"/>
          <w:numId w:val="17"/>
        </w:numPr>
        <w:spacing w:line="276" w:lineRule="auto"/>
        <w:jc w:val="both"/>
        <w:rPr>
          <w:rFonts w:ascii="Calibri" w:hAnsi="Calibri" w:cs="Calibri"/>
          <w:sz w:val="20"/>
          <w:szCs w:val="20"/>
          <w:lang w:val="id-ID"/>
        </w:rPr>
        <w:pPrChange w:id="300"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4B0444FD" w14:textId="77777777" w:rsidR="00B86D07" w:rsidRPr="00B01E8A" w:rsidRDefault="00B86D07" w:rsidP="00B01E8A">
      <w:pPr>
        <w:spacing w:line="276" w:lineRule="auto"/>
        <w:ind w:left="426"/>
        <w:contextualSpacing/>
        <w:jc w:val="both"/>
        <w:rPr>
          <w:del w:id="301" w:author="OLTRE" w:date="2024-05-31T23:19:00Z"/>
          <w:rFonts w:ascii="Calibri" w:hAnsi="Calibri" w:cs="Calibri"/>
          <w:b/>
          <w:sz w:val="20"/>
          <w:szCs w:val="20"/>
          <w:u w:val="single"/>
          <w:lang w:val="id-ID"/>
        </w:rPr>
      </w:pPr>
      <w:del w:id="302" w:author="OLTRE" w:date="2024-05-31T23:19:00Z">
        <w:r w:rsidRPr="00B01E8A">
          <w:rPr>
            <w:rFonts w:ascii="Calibri" w:hAnsi="Calibri" w:cs="Calibri"/>
            <w:b/>
            <w:sz w:val="20"/>
            <w:szCs w:val="20"/>
            <w:u w:val="single"/>
            <w:lang w:val="id-ID"/>
          </w:rPr>
          <w:delText>Rege</w:delText>
        </w:r>
        <w:r w:rsidR="00C61A8E">
          <w:rPr>
            <w:rFonts w:ascii="Calibri" w:hAnsi="Calibri" w:cs="Calibri"/>
            <w:b/>
            <w:sz w:val="20"/>
            <w:szCs w:val="20"/>
            <w:u w:val="single"/>
            <w:lang w:val="id-ID"/>
          </w:rPr>
          <w:delText>n</w:delText>
        </w:r>
        <w:r w:rsidRPr="00B01E8A">
          <w:rPr>
            <w:rFonts w:ascii="Calibri" w:hAnsi="Calibri" w:cs="Calibri"/>
            <w:b/>
            <w:sz w:val="20"/>
            <w:szCs w:val="20"/>
            <w:u w:val="single"/>
            <w:lang w:val="id-ID"/>
          </w:rPr>
          <w:delText>e</w:delText>
        </w:r>
      </w:del>
    </w:p>
    <w:p w14:paraId="1F2687C4" w14:textId="77777777" w:rsidR="00B86D07" w:rsidRPr="00E676A1" w:rsidRDefault="00354364" w:rsidP="00B01E8A">
      <w:pPr>
        <w:spacing w:line="276" w:lineRule="auto"/>
        <w:ind w:left="426"/>
        <w:contextualSpacing/>
        <w:jc w:val="both"/>
        <w:rPr>
          <w:ins w:id="303" w:author="OLTRE" w:date="2024-05-31T23:19:00Z"/>
          <w:rFonts w:ascii="Calibri" w:hAnsi="Calibri" w:cs="Calibri"/>
          <w:b/>
          <w:sz w:val="20"/>
          <w:szCs w:val="20"/>
          <w:u w:val="single"/>
          <w:lang w:val="id-ID"/>
        </w:rPr>
      </w:pPr>
      <w:ins w:id="304" w:author="OLTRE" w:date="2024-05-31T23:19:00Z">
        <w:r w:rsidRPr="00E676A1">
          <w:rPr>
            <w:rFonts w:ascii="Calibri" w:hAnsi="Calibri" w:cs="Calibri"/>
            <w:b/>
            <w:sz w:val="20"/>
            <w:szCs w:val="20"/>
            <w:u w:val="single"/>
            <w:lang w:val="id-ID"/>
          </w:rPr>
          <w:t>REGENE</w:t>
        </w:r>
      </w:ins>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7DD780F6" w:rsidR="00A720EC" w:rsidRPr="00E676A1" w:rsidRDefault="00B86D07" w:rsidP="00803972">
      <w:pPr>
        <w:spacing w:line="276" w:lineRule="auto"/>
        <w:contextualSpacing/>
        <w:jc w:val="both"/>
        <w:rPr>
          <w:ins w:id="305" w:author="OLTRE" w:date="2024-05-31T23:19:00Z"/>
          <w:rFonts w:ascii="Calibri" w:hAnsi="Calibri" w:cs="Calibri"/>
          <w:sz w:val="20"/>
          <w:szCs w:val="20"/>
          <w:lang w:val="id-ID"/>
        </w:rPr>
      </w:pPr>
      <w:del w:id="306" w:author="OLTRE" w:date="2024-05-31T23:19:00Z">
        <w:r w:rsidRPr="00B01E8A">
          <w:rPr>
            <w:rFonts w:ascii="Calibri" w:hAnsi="Calibri" w:cs="Calibri"/>
            <w:sz w:val="20"/>
            <w:szCs w:val="20"/>
            <w:lang w:val="id-ID"/>
          </w:rPr>
          <w:delText>Setiap</w:delText>
        </w:r>
      </w:del>
    </w:p>
    <w:p w14:paraId="19700BFB" w14:textId="6782E45C" w:rsidR="00B86D07" w:rsidRPr="00E676A1" w:rsidRDefault="00224041" w:rsidP="00803972">
      <w:pPr>
        <w:numPr>
          <w:ilvl w:val="1"/>
          <w:numId w:val="17"/>
        </w:numPr>
        <w:spacing w:line="276" w:lineRule="auto"/>
        <w:jc w:val="both"/>
        <w:rPr>
          <w:rFonts w:ascii="Calibri" w:hAnsi="Calibri" w:cs="Calibri"/>
          <w:sz w:val="20"/>
          <w:szCs w:val="20"/>
          <w:lang w:val="id-ID"/>
        </w:rPr>
        <w:pPrChange w:id="307" w:author="OLTRE" w:date="2024-05-31T23:19:00Z">
          <w:pPr>
            <w:numPr>
              <w:ilvl w:val="1"/>
              <w:numId w:val="26"/>
            </w:numPr>
            <w:spacing w:line="276" w:lineRule="auto"/>
            <w:ind w:left="426" w:hanging="426"/>
            <w:jc w:val="both"/>
          </w:pPr>
        </w:pPrChange>
      </w:pPr>
      <w:ins w:id="308" w:author="OLTRE" w:date="2024-05-31T23:19:00Z">
        <w:r>
          <w:rPr>
            <w:rFonts w:ascii="Calibri" w:hAnsi="Calibri" w:cs="Calibri"/>
            <w:sz w:val="20"/>
            <w:szCs w:val="20"/>
          </w:rPr>
          <w:t>Para</w:t>
        </w:r>
      </w:ins>
      <w:r>
        <w:rPr>
          <w:rFonts w:ascii="Calibri" w:hAnsi="Calibri"/>
          <w:sz w:val="20"/>
          <w:rPrChange w:id="309" w:author="OLTRE" w:date="2024-05-31T23:19:00Z">
            <w:rPr>
              <w:rFonts w:ascii="Calibri" w:hAnsi="Calibri"/>
              <w:sz w:val="20"/>
              <w:lang w:val="id-ID"/>
            </w:rPr>
          </w:rPrChange>
        </w:rPr>
        <w:t xml:space="preserve"> </w:t>
      </w:r>
      <w:proofErr w:type="spellStart"/>
      <w:r>
        <w:rPr>
          <w:rFonts w:ascii="Calibri" w:hAnsi="Calibri"/>
          <w:sz w:val="20"/>
          <w:rPrChange w:id="310" w:author="OLTRE" w:date="2024-05-31T23:19:00Z">
            <w:rPr>
              <w:rFonts w:ascii="Calibri" w:hAnsi="Calibri"/>
              <w:sz w:val="20"/>
              <w:lang w:val="id-ID"/>
            </w:rPr>
          </w:rPrChange>
        </w:rPr>
        <w:t>Pihak</w:t>
      </w:r>
      <w:proofErr w:type="spellEnd"/>
      <w:r>
        <w:rPr>
          <w:rFonts w:ascii="Calibri" w:hAnsi="Calibri"/>
          <w:sz w:val="20"/>
          <w:rPrChange w:id="311" w:author="OLTRE" w:date="2024-05-31T23:19:00Z">
            <w:rPr>
              <w:rFonts w:ascii="Calibri" w:hAnsi="Calibri"/>
              <w:sz w:val="20"/>
              <w:lang w:val="id-ID"/>
            </w:rPr>
          </w:rPrChange>
        </w:rPr>
        <w:t xml:space="preserve"> </w:t>
      </w:r>
      <w:del w:id="312" w:author="OLTRE" w:date="2024-05-31T23:19:00Z">
        <w:r w:rsidR="00B86D07" w:rsidRPr="00B01E8A">
          <w:rPr>
            <w:rFonts w:ascii="Calibri" w:hAnsi="Calibri" w:cs="Calibri"/>
            <w:sz w:val="20"/>
            <w:szCs w:val="20"/>
            <w:lang w:val="id-ID"/>
          </w:rPr>
          <w:delText>dari waktu ke</w:delText>
        </w:r>
      </w:del>
      <w:ins w:id="313" w:author="OLTRE" w:date="2024-05-31T23:19:00Z">
        <w:r w:rsidRPr="001979C1">
          <w:rPr>
            <w:rFonts w:ascii="Calibri" w:hAnsi="Calibri" w:cs="Calibri"/>
            <w:sz w:val="20"/>
            <w:szCs w:val="20"/>
            <w:lang w:val="id-ID"/>
          </w:rPr>
          <w:t>dalam Perjanjian ini setiap</w:t>
        </w:r>
      </w:ins>
      <w:r w:rsidRPr="001979C1">
        <w:rPr>
          <w:rFonts w:ascii="Calibri" w:hAnsi="Calibri" w:cs="Calibri"/>
          <w:sz w:val="20"/>
          <w:szCs w:val="20"/>
          <w:lang w:val="id-ID"/>
        </w:rPr>
        <w:t xml:space="preserve"> waktu dapat mengubah alamat</w:t>
      </w:r>
      <w:del w:id="314" w:author="OLTRE" w:date="2024-05-31T23:19:00Z">
        <w:r w:rsidR="00B86D07" w:rsidRPr="00B01E8A">
          <w:rPr>
            <w:rFonts w:ascii="Calibri" w:hAnsi="Calibri" w:cs="Calibri"/>
            <w:sz w:val="20"/>
            <w:szCs w:val="20"/>
            <w:lang w:val="id-ID"/>
          </w:rPr>
          <w:delText>, nomor telepon atau informasi lainnya untuk keperluan</w:delText>
        </w:r>
      </w:del>
      <w:r w:rsidRPr="001979C1">
        <w:rPr>
          <w:rFonts w:ascii="Calibri" w:hAnsi="Calibri" w:cs="Calibri"/>
          <w:sz w:val="20"/>
          <w:szCs w:val="20"/>
          <w:lang w:val="id-ID"/>
        </w:rPr>
        <w:t xml:space="preserve"> korespondensi </w:t>
      </w:r>
      <w:ins w:id="315" w:author="OLTRE" w:date="2024-05-31T23:19:00Z">
        <w:r w:rsidRPr="001979C1">
          <w:rPr>
            <w:rFonts w:ascii="Calibri" w:hAnsi="Calibri" w:cs="Calibri"/>
            <w:sz w:val="20"/>
            <w:szCs w:val="20"/>
            <w:lang w:val="id-ID"/>
          </w:rPr>
          <w:t xml:space="preserve">sebagaimana dimaksud </w:t>
        </w:r>
        <w:r>
          <w:rPr>
            <w:rFonts w:ascii="Calibri" w:hAnsi="Calibri" w:cs="Calibri"/>
            <w:sz w:val="20"/>
            <w:szCs w:val="20"/>
          </w:rPr>
          <w:t xml:space="preserve">di </w:t>
        </w:r>
        <w:proofErr w:type="spellStart"/>
        <w:r>
          <w:rPr>
            <w:rFonts w:ascii="Calibri" w:hAnsi="Calibri" w:cs="Calibri"/>
            <w:sz w:val="20"/>
            <w:szCs w:val="20"/>
          </w:rPr>
          <w:t>Pasal</w:t>
        </w:r>
        <w:proofErr w:type="spellEnd"/>
        <w:r>
          <w:rPr>
            <w:rFonts w:ascii="Calibri" w:hAnsi="Calibri" w:cs="Calibri"/>
            <w:sz w:val="20"/>
            <w:szCs w:val="20"/>
          </w:rPr>
          <w:t xml:space="preserve"> 17.3, </w:t>
        </w:r>
      </w:ins>
      <w:r w:rsidRPr="001979C1">
        <w:rPr>
          <w:rFonts w:ascii="Calibri" w:hAnsi="Calibri" w:cs="Calibri"/>
          <w:sz w:val="20"/>
          <w:szCs w:val="20"/>
          <w:lang w:val="id-ID"/>
        </w:rPr>
        <w:t xml:space="preserve">dengan </w:t>
      </w:r>
      <w:del w:id="316" w:author="OLTRE" w:date="2024-05-31T23:19:00Z">
        <w:r w:rsidR="00B86D07" w:rsidRPr="00B01E8A">
          <w:rPr>
            <w:rFonts w:ascii="Calibri" w:hAnsi="Calibri" w:cs="Calibri"/>
            <w:sz w:val="20"/>
            <w:szCs w:val="20"/>
            <w:lang w:val="id-ID"/>
          </w:rPr>
          <w:delText>memberikan pemberitahuan perubahan tersebut kepada Pihak lainnya dengan ketentuan bahwa perubahan tersebut wajib diberitahukan secara tertulis kepada Pihak lainnya dalam waktu 3 (tiga) hari kerja setelah perubahan terjadi. Jika</w:delText>
        </w:r>
      </w:del>
      <w:ins w:id="317" w:author="OLTRE" w:date="2024-05-31T23:19:00Z">
        <w:r w:rsidRPr="001979C1">
          <w:rPr>
            <w:rFonts w:ascii="Calibri" w:hAnsi="Calibri" w:cs="Calibri"/>
            <w:sz w:val="20"/>
            <w:szCs w:val="20"/>
            <w:lang w:val="id-ID"/>
          </w:rPr>
          <w:t>memberitahukan</w:t>
        </w:r>
      </w:ins>
      <w:r w:rsidRPr="001979C1">
        <w:rPr>
          <w:rFonts w:ascii="Calibri" w:hAnsi="Calibri" w:cs="Calibri"/>
          <w:sz w:val="20"/>
          <w:szCs w:val="20"/>
          <w:lang w:val="id-ID"/>
        </w:rPr>
        <w:t xml:space="preserve"> perubahan alamat </w:t>
      </w:r>
      <w:del w:id="318" w:author="OLTRE" w:date="2024-05-31T23:19:00Z">
        <w:r w:rsidR="00B86D07" w:rsidRPr="00B01E8A">
          <w:rPr>
            <w:rFonts w:ascii="Calibri" w:hAnsi="Calibri" w:cs="Calibri"/>
            <w:sz w:val="20"/>
            <w:szCs w:val="20"/>
            <w:lang w:val="id-ID"/>
          </w:rPr>
          <w:delText xml:space="preserve">belum diberitahukan, </w:delText>
        </w:r>
      </w:del>
      <w:r w:rsidRPr="001979C1">
        <w:rPr>
          <w:rFonts w:ascii="Calibri" w:hAnsi="Calibri" w:cs="Calibri"/>
          <w:sz w:val="20"/>
          <w:szCs w:val="20"/>
          <w:lang w:val="id-ID"/>
        </w:rPr>
        <w:t xml:space="preserve">korespondensi </w:t>
      </w:r>
      <w:ins w:id="319" w:author="OLTRE" w:date="2024-05-31T23:19:00Z">
        <w:r w:rsidRPr="001979C1">
          <w:rPr>
            <w:rFonts w:ascii="Calibri" w:hAnsi="Calibri" w:cs="Calibri"/>
            <w:sz w:val="20"/>
            <w:szCs w:val="20"/>
            <w:lang w:val="id-ID"/>
          </w:rPr>
          <w:t xml:space="preserve">tersebut kepada PIHAK lainnya dan pemberitahuan tersebut </w:t>
        </w:r>
      </w:ins>
      <w:r w:rsidRPr="001979C1">
        <w:rPr>
          <w:rFonts w:ascii="Calibri" w:hAnsi="Calibri" w:cs="Calibri"/>
          <w:sz w:val="20"/>
          <w:szCs w:val="20"/>
          <w:lang w:val="id-ID"/>
        </w:rPr>
        <w:t xml:space="preserve">akan </w:t>
      </w:r>
      <w:del w:id="320" w:author="OLTRE" w:date="2024-05-31T23:19:00Z">
        <w:r w:rsidR="00B86D07" w:rsidRPr="00B01E8A">
          <w:rPr>
            <w:rFonts w:ascii="Calibri" w:hAnsi="Calibri" w:cs="Calibri"/>
            <w:sz w:val="20"/>
            <w:szCs w:val="20"/>
            <w:lang w:val="id-ID"/>
          </w:rPr>
          <w:delText>dianggap telah diberikan dengan cara yang sesuai dengan mengirimkan perubahan ke alamat yang disebutkan di atas atau alamat terbaru yang diketahui oleh masing-masing Pihak, dan semua masalah yang timbul akibat tidak dilakukannya</w:delText>
        </w:r>
      </w:del>
      <w:ins w:id="321" w:author="OLTRE" w:date="2024-05-31T23:19:00Z">
        <w:r w:rsidRPr="001979C1">
          <w:rPr>
            <w:rFonts w:ascii="Calibri" w:hAnsi="Calibri" w:cs="Calibri"/>
            <w:sz w:val="20"/>
            <w:szCs w:val="20"/>
            <w:lang w:val="id-ID"/>
          </w:rPr>
          <w:t>menjadi efektif pada tanggal</w:t>
        </w:r>
      </w:ins>
      <w:r w:rsidRPr="001979C1">
        <w:rPr>
          <w:rFonts w:ascii="Calibri" w:hAnsi="Calibri" w:cs="Calibri"/>
          <w:sz w:val="20"/>
          <w:szCs w:val="20"/>
          <w:lang w:val="id-ID"/>
        </w:rPr>
        <w:t xml:space="preserve"> pemberitahuan tersebut </w:t>
      </w:r>
      <w:del w:id="322" w:author="OLTRE" w:date="2024-05-31T23:19:00Z">
        <w:r w:rsidR="00B86D07" w:rsidRPr="00B01E8A">
          <w:rPr>
            <w:rFonts w:ascii="Calibri" w:hAnsi="Calibri" w:cs="Calibri"/>
            <w:sz w:val="20"/>
            <w:szCs w:val="20"/>
            <w:lang w:val="id-ID"/>
          </w:rPr>
          <w:delText>menjadi tanggung jawab Pihak terkait sepenuhnya.</w:delText>
        </w:r>
      </w:del>
      <w:ins w:id="323" w:author="OLTRE" w:date="2024-05-31T23:19:00Z">
        <w:r w:rsidRPr="001979C1">
          <w:rPr>
            <w:rFonts w:ascii="Calibri" w:hAnsi="Calibri" w:cs="Calibri"/>
            <w:sz w:val="20"/>
            <w:szCs w:val="20"/>
            <w:lang w:val="id-ID"/>
          </w:rPr>
          <w:t>diterima oleh PIHAK yang dituju</w:t>
        </w:r>
      </w:ins>
    </w:p>
    <w:p w14:paraId="7A884A69" w14:textId="77777777" w:rsidR="00E17D80" w:rsidRPr="00E676A1" w:rsidRDefault="00E17D80" w:rsidP="00B01E8A">
      <w:pPr>
        <w:spacing w:line="276" w:lineRule="auto"/>
        <w:jc w:val="both"/>
        <w:rPr>
          <w:rFonts w:ascii="Calibri" w:hAnsi="Calibri" w:cs="Calibri"/>
          <w:b/>
          <w:sz w:val="20"/>
          <w:szCs w:val="20"/>
          <w:lang w:val="id-ID"/>
        </w:rPr>
      </w:pPr>
    </w:p>
    <w:p w14:paraId="599BA11E" w14:textId="77777777" w:rsidR="00532474" w:rsidRPr="00E676A1" w:rsidRDefault="00D44053" w:rsidP="00803972">
      <w:pPr>
        <w:numPr>
          <w:ilvl w:val="0"/>
          <w:numId w:val="17"/>
        </w:numPr>
        <w:spacing w:line="276" w:lineRule="auto"/>
        <w:jc w:val="both"/>
        <w:rPr>
          <w:rFonts w:ascii="Calibri" w:hAnsi="Calibri" w:cs="Calibri"/>
          <w:b/>
          <w:sz w:val="20"/>
          <w:szCs w:val="20"/>
          <w:lang w:val="id-ID"/>
        </w:rPr>
        <w:pPrChange w:id="324"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C60D4F">
      <w:pPr>
        <w:numPr>
          <w:ilvl w:val="1"/>
          <w:numId w:val="17"/>
        </w:numPr>
        <w:spacing w:line="276" w:lineRule="auto"/>
        <w:jc w:val="both"/>
        <w:rPr>
          <w:rFonts w:ascii="Calibri" w:hAnsi="Calibri" w:cs="Calibri"/>
          <w:sz w:val="20"/>
          <w:szCs w:val="20"/>
          <w:lang w:val="id-ID"/>
        </w:rPr>
        <w:pPrChange w:id="325"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ins w:id="326" w:author="OLTRE" w:date="2024-05-31T23:19:00Z"/>
          <w:rFonts w:ascii="Calibri" w:hAnsi="Calibri" w:cs="Calibri"/>
          <w:sz w:val="20"/>
          <w:szCs w:val="20"/>
          <w:lang w:val="id-ID"/>
        </w:rPr>
      </w:pPr>
    </w:p>
    <w:p w14:paraId="534F72D7" w14:textId="77777777" w:rsidR="00D44053" w:rsidRPr="00E676A1" w:rsidRDefault="00B86D07" w:rsidP="00803972">
      <w:pPr>
        <w:numPr>
          <w:ilvl w:val="1"/>
          <w:numId w:val="17"/>
        </w:numPr>
        <w:spacing w:line="276" w:lineRule="auto"/>
        <w:jc w:val="both"/>
        <w:rPr>
          <w:rFonts w:ascii="Calibri" w:hAnsi="Calibri" w:cs="Calibri"/>
          <w:sz w:val="20"/>
          <w:szCs w:val="20"/>
          <w:lang w:val="id-ID"/>
        </w:rPr>
        <w:pPrChange w:id="327" w:author="OLTRE" w:date="2024-05-31T23:19:00Z">
          <w:pPr>
            <w:numPr>
              <w:ilvl w:val="1"/>
              <w:numId w:val="26"/>
            </w:numPr>
            <w:spacing w:line="276" w:lineRule="auto"/>
            <w:ind w:left="426" w:hanging="426"/>
            <w:jc w:val="both"/>
          </w:pPr>
        </w:pPrChange>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237F989B" w14:textId="77777777" w:rsidR="007F2F24" w:rsidRPr="00B01E8A" w:rsidRDefault="007F2F24" w:rsidP="00B01E8A">
      <w:pPr>
        <w:spacing w:line="276" w:lineRule="auto"/>
        <w:jc w:val="both"/>
        <w:rPr>
          <w:del w:id="328" w:author="OLTRE" w:date="2024-05-31T23:19:00Z"/>
          <w:rFonts w:ascii="Calibri" w:hAnsi="Calibri" w:cs="Calibri"/>
          <w:sz w:val="20"/>
          <w:szCs w:val="20"/>
          <w:lang w:val="id-ID"/>
        </w:rPr>
      </w:pPr>
    </w:p>
    <w:p w14:paraId="56EA94A7" w14:textId="77777777" w:rsidR="00532474" w:rsidRPr="00E676A1" w:rsidRDefault="00D44053" w:rsidP="00803972">
      <w:pPr>
        <w:numPr>
          <w:ilvl w:val="0"/>
          <w:numId w:val="17"/>
        </w:numPr>
        <w:spacing w:line="276" w:lineRule="auto"/>
        <w:jc w:val="both"/>
        <w:rPr>
          <w:rFonts w:ascii="Calibri" w:hAnsi="Calibri" w:cs="Calibri"/>
          <w:b/>
          <w:sz w:val="20"/>
          <w:szCs w:val="20"/>
          <w:lang w:val="id-ID"/>
        </w:rPr>
        <w:pPrChange w:id="329"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 xml:space="preserve">Kerahasiaan </w:t>
      </w:r>
    </w:p>
    <w:p w14:paraId="00559FDE" w14:textId="77777777" w:rsidR="00D44053" w:rsidRPr="00E676A1" w:rsidRDefault="000C1BA9" w:rsidP="00803972">
      <w:pPr>
        <w:spacing w:line="276" w:lineRule="auto"/>
        <w:ind w:left="426"/>
        <w:jc w:val="both"/>
        <w:rPr>
          <w:rFonts w:ascii="Calibri" w:hAnsi="Calibri" w:cs="Calibri"/>
          <w:sz w:val="20"/>
          <w:szCs w:val="20"/>
          <w:lang w:val="id-ID"/>
        </w:rPr>
        <w:pPrChange w:id="330" w:author="OLTRE" w:date="2024-05-31T23:19:00Z">
          <w:pPr>
            <w:spacing w:line="276" w:lineRule="auto"/>
            <w:jc w:val="both"/>
          </w:pPr>
        </w:pPrChange>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 atas keamanan.</w:t>
      </w:r>
    </w:p>
    <w:p w14:paraId="710E3D76" w14:textId="77777777" w:rsidR="00235DF2" w:rsidRPr="00B01E8A" w:rsidRDefault="00235DF2" w:rsidP="00B01E8A">
      <w:pPr>
        <w:spacing w:line="276" w:lineRule="auto"/>
        <w:jc w:val="both"/>
        <w:rPr>
          <w:del w:id="331" w:author="OLTRE" w:date="2024-05-31T23:19:00Z"/>
          <w:rFonts w:ascii="Calibri" w:hAnsi="Calibri" w:cs="Calibri"/>
          <w:sz w:val="20"/>
          <w:szCs w:val="20"/>
          <w:lang w:val="id-ID"/>
        </w:rPr>
      </w:pPr>
    </w:p>
    <w:p w14:paraId="4A58B8D3" w14:textId="77777777" w:rsidR="000C1BA9" w:rsidRPr="00B01E8A" w:rsidRDefault="000C1BA9" w:rsidP="00B01E8A">
      <w:pPr>
        <w:numPr>
          <w:ilvl w:val="0"/>
          <w:numId w:val="26"/>
        </w:numPr>
        <w:spacing w:line="276" w:lineRule="auto"/>
        <w:jc w:val="both"/>
        <w:rPr>
          <w:del w:id="332" w:author="OLTRE" w:date="2024-05-31T23:19:00Z"/>
          <w:rFonts w:ascii="Calibri" w:hAnsi="Calibri" w:cs="Calibri"/>
          <w:b/>
          <w:sz w:val="20"/>
          <w:szCs w:val="20"/>
          <w:lang w:val="id-ID"/>
        </w:rPr>
      </w:pPr>
      <w:del w:id="333" w:author="OLTRE" w:date="2024-05-31T23:19:00Z">
        <w:r w:rsidRPr="00B01E8A">
          <w:rPr>
            <w:rFonts w:ascii="Calibri" w:hAnsi="Calibri" w:cs="Calibri"/>
            <w:b/>
            <w:sz w:val="20"/>
            <w:szCs w:val="20"/>
            <w:lang w:val="id-ID"/>
          </w:rPr>
          <w:delText>Hak Kekayaan Intelektual</w:delText>
        </w:r>
      </w:del>
    </w:p>
    <w:p w14:paraId="48B75224" w14:textId="77777777" w:rsidR="00A071A7" w:rsidRPr="00B01E8A" w:rsidRDefault="00080086" w:rsidP="00B01E8A">
      <w:pPr>
        <w:spacing w:line="276" w:lineRule="auto"/>
        <w:jc w:val="both"/>
        <w:rPr>
          <w:del w:id="334" w:author="OLTRE" w:date="2024-05-31T23:19:00Z"/>
          <w:rFonts w:ascii="Calibri" w:hAnsi="Calibri" w:cs="Calibri"/>
          <w:sz w:val="20"/>
          <w:szCs w:val="20"/>
          <w:lang w:val="id-ID"/>
        </w:rPr>
      </w:pPr>
      <w:del w:id="335" w:author="OLTRE" w:date="2024-05-31T23:19:00Z">
        <w:r w:rsidRPr="00B01E8A">
          <w:rPr>
            <w:rFonts w:ascii="Calibri" w:hAnsi="Calibri" w:cs="Calibri"/>
            <w:sz w:val="20"/>
            <w:szCs w:val="20"/>
            <w:lang w:val="id-ID"/>
          </w:rPr>
          <w:delText>REGENE</w:delText>
        </w:r>
        <w:r w:rsidR="00E17D80" w:rsidRPr="00B01E8A">
          <w:rPr>
            <w:rFonts w:ascii="Calibri" w:hAnsi="Calibri" w:cs="Calibri"/>
            <w:sz w:val="20"/>
            <w:szCs w:val="20"/>
            <w:lang w:val="id-ID"/>
          </w:rPr>
          <w:delText xml:space="preserve"> tidak memberikan pernyataan atau jaminan sehubungan dengan validitas atau keberlakuan Merek Dagang, atau apakah hal-hal tersebut melanggar hak kekayaan intelektual pihak ketiga di Wilayah.</w:delText>
        </w:r>
      </w:del>
    </w:p>
    <w:p w14:paraId="3BD7009A" w14:textId="77777777" w:rsidR="00A071A7" w:rsidRPr="00B01E8A" w:rsidRDefault="00A071A7" w:rsidP="00B01E8A">
      <w:pPr>
        <w:spacing w:line="276" w:lineRule="auto"/>
        <w:jc w:val="both"/>
        <w:rPr>
          <w:del w:id="336" w:author="OLTRE" w:date="2024-05-31T23:19:00Z"/>
          <w:rFonts w:ascii="Calibri" w:hAnsi="Calibri" w:cs="Calibri"/>
          <w:b/>
          <w:sz w:val="20"/>
          <w:szCs w:val="20"/>
          <w:lang w:val="id-ID"/>
        </w:rPr>
      </w:pPr>
    </w:p>
    <w:p w14:paraId="43E0C940" w14:textId="52BE76B8" w:rsidR="00A071A7" w:rsidRPr="00E676A1" w:rsidRDefault="00DD6773" w:rsidP="00B01E8A">
      <w:pPr>
        <w:spacing w:line="276" w:lineRule="auto"/>
        <w:jc w:val="both"/>
        <w:rPr>
          <w:ins w:id="337" w:author="OLTRE" w:date="2024-05-31T23:19:00Z"/>
          <w:rFonts w:ascii="Calibri" w:hAnsi="Calibri" w:cs="Calibri"/>
          <w:b/>
          <w:sz w:val="20"/>
          <w:szCs w:val="20"/>
          <w:lang w:val="id-ID"/>
        </w:rPr>
      </w:pPr>
      <w:commentRangeStart w:id="338"/>
      <w:commentRangeEnd w:id="338"/>
      <w:ins w:id="339" w:author="OLTRE" w:date="2024-05-31T23:19:00Z">
        <w:r w:rsidRPr="00E676A1">
          <w:rPr>
            <w:rStyle w:val="CommentReference"/>
            <w:lang w:val="id-ID"/>
          </w:rPr>
          <w:commentReference w:id="338"/>
        </w:r>
      </w:ins>
    </w:p>
    <w:p w14:paraId="21958647" w14:textId="77777777" w:rsidR="00A071A7" w:rsidRPr="00E676A1" w:rsidRDefault="00A071A7" w:rsidP="00803972">
      <w:pPr>
        <w:numPr>
          <w:ilvl w:val="0"/>
          <w:numId w:val="17"/>
        </w:numPr>
        <w:spacing w:line="276" w:lineRule="auto"/>
        <w:jc w:val="both"/>
        <w:rPr>
          <w:rFonts w:ascii="Calibri" w:hAnsi="Calibri" w:cs="Calibri"/>
          <w:b/>
          <w:sz w:val="20"/>
          <w:szCs w:val="20"/>
          <w:lang w:val="id-ID"/>
        </w:rPr>
        <w:pPrChange w:id="340" w:author="OLTRE" w:date="2024-05-31T23:19:00Z">
          <w:pPr>
            <w:numPr>
              <w:numId w:val="26"/>
            </w:numPr>
            <w:spacing w:line="276" w:lineRule="auto"/>
            <w:ind w:left="400" w:hanging="400"/>
            <w:jc w:val="both"/>
          </w:pPr>
        </w:pPrChange>
      </w:pPr>
      <w:r w:rsidRPr="00E676A1">
        <w:rPr>
          <w:rFonts w:ascii="Calibri" w:hAnsi="Calibri" w:cs="Calibri"/>
          <w:b/>
          <w:sz w:val="20"/>
          <w:szCs w:val="20"/>
          <w:lang w:val="id-ID"/>
        </w:rPr>
        <w:t xml:space="preserve">Lain-lain </w:t>
      </w:r>
    </w:p>
    <w:p w14:paraId="004D0619" w14:textId="77777777" w:rsidR="00B86D07" w:rsidRPr="00E676A1" w:rsidRDefault="00B86D07" w:rsidP="00C60D4F">
      <w:pPr>
        <w:numPr>
          <w:ilvl w:val="1"/>
          <w:numId w:val="17"/>
        </w:numPr>
        <w:spacing w:line="276" w:lineRule="auto"/>
        <w:jc w:val="both"/>
        <w:rPr>
          <w:rFonts w:ascii="Calibri" w:hAnsi="Calibri" w:cs="Calibri"/>
          <w:sz w:val="20"/>
          <w:szCs w:val="20"/>
          <w:lang w:val="id-ID"/>
        </w:rPr>
        <w:pPrChange w:id="341" w:author="OLTRE" w:date="2024-05-31T23:19: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ins w:id="342" w:author="OLTRE" w:date="2024-05-31T23:19:00Z"/>
          <w:rFonts w:ascii="Calibri" w:hAnsi="Calibri" w:cs="Calibri"/>
          <w:sz w:val="20"/>
          <w:szCs w:val="20"/>
          <w:lang w:val="id-ID"/>
        </w:rPr>
      </w:pPr>
    </w:p>
    <w:p w14:paraId="73B32DD8" w14:textId="77777777" w:rsidR="00A071A7" w:rsidRPr="00E676A1" w:rsidRDefault="00A071A7" w:rsidP="00C60D4F">
      <w:pPr>
        <w:numPr>
          <w:ilvl w:val="1"/>
          <w:numId w:val="17"/>
        </w:numPr>
        <w:spacing w:line="276" w:lineRule="auto"/>
        <w:jc w:val="both"/>
        <w:rPr>
          <w:rFonts w:ascii="Calibri" w:hAnsi="Calibri" w:cs="Calibri"/>
          <w:sz w:val="20"/>
          <w:szCs w:val="20"/>
          <w:lang w:val="id-ID"/>
        </w:rPr>
        <w:pPrChange w:id="343" w:author="OLTRE" w:date="2024-05-31T23:19: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ins w:id="344" w:author="OLTRE" w:date="2024-05-31T23:19:00Z"/>
          <w:rFonts w:ascii="Calibri" w:hAnsi="Calibri" w:cs="Calibri"/>
          <w:sz w:val="20"/>
          <w:szCs w:val="20"/>
          <w:lang w:val="id-ID"/>
        </w:rPr>
      </w:pPr>
    </w:p>
    <w:p w14:paraId="6A858755" w14:textId="77777777" w:rsidR="00A071A7" w:rsidRPr="00E676A1" w:rsidRDefault="00A071A7" w:rsidP="00C60D4F">
      <w:pPr>
        <w:numPr>
          <w:ilvl w:val="1"/>
          <w:numId w:val="17"/>
        </w:numPr>
        <w:spacing w:line="276" w:lineRule="auto"/>
        <w:jc w:val="both"/>
        <w:rPr>
          <w:rFonts w:ascii="Calibri" w:hAnsi="Calibri" w:cs="Calibri"/>
          <w:sz w:val="20"/>
          <w:szCs w:val="20"/>
          <w:lang w:val="id-ID"/>
        </w:rPr>
        <w:pPrChange w:id="345" w:author="OLTRE" w:date="2024-05-31T23:19: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4C55256C" w14:textId="77777777" w:rsidR="00A071A7" w:rsidRPr="00B01E8A" w:rsidRDefault="00A071A7" w:rsidP="00B01E8A">
      <w:pPr>
        <w:numPr>
          <w:ilvl w:val="1"/>
          <w:numId w:val="26"/>
        </w:numPr>
        <w:tabs>
          <w:tab w:val="left" w:pos="426"/>
        </w:tabs>
        <w:spacing w:line="276" w:lineRule="auto"/>
        <w:ind w:left="426" w:hanging="426"/>
        <w:jc w:val="both"/>
        <w:rPr>
          <w:del w:id="346" w:author="OLTRE" w:date="2024-05-31T23:19:00Z"/>
          <w:rFonts w:ascii="Calibri" w:hAnsi="Calibri" w:cs="Calibri"/>
          <w:sz w:val="20"/>
          <w:szCs w:val="20"/>
          <w:lang w:val="id-ID"/>
        </w:rPr>
      </w:pPr>
      <w:del w:id="347" w:author="OLTRE" w:date="2024-05-31T23:19:00Z">
        <w:r w:rsidRPr="00B01E8A">
          <w:rPr>
            <w:rFonts w:ascii="Calibri" w:hAnsi="Calibri" w:cs="Calibri"/>
            <w:sz w:val="20"/>
            <w:szCs w:val="20"/>
            <w:lang w:val="id-ID"/>
          </w:rPr>
          <w:delText xml:space="preserve">Perjanjian ini tidak dapat dialihkan kepada pihak ketiga lainnya tanpa persetujuan tertulis </w:delText>
        </w:r>
        <w:r w:rsidR="00B86D07" w:rsidRPr="00B01E8A">
          <w:rPr>
            <w:rFonts w:ascii="Calibri" w:hAnsi="Calibri" w:cs="Calibri"/>
            <w:sz w:val="20"/>
            <w:szCs w:val="20"/>
            <w:lang w:val="id-ID"/>
          </w:rPr>
          <w:delText xml:space="preserve">sebelumnya </w:delText>
        </w:r>
        <w:r w:rsidRPr="00B01E8A">
          <w:rPr>
            <w:rFonts w:ascii="Calibri" w:hAnsi="Calibri" w:cs="Calibri"/>
            <w:sz w:val="20"/>
            <w:szCs w:val="20"/>
            <w:lang w:val="id-ID"/>
          </w:rPr>
          <w:delText>dari Pihak lainnya.</w:delText>
        </w:r>
      </w:del>
    </w:p>
    <w:p w14:paraId="1FA5ACBC" w14:textId="77777777" w:rsidR="00A720EC" w:rsidRPr="00E676A1" w:rsidRDefault="00A720EC" w:rsidP="00803972">
      <w:pPr>
        <w:spacing w:line="276" w:lineRule="auto"/>
        <w:jc w:val="both"/>
        <w:rPr>
          <w:ins w:id="348" w:author="OLTRE" w:date="2024-05-31T23:19:00Z"/>
          <w:rFonts w:ascii="Calibri" w:hAnsi="Calibri" w:cs="Calibri"/>
          <w:sz w:val="20"/>
          <w:szCs w:val="20"/>
          <w:lang w:val="id-ID"/>
        </w:rPr>
      </w:pPr>
    </w:p>
    <w:p w14:paraId="31E06E82" w14:textId="43534D29" w:rsidR="00A720EC" w:rsidRPr="00E676A1" w:rsidRDefault="00A720EC" w:rsidP="00803972">
      <w:pPr>
        <w:spacing w:line="276" w:lineRule="auto"/>
        <w:jc w:val="both"/>
        <w:rPr>
          <w:ins w:id="349" w:author="OLTRE" w:date="2024-05-31T23:19:00Z"/>
          <w:rFonts w:ascii="Calibri" w:hAnsi="Calibri" w:cs="Calibri"/>
          <w:sz w:val="20"/>
          <w:szCs w:val="20"/>
          <w:lang w:val="id-ID"/>
        </w:rPr>
      </w:pPr>
    </w:p>
    <w:p w14:paraId="09FC2C46" w14:textId="77777777" w:rsidR="00B86D07" w:rsidRPr="00E676A1" w:rsidRDefault="00B86D07" w:rsidP="00803972">
      <w:pPr>
        <w:numPr>
          <w:ilvl w:val="1"/>
          <w:numId w:val="17"/>
        </w:numPr>
        <w:spacing w:line="276" w:lineRule="auto"/>
        <w:jc w:val="both"/>
        <w:rPr>
          <w:rFonts w:ascii="Calibri" w:hAnsi="Calibri" w:cs="Calibri"/>
          <w:sz w:val="20"/>
          <w:szCs w:val="20"/>
          <w:lang w:val="id-ID"/>
        </w:rPr>
        <w:pPrChange w:id="350" w:author="OLTRE" w:date="2024-05-31T23:19: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ins w:id="351" w:author="OLTRE" w:date="2024-05-31T23:19:00Z">
        <w:r w:rsidR="00F17494">
          <w:rPr>
            <w:rFonts w:ascii="Calibri" w:hAnsi="Calibri" w:cs="Calibri"/>
            <w:sz w:val="20"/>
            <w:szCs w:val="20"/>
            <w:lang w:val="id-ID"/>
          </w:rPr>
          <w:t>.</w:t>
        </w:r>
      </w:ins>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4"/>
        <w:gridCol w:w="4515"/>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0732362B" w:rsidR="00235DF2" w:rsidRPr="00E676A1" w:rsidRDefault="00235DF2" w:rsidP="00B01E8A">
            <w:pPr>
              <w:spacing w:line="276" w:lineRule="auto"/>
              <w:jc w:val="both"/>
              <w:rPr>
                <w:rFonts w:ascii="Calibri" w:hAnsi="Calibri" w:cs="Calibri"/>
                <w:sz w:val="20"/>
                <w:szCs w:val="20"/>
                <w:lang w:val="id-ID"/>
              </w:rPr>
            </w:pPr>
            <w:del w:id="352" w:author="OLTRE" w:date="2024-05-31T23:19:00Z">
              <w:r w:rsidRPr="00B01E8A">
                <w:rPr>
                  <w:rFonts w:ascii="Calibri" w:hAnsi="Calibri" w:cs="Calibri"/>
                  <w:sz w:val="20"/>
                  <w:szCs w:val="20"/>
                  <w:lang w:val="id-ID"/>
                </w:rPr>
                <w:delText>PT. **</w:delText>
              </w:r>
            </w:del>
            <w:proofErr w:type="spellStart"/>
            <w:ins w:id="353" w:author="OLTRE" w:date="2024-05-31T23:19:00Z">
              <w:r w:rsidR="007852E1" w:rsidRPr="00E676A1">
                <w:rPr>
                  <w:rFonts w:ascii="Calibri" w:hAnsi="Calibri" w:cs="Calibri"/>
                  <w:sz w:val="20"/>
                  <w:szCs w:val="20"/>
                  <w:lang w:val="id-ID"/>
                </w:rPr>
                <w:t>Harino</w:t>
              </w:r>
            </w:ins>
            <w:proofErr w:type="spellEnd"/>
          </w:p>
        </w:tc>
      </w:tr>
      <w:tr w:rsidR="00235DF2" w:rsidRPr="00E676A1" w14:paraId="47C4EAC0" w14:textId="77777777" w:rsidTr="00235DF2">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2C54B1F1" w14:textId="77777777" w:rsidR="00235DF2" w:rsidRPr="00B01E8A" w:rsidRDefault="00235DF2" w:rsidP="00B01E8A">
            <w:pPr>
              <w:spacing w:line="276" w:lineRule="auto"/>
              <w:jc w:val="both"/>
              <w:rPr>
                <w:del w:id="354" w:author="OLTRE" w:date="2024-05-31T23:19:00Z"/>
                <w:rFonts w:ascii="Calibri" w:hAnsi="Calibri" w:cs="Calibri"/>
                <w:b/>
                <w:sz w:val="20"/>
                <w:szCs w:val="20"/>
                <w:u w:val="single"/>
                <w:lang w:val="id-ID"/>
              </w:rPr>
            </w:pPr>
            <w:del w:id="355" w:author="OLTRE" w:date="2024-05-31T23:19:00Z">
              <w:r w:rsidRPr="00B01E8A">
                <w:rPr>
                  <w:rFonts w:ascii="Calibri" w:hAnsi="Calibri" w:cs="Calibri"/>
                  <w:b/>
                  <w:sz w:val="20"/>
                  <w:szCs w:val="20"/>
                  <w:u w:val="single"/>
                  <w:lang w:val="id-ID"/>
                </w:rPr>
                <w:delText>**</w:delText>
              </w:r>
            </w:del>
          </w:p>
          <w:p w14:paraId="3C1DFDB1" w14:textId="483B255F" w:rsidR="00235DF2" w:rsidRPr="00E676A1" w:rsidRDefault="00235DF2" w:rsidP="00B01E8A">
            <w:pPr>
              <w:spacing w:line="276" w:lineRule="auto"/>
              <w:jc w:val="both"/>
              <w:rPr>
                <w:rFonts w:ascii="Calibri" w:hAnsi="Calibri" w:cs="Calibri"/>
                <w:sz w:val="20"/>
                <w:szCs w:val="20"/>
                <w:lang w:val="id-ID"/>
              </w:rPr>
            </w:pPr>
            <w:del w:id="356" w:author="OLTRE" w:date="2024-05-31T23:19:00Z">
              <w:r w:rsidRPr="00B01E8A">
                <w:rPr>
                  <w:rFonts w:ascii="Calibri" w:hAnsi="Calibri" w:cs="Calibri"/>
                  <w:sz w:val="20"/>
                  <w:szCs w:val="20"/>
                  <w:lang w:val="id-ID"/>
                </w:rPr>
                <w:delText>Direktur</w:delText>
              </w:r>
            </w:del>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OLTRE" w:date="2024-05-31T14:47:00Z" w:initials="OLTRE">
    <w:p w14:paraId="08BB914C" w14:textId="77777777" w:rsidR="00E96E78" w:rsidRDefault="00EF1837" w:rsidP="00E96E78">
      <w:r>
        <w:rPr>
          <w:rStyle w:val="CommentReference"/>
        </w:rPr>
        <w:annotationRef/>
      </w:r>
      <w:r w:rsidR="00E96E78">
        <w:t>Note to Regene: Novation of this agreement is already provided for further below in Article 16.</w:t>
      </w:r>
    </w:p>
  </w:comment>
  <w:comment w:id="74" w:author="OLTRE" w:date="2024-05-31T21:13:00Z" w:initials="OLTRE">
    <w:p w14:paraId="1EC1D7F2" w14:textId="77777777" w:rsidR="00F17494" w:rsidRDefault="00F17494" w:rsidP="00F17494">
      <w:r>
        <w:rPr>
          <w:rStyle w:val="CommentReference"/>
        </w:rPr>
        <w:annotationRef/>
      </w:r>
      <w:r>
        <w:rPr>
          <w:color w:val="000000"/>
        </w:rPr>
        <w:t>Note to Client: Please advise whether  a requirement for delivery within a certain number of days will be required.</w:t>
      </w:r>
    </w:p>
  </w:comment>
  <w:comment w:id="109" w:author="OLTRE" w:date="2024-05-31T20:36:00Z" w:initials="OLTRE">
    <w:p w14:paraId="0D860F65" w14:textId="77777777"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134"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136" w:author="OLTRE" w:date="2024-05-31T11:53:00Z" w:initials="OLTRE">
    <w:p w14:paraId="7190C772" w14:textId="086723FD" w:rsidR="00333897" w:rsidRDefault="00333897" w:rsidP="00333897">
      <w:r>
        <w:rPr>
          <w:rStyle w:val="CommentReference"/>
        </w:rPr>
        <w:annotationRef/>
      </w:r>
      <w:r>
        <w:rPr>
          <w:color w:val="000000"/>
        </w:rPr>
        <w:t>Note to Client:</w:t>
      </w:r>
    </w:p>
    <w:p w14:paraId="5A406137" w14:textId="77777777" w:rsidR="00333897" w:rsidRDefault="00333897" w:rsidP="00333897"/>
    <w:p w14:paraId="72DE5E1C" w14:textId="77777777" w:rsidR="00333897" w:rsidRDefault="00333897" w:rsidP="00333897">
      <w:r>
        <w:rPr>
          <w:color w:val="000000"/>
        </w:rPr>
        <w:t>Please confirm whether the Client has ever agreed to providing a report to REGENE on the sales of the test kits ?</w:t>
      </w:r>
    </w:p>
  </w:comment>
  <w:comment w:id="205"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338"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B914C" w15:done="0"/>
  <w15:commentEx w15:paraId="1EC1D7F2" w15:done="0"/>
  <w15:commentEx w15:paraId="614845C3" w15:done="0"/>
  <w15:commentEx w15:paraId="33E02D22" w15:done="0"/>
  <w15:commentEx w15:paraId="72DE5E1C"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B914C" w16cid:durableId="27A8275A"/>
  <w16cid:commentId w16cid:paraId="1EC1D7F2" w16cid:durableId="11B939C9"/>
  <w16cid:commentId w16cid:paraId="614845C3" w16cid:durableId="2A960957"/>
  <w16cid:commentId w16cid:paraId="33E02D22" w16cid:durableId="15C868F1"/>
  <w16cid:commentId w16cid:paraId="72DE5E1C" w16cid:durableId="2A4A0654"/>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19"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2"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4"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7"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7"/>
  </w:num>
  <w:num w:numId="5" w16cid:durableId="837230982">
    <w:abstractNumId w:val="44"/>
  </w:num>
  <w:num w:numId="6" w16cid:durableId="1473399611">
    <w:abstractNumId w:val="16"/>
  </w:num>
  <w:num w:numId="7" w16cid:durableId="1302343715">
    <w:abstractNumId w:val="31"/>
  </w:num>
  <w:num w:numId="8" w16cid:durableId="1649168512">
    <w:abstractNumId w:val="7"/>
  </w:num>
  <w:num w:numId="9" w16cid:durableId="143207727">
    <w:abstractNumId w:val="43"/>
  </w:num>
  <w:num w:numId="10" w16cid:durableId="577443980">
    <w:abstractNumId w:val="24"/>
  </w:num>
  <w:num w:numId="11" w16cid:durableId="1900556547">
    <w:abstractNumId w:val="41"/>
  </w:num>
  <w:num w:numId="12" w16cid:durableId="1866668828">
    <w:abstractNumId w:val="17"/>
  </w:num>
  <w:num w:numId="13" w16cid:durableId="923296083">
    <w:abstractNumId w:val="4"/>
  </w:num>
  <w:num w:numId="14" w16cid:durableId="1861703509">
    <w:abstractNumId w:val="5"/>
  </w:num>
  <w:num w:numId="15" w16cid:durableId="628321178">
    <w:abstractNumId w:val="0"/>
  </w:num>
  <w:num w:numId="16" w16cid:durableId="1010836567">
    <w:abstractNumId w:val="38"/>
  </w:num>
  <w:num w:numId="17" w16cid:durableId="1363096323">
    <w:abstractNumId w:val="35"/>
  </w:num>
  <w:num w:numId="18" w16cid:durableId="1149126713">
    <w:abstractNumId w:val="2"/>
  </w:num>
  <w:num w:numId="19" w16cid:durableId="2057386230">
    <w:abstractNumId w:val="8"/>
  </w:num>
  <w:num w:numId="20" w16cid:durableId="2009406466">
    <w:abstractNumId w:val="10"/>
  </w:num>
  <w:num w:numId="21" w16cid:durableId="678697063">
    <w:abstractNumId w:val="21"/>
  </w:num>
  <w:num w:numId="22" w16cid:durableId="1311598989">
    <w:abstractNumId w:val="18"/>
  </w:num>
  <w:num w:numId="23" w16cid:durableId="249387681">
    <w:abstractNumId w:val="29"/>
  </w:num>
  <w:num w:numId="24" w16cid:durableId="181556406">
    <w:abstractNumId w:val="32"/>
  </w:num>
  <w:num w:numId="25" w16cid:durableId="605575317">
    <w:abstractNumId w:val="30"/>
  </w:num>
  <w:num w:numId="26" w16cid:durableId="257913025">
    <w:abstractNumId w:val="15"/>
  </w:num>
  <w:num w:numId="27" w16cid:durableId="1651862753">
    <w:abstractNumId w:val="33"/>
  </w:num>
  <w:num w:numId="28" w16cid:durableId="909578287">
    <w:abstractNumId w:val="23"/>
  </w:num>
  <w:num w:numId="29" w16cid:durableId="404182216">
    <w:abstractNumId w:val="25"/>
  </w:num>
  <w:num w:numId="30" w16cid:durableId="1052076706">
    <w:abstractNumId w:val="37"/>
  </w:num>
  <w:num w:numId="31" w16cid:durableId="666790239">
    <w:abstractNumId w:val="14"/>
  </w:num>
  <w:num w:numId="32" w16cid:durableId="890967932">
    <w:abstractNumId w:val="19"/>
  </w:num>
  <w:num w:numId="33" w16cid:durableId="548490522">
    <w:abstractNumId w:val="28"/>
  </w:num>
  <w:num w:numId="34" w16cid:durableId="796339978">
    <w:abstractNumId w:val="45"/>
  </w:num>
  <w:num w:numId="35" w16cid:durableId="1196195292">
    <w:abstractNumId w:val="11"/>
  </w:num>
  <w:num w:numId="36" w16cid:durableId="600452684">
    <w:abstractNumId w:val="42"/>
  </w:num>
  <w:num w:numId="37" w16cid:durableId="1133787731">
    <w:abstractNumId w:val="36"/>
  </w:num>
  <w:num w:numId="38" w16cid:durableId="791826590">
    <w:abstractNumId w:val="22"/>
  </w:num>
  <w:num w:numId="39" w16cid:durableId="247495521">
    <w:abstractNumId w:val="20"/>
  </w:num>
  <w:num w:numId="40" w16cid:durableId="196506042">
    <w:abstractNumId w:val="1"/>
  </w:num>
  <w:num w:numId="41" w16cid:durableId="1042631575">
    <w:abstractNumId w:val="34"/>
  </w:num>
  <w:num w:numId="42" w16cid:durableId="812916543">
    <w:abstractNumId w:val="12"/>
  </w:num>
  <w:num w:numId="43" w16cid:durableId="1833990086">
    <w:abstractNumId w:val="13"/>
  </w:num>
  <w:num w:numId="44" w16cid:durableId="817771328">
    <w:abstractNumId w:val="39"/>
  </w:num>
  <w:num w:numId="45" w16cid:durableId="1830486158">
    <w:abstractNumId w:val="26"/>
  </w:num>
  <w:num w:numId="46" w16cid:durableId="1929800791">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16923"/>
    <w:rsid w:val="00022CCF"/>
    <w:rsid w:val="000411C1"/>
    <w:rsid w:val="00054B3A"/>
    <w:rsid w:val="00063A11"/>
    <w:rsid w:val="0006518A"/>
    <w:rsid w:val="00067AAD"/>
    <w:rsid w:val="00080086"/>
    <w:rsid w:val="000846C1"/>
    <w:rsid w:val="00091AE9"/>
    <w:rsid w:val="000A6310"/>
    <w:rsid w:val="000B6372"/>
    <w:rsid w:val="000C1BA9"/>
    <w:rsid w:val="000C61E4"/>
    <w:rsid w:val="000F15D8"/>
    <w:rsid w:val="000F5FE8"/>
    <w:rsid w:val="00101835"/>
    <w:rsid w:val="001023EE"/>
    <w:rsid w:val="00104CA5"/>
    <w:rsid w:val="00111B17"/>
    <w:rsid w:val="0011312A"/>
    <w:rsid w:val="001348F5"/>
    <w:rsid w:val="00140B9F"/>
    <w:rsid w:val="00150F47"/>
    <w:rsid w:val="00160BD7"/>
    <w:rsid w:val="00161D4E"/>
    <w:rsid w:val="0017122D"/>
    <w:rsid w:val="00176C0B"/>
    <w:rsid w:val="001837DA"/>
    <w:rsid w:val="001912DA"/>
    <w:rsid w:val="00191FA8"/>
    <w:rsid w:val="00196523"/>
    <w:rsid w:val="001D5F68"/>
    <w:rsid w:val="001F13B2"/>
    <w:rsid w:val="001F73E2"/>
    <w:rsid w:val="0021517A"/>
    <w:rsid w:val="00224041"/>
    <w:rsid w:val="002324A2"/>
    <w:rsid w:val="00235DF2"/>
    <w:rsid w:val="00243EEB"/>
    <w:rsid w:val="00250A80"/>
    <w:rsid w:val="00252C16"/>
    <w:rsid w:val="00256487"/>
    <w:rsid w:val="00261829"/>
    <w:rsid w:val="0026615A"/>
    <w:rsid w:val="002710F2"/>
    <w:rsid w:val="002938F0"/>
    <w:rsid w:val="002B05A1"/>
    <w:rsid w:val="002C4660"/>
    <w:rsid w:val="002C6FC3"/>
    <w:rsid w:val="002D65B0"/>
    <w:rsid w:val="002E159C"/>
    <w:rsid w:val="002E4370"/>
    <w:rsid w:val="002E4A69"/>
    <w:rsid w:val="002F1FAD"/>
    <w:rsid w:val="002F2E9F"/>
    <w:rsid w:val="003122F2"/>
    <w:rsid w:val="0031281E"/>
    <w:rsid w:val="00326A6E"/>
    <w:rsid w:val="0033280B"/>
    <w:rsid w:val="00333897"/>
    <w:rsid w:val="00335519"/>
    <w:rsid w:val="00341DDD"/>
    <w:rsid w:val="00342026"/>
    <w:rsid w:val="0034628B"/>
    <w:rsid w:val="00350C6F"/>
    <w:rsid w:val="00354364"/>
    <w:rsid w:val="00366FC0"/>
    <w:rsid w:val="003720DB"/>
    <w:rsid w:val="00381C1D"/>
    <w:rsid w:val="0038300A"/>
    <w:rsid w:val="0038485F"/>
    <w:rsid w:val="00393389"/>
    <w:rsid w:val="003A01AE"/>
    <w:rsid w:val="003A0DF4"/>
    <w:rsid w:val="003A311B"/>
    <w:rsid w:val="003B4316"/>
    <w:rsid w:val="003D2C36"/>
    <w:rsid w:val="003E00F9"/>
    <w:rsid w:val="003E27E4"/>
    <w:rsid w:val="0040044A"/>
    <w:rsid w:val="00400A03"/>
    <w:rsid w:val="00406C10"/>
    <w:rsid w:val="0046029D"/>
    <w:rsid w:val="00466479"/>
    <w:rsid w:val="004770DC"/>
    <w:rsid w:val="0049427B"/>
    <w:rsid w:val="004A0525"/>
    <w:rsid w:val="004A4A24"/>
    <w:rsid w:val="004B2FF8"/>
    <w:rsid w:val="004B37A5"/>
    <w:rsid w:val="004C3281"/>
    <w:rsid w:val="004C758D"/>
    <w:rsid w:val="004F2961"/>
    <w:rsid w:val="0050351E"/>
    <w:rsid w:val="00504C92"/>
    <w:rsid w:val="005263F9"/>
    <w:rsid w:val="00532474"/>
    <w:rsid w:val="005329B9"/>
    <w:rsid w:val="0053510E"/>
    <w:rsid w:val="005472BB"/>
    <w:rsid w:val="00550A2A"/>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7B35"/>
    <w:rsid w:val="00642423"/>
    <w:rsid w:val="00642ADD"/>
    <w:rsid w:val="00642D64"/>
    <w:rsid w:val="006448A4"/>
    <w:rsid w:val="00647D48"/>
    <w:rsid w:val="0065288E"/>
    <w:rsid w:val="006657E0"/>
    <w:rsid w:val="00665E6F"/>
    <w:rsid w:val="00677D60"/>
    <w:rsid w:val="00680148"/>
    <w:rsid w:val="006A693C"/>
    <w:rsid w:val="006D5196"/>
    <w:rsid w:val="0070077B"/>
    <w:rsid w:val="00701078"/>
    <w:rsid w:val="00701307"/>
    <w:rsid w:val="007172E6"/>
    <w:rsid w:val="007514EE"/>
    <w:rsid w:val="00755E9F"/>
    <w:rsid w:val="007852E1"/>
    <w:rsid w:val="0078579F"/>
    <w:rsid w:val="007A5B45"/>
    <w:rsid w:val="007A7812"/>
    <w:rsid w:val="007B2B1F"/>
    <w:rsid w:val="007C1334"/>
    <w:rsid w:val="007C325D"/>
    <w:rsid w:val="007E5B89"/>
    <w:rsid w:val="007F2F24"/>
    <w:rsid w:val="007F3B9B"/>
    <w:rsid w:val="007F436F"/>
    <w:rsid w:val="007F6741"/>
    <w:rsid w:val="007F70A4"/>
    <w:rsid w:val="00803972"/>
    <w:rsid w:val="0080544A"/>
    <w:rsid w:val="00805ADE"/>
    <w:rsid w:val="008062FF"/>
    <w:rsid w:val="0081172B"/>
    <w:rsid w:val="0082637F"/>
    <w:rsid w:val="00833367"/>
    <w:rsid w:val="00837738"/>
    <w:rsid w:val="008511CF"/>
    <w:rsid w:val="00861F33"/>
    <w:rsid w:val="008733A9"/>
    <w:rsid w:val="00875013"/>
    <w:rsid w:val="00876B49"/>
    <w:rsid w:val="00880432"/>
    <w:rsid w:val="00883923"/>
    <w:rsid w:val="0088736D"/>
    <w:rsid w:val="008A1F48"/>
    <w:rsid w:val="008A2242"/>
    <w:rsid w:val="008A41D5"/>
    <w:rsid w:val="008A57DB"/>
    <w:rsid w:val="008B0C68"/>
    <w:rsid w:val="008B7238"/>
    <w:rsid w:val="008C0CED"/>
    <w:rsid w:val="008C3785"/>
    <w:rsid w:val="008D1329"/>
    <w:rsid w:val="008D19FA"/>
    <w:rsid w:val="008E51DB"/>
    <w:rsid w:val="008E71C7"/>
    <w:rsid w:val="008F0EDA"/>
    <w:rsid w:val="008F20F3"/>
    <w:rsid w:val="008F28B5"/>
    <w:rsid w:val="008F5639"/>
    <w:rsid w:val="00902F97"/>
    <w:rsid w:val="009078F0"/>
    <w:rsid w:val="0091283D"/>
    <w:rsid w:val="009149D5"/>
    <w:rsid w:val="009214B7"/>
    <w:rsid w:val="00933577"/>
    <w:rsid w:val="009347B3"/>
    <w:rsid w:val="00946AAC"/>
    <w:rsid w:val="009472B7"/>
    <w:rsid w:val="00950013"/>
    <w:rsid w:val="009514E8"/>
    <w:rsid w:val="00951E78"/>
    <w:rsid w:val="0096226D"/>
    <w:rsid w:val="00962608"/>
    <w:rsid w:val="0096368C"/>
    <w:rsid w:val="00967DFA"/>
    <w:rsid w:val="009720A4"/>
    <w:rsid w:val="0097212C"/>
    <w:rsid w:val="00982548"/>
    <w:rsid w:val="00985ED9"/>
    <w:rsid w:val="00994B38"/>
    <w:rsid w:val="009B5705"/>
    <w:rsid w:val="009C0E78"/>
    <w:rsid w:val="009C5044"/>
    <w:rsid w:val="009C6528"/>
    <w:rsid w:val="009D1D36"/>
    <w:rsid w:val="009E6EBE"/>
    <w:rsid w:val="009F11D9"/>
    <w:rsid w:val="00A02C8D"/>
    <w:rsid w:val="00A04886"/>
    <w:rsid w:val="00A071A7"/>
    <w:rsid w:val="00A23B5C"/>
    <w:rsid w:val="00A27A15"/>
    <w:rsid w:val="00A41B33"/>
    <w:rsid w:val="00A43891"/>
    <w:rsid w:val="00A53F9B"/>
    <w:rsid w:val="00A6494F"/>
    <w:rsid w:val="00A712C1"/>
    <w:rsid w:val="00A720EC"/>
    <w:rsid w:val="00A77067"/>
    <w:rsid w:val="00A90E83"/>
    <w:rsid w:val="00AA09A3"/>
    <w:rsid w:val="00AA1435"/>
    <w:rsid w:val="00AA3E96"/>
    <w:rsid w:val="00AB44C8"/>
    <w:rsid w:val="00AB6BA7"/>
    <w:rsid w:val="00AB7AE0"/>
    <w:rsid w:val="00AC2132"/>
    <w:rsid w:val="00AD06F7"/>
    <w:rsid w:val="00AD37CC"/>
    <w:rsid w:val="00AD4997"/>
    <w:rsid w:val="00AF1458"/>
    <w:rsid w:val="00B008E8"/>
    <w:rsid w:val="00B01E8A"/>
    <w:rsid w:val="00B055C0"/>
    <w:rsid w:val="00B060E0"/>
    <w:rsid w:val="00B078AF"/>
    <w:rsid w:val="00B10563"/>
    <w:rsid w:val="00B16A37"/>
    <w:rsid w:val="00B227AA"/>
    <w:rsid w:val="00B314F8"/>
    <w:rsid w:val="00B3207F"/>
    <w:rsid w:val="00B50462"/>
    <w:rsid w:val="00B56470"/>
    <w:rsid w:val="00B61007"/>
    <w:rsid w:val="00B62281"/>
    <w:rsid w:val="00B70150"/>
    <w:rsid w:val="00B73C86"/>
    <w:rsid w:val="00B86D07"/>
    <w:rsid w:val="00B97EE9"/>
    <w:rsid w:val="00BA2DCB"/>
    <w:rsid w:val="00BA3FD0"/>
    <w:rsid w:val="00BA5A64"/>
    <w:rsid w:val="00BB0ED2"/>
    <w:rsid w:val="00BB3C3E"/>
    <w:rsid w:val="00BB5102"/>
    <w:rsid w:val="00BC0418"/>
    <w:rsid w:val="00BC1FC4"/>
    <w:rsid w:val="00BC3293"/>
    <w:rsid w:val="00BD74A6"/>
    <w:rsid w:val="00BE0E29"/>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5002D"/>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27DD"/>
    <w:rsid w:val="00CD6FC7"/>
    <w:rsid w:val="00CE50E3"/>
    <w:rsid w:val="00CF09C4"/>
    <w:rsid w:val="00CF38EA"/>
    <w:rsid w:val="00CF5005"/>
    <w:rsid w:val="00CF56BC"/>
    <w:rsid w:val="00D01C54"/>
    <w:rsid w:val="00D4065D"/>
    <w:rsid w:val="00D44053"/>
    <w:rsid w:val="00D50562"/>
    <w:rsid w:val="00D50AAE"/>
    <w:rsid w:val="00D60457"/>
    <w:rsid w:val="00D84F84"/>
    <w:rsid w:val="00D867AE"/>
    <w:rsid w:val="00DA033B"/>
    <w:rsid w:val="00DA74BE"/>
    <w:rsid w:val="00DC2A73"/>
    <w:rsid w:val="00DD0F89"/>
    <w:rsid w:val="00DD2716"/>
    <w:rsid w:val="00DD6773"/>
    <w:rsid w:val="00DF5C4E"/>
    <w:rsid w:val="00E143CE"/>
    <w:rsid w:val="00E1769D"/>
    <w:rsid w:val="00E17D80"/>
    <w:rsid w:val="00E42EBD"/>
    <w:rsid w:val="00E46CA4"/>
    <w:rsid w:val="00E51DCA"/>
    <w:rsid w:val="00E640A1"/>
    <w:rsid w:val="00E6726C"/>
    <w:rsid w:val="00E676A1"/>
    <w:rsid w:val="00E824BC"/>
    <w:rsid w:val="00E82CF0"/>
    <w:rsid w:val="00E96E78"/>
    <w:rsid w:val="00EA0227"/>
    <w:rsid w:val="00EE021E"/>
    <w:rsid w:val="00EF1837"/>
    <w:rsid w:val="00F003A4"/>
    <w:rsid w:val="00F01435"/>
    <w:rsid w:val="00F1098B"/>
    <w:rsid w:val="00F17494"/>
    <w:rsid w:val="00F20361"/>
    <w:rsid w:val="00F21EDE"/>
    <w:rsid w:val="00F30E02"/>
    <w:rsid w:val="00F45FA8"/>
    <w:rsid w:val="00F61B0D"/>
    <w:rsid w:val="00F672DF"/>
    <w:rsid w:val="00F94807"/>
    <w:rsid w:val="00F958A5"/>
    <w:rsid w:val="00FA277D"/>
    <w:rsid w:val="00FA2BAF"/>
    <w:rsid w:val="00FA7C92"/>
    <w:rsid w:val="00FB1538"/>
    <w:rsid w:val="00FB21CF"/>
    <w:rsid w:val="00FD5A28"/>
    <w:rsid w:val="00FE01E0"/>
    <w:rsid w:val="00FF0763"/>
    <w:rsid w:val="00FF1B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803972"/>
    <w:pPr>
      <w:pPrChange w:id="0" w:author="OLTRE" w:date="2024-05-31T23:19:00Z">
        <w:pPr/>
      </w:pPrChange>
    </w:pPr>
    <w:rPr>
      <w:sz w:val="24"/>
      <w:szCs w:val="24"/>
      <w:lang w:val="en-US"/>
      <w:rPrChange w:id="0" w:author="OLTRE" w:date="2024-05-31T23:19:00Z">
        <w:rPr>
          <w:sz w:val="24"/>
          <w:szCs w:val="24"/>
          <w:lang w:val="en-US" w:eastAsia="en-US" w:bidi="ar-SA"/>
        </w:rPr>
      </w:rPrChang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styleId="ColorfulShading-Accent1">
    <w:name w:val="Colorful Shading Accent 1"/>
    <w:hidden/>
    <w:uiPriority w:val="71"/>
    <w:unhideWhenUsed/>
    <w:rsid w:val="0031281E"/>
    <w:rPr>
      <w:sz w:val="24"/>
      <w:szCs w:val="24"/>
      <w:lang w:val="en-US"/>
    </w:rPr>
  </w:style>
  <w:style w:type="paragraph" w:styleId="ColorfulList-Accent1">
    <w:name w:val="Colorful List Accent 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1</cp:revision>
  <dcterms:created xsi:type="dcterms:W3CDTF">2024-05-29T15:36:00Z</dcterms:created>
  <dcterms:modified xsi:type="dcterms:W3CDTF">2024-05-31T16:20:00Z</dcterms:modified>
</cp:coreProperties>
</file>